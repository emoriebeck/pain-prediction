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1D57" w14:textId="4E5FCA9A" w:rsidR="00A21AD0" w:rsidRDefault="00815C2B" w:rsidP="00A21AD0">
      <w:pPr>
        <w:jc w:val="center"/>
        <w:rPr>
          <w:ins w:id="0" w:author="Zhaoyang, Ruixue" w:date="2019-10-18T13:54:00Z"/>
          <w:b/>
          <w:sz w:val="32"/>
          <w:szCs w:val="32"/>
        </w:rPr>
      </w:pPr>
      <w:r w:rsidRPr="00815C2B">
        <w:rPr>
          <w:b/>
          <w:sz w:val="32"/>
          <w:szCs w:val="32"/>
        </w:rPr>
        <w:t>Clinical Core Codebook</w:t>
      </w:r>
    </w:p>
    <w:p w14:paraId="4BEC41FF" w14:textId="6BD7574D" w:rsidR="00413552" w:rsidRDefault="00413552" w:rsidP="00A21AD0">
      <w:pPr>
        <w:jc w:val="center"/>
        <w:rPr>
          <w:ins w:id="1" w:author="Zhaoyang, Ruixue" w:date="2019-10-18T13:54:00Z"/>
          <w:b/>
          <w:sz w:val="32"/>
          <w:szCs w:val="32"/>
        </w:rPr>
      </w:pPr>
    </w:p>
    <w:p w14:paraId="3F3D0674" w14:textId="79DC5C8C" w:rsidR="00413552" w:rsidRPr="00413552" w:rsidRDefault="00413552">
      <w:pPr>
        <w:rPr>
          <w:b/>
          <w:color w:val="FF0000"/>
          <w:sz w:val="32"/>
          <w:szCs w:val="32"/>
          <w:rPrChange w:id="2" w:author="Zhaoyang, Ruixue" w:date="2019-10-18T13:54:00Z">
            <w:rPr>
              <w:b/>
              <w:sz w:val="32"/>
              <w:szCs w:val="32"/>
            </w:rPr>
          </w:rPrChange>
        </w:rPr>
        <w:pPrChange w:id="3" w:author="Zhaoyang, Ruixue" w:date="2019-10-18T13:54:00Z">
          <w:pPr>
            <w:jc w:val="center"/>
          </w:pPr>
        </w:pPrChange>
      </w:pPr>
      <w:ins w:id="4" w:author="Zhaoyang, Ruixue" w:date="2019-10-18T13:54:00Z">
        <w:r w:rsidRPr="00413552">
          <w:rPr>
            <w:b/>
            <w:color w:val="FF0000"/>
            <w:sz w:val="32"/>
            <w:szCs w:val="32"/>
            <w:rPrChange w:id="5" w:author="Zhaoyang, Ruixue" w:date="2019-10-18T13:54:00Z">
              <w:rPr>
                <w:b/>
                <w:sz w:val="32"/>
                <w:szCs w:val="32"/>
              </w:rPr>
            </w:rPrChange>
          </w:rPr>
          <w:t xml:space="preserve">Note: </w:t>
        </w:r>
        <w:r>
          <w:rPr>
            <w:b/>
            <w:color w:val="FF0000"/>
            <w:sz w:val="32"/>
            <w:szCs w:val="32"/>
          </w:rPr>
          <w:t xml:space="preserve">“composite score not validated” means </w:t>
        </w:r>
      </w:ins>
      <w:ins w:id="6" w:author="Zhaoyang, Ruixue" w:date="2019-10-18T13:55:00Z">
        <w:r>
          <w:rPr>
            <w:b/>
            <w:color w:val="FF0000"/>
            <w:sz w:val="32"/>
            <w:szCs w:val="32"/>
          </w:rPr>
          <w:t>the scale score was calculated and provided by Einstein team and was not checked and validated by PSU team. In this case, the data user is responsible for calculating</w:t>
        </w:r>
      </w:ins>
      <w:ins w:id="7" w:author="Zhaoyang, Ruixue" w:date="2019-10-18T13:56:00Z">
        <w:r>
          <w:rPr>
            <w:b/>
            <w:color w:val="FF0000"/>
            <w:sz w:val="32"/>
            <w:szCs w:val="32"/>
          </w:rPr>
          <w:t xml:space="preserve"> and checking</w:t>
        </w:r>
      </w:ins>
      <w:ins w:id="8" w:author="Zhaoyang, Ruixue" w:date="2019-10-18T13:55:00Z">
        <w:r>
          <w:rPr>
            <w:b/>
            <w:color w:val="FF0000"/>
            <w:sz w:val="32"/>
            <w:szCs w:val="32"/>
          </w:rPr>
          <w:t xml:space="preserve"> the composite score to make sure it</w:t>
        </w:r>
      </w:ins>
      <w:ins w:id="9" w:author="Zhaoyang, Ruixue" w:date="2019-10-18T13:57:00Z">
        <w:r>
          <w:rPr>
            <w:b/>
            <w:color w:val="FF0000"/>
            <w:sz w:val="32"/>
            <w:szCs w:val="32"/>
          </w:rPr>
          <w:t xml:space="preserve">’s correct. </w:t>
        </w:r>
      </w:ins>
    </w:p>
    <w:p w14:paraId="23784C8B" w14:textId="579B7717" w:rsidR="00A21AD0" w:rsidRDefault="00A21AD0">
      <w:pPr>
        <w:rPr>
          <w:ins w:id="10" w:author="Zhaoyang, Ruixue" w:date="2019-10-18T13:54:00Z"/>
        </w:rPr>
      </w:pPr>
      <w:r>
        <w:br w:type="page"/>
      </w:r>
    </w:p>
    <w:p w14:paraId="02348746" w14:textId="77777777" w:rsidR="00413552" w:rsidRDefault="00413552"/>
    <w:sdt>
      <w:sdtPr>
        <w:rPr>
          <w:rFonts w:asciiTheme="minorHAnsi" w:eastAsiaTheme="minorHAnsi" w:hAnsiTheme="minorHAnsi" w:cstheme="minorBidi"/>
          <w:color w:val="auto"/>
          <w:sz w:val="22"/>
          <w:szCs w:val="22"/>
        </w:rPr>
        <w:id w:val="-689842856"/>
        <w:docPartObj>
          <w:docPartGallery w:val="Table of Contents"/>
          <w:docPartUnique/>
        </w:docPartObj>
      </w:sdtPr>
      <w:sdtEndPr>
        <w:rPr>
          <w:b/>
          <w:bCs/>
          <w:noProof/>
        </w:rPr>
      </w:sdtEndPr>
      <w:sdtContent>
        <w:p w14:paraId="3738E223" w14:textId="399E8F88" w:rsidR="00EA15A3" w:rsidRPr="00815C2B" w:rsidRDefault="00EA15A3" w:rsidP="00815C2B">
          <w:pPr>
            <w:pStyle w:val="TOCHeading"/>
            <w:jc w:val="center"/>
            <w:rPr>
              <w:rFonts w:asciiTheme="minorHAnsi" w:hAnsiTheme="minorHAnsi"/>
              <w:b/>
              <w:color w:val="auto"/>
              <w:sz w:val="28"/>
              <w:szCs w:val="28"/>
            </w:rPr>
          </w:pPr>
          <w:r w:rsidRPr="00815C2B">
            <w:rPr>
              <w:rFonts w:asciiTheme="minorHAnsi" w:hAnsiTheme="minorHAnsi"/>
              <w:b/>
              <w:color w:val="auto"/>
              <w:sz w:val="28"/>
              <w:szCs w:val="28"/>
            </w:rPr>
            <w:t>Table of Contents</w:t>
          </w:r>
        </w:p>
        <w:p w14:paraId="1F950BE5" w14:textId="72291019" w:rsidR="009C0266" w:rsidRDefault="00BA3B5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1852" w:history="1">
            <w:r w:rsidR="009C0266" w:rsidRPr="006A5FB3">
              <w:rPr>
                <w:rStyle w:val="Hyperlink"/>
                <w:noProof/>
              </w:rPr>
              <w:t>Filter Variables</w:t>
            </w:r>
            <w:r w:rsidR="009C0266">
              <w:rPr>
                <w:noProof/>
                <w:webHidden/>
              </w:rPr>
              <w:tab/>
            </w:r>
            <w:r w:rsidR="009C0266">
              <w:rPr>
                <w:noProof/>
                <w:webHidden/>
              </w:rPr>
              <w:fldChar w:fldCharType="begin"/>
            </w:r>
            <w:r w:rsidR="009C0266">
              <w:rPr>
                <w:noProof/>
                <w:webHidden/>
              </w:rPr>
              <w:instrText xml:space="preserve"> PAGEREF _Toc2071852 \h </w:instrText>
            </w:r>
            <w:r w:rsidR="009C0266">
              <w:rPr>
                <w:noProof/>
                <w:webHidden/>
              </w:rPr>
            </w:r>
            <w:r w:rsidR="009C0266">
              <w:rPr>
                <w:noProof/>
                <w:webHidden/>
              </w:rPr>
              <w:fldChar w:fldCharType="separate"/>
            </w:r>
            <w:r w:rsidR="009C0266">
              <w:rPr>
                <w:noProof/>
                <w:webHidden/>
              </w:rPr>
              <w:t>4</w:t>
            </w:r>
            <w:r w:rsidR="009C0266">
              <w:rPr>
                <w:noProof/>
                <w:webHidden/>
              </w:rPr>
              <w:fldChar w:fldCharType="end"/>
            </w:r>
          </w:hyperlink>
        </w:p>
        <w:p w14:paraId="33F623E3" w14:textId="66A1DC53" w:rsidR="009C0266" w:rsidRDefault="00141587">
          <w:pPr>
            <w:pStyle w:val="TOC1"/>
            <w:tabs>
              <w:tab w:val="right" w:leader="dot" w:pos="9350"/>
            </w:tabs>
            <w:rPr>
              <w:rFonts w:eastAsiaTheme="minorEastAsia"/>
              <w:noProof/>
            </w:rPr>
          </w:pPr>
          <w:hyperlink w:anchor="_Toc2071853" w:history="1">
            <w:r w:rsidR="009C0266" w:rsidRPr="006A5FB3">
              <w:rPr>
                <w:rStyle w:val="Hyperlink"/>
                <w:noProof/>
              </w:rPr>
              <w:t>Identification Variables</w:t>
            </w:r>
            <w:r w:rsidR="009C0266">
              <w:rPr>
                <w:noProof/>
                <w:webHidden/>
              </w:rPr>
              <w:tab/>
            </w:r>
            <w:r w:rsidR="009C0266">
              <w:rPr>
                <w:noProof/>
                <w:webHidden/>
              </w:rPr>
              <w:fldChar w:fldCharType="begin"/>
            </w:r>
            <w:r w:rsidR="009C0266">
              <w:rPr>
                <w:noProof/>
                <w:webHidden/>
              </w:rPr>
              <w:instrText xml:space="preserve"> PAGEREF _Toc2071853 \h </w:instrText>
            </w:r>
            <w:r w:rsidR="009C0266">
              <w:rPr>
                <w:noProof/>
                <w:webHidden/>
              </w:rPr>
            </w:r>
            <w:r w:rsidR="009C0266">
              <w:rPr>
                <w:noProof/>
                <w:webHidden/>
              </w:rPr>
              <w:fldChar w:fldCharType="separate"/>
            </w:r>
            <w:r w:rsidR="009C0266">
              <w:rPr>
                <w:noProof/>
                <w:webHidden/>
              </w:rPr>
              <w:t>5</w:t>
            </w:r>
            <w:r w:rsidR="009C0266">
              <w:rPr>
                <w:noProof/>
                <w:webHidden/>
              </w:rPr>
              <w:fldChar w:fldCharType="end"/>
            </w:r>
          </w:hyperlink>
        </w:p>
        <w:p w14:paraId="04CB9130" w14:textId="7A435244" w:rsidR="009C0266" w:rsidRDefault="00141587">
          <w:pPr>
            <w:pStyle w:val="TOC1"/>
            <w:tabs>
              <w:tab w:val="right" w:leader="dot" w:pos="9350"/>
            </w:tabs>
            <w:rPr>
              <w:rFonts w:eastAsiaTheme="minorEastAsia"/>
              <w:noProof/>
            </w:rPr>
          </w:pPr>
          <w:hyperlink w:anchor="_Toc2071854" w:history="1">
            <w:r w:rsidR="009C0266" w:rsidRPr="006A5FB3">
              <w:rPr>
                <w:rStyle w:val="Hyperlink"/>
                <w:noProof/>
              </w:rPr>
              <w:t>Diagnosis and Rating Variables</w:t>
            </w:r>
            <w:r w:rsidR="009C0266">
              <w:rPr>
                <w:noProof/>
                <w:webHidden/>
              </w:rPr>
              <w:tab/>
            </w:r>
            <w:r w:rsidR="009C0266">
              <w:rPr>
                <w:noProof/>
                <w:webHidden/>
              </w:rPr>
              <w:fldChar w:fldCharType="begin"/>
            </w:r>
            <w:r w:rsidR="009C0266">
              <w:rPr>
                <w:noProof/>
                <w:webHidden/>
              </w:rPr>
              <w:instrText xml:space="preserve"> PAGEREF _Toc2071854 \h </w:instrText>
            </w:r>
            <w:r w:rsidR="009C0266">
              <w:rPr>
                <w:noProof/>
                <w:webHidden/>
              </w:rPr>
            </w:r>
            <w:r w:rsidR="009C0266">
              <w:rPr>
                <w:noProof/>
                <w:webHidden/>
              </w:rPr>
              <w:fldChar w:fldCharType="separate"/>
            </w:r>
            <w:r w:rsidR="009C0266">
              <w:rPr>
                <w:noProof/>
                <w:webHidden/>
              </w:rPr>
              <w:t>6</w:t>
            </w:r>
            <w:r w:rsidR="009C0266">
              <w:rPr>
                <w:noProof/>
                <w:webHidden/>
              </w:rPr>
              <w:fldChar w:fldCharType="end"/>
            </w:r>
          </w:hyperlink>
        </w:p>
        <w:p w14:paraId="108D8A20" w14:textId="15AEC11C" w:rsidR="009C0266" w:rsidRDefault="00141587">
          <w:pPr>
            <w:pStyle w:val="TOC1"/>
            <w:tabs>
              <w:tab w:val="right" w:leader="dot" w:pos="9350"/>
            </w:tabs>
            <w:rPr>
              <w:rFonts w:eastAsiaTheme="minorEastAsia"/>
              <w:noProof/>
            </w:rPr>
          </w:pPr>
          <w:hyperlink w:anchor="_Toc2071855" w:history="1">
            <w:r w:rsidR="009C0266" w:rsidRPr="006A5FB3">
              <w:rPr>
                <w:rStyle w:val="Hyperlink"/>
                <w:noProof/>
              </w:rPr>
              <w:t>Clinical Core</w:t>
            </w:r>
            <w:r w:rsidR="009C0266">
              <w:rPr>
                <w:noProof/>
                <w:webHidden/>
              </w:rPr>
              <w:tab/>
            </w:r>
            <w:r w:rsidR="009C0266">
              <w:rPr>
                <w:noProof/>
                <w:webHidden/>
              </w:rPr>
              <w:fldChar w:fldCharType="begin"/>
            </w:r>
            <w:r w:rsidR="009C0266">
              <w:rPr>
                <w:noProof/>
                <w:webHidden/>
              </w:rPr>
              <w:instrText xml:space="preserve"> PAGEREF _Toc2071855 \h </w:instrText>
            </w:r>
            <w:r w:rsidR="009C0266">
              <w:rPr>
                <w:noProof/>
                <w:webHidden/>
              </w:rPr>
            </w:r>
            <w:r w:rsidR="009C0266">
              <w:rPr>
                <w:noProof/>
                <w:webHidden/>
              </w:rPr>
              <w:fldChar w:fldCharType="separate"/>
            </w:r>
            <w:r w:rsidR="009C0266">
              <w:rPr>
                <w:noProof/>
                <w:webHidden/>
              </w:rPr>
              <w:t>8</w:t>
            </w:r>
            <w:r w:rsidR="009C0266">
              <w:rPr>
                <w:noProof/>
                <w:webHidden/>
              </w:rPr>
              <w:fldChar w:fldCharType="end"/>
            </w:r>
          </w:hyperlink>
        </w:p>
        <w:p w14:paraId="20F89D22" w14:textId="388FCD7D" w:rsidR="009C0266" w:rsidRDefault="00141587">
          <w:pPr>
            <w:pStyle w:val="TOC1"/>
            <w:tabs>
              <w:tab w:val="right" w:leader="dot" w:pos="9350"/>
            </w:tabs>
            <w:rPr>
              <w:rFonts w:eastAsiaTheme="minorEastAsia"/>
              <w:noProof/>
            </w:rPr>
          </w:pPr>
          <w:hyperlink w:anchor="_Toc2071856" w:history="1">
            <w:r w:rsidR="009C0266" w:rsidRPr="006A5FB3">
              <w:rPr>
                <w:rStyle w:val="Hyperlink"/>
                <w:noProof/>
              </w:rPr>
              <w:t>Blessed</w:t>
            </w:r>
            <w:r w:rsidR="009C0266">
              <w:rPr>
                <w:noProof/>
                <w:webHidden/>
              </w:rPr>
              <w:tab/>
            </w:r>
            <w:r w:rsidR="009C0266">
              <w:rPr>
                <w:noProof/>
                <w:webHidden/>
              </w:rPr>
              <w:fldChar w:fldCharType="begin"/>
            </w:r>
            <w:r w:rsidR="009C0266">
              <w:rPr>
                <w:noProof/>
                <w:webHidden/>
              </w:rPr>
              <w:instrText xml:space="preserve"> PAGEREF _Toc2071856 \h </w:instrText>
            </w:r>
            <w:r w:rsidR="009C0266">
              <w:rPr>
                <w:noProof/>
                <w:webHidden/>
              </w:rPr>
            </w:r>
            <w:r w:rsidR="009C0266">
              <w:rPr>
                <w:noProof/>
                <w:webHidden/>
              </w:rPr>
              <w:fldChar w:fldCharType="separate"/>
            </w:r>
            <w:r w:rsidR="009C0266">
              <w:rPr>
                <w:noProof/>
                <w:webHidden/>
              </w:rPr>
              <w:t>8</w:t>
            </w:r>
            <w:r w:rsidR="009C0266">
              <w:rPr>
                <w:noProof/>
                <w:webHidden/>
              </w:rPr>
              <w:fldChar w:fldCharType="end"/>
            </w:r>
          </w:hyperlink>
        </w:p>
        <w:p w14:paraId="7CB0DAF8" w14:textId="64626828" w:rsidR="009C0266" w:rsidRDefault="00141587">
          <w:pPr>
            <w:pStyle w:val="TOC1"/>
            <w:tabs>
              <w:tab w:val="right" w:leader="dot" w:pos="9350"/>
            </w:tabs>
            <w:rPr>
              <w:rFonts w:eastAsiaTheme="minorEastAsia"/>
              <w:noProof/>
            </w:rPr>
          </w:pPr>
          <w:hyperlink w:anchor="_Toc2071857" w:history="1">
            <w:r w:rsidR="009C0266" w:rsidRPr="006A5FB3">
              <w:rPr>
                <w:rStyle w:val="Hyperlink"/>
                <w:noProof/>
              </w:rPr>
              <w:t>Montreal Cognitive Assessment</w:t>
            </w:r>
            <w:r w:rsidR="009C0266">
              <w:rPr>
                <w:noProof/>
                <w:webHidden/>
              </w:rPr>
              <w:tab/>
            </w:r>
            <w:r w:rsidR="009C0266">
              <w:rPr>
                <w:noProof/>
                <w:webHidden/>
              </w:rPr>
              <w:fldChar w:fldCharType="begin"/>
            </w:r>
            <w:r w:rsidR="009C0266">
              <w:rPr>
                <w:noProof/>
                <w:webHidden/>
              </w:rPr>
              <w:instrText xml:space="preserve"> PAGEREF _Toc2071857 \h </w:instrText>
            </w:r>
            <w:r w:rsidR="009C0266">
              <w:rPr>
                <w:noProof/>
                <w:webHidden/>
              </w:rPr>
            </w:r>
            <w:r w:rsidR="009C0266">
              <w:rPr>
                <w:noProof/>
                <w:webHidden/>
              </w:rPr>
              <w:fldChar w:fldCharType="separate"/>
            </w:r>
            <w:r w:rsidR="009C0266">
              <w:rPr>
                <w:noProof/>
                <w:webHidden/>
              </w:rPr>
              <w:t>9</w:t>
            </w:r>
            <w:r w:rsidR="009C0266">
              <w:rPr>
                <w:noProof/>
                <w:webHidden/>
              </w:rPr>
              <w:fldChar w:fldCharType="end"/>
            </w:r>
          </w:hyperlink>
        </w:p>
        <w:p w14:paraId="27CD5016" w14:textId="4CC02CB6" w:rsidR="009C0266" w:rsidRDefault="00141587">
          <w:pPr>
            <w:pStyle w:val="TOC1"/>
            <w:tabs>
              <w:tab w:val="right" w:leader="dot" w:pos="9350"/>
            </w:tabs>
            <w:rPr>
              <w:rFonts w:eastAsiaTheme="minorEastAsia"/>
              <w:noProof/>
            </w:rPr>
          </w:pPr>
          <w:hyperlink w:anchor="_Toc2071858" w:history="1">
            <w:r w:rsidR="009C0266" w:rsidRPr="006A5FB3">
              <w:rPr>
                <w:rStyle w:val="Hyperlink"/>
                <w:noProof/>
              </w:rPr>
              <w:t>Free and Cued Selective Reminding Test-Immediate</w:t>
            </w:r>
            <w:r w:rsidR="009C0266">
              <w:rPr>
                <w:noProof/>
                <w:webHidden/>
              </w:rPr>
              <w:tab/>
            </w:r>
            <w:r w:rsidR="009C0266">
              <w:rPr>
                <w:noProof/>
                <w:webHidden/>
              </w:rPr>
              <w:fldChar w:fldCharType="begin"/>
            </w:r>
            <w:r w:rsidR="009C0266">
              <w:rPr>
                <w:noProof/>
                <w:webHidden/>
              </w:rPr>
              <w:instrText xml:space="preserve"> PAGEREF _Toc2071858 \h </w:instrText>
            </w:r>
            <w:r w:rsidR="009C0266">
              <w:rPr>
                <w:noProof/>
                <w:webHidden/>
              </w:rPr>
            </w:r>
            <w:r w:rsidR="009C0266">
              <w:rPr>
                <w:noProof/>
                <w:webHidden/>
              </w:rPr>
              <w:fldChar w:fldCharType="separate"/>
            </w:r>
            <w:r w:rsidR="009C0266">
              <w:rPr>
                <w:noProof/>
                <w:webHidden/>
              </w:rPr>
              <w:t>14</w:t>
            </w:r>
            <w:r w:rsidR="009C0266">
              <w:rPr>
                <w:noProof/>
                <w:webHidden/>
              </w:rPr>
              <w:fldChar w:fldCharType="end"/>
            </w:r>
          </w:hyperlink>
        </w:p>
        <w:p w14:paraId="0A86165D" w14:textId="14913FCE" w:rsidR="009C0266" w:rsidRDefault="00141587">
          <w:pPr>
            <w:pStyle w:val="TOC1"/>
            <w:tabs>
              <w:tab w:val="right" w:leader="dot" w:pos="9350"/>
            </w:tabs>
            <w:rPr>
              <w:rFonts w:eastAsiaTheme="minorEastAsia"/>
              <w:noProof/>
            </w:rPr>
          </w:pPr>
          <w:hyperlink w:anchor="_Toc2071859" w:history="1">
            <w:r w:rsidR="009C0266" w:rsidRPr="006A5FB3">
              <w:rPr>
                <w:rStyle w:val="Hyperlink"/>
                <w:noProof/>
              </w:rPr>
              <w:t>Demographics</w:t>
            </w:r>
            <w:r w:rsidR="009C0266">
              <w:rPr>
                <w:noProof/>
                <w:webHidden/>
              </w:rPr>
              <w:tab/>
            </w:r>
            <w:r w:rsidR="009C0266">
              <w:rPr>
                <w:noProof/>
                <w:webHidden/>
              </w:rPr>
              <w:fldChar w:fldCharType="begin"/>
            </w:r>
            <w:r w:rsidR="009C0266">
              <w:rPr>
                <w:noProof/>
                <w:webHidden/>
              </w:rPr>
              <w:instrText xml:space="preserve"> PAGEREF _Toc2071859 \h </w:instrText>
            </w:r>
            <w:r w:rsidR="009C0266">
              <w:rPr>
                <w:noProof/>
                <w:webHidden/>
              </w:rPr>
            </w:r>
            <w:r w:rsidR="009C0266">
              <w:rPr>
                <w:noProof/>
                <w:webHidden/>
              </w:rPr>
              <w:fldChar w:fldCharType="separate"/>
            </w:r>
            <w:r w:rsidR="009C0266">
              <w:rPr>
                <w:noProof/>
                <w:webHidden/>
              </w:rPr>
              <w:t>25</w:t>
            </w:r>
            <w:r w:rsidR="009C0266">
              <w:rPr>
                <w:noProof/>
                <w:webHidden/>
              </w:rPr>
              <w:fldChar w:fldCharType="end"/>
            </w:r>
          </w:hyperlink>
        </w:p>
        <w:p w14:paraId="5514B45E" w14:textId="3B2CF381" w:rsidR="009C0266" w:rsidRDefault="00141587">
          <w:pPr>
            <w:pStyle w:val="TOC1"/>
            <w:tabs>
              <w:tab w:val="right" w:leader="dot" w:pos="9350"/>
            </w:tabs>
            <w:rPr>
              <w:rFonts w:eastAsiaTheme="minorEastAsia"/>
              <w:noProof/>
            </w:rPr>
          </w:pPr>
          <w:hyperlink w:anchor="_Toc2071860" w:history="1">
            <w:r w:rsidR="009C0266" w:rsidRPr="006A5FB3">
              <w:rPr>
                <w:rStyle w:val="Hyperlink"/>
                <w:noProof/>
              </w:rPr>
              <w:t>Social Activities</w:t>
            </w:r>
            <w:r w:rsidR="009C0266">
              <w:rPr>
                <w:noProof/>
                <w:webHidden/>
              </w:rPr>
              <w:tab/>
            </w:r>
            <w:r w:rsidR="009C0266">
              <w:rPr>
                <w:noProof/>
                <w:webHidden/>
              </w:rPr>
              <w:fldChar w:fldCharType="begin"/>
            </w:r>
            <w:r w:rsidR="009C0266">
              <w:rPr>
                <w:noProof/>
                <w:webHidden/>
              </w:rPr>
              <w:instrText xml:space="preserve"> PAGEREF _Toc2071860 \h </w:instrText>
            </w:r>
            <w:r w:rsidR="009C0266">
              <w:rPr>
                <w:noProof/>
                <w:webHidden/>
              </w:rPr>
            </w:r>
            <w:r w:rsidR="009C0266">
              <w:rPr>
                <w:noProof/>
                <w:webHidden/>
              </w:rPr>
              <w:fldChar w:fldCharType="separate"/>
            </w:r>
            <w:r w:rsidR="009C0266">
              <w:rPr>
                <w:noProof/>
                <w:webHidden/>
              </w:rPr>
              <w:t>29</w:t>
            </w:r>
            <w:r w:rsidR="009C0266">
              <w:rPr>
                <w:noProof/>
                <w:webHidden/>
              </w:rPr>
              <w:fldChar w:fldCharType="end"/>
            </w:r>
          </w:hyperlink>
        </w:p>
        <w:p w14:paraId="16585809" w14:textId="51B463E3" w:rsidR="009C0266" w:rsidRDefault="00141587">
          <w:pPr>
            <w:pStyle w:val="TOC1"/>
            <w:tabs>
              <w:tab w:val="right" w:leader="dot" w:pos="9350"/>
            </w:tabs>
            <w:rPr>
              <w:rFonts w:eastAsiaTheme="minorEastAsia"/>
              <w:noProof/>
            </w:rPr>
          </w:pPr>
          <w:hyperlink w:anchor="_Toc2071861" w:history="1">
            <w:r w:rsidR="009C0266" w:rsidRPr="006A5FB3">
              <w:rPr>
                <w:rStyle w:val="Hyperlink"/>
                <w:noProof/>
              </w:rPr>
              <w:t>Medical History</w:t>
            </w:r>
            <w:r w:rsidR="009C0266">
              <w:rPr>
                <w:noProof/>
                <w:webHidden/>
              </w:rPr>
              <w:tab/>
            </w:r>
            <w:r w:rsidR="009C0266">
              <w:rPr>
                <w:noProof/>
                <w:webHidden/>
              </w:rPr>
              <w:fldChar w:fldCharType="begin"/>
            </w:r>
            <w:r w:rsidR="009C0266">
              <w:rPr>
                <w:noProof/>
                <w:webHidden/>
              </w:rPr>
              <w:instrText xml:space="preserve"> PAGEREF _Toc2071861 \h </w:instrText>
            </w:r>
            <w:r w:rsidR="009C0266">
              <w:rPr>
                <w:noProof/>
                <w:webHidden/>
              </w:rPr>
            </w:r>
            <w:r w:rsidR="009C0266">
              <w:rPr>
                <w:noProof/>
                <w:webHidden/>
              </w:rPr>
              <w:fldChar w:fldCharType="separate"/>
            </w:r>
            <w:r w:rsidR="009C0266">
              <w:rPr>
                <w:noProof/>
                <w:webHidden/>
              </w:rPr>
              <w:t>48</w:t>
            </w:r>
            <w:r w:rsidR="009C0266">
              <w:rPr>
                <w:noProof/>
                <w:webHidden/>
              </w:rPr>
              <w:fldChar w:fldCharType="end"/>
            </w:r>
          </w:hyperlink>
        </w:p>
        <w:p w14:paraId="56361B99" w14:textId="1176C9E8" w:rsidR="009C0266" w:rsidRDefault="00141587">
          <w:pPr>
            <w:pStyle w:val="TOC1"/>
            <w:tabs>
              <w:tab w:val="right" w:leader="dot" w:pos="9350"/>
            </w:tabs>
            <w:rPr>
              <w:rFonts w:eastAsiaTheme="minorEastAsia"/>
              <w:noProof/>
            </w:rPr>
          </w:pPr>
          <w:hyperlink w:anchor="_Toc2071862" w:history="1">
            <w:r w:rsidR="009C0266" w:rsidRPr="006A5FB3">
              <w:rPr>
                <w:rStyle w:val="Hyperlink"/>
                <w:noProof/>
              </w:rPr>
              <w:t>Medications</w:t>
            </w:r>
            <w:r w:rsidR="009C0266">
              <w:rPr>
                <w:noProof/>
                <w:webHidden/>
              </w:rPr>
              <w:tab/>
            </w:r>
            <w:r w:rsidR="009C0266">
              <w:rPr>
                <w:noProof/>
                <w:webHidden/>
              </w:rPr>
              <w:fldChar w:fldCharType="begin"/>
            </w:r>
            <w:r w:rsidR="009C0266">
              <w:rPr>
                <w:noProof/>
                <w:webHidden/>
              </w:rPr>
              <w:instrText xml:space="preserve"> PAGEREF _Toc2071862 \h </w:instrText>
            </w:r>
            <w:r w:rsidR="009C0266">
              <w:rPr>
                <w:noProof/>
                <w:webHidden/>
              </w:rPr>
            </w:r>
            <w:r w:rsidR="009C0266">
              <w:rPr>
                <w:noProof/>
                <w:webHidden/>
              </w:rPr>
              <w:fldChar w:fldCharType="separate"/>
            </w:r>
            <w:r w:rsidR="009C0266">
              <w:rPr>
                <w:noProof/>
                <w:webHidden/>
              </w:rPr>
              <w:t>65</w:t>
            </w:r>
            <w:r w:rsidR="009C0266">
              <w:rPr>
                <w:noProof/>
                <w:webHidden/>
              </w:rPr>
              <w:fldChar w:fldCharType="end"/>
            </w:r>
          </w:hyperlink>
        </w:p>
        <w:p w14:paraId="74CD9D9C" w14:textId="14EDF6C4" w:rsidR="009C0266" w:rsidRDefault="00141587">
          <w:pPr>
            <w:pStyle w:val="TOC1"/>
            <w:tabs>
              <w:tab w:val="right" w:leader="dot" w:pos="9350"/>
            </w:tabs>
            <w:rPr>
              <w:rFonts w:eastAsiaTheme="minorEastAsia"/>
              <w:noProof/>
            </w:rPr>
          </w:pPr>
          <w:hyperlink w:anchor="_Toc2071863" w:history="1">
            <w:r w:rsidR="009C0266" w:rsidRPr="006A5FB3">
              <w:rPr>
                <w:rStyle w:val="Hyperlink"/>
                <w:noProof/>
              </w:rPr>
              <w:t>Smoking and Alcoholic History</w:t>
            </w:r>
            <w:r w:rsidR="009C0266">
              <w:rPr>
                <w:noProof/>
                <w:webHidden/>
              </w:rPr>
              <w:tab/>
            </w:r>
            <w:r w:rsidR="009C0266">
              <w:rPr>
                <w:noProof/>
                <w:webHidden/>
              </w:rPr>
              <w:fldChar w:fldCharType="begin"/>
            </w:r>
            <w:r w:rsidR="009C0266">
              <w:rPr>
                <w:noProof/>
                <w:webHidden/>
              </w:rPr>
              <w:instrText xml:space="preserve"> PAGEREF _Toc2071863 \h </w:instrText>
            </w:r>
            <w:r w:rsidR="009C0266">
              <w:rPr>
                <w:noProof/>
                <w:webHidden/>
              </w:rPr>
            </w:r>
            <w:r w:rsidR="009C0266">
              <w:rPr>
                <w:noProof/>
                <w:webHidden/>
              </w:rPr>
              <w:fldChar w:fldCharType="separate"/>
            </w:r>
            <w:r w:rsidR="009C0266">
              <w:rPr>
                <w:noProof/>
                <w:webHidden/>
              </w:rPr>
              <w:t>67</w:t>
            </w:r>
            <w:r w:rsidR="009C0266">
              <w:rPr>
                <w:noProof/>
                <w:webHidden/>
              </w:rPr>
              <w:fldChar w:fldCharType="end"/>
            </w:r>
          </w:hyperlink>
        </w:p>
        <w:p w14:paraId="0F24727F" w14:textId="7D949C19" w:rsidR="009C0266" w:rsidRDefault="00141587">
          <w:pPr>
            <w:pStyle w:val="TOC1"/>
            <w:tabs>
              <w:tab w:val="right" w:leader="dot" w:pos="9350"/>
            </w:tabs>
            <w:rPr>
              <w:rFonts w:eastAsiaTheme="minorEastAsia"/>
              <w:noProof/>
            </w:rPr>
          </w:pPr>
          <w:hyperlink w:anchor="_Toc2071864" w:history="1">
            <w:r w:rsidR="009C0266" w:rsidRPr="006A5FB3">
              <w:rPr>
                <w:rStyle w:val="Hyperlink"/>
                <w:noProof/>
              </w:rPr>
              <w:t>Social Network: Social and Caregiver Strain</w:t>
            </w:r>
            <w:r w:rsidR="009C0266">
              <w:rPr>
                <w:noProof/>
                <w:webHidden/>
              </w:rPr>
              <w:tab/>
            </w:r>
            <w:r w:rsidR="009C0266">
              <w:rPr>
                <w:noProof/>
                <w:webHidden/>
              </w:rPr>
              <w:fldChar w:fldCharType="begin"/>
            </w:r>
            <w:r w:rsidR="009C0266">
              <w:rPr>
                <w:noProof/>
                <w:webHidden/>
              </w:rPr>
              <w:instrText xml:space="preserve"> PAGEREF _Toc2071864 \h </w:instrText>
            </w:r>
            <w:r w:rsidR="009C0266">
              <w:rPr>
                <w:noProof/>
                <w:webHidden/>
              </w:rPr>
            </w:r>
            <w:r w:rsidR="009C0266">
              <w:rPr>
                <w:noProof/>
                <w:webHidden/>
              </w:rPr>
              <w:fldChar w:fldCharType="separate"/>
            </w:r>
            <w:r w:rsidR="009C0266">
              <w:rPr>
                <w:noProof/>
                <w:webHidden/>
              </w:rPr>
              <w:t>69</w:t>
            </w:r>
            <w:r w:rsidR="009C0266">
              <w:rPr>
                <w:noProof/>
                <w:webHidden/>
              </w:rPr>
              <w:fldChar w:fldCharType="end"/>
            </w:r>
          </w:hyperlink>
        </w:p>
        <w:p w14:paraId="04491954" w14:textId="2AD580A0" w:rsidR="009C0266" w:rsidRDefault="00141587">
          <w:pPr>
            <w:pStyle w:val="TOC1"/>
            <w:tabs>
              <w:tab w:val="right" w:leader="dot" w:pos="9350"/>
            </w:tabs>
            <w:rPr>
              <w:rFonts w:eastAsiaTheme="minorEastAsia"/>
              <w:noProof/>
            </w:rPr>
          </w:pPr>
          <w:hyperlink w:anchor="_Toc2071865" w:history="1">
            <w:r w:rsidR="009C0266" w:rsidRPr="006A5FB3">
              <w:rPr>
                <w:rStyle w:val="Hyperlink"/>
                <w:noProof/>
              </w:rPr>
              <w:t>Family Medical History</w:t>
            </w:r>
            <w:r w:rsidR="009C0266">
              <w:rPr>
                <w:noProof/>
                <w:webHidden/>
              </w:rPr>
              <w:tab/>
            </w:r>
            <w:r w:rsidR="009C0266">
              <w:rPr>
                <w:noProof/>
                <w:webHidden/>
              </w:rPr>
              <w:fldChar w:fldCharType="begin"/>
            </w:r>
            <w:r w:rsidR="009C0266">
              <w:rPr>
                <w:noProof/>
                <w:webHidden/>
              </w:rPr>
              <w:instrText xml:space="preserve"> PAGEREF _Toc2071865 \h </w:instrText>
            </w:r>
            <w:r w:rsidR="009C0266">
              <w:rPr>
                <w:noProof/>
                <w:webHidden/>
              </w:rPr>
            </w:r>
            <w:r w:rsidR="009C0266">
              <w:rPr>
                <w:noProof/>
                <w:webHidden/>
              </w:rPr>
              <w:fldChar w:fldCharType="separate"/>
            </w:r>
            <w:r w:rsidR="009C0266">
              <w:rPr>
                <w:noProof/>
                <w:webHidden/>
              </w:rPr>
              <w:t>78</w:t>
            </w:r>
            <w:r w:rsidR="009C0266">
              <w:rPr>
                <w:noProof/>
                <w:webHidden/>
              </w:rPr>
              <w:fldChar w:fldCharType="end"/>
            </w:r>
          </w:hyperlink>
        </w:p>
        <w:p w14:paraId="035D5EEC" w14:textId="33460FBB" w:rsidR="009C0266" w:rsidRDefault="00141587">
          <w:pPr>
            <w:pStyle w:val="TOC1"/>
            <w:tabs>
              <w:tab w:val="right" w:leader="dot" w:pos="9350"/>
            </w:tabs>
            <w:rPr>
              <w:rFonts w:eastAsiaTheme="minorEastAsia"/>
              <w:noProof/>
            </w:rPr>
          </w:pPr>
          <w:hyperlink w:anchor="_Toc2071866" w:history="1">
            <w:r w:rsidR="009C0266" w:rsidRPr="006A5FB3">
              <w:rPr>
                <w:rStyle w:val="Hyperlink"/>
                <w:noProof/>
              </w:rPr>
              <w:t>GDS</w:t>
            </w:r>
            <w:r w:rsidR="009C0266">
              <w:rPr>
                <w:noProof/>
                <w:webHidden/>
              </w:rPr>
              <w:tab/>
            </w:r>
            <w:r w:rsidR="009C0266">
              <w:rPr>
                <w:noProof/>
                <w:webHidden/>
              </w:rPr>
              <w:fldChar w:fldCharType="begin"/>
            </w:r>
            <w:r w:rsidR="009C0266">
              <w:rPr>
                <w:noProof/>
                <w:webHidden/>
              </w:rPr>
              <w:instrText xml:space="preserve"> PAGEREF _Toc2071866 \h </w:instrText>
            </w:r>
            <w:r w:rsidR="009C0266">
              <w:rPr>
                <w:noProof/>
                <w:webHidden/>
              </w:rPr>
            </w:r>
            <w:r w:rsidR="009C0266">
              <w:rPr>
                <w:noProof/>
                <w:webHidden/>
              </w:rPr>
              <w:fldChar w:fldCharType="separate"/>
            </w:r>
            <w:r w:rsidR="009C0266">
              <w:rPr>
                <w:noProof/>
                <w:webHidden/>
              </w:rPr>
              <w:t>81</w:t>
            </w:r>
            <w:r w:rsidR="009C0266">
              <w:rPr>
                <w:noProof/>
                <w:webHidden/>
              </w:rPr>
              <w:fldChar w:fldCharType="end"/>
            </w:r>
          </w:hyperlink>
        </w:p>
        <w:p w14:paraId="300F2813" w14:textId="680EF5DD" w:rsidR="009C0266" w:rsidRDefault="00141587">
          <w:pPr>
            <w:pStyle w:val="TOC1"/>
            <w:tabs>
              <w:tab w:val="right" w:leader="dot" w:pos="9350"/>
            </w:tabs>
            <w:rPr>
              <w:rFonts w:eastAsiaTheme="minorEastAsia"/>
              <w:noProof/>
            </w:rPr>
          </w:pPr>
          <w:hyperlink w:anchor="_Toc2071867" w:history="1">
            <w:r w:rsidR="009C0266" w:rsidRPr="006A5FB3">
              <w:rPr>
                <w:rStyle w:val="Hyperlink"/>
                <w:noProof/>
              </w:rPr>
              <w:t>Lawton Brody</w:t>
            </w:r>
            <w:r w:rsidR="009C0266">
              <w:rPr>
                <w:noProof/>
                <w:webHidden/>
              </w:rPr>
              <w:tab/>
            </w:r>
            <w:r w:rsidR="009C0266">
              <w:rPr>
                <w:noProof/>
                <w:webHidden/>
              </w:rPr>
              <w:fldChar w:fldCharType="begin"/>
            </w:r>
            <w:r w:rsidR="009C0266">
              <w:rPr>
                <w:noProof/>
                <w:webHidden/>
              </w:rPr>
              <w:instrText xml:space="preserve"> PAGEREF _Toc2071867 \h </w:instrText>
            </w:r>
            <w:r w:rsidR="009C0266">
              <w:rPr>
                <w:noProof/>
                <w:webHidden/>
              </w:rPr>
            </w:r>
            <w:r w:rsidR="009C0266">
              <w:rPr>
                <w:noProof/>
                <w:webHidden/>
              </w:rPr>
              <w:fldChar w:fldCharType="separate"/>
            </w:r>
            <w:r w:rsidR="009C0266">
              <w:rPr>
                <w:noProof/>
                <w:webHidden/>
              </w:rPr>
              <w:t>83</w:t>
            </w:r>
            <w:r w:rsidR="009C0266">
              <w:rPr>
                <w:noProof/>
                <w:webHidden/>
              </w:rPr>
              <w:fldChar w:fldCharType="end"/>
            </w:r>
          </w:hyperlink>
        </w:p>
        <w:p w14:paraId="50813E6A" w14:textId="09D13D12" w:rsidR="009C0266" w:rsidRDefault="00141587">
          <w:pPr>
            <w:pStyle w:val="TOC1"/>
            <w:tabs>
              <w:tab w:val="right" w:leader="dot" w:pos="9350"/>
            </w:tabs>
            <w:rPr>
              <w:rFonts w:eastAsiaTheme="minorEastAsia"/>
              <w:noProof/>
            </w:rPr>
          </w:pPr>
          <w:hyperlink w:anchor="_Toc2071868" w:history="1">
            <w:r w:rsidR="009C0266" w:rsidRPr="006A5FB3">
              <w:rPr>
                <w:rStyle w:val="Hyperlink"/>
                <w:noProof/>
              </w:rPr>
              <w:t>FAST</w:t>
            </w:r>
            <w:r w:rsidR="009C0266">
              <w:rPr>
                <w:noProof/>
                <w:webHidden/>
              </w:rPr>
              <w:tab/>
            </w:r>
            <w:r w:rsidR="009C0266">
              <w:rPr>
                <w:noProof/>
                <w:webHidden/>
              </w:rPr>
              <w:fldChar w:fldCharType="begin"/>
            </w:r>
            <w:r w:rsidR="009C0266">
              <w:rPr>
                <w:noProof/>
                <w:webHidden/>
              </w:rPr>
              <w:instrText xml:space="preserve"> PAGEREF _Toc2071868 \h </w:instrText>
            </w:r>
            <w:r w:rsidR="009C0266">
              <w:rPr>
                <w:noProof/>
                <w:webHidden/>
              </w:rPr>
            </w:r>
            <w:r w:rsidR="009C0266">
              <w:rPr>
                <w:noProof/>
                <w:webHidden/>
              </w:rPr>
              <w:fldChar w:fldCharType="separate"/>
            </w:r>
            <w:r w:rsidR="009C0266">
              <w:rPr>
                <w:noProof/>
                <w:webHidden/>
              </w:rPr>
              <w:t>88</w:t>
            </w:r>
            <w:r w:rsidR="009C0266">
              <w:rPr>
                <w:noProof/>
                <w:webHidden/>
              </w:rPr>
              <w:fldChar w:fldCharType="end"/>
            </w:r>
          </w:hyperlink>
        </w:p>
        <w:p w14:paraId="0944365D" w14:textId="102B6330" w:rsidR="009C0266" w:rsidRDefault="00141587">
          <w:pPr>
            <w:pStyle w:val="TOC1"/>
            <w:tabs>
              <w:tab w:val="right" w:leader="dot" w:pos="9350"/>
            </w:tabs>
            <w:rPr>
              <w:rFonts w:eastAsiaTheme="minorEastAsia"/>
              <w:noProof/>
            </w:rPr>
          </w:pPr>
          <w:hyperlink w:anchor="_Toc2071869" w:history="1">
            <w:r w:rsidR="009C0266" w:rsidRPr="006A5FB3">
              <w:rPr>
                <w:rStyle w:val="Hyperlink"/>
                <w:noProof/>
              </w:rPr>
              <w:t>Free and Cued Selective Reminding Test- Delay</w:t>
            </w:r>
            <w:r w:rsidR="009C0266">
              <w:rPr>
                <w:noProof/>
                <w:webHidden/>
              </w:rPr>
              <w:tab/>
            </w:r>
            <w:r w:rsidR="009C0266">
              <w:rPr>
                <w:noProof/>
                <w:webHidden/>
              </w:rPr>
              <w:fldChar w:fldCharType="begin"/>
            </w:r>
            <w:r w:rsidR="009C0266">
              <w:rPr>
                <w:noProof/>
                <w:webHidden/>
              </w:rPr>
              <w:instrText xml:space="preserve"> PAGEREF _Toc2071869 \h </w:instrText>
            </w:r>
            <w:r w:rsidR="009C0266">
              <w:rPr>
                <w:noProof/>
                <w:webHidden/>
              </w:rPr>
            </w:r>
            <w:r w:rsidR="009C0266">
              <w:rPr>
                <w:noProof/>
                <w:webHidden/>
              </w:rPr>
              <w:fldChar w:fldCharType="separate"/>
            </w:r>
            <w:r w:rsidR="009C0266">
              <w:rPr>
                <w:noProof/>
                <w:webHidden/>
              </w:rPr>
              <w:t>90</w:t>
            </w:r>
            <w:r w:rsidR="009C0266">
              <w:rPr>
                <w:noProof/>
                <w:webHidden/>
              </w:rPr>
              <w:fldChar w:fldCharType="end"/>
            </w:r>
          </w:hyperlink>
        </w:p>
        <w:p w14:paraId="18E636B3" w14:textId="6B499CE3" w:rsidR="009C0266" w:rsidRDefault="00141587">
          <w:pPr>
            <w:pStyle w:val="TOC1"/>
            <w:tabs>
              <w:tab w:val="right" w:leader="dot" w:pos="9350"/>
            </w:tabs>
            <w:rPr>
              <w:rFonts w:eastAsiaTheme="minorEastAsia"/>
              <w:noProof/>
            </w:rPr>
          </w:pPr>
          <w:hyperlink w:anchor="_Toc2071870" w:history="1">
            <w:r w:rsidR="009C0266" w:rsidRPr="006A5FB3">
              <w:rPr>
                <w:rStyle w:val="Hyperlink"/>
                <w:noProof/>
              </w:rPr>
              <w:t>Craft Story 21 Recall (Immediate)</w:t>
            </w:r>
            <w:r w:rsidR="009C0266">
              <w:rPr>
                <w:noProof/>
                <w:webHidden/>
              </w:rPr>
              <w:tab/>
            </w:r>
            <w:r w:rsidR="009C0266">
              <w:rPr>
                <w:noProof/>
                <w:webHidden/>
              </w:rPr>
              <w:fldChar w:fldCharType="begin"/>
            </w:r>
            <w:r w:rsidR="009C0266">
              <w:rPr>
                <w:noProof/>
                <w:webHidden/>
              </w:rPr>
              <w:instrText xml:space="preserve"> PAGEREF _Toc2071870 \h </w:instrText>
            </w:r>
            <w:r w:rsidR="009C0266">
              <w:rPr>
                <w:noProof/>
                <w:webHidden/>
              </w:rPr>
            </w:r>
            <w:r w:rsidR="009C0266">
              <w:rPr>
                <w:noProof/>
                <w:webHidden/>
              </w:rPr>
              <w:fldChar w:fldCharType="separate"/>
            </w:r>
            <w:r w:rsidR="009C0266">
              <w:rPr>
                <w:noProof/>
                <w:webHidden/>
              </w:rPr>
              <w:t>98</w:t>
            </w:r>
            <w:r w:rsidR="009C0266">
              <w:rPr>
                <w:noProof/>
                <w:webHidden/>
              </w:rPr>
              <w:fldChar w:fldCharType="end"/>
            </w:r>
          </w:hyperlink>
        </w:p>
        <w:p w14:paraId="52CD2B3F" w14:textId="2F32D360" w:rsidR="009C0266" w:rsidRDefault="00141587">
          <w:pPr>
            <w:pStyle w:val="TOC1"/>
            <w:tabs>
              <w:tab w:val="right" w:leader="dot" w:pos="9350"/>
            </w:tabs>
            <w:rPr>
              <w:rFonts w:eastAsiaTheme="minorEastAsia"/>
              <w:noProof/>
            </w:rPr>
          </w:pPr>
          <w:hyperlink w:anchor="_Toc2071871" w:history="1">
            <w:r w:rsidR="009C0266" w:rsidRPr="006A5FB3">
              <w:rPr>
                <w:rStyle w:val="Hyperlink"/>
                <w:noProof/>
              </w:rPr>
              <w:t>Benson Complex Figure</w:t>
            </w:r>
            <w:r w:rsidR="009C0266">
              <w:rPr>
                <w:noProof/>
                <w:webHidden/>
              </w:rPr>
              <w:tab/>
            </w:r>
            <w:r w:rsidR="009C0266">
              <w:rPr>
                <w:noProof/>
                <w:webHidden/>
              </w:rPr>
              <w:fldChar w:fldCharType="begin"/>
            </w:r>
            <w:r w:rsidR="009C0266">
              <w:rPr>
                <w:noProof/>
                <w:webHidden/>
              </w:rPr>
              <w:instrText xml:space="preserve"> PAGEREF _Toc2071871 \h </w:instrText>
            </w:r>
            <w:r w:rsidR="009C0266">
              <w:rPr>
                <w:noProof/>
                <w:webHidden/>
              </w:rPr>
            </w:r>
            <w:r w:rsidR="009C0266">
              <w:rPr>
                <w:noProof/>
                <w:webHidden/>
              </w:rPr>
              <w:fldChar w:fldCharType="separate"/>
            </w:r>
            <w:r w:rsidR="009C0266">
              <w:rPr>
                <w:noProof/>
                <w:webHidden/>
              </w:rPr>
              <w:t>106</w:t>
            </w:r>
            <w:r w:rsidR="009C0266">
              <w:rPr>
                <w:noProof/>
                <w:webHidden/>
              </w:rPr>
              <w:fldChar w:fldCharType="end"/>
            </w:r>
          </w:hyperlink>
        </w:p>
        <w:p w14:paraId="2400EEE6" w14:textId="46DF9A65" w:rsidR="009C0266" w:rsidRDefault="00141587">
          <w:pPr>
            <w:pStyle w:val="TOC1"/>
            <w:tabs>
              <w:tab w:val="right" w:leader="dot" w:pos="9350"/>
            </w:tabs>
            <w:rPr>
              <w:rFonts w:eastAsiaTheme="minorEastAsia"/>
              <w:noProof/>
            </w:rPr>
          </w:pPr>
          <w:hyperlink w:anchor="_Toc2071872" w:history="1">
            <w:r w:rsidR="009C0266" w:rsidRPr="006A5FB3">
              <w:rPr>
                <w:rStyle w:val="Hyperlink"/>
                <w:noProof/>
              </w:rPr>
              <w:t>Number Span Test: Forward</w:t>
            </w:r>
            <w:r w:rsidR="009C0266">
              <w:rPr>
                <w:noProof/>
                <w:webHidden/>
              </w:rPr>
              <w:tab/>
            </w:r>
            <w:r w:rsidR="009C0266">
              <w:rPr>
                <w:noProof/>
                <w:webHidden/>
              </w:rPr>
              <w:fldChar w:fldCharType="begin"/>
            </w:r>
            <w:r w:rsidR="009C0266">
              <w:rPr>
                <w:noProof/>
                <w:webHidden/>
              </w:rPr>
              <w:instrText xml:space="preserve"> PAGEREF _Toc2071872 \h </w:instrText>
            </w:r>
            <w:r w:rsidR="009C0266">
              <w:rPr>
                <w:noProof/>
                <w:webHidden/>
              </w:rPr>
            </w:r>
            <w:r w:rsidR="009C0266">
              <w:rPr>
                <w:noProof/>
                <w:webHidden/>
              </w:rPr>
              <w:fldChar w:fldCharType="separate"/>
            </w:r>
            <w:r w:rsidR="009C0266">
              <w:rPr>
                <w:noProof/>
                <w:webHidden/>
              </w:rPr>
              <w:t>108</w:t>
            </w:r>
            <w:r w:rsidR="009C0266">
              <w:rPr>
                <w:noProof/>
                <w:webHidden/>
              </w:rPr>
              <w:fldChar w:fldCharType="end"/>
            </w:r>
          </w:hyperlink>
        </w:p>
        <w:p w14:paraId="52D9AD51" w14:textId="7BBF2DAA" w:rsidR="009C0266" w:rsidRDefault="00141587">
          <w:pPr>
            <w:pStyle w:val="TOC1"/>
            <w:tabs>
              <w:tab w:val="right" w:leader="dot" w:pos="9350"/>
            </w:tabs>
            <w:rPr>
              <w:rFonts w:eastAsiaTheme="minorEastAsia"/>
              <w:noProof/>
            </w:rPr>
          </w:pPr>
          <w:hyperlink w:anchor="_Toc2071873" w:history="1">
            <w:r w:rsidR="009C0266" w:rsidRPr="006A5FB3">
              <w:rPr>
                <w:rStyle w:val="Hyperlink"/>
                <w:noProof/>
              </w:rPr>
              <w:t>Number Span Test: Backward</w:t>
            </w:r>
            <w:r w:rsidR="009C0266">
              <w:rPr>
                <w:noProof/>
                <w:webHidden/>
              </w:rPr>
              <w:tab/>
            </w:r>
            <w:r w:rsidR="009C0266">
              <w:rPr>
                <w:noProof/>
                <w:webHidden/>
              </w:rPr>
              <w:fldChar w:fldCharType="begin"/>
            </w:r>
            <w:r w:rsidR="009C0266">
              <w:rPr>
                <w:noProof/>
                <w:webHidden/>
              </w:rPr>
              <w:instrText xml:space="preserve"> PAGEREF _Toc2071873 \h </w:instrText>
            </w:r>
            <w:r w:rsidR="009C0266">
              <w:rPr>
                <w:noProof/>
                <w:webHidden/>
              </w:rPr>
            </w:r>
            <w:r w:rsidR="009C0266">
              <w:rPr>
                <w:noProof/>
                <w:webHidden/>
              </w:rPr>
              <w:fldChar w:fldCharType="separate"/>
            </w:r>
            <w:r w:rsidR="009C0266">
              <w:rPr>
                <w:noProof/>
                <w:webHidden/>
              </w:rPr>
              <w:t>110</w:t>
            </w:r>
            <w:r w:rsidR="009C0266">
              <w:rPr>
                <w:noProof/>
                <w:webHidden/>
              </w:rPr>
              <w:fldChar w:fldCharType="end"/>
            </w:r>
          </w:hyperlink>
        </w:p>
        <w:p w14:paraId="03DAEC5F" w14:textId="7CB59607" w:rsidR="009C0266" w:rsidRDefault="00141587">
          <w:pPr>
            <w:pStyle w:val="TOC1"/>
            <w:tabs>
              <w:tab w:val="right" w:leader="dot" w:pos="9350"/>
            </w:tabs>
            <w:rPr>
              <w:rFonts w:eastAsiaTheme="minorEastAsia"/>
              <w:noProof/>
            </w:rPr>
          </w:pPr>
          <w:hyperlink w:anchor="_Toc2071874" w:history="1">
            <w:r w:rsidR="009C0266" w:rsidRPr="006A5FB3">
              <w:rPr>
                <w:rStyle w:val="Hyperlink"/>
                <w:noProof/>
              </w:rPr>
              <w:t>Trail Making Test</w:t>
            </w:r>
            <w:r w:rsidR="009C0266">
              <w:rPr>
                <w:noProof/>
                <w:webHidden/>
              </w:rPr>
              <w:tab/>
            </w:r>
            <w:r w:rsidR="009C0266">
              <w:rPr>
                <w:noProof/>
                <w:webHidden/>
              </w:rPr>
              <w:fldChar w:fldCharType="begin"/>
            </w:r>
            <w:r w:rsidR="009C0266">
              <w:rPr>
                <w:noProof/>
                <w:webHidden/>
              </w:rPr>
              <w:instrText xml:space="preserve"> PAGEREF _Toc2071874 \h </w:instrText>
            </w:r>
            <w:r w:rsidR="009C0266">
              <w:rPr>
                <w:noProof/>
                <w:webHidden/>
              </w:rPr>
            </w:r>
            <w:r w:rsidR="009C0266">
              <w:rPr>
                <w:noProof/>
                <w:webHidden/>
              </w:rPr>
              <w:fldChar w:fldCharType="separate"/>
            </w:r>
            <w:r w:rsidR="009C0266">
              <w:rPr>
                <w:noProof/>
                <w:webHidden/>
              </w:rPr>
              <w:t>112</w:t>
            </w:r>
            <w:r w:rsidR="009C0266">
              <w:rPr>
                <w:noProof/>
                <w:webHidden/>
              </w:rPr>
              <w:fldChar w:fldCharType="end"/>
            </w:r>
          </w:hyperlink>
        </w:p>
        <w:p w14:paraId="00AABA3A" w14:textId="49A0E4EA" w:rsidR="009C0266" w:rsidRDefault="00141587">
          <w:pPr>
            <w:pStyle w:val="TOC1"/>
            <w:tabs>
              <w:tab w:val="right" w:leader="dot" w:pos="9350"/>
            </w:tabs>
            <w:rPr>
              <w:rFonts w:eastAsiaTheme="minorEastAsia"/>
              <w:noProof/>
            </w:rPr>
          </w:pPr>
          <w:hyperlink w:anchor="_Toc2071875" w:history="1">
            <w:r w:rsidR="009C0266" w:rsidRPr="006A5FB3">
              <w:rPr>
                <w:rStyle w:val="Hyperlink"/>
                <w:noProof/>
              </w:rPr>
              <w:t>Craft Story 21 Recall (Delayed)</w:t>
            </w:r>
            <w:r w:rsidR="009C0266">
              <w:rPr>
                <w:noProof/>
                <w:webHidden/>
              </w:rPr>
              <w:tab/>
            </w:r>
            <w:r w:rsidR="009C0266">
              <w:rPr>
                <w:noProof/>
                <w:webHidden/>
              </w:rPr>
              <w:fldChar w:fldCharType="begin"/>
            </w:r>
            <w:r w:rsidR="009C0266">
              <w:rPr>
                <w:noProof/>
                <w:webHidden/>
              </w:rPr>
              <w:instrText xml:space="preserve"> PAGEREF _Toc2071875 \h </w:instrText>
            </w:r>
            <w:r w:rsidR="009C0266">
              <w:rPr>
                <w:noProof/>
                <w:webHidden/>
              </w:rPr>
            </w:r>
            <w:r w:rsidR="009C0266">
              <w:rPr>
                <w:noProof/>
                <w:webHidden/>
              </w:rPr>
              <w:fldChar w:fldCharType="separate"/>
            </w:r>
            <w:r w:rsidR="009C0266">
              <w:rPr>
                <w:noProof/>
                <w:webHidden/>
              </w:rPr>
              <w:t>115</w:t>
            </w:r>
            <w:r w:rsidR="009C0266">
              <w:rPr>
                <w:noProof/>
                <w:webHidden/>
              </w:rPr>
              <w:fldChar w:fldCharType="end"/>
            </w:r>
          </w:hyperlink>
        </w:p>
        <w:p w14:paraId="30B70203" w14:textId="2044701C" w:rsidR="009C0266" w:rsidRDefault="00141587">
          <w:pPr>
            <w:pStyle w:val="TOC1"/>
            <w:tabs>
              <w:tab w:val="right" w:leader="dot" w:pos="9350"/>
            </w:tabs>
            <w:rPr>
              <w:rFonts w:eastAsiaTheme="minorEastAsia"/>
              <w:noProof/>
            </w:rPr>
          </w:pPr>
          <w:hyperlink w:anchor="_Toc2071876" w:history="1">
            <w:r w:rsidR="009C0266" w:rsidRPr="006A5FB3">
              <w:rPr>
                <w:rStyle w:val="Hyperlink"/>
                <w:noProof/>
              </w:rPr>
              <w:t>Wechsler Memory Scale: Revised Logical Memory I Story A- Immediate</w:t>
            </w:r>
            <w:r w:rsidR="009C0266">
              <w:rPr>
                <w:noProof/>
                <w:webHidden/>
              </w:rPr>
              <w:tab/>
            </w:r>
            <w:r w:rsidR="009C0266">
              <w:rPr>
                <w:noProof/>
                <w:webHidden/>
              </w:rPr>
              <w:fldChar w:fldCharType="begin"/>
            </w:r>
            <w:r w:rsidR="009C0266">
              <w:rPr>
                <w:noProof/>
                <w:webHidden/>
              </w:rPr>
              <w:instrText xml:space="preserve"> PAGEREF _Toc2071876 \h </w:instrText>
            </w:r>
            <w:r w:rsidR="009C0266">
              <w:rPr>
                <w:noProof/>
                <w:webHidden/>
              </w:rPr>
            </w:r>
            <w:r w:rsidR="009C0266">
              <w:rPr>
                <w:noProof/>
                <w:webHidden/>
              </w:rPr>
              <w:fldChar w:fldCharType="separate"/>
            </w:r>
            <w:r w:rsidR="009C0266">
              <w:rPr>
                <w:noProof/>
                <w:webHidden/>
              </w:rPr>
              <w:t>122</w:t>
            </w:r>
            <w:r w:rsidR="009C0266">
              <w:rPr>
                <w:noProof/>
                <w:webHidden/>
              </w:rPr>
              <w:fldChar w:fldCharType="end"/>
            </w:r>
          </w:hyperlink>
        </w:p>
        <w:p w14:paraId="77D4F6BE" w14:textId="0A21A3A4" w:rsidR="009C0266" w:rsidRDefault="00141587">
          <w:pPr>
            <w:pStyle w:val="TOC1"/>
            <w:tabs>
              <w:tab w:val="right" w:leader="dot" w:pos="9350"/>
            </w:tabs>
            <w:rPr>
              <w:rFonts w:eastAsiaTheme="minorEastAsia"/>
              <w:noProof/>
            </w:rPr>
          </w:pPr>
          <w:hyperlink w:anchor="_Toc2071877" w:history="1">
            <w:r w:rsidR="009C0266" w:rsidRPr="006A5FB3">
              <w:rPr>
                <w:rStyle w:val="Hyperlink"/>
                <w:noProof/>
              </w:rPr>
              <w:t>Benson Complex Figure- Recall (Delayed)</w:t>
            </w:r>
            <w:r w:rsidR="009C0266">
              <w:rPr>
                <w:noProof/>
                <w:webHidden/>
              </w:rPr>
              <w:tab/>
            </w:r>
            <w:r w:rsidR="009C0266">
              <w:rPr>
                <w:noProof/>
                <w:webHidden/>
              </w:rPr>
              <w:fldChar w:fldCharType="begin"/>
            </w:r>
            <w:r w:rsidR="009C0266">
              <w:rPr>
                <w:noProof/>
                <w:webHidden/>
              </w:rPr>
              <w:instrText xml:space="preserve"> PAGEREF _Toc2071877 \h </w:instrText>
            </w:r>
            <w:r w:rsidR="009C0266">
              <w:rPr>
                <w:noProof/>
                <w:webHidden/>
              </w:rPr>
            </w:r>
            <w:r w:rsidR="009C0266">
              <w:rPr>
                <w:noProof/>
                <w:webHidden/>
              </w:rPr>
              <w:fldChar w:fldCharType="separate"/>
            </w:r>
            <w:r w:rsidR="009C0266">
              <w:rPr>
                <w:noProof/>
                <w:webHidden/>
              </w:rPr>
              <w:t>124</w:t>
            </w:r>
            <w:r w:rsidR="009C0266">
              <w:rPr>
                <w:noProof/>
                <w:webHidden/>
              </w:rPr>
              <w:fldChar w:fldCharType="end"/>
            </w:r>
          </w:hyperlink>
        </w:p>
        <w:p w14:paraId="400AD192" w14:textId="1DEBCEA8" w:rsidR="009C0266" w:rsidRDefault="00141587">
          <w:pPr>
            <w:pStyle w:val="TOC1"/>
            <w:tabs>
              <w:tab w:val="right" w:leader="dot" w:pos="9350"/>
            </w:tabs>
            <w:rPr>
              <w:rFonts w:eastAsiaTheme="minorEastAsia"/>
              <w:noProof/>
            </w:rPr>
          </w:pPr>
          <w:hyperlink w:anchor="_Toc2071878" w:history="1">
            <w:r w:rsidR="009C0266" w:rsidRPr="006A5FB3">
              <w:rPr>
                <w:rStyle w:val="Hyperlink"/>
                <w:noProof/>
              </w:rPr>
              <w:t>Benson Complex Figure- Recognition (Delayed)</w:t>
            </w:r>
            <w:r w:rsidR="009C0266">
              <w:rPr>
                <w:noProof/>
                <w:webHidden/>
              </w:rPr>
              <w:tab/>
            </w:r>
            <w:r w:rsidR="009C0266">
              <w:rPr>
                <w:noProof/>
                <w:webHidden/>
              </w:rPr>
              <w:fldChar w:fldCharType="begin"/>
            </w:r>
            <w:r w:rsidR="009C0266">
              <w:rPr>
                <w:noProof/>
                <w:webHidden/>
              </w:rPr>
              <w:instrText xml:space="preserve"> PAGEREF _Toc2071878 \h </w:instrText>
            </w:r>
            <w:r w:rsidR="009C0266">
              <w:rPr>
                <w:noProof/>
                <w:webHidden/>
              </w:rPr>
            </w:r>
            <w:r w:rsidR="009C0266">
              <w:rPr>
                <w:noProof/>
                <w:webHidden/>
              </w:rPr>
              <w:fldChar w:fldCharType="separate"/>
            </w:r>
            <w:r w:rsidR="009C0266">
              <w:rPr>
                <w:noProof/>
                <w:webHidden/>
              </w:rPr>
              <w:t>126</w:t>
            </w:r>
            <w:r w:rsidR="009C0266">
              <w:rPr>
                <w:noProof/>
                <w:webHidden/>
              </w:rPr>
              <w:fldChar w:fldCharType="end"/>
            </w:r>
          </w:hyperlink>
        </w:p>
        <w:p w14:paraId="7A16978A" w14:textId="07405CAA" w:rsidR="009C0266" w:rsidRDefault="00141587">
          <w:pPr>
            <w:pStyle w:val="TOC1"/>
            <w:tabs>
              <w:tab w:val="right" w:leader="dot" w:pos="9350"/>
            </w:tabs>
            <w:rPr>
              <w:rFonts w:eastAsiaTheme="minorEastAsia"/>
              <w:noProof/>
            </w:rPr>
          </w:pPr>
          <w:hyperlink w:anchor="_Toc2071879" w:history="1">
            <w:r w:rsidR="009C0266" w:rsidRPr="006A5FB3">
              <w:rPr>
                <w:rStyle w:val="Hyperlink"/>
                <w:noProof/>
              </w:rPr>
              <w:t>WAIS-III Digit Symbol</w:t>
            </w:r>
            <w:r w:rsidR="009C0266">
              <w:rPr>
                <w:noProof/>
                <w:webHidden/>
              </w:rPr>
              <w:tab/>
            </w:r>
            <w:r w:rsidR="009C0266">
              <w:rPr>
                <w:noProof/>
                <w:webHidden/>
              </w:rPr>
              <w:fldChar w:fldCharType="begin"/>
            </w:r>
            <w:r w:rsidR="009C0266">
              <w:rPr>
                <w:noProof/>
                <w:webHidden/>
              </w:rPr>
              <w:instrText xml:space="preserve"> PAGEREF _Toc2071879 \h </w:instrText>
            </w:r>
            <w:r w:rsidR="009C0266">
              <w:rPr>
                <w:noProof/>
                <w:webHidden/>
              </w:rPr>
            </w:r>
            <w:r w:rsidR="009C0266">
              <w:rPr>
                <w:noProof/>
                <w:webHidden/>
              </w:rPr>
              <w:fldChar w:fldCharType="separate"/>
            </w:r>
            <w:r w:rsidR="009C0266">
              <w:rPr>
                <w:noProof/>
                <w:webHidden/>
              </w:rPr>
              <w:t>127</w:t>
            </w:r>
            <w:r w:rsidR="009C0266">
              <w:rPr>
                <w:noProof/>
                <w:webHidden/>
              </w:rPr>
              <w:fldChar w:fldCharType="end"/>
            </w:r>
          </w:hyperlink>
        </w:p>
        <w:p w14:paraId="4FC0909A" w14:textId="56860BD4" w:rsidR="009C0266" w:rsidRDefault="00141587">
          <w:pPr>
            <w:pStyle w:val="TOC1"/>
            <w:tabs>
              <w:tab w:val="right" w:leader="dot" w:pos="9350"/>
            </w:tabs>
            <w:rPr>
              <w:rFonts w:eastAsiaTheme="minorEastAsia"/>
              <w:noProof/>
            </w:rPr>
          </w:pPr>
          <w:hyperlink w:anchor="_Toc2071880" w:history="1">
            <w:r w:rsidR="009C0266" w:rsidRPr="006A5FB3">
              <w:rPr>
                <w:rStyle w:val="Hyperlink"/>
                <w:noProof/>
              </w:rPr>
              <w:t>WAIS-III Block Design</w:t>
            </w:r>
            <w:r w:rsidR="009C0266">
              <w:rPr>
                <w:noProof/>
                <w:webHidden/>
              </w:rPr>
              <w:tab/>
            </w:r>
            <w:r w:rsidR="009C0266">
              <w:rPr>
                <w:noProof/>
                <w:webHidden/>
              </w:rPr>
              <w:fldChar w:fldCharType="begin"/>
            </w:r>
            <w:r w:rsidR="009C0266">
              <w:rPr>
                <w:noProof/>
                <w:webHidden/>
              </w:rPr>
              <w:instrText xml:space="preserve"> PAGEREF _Toc2071880 \h </w:instrText>
            </w:r>
            <w:r w:rsidR="009C0266">
              <w:rPr>
                <w:noProof/>
                <w:webHidden/>
              </w:rPr>
            </w:r>
            <w:r w:rsidR="009C0266">
              <w:rPr>
                <w:noProof/>
                <w:webHidden/>
              </w:rPr>
              <w:fldChar w:fldCharType="separate"/>
            </w:r>
            <w:r w:rsidR="009C0266">
              <w:rPr>
                <w:noProof/>
                <w:webHidden/>
              </w:rPr>
              <w:t>129</w:t>
            </w:r>
            <w:r w:rsidR="009C0266">
              <w:rPr>
                <w:noProof/>
                <w:webHidden/>
              </w:rPr>
              <w:fldChar w:fldCharType="end"/>
            </w:r>
          </w:hyperlink>
        </w:p>
        <w:p w14:paraId="29784D5F" w14:textId="70B44BE4" w:rsidR="009C0266" w:rsidRDefault="00141587">
          <w:pPr>
            <w:pStyle w:val="TOC1"/>
            <w:tabs>
              <w:tab w:val="right" w:leader="dot" w:pos="9350"/>
            </w:tabs>
            <w:rPr>
              <w:rFonts w:eastAsiaTheme="minorEastAsia"/>
              <w:noProof/>
            </w:rPr>
          </w:pPr>
          <w:hyperlink w:anchor="_Toc2071881" w:history="1">
            <w:r w:rsidR="009C0266" w:rsidRPr="006A5FB3">
              <w:rPr>
                <w:rStyle w:val="Hyperlink"/>
                <w:noProof/>
              </w:rPr>
              <w:t>Wechsler Memory Scale: Revised Logical Memory (Delayed Recall)</w:t>
            </w:r>
            <w:r w:rsidR="009C0266">
              <w:rPr>
                <w:noProof/>
                <w:webHidden/>
              </w:rPr>
              <w:tab/>
            </w:r>
            <w:r w:rsidR="009C0266">
              <w:rPr>
                <w:noProof/>
                <w:webHidden/>
              </w:rPr>
              <w:fldChar w:fldCharType="begin"/>
            </w:r>
            <w:r w:rsidR="009C0266">
              <w:rPr>
                <w:noProof/>
                <w:webHidden/>
              </w:rPr>
              <w:instrText xml:space="preserve"> PAGEREF _Toc2071881 \h </w:instrText>
            </w:r>
            <w:r w:rsidR="009C0266">
              <w:rPr>
                <w:noProof/>
                <w:webHidden/>
              </w:rPr>
            </w:r>
            <w:r w:rsidR="009C0266">
              <w:rPr>
                <w:noProof/>
                <w:webHidden/>
              </w:rPr>
              <w:fldChar w:fldCharType="separate"/>
            </w:r>
            <w:r w:rsidR="009C0266">
              <w:rPr>
                <w:noProof/>
                <w:webHidden/>
              </w:rPr>
              <w:t>133</w:t>
            </w:r>
            <w:r w:rsidR="009C0266">
              <w:rPr>
                <w:noProof/>
                <w:webHidden/>
              </w:rPr>
              <w:fldChar w:fldCharType="end"/>
            </w:r>
          </w:hyperlink>
        </w:p>
        <w:p w14:paraId="073CFECC" w14:textId="3641D0F3" w:rsidR="009C0266" w:rsidRDefault="00141587">
          <w:pPr>
            <w:pStyle w:val="TOC1"/>
            <w:tabs>
              <w:tab w:val="right" w:leader="dot" w:pos="9350"/>
            </w:tabs>
            <w:rPr>
              <w:rFonts w:eastAsiaTheme="minorEastAsia"/>
              <w:noProof/>
            </w:rPr>
          </w:pPr>
          <w:hyperlink w:anchor="_Toc2071882" w:history="1">
            <w:r w:rsidR="009C0266" w:rsidRPr="006A5FB3">
              <w:rPr>
                <w:rStyle w:val="Hyperlink"/>
                <w:noProof/>
              </w:rPr>
              <w:t>Verbal Fluency: Phonemic Test</w:t>
            </w:r>
            <w:r w:rsidR="009C0266">
              <w:rPr>
                <w:noProof/>
                <w:webHidden/>
              </w:rPr>
              <w:tab/>
            </w:r>
            <w:r w:rsidR="009C0266">
              <w:rPr>
                <w:noProof/>
                <w:webHidden/>
              </w:rPr>
              <w:fldChar w:fldCharType="begin"/>
            </w:r>
            <w:r w:rsidR="009C0266">
              <w:rPr>
                <w:noProof/>
                <w:webHidden/>
              </w:rPr>
              <w:instrText xml:space="preserve"> PAGEREF _Toc2071882 \h </w:instrText>
            </w:r>
            <w:r w:rsidR="009C0266">
              <w:rPr>
                <w:noProof/>
                <w:webHidden/>
              </w:rPr>
            </w:r>
            <w:r w:rsidR="009C0266">
              <w:rPr>
                <w:noProof/>
                <w:webHidden/>
              </w:rPr>
              <w:fldChar w:fldCharType="separate"/>
            </w:r>
            <w:r w:rsidR="009C0266">
              <w:rPr>
                <w:noProof/>
                <w:webHidden/>
              </w:rPr>
              <w:t>134</w:t>
            </w:r>
            <w:r w:rsidR="009C0266">
              <w:rPr>
                <w:noProof/>
                <w:webHidden/>
              </w:rPr>
              <w:fldChar w:fldCharType="end"/>
            </w:r>
          </w:hyperlink>
        </w:p>
        <w:p w14:paraId="4A077DF3" w14:textId="4198A4A2" w:rsidR="009C0266" w:rsidRDefault="00141587">
          <w:pPr>
            <w:pStyle w:val="TOC1"/>
            <w:tabs>
              <w:tab w:val="right" w:leader="dot" w:pos="9350"/>
            </w:tabs>
            <w:rPr>
              <w:rFonts w:eastAsiaTheme="minorEastAsia"/>
              <w:noProof/>
            </w:rPr>
          </w:pPr>
          <w:hyperlink w:anchor="_Toc2071883" w:history="1">
            <w:r w:rsidR="009C0266" w:rsidRPr="006A5FB3">
              <w:rPr>
                <w:rStyle w:val="Hyperlink"/>
                <w:noProof/>
              </w:rPr>
              <w:t>Category Fluency</w:t>
            </w:r>
            <w:r w:rsidR="009C0266">
              <w:rPr>
                <w:noProof/>
                <w:webHidden/>
              </w:rPr>
              <w:tab/>
            </w:r>
            <w:r w:rsidR="009C0266">
              <w:rPr>
                <w:noProof/>
                <w:webHidden/>
              </w:rPr>
              <w:fldChar w:fldCharType="begin"/>
            </w:r>
            <w:r w:rsidR="009C0266">
              <w:rPr>
                <w:noProof/>
                <w:webHidden/>
              </w:rPr>
              <w:instrText xml:space="preserve"> PAGEREF _Toc2071883 \h </w:instrText>
            </w:r>
            <w:r w:rsidR="009C0266">
              <w:rPr>
                <w:noProof/>
                <w:webHidden/>
              </w:rPr>
            </w:r>
            <w:r w:rsidR="009C0266">
              <w:rPr>
                <w:noProof/>
                <w:webHidden/>
              </w:rPr>
              <w:fldChar w:fldCharType="separate"/>
            </w:r>
            <w:r w:rsidR="009C0266">
              <w:rPr>
                <w:noProof/>
                <w:webHidden/>
              </w:rPr>
              <w:t>136</w:t>
            </w:r>
            <w:r w:rsidR="009C0266">
              <w:rPr>
                <w:noProof/>
                <w:webHidden/>
              </w:rPr>
              <w:fldChar w:fldCharType="end"/>
            </w:r>
          </w:hyperlink>
        </w:p>
        <w:p w14:paraId="1C77A2B4" w14:textId="02C7053B" w:rsidR="009C0266" w:rsidRDefault="00141587">
          <w:pPr>
            <w:pStyle w:val="TOC1"/>
            <w:tabs>
              <w:tab w:val="right" w:leader="dot" w:pos="9350"/>
            </w:tabs>
            <w:rPr>
              <w:rFonts w:eastAsiaTheme="minorEastAsia"/>
              <w:noProof/>
            </w:rPr>
          </w:pPr>
          <w:hyperlink w:anchor="_Toc2071884" w:history="1">
            <w:r w:rsidR="009C0266" w:rsidRPr="006A5FB3">
              <w:rPr>
                <w:rStyle w:val="Hyperlink"/>
                <w:noProof/>
              </w:rPr>
              <w:t>MINT (Multilingual Naming Test)</w:t>
            </w:r>
            <w:r w:rsidR="009C0266">
              <w:rPr>
                <w:noProof/>
                <w:webHidden/>
              </w:rPr>
              <w:tab/>
            </w:r>
            <w:r w:rsidR="009C0266">
              <w:rPr>
                <w:noProof/>
                <w:webHidden/>
              </w:rPr>
              <w:fldChar w:fldCharType="begin"/>
            </w:r>
            <w:r w:rsidR="009C0266">
              <w:rPr>
                <w:noProof/>
                <w:webHidden/>
              </w:rPr>
              <w:instrText xml:space="preserve"> PAGEREF _Toc2071884 \h </w:instrText>
            </w:r>
            <w:r w:rsidR="009C0266">
              <w:rPr>
                <w:noProof/>
                <w:webHidden/>
              </w:rPr>
            </w:r>
            <w:r w:rsidR="009C0266">
              <w:rPr>
                <w:noProof/>
                <w:webHidden/>
              </w:rPr>
              <w:fldChar w:fldCharType="separate"/>
            </w:r>
            <w:r w:rsidR="009C0266">
              <w:rPr>
                <w:noProof/>
                <w:webHidden/>
              </w:rPr>
              <w:t>138</w:t>
            </w:r>
            <w:r w:rsidR="009C0266">
              <w:rPr>
                <w:noProof/>
                <w:webHidden/>
              </w:rPr>
              <w:fldChar w:fldCharType="end"/>
            </w:r>
          </w:hyperlink>
        </w:p>
        <w:p w14:paraId="34A99B8C" w14:textId="16B44895" w:rsidR="009C0266" w:rsidRDefault="00141587">
          <w:pPr>
            <w:pStyle w:val="TOC1"/>
            <w:tabs>
              <w:tab w:val="right" w:leader="dot" w:pos="9350"/>
            </w:tabs>
            <w:rPr>
              <w:rFonts w:eastAsiaTheme="minorEastAsia"/>
              <w:noProof/>
            </w:rPr>
          </w:pPr>
          <w:hyperlink w:anchor="_Toc2071885" w:history="1">
            <w:r w:rsidR="009C0266" w:rsidRPr="006A5FB3">
              <w:rPr>
                <w:rStyle w:val="Hyperlink"/>
                <w:noProof/>
              </w:rPr>
              <w:t>WRAT-4 (Wide Range Achievement Test) Reading Subtest</w:t>
            </w:r>
            <w:r w:rsidR="009C0266">
              <w:rPr>
                <w:noProof/>
                <w:webHidden/>
              </w:rPr>
              <w:tab/>
            </w:r>
            <w:r w:rsidR="009C0266">
              <w:rPr>
                <w:noProof/>
                <w:webHidden/>
              </w:rPr>
              <w:fldChar w:fldCharType="begin"/>
            </w:r>
            <w:r w:rsidR="009C0266">
              <w:rPr>
                <w:noProof/>
                <w:webHidden/>
              </w:rPr>
              <w:instrText xml:space="preserve"> PAGEREF _Toc2071885 \h </w:instrText>
            </w:r>
            <w:r w:rsidR="009C0266">
              <w:rPr>
                <w:noProof/>
                <w:webHidden/>
              </w:rPr>
            </w:r>
            <w:r w:rsidR="009C0266">
              <w:rPr>
                <w:noProof/>
                <w:webHidden/>
              </w:rPr>
              <w:fldChar w:fldCharType="separate"/>
            </w:r>
            <w:r w:rsidR="009C0266">
              <w:rPr>
                <w:noProof/>
                <w:webHidden/>
              </w:rPr>
              <w:t>142</w:t>
            </w:r>
            <w:r w:rsidR="009C0266">
              <w:rPr>
                <w:noProof/>
                <w:webHidden/>
              </w:rPr>
              <w:fldChar w:fldCharType="end"/>
            </w:r>
          </w:hyperlink>
        </w:p>
        <w:p w14:paraId="69C120A0" w14:textId="192AD3C3" w:rsidR="009C0266" w:rsidRDefault="00141587">
          <w:pPr>
            <w:pStyle w:val="TOC1"/>
            <w:tabs>
              <w:tab w:val="right" w:leader="dot" w:pos="9350"/>
            </w:tabs>
            <w:rPr>
              <w:rFonts w:eastAsiaTheme="minorEastAsia"/>
              <w:noProof/>
            </w:rPr>
          </w:pPr>
          <w:hyperlink w:anchor="_Toc2071886" w:history="1">
            <w:r w:rsidR="009C0266" w:rsidRPr="006A5FB3">
              <w:rPr>
                <w:rStyle w:val="Hyperlink"/>
                <w:noProof/>
              </w:rPr>
              <w:t>Life Events</w:t>
            </w:r>
            <w:r w:rsidR="009C0266">
              <w:rPr>
                <w:noProof/>
                <w:webHidden/>
              </w:rPr>
              <w:tab/>
            </w:r>
            <w:r w:rsidR="009C0266">
              <w:rPr>
                <w:noProof/>
                <w:webHidden/>
              </w:rPr>
              <w:fldChar w:fldCharType="begin"/>
            </w:r>
            <w:r w:rsidR="009C0266">
              <w:rPr>
                <w:noProof/>
                <w:webHidden/>
              </w:rPr>
              <w:instrText xml:space="preserve"> PAGEREF _Toc2071886 \h </w:instrText>
            </w:r>
            <w:r w:rsidR="009C0266">
              <w:rPr>
                <w:noProof/>
                <w:webHidden/>
              </w:rPr>
            </w:r>
            <w:r w:rsidR="009C0266">
              <w:rPr>
                <w:noProof/>
                <w:webHidden/>
              </w:rPr>
              <w:fldChar w:fldCharType="separate"/>
            </w:r>
            <w:r w:rsidR="009C0266">
              <w:rPr>
                <w:noProof/>
                <w:webHidden/>
              </w:rPr>
              <w:t>143</w:t>
            </w:r>
            <w:r w:rsidR="009C0266">
              <w:rPr>
                <w:noProof/>
                <w:webHidden/>
              </w:rPr>
              <w:fldChar w:fldCharType="end"/>
            </w:r>
          </w:hyperlink>
        </w:p>
        <w:p w14:paraId="310D8101" w14:textId="204D049E" w:rsidR="009C0266" w:rsidRDefault="00141587">
          <w:pPr>
            <w:pStyle w:val="TOC1"/>
            <w:tabs>
              <w:tab w:val="right" w:leader="dot" w:pos="9350"/>
            </w:tabs>
            <w:rPr>
              <w:rFonts w:eastAsiaTheme="minorEastAsia"/>
              <w:noProof/>
            </w:rPr>
          </w:pPr>
          <w:hyperlink w:anchor="_Toc2071887" w:history="1">
            <w:r w:rsidR="009C0266" w:rsidRPr="006A5FB3">
              <w:rPr>
                <w:rStyle w:val="Hyperlink"/>
                <w:noProof/>
              </w:rPr>
              <w:t>Cognitive Change Index (CCI)</w:t>
            </w:r>
            <w:r w:rsidR="009C0266">
              <w:rPr>
                <w:noProof/>
                <w:webHidden/>
              </w:rPr>
              <w:tab/>
            </w:r>
            <w:r w:rsidR="009C0266">
              <w:rPr>
                <w:noProof/>
                <w:webHidden/>
              </w:rPr>
              <w:fldChar w:fldCharType="begin"/>
            </w:r>
            <w:r w:rsidR="009C0266">
              <w:rPr>
                <w:noProof/>
                <w:webHidden/>
              </w:rPr>
              <w:instrText xml:space="preserve"> PAGEREF _Toc2071887 \h </w:instrText>
            </w:r>
            <w:r w:rsidR="009C0266">
              <w:rPr>
                <w:noProof/>
                <w:webHidden/>
              </w:rPr>
            </w:r>
            <w:r w:rsidR="009C0266">
              <w:rPr>
                <w:noProof/>
                <w:webHidden/>
              </w:rPr>
              <w:fldChar w:fldCharType="separate"/>
            </w:r>
            <w:r w:rsidR="009C0266">
              <w:rPr>
                <w:noProof/>
                <w:webHidden/>
              </w:rPr>
              <w:t>145</w:t>
            </w:r>
            <w:r w:rsidR="009C0266">
              <w:rPr>
                <w:noProof/>
                <w:webHidden/>
              </w:rPr>
              <w:fldChar w:fldCharType="end"/>
            </w:r>
          </w:hyperlink>
        </w:p>
        <w:p w14:paraId="6E1AC5E6" w14:textId="7079DCE9" w:rsidR="009C0266" w:rsidRDefault="00141587">
          <w:pPr>
            <w:pStyle w:val="TOC1"/>
            <w:tabs>
              <w:tab w:val="right" w:leader="dot" w:pos="9350"/>
            </w:tabs>
            <w:rPr>
              <w:rFonts w:eastAsiaTheme="minorEastAsia"/>
              <w:noProof/>
            </w:rPr>
          </w:pPr>
          <w:hyperlink w:anchor="_Toc2071888" w:history="1">
            <w:r w:rsidR="009C0266" w:rsidRPr="006A5FB3">
              <w:rPr>
                <w:rStyle w:val="Hyperlink"/>
                <w:noProof/>
              </w:rPr>
              <w:t>MOS Sleep Scale</w:t>
            </w:r>
            <w:r w:rsidR="009C0266">
              <w:rPr>
                <w:noProof/>
                <w:webHidden/>
              </w:rPr>
              <w:tab/>
            </w:r>
            <w:r w:rsidR="009C0266">
              <w:rPr>
                <w:noProof/>
                <w:webHidden/>
              </w:rPr>
              <w:fldChar w:fldCharType="begin"/>
            </w:r>
            <w:r w:rsidR="009C0266">
              <w:rPr>
                <w:noProof/>
                <w:webHidden/>
              </w:rPr>
              <w:instrText xml:space="preserve"> PAGEREF _Toc2071888 \h </w:instrText>
            </w:r>
            <w:r w:rsidR="009C0266">
              <w:rPr>
                <w:noProof/>
                <w:webHidden/>
              </w:rPr>
            </w:r>
            <w:r w:rsidR="009C0266">
              <w:rPr>
                <w:noProof/>
                <w:webHidden/>
              </w:rPr>
              <w:fldChar w:fldCharType="separate"/>
            </w:r>
            <w:r w:rsidR="009C0266">
              <w:rPr>
                <w:noProof/>
                <w:webHidden/>
              </w:rPr>
              <w:t>152</w:t>
            </w:r>
            <w:r w:rsidR="009C0266">
              <w:rPr>
                <w:noProof/>
                <w:webHidden/>
              </w:rPr>
              <w:fldChar w:fldCharType="end"/>
            </w:r>
          </w:hyperlink>
        </w:p>
        <w:p w14:paraId="1426EDC9" w14:textId="26A65B47" w:rsidR="009C0266" w:rsidRDefault="00141587">
          <w:pPr>
            <w:pStyle w:val="TOC1"/>
            <w:tabs>
              <w:tab w:val="right" w:leader="dot" w:pos="9350"/>
            </w:tabs>
            <w:rPr>
              <w:rFonts w:eastAsiaTheme="minorEastAsia"/>
              <w:noProof/>
            </w:rPr>
          </w:pPr>
          <w:hyperlink w:anchor="_Toc2071889" w:history="1">
            <w:r w:rsidR="009C0266" w:rsidRPr="006A5FB3">
              <w:rPr>
                <w:rStyle w:val="Hyperlink"/>
                <w:noProof/>
              </w:rPr>
              <w:t>Pain Questionnaires</w:t>
            </w:r>
            <w:r w:rsidR="009C0266">
              <w:rPr>
                <w:noProof/>
                <w:webHidden/>
              </w:rPr>
              <w:tab/>
            </w:r>
            <w:r w:rsidR="009C0266">
              <w:rPr>
                <w:noProof/>
                <w:webHidden/>
              </w:rPr>
              <w:fldChar w:fldCharType="begin"/>
            </w:r>
            <w:r w:rsidR="009C0266">
              <w:rPr>
                <w:noProof/>
                <w:webHidden/>
              </w:rPr>
              <w:instrText xml:space="preserve"> PAGEREF _Toc2071889 \h </w:instrText>
            </w:r>
            <w:r w:rsidR="009C0266">
              <w:rPr>
                <w:noProof/>
                <w:webHidden/>
              </w:rPr>
            </w:r>
            <w:r w:rsidR="009C0266">
              <w:rPr>
                <w:noProof/>
                <w:webHidden/>
              </w:rPr>
              <w:fldChar w:fldCharType="separate"/>
            </w:r>
            <w:r w:rsidR="009C0266">
              <w:rPr>
                <w:noProof/>
                <w:webHidden/>
              </w:rPr>
              <w:t>156</w:t>
            </w:r>
            <w:r w:rsidR="009C0266">
              <w:rPr>
                <w:noProof/>
                <w:webHidden/>
              </w:rPr>
              <w:fldChar w:fldCharType="end"/>
            </w:r>
          </w:hyperlink>
        </w:p>
        <w:p w14:paraId="1C483075" w14:textId="2748669B" w:rsidR="00EA15A3" w:rsidRDefault="00BA3B54">
          <w:r>
            <w:rPr>
              <w:b/>
              <w:bCs/>
              <w:noProof/>
            </w:rPr>
            <w:fldChar w:fldCharType="end"/>
          </w:r>
        </w:p>
      </w:sdtContent>
    </w:sdt>
    <w:p w14:paraId="4B838AE7" w14:textId="43C5BFA6" w:rsidR="00815C2B" w:rsidRDefault="00815C2B">
      <w:pPr>
        <w:rPr>
          <w:rFonts w:eastAsiaTheme="majorEastAsia" w:cstheme="majorBidi"/>
          <w:b/>
          <w:bCs/>
          <w:sz w:val="24"/>
          <w:szCs w:val="24"/>
        </w:rPr>
      </w:pPr>
      <w:r>
        <w:rPr>
          <w:rFonts w:eastAsiaTheme="majorEastAsia" w:cstheme="majorBidi"/>
          <w:b/>
          <w:bCs/>
          <w:sz w:val="24"/>
          <w:szCs w:val="24"/>
        </w:rPr>
        <w:br w:type="page"/>
      </w:r>
    </w:p>
    <w:p w14:paraId="0EEA44B1" w14:textId="77777777" w:rsidR="00C006B5" w:rsidRPr="00C006B5" w:rsidRDefault="00C006B5" w:rsidP="00C006B5">
      <w:pPr>
        <w:pStyle w:val="Heading1"/>
        <w:jc w:val="center"/>
        <w:rPr>
          <w:rFonts w:asciiTheme="minorHAnsi" w:hAnsiTheme="minorHAnsi"/>
          <w:color w:val="auto"/>
          <w:sz w:val="22"/>
          <w:szCs w:val="22"/>
        </w:rPr>
      </w:pPr>
      <w:bookmarkStart w:id="11" w:name="_Toc2071852"/>
      <w:commentRangeStart w:id="12"/>
      <w:r w:rsidRPr="00C006B5">
        <w:rPr>
          <w:rFonts w:asciiTheme="minorHAnsi" w:hAnsiTheme="minorHAnsi"/>
          <w:color w:val="auto"/>
          <w:sz w:val="22"/>
          <w:szCs w:val="22"/>
        </w:rPr>
        <w:lastRenderedPageBreak/>
        <w:t>Filter Variables</w:t>
      </w:r>
      <w:commentRangeEnd w:id="12"/>
      <w:r w:rsidR="00E74EF9">
        <w:rPr>
          <w:rStyle w:val="CommentReference"/>
          <w:rFonts w:asciiTheme="minorHAnsi" w:eastAsiaTheme="minorHAnsi" w:hAnsiTheme="minorHAnsi" w:cstheme="minorBidi"/>
          <w:b w:val="0"/>
          <w:bCs w:val="0"/>
          <w:color w:val="auto"/>
        </w:rPr>
        <w:commentReference w:id="12"/>
      </w:r>
      <w:bookmarkEnd w:id="11"/>
    </w:p>
    <w:p w14:paraId="4C5A0621" w14:textId="77777777" w:rsidR="00C006B5" w:rsidRPr="00232A18" w:rsidRDefault="00C006B5">
      <w:pPr>
        <w:rPr>
          <w:i/>
        </w:rPr>
      </w:pPr>
      <w:r w:rsidRPr="00232A18">
        <w:rPr>
          <w:i/>
        </w:rPr>
        <w:t xml:space="preserve">The following are variables created for data analysis </w:t>
      </w:r>
    </w:p>
    <w:p w14:paraId="3FB3550C" w14:textId="77777777" w:rsidR="00DC02FF" w:rsidRDefault="00DC02FF"/>
    <w:p w14:paraId="5DD27643" w14:textId="77777777" w:rsidR="00DC02FF" w:rsidRDefault="00DC02FF"/>
    <w:p w14:paraId="6E0FDE6D" w14:textId="77777777" w:rsidR="00DC02FF" w:rsidRDefault="00DC02FF"/>
    <w:p w14:paraId="71D4DFA0" w14:textId="77777777" w:rsidR="00DC02FF" w:rsidRDefault="00DC02FF"/>
    <w:p w14:paraId="0E93E9D9" w14:textId="77777777" w:rsidR="00DC02FF" w:rsidRDefault="00DC02FF"/>
    <w:p w14:paraId="5B7EF2E3" w14:textId="77777777" w:rsidR="00DC02FF" w:rsidRDefault="00DC02FF"/>
    <w:p w14:paraId="68D29421" w14:textId="53C5F0E3" w:rsidR="00DC02FF" w:rsidRPr="00C53B2E" w:rsidRDefault="00C27DC4" w:rsidP="0063573E">
      <w:pPr>
        <w:pStyle w:val="Heading1"/>
        <w:jc w:val="center"/>
        <w:rPr>
          <w:color w:val="auto"/>
          <w:sz w:val="24"/>
        </w:rPr>
      </w:pPr>
      <w:bookmarkStart w:id="13" w:name="_Identification_Variables"/>
      <w:bookmarkEnd w:id="13"/>
      <w:r>
        <w:br w:type="page"/>
      </w:r>
      <w:bookmarkStart w:id="14" w:name="_Toc2071853"/>
      <w:r w:rsidR="00815C2B">
        <w:rPr>
          <w:color w:val="auto"/>
          <w:sz w:val="24"/>
        </w:rPr>
        <w:lastRenderedPageBreak/>
        <w:t>Identification Variables</w:t>
      </w:r>
      <w:bookmarkEnd w:id="14"/>
    </w:p>
    <w:p w14:paraId="71899538" w14:textId="400CBCBF" w:rsidR="00DC02FF" w:rsidRPr="00E64CA0" w:rsidRDefault="00DC02FF" w:rsidP="00DC02FF">
      <w:pPr>
        <w:spacing w:after="0"/>
        <w:jc w:val="center"/>
        <w:rPr>
          <w:rFonts w:cs="Times New Roman"/>
          <w:b/>
        </w:rPr>
      </w:pPr>
      <w:r w:rsidRPr="00E64CA0">
        <w:rPr>
          <w:rFonts w:cs="Times New Roman"/>
          <w:b/>
        </w:rPr>
        <w:t>(</w:t>
      </w:r>
      <w:r w:rsidR="001F46C0">
        <w:rPr>
          <w:rFonts w:cs="Times New Roman"/>
          <w:b/>
        </w:rPr>
        <w:t>14</w:t>
      </w:r>
      <w:r w:rsidRPr="00E64CA0">
        <w:rPr>
          <w:rFonts w:cs="Times New Roman"/>
          <w:b/>
        </w:rPr>
        <w:t xml:space="preserve"> ITEMS)</w:t>
      </w:r>
    </w:p>
    <w:p w14:paraId="462E8060" w14:textId="77777777" w:rsidR="00DC02FF" w:rsidRPr="00E64CA0" w:rsidRDefault="00DC02FF" w:rsidP="00DC02FF">
      <w:pPr>
        <w:spacing w:after="0"/>
        <w:jc w:val="center"/>
        <w:rPr>
          <w:rFonts w:cs="Times New Roman"/>
          <w:b/>
        </w:rPr>
      </w:pPr>
    </w:p>
    <w:p w14:paraId="00FFC69C" w14:textId="77777777" w:rsidR="00DC02FF" w:rsidRPr="00E64CA0" w:rsidRDefault="00DC02FF" w:rsidP="00DC02FF">
      <w:pPr>
        <w:spacing w:after="0"/>
        <w:rPr>
          <w:rFonts w:cs="Times New Roman"/>
        </w:rPr>
      </w:pPr>
      <w:r w:rsidRPr="00E64CA0">
        <w:rPr>
          <w:rFonts w:cs="Times New Roman"/>
        </w:rPr>
        <w:t>---------------------------------------------------------------------------------------------------------------------</w:t>
      </w:r>
      <w:r>
        <w:rPr>
          <w:rFonts w:cs="Times New Roman"/>
        </w:rPr>
        <w:t>---------------------</w:t>
      </w:r>
    </w:p>
    <w:p w14:paraId="6F72F914" w14:textId="77777777" w:rsidR="00DC02FF" w:rsidRPr="00E64CA0" w:rsidRDefault="00DC02FF" w:rsidP="00DC02FF">
      <w:pPr>
        <w:spacing w:after="0"/>
        <w:rPr>
          <w:rFonts w:cs="Times New Roman"/>
          <w:b/>
        </w:rPr>
      </w:pPr>
      <w:r w:rsidRPr="00E64CA0">
        <w:rPr>
          <w:rFonts w:cs="Times New Roman"/>
          <w:b/>
        </w:rPr>
        <w:t>DESCRIPTION</w:t>
      </w:r>
    </w:p>
    <w:p w14:paraId="28CA6D21" w14:textId="77777777" w:rsidR="00DC02FF" w:rsidRPr="00E64CA0" w:rsidRDefault="00DC02FF" w:rsidP="00DC02FF">
      <w:pPr>
        <w:spacing w:after="0"/>
        <w:rPr>
          <w:rFonts w:cs="Times New Roman"/>
        </w:rPr>
      </w:pPr>
      <w:r w:rsidRPr="00E64CA0">
        <w:rPr>
          <w:rFonts w:cs="Times New Roman"/>
        </w:rPr>
        <w:t>---------------------------------------------------------------------------------------------------------------------</w:t>
      </w:r>
      <w:r>
        <w:rPr>
          <w:rFonts w:cs="Times New Roman"/>
        </w:rPr>
        <w:t>---------------------</w:t>
      </w:r>
    </w:p>
    <w:p w14:paraId="78C9498D" w14:textId="7FC0EB9B" w:rsidR="00DC02FF" w:rsidRPr="00E64CA0" w:rsidRDefault="00DC02FF" w:rsidP="00DC02FF">
      <w:pPr>
        <w:spacing w:after="0"/>
      </w:pPr>
      <w:r>
        <w:t>This section contains demographic variables</w:t>
      </w:r>
      <w:r w:rsidR="00C53B2E">
        <w:t xml:space="preserve"> recorded by research staff at Einstein</w:t>
      </w:r>
      <w:r>
        <w:t>.</w:t>
      </w:r>
    </w:p>
    <w:p w14:paraId="6D72AB46" w14:textId="465363C5" w:rsidR="00DC02FF" w:rsidRPr="00E64CA0" w:rsidRDefault="00DC02FF" w:rsidP="00DC02FF">
      <w:pPr>
        <w:spacing w:after="0"/>
        <w:rPr>
          <w:rFonts w:cs="Times New Roman"/>
          <w:b/>
        </w:rPr>
      </w:pPr>
      <w:r w:rsidRPr="00E64CA0">
        <w:rPr>
          <w:rFonts w:cs="Times New Roman"/>
        </w:rPr>
        <w:t>---------------------------------------------------------------------------------------------------------------------</w:t>
      </w:r>
      <w:r>
        <w:rPr>
          <w:rFonts w:cs="Times New Roman"/>
        </w:rPr>
        <w:t>---------------------</w:t>
      </w:r>
    </w:p>
    <w:tbl>
      <w:tblPr>
        <w:tblStyle w:val="TableGrid"/>
        <w:tblW w:w="0" w:type="auto"/>
        <w:tblLook w:val="04A0" w:firstRow="1" w:lastRow="0" w:firstColumn="1" w:lastColumn="0" w:noHBand="0" w:noVBand="1"/>
      </w:tblPr>
      <w:tblGrid>
        <w:gridCol w:w="1796"/>
        <w:gridCol w:w="4059"/>
        <w:gridCol w:w="3495"/>
      </w:tblGrid>
      <w:tr w:rsidR="00A21AD0" w:rsidRPr="00E64CA0" w14:paraId="07293B7A" w14:textId="1DC6652D" w:rsidTr="00567B14">
        <w:trPr>
          <w:trHeight w:val="555"/>
        </w:trPr>
        <w:tc>
          <w:tcPr>
            <w:tcW w:w="1796" w:type="dxa"/>
          </w:tcPr>
          <w:p w14:paraId="632189AC" w14:textId="77777777" w:rsidR="00A21AD0" w:rsidRPr="00E64CA0" w:rsidRDefault="00A21AD0" w:rsidP="0025058B">
            <w:pPr>
              <w:jc w:val="center"/>
              <w:rPr>
                <w:rFonts w:cs="Times New Roman"/>
                <w:b/>
              </w:rPr>
            </w:pPr>
            <w:r w:rsidRPr="00E64CA0">
              <w:rPr>
                <w:rFonts w:cs="Times New Roman"/>
                <w:b/>
              </w:rPr>
              <w:t>Variable Name</w:t>
            </w:r>
          </w:p>
        </w:tc>
        <w:tc>
          <w:tcPr>
            <w:tcW w:w="4059" w:type="dxa"/>
          </w:tcPr>
          <w:p w14:paraId="18AB8565" w14:textId="77777777" w:rsidR="00A21AD0" w:rsidRPr="00E64CA0" w:rsidRDefault="00A21AD0" w:rsidP="0025058B">
            <w:pPr>
              <w:jc w:val="center"/>
              <w:rPr>
                <w:rFonts w:cs="Times New Roman"/>
                <w:b/>
              </w:rPr>
            </w:pPr>
            <w:r>
              <w:rPr>
                <w:rFonts w:cs="Times New Roman"/>
                <w:b/>
              </w:rPr>
              <w:t>Description</w:t>
            </w:r>
          </w:p>
        </w:tc>
        <w:tc>
          <w:tcPr>
            <w:tcW w:w="3495" w:type="dxa"/>
          </w:tcPr>
          <w:p w14:paraId="5F242900" w14:textId="4BCB792B" w:rsidR="00A21AD0" w:rsidRDefault="00A21AD0" w:rsidP="0025058B">
            <w:pPr>
              <w:jc w:val="center"/>
              <w:rPr>
                <w:rFonts w:cs="Times New Roman"/>
                <w:b/>
              </w:rPr>
            </w:pPr>
            <w:r>
              <w:rPr>
                <w:rFonts w:cs="Times New Roman"/>
                <w:b/>
              </w:rPr>
              <w:t>Item Values</w:t>
            </w:r>
          </w:p>
        </w:tc>
      </w:tr>
      <w:tr w:rsidR="00A21AD0" w:rsidRPr="00E64CA0" w14:paraId="6ACE7E63" w14:textId="0945C1A7" w:rsidTr="00567B14">
        <w:trPr>
          <w:trHeight w:val="262"/>
        </w:trPr>
        <w:tc>
          <w:tcPr>
            <w:tcW w:w="1796" w:type="dxa"/>
          </w:tcPr>
          <w:p w14:paraId="53DB6B3F" w14:textId="7E4AD57C" w:rsidR="00A21AD0" w:rsidRPr="00E64CA0" w:rsidRDefault="00D44321" w:rsidP="0025058B">
            <w:pPr>
              <w:jc w:val="center"/>
              <w:rPr>
                <w:rFonts w:cs="Times New Roman"/>
              </w:rPr>
            </w:pPr>
            <w:r>
              <w:rPr>
                <w:rFonts w:cs="Times New Roman"/>
              </w:rPr>
              <w:t>Subject</w:t>
            </w:r>
            <w:r w:rsidR="00A21AD0">
              <w:rPr>
                <w:rFonts w:cs="Times New Roman"/>
              </w:rPr>
              <w:t>Id</w:t>
            </w:r>
          </w:p>
        </w:tc>
        <w:tc>
          <w:tcPr>
            <w:tcW w:w="4059" w:type="dxa"/>
          </w:tcPr>
          <w:p w14:paraId="23AE2502" w14:textId="2034583F" w:rsidR="00A21AD0" w:rsidRDefault="00A21AD0" w:rsidP="0025058B">
            <w:pPr>
              <w:jc w:val="both"/>
              <w:rPr>
                <w:rFonts w:cs="Times New Roman"/>
              </w:rPr>
            </w:pPr>
            <w:r>
              <w:rPr>
                <w:rFonts w:cs="Times New Roman"/>
              </w:rPr>
              <w:t>Subject</w:t>
            </w:r>
            <w:r w:rsidR="00D44321">
              <w:rPr>
                <w:rFonts w:cs="Times New Roman"/>
              </w:rPr>
              <w:t>’s</w:t>
            </w:r>
            <w:r>
              <w:rPr>
                <w:rFonts w:cs="Times New Roman"/>
              </w:rPr>
              <w:t xml:space="preserve"> ID</w:t>
            </w:r>
            <w:r w:rsidR="00D44321">
              <w:rPr>
                <w:rFonts w:cs="Times New Roman"/>
              </w:rPr>
              <w:t xml:space="preserve"> Number</w:t>
            </w:r>
          </w:p>
        </w:tc>
        <w:tc>
          <w:tcPr>
            <w:tcW w:w="3495" w:type="dxa"/>
          </w:tcPr>
          <w:p w14:paraId="5422DAF7" w14:textId="77777777" w:rsidR="00A21AD0" w:rsidRDefault="00A21AD0" w:rsidP="0025058B">
            <w:pPr>
              <w:jc w:val="both"/>
              <w:rPr>
                <w:rFonts w:cs="Times New Roman"/>
              </w:rPr>
            </w:pPr>
          </w:p>
        </w:tc>
      </w:tr>
      <w:tr w:rsidR="00567B14" w:rsidRPr="00E64CA0" w14:paraId="5FD85561" w14:textId="77777777" w:rsidTr="00567B14">
        <w:trPr>
          <w:trHeight w:val="262"/>
        </w:trPr>
        <w:tc>
          <w:tcPr>
            <w:tcW w:w="1796" w:type="dxa"/>
          </w:tcPr>
          <w:p w14:paraId="4894D7E4" w14:textId="3ABD2CA1" w:rsidR="00567B14" w:rsidRDefault="00567B14" w:rsidP="0025058B">
            <w:pPr>
              <w:jc w:val="center"/>
              <w:rPr>
                <w:rFonts w:cs="Times New Roman"/>
              </w:rPr>
            </w:pPr>
            <w:r>
              <w:rPr>
                <w:rFonts w:cs="Times New Roman"/>
              </w:rPr>
              <w:t>Wave</w:t>
            </w:r>
          </w:p>
        </w:tc>
        <w:tc>
          <w:tcPr>
            <w:tcW w:w="4059" w:type="dxa"/>
          </w:tcPr>
          <w:p w14:paraId="112B1747" w14:textId="3F59873F" w:rsidR="00567B14" w:rsidRDefault="00567B14" w:rsidP="00067237">
            <w:pPr>
              <w:jc w:val="both"/>
              <w:rPr>
                <w:rFonts w:cs="Times New Roman"/>
              </w:rPr>
            </w:pPr>
            <w:r>
              <w:rPr>
                <w:rFonts w:cs="Times New Roman"/>
              </w:rPr>
              <w:t xml:space="preserve">Subject’s </w:t>
            </w:r>
            <w:r w:rsidR="00067237">
              <w:rPr>
                <w:rFonts w:cs="Times New Roman"/>
              </w:rPr>
              <w:t>wave</w:t>
            </w:r>
            <w:r>
              <w:rPr>
                <w:rFonts w:cs="Times New Roman"/>
              </w:rPr>
              <w:t xml:space="preserve"> number</w:t>
            </w:r>
          </w:p>
        </w:tc>
        <w:tc>
          <w:tcPr>
            <w:tcW w:w="3495" w:type="dxa"/>
          </w:tcPr>
          <w:p w14:paraId="3D28C347" w14:textId="77777777" w:rsidR="00567B14" w:rsidRDefault="00567B14" w:rsidP="00A21AD0">
            <w:pPr>
              <w:rPr>
                <w:rFonts w:cs="Times New Roman"/>
              </w:rPr>
            </w:pPr>
          </w:p>
        </w:tc>
      </w:tr>
      <w:tr w:rsidR="00A21AD0" w:rsidRPr="00E64CA0" w14:paraId="36FEF50B" w14:textId="58371184" w:rsidTr="00567B14">
        <w:trPr>
          <w:trHeight w:val="262"/>
        </w:trPr>
        <w:tc>
          <w:tcPr>
            <w:tcW w:w="1796" w:type="dxa"/>
          </w:tcPr>
          <w:p w14:paraId="0ED392CE" w14:textId="77777777" w:rsidR="00A21AD0" w:rsidRPr="00E64CA0" w:rsidRDefault="00A21AD0" w:rsidP="0025058B">
            <w:pPr>
              <w:jc w:val="center"/>
              <w:rPr>
                <w:rFonts w:cs="Times New Roman"/>
              </w:rPr>
            </w:pPr>
            <w:r>
              <w:rPr>
                <w:rFonts w:cs="Times New Roman"/>
              </w:rPr>
              <w:t>Gender</w:t>
            </w:r>
          </w:p>
        </w:tc>
        <w:tc>
          <w:tcPr>
            <w:tcW w:w="4059" w:type="dxa"/>
          </w:tcPr>
          <w:p w14:paraId="65B39F9B" w14:textId="013DA20F" w:rsidR="00A21AD0" w:rsidRPr="00E64CA0" w:rsidRDefault="00393199" w:rsidP="00393199">
            <w:pPr>
              <w:jc w:val="both"/>
              <w:rPr>
                <w:rFonts w:cs="Times New Roman"/>
              </w:rPr>
            </w:pPr>
            <w:r>
              <w:rPr>
                <w:rFonts w:cs="Times New Roman"/>
              </w:rPr>
              <w:t>Subject’s g</w:t>
            </w:r>
            <w:r w:rsidR="00A21AD0">
              <w:rPr>
                <w:rFonts w:cs="Times New Roman"/>
              </w:rPr>
              <w:t>ender</w:t>
            </w:r>
          </w:p>
        </w:tc>
        <w:tc>
          <w:tcPr>
            <w:tcW w:w="3495" w:type="dxa"/>
          </w:tcPr>
          <w:p w14:paraId="35205F84" w14:textId="77777777" w:rsidR="00A21AD0" w:rsidRDefault="00A21AD0" w:rsidP="00A21AD0">
            <w:pPr>
              <w:rPr>
                <w:rFonts w:cs="Times New Roman"/>
              </w:rPr>
            </w:pPr>
            <w:r>
              <w:rPr>
                <w:rFonts w:cs="Times New Roman"/>
              </w:rPr>
              <w:t>1= male</w:t>
            </w:r>
          </w:p>
          <w:p w14:paraId="53A7E259" w14:textId="550F4F67" w:rsidR="00567B14" w:rsidRDefault="00A21AD0" w:rsidP="00A21AD0">
            <w:pPr>
              <w:rPr>
                <w:rFonts w:cs="Times New Roman"/>
              </w:rPr>
            </w:pPr>
            <w:r>
              <w:rPr>
                <w:rFonts w:cs="Times New Roman"/>
              </w:rPr>
              <w:t>2= female</w:t>
            </w:r>
          </w:p>
        </w:tc>
      </w:tr>
      <w:tr w:rsidR="00567B14" w:rsidRPr="00E64CA0" w14:paraId="590A22F9" w14:textId="77777777" w:rsidTr="00567B14">
        <w:trPr>
          <w:trHeight w:val="277"/>
        </w:trPr>
        <w:tc>
          <w:tcPr>
            <w:tcW w:w="1796" w:type="dxa"/>
          </w:tcPr>
          <w:p w14:paraId="5E13CE27" w14:textId="4113D0E9" w:rsidR="00567B14" w:rsidRDefault="00567B14" w:rsidP="00567B14">
            <w:pPr>
              <w:jc w:val="center"/>
              <w:rPr>
                <w:rFonts w:cs="Times New Roman"/>
              </w:rPr>
            </w:pPr>
            <w:r>
              <w:rPr>
                <w:rFonts w:cs="Times New Roman"/>
              </w:rPr>
              <w:t>Ethnic</w:t>
            </w:r>
          </w:p>
        </w:tc>
        <w:tc>
          <w:tcPr>
            <w:tcW w:w="4059" w:type="dxa"/>
          </w:tcPr>
          <w:p w14:paraId="38D8A30F" w14:textId="30424F04" w:rsidR="00567B14" w:rsidRDefault="00567B14" w:rsidP="00567B14">
            <w:pPr>
              <w:jc w:val="both"/>
              <w:rPr>
                <w:rFonts w:cs="Times New Roman"/>
              </w:rPr>
            </w:pPr>
            <w:r>
              <w:rPr>
                <w:rFonts w:cs="Times New Roman"/>
              </w:rPr>
              <w:t>Ethnic</w:t>
            </w:r>
          </w:p>
        </w:tc>
        <w:tc>
          <w:tcPr>
            <w:tcW w:w="3495" w:type="dxa"/>
          </w:tcPr>
          <w:p w14:paraId="7ADE1428" w14:textId="77777777" w:rsidR="00567B14" w:rsidRDefault="00567B14" w:rsidP="00567B14">
            <w:r>
              <w:rPr>
                <w:rStyle w:val="il"/>
              </w:rPr>
              <w:t>1</w:t>
            </w:r>
            <w:r>
              <w:t>=Caucasian</w:t>
            </w:r>
          </w:p>
          <w:p w14:paraId="34B83C37" w14:textId="774AA19D" w:rsidR="00567B14" w:rsidRDefault="00567B14" w:rsidP="00567B14">
            <w:r>
              <w:t>2=African American</w:t>
            </w:r>
          </w:p>
          <w:p w14:paraId="1AEAE339" w14:textId="77777777" w:rsidR="00567B14" w:rsidRDefault="00567B14" w:rsidP="00567B14">
            <w:r>
              <w:t>3=Hispanic, White</w:t>
            </w:r>
          </w:p>
          <w:p w14:paraId="401BC1FF" w14:textId="77777777" w:rsidR="00567B14" w:rsidRDefault="00567B14" w:rsidP="00567B14">
            <w:r>
              <w:t>4=Hispanic, Black</w:t>
            </w:r>
          </w:p>
          <w:p w14:paraId="03EE27A3" w14:textId="77777777" w:rsidR="00567B14" w:rsidRDefault="00567B14" w:rsidP="00567B14">
            <w:r>
              <w:t>5=Asian</w:t>
            </w:r>
          </w:p>
          <w:p w14:paraId="69F437B6" w14:textId="62733D14" w:rsidR="00567B14" w:rsidRDefault="00567B14" w:rsidP="00567B14">
            <w:pPr>
              <w:jc w:val="both"/>
              <w:rPr>
                <w:rFonts w:cs="Times New Roman"/>
              </w:rPr>
            </w:pPr>
            <w:r>
              <w:t>6=Other</w:t>
            </w:r>
          </w:p>
        </w:tc>
      </w:tr>
      <w:tr w:rsidR="00567B14" w:rsidRPr="00E64CA0" w14:paraId="7A90F445" w14:textId="77777777" w:rsidTr="00567B14">
        <w:trPr>
          <w:trHeight w:val="277"/>
        </w:trPr>
        <w:tc>
          <w:tcPr>
            <w:tcW w:w="1796" w:type="dxa"/>
          </w:tcPr>
          <w:p w14:paraId="1CDFECEB" w14:textId="471DE89D" w:rsidR="00567B14" w:rsidRDefault="00567B14" w:rsidP="00567B14">
            <w:pPr>
              <w:jc w:val="center"/>
              <w:rPr>
                <w:rFonts w:cs="Times New Roman"/>
              </w:rPr>
            </w:pPr>
            <w:r>
              <w:rPr>
                <w:rFonts w:cs="Times New Roman"/>
              </w:rPr>
              <w:t>Educyrs</w:t>
            </w:r>
          </w:p>
        </w:tc>
        <w:tc>
          <w:tcPr>
            <w:tcW w:w="4059" w:type="dxa"/>
          </w:tcPr>
          <w:p w14:paraId="5590AC51" w14:textId="734AB49F" w:rsidR="00567B14" w:rsidRDefault="00567B14" w:rsidP="00567B14">
            <w:pPr>
              <w:jc w:val="both"/>
              <w:rPr>
                <w:rFonts w:cs="Times New Roman"/>
              </w:rPr>
            </w:pPr>
            <w:r>
              <w:rPr>
                <w:rFonts w:cs="Times New Roman"/>
              </w:rPr>
              <w:t>Subject’s years of education</w:t>
            </w:r>
          </w:p>
        </w:tc>
        <w:tc>
          <w:tcPr>
            <w:tcW w:w="3495" w:type="dxa"/>
          </w:tcPr>
          <w:p w14:paraId="2A2F7B11" w14:textId="77777777" w:rsidR="00567B14" w:rsidRDefault="00567B14" w:rsidP="00567B14">
            <w:pPr>
              <w:jc w:val="both"/>
              <w:rPr>
                <w:rFonts w:cs="Times New Roman"/>
              </w:rPr>
            </w:pPr>
          </w:p>
        </w:tc>
      </w:tr>
      <w:tr w:rsidR="00567B14" w:rsidRPr="00E64CA0" w14:paraId="6D62B0F0" w14:textId="77777777" w:rsidTr="00567B14">
        <w:trPr>
          <w:trHeight w:val="277"/>
        </w:trPr>
        <w:tc>
          <w:tcPr>
            <w:tcW w:w="1796" w:type="dxa"/>
          </w:tcPr>
          <w:p w14:paraId="1364A502" w14:textId="17EA069B" w:rsidR="00567B14" w:rsidRDefault="00567B14" w:rsidP="00567B14">
            <w:pPr>
              <w:jc w:val="center"/>
              <w:rPr>
                <w:rFonts w:cs="Times New Roman"/>
              </w:rPr>
            </w:pPr>
            <w:r>
              <w:rPr>
                <w:rFonts w:cs="Times New Roman"/>
              </w:rPr>
              <w:t>Current Status</w:t>
            </w:r>
          </w:p>
        </w:tc>
        <w:tc>
          <w:tcPr>
            <w:tcW w:w="4059" w:type="dxa"/>
          </w:tcPr>
          <w:p w14:paraId="171AF686" w14:textId="65577DB2" w:rsidR="00567B14" w:rsidRDefault="00567B14" w:rsidP="00567B14">
            <w:pPr>
              <w:jc w:val="both"/>
              <w:rPr>
                <w:rFonts w:cs="Times New Roman"/>
              </w:rPr>
            </w:pPr>
            <w:r>
              <w:rPr>
                <w:rFonts w:cs="Times New Roman"/>
              </w:rPr>
              <w:t>Subject’s current status</w:t>
            </w:r>
          </w:p>
        </w:tc>
        <w:tc>
          <w:tcPr>
            <w:tcW w:w="3495" w:type="dxa"/>
          </w:tcPr>
          <w:p w14:paraId="1840E79E" w14:textId="77777777" w:rsidR="00567B14" w:rsidRDefault="00567B14" w:rsidP="00567B14">
            <w:r>
              <w:t>0= alive</w:t>
            </w:r>
          </w:p>
          <w:p w14:paraId="0D024C7A" w14:textId="77777777" w:rsidR="00567B14" w:rsidRDefault="00567B14" w:rsidP="00567B14">
            <w:r>
              <w:t>1= dead</w:t>
            </w:r>
          </w:p>
          <w:p w14:paraId="2C3CA104" w14:textId="77777777" w:rsidR="00567B14" w:rsidRDefault="00567B14" w:rsidP="00567B14">
            <w:r>
              <w:t>2= dead &amp; autopsy</w:t>
            </w:r>
          </w:p>
          <w:p w14:paraId="2CF9CEE0" w14:textId="77777777" w:rsidR="00567B14" w:rsidRDefault="00567B14" w:rsidP="00567B14">
            <w:r>
              <w:t>3= drop-refused</w:t>
            </w:r>
          </w:p>
          <w:p w14:paraId="0682389A" w14:textId="77777777" w:rsidR="00567B14" w:rsidRDefault="00567B14" w:rsidP="00567B14">
            <w:r>
              <w:t>4= drop-moved</w:t>
            </w:r>
          </w:p>
          <w:p w14:paraId="4CC21B86" w14:textId="4DC158E6" w:rsidR="00567B14" w:rsidRDefault="00567B14" w:rsidP="00567B14">
            <w:r>
              <w:t>5= drop-excluded</w:t>
            </w:r>
          </w:p>
          <w:p w14:paraId="4DA6CAA1" w14:textId="77777777" w:rsidR="00567B14" w:rsidRDefault="00567B14" w:rsidP="00567B14">
            <w:r>
              <w:t>6= loss of contact</w:t>
            </w:r>
          </w:p>
          <w:p w14:paraId="12B8725C" w14:textId="77777777" w:rsidR="00567B14" w:rsidRDefault="00567B14" w:rsidP="00567B14">
            <w:r>
              <w:t>7= home visit, tel. interview</w:t>
            </w:r>
          </w:p>
          <w:p w14:paraId="4907EE2A" w14:textId="77777777" w:rsidR="00567B14" w:rsidRDefault="00567B14" w:rsidP="00567B14">
            <w:r>
              <w:t>8= drop-very sick</w:t>
            </w:r>
          </w:p>
          <w:p w14:paraId="410CB258" w14:textId="77777777" w:rsidR="00567B14" w:rsidRDefault="00567B14" w:rsidP="00567B14">
            <w:r>
              <w:t>9= not available, call in future</w:t>
            </w:r>
          </w:p>
          <w:p w14:paraId="00704062" w14:textId="0D16FA06" w:rsidR="00567B14" w:rsidRPr="00567B14" w:rsidRDefault="00567B14" w:rsidP="00567B14">
            <w:r>
              <w:t>12= resides in nursing home</w:t>
            </w:r>
          </w:p>
        </w:tc>
      </w:tr>
      <w:tr w:rsidR="00567B14" w:rsidRPr="00E64CA0" w14:paraId="4180203F" w14:textId="6AA351A9" w:rsidTr="00567B14">
        <w:trPr>
          <w:trHeight w:val="277"/>
        </w:trPr>
        <w:tc>
          <w:tcPr>
            <w:tcW w:w="1796" w:type="dxa"/>
          </w:tcPr>
          <w:p w14:paraId="6E0B8ADF" w14:textId="273FCDD2" w:rsidR="00567B14" w:rsidRPr="00E64CA0" w:rsidRDefault="00567B14" w:rsidP="00567B14">
            <w:pPr>
              <w:jc w:val="center"/>
              <w:rPr>
                <w:rFonts w:cs="Times New Roman"/>
              </w:rPr>
            </w:pPr>
            <w:r>
              <w:rPr>
                <w:rFonts w:cs="Times New Roman"/>
              </w:rPr>
              <w:t>Dob</w:t>
            </w:r>
          </w:p>
        </w:tc>
        <w:tc>
          <w:tcPr>
            <w:tcW w:w="4059" w:type="dxa"/>
          </w:tcPr>
          <w:p w14:paraId="4BDB9215" w14:textId="6EC85849" w:rsidR="00567B14" w:rsidRPr="00E64CA0" w:rsidRDefault="00A20CFD" w:rsidP="00A20CFD">
            <w:pPr>
              <w:jc w:val="both"/>
              <w:rPr>
                <w:rFonts w:cs="Times New Roman"/>
              </w:rPr>
            </w:pPr>
            <w:r>
              <w:rPr>
                <w:rFonts w:cs="Times New Roman"/>
              </w:rPr>
              <w:t>Subject’s d</w:t>
            </w:r>
            <w:r w:rsidR="00567B14">
              <w:rPr>
                <w:rFonts w:cs="Times New Roman"/>
              </w:rPr>
              <w:t>ate of birth</w:t>
            </w:r>
          </w:p>
        </w:tc>
        <w:tc>
          <w:tcPr>
            <w:tcW w:w="3495" w:type="dxa"/>
          </w:tcPr>
          <w:p w14:paraId="1680BEBA" w14:textId="77777777" w:rsidR="00567B14" w:rsidRDefault="00567B14" w:rsidP="00567B14">
            <w:pPr>
              <w:jc w:val="both"/>
              <w:rPr>
                <w:rFonts w:cs="Times New Roman"/>
              </w:rPr>
            </w:pPr>
          </w:p>
        </w:tc>
      </w:tr>
      <w:tr w:rsidR="00567B14" w:rsidRPr="00E64CA0" w14:paraId="504DF41F" w14:textId="6421A27C" w:rsidTr="00567B14">
        <w:trPr>
          <w:trHeight w:val="293"/>
        </w:trPr>
        <w:tc>
          <w:tcPr>
            <w:tcW w:w="1796" w:type="dxa"/>
          </w:tcPr>
          <w:p w14:paraId="27ADF1B7" w14:textId="694020DC" w:rsidR="00567B14" w:rsidRPr="00E64CA0" w:rsidRDefault="00567B14" w:rsidP="00567B14">
            <w:pPr>
              <w:jc w:val="center"/>
              <w:rPr>
                <w:rFonts w:cs="Times New Roman"/>
              </w:rPr>
            </w:pPr>
            <w:r>
              <w:rPr>
                <w:rFonts w:cs="Times New Roman"/>
              </w:rPr>
              <w:t>Day1InitialDate</w:t>
            </w:r>
          </w:p>
        </w:tc>
        <w:tc>
          <w:tcPr>
            <w:tcW w:w="4059" w:type="dxa"/>
          </w:tcPr>
          <w:p w14:paraId="571EB68C" w14:textId="224482F9" w:rsidR="00567B14" w:rsidRPr="00E64CA0" w:rsidRDefault="00567B14" w:rsidP="00567B14">
            <w:pPr>
              <w:jc w:val="both"/>
              <w:rPr>
                <w:rFonts w:cs="Times New Roman"/>
              </w:rPr>
            </w:pPr>
            <w:r>
              <w:rPr>
                <w:rFonts w:cs="Times New Roman"/>
              </w:rPr>
              <w:t>Day 1</w:t>
            </w:r>
          </w:p>
        </w:tc>
        <w:tc>
          <w:tcPr>
            <w:tcW w:w="3495" w:type="dxa"/>
          </w:tcPr>
          <w:p w14:paraId="796362BC" w14:textId="33206AD0" w:rsidR="00567B14" w:rsidRPr="00A21AD0" w:rsidRDefault="00567B14" w:rsidP="00567B14"/>
        </w:tc>
      </w:tr>
      <w:tr w:rsidR="00567B14" w:rsidRPr="00E64CA0" w14:paraId="7981C4F2" w14:textId="74CFB184" w:rsidTr="00567B14">
        <w:trPr>
          <w:trHeight w:val="293"/>
        </w:trPr>
        <w:tc>
          <w:tcPr>
            <w:tcW w:w="1796" w:type="dxa"/>
          </w:tcPr>
          <w:p w14:paraId="599B2C3E" w14:textId="049A6E57" w:rsidR="00567B14" w:rsidRPr="00E64CA0" w:rsidRDefault="00567B14" w:rsidP="00567B14">
            <w:pPr>
              <w:jc w:val="center"/>
              <w:rPr>
                <w:rFonts w:cs="Times New Roman"/>
              </w:rPr>
            </w:pPr>
            <w:r>
              <w:rPr>
                <w:rFonts w:cs="Times New Roman"/>
              </w:rPr>
              <w:t>AgeYears</w:t>
            </w:r>
          </w:p>
        </w:tc>
        <w:tc>
          <w:tcPr>
            <w:tcW w:w="4059" w:type="dxa"/>
          </w:tcPr>
          <w:p w14:paraId="30FD1E57" w14:textId="5339F0AE" w:rsidR="00567B14" w:rsidRDefault="00567B14" w:rsidP="00567B14">
            <w:pPr>
              <w:jc w:val="both"/>
              <w:rPr>
                <w:rFonts w:cs="Times New Roman"/>
              </w:rPr>
            </w:pPr>
            <w:r>
              <w:rPr>
                <w:rFonts w:cs="Times New Roman"/>
              </w:rPr>
              <w:t>Subject’s rounded age at visit in years</w:t>
            </w:r>
          </w:p>
        </w:tc>
        <w:tc>
          <w:tcPr>
            <w:tcW w:w="3495" w:type="dxa"/>
          </w:tcPr>
          <w:p w14:paraId="5EDA1275" w14:textId="77965567" w:rsidR="00567B14" w:rsidRPr="00A21AD0" w:rsidRDefault="00567B14" w:rsidP="00567B14"/>
        </w:tc>
      </w:tr>
      <w:tr w:rsidR="00567B14" w:rsidRPr="00E64CA0" w14:paraId="3E91E928" w14:textId="77777777" w:rsidTr="00567B14">
        <w:trPr>
          <w:trHeight w:val="293"/>
        </w:trPr>
        <w:tc>
          <w:tcPr>
            <w:tcW w:w="1796" w:type="dxa"/>
          </w:tcPr>
          <w:p w14:paraId="164A94B7" w14:textId="77F52762" w:rsidR="00567B14" w:rsidRDefault="00567B14" w:rsidP="00567B14">
            <w:pPr>
              <w:jc w:val="center"/>
              <w:rPr>
                <w:rFonts w:cs="Times New Roman"/>
              </w:rPr>
            </w:pPr>
            <w:r>
              <w:rPr>
                <w:rFonts w:cs="Times New Roman"/>
              </w:rPr>
              <w:t>AgeAtWave</w:t>
            </w:r>
          </w:p>
        </w:tc>
        <w:tc>
          <w:tcPr>
            <w:tcW w:w="4059" w:type="dxa"/>
          </w:tcPr>
          <w:p w14:paraId="4637FCAF" w14:textId="010EDFF7" w:rsidR="00567B14" w:rsidRDefault="00567B14" w:rsidP="00567B14">
            <w:pPr>
              <w:jc w:val="both"/>
              <w:rPr>
                <w:rFonts w:cs="Times New Roman"/>
              </w:rPr>
            </w:pPr>
            <w:r>
              <w:rPr>
                <w:rFonts w:cs="Times New Roman"/>
              </w:rPr>
              <w:t>Subject’s exact age at visit in years</w:t>
            </w:r>
          </w:p>
        </w:tc>
        <w:tc>
          <w:tcPr>
            <w:tcW w:w="3495" w:type="dxa"/>
          </w:tcPr>
          <w:p w14:paraId="6CE594FF" w14:textId="77777777" w:rsidR="00567B14" w:rsidRDefault="00567B14" w:rsidP="00567B14">
            <w:pPr>
              <w:jc w:val="both"/>
              <w:rPr>
                <w:rFonts w:cs="Times New Roman"/>
              </w:rPr>
            </w:pPr>
          </w:p>
        </w:tc>
      </w:tr>
      <w:tr w:rsidR="00567B14" w:rsidRPr="00E64CA0" w14:paraId="46DA1E29" w14:textId="77777777" w:rsidTr="00567B14">
        <w:trPr>
          <w:trHeight w:val="293"/>
        </w:trPr>
        <w:tc>
          <w:tcPr>
            <w:tcW w:w="1796" w:type="dxa"/>
          </w:tcPr>
          <w:p w14:paraId="7EAA7A5F" w14:textId="2587D934" w:rsidR="00567B14" w:rsidRDefault="00567B14" w:rsidP="00567B14">
            <w:pPr>
              <w:jc w:val="center"/>
              <w:rPr>
                <w:rFonts w:cs="Times New Roman"/>
              </w:rPr>
            </w:pPr>
            <w:r>
              <w:rPr>
                <w:rFonts w:cs="Times New Roman"/>
              </w:rPr>
              <w:t>Deathdte</w:t>
            </w:r>
          </w:p>
        </w:tc>
        <w:tc>
          <w:tcPr>
            <w:tcW w:w="4059" w:type="dxa"/>
          </w:tcPr>
          <w:p w14:paraId="6D257C5B" w14:textId="4501B66E" w:rsidR="00567B14" w:rsidRDefault="00567B14" w:rsidP="00567B14">
            <w:pPr>
              <w:jc w:val="both"/>
              <w:rPr>
                <w:rFonts w:cs="Times New Roman"/>
              </w:rPr>
            </w:pPr>
            <w:r>
              <w:rPr>
                <w:rFonts w:cs="Times New Roman"/>
              </w:rPr>
              <w:t>Subject’s death date</w:t>
            </w:r>
          </w:p>
        </w:tc>
        <w:tc>
          <w:tcPr>
            <w:tcW w:w="3495" w:type="dxa"/>
          </w:tcPr>
          <w:p w14:paraId="522093FC" w14:textId="77777777" w:rsidR="00567B14" w:rsidRDefault="00567B14" w:rsidP="00567B14">
            <w:pPr>
              <w:jc w:val="both"/>
              <w:rPr>
                <w:rFonts w:cs="Times New Roman"/>
              </w:rPr>
            </w:pPr>
          </w:p>
        </w:tc>
      </w:tr>
      <w:tr w:rsidR="00567B14" w:rsidRPr="00E64CA0" w14:paraId="1E171F75" w14:textId="77777777" w:rsidTr="00567B14">
        <w:trPr>
          <w:trHeight w:val="293"/>
        </w:trPr>
        <w:tc>
          <w:tcPr>
            <w:tcW w:w="1796" w:type="dxa"/>
          </w:tcPr>
          <w:p w14:paraId="38C3EF26" w14:textId="5782F7CC" w:rsidR="00567B14" w:rsidRDefault="00567B14" w:rsidP="00567B14">
            <w:pPr>
              <w:jc w:val="center"/>
              <w:rPr>
                <w:rFonts w:cs="Times New Roman"/>
              </w:rPr>
            </w:pPr>
            <w:r>
              <w:rPr>
                <w:rFonts w:cs="Times New Roman"/>
              </w:rPr>
              <w:t>Dropdte</w:t>
            </w:r>
          </w:p>
        </w:tc>
        <w:tc>
          <w:tcPr>
            <w:tcW w:w="4059" w:type="dxa"/>
          </w:tcPr>
          <w:p w14:paraId="4FBA5FFE" w14:textId="080EC156" w:rsidR="00567B14" w:rsidRDefault="00567B14" w:rsidP="00567B14">
            <w:pPr>
              <w:jc w:val="both"/>
              <w:rPr>
                <w:rFonts w:cs="Times New Roman"/>
              </w:rPr>
            </w:pPr>
            <w:r>
              <w:rPr>
                <w:rFonts w:cs="Times New Roman"/>
              </w:rPr>
              <w:t>Date subject dropped from the study</w:t>
            </w:r>
          </w:p>
        </w:tc>
        <w:tc>
          <w:tcPr>
            <w:tcW w:w="3495" w:type="dxa"/>
          </w:tcPr>
          <w:p w14:paraId="3C016F49" w14:textId="77777777" w:rsidR="00567B14" w:rsidRDefault="00567B14" w:rsidP="00567B14">
            <w:pPr>
              <w:jc w:val="both"/>
              <w:rPr>
                <w:rFonts w:cs="Times New Roman"/>
              </w:rPr>
            </w:pPr>
          </w:p>
        </w:tc>
      </w:tr>
      <w:tr w:rsidR="00F05293" w:rsidRPr="00E64CA0" w14:paraId="627C9E6E" w14:textId="77777777" w:rsidTr="00567B14">
        <w:trPr>
          <w:trHeight w:val="293"/>
        </w:trPr>
        <w:tc>
          <w:tcPr>
            <w:tcW w:w="1796" w:type="dxa"/>
          </w:tcPr>
          <w:p w14:paraId="3231D023" w14:textId="3DBD9ADE" w:rsidR="00F05293" w:rsidRDefault="00F05293" w:rsidP="00567B14">
            <w:pPr>
              <w:jc w:val="center"/>
              <w:rPr>
                <w:rFonts w:cs="Times New Roman"/>
              </w:rPr>
            </w:pPr>
            <w:r>
              <w:rPr>
                <w:rFonts w:cs="Times New Roman"/>
              </w:rPr>
              <w:t>Epidat</w:t>
            </w:r>
          </w:p>
        </w:tc>
        <w:tc>
          <w:tcPr>
            <w:tcW w:w="4059" w:type="dxa"/>
          </w:tcPr>
          <w:p w14:paraId="3C0AAB40" w14:textId="270524D0" w:rsidR="00F05293" w:rsidRDefault="00F05293" w:rsidP="00567B14">
            <w:pPr>
              <w:jc w:val="both"/>
              <w:rPr>
                <w:rFonts w:cs="Times New Roman"/>
              </w:rPr>
            </w:pPr>
            <w:r>
              <w:rPr>
                <w:rFonts w:cs="Times New Roman"/>
              </w:rPr>
              <w:t>Date questionnaire was completed</w:t>
            </w:r>
          </w:p>
        </w:tc>
        <w:tc>
          <w:tcPr>
            <w:tcW w:w="3495" w:type="dxa"/>
          </w:tcPr>
          <w:p w14:paraId="00589C9B" w14:textId="77777777" w:rsidR="00F05293" w:rsidRDefault="00F05293" w:rsidP="00567B14">
            <w:pPr>
              <w:jc w:val="both"/>
              <w:rPr>
                <w:rFonts w:cs="Times New Roman"/>
              </w:rPr>
            </w:pPr>
          </w:p>
        </w:tc>
      </w:tr>
      <w:tr w:rsidR="00F05293" w:rsidRPr="00E64CA0" w14:paraId="657A1922" w14:textId="77777777" w:rsidTr="00567B14">
        <w:trPr>
          <w:trHeight w:val="293"/>
        </w:trPr>
        <w:tc>
          <w:tcPr>
            <w:tcW w:w="1796" w:type="dxa"/>
          </w:tcPr>
          <w:p w14:paraId="00582099" w14:textId="0BF4B874" w:rsidR="00F05293" w:rsidRDefault="00F05293" w:rsidP="00567B14">
            <w:pPr>
              <w:jc w:val="center"/>
              <w:rPr>
                <w:rFonts w:cs="Times New Roman"/>
              </w:rPr>
            </w:pPr>
            <w:r>
              <w:rPr>
                <w:rFonts w:cs="Times New Roman"/>
              </w:rPr>
              <w:t>Tester</w:t>
            </w:r>
          </w:p>
        </w:tc>
        <w:tc>
          <w:tcPr>
            <w:tcW w:w="4059" w:type="dxa"/>
          </w:tcPr>
          <w:p w14:paraId="4FE7451A" w14:textId="056AAD2C" w:rsidR="00F05293" w:rsidRDefault="00F05293" w:rsidP="00567B14">
            <w:pPr>
              <w:jc w:val="both"/>
              <w:rPr>
                <w:rFonts w:cs="Times New Roman"/>
              </w:rPr>
            </w:pPr>
            <w:r>
              <w:rPr>
                <w:rFonts w:cs="Times New Roman"/>
              </w:rPr>
              <w:t>Tester’s initials</w:t>
            </w:r>
          </w:p>
        </w:tc>
        <w:tc>
          <w:tcPr>
            <w:tcW w:w="3495" w:type="dxa"/>
          </w:tcPr>
          <w:p w14:paraId="7652E723" w14:textId="77777777" w:rsidR="00F05293" w:rsidRDefault="00F05293" w:rsidP="00567B14">
            <w:pPr>
              <w:jc w:val="both"/>
              <w:rPr>
                <w:rFonts w:cs="Times New Roman"/>
              </w:rPr>
            </w:pPr>
          </w:p>
        </w:tc>
      </w:tr>
    </w:tbl>
    <w:p w14:paraId="293F3004" w14:textId="77777777" w:rsidR="00A21AD0" w:rsidRDefault="00A21AD0">
      <w:pPr>
        <w:rPr>
          <w:rFonts w:eastAsiaTheme="majorEastAsia" w:cstheme="majorBidi"/>
          <w:b/>
          <w:bCs/>
        </w:rPr>
      </w:pPr>
      <w:bookmarkStart w:id="15" w:name="_PERSONALITY"/>
      <w:bookmarkStart w:id="16" w:name="_Toc324498389"/>
      <w:bookmarkEnd w:id="15"/>
      <w:r>
        <w:br w:type="page"/>
      </w:r>
    </w:p>
    <w:p w14:paraId="656B8BF8" w14:textId="41906A97" w:rsidR="00544518" w:rsidRPr="00075BE2" w:rsidRDefault="00544518" w:rsidP="00544518">
      <w:pPr>
        <w:pStyle w:val="Heading1"/>
        <w:spacing w:before="0"/>
        <w:jc w:val="center"/>
        <w:rPr>
          <w:rFonts w:asciiTheme="minorHAnsi" w:hAnsiTheme="minorHAnsi"/>
          <w:color w:val="auto"/>
          <w:sz w:val="22"/>
          <w:szCs w:val="22"/>
        </w:rPr>
      </w:pPr>
      <w:bookmarkStart w:id="17" w:name="_Toc2071854"/>
      <w:r w:rsidRPr="00075BE2">
        <w:rPr>
          <w:rFonts w:asciiTheme="minorHAnsi" w:hAnsiTheme="minorHAnsi"/>
          <w:color w:val="auto"/>
          <w:sz w:val="22"/>
          <w:szCs w:val="22"/>
        </w:rPr>
        <w:lastRenderedPageBreak/>
        <w:t>Diagnosis</w:t>
      </w:r>
      <w:r w:rsidR="00075BE2" w:rsidRPr="00075BE2">
        <w:rPr>
          <w:rFonts w:asciiTheme="minorHAnsi" w:hAnsiTheme="minorHAnsi"/>
          <w:color w:val="auto"/>
          <w:sz w:val="22"/>
          <w:szCs w:val="22"/>
        </w:rPr>
        <w:t xml:space="preserve"> and Rating Variables</w:t>
      </w:r>
      <w:bookmarkEnd w:id="17"/>
    </w:p>
    <w:p w14:paraId="69E59357" w14:textId="3D2F9F4F" w:rsidR="00544518" w:rsidRPr="00E142A0" w:rsidRDefault="00544518" w:rsidP="00544518">
      <w:pPr>
        <w:pBdr>
          <w:bottom w:val="single" w:sz="6" w:space="1" w:color="auto"/>
        </w:pBdr>
        <w:spacing w:after="0" w:line="240" w:lineRule="auto"/>
        <w:contextualSpacing/>
        <w:jc w:val="center"/>
        <w:rPr>
          <w:b/>
        </w:rPr>
      </w:pPr>
      <w:r w:rsidRPr="00F01033">
        <w:rPr>
          <w:b/>
        </w:rPr>
        <w:t>(</w:t>
      </w:r>
      <w:r w:rsidR="00F01033" w:rsidRPr="00F01033">
        <w:rPr>
          <w:b/>
        </w:rPr>
        <w:t>14</w:t>
      </w:r>
      <w:r w:rsidRPr="00F01033">
        <w:rPr>
          <w:b/>
        </w:rPr>
        <w:t xml:space="preserve"> items)</w:t>
      </w:r>
    </w:p>
    <w:p w14:paraId="2752602D" w14:textId="64C9EB02" w:rsidR="00544518" w:rsidRDefault="00544518" w:rsidP="00544518">
      <w:pPr>
        <w:pBdr>
          <w:bottom w:val="single" w:sz="4" w:space="1" w:color="auto"/>
        </w:pBdr>
        <w:spacing w:after="0"/>
        <w:rPr>
          <w:rFonts w:cs="Times New Roman"/>
          <w:b/>
        </w:rPr>
      </w:pPr>
      <w:r w:rsidRPr="001F46C0">
        <w:rPr>
          <w:rFonts w:cs="Times New Roman"/>
          <w:b/>
        </w:rPr>
        <w:t>DESCRIPTION</w:t>
      </w:r>
    </w:p>
    <w:p w14:paraId="3149A124" w14:textId="2EB1A767" w:rsidR="001F46C0" w:rsidRPr="001F46C0" w:rsidRDefault="001F46C0" w:rsidP="00544518">
      <w:pPr>
        <w:pBdr>
          <w:bottom w:val="single" w:sz="4" w:space="1" w:color="auto"/>
        </w:pBdr>
        <w:spacing w:after="0"/>
        <w:rPr>
          <w:rFonts w:cs="Times New Roman"/>
        </w:rPr>
      </w:pPr>
      <w:r w:rsidRPr="001F46C0">
        <w:rPr>
          <w:rFonts w:cs="Times New Roman"/>
        </w:rPr>
        <w:t>These variables are for patient diagnosis of mild cognitive impairment and dementia.</w:t>
      </w:r>
    </w:p>
    <w:p w14:paraId="1E406395" w14:textId="6371488B" w:rsidR="00544518" w:rsidRDefault="00544518" w:rsidP="00544518">
      <w:pPr>
        <w:pBdr>
          <w:bottom w:val="single" w:sz="6" w:space="1" w:color="auto"/>
        </w:pBdr>
        <w:spacing w:after="0"/>
        <w:rPr>
          <w:rFonts w:cs="Times New Roman"/>
          <w:b/>
        </w:rPr>
      </w:pPr>
      <w:r w:rsidRPr="001F46C0">
        <w:rPr>
          <w:rFonts w:cs="Times New Roman"/>
          <w:b/>
        </w:rPr>
        <w:t>ASSOCIATED PAPERS</w:t>
      </w:r>
    </w:p>
    <w:p w14:paraId="0BF8F2D0" w14:textId="1022DA0A" w:rsidR="001F46C0" w:rsidRPr="001F46C0" w:rsidRDefault="001F46C0" w:rsidP="00544518">
      <w:pPr>
        <w:pBdr>
          <w:bottom w:val="single" w:sz="6" w:space="1" w:color="auto"/>
        </w:pBdr>
        <w:spacing w:after="0"/>
        <w:rPr>
          <w:rFonts w:cs="Times New Roman"/>
        </w:rPr>
      </w:pPr>
      <w:r w:rsidRPr="001F46C0">
        <w:rPr>
          <w:rFonts w:cs="Times New Roman"/>
        </w:rPr>
        <w:t>N/A</w:t>
      </w:r>
    </w:p>
    <w:p w14:paraId="27391EAD" w14:textId="77777777" w:rsidR="00544518" w:rsidRPr="00075BE2" w:rsidRDefault="00544518" w:rsidP="00544518">
      <w:pPr>
        <w:spacing w:after="0"/>
        <w:rPr>
          <w:rFonts w:cs="Times New Roman"/>
          <w:b/>
        </w:rPr>
      </w:pPr>
      <w:r w:rsidRPr="00075BE2">
        <w:rPr>
          <w:rFonts w:cs="Times New Roman"/>
          <w:b/>
        </w:rPr>
        <w:t>SUBJECT INSTRUCTIONS:</w:t>
      </w:r>
    </w:p>
    <w:p w14:paraId="555A9AA1" w14:textId="41155D40" w:rsidR="00544518" w:rsidRPr="000431A1" w:rsidRDefault="00075BE2" w:rsidP="00544518">
      <w:pPr>
        <w:spacing w:after="0"/>
        <w:rPr>
          <w:rFonts w:cs="Times New Roman"/>
          <w:highlight w:val="yellow"/>
        </w:rPr>
      </w:pPr>
      <w:r w:rsidRPr="00075BE2">
        <w:rPr>
          <w:rFonts w:cs="Times New Roman"/>
        </w:rPr>
        <w:t>N/A</w:t>
      </w:r>
    </w:p>
    <w:tbl>
      <w:tblPr>
        <w:tblStyle w:val="TableGrid"/>
        <w:tblW w:w="0" w:type="auto"/>
        <w:tblLook w:val="04A0" w:firstRow="1" w:lastRow="0" w:firstColumn="1" w:lastColumn="0" w:noHBand="0" w:noVBand="1"/>
      </w:tblPr>
      <w:tblGrid>
        <w:gridCol w:w="1733"/>
        <w:gridCol w:w="4219"/>
        <w:gridCol w:w="3398"/>
      </w:tblGrid>
      <w:tr w:rsidR="00F01033" w:rsidRPr="000431A1" w14:paraId="46E40049" w14:textId="77777777" w:rsidTr="00544518">
        <w:tc>
          <w:tcPr>
            <w:tcW w:w="0" w:type="auto"/>
            <w:tcBorders>
              <w:top w:val="single" w:sz="4" w:space="0" w:color="auto"/>
              <w:left w:val="single" w:sz="4" w:space="0" w:color="auto"/>
              <w:bottom w:val="single" w:sz="4" w:space="0" w:color="auto"/>
              <w:right w:val="single" w:sz="4" w:space="0" w:color="auto"/>
            </w:tcBorders>
            <w:hideMark/>
          </w:tcPr>
          <w:p w14:paraId="0FEAECC8" w14:textId="77777777" w:rsidR="00F01033" w:rsidRPr="00326291" w:rsidRDefault="00F01033" w:rsidP="00544518">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428A6369" w14:textId="77777777" w:rsidR="00F01033" w:rsidRPr="00326291" w:rsidRDefault="00F01033" w:rsidP="00544518">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52149A2C" w14:textId="77777777" w:rsidR="00F01033" w:rsidRPr="00326291" w:rsidRDefault="00F01033" w:rsidP="00544518">
            <w:pPr>
              <w:jc w:val="center"/>
              <w:rPr>
                <w:rFonts w:cs="Times New Roman"/>
                <w:b/>
              </w:rPr>
            </w:pPr>
            <w:r w:rsidRPr="00326291">
              <w:rPr>
                <w:rFonts w:cs="Times New Roman"/>
                <w:b/>
              </w:rPr>
              <w:t>Item Values</w:t>
            </w:r>
          </w:p>
        </w:tc>
      </w:tr>
      <w:tr w:rsidR="00F01033" w:rsidRPr="000431A1" w14:paraId="5C6EF354" w14:textId="77777777" w:rsidTr="00544518">
        <w:tc>
          <w:tcPr>
            <w:tcW w:w="0" w:type="auto"/>
            <w:tcBorders>
              <w:top w:val="single" w:sz="4" w:space="0" w:color="auto"/>
              <w:left w:val="single" w:sz="4" w:space="0" w:color="auto"/>
              <w:bottom w:val="single" w:sz="4" w:space="0" w:color="auto"/>
              <w:right w:val="single" w:sz="4" w:space="0" w:color="auto"/>
            </w:tcBorders>
          </w:tcPr>
          <w:p w14:paraId="33EBBD3F" w14:textId="3F03C113" w:rsidR="00F01033" w:rsidRPr="000C56C9" w:rsidRDefault="00F01033" w:rsidP="00544518">
            <w:pPr>
              <w:jc w:val="center"/>
              <w:rPr>
                <w:rFonts w:cs="Times New Roman"/>
              </w:rPr>
            </w:pPr>
            <w:r w:rsidRPr="00075BE2">
              <w:rPr>
                <w:rFonts w:cs="Times New Roman"/>
              </w:rPr>
              <w:t>CDR</w:t>
            </w:r>
          </w:p>
        </w:tc>
        <w:tc>
          <w:tcPr>
            <w:tcW w:w="0" w:type="auto"/>
            <w:tcBorders>
              <w:top w:val="single" w:sz="4" w:space="0" w:color="auto"/>
              <w:left w:val="single" w:sz="4" w:space="0" w:color="auto"/>
              <w:bottom w:val="single" w:sz="4" w:space="0" w:color="auto"/>
              <w:right w:val="single" w:sz="4" w:space="0" w:color="auto"/>
            </w:tcBorders>
          </w:tcPr>
          <w:p w14:paraId="75C7F3B9" w14:textId="076ED98E" w:rsidR="00F01033" w:rsidRPr="000C56C9" w:rsidRDefault="00F01033" w:rsidP="00544518">
            <w:pPr>
              <w:rPr>
                <w:rFonts w:cs="Times New Roman"/>
              </w:rPr>
            </w:pPr>
            <w:r w:rsidRPr="00075BE2">
              <w:rPr>
                <w:rFonts w:cs="Times New Roman"/>
              </w:rPr>
              <w:t>Clinical Dementia Rating</w:t>
            </w:r>
          </w:p>
        </w:tc>
        <w:tc>
          <w:tcPr>
            <w:tcW w:w="0" w:type="auto"/>
            <w:tcBorders>
              <w:top w:val="single" w:sz="4" w:space="0" w:color="auto"/>
              <w:left w:val="single" w:sz="4" w:space="0" w:color="auto"/>
              <w:bottom w:val="single" w:sz="4" w:space="0" w:color="auto"/>
              <w:right w:val="single" w:sz="4" w:space="0" w:color="auto"/>
            </w:tcBorders>
          </w:tcPr>
          <w:p w14:paraId="12DDF83F" w14:textId="77777777" w:rsidR="00F01033" w:rsidRPr="000C56C9" w:rsidRDefault="00F01033" w:rsidP="00544518">
            <w:pPr>
              <w:rPr>
                <w:rFonts w:cs="Times New Roman"/>
              </w:rPr>
            </w:pPr>
          </w:p>
        </w:tc>
      </w:tr>
      <w:tr w:rsidR="00F01033" w:rsidRPr="000431A1" w14:paraId="1D8FDEB4" w14:textId="77777777" w:rsidTr="00544518">
        <w:tc>
          <w:tcPr>
            <w:tcW w:w="0" w:type="auto"/>
            <w:tcBorders>
              <w:top w:val="single" w:sz="4" w:space="0" w:color="auto"/>
              <w:left w:val="single" w:sz="4" w:space="0" w:color="auto"/>
              <w:bottom w:val="single" w:sz="4" w:space="0" w:color="auto"/>
              <w:right w:val="single" w:sz="4" w:space="0" w:color="auto"/>
            </w:tcBorders>
          </w:tcPr>
          <w:p w14:paraId="2779D0AF" w14:textId="09DD3592" w:rsidR="00F01033" w:rsidRPr="000C56C9" w:rsidRDefault="00F01033" w:rsidP="00544518">
            <w:pPr>
              <w:jc w:val="center"/>
              <w:rPr>
                <w:rFonts w:cs="Times New Roman"/>
              </w:rPr>
            </w:pPr>
            <w:r w:rsidRPr="00075BE2">
              <w:rPr>
                <w:rFonts w:cs="Times New Roman"/>
              </w:rPr>
              <w:t>aMCI1</w:t>
            </w:r>
          </w:p>
        </w:tc>
        <w:tc>
          <w:tcPr>
            <w:tcW w:w="0" w:type="auto"/>
            <w:tcBorders>
              <w:top w:val="single" w:sz="4" w:space="0" w:color="auto"/>
              <w:left w:val="single" w:sz="4" w:space="0" w:color="auto"/>
              <w:bottom w:val="single" w:sz="4" w:space="0" w:color="auto"/>
              <w:right w:val="single" w:sz="4" w:space="0" w:color="auto"/>
            </w:tcBorders>
          </w:tcPr>
          <w:p w14:paraId="07478406" w14:textId="1616812D" w:rsidR="00F01033" w:rsidRPr="000C56C9" w:rsidRDefault="00F01033" w:rsidP="00544518">
            <w:pPr>
              <w:rPr>
                <w:rFonts w:cs="Times New Roman"/>
              </w:rPr>
            </w:pPr>
            <w:r w:rsidRPr="00075BE2">
              <w:rPr>
                <w:rFonts w:cs="Times New Roman"/>
              </w:rPr>
              <w:t>Amnestic Mild Cognitive Impairment</w:t>
            </w:r>
          </w:p>
        </w:tc>
        <w:tc>
          <w:tcPr>
            <w:tcW w:w="0" w:type="auto"/>
            <w:tcBorders>
              <w:top w:val="single" w:sz="4" w:space="0" w:color="auto"/>
              <w:left w:val="single" w:sz="4" w:space="0" w:color="auto"/>
              <w:bottom w:val="single" w:sz="4" w:space="0" w:color="auto"/>
              <w:right w:val="single" w:sz="4" w:space="0" w:color="auto"/>
            </w:tcBorders>
          </w:tcPr>
          <w:p w14:paraId="45D2A943" w14:textId="77777777" w:rsidR="00F01033" w:rsidRPr="00075BE2" w:rsidRDefault="00F01033" w:rsidP="00075BE2">
            <w:pPr>
              <w:rPr>
                <w:rFonts w:cs="Times New Roman"/>
              </w:rPr>
            </w:pPr>
            <w:r w:rsidRPr="00075BE2">
              <w:rPr>
                <w:rFonts w:cs="Times New Roman"/>
              </w:rPr>
              <w:t>0=No</w:t>
            </w:r>
          </w:p>
          <w:p w14:paraId="3DB4510C" w14:textId="77777777" w:rsidR="00F01033" w:rsidRPr="00075BE2" w:rsidRDefault="00F01033" w:rsidP="00075BE2">
            <w:pPr>
              <w:rPr>
                <w:rFonts w:cs="Times New Roman"/>
              </w:rPr>
            </w:pPr>
            <w:r w:rsidRPr="00075BE2">
              <w:rPr>
                <w:rFonts w:cs="Times New Roman"/>
              </w:rPr>
              <w:t>1=Yes</w:t>
            </w:r>
          </w:p>
          <w:p w14:paraId="5DA0815E" w14:textId="49960DCE" w:rsidR="00F01033" w:rsidRPr="000C56C9" w:rsidRDefault="00F01033" w:rsidP="00075BE2">
            <w:pPr>
              <w:rPr>
                <w:rFonts w:cs="Times New Roman"/>
              </w:rPr>
            </w:pPr>
            <w:r w:rsidRPr="00075BE2">
              <w:rPr>
                <w:rFonts w:cs="Times New Roman"/>
              </w:rPr>
              <w:t>9=Unknown</w:t>
            </w:r>
          </w:p>
        </w:tc>
      </w:tr>
      <w:tr w:rsidR="00F01033" w:rsidRPr="000431A1" w14:paraId="54A9D5AD" w14:textId="77777777" w:rsidTr="00544518">
        <w:tc>
          <w:tcPr>
            <w:tcW w:w="0" w:type="auto"/>
            <w:tcBorders>
              <w:top w:val="single" w:sz="4" w:space="0" w:color="auto"/>
              <w:left w:val="single" w:sz="4" w:space="0" w:color="auto"/>
              <w:bottom w:val="single" w:sz="4" w:space="0" w:color="auto"/>
              <w:right w:val="single" w:sz="4" w:space="0" w:color="auto"/>
            </w:tcBorders>
          </w:tcPr>
          <w:p w14:paraId="335F7436" w14:textId="571667A9" w:rsidR="00F01033" w:rsidRPr="000C56C9" w:rsidRDefault="00F01033" w:rsidP="00544518">
            <w:pPr>
              <w:jc w:val="center"/>
              <w:rPr>
                <w:rFonts w:cs="Times New Roman"/>
              </w:rPr>
            </w:pPr>
            <w:r w:rsidRPr="00075BE2">
              <w:rPr>
                <w:rFonts w:cs="Times New Roman"/>
              </w:rPr>
              <w:t>naMCI1</w:t>
            </w:r>
          </w:p>
        </w:tc>
        <w:tc>
          <w:tcPr>
            <w:tcW w:w="0" w:type="auto"/>
            <w:tcBorders>
              <w:top w:val="single" w:sz="4" w:space="0" w:color="auto"/>
              <w:left w:val="single" w:sz="4" w:space="0" w:color="auto"/>
              <w:bottom w:val="single" w:sz="4" w:space="0" w:color="auto"/>
              <w:right w:val="single" w:sz="4" w:space="0" w:color="auto"/>
            </w:tcBorders>
          </w:tcPr>
          <w:p w14:paraId="6FFA06C5" w14:textId="7E2CFF44" w:rsidR="00F01033" w:rsidRPr="000C56C9" w:rsidRDefault="00F01033" w:rsidP="00544518">
            <w:pPr>
              <w:rPr>
                <w:rFonts w:cs="Times New Roman"/>
              </w:rPr>
            </w:pPr>
            <w:r w:rsidRPr="00075BE2">
              <w:rPr>
                <w:rFonts w:cs="Times New Roman"/>
              </w:rPr>
              <w:t>Non-amnestic Mild Cognitive Impairment</w:t>
            </w:r>
          </w:p>
        </w:tc>
        <w:tc>
          <w:tcPr>
            <w:tcW w:w="0" w:type="auto"/>
            <w:tcBorders>
              <w:top w:val="single" w:sz="4" w:space="0" w:color="auto"/>
              <w:left w:val="single" w:sz="4" w:space="0" w:color="auto"/>
              <w:bottom w:val="single" w:sz="4" w:space="0" w:color="auto"/>
              <w:right w:val="single" w:sz="4" w:space="0" w:color="auto"/>
            </w:tcBorders>
          </w:tcPr>
          <w:p w14:paraId="73B2F670" w14:textId="77777777" w:rsidR="00F01033" w:rsidRPr="00075BE2" w:rsidRDefault="00F01033" w:rsidP="00075BE2">
            <w:pPr>
              <w:rPr>
                <w:rFonts w:cs="Times New Roman"/>
              </w:rPr>
            </w:pPr>
            <w:r w:rsidRPr="00075BE2">
              <w:rPr>
                <w:rFonts w:cs="Times New Roman"/>
              </w:rPr>
              <w:t>0=No</w:t>
            </w:r>
          </w:p>
          <w:p w14:paraId="33A51E0D" w14:textId="77777777" w:rsidR="00F01033" w:rsidRPr="00075BE2" w:rsidRDefault="00F01033" w:rsidP="00075BE2">
            <w:pPr>
              <w:rPr>
                <w:rFonts w:cs="Times New Roman"/>
              </w:rPr>
            </w:pPr>
            <w:r w:rsidRPr="00075BE2">
              <w:rPr>
                <w:rFonts w:cs="Times New Roman"/>
              </w:rPr>
              <w:t>1=Yes</w:t>
            </w:r>
          </w:p>
          <w:p w14:paraId="65E29486" w14:textId="607E99D5" w:rsidR="00F01033" w:rsidRPr="000C56C9" w:rsidRDefault="00F01033" w:rsidP="00075BE2">
            <w:pPr>
              <w:rPr>
                <w:rFonts w:cs="Times New Roman"/>
              </w:rPr>
            </w:pPr>
            <w:r w:rsidRPr="00075BE2">
              <w:rPr>
                <w:rFonts w:cs="Times New Roman"/>
              </w:rPr>
              <w:t>9=Unknown</w:t>
            </w:r>
          </w:p>
        </w:tc>
      </w:tr>
      <w:tr w:rsidR="00F01033" w:rsidRPr="000431A1" w14:paraId="1702A100" w14:textId="77777777" w:rsidTr="00544518">
        <w:tc>
          <w:tcPr>
            <w:tcW w:w="0" w:type="auto"/>
            <w:tcBorders>
              <w:top w:val="single" w:sz="4" w:space="0" w:color="auto"/>
              <w:left w:val="single" w:sz="4" w:space="0" w:color="auto"/>
              <w:bottom w:val="single" w:sz="4" w:space="0" w:color="auto"/>
              <w:right w:val="single" w:sz="4" w:space="0" w:color="auto"/>
            </w:tcBorders>
          </w:tcPr>
          <w:p w14:paraId="12772511" w14:textId="0E05C617" w:rsidR="00F01033" w:rsidRPr="000C56C9" w:rsidRDefault="00F01033" w:rsidP="00544518">
            <w:pPr>
              <w:jc w:val="center"/>
              <w:rPr>
                <w:rFonts w:cs="Times New Roman"/>
              </w:rPr>
            </w:pPr>
            <w:r w:rsidRPr="00075BE2">
              <w:rPr>
                <w:rFonts w:cs="Times New Roman"/>
              </w:rPr>
              <w:t>DomainAtt</w:t>
            </w:r>
          </w:p>
        </w:tc>
        <w:tc>
          <w:tcPr>
            <w:tcW w:w="0" w:type="auto"/>
            <w:tcBorders>
              <w:top w:val="single" w:sz="4" w:space="0" w:color="auto"/>
              <w:left w:val="single" w:sz="4" w:space="0" w:color="auto"/>
              <w:bottom w:val="single" w:sz="4" w:space="0" w:color="auto"/>
              <w:right w:val="single" w:sz="4" w:space="0" w:color="auto"/>
            </w:tcBorders>
          </w:tcPr>
          <w:p w14:paraId="7FD5C122" w14:textId="75A2E519" w:rsidR="00F01033" w:rsidRPr="000C56C9" w:rsidRDefault="00F01033" w:rsidP="00544518">
            <w:pPr>
              <w:rPr>
                <w:rFonts w:cs="Times New Roman"/>
              </w:rPr>
            </w:pPr>
            <w:r w:rsidRPr="00075BE2">
              <w:rPr>
                <w:rFonts w:cs="Times New Roman"/>
              </w:rPr>
              <w:t>Number of Attention Domains</w:t>
            </w:r>
          </w:p>
        </w:tc>
        <w:tc>
          <w:tcPr>
            <w:tcW w:w="0" w:type="auto"/>
            <w:tcBorders>
              <w:top w:val="single" w:sz="4" w:space="0" w:color="auto"/>
              <w:left w:val="single" w:sz="4" w:space="0" w:color="auto"/>
              <w:bottom w:val="single" w:sz="4" w:space="0" w:color="auto"/>
              <w:right w:val="single" w:sz="4" w:space="0" w:color="auto"/>
            </w:tcBorders>
          </w:tcPr>
          <w:p w14:paraId="465F2BE3" w14:textId="77777777" w:rsidR="00F01033" w:rsidRPr="000C56C9" w:rsidRDefault="00F01033" w:rsidP="00544518">
            <w:pPr>
              <w:rPr>
                <w:rFonts w:cs="Times New Roman"/>
              </w:rPr>
            </w:pPr>
          </w:p>
        </w:tc>
      </w:tr>
      <w:tr w:rsidR="00F01033" w:rsidRPr="00E142A0" w14:paraId="238940EF" w14:textId="77777777" w:rsidTr="00544518">
        <w:tc>
          <w:tcPr>
            <w:tcW w:w="0" w:type="auto"/>
            <w:tcBorders>
              <w:top w:val="single" w:sz="4" w:space="0" w:color="auto"/>
              <w:left w:val="single" w:sz="4" w:space="0" w:color="auto"/>
              <w:bottom w:val="single" w:sz="4" w:space="0" w:color="auto"/>
              <w:right w:val="single" w:sz="4" w:space="0" w:color="auto"/>
            </w:tcBorders>
          </w:tcPr>
          <w:p w14:paraId="5AE7436E" w14:textId="45D6F803" w:rsidR="00F01033" w:rsidRPr="000C56C9" w:rsidRDefault="00F01033" w:rsidP="00544518">
            <w:pPr>
              <w:jc w:val="center"/>
              <w:rPr>
                <w:rFonts w:cs="Times New Roman"/>
              </w:rPr>
            </w:pPr>
            <w:r w:rsidRPr="00075BE2">
              <w:rPr>
                <w:rFonts w:cs="Times New Roman"/>
              </w:rPr>
              <w:t>DomainLang</w:t>
            </w:r>
          </w:p>
        </w:tc>
        <w:tc>
          <w:tcPr>
            <w:tcW w:w="0" w:type="auto"/>
            <w:tcBorders>
              <w:top w:val="single" w:sz="4" w:space="0" w:color="auto"/>
              <w:left w:val="single" w:sz="4" w:space="0" w:color="auto"/>
              <w:bottom w:val="single" w:sz="4" w:space="0" w:color="auto"/>
              <w:right w:val="single" w:sz="4" w:space="0" w:color="auto"/>
            </w:tcBorders>
          </w:tcPr>
          <w:p w14:paraId="7512C945" w14:textId="4A316B38" w:rsidR="00F01033" w:rsidRPr="000C56C9" w:rsidRDefault="00F01033" w:rsidP="00544518">
            <w:pPr>
              <w:rPr>
                <w:rFonts w:cs="Times New Roman"/>
              </w:rPr>
            </w:pPr>
            <w:r w:rsidRPr="00075BE2">
              <w:rPr>
                <w:rFonts w:cs="Times New Roman"/>
              </w:rPr>
              <w:t>Number of Language Domains</w:t>
            </w:r>
          </w:p>
        </w:tc>
        <w:tc>
          <w:tcPr>
            <w:tcW w:w="0" w:type="auto"/>
            <w:tcBorders>
              <w:top w:val="single" w:sz="4" w:space="0" w:color="auto"/>
              <w:left w:val="single" w:sz="4" w:space="0" w:color="auto"/>
              <w:bottom w:val="single" w:sz="4" w:space="0" w:color="auto"/>
              <w:right w:val="single" w:sz="4" w:space="0" w:color="auto"/>
            </w:tcBorders>
          </w:tcPr>
          <w:p w14:paraId="6CC05500" w14:textId="77777777" w:rsidR="00F01033" w:rsidRPr="000C56C9" w:rsidRDefault="00F01033" w:rsidP="00544518">
            <w:pPr>
              <w:rPr>
                <w:rFonts w:cs="Times New Roman"/>
              </w:rPr>
            </w:pPr>
          </w:p>
        </w:tc>
      </w:tr>
      <w:tr w:rsidR="00F01033" w:rsidRPr="00E142A0" w14:paraId="55B424B3" w14:textId="77777777" w:rsidTr="00544518">
        <w:tc>
          <w:tcPr>
            <w:tcW w:w="0" w:type="auto"/>
            <w:tcBorders>
              <w:top w:val="single" w:sz="4" w:space="0" w:color="auto"/>
              <w:left w:val="single" w:sz="4" w:space="0" w:color="auto"/>
              <w:bottom w:val="single" w:sz="4" w:space="0" w:color="auto"/>
              <w:right w:val="single" w:sz="4" w:space="0" w:color="auto"/>
            </w:tcBorders>
          </w:tcPr>
          <w:p w14:paraId="7286FCB1" w14:textId="12109D1B" w:rsidR="00F01033" w:rsidRPr="00075BE2" w:rsidRDefault="00F01033" w:rsidP="00544518">
            <w:pPr>
              <w:jc w:val="center"/>
              <w:rPr>
                <w:rFonts w:cs="Times New Roman"/>
              </w:rPr>
            </w:pPr>
            <w:r w:rsidRPr="00075BE2">
              <w:rPr>
                <w:rFonts w:cs="Times New Roman"/>
              </w:rPr>
              <w:t>DomainExFn</w:t>
            </w:r>
          </w:p>
        </w:tc>
        <w:tc>
          <w:tcPr>
            <w:tcW w:w="0" w:type="auto"/>
            <w:tcBorders>
              <w:top w:val="single" w:sz="4" w:space="0" w:color="auto"/>
              <w:left w:val="single" w:sz="4" w:space="0" w:color="auto"/>
              <w:bottom w:val="single" w:sz="4" w:space="0" w:color="auto"/>
              <w:right w:val="single" w:sz="4" w:space="0" w:color="auto"/>
            </w:tcBorders>
          </w:tcPr>
          <w:p w14:paraId="3F990B63" w14:textId="49E76663" w:rsidR="00F01033" w:rsidRPr="00075BE2" w:rsidRDefault="00F01033" w:rsidP="00544518">
            <w:pPr>
              <w:rPr>
                <w:rFonts w:cs="Times New Roman"/>
              </w:rPr>
            </w:pPr>
            <w:r w:rsidRPr="00075BE2">
              <w:rPr>
                <w:rFonts w:cs="Times New Roman"/>
              </w:rPr>
              <w:t>Number of Executive Function Domains</w:t>
            </w:r>
          </w:p>
        </w:tc>
        <w:tc>
          <w:tcPr>
            <w:tcW w:w="0" w:type="auto"/>
            <w:tcBorders>
              <w:top w:val="single" w:sz="4" w:space="0" w:color="auto"/>
              <w:left w:val="single" w:sz="4" w:space="0" w:color="auto"/>
              <w:bottom w:val="single" w:sz="4" w:space="0" w:color="auto"/>
              <w:right w:val="single" w:sz="4" w:space="0" w:color="auto"/>
            </w:tcBorders>
          </w:tcPr>
          <w:p w14:paraId="6D569CD2" w14:textId="77777777" w:rsidR="00F01033" w:rsidRPr="000C56C9" w:rsidRDefault="00F01033" w:rsidP="00544518">
            <w:pPr>
              <w:rPr>
                <w:rFonts w:cs="Times New Roman"/>
              </w:rPr>
            </w:pPr>
          </w:p>
        </w:tc>
      </w:tr>
      <w:tr w:rsidR="00F01033" w:rsidRPr="00E142A0" w14:paraId="7CA5A702" w14:textId="77777777" w:rsidTr="00544518">
        <w:tc>
          <w:tcPr>
            <w:tcW w:w="0" w:type="auto"/>
            <w:tcBorders>
              <w:top w:val="single" w:sz="4" w:space="0" w:color="auto"/>
              <w:left w:val="single" w:sz="4" w:space="0" w:color="auto"/>
              <w:bottom w:val="single" w:sz="4" w:space="0" w:color="auto"/>
              <w:right w:val="single" w:sz="4" w:space="0" w:color="auto"/>
            </w:tcBorders>
          </w:tcPr>
          <w:p w14:paraId="7AF0D219" w14:textId="5AE8CEBC" w:rsidR="00F01033" w:rsidRPr="00075BE2" w:rsidRDefault="00F01033" w:rsidP="00544518">
            <w:pPr>
              <w:jc w:val="center"/>
              <w:rPr>
                <w:rFonts w:cs="Times New Roman"/>
              </w:rPr>
            </w:pPr>
            <w:r w:rsidRPr="00075BE2">
              <w:rPr>
                <w:rFonts w:cs="Times New Roman"/>
              </w:rPr>
              <w:t>DomainViso</w:t>
            </w:r>
          </w:p>
        </w:tc>
        <w:tc>
          <w:tcPr>
            <w:tcW w:w="0" w:type="auto"/>
            <w:tcBorders>
              <w:top w:val="single" w:sz="4" w:space="0" w:color="auto"/>
              <w:left w:val="single" w:sz="4" w:space="0" w:color="auto"/>
              <w:bottom w:val="single" w:sz="4" w:space="0" w:color="auto"/>
              <w:right w:val="single" w:sz="4" w:space="0" w:color="auto"/>
            </w:tcBorders>
          </w:tcPr>
          <w:p w14:paraId="03B8F894" w14:textId="6F0031A5" w:rsidR="00F01033" w:rsidRPr="00075BE2" w:rsidRDefault="00F01033" w:rsidP="00544518">
            <w:pPr>
              <w:rPr>
                <w:rFonts w:cs="Times New Roman"/>
              </w:rPr>
            </w:pPr>
            <w:r w:rsidRPr="00075BE2">
              <w:rPr>
                <w:rFonts w:cs="Times New Roman"/>
              </w:rPr>
              <w:t>Number of Visual Domains</w:t>
            </w:r>
          </w:p>
        </w:tc>
        <w:tc>
          <w:tcPr>
            <w:tcW w:w="0" w:type="auto"/>
            <w:tcBorders>
              <w:top w:val="single" w:sz="4" w:space="0" w:color="auto"/>
              <w:left w:val="single" w:sz="4" w:space="0" w:color="auto"/>
              <w:bottom w:val="single" w:sz="4" w:space="0" w:color="auto"/>
              <w:right w:val="single" w:sz="4" w:space="0" w:color="auto"/>
            </w:tcBorders>
          </w:tcPr>
          <w:p w14:paraId="6A250407" w14:textId="77777777" w:rsidR="00F01033" w:rsidRPr="000C56C9" w:rsidRDefault="00F01033" w:rsidP="00544518">
            <w:pPr>
              <w:rPr>
                <w:rFonts w:cs="Times New Roman"/>
              </w:rPr>
            </w:pPr>
          </w:p>
        </w:tc>
      </w:tr>
      <w:tr w:rsidR="00F01033" w:rsidRPr="00E142A0" w14:paraId="1DE303FC" w14:textId="77777777" w:rsidTr="00544518">
        <w:tc>
          <w:tcPr>
            <w:tcW w:w="0" w:type="auto"/>
            <w:tcBorders>
              <w:top w:val="single" w:sz="4" w:space="0" w:color="auto"/>
              <w:left w:val="single" w:sz="4" w:space="0" w:color="auto"/>
              <w:bottom w:val="single" w:sz="4" w:space="0" w:color="auto"/>
              <w:right w:val="single" w:sz="4" w:space="0" w:color="auto"/>
            </w:tcBorders>
          </w:tcPr>
          <w:p w14:paraId="7A04E172" w14:textId="48AB66FE" w:rsidR="00F01033" w:rsidRPr="00075BE2" w:rsidRDefault="00F01033" w:rsidP="00544518">
            <w:pPr>
              <w:jc w:val="center"/>
              <w:rPr>
                <w:rFonts w:cs="Times New Roman"/>
              </w:rPr>
            </w:pPr>
            <w:r w:rsidRPr="00075BE2">
              <w:rPr>
                <w:rFonts w:cs="Times New Roman"/>
              </w:rPr>
              <w:t>TotalDoms</w:t>
            </w:r>
          </w:p>
        </w:tc>
        <w:tc>
          <w:tcPr>
            <w:tcW w:w="0" w:type="auto"/>
            <w:tcBorders>
              <w:top w:val="single" w:sz="4" w:space="0" w:color="auto"/>
              <w:left w:val="single" w:sz="4" w:space="0" w:color="auto"/>
              <w:bottom w:val="single" w:sz="4" w:space="0" w:color="auto"/>
              <w:right w:val="single" w:sz="4" w:space="0" w:color="auto"/>
            </w:tcBorders>
          </w:tcPr>
          <w:p w14:paraId="2849DE02" w14:textId="4807A4F5" w:rsidR="00F01033" w:rsidRPr="00075BE2" w:rsidRDefault="00F01033" w:rsidP="00544518">
            <w:pPr>
              <w:rPr>
                <w:rFonts w:cs="Times New Roman"/>
              </w:rPr>
            </w:pPr>
            <w:r w:rsidRPr="00075BE2">
              <w:rPr>
                <w:rFonts w:cs="Times New Roman"/>
              </w:rPr>
              <w:t>Total Number of Domains</w:t>
            </w:r>
          </w:p>
        </w:tc>
        <w:tc>
          <w:tcPr>
            <w:tcW w:w="0" w:type="auto"/>
            <w:tcBorders>
              <w:top w:val="single" w:sz="4" w:space="0" w:color="auto"/>
              <w:left w:val="single" w:sz="4" w:space="0" w:color="auto"/>
              <w:bottom w:val="single" w:sz="4" w:space="0" w:color="auto"/>
              <w:right w:val="single" w:sz="4" w:space="0" w:color="auto"/>
            </w:tcBorders>
          </w:tcPr>
          <w:p w14:paraId="34D6B57D" w14:textId="77777777" w:rsidR="00F01033" w:rsidRPr="000C56C9" w:rsidRDefault="00F01033" w:rsidP="00544518">
            <w:pPr>
              <w:rPr>
                <w:rFonts w:cs="Times New Roman"/>
              </w:rPr>
            </w:pPr>
          </w:p>
        </w:tc>
      </w:tr>
      <w:tr w:rsidR="00F01033" w:rsidRPr="00E142A0" w14:paraId="5FFF4D0C" w14:textId="77777777" w:rsidTr="00544518">
        <w:tc>
          <w:tcPr>
            <w:tcW w:w="0" w:type="auto"/>
            <w:tcBorders>
              <w:top w:val="single" w:sz="4" w:space="0" w:color="auto"/>
              <w:left w:val="single" w:sz="4" w:space="0" w:color="auto"/>
              <w:bottom w:val="single" w:sz="4" w:space="0" w:color="auto"/>
              <w:right w:val="single" w:sz="4" w:space="0" w:color="auto"/>
            </w:tcBorders>
          </w:tcPr>
          <w:p w14:paraId="291C8A6E" w14:textId="204CB301" w:rsidR="00F01033" w:rsidRPr="00075BE2" w:rsidRDefault="00F01033" w:rsidP="00544518">
            <w:pPr>
              <w:jc w:val="center"/>
              <w:rPr>
                <w:rFonts w:cs="Times New Roman"/>
              </w:rPr>
            </w:pPr>
            <w:r w:rsidRPr="00075BE2">
              <w:rPr>
                <w:rFonts w:cs="Times New Roman"/>
              </w:rPr>
              <w:t>aMCISingle</w:t>
            </w:r>
          </w:p>
        </w:tc>
        <w:tc>
          <w:tcPr>
            <w:tcW w:w="0" w:type="auto"/>
            <w:tcBorders>
              <w:top w:val="single" w:sz="4" w:space="0" w:color="auto"/>
              <w:left w:val="single" w:sz="4" w:space="0" w:color="auto"/>
              <w:bottom w:val="single" w:sz="4" w:space="0" w:color="auto"/>
              <w:right w:val="single" w:sz="4" w:space="0" w:color="auto"/>
            </w:tcBorders>
          </w:tcPr>
          <w:p w14:paraId="46F7540F" w14:textId="77F3191E" w:rsidR="00F01033" w:rsidRPr="00075BE2" w:rsidRDefault="00F01033" w:rsidP="00544518">
            <w:pPr>
              <w:rPr>
                <w:rFonts w:cs="Times New Roman"/>
              </w:rPr>
            </w:pPr>
            <w:r w:rsidRPr="00075BE2">
              <w:rPr>
                <w:rFonts w:cs="Times New Roman"/>
              </w:rPr>
              <w:t>Amnestic Mild Cognitive Impairment with a single impaired domain</w:t>
            </w:r>
          </w:p>
        </w:tc>
        <w:tc>
          <w:tcPr>
            <w:tcW w:w="0" w:type="auto"/>
            <w:tcBorders>
              <w:top w:val="single" w:sz="4" w:space="0" w:color="auto"/>
              <w:left w:val="single" w:sz="4" w:space="0" w:color="auto"/>
              <w:bottom w:val="single" w:sz="4" w:space="0" w:color="auto"/>
              <w:right w:val="single" w:sz="4" w:space="0" w:color="auto"/>
            </w:tcBorders>
          </w:tcPr>
          <w:p w14:paraId="15C3BD3F" w14:textId="77777777" w:rsidR="00F01033" w:rsidRPr="00075BE2" w:rsidRDefault="00F01033" w:rsidP="00075BE2">
            <w:pPr>
              <w:rPr>
                <w:rFonts w:cs="Times New Roman"/>
              </w:rPr>
            </w:pPr>
            <w:r w:rsidRPr="00075BE2">
              <w:rPr>
                <w:rFonts w:cs="Times New Roman"/>
              </w:rPr>
              <w:t>0=No</w:t>
            </w:r>
          </w:p>
          <w:p w14:paraId="1960A2D6" w14:textId="113FE2B8" w:rsidR="00F01033" w:rsidRPr="000C56C9" w:rsidRDefault="00F01033" w:rsidP="00075BE2">
            <w:pPr>
              <w:rPr>
                <w:rFonts w:cs="Times New Roman"/>
              </w:rPr>
            </w:pPr>
            <w:r w:rsidRPr="00075BE2">
              <w:rPr>
                <w:rFonts w:cs="Times New Roman"/>
              </w:rPr>
              <w:t>1=Yes</w:t>
            </w:r>
          </w:p>
        </w:tc>
      </w:tr>
      <w:tr w:rsidR="00F01033" w:rsidRPr="00E142A0" w14:paraId="6F2C9707" w14:textId="77777777" w:rsidTr="00544518">
        <w:tc>
          <w:tcPr>
            <w:tcW w:w="0" w:type="auto"/>
            <w:tcBorders>
              <w:top w:val="single" w:sz="4" w:space="0" w:color="auto"/>
              <w:left w:val="single" w:sz="4" w:space="0" w:color="auto"/>
              <w:bottom w:val="single" w:sz="4" w:space="0" w:color="auto"/>
              <w:right w:val="single" w:sz="4" w:space="0" w:color="auto"/>
            </w:tcBorders>
          </w:tcPr>
          <w:p w14:paraId="603BBF6A" w14:textId="360C2B4B" w:rsidR="00F01033" w:rsidRPr="00075BE2" w:rsidRDefault="00F01033" w:rsidP="00544518">
            <w:pPr>
              <w:jc w:val="center"/>
              <w:rPr>
                <w:rFonts w:cs="Times New Roman"/>
              </w:rPr>
            </w:pPr>
            <w:r w:rsidRPr="00075BE2">
              <w:rPr>
                <w:rFonts w:cs="Times New Roman"/>
              </w:rPr>
              <w:t>aMCIMulti</w:t>
            </w:r>
          </w:p>
        </w:tc>
        <w:tc>
          <w:tcPr>
            <w:tcW w:w="0" w:type="auto"/>
            <w:tcBorders>
              <w:top w:val="single" w:sz="4" w:space="0" w:color="auto"/>
              <w:left w:val="single" w:sz="4" w:space="0" w:color="auto"/>
              <w:bottom w:val="single" w:sz="4" w:space="0" w:color="auto"/>
              <w:right w:val="single" w:sz="4" w:space="0" w:color="auto"/>
            </w:tcBorders>
          </w:tcPr>
          <w:p w14:paraId="6F2B4196" w14:textId="1FEAA151" w:rsidR="00F01033" w:rsidRPr="00075BE2" w:rsidRDefault="00F01033" w:rsidP="00544518">
            <w:pPr>
              <w:rPr>
                <w:rFonts w:cs="Times New Roman"/>
              </w:rPr>
            </w:pPr>
            <w:r w:rsidRPr="00075BE2">
              <w:rPr>
                <w:rFonts w:cs="Times New Roman"/>
              </w:rPr>
              <w:t>Amnestic Mild Cognitive Impairment with multiple impaired domains</w:t>
            </w:r>
          </w:p>
        </w:tc>
        <w:tc>
          <w:tcPr>
            <w:tcW w:w="0" w:type="auto"/>
            <w:tcBorders>
              <w:top w:val="single" w:sz="4" w:space="0" w:color="auto"/>
              <w:left w:val="single" w:sz="4" w:space="0" w:color="auto"/>
              <w:bottom w:val="single" w:sz="4" w:space="0" w:color="auto"/>
              <w:right w:val="single" w:sz="4" w:space="0" w:color="auto"/>
            </w:tcBorders>
          </w:tcPr>
          <w:p w14:paraId="5F48E02A" w14:textId="77777777" w:rsidR="00F01033" w:rsidRPr="00075BE2" w:rsidRDefault="00F01033" w:rsidP="00075BE2">
            <w:pPr>
              <w:rPr>
                <w:rFonts w:cs="Times New Roman"/>
              </w:rPr>
            </w:pPr>
            <w:r w:rsidRPr="00075BE2">
              <w:rPr>
                <w:rFonts w:cs="Times New Roman"/>
              </w:rPr>
              <w:t>0=No</w:t>
            </w:r>
          </w:p>
          <w:p w14:paraId="69800FE6" w14:textId="09CC9A01" w:rsidR="00F01033" w:rsidRPr="000C56C9" w:rsidRDefault="00F01033" w:rsidP="00075BE2">
            <w:pPr>
              <w:rPr>
                <w:rFonts w:cs="Times New Roman"/>
              </w:rPr>
            </w:pPr>
            <w:r w:rsidRPr="00075BE2">
              <w:rPr>
                <w:rFonts w:cs="Times New Roman"/>
              </w:rPr>
              <w:t>1=Yes</w:t>
            </w:r>
          </w:p>
        </w:tc>
      </w:tr>
      <w:tr w:rsidR="00F01033" w:rsidRPr="00E142A0" w14:paraId="5FC104CB" w14:textId="77777777" w:rsidTr="00544518">
        <w:tc>
          <w:tcPr>
            <w:tcW w:w="0" w:type="auto"/>
            <w:tcBorders>
              <w:top w:val="single" w:sz="4" w:space="0" w:color="auto"/>
              <w:left w:val="single" w:sz="4" w:space="0" w:color="auto"/>
              <w:bottom w:val="single" w:sz="4" w:space="0" w:color="auto"/>
              <w:right w:val="single" w:sz="4" w:space="0" w:color="auto"/>
            </w:tcBorders>
          </w:tcPr>
          <w:p w14:paraId="2A791FB2" w14:textId="35013C11" w:rsidR="00F01033" w:rsidRPr="00075BE2" w:rsidRDefault="00F01033" w:rsidP="00544518">
            <w:pPr>
              <w:jc w:val="center"/>
              <w:rPr>
                <w:rFonts w:cs="Times New Roman"/>
              </w:rPr>
            </w:pPr>
            <w:r w:rsidRPr="00075BE2">
              <w:rPr>
                <w:rFonts w:cs="Times New Roman"/>
              </w:rPr>
              <w:t>naMCISingle</w:t>
            </w:r>
          </w:p>
        </w:tc>
        <w:tc>
          <w:tcPr>
            <w:tcW w:w="0" w:type="auto"/>
            <w:tcBorders>
              <w:top w:val="single" w:sz="4" w:space="0" w:color="auto"/>
              <w:left w:val="single" w:sz="4" w:space="0" w:color="auto"/>
              <w:bottom w:val="single" w:sz="4" w:space="0" w:color="auto"/>
              <w:right w:val="single" w:sz="4" w:space="0" w:color="auto"/>
            </w:tcBorders>
          </w:tcPr>
          <w:p w14:paraId="03C1C157" w14:textId="6AB32112" w:rsidR="00F01033" w:rsidRPr="00075BE2" w:rsidRDefault="00F01033" w:rsidP="00544518">
            <w:pPr>
              <w:rPr>
                <w:rFonts w:cs="Times New Roman"/>
              </w:rPr>
            </w:pPr>
            <w:r w:rsidRPr="00075BE2">
              <w:rPr>
                <w:rFonts w:cs="Times New Roman"/>
              </w:rPr>
              <w:t>Non-amnestic Mild Cognitive Impairment with a single impaired domain</w:t>
            </w:r>
          </w:p>
        </w:tc>
        <w:tc>
          <w:tcPr>
            <w:tcW w:w="0" w:type="auto"/>
            <w:tcBorders>
              <w:top w:val="single" w:sz="4" w:space="0" w:color="auto"/>
              <w:left w:val="single" w:sz="4" w:space="0" w:color="auto"/>
              <w:bottom w:val="single" w:sz="4" w:space="0" w:color="auto"/>
              <w:right w:val="single" w:sz="4" w:space="0" w:color="auto"/>
            </w:tcBorders>
          </w:tcPr>
          <w:p w14:paraId="655E6EAB" w14:textId="77777777" w:rsidR="00F01033" w:rsidRPr="00075BE2" w:rsidRDefault="00F01033" w:rsidP="00075BE2">
            <w:pPr>
              <w:rPr>
                <w:rFonts w:cs="Times New Roman"/>
              </w:rPr>
            </w:pPr>
            <w:r w:rsidRPr="00075BE2">
              <w:rPr>
                <w:rFonts w:cs="Times New Roman"/>
              </w:rPr>
              <w:t>0=No</w:t>
            </w:r>
          </w:p>
          <w:p w14:paraId="3B22D9A2" w14:textId="72C8708F" w:rsidR="00F01033" w:rsidRPr="000C56C9" w:rsidRDefault="00F01033" w:rsidP="00075BE2">
            <w:pPr>
              <w:rPr>
                <w:rFonts w:cs="Times New Roman"/>
              </w:rPr>
            </w:pPr>
            <w:r w:rsidRPr="00075BE2">
              <w:rPr>
                <w:rFonts w:cs="Times New Roman"/>
              </w:rPr>
              <w:t>1=Yes</w:t>
            </w:r>
          </w:p>
        </w:tc>
      </w:tr>
      <w:tr w:rsidR="00F01033" w:rsidRPr="00E142A0" w14:paraId="041F7E15" w14:textId="77777777" w:rsidTr="00544518">
        <w:tc>
          <w:tcPr>
            <w:tcW w:w="0" w:type="auto"/>
            <w:tcBorders>
              <w:top w:val="single" w:sz="4" w:space="0" w:color="auto"/>
              <w:left w:val="single" w:sz="4" w:space="0" w:color="auto"/>
              <w:bottom w:val="single" w:sz="4" w:space="0" w:color="auto"/>
              <w:right w:val="single" w:sz="4" w:space="0" w:color="auto"/>
            </w:tcBorders>
          </w:tcPr>
          <w:p w14:paraId="0AE1C0A2" w14:textId="74EA1185" w:rsidR="00F01033" w:rsidRPr="00075BE2" w:rsidRDefault="00F01033" w:rsidP="00544518">
            <w:pPr>
              <w:jc w:val="center"/>
              <w:rPr>
                <w:rFonts w:cs="Times New Roman"/>
              </w:rPr>
            </w:pPr>
            <w:r w:rsidRPr="00075BE2">
              <w:rPr>
                <w:rFonts w:cs="Times New Roman"/>
              </w:rPr>
              <w:t>naMCIMulti</w:t>
            </w:r>
          </w:p>
        </w:tc>
        <w:tc>
          <w:tcPr>
            <w:tcW w:w="0" w:type="auto"/>
            <w:tcBorders>
              <w:top w:val="single" w:sz="4" w:space="0" w:color="auto"/>
              <w:left w:val="single" w:sz="4" w:space="0" w:color="auto"/>
              <w:bottom w:val="single" w:sz="4" w:space="0" w:color="auto"/>
              <w:right w:val="single" w:sz="4" w:space="0" w:color="auto"/>
            </w:tcBorders>
          </w:tcPr>
          <w:p w14:paraId="11A7B503" w14:textId="2B9F0E12" w:rsidR="00F01033" w:rsidRPr="00075BE2" w:rsidRDefault="00F01033" w:rsidP="00544518">
            <w:pPr>
              <w:rPr>
                <w:rFonts w:cs="Times New Roman"/>
              </w:rPr>
            </w:pPr>
            <w:r w:rsidRPr="00075BE2">
              <w:rPr>
                <w:rFonts w:cs="Times New Roman"/>
              </w:rPr>
              <w:t>Non-amnestic Mild Cognitive Impairment with multiple impaired domains</w:t>
            </w:r>
          </w:p>
        </w:tc>
        <w:tc>
          <w:tcPr>
            <w:tcW w:w="0" w:type="auto"/>
            <w:tcBorders>
              <w:top w:val="single" w:sz="4" w:space="0" w:color="auto"/>
              <w:left w:val="single" w:sz="4" w:space="0" w:color="auto"/>
              <w:bottom w:val="single" w:sz="4" w:space="0" w:color="auto"/>
              <w:right w:val="single" w:sz="4" w:space="0" w:color="auto"/>
            </w:tcBorders>
          </w:tcPr>
          <w:p w14:paraId="4EFB8C49" w14:textId="77777777" w:rsidR="00F01033" w:rsidRPr="00075BE2" w:rsidRDefault="00F01033" w:rsidP="00075BE2">
            <w:pPr>
              <w:rPr>
                <w:rFonts w:cs="Times New Roman"/>
              </w:rPr>
            </w:pPr>
            <w:r w:rsidRPr="00075BE2">
              <w:rPr>
                <w:rFonts w:cs="Times New Roman"/>
              </w:rPr>
              <w:t>0=No</w:t>
            </w:r>
          </w:p>
          <w:p w14:paraId="69D7E35E" w14:textId="2341A1B7" w:rsidR="00F01033" w:rsidRPr="000C56C9" w:rsidRDefault="00F01033" w:rsidP="00075BE2">
            <w:pPr>
              <w:rPr>
                <w:rFonts w:cs="Times New Roman"/>
              </w:rPr>
            </w:pPr>
            <w:r w:rsidRPr="00075BE2">
              <w:rPr>
                <w:rFonts w:cs="Times New Roman"/>
              </w:rPr>
              <w:t>1=Yes</w:t>
            </w:r>
          </w:p>
        </w:tc>
      </w:tr>
      <w:tr w:rsidR="00F01033" w:rsidRPr="00E142A0" w14:paraId="1EEEC3DB" w14:textId="77777777" w:rsidTr="00544518">
        <w:tc>
          <w:tcPr>
            <w:tcW w:w="0" w:type="auto"/>
            <w:tcBorders>
              <w:top w:val="single" w:sz="4" w:space="0" w:color="auto"/>
              <w:left w:val="single" w:sz="4" w:space="0" w:color="auto"/>
              <w:bottom w:val="single" w:sz="4" w:space="0" w:color="auto"/>
              <w:right w:val="single" w:sz="4" w:space="0" w:color="auto"/>
            </w:tcBorders>
          </w:tcPr>
          <w:p w14:paraId="4734966A" w14:textId="77AFD6FF" w:rsidR="00F01033" w:rsidRPr="00075BE2" w:rsidRDefault="00F01033" w:rsidP="00544518">
            <w:pPr>
              <w:jc w:val="center"/>
              <w:rPr>
                <w:rFonts w:cs="Times New Roman"/>
              </w:rPr>
            </w:pPr>
            <w:r w:rsidRPr="00075BE2">
              <w:rPr>
                <w:rFonts w:cs="Times New Roman"/>
              </w:rPr>
              <w:t>FinalDiagDate</w:t>
            </w:r>
          </w:p>
        </w:tc>
        <w:tc>
          <w:tcPr>
            <w:tcW w:w="0" w:type="auto"/>
            <w:tcBorders>
              <w:top w:val="single" w:sz="4" w:space="0" w:color="auto"/>
              <w:left w:val="single" w:sz="4" w:space="0" w:color="auto"/>
              <w:bottom w:val="single" w:sz="4" w:space="0" w:color="auto"/>
              <w:right w:val="single" w:sz="4" w:space="0" w:color="auto"/>
            </w:tcBorders>
          </w:tcPr>
          <w:p w14:paraId="477B2F7B" w14:textId="01964793" w:rsidR="00F01033" w:rsidRPr="00075BE2" w:rsidRDefault="00F01033" w:rsidP="00544518">
            <w:pPr>
              <w:rPr>
                <w:rFonts w:cs="Times New Roman"/>
              </w:rPr>
            </w:pPr>
            <w:r w:rsidRPr="00075BE2">
              <w:rPr>
                <w:rFonts w:cs="Times New Roman"/>
              </w:rPr>
              <w:t xml:space="preserve">Subject's Diagnosis date for the </w:t>
            </w:r>
            <w:r w:rsidR="001F46C0" w:rsidRPr="00075BE2">
              <w:rPr>
                <w:rFonts w:cs="Times New Roman"/>
              </w:rPr>
              <w:t>diagnosis</w:t>
            </w:r>
            <w:r w:rsidRPr="00075BE2">
              <w:rPr>
                <w:rFonts w:cs="Times New Roman"/>
              </w:rPr>
              <w:t xml:space="preserve"> at the wave</w:t>
            </w:r>
          </w:p>
        </w:tc>
        <w:tc>
          <w:tcPr>
            <w:tcW w:w="0" w:type="auto"/>
            <w:tcBorders>
              <w:top w:val="single" w:sz="4" w:space="0" w:color="auto"/>
              <w:left w:val="single" w:sz="4" w:space="0" w:color="auto"/>
              <w:bottom w:val="single" w:sz="4" w:space="0" w:color="auto"/>
              <w:right w:val="single" w:sz="4" w:space="0" w:color="auto"/>
            </w:tcBorders>
          </w:tcPr>
          <w:p w14:paraId="5BD96CC1" w14:textId="77777777" w:rsidR="00F01033" w:rsidRPr="000C56C9" w:rsidRDefault="00F01033" w:rsidP="00544518">
            <w:pPr>
              <w:rPr>
                <w:rFonts w:cs="Times New Roman"/>
              </w:rPr>
            </w:pPr>
          </w:p>
        </w:tc>
      </w:tr>
      <w:tr w:rsidR="00F01033" w:rsidRPr="00E142A0" w14:paraId="36534A73" w14:textId="77777777" w:rsidTr="00544518">
        <w:tc>
          <w:tcPr>
            <w:tcW w:w="0" w:type="auto"/>
            <w:tcBorders>
              <w:top w:val="single" w:sz="4" w:space="0" w:color="auto"/>
              <w:left w:val="single" w:sz="4" w:space="0" w:color="auto"/>
              <w:bottom w:val="single" w:sz="4" w:space="0" w:color="auto"/>
              <w:right w:val="single" w:sz="4" w:space="0" w:color="auto"/>
            </w:tcBorders>
          </w:tcPr>
          <w:p w14:paraId="48DC6FF7" w14:textId="7D20108B" w:rsidR="00F01033" w:rsidRPr="00075BE2" w:rsidRDefault="00F01033" w:rsidP="00544518">
            <w:pPr>
              <w:jc w:val="center"/>
              <w:rPr>
                <w:rFonts w:cs="Times New Roman"/>
              </w:rPr>
            </w:pPr>
            <w:r w:rsidRPr="00075BE2">
              <w:rPr>
                <w:rFonts w:cs="Times New Roman"/>
              </w:rPr>
              <w:t>FinalPrimaryDiag</w:t>
            </w:r>
          </w:p>
        </w:tc>
        <w:tc>
          <w:tcPr>
            <w:tcW w:w="0" w:type="auto"/>
            <w:tcBorders>
              <w:top w:val="single" w:sz="4" w:space="0" w:color="auto"/>
              <w:left w:val="single" w:sz="4" w:space="0" w:color="auto"/>
              <w:bottom w:val="single" w:sz="4" w:space="0" w:color="auto"/>
              <w:right w:val="single" w:sz="4" w:space="0" w:color="auto"/>
            </w:tcBorders>
          </w:tcPr>
          <w:p w14:paraId="4BC0348A" w14:textId="2A472DC3" w:rsidR="00F01033" w:rsidRPr="00075BE2" w:rsidRDefault="00F01033" w:rsidP="00544518">
            <w:pPr>
              <w:rPr>
                <w:rFonts w:cs="Times New Roman"/>
              </w:rPr>
            </w:pPr>
            <w:r w:rsidRPr="00075BE2">
              <w:rPr>
                <w:rFonts w:cs="Times New Roman"/>
              </w:rPr>
              <w:t>Subject's final diagnosis code at the wave</w:t>
            </w:r>
          </w:p>
        </w:tc>
        <w:tc>
          <w:tcPr>
            <w:tcW w:w="0" w:type="auto"/>
            <w:tcBorders>
              <w:top w:val="single" w:sz="4" w:space="0" w:color="auto"/>
              <w:left w:val="single" w:sz="4" w:space="0" w:color="auto"/>
              <w:bottom w:val="single" w:sz="4" w:space="0" w:color="auto"/>
              <w:right w:val="single" w:sz="4" w:space="0" w:color="auto"/>
            </w:tcBorders>
          </w:tcPr>
          <w:p w14:paraId="018490E6" w14:textId="77777777" w:rsidR="00F01033" w:rsidRPr="00075BE2" w:rsidRDefault="00F01033" w:rsidP="00075BE2">
            <w:pPr>
              <w:rPr>
                <w:rFonts w:cs="Times New Roman"/>
              </w:rPr>
            </w:pPr>
            <w:r w:rsidRPr="00075BE2">
              <w:rPr>
                <w:rFonts w:cs="Times New Roman"/>
              </w:rPr>
              <w:t>0=Normal</w:t>
            </w:r>
          </w:p>
          <w:p w14:paraId="55B76B85" w14:textId="77777777" w:rsidR="00F01033" w:rsidRPr="00075BE2" w:rsidRDefault="00F01033" w:rsidP="00075BE2">
            <w:pPr>
              <w:rPr>
                <w:rFonts w:cs="Times New Roman"/>
              </w:rPr>
            </w:pPr>
            <w:r w:rsidRPr="00075BE2">
              <w:rPr>
                <w:rFonts w:cs="Times New Roman"/>
              </w:rPr>
              <w:t>1=Probable Alzheimer's Disease</w:t>
            </w:r>
          </w:p>
          <w:p w14:paraId="78A4AE59" w14:textId="77777777" w:rsidR="00F01033" w:rsidRPr="00075BE2" w:rsidRDefault="00F01033" w:rsidP="00075BE2">
            <w:pPr>
              <w:rPr>
                <w:rFonts w:cs="Times New Roman"/>
              </w:rPr>
            </w:pPr>
            <w:r w:rsidRPr="00075BE2">
              <w:rPr>
                <w:rFonts w:cs="Times New Roman"/>
              </w:rPr>
              <w:t>2=Possible Alzheimer's Disease</w:t>
            </w:r>
          </w:p>
          <w:p w14:paraId="60C17A40" w14:textId="77777777" w:rsidR="00F01033" w:rsidRPr="00075BE2" w:rsidRDefault="00F01033" w:rsidP="00075BE2">
            <w:pPr>
              <w:rPr>
                <w:rFonts w:cs="Times New Roman"/>
              </w:rPr>
            </w:pPr>
            <w:r w:rsidRPr="00075BE2">
              <w:rPr>
                <w:rFonts w:cs="Times New Roman"/>
              </w:rPr>
              <w:t>3=Probable Ischemic Vascular Dementia</w:t>
            </w:r>
          </w:p>
          <w:p w14:paraId="797BD512" w14:textId="77777777" w:rsidR="00F01033" w:rsidRPr="00075BE2" w:rsidRDefault="00F01033" w:rsidP="00075BE2">
            <w:pPr>
              <w:rPr>
                <w:rFonts w:cs="Times New Roman"/>
              </w:rPr>
            </w:pPr>
            <w:r w:rsidRPr="00075BE2">
              <w:rPr>
                <w:rFonts w:cs="Times New Roman"/>
              </w:rPr>
              <w:t>4=Possible Ischemic Vascular Dementia</w:t>
            </w:r>
          </w:p>
          <w:p w14:paraId="1EA9FBFE" w14:textId="77777777" w:rsidR="00F01033" w:rsidRPr="00075BE2" w:rsidRDefault="00F01033" w:rsidP="00075BE2">
            <w:pPr>
              <w:rPr>
                <w:rFonts w:cs="Times New Roman"/>
              </w:rPr>
            </w:pPr>
            <w:r w:rsidRPr="00075BE2">
              <w:rPr>
                <w:rFonts w:cs="Times New Roman"/>
              </w:rPr>
              <w:t>5=Binswanger's Syndrome</w:t>
            </w:r>
          </w:p>
          <w:p w14:paraId="7A34FAD7" w14:textId="77777777" w:rsidR="00F01033" w:rsidRPr="00075BE2" w:rsidRDefault="00F01033" w:rsidP="00075BE2">
            <w:pPr>
              <w:rPr>
                <w:rFonts w:cs="Times New Roman"/>
              </w:rPr>
            </w:pPr>
            <w:r w:rsidRPr="00075BE2">
              <w:rPr>
                <w:rFonts w:cs="Times New Roman"/>
              </w:rPr>
              <w:t>6=Possible/Probable Dementia with Lewy Bodies</w:t>
            </w:r>
          </w:p>
          <w:p w14:paraId="5D87F374" w14:textId="77777777" w:rsidR="00F01033" w:rsidRPr="00075BE2" w:rsidRDefault="00F01033" w:rsidP="00075BE2">
            <w:pPr>
              <w:rPr>
                <w:rFonts w:cs="Times New Roman"/>
              </w:rPr>
            </w:pPr>
            <w:r w:rsidRPr="00075BE2">
              <w:rPr>
                <w:rFonts w:cs="Times New Roman"/>
              </w:rPr>
              <w:t>7=Frontotemporal Dementia</w:t>
            </w:r>
          </w:p>
          <w:p w14:paraId="439391F7" w14:textId="77777777" w:rsidR="00F01033" w:rsidRPr="00075BE2" w:rsidRDefault="00F01033" w:rsidP="00075BE2">
            <w:pPr>
              <w:rPr>
                <w:rFonts w:cs="Times New Roman"/>
              </w:rPr>
            </w:pPr>
            <w:r w:rsidRPr="00075BE2">
              <w:rPr>
                <w:rFonts w:cs="Times New Roman"/>
              </w:rPr>
              <w:t>8=Symptomatic hydrocephalus</w:t>
            </w:r>
          </w:p>
          <w:p w14:paraId="0F538EFE" w14:textId="77777777" w:rsidR="00F01033" w:rsidRPr="00075BE2" w:rsidRDefault="00F01033" w:rsidP="00075BE2">
            <w:pPr>
              <w:rPr>
                <w:rFonts w:cs="Times New Roman"/>
              </w:rPr>
            </w:pPr>
            <w:r w:rsidRPr="00075BE2">
              <w:rPr>
                <w:rFonts w:cs="Times New Roman"/>
              </w:rPr>
              <w:t>9=Hypothyroidism</w:t>
            </w:r>
          </w:p>
          <w:p w14:paraId="13A16D15" w14:textId="77777777" w:rsidR="00F01033" w:rsidRPr="00075BE2" w:rsidRDefault="00F01033" w:rsidP="00075BE2">
            <w:pPr>
              <w:rPr>
                <w:rFonts w:cs="Times New Roman"/>
              </w:rPr>
            </w:pPr>
            <w:r w:rsidRPr="00075BE2">
              <w:rPr>
                <w:rFonts w:cs="Times New Roman"/>
              </w:rPr>
              <w:t>10=Subacute combined degeneration – B12</w:t>
            </w:r>
          </w:p>
          <w:p w14:paraId="32E28B0F" w14:textId="77777777" w:rsidR="00F01033" w:rsidRPr="00075BE2" w:rsidRDefault="00F01033" w:rsidP="00075BE2">
            <w:pPr>
              <w:rPr>
                <w:rFonts w:cs="Times New Roman"/>
              </w:rPr>
            </w:pPr>
            <w:r w:rsidRPr="00075BE2">
              <w:rPr>
                <w:rFonts w:cs="Times New Roman"/>
              </w:rPr>
              <w:lastRenderedPageBreak/>
              <w:t>11=Traumatic brain damage</w:t>
            </w:r>
          </w:p>
          <w:p w14:paraId="37FD7C6A" w14:textId="77777777" w:rsidR="00F01033" w:rsidRPr="00075BE2" w:rsidRDefault="00F01033" w:rsidP="00075BE2">
            <w:pPr>
              <w:rPr>
                <w:rFonts w:cs="Times New Roman"/>
              </w:rPr>
            </w:pPr>
            <w:r w:rsidRPr="00075BE2">
              <w:rPr>
                <w:rFonts w:cs="Times New Roman"/>
              </w:rPr>
              <w:t>12=Neurosyphilis</w:t>
            </w:r>
          </w:p>
          <w:p w14:paraId="129AD0AB" w14:textId="77777777" w:rsidR="00F01033" w:rsidRPr="00075BE2" w:rsidRDefault="00F01033" w:rsidP="00075BE2">
            <w:pPr>
              <w:rPr>
                <w:rFonts w:cs="Times New Roman"/>
              </w:rPr>
            </w:pPr>
            <w:r w:rsidRPr="00075BE2">
              <w:rPr>
                <w:rFonts w:cs="Times New Roman"/>
              </w:rPr>
              <w:t>13=Aids dementia</w:t>
            </w:r>
          </w:p>
          <w:p w14:paraId="5843E1A6" w14:textId="77777777" w:rsidR="00F01033" w:rsidRPr="00075BE2" w:rsidRDefault="00F01033" w:rsidP="00075BE2">
            <w:pPr>
              <w:rPr>
                <w:rFonts w:cs="Times New Roman"/>
              </w:rPr>
            </w:pPr>
            <w:r w:rsidRPr="00075BE2">
              <w:rPr>
                <w:rFonts w:cs="Times New Roman"/>
              </w:rPr>
              <w:t>14=Brain tumor</w:t>
            </w:r>
          </w:p>
          <w:p w14:paraId="3F34799E" w14:textId="77777777" w:rsidR="00F01033" w:rsidRPr="00075BE2" w:rsidRDefault="00F01033" w:rsidP="00075BE2">
            <w:pPr>
              <w:rPr>
                <w:rFonts w:cs="Times New Roman"/>
              </w:rPr>
            </w:pPr>
            <w:r w:rsidRPr="00075BE2">
              <w:rPr>
                <w:rFonts w:cs="Times New Roman"/>
              </w:rPr>
              <w:t>15=Creutzfeldt Jacob disease</w:t>
            </w:r>
          </w:p>
          <w:p w14:paraId="5B2A73D8" w14:textId="77777777" w:rsidR="00F01033" w:rsidRPr="00075BE2" w:rsidRDefault="00F01033" w:rsidP="00075BE2">
            <w:pPr>
              <w:rPr>
                <w:rFonts w:cs="Times New Roman"/>
              </w:rPr>
            </w:pPr>
            <w:r w:rsidRPr="00075BE2">
              <w:rPr>
                <w:rFonts w:cs="Times New Roman"/>
              </w:rPr>
              <w:t>16=Down's syndrome</w:t>
            </w:r>
          </w:p>
          <w:p w14:paraId="06AB1052" w14:textId="77777777" w:rsidR="00F01033" w:rsidRPr="00075BE2" w:rsidRDefault="00F01033" w:rsidP="00075BE2">
            <w:pPr>
              <w:rPr>
                <w:rFonts w:cs="Times New Roman"/>
              </w:rPr>
            </w:pPr>
            <w:r w:rsidRPr="00075BE2">
              <w:rPr>
                <w:rFonts w:cs="Times New Roman"/>
              </w:rPr>
              <w:t>17=Herpes encephalitis</w:t>
            </w:r>
          </w:p>
          <w:p w14:paraId="6B9DCE03" w14:textId="77777777" w:rsidR="00F01033" w:rsidRPr="00075BE2" w:rsidRDefault="00F01033" w:rsidP="00075BE2">
            <w:pPr>
              <w:rPr>
                <w:rFonts w:cs="Times New Roman"/>
              </w:rPr>
            </w:pPr>
            <w:r w:rsidRPr="00075BE2">
              <w:rPr>
                <w:rFonts w:cs="Times New Roman"/>
              </w:rPr>
              <w:t>18=Huntington's disease</w:t>
            </w:r>
          </w:p>
          <w:p w14:paraId="1FF53A16" w14:textId="77777777" w:rsidR="00F01033" w:rsidRPr="00075BE2" w:rsidRDefault="00F01033" w:rsidP="00075BE2">
            <w:pPr>
              <w:rPr>
                <w:rFonts w:cs="Times New Roman"/>
              </w:rPr>
            </w:pPr>
            <w:r w:rsidRPr="00075BE2">
              <w:rPr>
                <w:rFonts w:cs="Times New Roman"/>
              </w:rPr>
              <w:t>19=Leukodystrophy (specify type)</w:t>
            </w:r>
          </w:p>
          <w:p w14:paraId="1DC20E2C" w14:textId="77777777" w:rsidR="00F01033" w:rsidRPr="00075BE2" w:rsidRDefault="00F01033" w:rsidP="00075BE2">
            <w:pPr>
              <w:rPr>
                <w:rFonts w:cs="Times New Roman"/>
              </w:rPr>
            </w:pPr>
            <w:r w:rsidRPr="00075BE2">
              <w:rPr>
                <w:rFonts w:cs="Times New Roman"/>
              </w:rPr>
              <w:t>20=Motor neuron disease</w:t>
            </w:r>
          </w:p>
          <w:p w14:paraId="38A67FF5" w14:textId="77777777" w:rsidR="00F01033" w:rsidRPr="00075BE2" w:rsidRDefault="00F01033" w:rsidP="00075BE2">
            <w:pPr>
              <w:rPr>
                <w:rFonts w:cs="Times New Roman"/>
              </w:rPr>
            </w:pPr>
            <w:r w:rsidRPr="00075BE2">
              <w:rPr>
                <w:rFonts w:cs="Times New Roman"/>
              </w:rPr>
              <w:t>21=Multiple sclerosis</w:t>
            </w:r>
          </w:p>
          <w:p w14:paraId="6687A8E7" w14:textId="77777777" w:rsidR="00F01033" w:rsidRPr="00075BE2" w:rsidRDefault="00F01033" w:rsidP="00075BE2">
            <w:pPr>
              <w:rPr>
                <w:rFonts w:cs="Times New Roman"/>
              </w:rPr>
            </w:pPr>
            <w:r w:rsidRPr="00075BE2">
              <w:rPr>
                <w:rFonts w:cs="Times New Roman"/>
              </w:rPr>
              <w:t>22=Multi-system atrophy</w:t>
            </w:r>
          </w:p>
          <w:p w14:paraId="7D678A05" w14:textId="77777777" w:rsidR="00F01033" w:rsidRPr="00075BE2" w:rsidRDefault="00F01033" w:rsidP="00075BE2">
            <w:pPr>
              <w:rPr>
                <w:rFonts w:cs="Times New Roman"/>
              </w:rPr>
            </w:pPr>
            <w:r w:rsidRPr="00075BE2">
              <w:rPr>
                <w:rFonts w:cs="Times New Roman"/>
              </w:rPr>
              <w:t>23=Progressive subcortical gliosis</w:t>
            </w:r>
          </w:p>
          <w:p w14:paraId="0826D56F" w14:textId="77777777" w:rsidR="00F01033" w:rsidRPr="00075BE2" w:rsidRDefault="00F01033" w:rsidP="00075BE2">
            <w:pPr>
              <w:rPr>
                <w:rFonts w:cs="Times New Roman"/>
              </w:rPr>
            </w:pPr>
            <w:r w:rsidRPr="00075BE2">
              <w:rPr>
                <w:rFonts w:cs="Times New Roman"/>
              </w:rPr>
              <w:t>24=Progressive supranuclear palsy</w:t>
            </w:r>
          </w:p>
          <w:p w14:paraId="54D6C14A" w14:textId="77777777" w:rsidR="00F01033" w:rsidRPr="00075BE2" w:rsidRDefault="00F01033" w:rsidP="00075BE2">
            <w:pPr>
              <w:rPr>
                <w:rFonts w:cs="Times New Roman"/>
              </w:rPr>
            </w:pPr>
            <w:r w:rsidRPr="00075BE2">
              <w:rPr>
                <w:rFonts w:cs="Times New Roman"/>
              </w:rPr>
              <w:t>25=Mixed Dementia-Alzheimer's + Vascular</w:t>
            </w:r>
          </w:p>
          <w:p w14:paraId="4DC2160A" w14:textId="77777777" w:rsidR="00F01033" w:rsidRPr="00075BE2" w:rsidRDefault="00F01033" w:rsidP="00075BE2">
            <w:pPr>
              <w:rPr>
                <w:rFonts w:cs="Times New Roman"/>
              </w:rPr>
            </w:pPr>
            <w:r w:rsidRPr="00075BE2">
              <w:rPr>
                <w:rFonts w:cs="Times New Roman"/>
              </w:rPr>
              <w:t>26=Parkinsonian Dementia</w:t>
            </w:r>
          </w:p>
          <w:p w14:paraId="29D45586" w14:textId="77777777" w:rsidR="00F01033" w:rsidRPr="00075BE2" w:rsidRDefault="00F01033" w:rsidP="00075BE2">
            <w:pPr>
              <w:rPr>
                <w:rFonts w:cs="Times New Roman"/>
              </w:rPr>
            </w:pPr>
            <w:r w:rsidRPr="00075BE2">
              <w:rPr>
                <w:rFonts w:cs="Times New Roman"/>
              </w:rPr>
              <w:t>27=Other types</w:t>
            </w:r>
          </w:p>
          <w:p w14:paraId="51E1D1FE" w14:textId="77777777" w:rsidR="00F01033" w:rsidRPr="00075BE2" w:rsidRDefault="00F01033" w:rsidP="00075BE2">
            <w:pPr>
              <w:rPr>
                <w:rFonts w:cs="Times New Roman"/>
              </w:rPr>
            </w:pPr>
            <w:r w:rsidRPr="00075BE2">
              <w:rPr>
                <w:rFonts w:cs="Times New Roman"/>
              </w:rPr>
              <w:t>28=Pure amnestic syndrome</w:t>
            </w:r>
          </w:p>
          <w:p w14:paraId="5F41CEB8" w14:textId="77777777" w:rsidR="00F01033" w:rsidRPr="00075BE2" w:rsidRDefault="00F01033" w:rsidP="00075BE2">
            <w:pPr>
              <w:rPr>
                <w:rFonts w:cs="Times New Roman"/>
              </w:rPr>
            </w:pPr>
            <w:r w:rsidRPr="00075BE2">
              <w:rPr>
                <w:rFonts w:cs="Times New Roman"/>
              </w:rPr>
              <w:t>29=Alcoholic encephalopathy</w:t>
            </w:r>
          </w:p>
          <w:p w14:paraId="7AA453B0" w14:textId="77777777" w:rsidR="00F01033" w:rsidRPr="00075BE2" w:rsidRDefault="00F01033" w:rsidP="00075BE2">
            <w:pPr>
              <w:rPr>
                <w:rFonts w:cs="Times New Roman"/>
              </w:rPr>
            </w:pPr>
            <w:r w:rsidRPr="00075BE2">
              <w:rPr>
                <w:rFonts w:cs="Times New Roman"/>
              </w:rPr>
              <w:t>30=Corticobasal degeneration</w:t>
            </w:r>
          </w:p>
          <w:p w14:paraId="0D2B87E4" w14:textId="77777777" w:rsidR="00F01033" w:rsidRPr="00075BE2" w:rsidRDefault="00F01033" w:rsidP="00075BE2">
            <w:pPr>
              <w:rPr>
                <w:rFonts w:cs="Times New Roman"/>
              </w:rPr>
            </w:pPr>
            <w:r w:rsidRPr="00075BE2">
              <w:rPr>
                <w:rFonts w:cs="Times New Roman"/>
              </w:rPr>
              <w:t>41=Dementia (indeterminate)</w:t>
            </w:r>
          </w:p>
          <w:p w14:paraId="5A090088" w14:textId="77777777" w:rsidR="00F01033" w:rsidRPr="00075BE2" w:rsidRDefault="00F01033" w:rsidP="00075BE2">
            <w:pPr>
              <w:rPr>
                <w:rFonts w:cs="Times New Roman"/>
              </w:rPr>
            </w:pPr>
            <w:r w:rsidRPr="00075BE2">
              <w:rPr>
                <w:rFonts w:cs="Times New Roman"/>
              </w:rPr>
              <w:t>50=Major depression (DSM-IV)</w:t>
            </w:r>
          </w:p>
          <w:p w14:paraId="26663EEB" w14:textId="78F378D9" w:rsidR="00F01033" w:rsidRPr="00075BE2" w:rsidRDefault="00F01033" w:rsidP="00075BE2">
            <w:pPr>
              <w:rPr>
                <w:rFonts w:cs="Times New Roman"/>
              </w:rPr>
            </w:pPr>
            <w:r w:rsidRPr="00075BE2">
              <w:rPr>
                <w:rFonts w:cs="Times New Roman"/>
              </w:rPr>
              <w:t>56=Parkinson’s disease (without dementia)</w:t>
            </w:r>
          </w:p>
          <w:p w14:paraId="3B888B39" w14:textId="77777777" w:rsidR="00F01033" w:rsidRPr="00075BE2" w:rsidRDefault="00F01033" w:rsidP="00075BE2">
            <w:pPr>
              <w:rPr>
                <w:rFonts w:cs="Times New Roman"/>
              </w:rPr>
            </w:pPr>
            <w:r w:rsidRPr="00075BE2">
              <w:rPr>
                <w:rFonts w:cs="Times New Roman"/>
              </w:rPr>
              <w:t>59=Hyperthyroidism</w:t>
            </w:r>
          </w:p>
          <w:p w14:paraId="27AC7BDC" w14:textId="0051D8FC" w:rsidR="00F01033" w:rsidRPr="000C56C9" w:rsidRDefault="00F01033" w:rsidP="00075BE2">
            <w:pPr>
              <w:rPr>
                <w:rFonts w:cs="Times New Roman"/>
              </w:rPr>
            </w:pPr>
            <w:r w:rsidRPr="00075BE2">
              <w:rPr>
                <w:rFonts w:cs="Times New Roman"/>
              </w:rPr>
              <w:t>99=Insufficient Information</w:t>
            </w:r>
          </w:p>
        </w:tc>
      </w:tr>
    </w:tbl>
    <w:p w14:paraId="638CD588" w14:textId="77777777" w:rsidR="00544518" w:rsidRPr="00E142A0" w:rsidRDefault="00544518" w:rsidP="00544518">
      <w:pPr>
        <w:pBdr>
          <w:bottom w:val="single" w:sz="6" w:space="1" w:color="auto"/>
        </w:pBdr>
        <w:spacing w:after="0"/>
        <w:rPr>
          <w:rFonts w:cs="Times New Roman"/>
        </w:rPr>
      </w:pPr>
    </w:p>
    <w:p w14:paraId="2CE8B1E7" w14:textId="77777777" w:rsidR="00544518" w:rsidRPr="00E142A0" w:rsidRDefault="00544518" w:rsidP="00544518">
      <w:pPr>
        <w:pBdr>
          <w:bottom w:val="single" w:sz="6" w:space="1" w:color="auto"/>
        </w:pBdr>
        <w:spacing w:after="0"/>
        <w:rPr>
          <w:rFonts w:cs="Times New Roman"/>
          <w:b/>
        </w:rPr>
      </w:pPr>
      <w:r w:rsidRPr="001F46C0">
        <w:rPr>
          <w:rFonts w:cs="Times New Roman"/>
          <w:b/>
        </w:rPr>
        <w:t>SCORING OF SCALE</w:t>
      </w:r>
    </w:p>
    <w:p w14:paraId="75FDA92E" w14:textId="708C5458" w:rsidR="00544518" w:rsidRDefault="001F46C0" w:rsidP="00544518">
      <w:pPr>
        <w:autoSpaceDE w:val="0"/>
        <w:autoSpaceDN w:val="0"/>
        <w:adjustRightInd w:val="0"/>
        <w:spacing w:after="0" w:line="240" w:lineRule="auto"/>
        <w:rPr>
          <w:rFonts w:cs="Times New Roman"/>
        </w:rPr>
      </w:pPr>
      <w:r>
        <w:rPr>
          <w:rFonts w:cs="Times New Roman"/>
        </w:rPr>
        <w:t>N/A</w:t>
      </w:r>
    </w:p>
    <w:p w14:paraId="4A431329" w14:textId="33F4B1B7" w:rsidR="00544518" w:rsidRDefault="00544518">
      <w:pPr>
        <w:rPr>
          <w:rFonts w:cs="Times New Roman"/>
        </w:rPr>
      </w:pPr>
      <w:r>
        <w:rPr>
          <w:rFonts w:cs="Times New Roman"/>
        </w:rPr>
        <w:br w:type="page"/>
      </w:r>
    </w:p>
    <w:p w14:paraId="2BB02149" w14:textId="66A723F3" w:rsidR="00E74EF9" w:rsidRDefault="0063573E" w:rsidP="00E74EF9">
      <w:pPr>
        <w:pStyle w:val="Heading1"/>
        <w:jc w:val="center"/>
        <w:rPr>
          <w:color w:val="auto"/>
        </w:rPr>
      </w:pPr>
      <w:bookmarkStart w:id="18" w:name="_Toc2071855"/>
      <w:r>
        <w:rPr>
          <w:color w:val="auto"/>
        </w:rPr>
        <w:lastRenderedPageBreak/>
        <w:t>Clinical Core</w:t>
      </w:r>
      <w:bookmarkEnd w:id="18"/>
    </w:p>
    <w:p w14:paraId="42E97BEB" w14:textId="7E9D3EF0" w:rsidR="00E74EF9" w:rsidRPr="00E74EF9" w:rsidRDefault="00E74EF9" w:rsidP="00E74EF9">
      <w:pPr>
        <w:pStyle w:val="Heading1"/>
        <w:jc w:val="center"/>
        <w:rPr>
          <w:rFonts w:asciiTheme="minorHAnsi" w:hAnsiTheme="minorHAnsi"/>
          <w:color w:val="auto"/>
          <w:sz w:val="22"/>
          <w:szCs w:val="22"/>
        </w:rPr>
      </w:pPr>
      <w:bookmarkStart w:id="19" w:name="_Toc2071856"/>
      <w:r w:rsidRPr="00E74EF9">
        <w:rPr>
          <w:rFonts w:asciiTheme="minorHAnsi" w:hAnsiTheme="minorHAnsi"/>
          <w:color w:val="auto"/>
          <w:sz w:val="22"/>
          <w:szCs w:val="22"/>
        </w:rPr>
        <w:t>Blessed</w:t>
      </w:r>
      <w:bookmarkEnd w:id="19"/>
    </w:p>
    <w:p w14:paraId="1243CCF3" w14:textId="2FED51CC" w:rsidR="00E74EF9" w:rsidRPr="00E142A0" w:rsidRDefault="00E74EF9" w:rsidP="00E74EF9">
      <w:pPr>
        <w:pBdr>
          <w:bottom w:val="single" w:sz="6" w:space="1" w:color="auto"/>
        </w:pBdr>
        <w:spacing w:after="0" w:line="240" w:lineRule="auto"/>
        <w:contextualSpacing/>
        <w:jc w:val="center"/>
        <w:rPr>
          <w:b/>
        </w:rPr>
      </w:pPr>
      <w:r w:rsidRPr="007A67D8">
        <w:rPr>
          <w:b/>
        </w:rPr>
        <w:t>(</w:t>
      </w:r>
      <w:r w:rsidR="007A67D8" w:rsidRPr="007A67D8">
        <w:rPr>
          <w:b/>
        </w:rPr>
        <w:t>2</w:t>
      </w:r>
      <w:r w:rsidRPr="007A67D8">
        <w:rPr>
          <w:b/>
        </w:rPr>
        <w:t xml:space="preserve"> items)</w:t>
      </w:r>
    </w:p>
    <w:p w14:paraId="4E1A534E" w14:textId="5AFAD883" w:rsidR="00E74EF9" w:rsidRDefault="00E74EF9" w:rsidP="00E74EF9">
      <w:pPr>
        <w:pBdr>
          <w:bottom w:val="single" w:sz="4" w:space="1" w:color="auto"/>
        </w:pBdr>
        <w:spacing w:after="0"/>
        <w:rPr>
          <w:rFonts w:cs="Times New Roman"/>
          <w:b/>
        </w:rPr>
      </w:pPr>
      <w:r w:rsidRPr="001F46C0">
        <w:rPr>
          <w:rFonts w:cs="Times New Roman"/>
          <w:b/>
        </w:rPr>
        <w:t>DESCRIPTION</w:t>
      </w:r>
    </w:p>
    <w:p w14:paraId="6450F47A" w14:textId="07595F88" w:rsidR="001F46C0" w:rsidRPr="001F46C0" w:rsidRDefault="001F46C0" w:rsidP="00E74EF9">
      <w:pPr>
        <w:pBdr>
          <w:bottom w:val="single" w:sz="4" w:space="1" w:color="auto"/>
        </w:pBdr>
        <w:spacing w:after="0"/>
        <w:rPr>
          <w:rFonts w:cs="Times New Roman"/>
        </w:rPr>
      </w:pPr>
      <w:r w:rsidRPr="001F46C0">
        <w:rPr>
          <w:rFonts w:cs="Times New Roman"/>
        </w:rPr>
        <w:t>This test is used to screen for dementia.</w:t>
      </w:r>
    </w:p>
    <w:p w14:paraId="62FAA6AF" w14:textId="6561BF40" w:rsidR="00E74EF9" w:rsidRDefault="00E74EF9" w:rsidP="00E74EF9">
      <w:pPr>
        <w:pBdr>
          <w:bottom w:val="single" w:sz="6" w:space="1" w:color="auto"/>
        </w:pBdr>
        <w:spacing w:after="0"/>
        <w:rPr>
          <w:rFonts w:cs="Times New Roman"/>
          <w:b/>
        </w:rPr>
      </w:pPr>
      <w:r w:rsidRPr="001F46C0">
        <w:rPr>
          <w:rFonts w:cs="Times New Roman"/>
          <w:b/>
        </w:rPr>
        <w:t>ASSOCIATED PAPERS</w:t>
      </w:r>
    </w:p>
    <w:p w14:paraId="71F2F6B4" w14:textId="62ECA3DF" w:rsidR="001F46C0" w:rsidRPr="001F46C0" w:rsidRDefault="001F46C0" w:rsidP="001F46C0">
      <w:pPr>
        <w:pBdr>
          <w:bottom w:val="single" w:sz="6" w:space="1" w:color="auto"/>
        </w:pBdr>
        <w:spacing w:after="0"/>
        <w:rPr>
          <w:rFonts w:cs="Times New Roman"/>
        </w:rPr>
      </w:pPr>
      <w:r w:rsidRPr="001F46C0">
        <w:rPr>
          <w:rFonts w:cs="Times New Roman"/>
        </w:rPr>
        <w:t xml:space="preserve">Blessed, G., Tomlinson, B. E., &amp; Roth, M. (1968). The association between quantitative measures of </w:t>
      </w:r>
      <w:r>
        <w:rPr>
          <w:rFonts w:cs="Times New Roman"/>
        </w:rPr>
        <w:tab/>
      </w:r>
      <w:r w:rsidRPr="001F46C0">
        <w:rPr>
          <w:rFonts w:cs="Times New Roman"/>
        </w:rPr>
        <w:t xml:space="preserve">dementia and of senile change in the cerebral gray matter of elderly subjects. The British Journal </w:t>
      </w:r>
      <w:r>
        <w:rPr>
          <w:rFonts w:cs="Times New Roman"/>
        </w:rPr>
        <w:tab/>
      </w:r>
      <w:r w:rsidRPr="001F46C0">
        <w:rPr>
          <w:rFonts w:cs="Times New Roman"/>
        </w:rPr>
        <w:t>of Psychiatry, 114, 797-811. doi: 10.1192/bjp.114.512.797</w:t>
      </w:r>
    </w:p>
    <w:p w14:paraId="44D96F20" w14:textId="020CEC36" w:rsidR="00E74EF9" w:rsidRPr="001F46C0" w:rsidRDefault="00E74EF9" w:rsidP="00E74EF9">
      <w:pPr>
        <w:spacing w:after="0"/>
        <w:rPr>
          <w:rFonts w:cs="Times New Roman"/>
          <w:b/>
        </w:rPr>
      </w:pPr>
      <w:r w:rsidRPr="001F46C0">
        <w:rPr>
          <w:rFonts w:cs="Times New Roman"/>
          <w:b/>
        </w:rPr>
        <w:t>SUBJECT INSTRUCTIONS:</w:t>
      </w:r>
    </w:p>
    <w:p w14:paraId="44CE7FC0" w14:textId="20062C0E" w:rsidR="001F46C0" w:rsidRPr="001F46C0" w:rsidRDefault="001F46C0" w:rsidP="00E74EF9">
      <w:pPr>
        <w:spacing w:after="0"/>
        <w:rPr>
          <w:rFonts w:cs="Times New Roman"/>
        </w:rPr>
      </w:pPr>
      <w:r w:rsidRPr="001F46C0">
        <w:rPr>
          <w:rFonts w:cs="Times New Roman"/>
        </w:rPr>
        <w:t>N/A</w:t>
      </w:r>
    </w:p>
    <w:p w14:paraId="6488F983" w14:textId="77777777" w:rsidR="00E74EF9" w:rsidRPr="000431A1" w:rsidRDefault="00E74EF9" w:rsidP="00E74EF9">
      <w:pPr>
        <w:spacing w:after="0"/>
        <w:rPr>
          <w:rFonts w:cs="Times New Roman"/>
          <w:highlight w:val="yellow"/>
        </w:rPr>
      </w:pPr>
    </w:p>
    <w:tbl>
      <w:tblPr>
        <w:tblStyle w:val="TableGrid"/>
        <w:tblW w:w="0" w:type="auto"/>
        <w:tblLook w:val="04A0" w:firstRow="1" w:lastRow="0" w:firstColumn="1" w:lastColumn="0" w:noHBand="0" w:noVBand="1"/>
      </w:tblPr>
      <w:tblGrid>
        <w:gridCol w:w="1705"/>
        <w:gridCol w:w="5154"/>
        <w:gridCol w:w="1300"/>
      </w:tblGrid>
      <w:tr w:rsidR="00E74EF9" w:rsidRPr="000431A1" w14:paraId="6F55CE3B" w14:textId="77777777" w:rsidTr="001F46C0">
        <w:tc>
          <w:tcPr>
            <w:tcW w:w="1705" w:type="dxa"/>
            <w:tcBorders>
              <w:top w:val="single" w:sz="4" w:space="0" w:color="auto"/>
              <w:left w:val="single" w:sz="4" w:space="0" w:color="auto"/>
              <w:bottom w:val="single" w:sz="4" w:space="0" w:color="auto"/>
              <w:right w:val="single" w:sz="4" w:space="0" w:color="auto"/>
            </w:tcBorders>
            <w:hideMark/>
          </w:tcPr>
          <w:p w14:paraId="75D8FD17" w14:textId="77777777" w:rsidR="00E74EF9" w:rsidRPr="00326291" w:rsidRDefault="00E74EF9" w:rsidP="00544518">
            <w:pPr>
              <w:jc w:val="center"/>
              <w:rPr>
                <w:rFonts w:cs="Times New Roman"/>
                <w:b/>
              </w:rPr>
            </w:pPr>
            <w:r w:rsidRPr="00326291">
              <w:rPr>
                <w:rFonts w:cs="Times New Roman"/>
                <w:b/>
              </w:rPr>
              <w:t>Variable Name</w:t>
            </w:r>
          </w:p>
        </w:tc>
        <w:tc>
          <w:tcPr>
            <w:tcW w:w="5154" w:type="dxa"/>
            <w:tcBorders>
              <w:top w:val="single" w:sz="4" w:space="0" w:color="auto"/>
              <w:left w:val="single" w:sz="4" w:space="0" w:color="auto"/>
              <w:bottom w:val="single" w:sz="4" w:space="0" w:color="auto"/>
              <w:right w:val="single" w:sz="4" w:space="0" w:color="auto"/>
            </w:tcBorders>
            <w:hideMark/>
          </w:tcPr>
          <w:p w14:paraId="207247C7" w14:textId="77777777" w:rsidR="00E74EF9" w:rsidRPr="00326291" w:rsidRDefault="00E74EF9" w:rsidP="00544518">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5B3870D6" w14:textId="77777777" w:rsidR="00E74EF9" w:rsidRPr="00326291" w:rsidRDefault="00E74EF9" w:rsidP="00544518">
            <w:pPr>
              <w:jc w:val="center"/>
              <w:rPr>
                <w:rFonts w:cs="Times New Roman"/>
                <w:b/>
              </w:rPr>
            </w:pPr>
            <w:r w:rsidRPr="00326291">
              <w:rPr>
                <w:rFonts w:cs="Times New Roman"/>
                <w:b/>
              </w:rPr>
              <w:t>Item Values</w:t>
            </w:r>
          </w:p>
        </w:tc>
      </w:tr>
      <w:tr w:rsidR="00E74EF9" w:rsidRPr="000431A1" w14:paraId="7825DE9F" w14:textId="77777777" w:rsidTr="001F46C0">
        <w:tc>
          <w:tcPr>
            <w:tcW w:w="1705" w:type="dxa"/>
            <w:tcBorders>
              <w:top w:val="single" w:sz="4" w:space="0" w:color="auto"/>
              <w:left w:val="single" w:sz="4" w:space="0" w:color="auto"/>
              <w:bottom w:val="single" w:sz="4" w:space="0" w:color="auto"/>
              <w:right w:val="single" w:sz="4" w:space="0" w:color="auto"/>
            </w:tcBorders>
          </w:tcPr>
          <w:p w14:paraId="49D59476" w14:textId="5B4B8C80" w:rsidR="00E74EF9" w:rsidRPr="000C56C9" w:rsidRDefault="00E74EF9" w:rsidP="00544518">
            <w:pPr>
              <w:jc w:val="center"/>
              <w:rPr>
                <w:rFonts w:cs="Times New Roman"/>
              </w:rPr>
            </w:pPr>
            <w:r w:rsidRPr="00E74EF9">
              <w:rPr>
                <w:rFonts w:cs="Times New Roman"/>
              </w:rPr>
              <w:t>BIMCDate</w:t>
            </w:r>
          </w:p>
        </w:tc>
        <w:tc>
          <w:tcPr>
            <w:tcW w:w="5154" w:type="dxa"/>
            <w:tcBorders>
              <w:top w:val="single" w:sz="4" w:space="0" w:color="auto"/>
              <w:left w:val="single" w:sz="4" w:space="0" w:color="auto"/>
              <w:bottom w:val="single" w:sz="4" w:space="0" w:color="auto"/>
              <w:right w:val="single" w:sz="4" w:space="0" w:color="auto"/>
            </w:tcBorders>
          </w:tcPr>
          <w:p w14:paraId="21AD5A58" w14:textId="055D7547" w:rsidR="00E74EF9" w:rsidRPr="000C56C9" w:rsidRDefault="00E74EF9" w:rsidP="00544518">
            <w:pPr>
              <w:rPr>
                <w:rFonts w:cs="Times New Roman"/>
              </w:rPr>
            </w:pPr>
            <w:r w:rsidRPr="00E74EF9">
              <w:rPr>
                <w:rFonts w:cs="Times New Roman"/>
              </w:rPr>
              <w:t>Date of Blessed Information Memory Concentration Test</w:t>
            </w:r>
          </w:p>
        </w:tc>
        <w:tc>
          <w:tcPr>
            <w:tcW w:w="0" w:type="auto"/>
            <w:tcBorders>
              <w:top w:val="single" w:sz="4" w:space="0" w:color="auto"/>
              <w:left w:val="single" w:sz="4" w:space="0" w:color="auto"/>
              <w:bottom w:val="single" w:sz="4" w:space="0" w:color="auto"/>
              <w:right w:val="single" w:sz="4" w:space="0" w:color="auto"/>
            </w:tcBorders>
          </w:tcPr>
          <w:p w14:paraId="126FB5E4" w14:textId="77777777" w:rsidR="00E74EF9" w:rsidRPr="000C56C9" w:rsidRDefault="00E74EF9" w:rsidP="00544518">
            <w:pPr>
              <w:rPr>
                <w:rFonts w:cs="Times New Roman"/>
              </w:rPr>
            </w:pPr>
          </w:p>
        </w:tc>
      </w:tr>
      <w:tr w:rsidR="00E74EF9" w:rsidRPr="000431A1" w14:paraId="4887F178" w14:textId="77777777" w:rsidTr="001F46C0">
        <w:tc>
          <w:tcPr>
            <w:tcW w:w="1705" w:type="dxa"/>
            <w:tcBorders>
              <w:top w:val="single" w:sz="4" w:space="0" w:color="auto"/>
              <w:left w:val="single" w:sz="4" w:space="0" w:color="auto"/>
              <w:bottom w:val="single" w:sz="4" w:space="0" w:color="auto"/>
              <w:right w:val="single" w:sz="4" w:space="0" w:color="auto"/>
            </w:tcBorders>
          </w:tcPr>
          <w:p w14:paraId="5FDA759E" w14:textId="1EE9981B" w:rsidR="00E74EF9" w:rsidRPr="000C56C9" w:rsidRDefault="00E74EF9" w:rsidP="00544518">
            <w:pPr>
              <w:jc w:val="center"/>
              <w:rPr>
                <w:rFonts w:cs="Times New Roman"/>
              </w:rPr>
            </w:pPr>
            <w:r w:rsidRPr="00E74EF9">
              <w:rPr>
                <w:rFonts w:cs="Times New Roman"/>
              </w:rPr>
              <w:t>BIMC</w:t>
            </w:r>
          </w:p>
        </w:tc>
        <w:tc>
          <w:tcPr>
            <w:tcW w:w="5154" w:type="dxa"/>
            <w:tcBorders>
              <w:top w:val="single" w:sz="4" w:space="0" w:color="auto"/>
              <w:left w:val="single" w:sz="4" w:space="0" w:color="auto"/>
              <w:bottom w:val="single" w:sz="4" w:space="0" w:color="auto"/>
              <w:right w:val="single" w:sz="4" w:space="0" w:color="auto"/>
            </w:tcBorders>
          </w:tcPr>
          <w:p w14:paraId="5ADF11FA" w14:textId="5DAD964A" w:rsidR="00E74EF9" w:rsidRPr="000C56C9" w:rsidRDefault="00E74EF9" w:rsidP="00544518">
            <w:pPr>
              <w:rPr>
                <w:rFonts w:cs="Times New Roman"/>
              </w:rPr>
            </w:pPr>
            <w:r w:rsidRPr="00E74EF9">
              <w:rPr>
                <w:rFonts w:cs="Times New Roman"/>
              </w:rPr>
              <w:t>Blessed Information Memory Concentration Test Score</w:t>
            </w:r>
          </w:p>
        </w:tc>
        <w:tc>
          <w:tcPr>
            <w:tcW w:w="0" w:type="auto"/>
            <w:tcBorders>
              <w:top w:val="single" w:sz="4" w:space="0" w:color="auto"/>
              <w:left w:val="single" w:sz="4" w:space="0" w:color="auto"/>
              <w:bottom w:val="single" w:sz="4" w:space="0" w:color="auto"/>
              <w:right w:val="single" w:sz="4" w:space="0" w:color="auto"/>
            </w:tcBorders>
          </w:tcPr>
          <w:p w14:paraId="3AC18D05" w14:textId="77777777" w:rsidR="00E74EF9" w:rsidRPr="000C56C9" w:rsidRDefault="00E74EF9" w:rsidP="00544518">
            <w:pPr>
              <w:rPr>
                <w:rFonts w:cs="Times New Roman"/>
              </w:rPr>
            </w:pPr>
          </w:p>
        </w:tc>
      </w:tr>
    </w:tbl>
    <w:p w14:paraId="6F1D5391" w14:textId="77777777" w:rsidR="00E74EF9" w:rsidRPr="00E142A0" w:rsidRDefault="00E74EF9" w:rsidP="00E74EF9">
      <w:pPr>
        <w:pBdr>
          <w:bottom w:val="single" w:sz="6" w:space="1" w:color="auto"/>
        </w:pBdr>
        <w:spacing w:after="0"/>
        <w:rPr>
          <w:rFonts w:cs="Times New Roman"/>
        </w:rPr>
      </w:pPr>
    </w:p>
    <w:p w14:paraId="531BE121" w14:textId="024E31FF" w:rsidR="00E74EF9" w:rsidRPr="00E142A0" w:rsidRDefault="00E74EF9" w:rsidP="00E74EF9">
      <w:pPr>
        <w:pBdr>
          <w:bottom w:val="single" w:sz="6" w:space="1" w:color="auto"/>
        </w:pBdr>
        <w:spacing w:after="0"/>
        <w:rPr>
          <w:rFonts w:cs="Times New Roman"/>
          <w:b/>
        </w:rPr>
      </w:pPr>
      <w:r w:rsidRPr="001F46C0">
        <w:rPr>
          <w:rFonts w:cs="Times New Roman"/>
          <w:b/>
        </w:rPr>
        <w:t>SCORING OF SCALE</w:t>
      </w:r>
    </w:p>
    <w:p w14:paraId="499DC07F" w14:textId="77777777" w:rsidR="00E74EF9" w:rsidRPr="003A21C3" w:rsidRDefault="00E74EF9" w:rsidP="00E74EF9">
      <w:pPr>
        <w:autoSpaceDE w:val="0"/>
        <w:autoSpaceDN w:val="0"/>
        <w:adjustRightInd w:val="0"/>
        <w:spacing w:after="0" w:line="240" w:lineRule="auto"/>
        <w:rPr>
          <w:rFonts w:cs="Times New Roman"/>
        </w:rPr>
      </w:pPr>
    </w:p>
    <w:p w14:paraId="5D2669ED" w14:textId="7271800B" w:rsidR="00E74EF9" w:rsidRDefault="001F46C0">
      <w:r>
        <w:t>N/A</w:t>
      </w:r>
      <w:r w:rsidR="00E74EF9">
        <w:br w:type="page"/>
      </w:r>
    </w:p>
    <w:p w14:paraId="43A51CC7" w14:textId="6CB13E55" w:rsidR="00193B5C" w:rsidRPr="001B06E2" w:rsidRDefault="0063573E" w:rsidP="00193B5C">
      <w:pPr>
        <w:pStyle w:val="Heading1"/>
        <w:jc w:val="center"/>
        <w:rPr>
          <w:rFonts w:asciiTheme="minorHAnsi" w:hAnsiTheme="minorHAnsi"/>
          <w:color w:val="auto"/>
          <w:sz w:val="22"/>
          <w:szCs w:val="22"/>
        </w:rPr>
      </w:pPr>
      <w:bookmarkStart w:id="20" w:name="_Toc2071857"/>
      <w:r>
        <w:rPr>
          <w:rFonts w:asciiTheme="minorHAnsi" w:hAnsiTheme="minorHAnsi"/>
          <w:color w:val="auto"/>
          <w:sz w:val="22"/>
          <w:szCs w:val="22"/>
        </w:rPr>
        <w:lastRenderedPageBreak/>
        <w:t>Montreal Cognitive Assessment</w:t>
      </w:r>
      <w:bookmarkEnd w:id="20"/>
    </w:p>
    <w:p w14:paraId="304DC686" w14:textId="1509A049" w:rsidR="00193B5C" w:rsidRPr="00E142A0" w:rsidRDefault="00193B5C" w:rsidP="00193B5C">
      <w:pPr>
        <w:pBdr>
          <w:bottom w:val="single" w:sz="6" w:space="1" w:color="auto"/>
        </w:pBdr>
        <w:spacing w:after="0" w:line="240" w:lineRule="auto"/>
        <w:contextualSpacing/>
        <w:jc w:val="center"/>
        <w:rPr>
          <w:b/>
        </w:rPr>
      </w:pPr>
      <w:r w:rsidRPr="00E142A0">
        <w:rPr>
          <w:b/>
        </w:rPr>
        <w:t>(</w:t>
      </w:r>
      <w:r w:rsidR="00F01033">
        <w:rPr>
          <w:b/>
        </w:rPr>
        <w:t>61 items</w:t>
      </w:r>
      <w:r w:rsidRPr="00E142A0">
        <w:rPr>
          <w:b/>
        </w:rPr>
        <w:t>)</w:t>
      </w:r>
    </w:p>
    <w:p w14:paraId="32C5E06B" w14:textId="77777777" w:rsidR="00193B5C" w:rsidRPr="00E142A0" w:rsidRDefault="00193B5C" w:rsidP="00193B5C">
      <w:pPr>
        <w:pBdr>
          <w:bottom w:val="single" w:sz="4" w:space="1" w:color="auto"/>
        </w:pBdr>
        <w:spacing w:after="0"/>
        <w:rPr>
          <w:rFonts w:cs="Times New Roman"/>
          <w:b/>
        </w:rPr>
      </w:pPr>
      <w:r w:rsidRPr="00E142A0">
        <w:rPr>
          <w:rFonts w:cs="Times New Roman"/>
          <w:b/>
        </w:rPr>
        <w:t>DESCRIPTION</w:t>
      </w:r>
    </w:p>
    <w:p w14:paraId="6C3F2543" w14:textId="1C609122" w:rsidR="00193B5C" w:rsidRPr="00E142A0" w:rsidRDefault="00D96240" w:rsidP="00193B5C">
      <w:pPr>
        <w:pBdr>
          <w:bottom w:val="single" w:sz="4" w:space="1" w:color="auto"/>
        </w:pBdr>
        <w:spacing w:after="0"/>
        <w:rPr>
          <w:rFonts w:cs="Times New Roman"/>
        </w:rPr>
      </w:pPr>
      <w:r>
        <w:rPr>
          <w:rFonts w:cs="Times New Roman"/>
        </w:rPr>
        <w:t>The Montreal Cognitive Assessment (MoCA) was designed as a rapid screening instrument for mild cognitive dysfunction.  It assesses different cognitive domains: attention and concentration, executive functions, memory, language, visuoconstructional skills, conceptual thinking, calculations, and orientation.  Time to administer the MoCA is approximately 10 minutes.  The total possible score is 30 points; a score of 26 or above is considered normal.</w:t>
      </w:r>
    </w:p>
    <w:p w14:paraId="4D85649D" w14:textId="77777777" w:rsidR="00193B5C" w:rsidRPr="00E142A0" w:rsidRDefault="00193B5C" w:rsidP="00193B5C">
      <w:pPr>
        <w:pBdr>
          <w:bottom w:val="single" w:sz="6" w:space="1" w:color="auto"/>
        </w:pBdr>
        <w:spacing w:after="0"/>
        <w:rPr>
          <w:rFonts w:cs="Times New Roman"/>
          <w:b/>
        </w:rPr>
      </w:pPr>
      <w:r w:rsidRPr="00E142A0">
        <w:rPr>
          <w:rFonts w:cs="Times New Roman"/>
          <w:b/>
        </w:rPr>
        <w:t>ASSOCIATED PAPERS</w:t>
      </w:r>
    </w:p>
    <w:p w14:paraId="0395D372" w14:textId="19FBE243" w:rsidR="00DE7DE8" w:rsidRPr="00DE7DE8" w:rsidRDefault="00DE7DE8" w:rsidP="0097728E">
      <w:pPr>
        <w:pBdr>
          <w:bottom w:val="single" w:sz="6" w:space="1" w:color="auto"/>
        </w:pBdr>
        <w:spacing w:after="0"/>
        <w:ind w:left="720" w:hanging="720"/>
        <w:rPr>
          <w:rFonts w:cs="Times New Roman"/>
        </w:rPr>
      </w:pPr>
      <w:r w:rsidRPr="00DE7DE8">
        <w:rPr>
          <w:rFonts w:cs="Times New Roman"/>
        </w:rPr>
        <w:t xml:space="preserve">Nasreddine, Z. S., Phillips, N. A., Bedirian, V., Charbonneau, S., Whitehead, V., Collin, I., Cummings, J. L., &amp; Chertkow, H. (2005). The Montreal cognitive assessment, MoCA: A Brief screening tool for mild cognitive impairment. </w:t>
      </w:r>
      <w:r w:rsidRPr="00DE7DE8">
        <w:rPr>
          <w:rFonts w:cs="Times New Roman"/>
          <w:i/>
        </w:rPr>
        <w:t>Journal of the American Geriatrics Society, 53,</w:t>
      </w:r>
      <w:r w:rsidRPr="00DE7DE8">
        <w:rPr>
          <w:rFonts w:cs="Times New Roman"/>
        </w:rPr>
        <w:t xml:space="preserve"> 695-699.</w:t>
      </w:r>
    </w:p>
    <w:p w14:paraId="25DD6195" w14:textId="77777777" w:rsidR="00DE7DE8" w:rsidRDefault="00DE7DE8" w:rsidP="0097728E">
      <w:pPr>
        <w:pBdr>
          <w:bottom w:val="single" w:sz="6" w:space="1" w:color="auto"/>
        </w:pBdr>
        <w:spacing w:after="0"/>
        <w:ind w:left="720" w:hanging="720"/>
        <w:rPr>
          <w:rFonts w:cs="Times New Roman"/>
          <w:highlight w:val="yellow"/>
        </w:rPr>
      </w:pPr>
    </w:p>
    <w:p w14:paraId="76ECC928" w14:textId="77777777" w:rsidR="00193B5C" w:rsidRPr="00E142A0" w:rsidRDefault="00193B5C" w:rsidP="00193B5C">
      <w:pPr>
        <w:spacing w:after="0"/>
        <w:rPr>
          <w:rFonts w:cs="Times New Roman"/>
          <w:b/>
        </w:rPr>
      </w:pPr>
      <w:r w:rsidRPr="00E142A0">
        <w:rPr>
          <w:rFonts w:cs="Times New Roman"/>
          <w:b/>
        </w:rPr>
        <w:t>SUBJECT INSTRUCTIONS:</w:t>
      </w:r>
    </w:p>
    <w:p w14:paraId="688846D6" w14:textId="6A9AD7C1" w:rsidR="00193B5C" w:rsidRPr="00611967" w:rsidRDefault="00611967" w:rsidP="0097728E">
      <w:pPr>
        <w:widowControl w:val="0"/>
        <w:rPr>
          <w:rFonts w:cs="Times New Roman"/>
        </w:rPr>
      </w:pPr>
      <w:r w:rsidRPr="00611967">
        <w:rPr>
          <w:rFonts w:cs="Times New Roman"/>
        </w:rPr>
        <w:t xml:space="preserve">Please see </w:t>
      </w:r>
      <w:r w:rsidR="00D95150">
        <w:rPr>
          <w:rFonts w:cs="Times New Roman"/>
        </w:rPr>
        <w:t xml:space="preserve">descriptions </w:t>
      </w:r>
      <w:r w:rsidRPr="00611967">
        <w:rPr>
          <w:rFonts w:cs="Times New Roman"/>
        </w:rPr>
        <w:t>below:</w:t>
      </w:r>
    </w:p>
    <w:tbl>
      <w:tblPr>
        <w:tblStyle w:val="TableGrid"/>
        <w:tblW w:w="0" w:type="auto"/>
        <w:tblInd w:w="5" w:type="dxa"/>
        <w:tblLook w:val="04A0" w:firstRow="1" w:lastRow="0" w:firstColumn="1" w:lastColumn="0" w:noHBand="0" w:noVBand="1"/>
      </w:tblPr>
      <w:tblGrid>
        <w:gridCol w:w="2023"/>
        <w:gridCol w:w="4007"/>
        <w:gridCol w:w="3315"/>
      </w:tblGrid>
      <w:tr w:rsidR="00F01033" w:rsidRPr="00D96240" w14:paraId="71C9B894" w14:textId="77777777" w:rsidTr="00F01033">
        <w:tc>
          <w:tcPr>
            <w:tcW w:w="0" w:type="auto"/>
            <w:tcBorders>
              <w:top w:val="single" w:sz="4" w:space="0" w:color="auto"/>
              <w:left w:val="single" w:sz="4" w:space="0" w:color="auto"/>
              <w:bottom w:val="single" w:sz="4" w:space="0" w:color="auto"/>
              <w:right w:val="single" w:sz="4" w:space="0" w:color="auto"/>
            </w:tcBorders>
            <w:hideMark/>
          </w:tcPr>
          <w:p w14:paraId="0E6AF626" w14:textId="77777777" w:rsidR="00F01033" w:rsidRPr="00611967" w:rsidRDefault="00F01033" w:rsidP="00193B5C">
            <w:pPr>
              <w:jc w:val="center"/>
              <w:rPr>
                <w:rFonts w:cs="Times New Roman"/>
                <w:b/>
              </w:rPr>
            </w:pPr>
            <w:r w:rsidRPr="00611967">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3871C7ED" w14:textId="77777777" w:rsidR="00F01033" w:rsidRPr="00611967" w:rsidRDefault="00F01033" w:rsidP="00193B5C">
            <w:pPr>
              <w:jc w:val="center"/>
              <w:rPr>
                <w:rFonts w:cs="Times New Roman"/>
                <w:b/>
              </w:rPr>
            </w:pPr>
            <w:r w:rsidRPr="00611967">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48691A04" w14:textId="42B04256" w:rsidR="00F01033" w:rsidRPr="00611967" w:rsidRDefault="00F01033" w:rsidP="00193B5C">
            <w:pPr>
              <w:jc w:val="center"/>
              <w:rPr>
                <w:rFonts w:cs="Times New Roman"/>
                <w:b/>
              </w:rPr>
            </w:pPr>
            <w:r w:rsidRPr="00611967">
              <w:rPr>
                <w:rFonts w:cs="Times New Roman"/>
                <w:b/>
              </w:rPr>
              <w:t>Item Values</w:t>
            </w:r>
          </w:p>
        </w:tc>
      </w:tr>
      <w:tr w:rsidR="00F01033" w:rsidRPr="00D96240" w14:paraId="3A464504" w14:textId="77777777" w:rsidTr="00F01033">
        <w:tc>
          <w:tcPr>
            <w:tcW w:w="0" w:type="auto"/>
            <w:tcBorders>
              <w:top w:val="single" w:sz="4" w:space="0" w:color="auto"/>
              <w:left w:val="single" w:sz="4" w:space="0" w:color="auto"/>
              <w:bottom w:val="single" w:sz="4" w:space="0" w:color="auto"/>
              <w:right w:val="single" w:sz="4" w:space="0" w:color="auto"/>
            </w:tcBorders>
          </w:tcPr>
          <w:p w14:paraId="0BC56537" w14:textId="4047BC9B" w:rsidR="00F01033" w:rsidRDefault="00F01033" w:rsidP="005A4CA7">
            <w:pPr>
              <w:jc w:val="center"/>
              <w:rPr>
                <w:rFonts w:cs="Times New Roman"/>
                <w:highlight w:val="yellow"/>
              </w:rPr>
            </w:pPr>
            <w:r w:rsidRPr="00C93CC4">
              <w:rPr>
                <w:rFonts w:cs="Times New Roman"/>
              </w:rPr>
              <w:t>MocaDate</w:t>
            </w:r>
          </w:p>
        </w:tc>
        <w:tc>
          <w:tcPr>
            <w:tcW w:w="0" w:type="auto"/>
            <w:tcBorders>
              <w:top w:val="single" w:sz="4" w:space="0" w:color="auto"/>
              <w:left w:val="single" w:sz="4" w:space="0" w:color="auto"/>
              <w:bottom w:val="single" w:sz="4" w:space="0" w:color="auto"/>
              <w:right w:val="single" w:sz="4" w:space="0" w:color="auto"/>
            </w:tcBorders>
          </w:tcPr>
          <w:p w14:paraId="2EC8B171" w14:textId="5F3BE118" w:rsidR="00F01033" w:rsidRPr="00611967" w:rsidRDefault="00F01033" w:rsidP="005A4CA7">
            <w:pPr>
              <w:rPr>
                <w:rFonts w:cs="Times New Roman"/>
              </w:rPr>
            </w:pPr>
            <w:r>
              <w:rPr>
                <w:rFonts w:cs="Times New Roman"/>
              </w:rPr>
              <w:t>Date MoCA was completed</w:t>
            </w:r>
          </w:p>
        </w:tc>
        <w:tc>
          <w:tcPr>
            <w:tcW w:w="0" w:type="auto"/>
            <w:tcBorders>
              <w:top w:val="single" w:sz="4" w:space="0" w:color="auto"/>
              <w:left w:val="single" w:sz="4" w:space="0" w:color="auto"/>
              <w:bottom w:val="single" w:sz="4" w:space="0" w:color="auto"/>
              <w:right w:val="single" w:sz="4" w:space="0" w:color="auto"/>
            </w:tcBorders>
          </w:tcPr>
          <w:p w14:paraId="644C1A4F" w14:textId="77777777" w:rsidR="00F01033" w:rsidRPr="00611967" w:rsidRDefault="00F01033" w:rsidP="005A4CA7">
            <w:pPr>
              <w:rPr>
                <w:rFonts w:cs="Times New Roman"/>
              </w:rPr>
            </w:pPr>
          </w:p>
        </w:tc>
      </w:tr>
      <w:tr w:rsidR="00F01033" w:rsidRPr="00D96240" w14:paraId="62558B60" w14:textId="77777777" w:rsidTr="00F01033">
        <w:tc>
          <w:tcPr>
            <w:tcW w:w="0" w:type="auto"/>
            <w:tcBorders>
              <w:top w:val="single" w:sz="4" w:space="0" w:color="auto"/>
              <w:left w:val="single" w:sz="4" w:space="0" w:color="auto"/>
              <w:bottom w:val="single" w:sz="4" w:space="0" w:color="auto"/>
              <w:right w:val="single" w:sz="4" w:space="0" w:color="auto"/>
            </w:tcBorders>
          </w:tcPr>
          <w:p w14:paraId="49A31148" w14:textId="2D6EEA02" w:rsidR="00F01033" w:rsidRPr="00611967" w:rsidRDefault="00F01033" w:rsidP="005A4CA7">
            <w:pPr>
              <w:jc w:val="center"/>
              <w:rPr>
                <w:rFonts w:cs="Times New Roman"/>
                <w:b/>
              </w:rPr>
            </w:pPr>
            <w:r>
              <w:rPr>
                <w:rFonts w:cs="Times New Roman"/>
              </w:rPr>
              <w:t>AltTrail</w:t>
            </w:r>
          </w:p>
        </w:tc>
        <w:tc>
          <w:tcPr>
            <w:tcW w:w="0" w:type="auto"/>
            <w:tcBorders>
              <w:top w:val="single" w:sz="4" w:space="0" w:color="auto"/>
              <w:left w:val="single" w:sz="4" w:space="0" w:color="auto"/>
              <w:bottom w:val="single" w:sz="4" w:space="0" w:color="auto"/>
              <w:right w:val="single" w:sz="4" w:space="0" w:color="auto"/>
            </w:tcBorders>
          </w:tcPr>
          <w:p w14:paraId="0FDAC622" w14:textId="3ACAC661" w:rsidR="00F01033" w:rsidRPr="00611967" w:rsidRDefault="00CA76BC" w:rsidP="005A4CA7">
            <w:pPr>
              <w:rPr>
                <w:rFonts w:cs="Times New Roman"/>
                <w:b/>
              </w:rPr>
            </w:pPr>
            <w:r w:rsidRPr="00CA76BC">
              <w:rPr>
                <w:rFonts w:cs="Times New Roman"/>
              </w:rPr>
              <w:t>Alternate Trail Making</w:t>
            </w:r>
          </w:p>
        </w:tc>
        <w:tc>
          <w:tcPr>
            <w:tcW w:w="0" w:type="auto"/>
            <w:tcBorders>
              <w:top w:val="single" w:sz="4" w:space="0" w:color="auto"/>
              <w:left w:val="single" w:sz="4" w:space="0" w:color="auto"/>
              <w:bottom w:val="single" w:sz="4" w:space="0" w:color="auto"/>
              <w:right w:val="single" w:sz="4" w:space="0" w:color="auto"/>
            </w:tcBorders>
          </w:tcPr>
          <w:p w14:paraId="412CD47E" w14:textId="77777777" w:rsidR="00CA76BC" w:rsidRPr="00CA76BC" w:rsidRDefault="00CA76BC" w:rsidP="00CA76BC">
            <w:pPr>
              <w:rPr>
                <w:rFonts w:cs="Times New Roman"/>
              </w:rPr>
            </w:pPr>
            <w:r w:rsidRPr="00CA76BC">
              <w:rPr>
                <w:rFonts w:cs="Times New Roman"/>
              </w:rPr>
              <w:t>0=Incorrect</w:t>
            </w:r>
          </w:p>
          <w:p w14:paraId="56EFCB0F" w14:textId="6FE0CDE2" w:rsidR="00F01033" w:rsidRPr="00611967" w:rsidRDefault="00CA76BC" w:rsidP="00CA76BC">
            <w:pPr>
              <w:rPr>
                <w:rFonts w:cs="Times New Roman"/>
                <w:b/>
              </w:rPr>
            </w:pPr>
            <w:r w:rsidRPr="00CA76BC">
              <w:rPr>
                <w:rFonts w:cs="Times New Roman"/>
              </w:rPr>
              <w:t>1=Correct</w:t>
            </w:r>
          </w:p>
        </w:tc>
      </w:tr>
      <w:tr w:rsidR="00F01033" w:rsidRPr="00D96240" w14:paraId="355EB99F" w14:textId="77777777" w:rsidTr="00F01033">
        <w:tc>
          <w:tcPr>
            <w:tcW w:w="0" w:type="auto"/>
            <w:tcBorders>
              <w:top w:val="single" w:sz="4" w:space="0" w:color="auto"/>
              <w:left w:val="single" w:sz="4" w:space="0" w:color="auto"/>
              <w:bottom w:val="single" w:sz="4" w:space="0" w:color="auto"/>
              <w:right w:val="single" w:sz="4" w:space="0" w:color="auto"/>
            </w:tcBorders>
          </w:tcPr>
          <w:p w14:paraId="6148206E" w14:textId="03EEB8EC" w:rsidR="00F01033" w:rsidRPr="00D96240" w:rsidRDefault="00F01033" w:rsidP="005A4CA7">
            <w:pPr>
              <w:jc w:val="center"/>
              <w:rPr>
                <w:rFonts w:cs="Times New Roman"/>
                <w:highlight w:val="yellow"/>
              </w:rPr>
            </w:pPr>
            <w:r w:rsidRPr="00C93CC4">
              <w:rPr>
                <w:rFonts w:cs="Times New Roman"/>
              </w:rPr>
              <w:t>Cube</w:t>
            </w:r>
          </w:p>
        </w:tc>
        <w:tc>
          <w:tcPr>
            <w:tcW w:w="0" w:type="auto"/>
            <w:tcBorders>
              <w:top w:val="single" w:sz="4" w:space="0" w:color="auto"/>
              <w:left w:val="single" w:sz="4" w:space="0" w:color="auto"/>
              <w:bottom w:val="single" w:sz="4" w:space="0" w:color="auto"/>
              <w:right w:val="single" w:sz="4" w:space="0" w:color="auto"/>
            </w:tcBorders>
          </w:tcPr>
          <w:p w14:paraId="271116B2" w14:textId="466ED4FA" w:rsidR="00F01033" w:rsidRPr="00D96240" w:rsidRDefault="00CA76BC" w:rsidP="005A4CA7">
            <w:pPr>
              <w:rPr>
                <w:rFonts w:cs="Times New Roman"/>
                <w:highlight w:val="yellow"/>
              </w:rPr>
            </w:pPr>
            <w:r w:rsidRPr="00CA76BC">
              <w:rPr>
                <w:rFonts w:cs="Times New Roman"/>
              </w:rPr>
              <w:t>Cube</w:t>
            </w:r>
          </w:p>
        </w:tc>
        <w:tc>
          <w:tcPr>
            <w:tcW w:w="0" w:type="auto"/>
            <w:tcBorders>
              <w:top w:val="single" w:sz="4" w:space="0" w:color="auto"/>
              <w:left w:val="single" w:sz="4" w:space="0" w:color="auto"/>
              <w:bottom w:val="single" w:sz="4" w:space="0" w:color="auto"/>
              <w:right w:val="single" w:sz="4" w:space="0" w:color="auto"/>
            </w:tcBorders>
          </w:tcPr>
          <w:p w14:paraId="59CF554F" w14:textId="77777777" w:rsidR="00F01033" w:rsidRDefault="00F01033" w:rsidP="00C93CC4">
            <w:pPr>
              <w:rPr>
                <w:rFonts w:cs="Times New Roman"/>
              </w:rPr>
            </w:pPr>
            <w:r>
              <w:rPr>
                <w:rFonts w:cs="Times New Roman"/>
              </w:rPr>
              <w:t>0=Incorrect</w:t>
            </w:r>
          </w:p>
          <w:p w14:paraId="48DE47F2" w14:textId="02088CBF" w:rsidR="00F01033" w:rsidRPr="00D95EC2" w:rsidRDefault="00F01033" w:rsidP="00C93CC4">
            <w:pPr>
              <w:rPr>
                <w:rFonts w:cs="Times New Roman"/>
                <w:highlight w:val="yellow"/>
              </w:rPr>
            </w:pPr>
            <w:r>
              <w:rPr>
                <w:rFonts w:cs="Times New Roman"/>
              </w:rPr>
              <w:t>1=Correct</w:t>
            </w:r>
          </w:p>
        </w:tc>
      </w:tr>
      <w:tr w:rsidR="00F01033" w:rsidRPr="00D96240" w14:paraId="5FD2B67A" w14:textId="77777777" w:rsidTr="00F01033">
        <w:tc>
          <w:tcPr>
            <w:tcW w:w="0" w:type="auto"/>
            <w:tcBorders>
              <w:top w:val="single" w:sz="4" w:space="0" w:color="auto"/>
              <w:left w:val="single" w:sz="4" w:space="0" w:color="auto"/>
              <w:bottom w:val="single" w:sz="4" w:space="0" w:color="auto"/>
              <w:right w:val="single" w:sz="4" w:space="0" w:color="auto"/>
            </w:tcBorders>
          </w:tcPr>
          <w:p w14:paraId="4244CBB8" w14:textId="753E7C49" w:rsidR="00F01033" w:rsidRPr="00D96240" w:rsidRDefault="00F01033" w:rsidP="005A4CA7">
            <w:pPr>
              <w:jc w:val="center"/>
              <w:rPr>
                <w:rFonts w:cs="Times New Roman"/>
                <w:highlight w:val="yellow"/>
              </w:rPr>
            </w:pPr>
            <w:r w:rsidRPr="00C93CC4">
              <w:rPr>
                <w:rFonts w:cs="Times New Roman"/>
              </w:rPr>
              <w:t>ClockContour</w:t>
            </w:r>
          </w:p>
        </w:tc>
        <w:tc>
          <w:tcPr>
            <w:tcW w:w="0" w:type="auto"/>
            <w:tcBorders>
              <w:top w:val="single" w:sz="4" w:space="0" w:color="auto"/>
              <w:left w:val="single" w:sz="4" w:space="0" w:color="auto"/>
              <w:bottom w:val="single" w:sz="4" w:space="0" w:color="auto"/>
              <w:right w:val="single" w:sz="4" w:space="0" w:color="auto"/>
            </w:tcBorders>
          </w:tcPr>
          <w:p w14:paraId="64481D12" w14:textId="08A0D44F" w:rsidR="00F01033" w:rsidRPr="00D96240" w:rsidRDefault="00CA76BC" w:rsidP="005A4CA7">
            <w:pPr>
              <w:rPr>
                <w:rFonts w:cs="Times New Roman"/>
                <w:highlight w:val="yellow"/>
              </w:rPr>
            </w:pPr>
            <w:r w:rsidRPr="00CA76BC">
              <w:rPr>
                <w:rFonts w:cs="Times New Roman"/>
              </w:rPr>
              <w:t>Clock Contour</w:t>
            </w:r>
          </w:p>
        </w:tc>
        <w:tc>
          <w:tcPr>
            <w:tcW w:w="0" w:type="auto"/>
            <w:tcBorders>
              <w:top w:val="single" w:sz="4" w:space="0" w:color="auto"/>
              <w:left w:val="single" w:sz="4" w:space="0" w:color="auto"/>
              <w:bottom w:val="single" w:sz="4" w:space="0" w:color="auto"/>
              <w:right w:val="single" w:sz="4" w:space="0" w:color="auto"/>
            </w:tcBorders>
          </w:tcPr>
          <w:p w14:paraId="170B081E" w14:textId="77777777" w:rsidR="00F01033" w:rsidRDefault="00F01033" w:rsidP="00C93CC4">
            <w:pPr>
              <w:rPr>
                <w:rFonts w:cs="Times New Roman"/>
              </w:rPr>
            </w:pPr>
            <w:r>
              <w:rPr>
                <w:rFonts w:cs="Times New Roman"/>
              </w:rPr>
              <w:t>0=Incorrect</w:t>
            </w:r>
          </w:p>
          <w:p w14:paraId="0DFE3FC8" w14:textId="1D4316EE" w:rsidR="00F01033" w:rsidRPr="00DA55B7" w:rsidRDefault="00F01033" w:rsidP="00C93CC4">
            <w:pPr>
              <w:rPr>
                <w:rFonts w:cs="Times New Roman"/>
              </w:rPr>
            </w:pPr>
            <w:r>
              <w:rPr>
                <w:rFonts w:cs="Times New Roman"/>
              </w:rPr>
              <w:t>1=Correct</w:t>
            </w:r>
          </w:p>
        </w:tc>
      </w:tr>
      <w:tr w:rsidR="00F01033" w:rsidRPr="00D96240" w14:paraId="29D66E6C" w14:textId="77777777" w:rsidTr="00F01033">
        <w:tc>
          <w:tcPr>
            <w:tcW w:w="0" w:type="auto"/>
            <w:tcBorders>
              <w:top w:val="single" w:sz="4" w:space="0" w:color="auto"/>
              <w:left w:val="single" w:sz="4" w:space="0" w:color="auto"/>
              <w:bottom w:val="single" w:sz="4" w:space="0" w:color="auto"/>
              <w:right w:val="single" w:sz="4" w:space="0" w:color="auto"/>
            </w:tcBorders>
          </w:tcPr>
          <w:p w14:paraId="446E568E" w14:textId="6DB29DFB" w:rsidR="00F01033" w:rsidRPr="00C93CC4" w:rsidRDefault="00F01033" w:rsidP="005A4CA7">
            <w:pPr>
              <w:jc w:val="center"/>
              <w:rPr>
                <w:rFonts w:cs="Times New Roman"/>
              </w:rPr>
            </w:pPr>
            <w:r>
              <w:rPr>
                <w:rFonts w:cs="Times New Roman"/>
              </w:rPr>
              <w:t>ClockNumbers</w:t>
            </w:r>
          </w:p>
        </w:tc>
        <w:tc>
          <w:tcPr>
            <w:tcW w:w="0" w:type="auto"/>
            <w:tcBorders>
              <w:top w:val="single" w:sz="4" w:space="0" w:color="auto"/>
              <w:left w:val="single" w:sz="4" w:space="0" w:color="auto"/>
              <w:bottom w:val="single" w:sz="4" w:space="0" w:color="auto"/>
              <w:right w:val="single" w:sz="4" w:space="0" w:color="auto"/>
            </w:tcBorders>
          </w:tcPr>
          <w:p w14:paraId="57FB5190" w14:textId="278BF0BB" w:rsidR="00F01033" w:rsidRPr="00DA55B7" w:rsidRDefault="00CA76BC" w:rsidP="005A4CA7">
            <w:pPr>
              <w:rPr>
                <w:rFonts w:cs="Times New Roman"/>
              </w:rPr>
            </w:pPr>
            <w:r w:rsidRPr="00CA76BC">
              <w:rPr>
                <w:rFonts w:cs="Times New Roman"/>
              </w:rPr>
              <w:t>Clock Numbers</w:t>
            </w:r>
          </w:p>
        </w:tc>
        <w:tc>
          <w:tcPr>
            <w:tcW w:w="0" w:type="auto"/>
            <w:tcBorders>
              <w:top w:val="single" w:sz="4" w:space="0" w:color="auto"/>
              <w:left w:val="single" w:sz="4" w:space="0" w:color="auto"/>
              <w:bottom w:val="single" w:sz="4" w:space="0" w:color="auto"/>
              <w:right w:val="single" w:sz="4" w:space="0" w:color="auto"/>
            </w:tcBorders>
          </w:tcPr>
          <w:p w14:paraId="189D7951" w14:textId="77777777" w:rsidR="00F01033" w:rsidRDefault="00F01033" w:rsidP="00155F42">
            <w:pPr>
              <w:rPr>
                <w:rFonts w:cs="Times New Roman"/>
              </w:rPr>
            </w:pPr>
            <w:r>
              <w:rPr>
                <w:rFonts w:cs="Times New Roman"/>
              </w:rPr>
              <w:t>0=Incorrect</w:t>
            </w:r>
          </w:p>
          <w:p w14:paraId="5F74E231" w14:textId="6C43C694" w:rsidR="00F01033" w:rsidRPr="00DA55B7" w:rsidRDefault="00F01033" w:rsidP="00155F42">
            <w:pPr>
              <w:rPr>
                <w:rFonts w:cs="Times New Roman"/>
              </w:rPr>
            </w:pPr>
            <w:r>
              <w:rPr>
                <w:rFonts w:cs="Times New Roman"/>
              </w:rPr>
              <w:t>1=Correct</w:t>
            </w:r>
          </w:p>
        </w:tc>
      </w:tr>
      <w:tr w:rsidR="00F01033" w:rsidRPr="00D96240" w14:paraId="0CEEAEC2" w14:textId="77777777" w:rsidTr="00F01033">
        <w:tc>
          <w:tcPr>
            <w:tcW w:w="0" w:type="auto"/>
            <w:tcBorders>
              <w:top w:val="single" w:sz="4" w:space="0" w:color="auto"/>
              <w:left w:val="single" w:sz="4" w:space="0" w:color="auto"/>
              <w:bottom w:val="single" w:sz="4" w:space="0" w:color="auto"/>
              <w:right w:val="single" w:sz="4" w:space="0" w:color="auto"/>
            </w:tcBorders>
          </w:tcPr>
          <w:p w14:paraId="7D0BAD12" w14:textId="10320CD1" w:rsidR="00F01033" w:rsidRPr="00C93CC4" w:rsidRDefault="00F01033" w:rsidP="005A4CA7">
            <w:pPr>
              <w:jc w:val="center"/>
              <w:rPr>
                <w:rFonts w:cs="Times New Roman"/>
              </w:rPr>
            </w:pPr>
            <w:r>
              <w:rPr>
                <w:rFonts w:cs="Times New Roman"/>
              </w:rPr>
              <w:t>ClockHands</w:t>
            </w:r>
          </w:p>
        </w:tc>
        <w:tc>
          <w:tcPr>
            <w:tcW w:w="0" w:type="auto"/>
            <w:tcBorders>
              <w:top w:val="single" w:sz="4" w:space="0" w:color="auto"/>
              <w:left w:val="single" w:sz="4" w:space="0" w:color="auto"/>
              <w:bottom w:val="single" w:sz="4" w:space="0" w:color="auto"/>
              <w:right w:val="single" w:sz="4" w:space="0" w:color="auto"/>
            </w:tcBorders>
          </w:tcPr>
          <w:p w14:paraId="43FB8D78" w14:textId="0A485213" w:rsidR="00F01033" w:rsidRPr="00DA55B7" w:rsidRDefault="00CA76BC" w:rsidP="005A4CA7">
            <w:pPr>
              <w:rPr>
                <w:rFonts w:cs="Times New Roman"/>
              </w:rPr>
            </w:pPr>
            <w:r w:rsidRPr="00CA76BC">
              <w:rPr>
                <w:rFonts w:cs="Times New Roman"/>
              </w:rPr>
              <w:t>Clock Hands</w:t>
            </w:r>
          </w:p>
        </w:tc>
        <w:tc>
          <w:tcPr>
            <w:tcW w:w="0" w:type="auto"/>
            <w:tcBorders>
              <w:top w:val="single" w:sz="4" w:space="0" w:color="auto"/>
              <w:left w:val="single" w:sz="4" w:space="0" w:color="auto"/>
              <w:bottom w:val="single" w:sz="4" w:space="0" w:color="auto"/>
              <w:right w:val="single" w:sz="4" w:space="0" w:color="auto"/>
            </w:tcBorders>
          </w:tcPr>
          <w:p w14:paraId="2B092591" w14:textId="77777777" w:rsidR="00F01033" w:rsidRDefault="00F01033" w:rsidP="00155F42">
            <w:pPr>
              <w:rPr>
                <w:rFonts w:cs="Times New Roman"/>
              </w:rPr>
            </w:pPr>
            <w:r>
              <w:rPr>
                <w:rFonts w:cs="Times New Roman"/>
              </w:rPr>
              <w:t>0=Incorrect</w:t>
            </w:r>
          </w:p>
          <w:p w14:paraId="246EFDCD" w14:textId="18F2FDA7" w:rsidR="00F01033" w:rsidRPr="00DA55B7" w:rsidRDefault="00F01033" w:rsidP="00155F42">
            <w:pPr>
              <w:rPr>
                <w:rFonts w:cs="Times New Roman"/>
              </w:rPr>
            </w:pPr>
            <w:r>
              <w:rPr>
                <w:rFonts w:cs="Times New Roman"/>
              </w:rPr>
              <w:t>1=Correct</w:t>
            </w:r>
          </w:p>
        </w:tc>
      </w:tr>
      <w:tr w:rsidR="00F01033" w:rsidRPr="00D96240" w14:paraId="49A6B04A" w14:textId="77777777" w:rsidTr="00F01033">
        <w:tc>
          <w:tcPr>
            <w:tcW w:w="0" w:type="auto"/>
            <w:tcBorders>
              <w:top w:val="single" w:sz="4" w:space="0" w:color="auto"/>
              <w:left w:val="single" w:sz="4" w:space="0" w:color="auto"/>
              <w:bottom w:val="single" w:sz="4" w:space="0" w:color="auto"/>
              <w:right w:val="single" w:sz="4" w:space="0" w:color="auto"/>
            </w:tcBorders>
          </w:tcPr>
          <w:p w14:paraId="2E4DF343" w14:textId="356D9549" w:rsidR="00F01033" w:rsidRPr="00D96240" w:rsidRDefault="00F01033" w:rsidP="005A4CA7">
            <w:pPr>
              <w:jc w:val="center"/>
              <w:rPr>
                <w:rFonts w:cs="Times New Roman"/>
                <w:highlight w:val="yellow"/>
              </w:rPr>
            </w:pPr>
            <w:r w:rsidRPr="00155F42">
              <w:rPr>
                <w:rFonts w:cs="Times New Roman"/>
              </w:rPr>
              <w:t>Naming1</w:t>
            </w:r>
          </w:p>
        </w:tc>
        <w:tc>
          <w:tcPr>
            <w:tcW w:w="0" w:type="auto"/>
            <w:tcBorders>
              <w:top w:val="single" w:sz="4" w:space="0" w:color="auto"/>
              <w:left w:val="single" w:sz="4" w:space="0" w:color="auto"/>
              <w:bottom w:val="single" w:sz="4" w:space="0" w:color="auto"/>
              <w:right w:val="single" w:sz="4" w:space="0" w:color="auto"/>
            </w:tcBorders>
          </w:tcPr>
          <w:p w14:paraId="7F7A1E36" w14:textId="6CC7DAFB" w:rsidR="00F01033" w:rsidRPr="00D96240" w:rsidRDefault="00CA76BC" w:rsidP="005A4CA7">
            <w:pPr>
              <w:rPr>
                <w:rFonts w:cs="Times New Roman"/>
                <w:highlight w:val="yellow"/>
              </w:rPr>
            </w:pPr>
            <w:r w:rsidRPr="00CA76BC">
              <w:rPr>
                <w:rFonts w:cs="Times New Roman"/>
              </w:rPr>
              <w:t>Animal Naming 1</w:t>
            </w:r>
          </w:p>
        </w:tc>
        <w:tc>
          <w:tcPr>
            <w:tcW w:w="0" w:type="auto"/>
            <w:tcBorders>
              <w:top w:val="single" w:sz="4" w:space="0" w:color="auto"/>
              <w:left w:val="single" w:sz="4" w:space="0" w:color="auto"/>
              <w:bottom w:val="single" w:sz="4" w:space="0" w:color="auto"/>
              <w:right w:val="single" w:sz="4" w:space="0" w:color="auto"/>
            </w:tcBorders>
          </w:tcPr>
          <w:p w14:paraId="7381ADCC" w14:textId="77777777" w:rsidR="00F01033" w:rsidRDefault="00F01033" w:rsidP="00155F42">
            <w:pPr>
              <w:rPr>
                <w:rFonts w:cs="Times New Roman"/>
              </w:rPr>
            </w:pPr>
            <w:r>
              <w:rPr>
                <w:rFonts w:cs="Times New Roman"/>
              </w:rPr>
              <w:t>0=Incorrect</w:t>
            </w:r>
          </w:p>
          <w:p w14:paraId="0492969E" w14:textId="50F56DDC" w:rsidR="00F01033" w:rsidRPr="00B9314E" w:rsidRDefault="00F01033" w:rsidP="00155F42">
            <w:pPr>
              <w:rPr>
                <w:rFonts w:cs="Times New Roman"/>
                <w:highlight w:val="yellow"/>
              </w:rPr>
            </w:pPr>
            <w:r>
              <w:rPr>
                <w:rFonts w:cs="Times New Roman"/>
              </w:rPr>
              <w:t>1=Correct</w:t>
            </w:r>
          </w:p>
        </w:tc>
      </w:tr>
      <w:tr w:rsidR="00F01033" w:rsidRPr="00D96240" w14:paraId="22374252" w14:textId="77777777" w:rsidTr="00F01033">
        <w:tc>
          <w:tcPr>
            <w:tcW w:w="0" w:type="auto"/>
            <w:tcBorders>
              <w:top w:val="single" w:sz="4" w:space="0" w:color="auto"/>
              <w:left w:val="single" w:sz="4" w:space="0" w:color="auto"/>
              <w:bottom w:val="single" w:sz="4" w:space="0" w:color="auto"/>
              <w:right w:val="single" w:sz="4" w:space="0" w:color="auto"/>
            </w:tcBorders>
          </w:tcPr>
          <w:p w14:paraId="7BD28DD7" w14:textId="599B124B" w:rsidR="00F01033" w:rsidRDefault="00F01033" w:rsidP="005A4CA7">
            <w:pPr>
              <w:jc w:val="center"/>
              <w:rPr>
                <w:rFonts w:cs="Times New Roman"/>
                <w:highlight w:val="yellow"/>
              </w:rPr>
            </w:pPr>
            <w:r w:rsidRPr="00155F42">
              <w:rPr>
                <w:rFonts w:cs="Times New Roman"/>
              </w:rPr>
              <w:t>Naming2</w:t>
            </w:r>
          </w:p>
        </w:tc>
        <w:tc>
          <w:tcPr>
            <w:tcW w:w="0" w:type="auto"/>
            <w:tcBorders>
              <w:top w:val="single" w:sz="4" w:space="0" w:color="auto"/>
              <w:left w:val="single" w:sz="4" w:space="0" w:color="auto"/>
              <w:bottom w:val="single" w:sz="4" w:space="0" w:color="auto"/>
              <w:right w:val="single" w:sz="4" w:space="0" w:color="auto"/>
            </w:tcBorders>
          </w:tcPr>
          <w:p w14:paraId="57987C9F" w14:textId="7DB88537" w:rsidR="00F01033" w:rsidRPr="00B9314E" w:rsidRDefault="00CA76BC" w:rsidP="005A4CA7">
            <w:pPr>
              <w:rPr>
                <w:rFonts w:cs="Times New Roman"/>
              </w:rPr>
            </w:pPr>
            <w:r w:rsidRPr="00CA76BC">
              <w:rPr>
                <w:rFonts w:cs="Times New Roman"/>
              </w:rPr>
              <w:t>Animal Naming 2</w:t>
            </w:r>
          </w:p>
        </w:tc>
        <w:tc>
          <w:tcPr>
            <w:tcW w:w="0" w:type="auto"/>
            <w:tcBorders>
              <w:top w:val="single" w:sz="4" w:space="0" w:color="auto"/>
              <w:left w:val="single" w:sz="4" w:space="0" w:color="auto"/>
              <w:bottom w:val="single" w:sz="4" w:space="0" w:color="auto"/>
              <w:right w:val="single" w:sz="4" w:space="0" w:color="auto"/>
            </w:tcBorders>
          </w:tcPr>
          <w:p w14:paraId="0A183FEB" w14:textId="77777777" w:rsidR="00F01033" w:rsidRDefault="00F01033" w:rsidP="00155F42">
            <w:pPr>
              <w:rPr>
                <w:rFonts w:cs="Times New Roman"/>
              </w:rPr>
            </w:pPr>
            <w:r>
              <w:rPr>
                <w:rFonts w:cs="Times New Roman"/>
              </w:rPr>
              <w:t>0=Incorrect</w:t>
            </w:r>
          </w:p>
          <w:p w14:paraId="0FF1C1FF" w14:textId="5F58D81C" w:rsidR="00F01033" w:rsidRPr="00B9314E" w:rsidRDefault="00F01033" w:rsidP="00155F42">
            <w:pPr>
              <w:rPr>
                <w:rFonts w:cs="Times New Roman"/>
              </w:rPr>
            </w:pPr>
            <w:r>
              <w:rPr>
                <w:rFonts w:cs="Times New Roman"/>
              </w:rPr>
              <w:t>1=Correct</w:t>
            </w:r>
          </w:p>
        </w:tc>
      </w:tr>
      <w:tr w:rsidR="00F01033" w:rsidRPr="00D96240" w14:paraId="4B5A236D" w14:textId="77777777" w:rsidTr="00F01033">
        <w:tc>
          <w:tcPr>
            <w:tcW w:w="0" w:type="auto"/>
            <w:tcBorders>
              <w:top w:val="single" w:sz="4" w:space="0" w:color="auto"/>
              <w:left w:val="single" w:sz="4" w:space="0" w:color="auto"/>
              <w:bottom w:val="single" w:sz="4" w:space="0" w:color="auto"/>
              <w:right w:val="single" w:sz="4" w:space="0" w:color="auto"/>
            </w:tcBorders>
          </w:tcPr>
          <w:p w14:paraId="37F658DE" w14:textId="5931E982" w:rsidR="00F01033" w:rsidRDefault="00F01033" w:rsidP="00155F42">
            <w:pPr>
              <w:jc w:val="center"/>
              <w:rPr>
                <w:rFonts w:cs="Times New Roman"/>
                <w:highlight w:val="yellow"/>
              </w:rPr>
            </w:pPr>
            <w:r>
              <w:rPr>
                <w:rFonts w:cs="Times New Roman"/>
              </w:rPr>
              <w:t>Naming3</w:t>
            </w:r>
          </w:p>
        </w:tc>
        <w:tc>
          <w:tcPr>
            <w:tcW w:w="0" w:type="auto"/>
            <w:tcBorders>
              <w:top w:val="single" w:sz="4" w:space="0" w:color="auto"/>
              <w:left w:val="single" w:sz="4" w:space="0" w:color="auto"/>
              <w:bottom w:val="single" w:sz="4" w:space="0" w:color="auto"/>
              <w:right w:val="single" w:sz="4" w:space="0" w:color="auto"/>
            </w:tcBorders>
          </w:tcPr>
          <w:p w14:paraId="00BC155E" w14:textId="7347AA39" w:rsidR="00F01033" w:rsidRPr="00B9314E" w:rsidRDefault="00CA76BC" w:rsidP="00155F42">
            <w:pPr>
              <w:rPr>
                <w:rFonts w:cs="Times New Roman"/>
              </w:rPr>
            </w:pPr>
            <w:r w:rsidRPr="00CA76BC">
              <w:rPr>
                <w:rFonts w:cs="Times New Roman"/>
              </w:rPr>
              <w:t>Animal Naming 3</w:t>
            </w:r>
          </w:p>
        </w:tc>
        <w:tc>
          <w:tcPr>
            <w:tcW w:w="0" w:type="auto"/>
            <w:tcBorders>
              <w:top w:val="single" w:sz="4" w:space="0" w:color="auto"/>
              <w:left w:val="single" w:sz="4" w:space="0" w:color="auto"/>
              <w:bottom w:val="single" w:sz="4" w:space="0" w:color="auto"/>
              <w:right w:val="single" w:sz="4" w:space="0" w:color="auto"/>
            </w:tcBorders>
          </w:tcPr>
          <w:p w14:paraId="2B2B5461" w14:textId="77777777" w:rsidR="00F01033" w:rsidRDefault="00F01033" w:rsidP="00155F42">
            <w:pPr>
              <w:rPr>
                <w:rFonts w:cs="Times New Roman"/>
              </w:rPr>
            </w:pPr>
            <w:r>
              <w:rPr>
                <w:rFonts w:cs="Times New Roman"/>
              </w:rPr>
              <w:t>0=Incorrect</w:t>
            </w:r>
          </w:p>
          <w:p w14:paraId="4A8C6D06" w14:textId="3850E0C9" w:rsidR="00F01033" w:rsidRPr="00B9314E" w:rsidRDefault="00F01033" w:rsidP="00155F42">
            <w:pPr>
              <w:rPr>
                <w:rFonts w:cs="Times New Roman"/>
              </w:rPr>
            </w:pPr>
            <w:r>
              <w:rPr>
                <w:rFonts w:cs="Times New Roman"/>
              </w:rPr>
              <w:t>1=Correct</w:t>
            </w:r>
          </w:p>
        </w:tc>
      </w:tr>
      <w:tr w:rsidR="00F01033" w:rsidRPr="00D96240" w14:paraId="7352CC56" w14:textId="77777777" w:rsidTr="00F01033">
        <w:tc>
          <w:tcPr>
            <w:tcW w:w="0" w:type="auto"/>
            <w:tcBorders>
              <w:top w:val="single" w:sz="4" w:space="0" w:color="auto"/>
              <w:left w:val="single" w:sz="4" w:space="0" w:color="auto"/>
              <w:bottom w:val="single" w:sz="4" w:space="0" w:color="auto"/>
              <w:right w:val="single" w:sz="4" w:space="0" w:color="auto"/>
            </w:tcBorders>
          </w:tcPr>
          <w:p w14:paraId="18E14115" w14:textId="6302D1EC" w:rsidR="00F01033" w:rsidRDefault="00F01033" w:rsidP="00155F42">
            <w:pPr>
              <w:jc w:val="center"/>
              <w:rPr>
                <w:rFonts w:cs="Times New Roman"/>
                <w:highlight w:val="yellow"/>
              </w:rPr>
            </w:pPr>
            <w:r w:rsidRPr="00155F42">
              <w:rPr>
                <w:rFonts w:cs="Times New Roman"/>
              </w:rPr>
              <w:t>MocaWordList</w:t>
            </w:r>
          </w:p>
        </w:tc>
        <w:tc>
          <w:tcPr>
            <w:tcW w:w="0" w:type="auto"/>
            <w:tcBorders>
              <w:top w:val="single" w:sz="4" w:space="0" w:color="auto"/>
              <w:left w:val="single" w:sz="4" w:space="0" w:color="auto"/>
              <w:bottom w:val="single" w:sz="4" w:space="0" w:color="auto"/>
              <w:right w:val="single" w:sz="4" w:space="0" w:color="auto"/>
            </w:tcBorders>
          </w:tcPr>
          <w:p w14:paraId="148A71C3" w14:textId="3FED95C3" w:rsidR="00F01033" w:rsidRPr="00B9314E" w:rsidRDefault="00F01033" w:rsidP="00155F42">
            <w:pPr>
              <w:rPr>
                <w:rFonts w:cs="Times New Roman"/>
              </w:rPr>
            </w:pPr>
            <w:r>
              <w:rPr>
                <w:rFonts w:cs="Times New Roman"/>
              </w:rPr>
              <w:t>MoCA List</w:t>
            </w:r>
          </w:p>
        </w:tc>
        <w:tc>
          <w:tcPr>
            <w:tcW w:w="0" w:type="auto"/>
            <w:tcBorders>
              <w:top w:val="single" w:sz="4" w:space="0" w:color="auto"/>
              <w:left w:val="single" w:sz="4" w:space="0" w:color="auto"/>
              <w:bottom w:val="single" w:sz="4" w:space="0" w:color="auto"/>
              <w:right w:val="single" w:sz="4" w:space="0" w:color="auto"/>
            </w:tcBorders>
          </w:tcPr>
          <w:p w14:paraId="4C364C0B" w14:textId="77777777" w:rsidR="00F01033" w:rsidRDefault="00F01033" w:rsidP="00155F42">
            <w:pPr>
              <w:rPr>
                <w:rFonts w:cs="Times New Roman"/>
              </w:rPr>
            </w:pPr>
            <w:r>
              <w:rPr>
                <w:rFonts w:cs="Times New Roman"/>
              </w:rPr>
              <w:t>1=Word List 1</w:t>
            </w:r>
          </w:p>
          <w:p w14:paraId="1E3B02FC" w14:textId="074B3DE0" w:rsidR="00F01033" w:rsidRPr="00B9314E" w:rsidRDefault="00F01033" w:rsidP="00155F42">
            <w:pPr>
              <w:rPr>
                <w:rFonts w:cs="Times New Roman"/>
              </w:rPr>
            </w:pPr>
            <w:r>
              <w:rPr>
                <w:rFonts w:cs="Times New Roman"/>
              </w:rPr>
              <w:t>2=Word List 2</w:t>
            </w:r>
          </w:p>
        </w:tc>
      </w:tr>
      <w:tr w:rsidR="00F01033" w:rsidRPr="00D96240" w14:paraId="016938D1" w14:textId="77777777" w:rsidTr="00F01033">
        <w:tc>
          <w:tcPr>
            <w:tcW w:w="0" w:type="auto"/>
            <w:tcBorders>
              <w:top w:val="single" w:sz="4" w:space="0" w:color="auto"/>
              <w:left w:val="single" w:sz="4" w:space="0" w:color="auto"/>
              <w:bottom w:val="single" w:sz="4" w:space="0" w:color="auto"/>
              <w:right w:val="single" w:sz="4" w:space="0" w:color="auto"/>
            </w:tcBorders>
          </w:tcPr>
          <w:p w14:paraId="36A0CFFB" w14:textId="6AFEB9B6" w:rsidR="00F01033" w:rsidRPr="00D96240" w:rsidRDefault="00F01033" w:rsidP="00155F42">
            <w:pPr>
              <w:jc w:val="center"/>
              <w:rPr>
                <w:rFonts w:cs="Times New Roman"/>
                <w:highlight w:val="yellow"/>
              </w:rPr>
            </w:pPr>
            <w:r w:rsidRPr="00155F42">
              <w:rPr>
                <w:rFonts w:cs="Times New Roman"/>
              </w:rPr>
              <w:t>MocaWord1Trial1</w:t>
            </w:r>
          </w:p>
        </w:tc>
        <w:tc>
          <w:tcPr>
            <w:tcW w:w="0" w:type="auto"/>
            <w:tcBorders>
              <w:top w:val="single" w:sz="4" w:space="0" w:color="auto"/>
              <w:left w:val="single" w:sz="4" w:space="0" w:color="auto"/>
              <w:bottom w:val="single" w:sz="4" w:space="0" w:color="auto"/>
              <w:right w:val="single" w:sz="4" w:space="0" w:color="auto"/>
            </w:tcBorders>
          </w:tcPr>
          <w:p w14:paraId="52579C63" w14:textId="18BF021E" w:rsidR="00F01033" w:rsidRPr="00D96240" w:rsidRDefault="00CA76BC" w:rsidP="00155F42">
            <w:pPr>
              <w:rPr>
                <w:rFonts w:cs="Times New Roman"/>
                <w:highlight w:val="yellow"/>
              </w:rPr>
            </w:pPr>
            <w:r w:rsidRPr="00CA76BC">
              <w:rPr>
                <w:rFonts w:cs="Times New Roman"/>
              </w:rPr>
              <w:t>1st Trial: Moca Word 1</w:t>
            </w:r>
          </w:p>
        </w:tc>
        <w:tc>
          <w:tcPr>
            <w:tcW w:w="0" w:type="auto"/>
            <w:tcBorders>
              <w:top w:val="single" w:sz="4" w:space="0" w:color="auto"/>
              <w:left w:val="single" w:sz="4" w:space="0" w:color="auto"/>
              <w:bottom w:val="single" w:sz="4" w:space="0" w:color="auto"/>
              <w:right w:val="single" w:sz="4" w:space="0" w:color="auto"/>
            </w:tcBorders>
          </w:tcPr>
          <w:p w14:paraId="6BE7FBFF" w14:textId="77777777" w:rsidR="00F01033" w:rsidRDefault="00F01033" w:rsidP="00155F42">
            <w:pPr>
              <w:rPr>
                <w:rFonts w:cs="Times New Roman"/>
              </w:rPr>
            </w:pPr>
            <w:r>
              <w:rPr>
                <w:rFonts w:cs="Times New Roman"/>
              </w:rPr>
              <w:t>0=Incorrect</w:t>
            </w:r>
          </w:p>
          <w:p w14:paraId="17F9835C" w14:textId="3DBB66E3" w:rsidR="00F01033" w:rsidRPr="00B9314E" w:rsidRDefault="00F01033" w:rsidP="00155F42">
            <w:pPr>
              <w:rPr>
                <w:rFonts w:cs="Times New Roman"/>
                <w:highlight w:val="yellow"/>
              </w:rPr>
            </w:pPr>
            <w:r>
              <w:rPr>
                <w:rFonts w:cs="Times New Roman"/>
              </w:rPr>
              <w:t>1=Correct</w:t>
            </w:r>
          </w:p>
        </w:tc>
      </w:tr>
      <w:tr w:rsidR="00F01033" w:rsidRPr="00D96240" w14:paraId="71C930ED" w14:textId="77777777" w:rsidTr="00F01033">
        <w:tc>
          <w:tcPr>
            <w:tcW w:w="0" w:type="auto"/>
            <w:tcBorders>
              <w:top w:val="single" w:sz="4" w:space="0" w:color="auto"/>
              <w:left w:val="single" w:sz="4" w:space="0" w:color="auto"/>
              <w:bottom w:val="single" w:sz="4" w:space="0" w:color="auto"/>
              <w:right w:val="single" w:sz="4" w:space="0" w:color="auto"/>
            </w:tcBorders>
          </w:tcPr>
          <w:p w14:paraId="25130FB8" w14:textId="337DDEBC" w:rsidR="00F01033" w:rsidRPr="00155F42" w:rsidRDefault="00F01033" w:rsidP="00155F42">
            <w:pPr>
              <w:jc w:val="center"/>
              <w:rPr>
                <w:rFonts w:cs="Times New Roman"/>
              </w:rPr>
            </w:pPr>
            <w:r>
              <w:rPr>
                <w:rFonts w:cs="Times New Roman"/>
              </w:rPr>
              <w:t>MocaWord2Trial1</w:t>
            </w:r>
          </w:p>
        </w:tc>
        <w:tc>
          <w:tcPr>
            <w:tcW w:w="0" w:type="auto"/>
            <w:tcBorders>
              <w:top w:val="single" w:sz="4" w:space="0" w:color="auto"/>
              <w:left w:val="single" w:sz="4" w:space="0" w:color="auto"/>
              <w:bottom w:val="single" w:sz="4" w:space="0" w:color="auto"/>
              <w:right w:val="single" w:sz="4" w:space="0" w:color="auto"/>
            </w:tcBorders>
          </w:tcPr>
          <w:p w14:paraId="674EDE55" w14:textId="6EC8E461" w:rsidR="00F01033" w:rsidRPr="00B9314E" w:rsidRDefault="00CA76BC" w:rsidP="00155F42">
            <w:pPr>
              <w:rPr>
                <w:rFonts w:cs="Times New Roman"/>
              </w:rPr>
            </w:pPr>
            <w:r w:rsidRPr="00CA76BC">
              <w:rPr>
                <w:rFonts w:cs="Times New Roman"/>
              </w:rPr>
              <w:t>1st Trial: Moca Word 2</w:t>
            </w:r>
          </w:p>
        </w:tc>
        <w:tc>
          <w:tcPr>
            <w:tcW w:w="0" w:type="auto"/>
            <w:tcBorders>
              <w:top w:val="single" w:sz="4" w:space="0" w:color="auto"/>
              <w:left w:val="single" w:sz="4" w:space="0" w:color="auto"/>
              <w:bottom w:val="single" w:sz="4" w:space="0" w:color="auto"/>
              <w:right w:val="single" w:sz="4" w:space="0" w:color="auto"/>
            </w:tcBorders>
          </w:tcPr>
          <w:p w14:paraId="2510D453" w14:textId="77777777" w:rsidR="00F01033" w:rsidRDefault="00F01033" w:rsidP="00155F42">
            <w:pPr>
              <w:rPr>
                <w:rFonts w:cs="Times New Roman"/>
              </w:rPr>
            </w:pPr>
            <w:r>
              <w:rPr>
                <w:rFonts w:cs="Times New Roman"/>
              </w:rPr>
              <w:t>0=Incorrect</w:t>
            </w:r>
          </w:p>
          <w:p w14:paraId="57B45093" w14:textId="11AE278E" w:rsidR="00F01033" w:rsidRPr="00B9314E" w:rsidRDefault="00F01033" w:rsidP="00155F42">
            <w:pPr>
              <w:rPr>
                <w:rFonts w:cs="Times New Roman"/>
              </w:rPr>
            </w:pPr>
            <w:r>
              <w:rPr>
                <w:rFonts w:cs="Times New Roman"/>
              </w:rPr>
              <w:t>1=Correct</w:t>
            </w:r>
          </w:p>
        </w:tc>
      </w:tr>
      <w:tr w:rsidR="00F01033" w:rsidRPr="00D96240" w14:paraId="31097737" w14:textId="77777777" w:rsidTr="00F01033">
        <w:tc>
          <w:tcPr>
            <w:tcW w:w="0" w:type="auto"/>
            <w:tcBorders>
              <w:top w:val="single" w:sz="4" w:space="0" w:color="auto"/>
              <w:left w:val="single" w:sz="4" w:space="0" w:color="auto"/>
              <w:bottom w:val="single" w:sz="4" w:space="0" w:color="auto"/>
              <w:right w:val="single" w:sz="4" w:space="0" w:color="auto"/>
            </w:tcBorders>
          </w:tcPr>
          <w:p w14:paraId="79911EB0" w14:textId="0E518112" w:rsidR="00F01033" w:rsidRDefault="00F01033" w:rsidP="00155F42">
            <w:pPr>
              <w:jc w:val="center"/>
              <w:rPr>
                <w:rFonts w:cs="Times New Roman"/>
              </w:rPr>
            </w:pPr>
            <w:r>
              <w:rPr>
                <w:rFonts w:cs="Times New Roman"/>
              </w:rPr>
              <w:t>MocaWord3Trial1</w:t>
            </w:r>
          </w:p>
        </w:tc>
        <w:tc>
          <w:tcPr>
            <w:tcW w:w="0" w:type="auto"/>
            <w:tcBorders>
              <w:top w:val="single" w:sz="4" w:space="0" w:color="auto"/>
              <w:left w:val="single" w:sz="4" w:space="0" w:color="auto"/>
              <w:bottom w:val="single" w:sz="4" w:space="0" w:color="auto"/>
              <w:right w:val="single" w:sz="4" w:space="0" w:color="auto"/>
            </w:tcBorders>
          </w:tcPr>
          <w:p w14:paraId="4F53507B" w14:textId="655CA932" w:rsidR="00F01033" w:rsidRPr="00B9314E" w:rsidRDefault="00927113" w:rsidP="00155F42">
            <w:pPr>
              <w:rPr>
                <w:rFonts w:cs="Times New Roman"/>
              </w:rPr>
            </w:pPr>
            <w:r w:rsidRPr="00927113">
              <w:rPr>
                <w:rFonts w:cs="Times New Roman"/>
              </w:rPr>
              <w:t>1st Trial: Moca Word 3</w:t>
            </w:r>
          </w:p>
        </w:tc>
        <w:tc>
          <w:tcPr>
            <w:tcW w:w="0" w:type="auto"/>
            <w:tcBorders>
              <w:top w:val="single" w:sz="4" w:space="0" w:color="auto"/>
              <w:left w:val="single" w:sz="4" w:space="0" w:color="auto"/>
              <w:bottom w:val="single" w:sz="4" w:space="0" w:color="auto"/>
              <w:right w:val="single" w:sz="4" w:space="0" w:color="auto"/>
            </w:tcBorders>
          </w:tcPr>
          <w:p w14:paraId="20330FAC" w14:textId="77777777" w:rsidR="00F01033" w:rsidRDefault="00F01033" w:rsidP="002525A7">
            <w:pPr>
              <w:rPr>
                <w:rFonts w:cs="Times New Roman"/>
              </w:rPr>
            </w:pPr>
            <w:r>
              <w:rPr>
                <w:rFonts w:cs="Times New Roman"/>
              </w:rPr>
              <w:t>0=Incorrect</w:t>
            </w:r>
          </w:p>
          <w:p w14:paraId="4A4352FA" w14:textId="61ECF128" w:rsidR="00F01033" w:rsidRDefault="00F01033" w:rsidP="002525A7">
            <w:pPr>
              <w:rPr>
                <w:rFonts w:cs="Times New Roman"/>
              </w:rPr>
            </w:pPr>
            <w:r>
              <w:rPr>
                <w:rFonts w:cs="Times New Roman"/>
              </w:rPr>
              <w:t>1=Correct</w:t>
            </w:r>
          </w:p>
        </w:tc>
      </w:tr>
      <w:tr w:rsidR="00F01033" w:rsidRPr="00D96240" w14:paraId="4A6534FD" w14:textId="77777777" w:rsidTr="00F01033">
        <w:tc>
          <w:tcPr>
            <w:tcW w:w="0" w:type="auto"/>
            <w:tcBorders>
              <w:top w:val="single" w:sz="4" w:space="0" w:color="auto"/>
              <w:left w:val="single" w:sz="4" w:space="0" w:color="auto"/>
              <w:bottom w:val="single" w:sz="4" w:space="0" w:color="auto"/>
              <w:right w:val="single" w:sz="4" w:space="0" w:color="auto"/>
            </w:tcBorders>
          </w:tcPr>
          <w:p w14:paraId="66949BDB" w14:textId="6A41F776" w:rsidR="00F01033" w:rsidRDefault="00F01033" w:rsidP="009E60BA">
            <w:pPr>
              <w:jc w:val="center"/>
              <w:rPr>
                <w:rFonts w:cs="Times New Roman"/>
              </w:rPr>
            </w:pPr>
            <w:r>
              <w:rPr>
                <w:rFonts w:cs="Times New Roman"/>
              </w:rPr>
              <w:t>MocaWord4Trial1</w:t>
            </w:r>
          </w:p>
        </w:tc>
        <w:tc>
          <w:tcPr>
            <w:tcW w:w="0" w:type="auto"/>
            <w:tcBorders>
              <w:top w:val="single" w:sz="4" w:space="0" w:color="auto"/>
              <w:left w:val="single" w:sz="4" w:space="0" w:color="auto"/>
              <w:bottom w:val="single" w:sz="4" w:space="0" w:color="auto"/>
              <w:right w:val="single" w:sz="4" w:space="0" w:color="auto"/>
            </w:tcBorders>
          </w:tcPr>
          <w:p w14:paraId="6E2C0BDA" w14:textId="34FC4A8E" w:rsidR="00F01033" w:rsidRPr="00B9314E" w:rsidRDefault="00927113" w:rsidP="009E60BA">
            <w:pPr>
              <w:rPr>
                <w:rFonts w:cs="Times New Roman"/>
              </w:rPr>
            </w:pPr>
            <w:r w:rsidRPr="00927113">
              <w:rPr>
                <w:rFonts w:cs="Times New Roman"/>
              </w:rPr>
              <w:t>1st Trial: Moca Word 4</w:t>
            </w:r>
          </w:p>
        </w:tc>
        <w:tc>
          <w:tcPr>
            <w:tcW w:w="0" w:type="auto"/>
            <w:tcBorders>
              <w:top w:val="single" w:sz="4" w:space="0" w:color="auto"/>
              <w:left w:val="single" w:sz="4" w:space="0" w:color="auto"/>
              <w:bottom w:val="single" w:sz="4" w:space="0" w:color="auto"/>
              <w:right w:val="single" w:sz="4" w:space="0" w:color="auto"/>
            </w:tcBorders>
          </w:tcPr>
          <w:p w14:paraId="28F56F8A" w14:textId="77777777" w:rsidR="00F01033" w:rsidRDefault="00F01033" w:rsidP="009E60BA">
            <w:pPr>
              <w:rPr>
                <w:rFonts w:cs="Times New Roman"/>
              </w:rPr>
            </w:pPr>
            <w:r>
              <w:rPr>
                <w:rFonts w:cs="Times New Roman"/>
              </w:rPr>
              <w:t>0=Incorrect</w:t>
            </w:r>
          </w:p>
          <w:p w14:paraId="2ACFAE98" w14:textId="6AC4BC66" w:rsidR="00F01033" w:rsidRDefault="00F01033" w:rsidP="009E60BA">
            <w:pPr>
              <w:rPr>
                <w:rFonts w:cs="Times New Roman"/>
              </w:rPr>
            </w:pPr>
            <w:r>
              <w:rPr>
                <w:rFonts w:cs="Times New Roman"/>
              </w:rPr>
              <w:t>1=Correct</w:t>
            </w:r>
          </w:p>
        </w:tc>
      </w:tr>
      <w:tr w:rsidR="00F01033" w:rsidRPr="00D96240" w14:paraId="38963B30" w14:textId="77777777" w:rsidTr="00F01033">
        <w:tc>
          <w:tcPr>
            <w:tcW w:w="0" w:type="auto"/>
            <w:tcBorders>
              <w:top w:val="single" w:sz="4" w:space="0" w:color="auto"/>
              <w:left w:val="single" w:sz="4" w:space="0" w:color="auto"/>
              <w:bottom w:val="single" w:sz="4" w:space="0" w:color="auto"/>
              <w:right w:val="single" w:sz="4" w:space="0" w:color="auto"/>
            </w:tcBorders>
          </w:tcPr>
          <w:p w14:paraId="7654E629" w14:textId="446D731B" w:rsidR="00F01033" w:rsidRDefault="00F01033" w:rsidP="009E60BA">
            <w:pPr>
              <w:jc w:val="center"/>
              <w:rPr>
                <w:rFonts w:cs="Times New Roman"/>
              </w:rPr>
            </w:pPr>
            <w:r>
              <w:rPr>
                <w:rFonts w:cs="Times New Roman"/>
              </w:rPr>
              <w:t>MocaWord5Trial1</w:t>
            </w:r>
          </w:p>
        </w:tc>
        <w:tc>
          <w:tcPr>
            <w:tcW w:w="0" w:type="auto"/>
            <w:tcBorders>
              <w:top w:val="single" w:sz="4" w:space="0" w:color="auto"/>
              <w:left w:val="single" w:sz="4" w:space="0" w:color="auto"/>
              <w:bottom w:val="single" w:sz="4" w:space="0" w:color="auto"/>
              <w:right w:val="single" w:sz="4" w:space="0" w:color="auto"/>
            </w:tcBorders>
          </w:tcPr>
          <w:p w14:paraId="320E9A99" w14:textId="18B7F248" w:rsidR="00F01033" w:rsidRPr="00B9314E" w:rsidRDefault="00927113" w:rsidP="009E60BA">
            <w:pPr>
              <w:rPr>
                <w:rFonts w:cs="Times New Roman"/>
              </w:rPr>
            </w:pPr>
            <w:r w:rsidRPr="00927113">
              <w:rPr>
                <w:rFonts w:cs="Times New Roman"/>
              </w:rPr>
              <w:t>1st Trial: Moca Word 5</w:t>
            </w:r>
          </w:p>
        </w:tc>
        <w:tc>
          <w:tcPr>
            <w:tcW w:w="0" w:type="auto"/>
            <w:tcBorders>
              <w:top w:val="single" w:sz="4" w:space="0" w:color="auto"/>
              <w:left w:val="single" w:sz="4" w:space="0" w:color="auto"/>
              <w:bottom w:val="single" w:sz="4" w:space="0" w:color="auto"/>
              <w:right w:val="single" w:sz="4" w:space="0" w:color="auto"/>
            </w:tcBorders>
          </w:tcPr>
          <w:p w14:paraId="2D673066" w14:textId="77777777" w:rsidR="00F01033" w:rsidRDefault="00F01033" w:rsidP="009E60BA">
            <w:pPr>
              <w:rPr>
                <w:rFonts w:cs="Times New Roman"/>
              </w:rPr>
            </w:pPr>
            <w:r>
              <w:rPr>
                <w:rFonts w:cs="Times New Roman"/>
              </w:rPr>
              <w:t>0=Incorrect</w:t>
            </w:r>
          </w:p>
          <w:p w14:paraId="754DA20A" w14:textId="6AB88BD9" w:rsidR="00F01033" w:rsidRDefault="00F01033" w:rsidP="009E60BA">
            <w:pPr>
              <w:rPr>
                <w:rFonts w:cs="Times New Roman"/>
              </w:rPr>
            </w:pPr>
            <w:r>
              <w:rPr>
                <w:rFonts w:cs="Times New Roman"/>
              </w:rPr>
              <w:lastRenderedPageBreak/>
              <w:t>1=Correct</w:t>
            </w:r>
          </w:p>
        </w:tc>
      </w:tr>
      <w:tr w:rsidR="00F01033" w:rsidRPr="00D96240" w14:paraId="120C23EE" w14:textId="77777777" w:rsidTr="00F01033">
        <w:tc>
          <w:tcPr>
            <w:tcW w:w="0" w:type="auto"/>
            <w:tcBorders>
              <w:top w:val="single" w:sz="4" w:space="0" w:color="auto"/>
              <w:left w:val="single" w:sz="4" w:space="0" w:color="auto"/>
              <w:bottom w:val="single" w:sz="4" w:space="0" w:color="auto"/>
              <w:right w:val="single" w:sz="4" w:space="0" w:color="auto"/>
            </w:tcBorders>
          </w:tcPr>
          <w:p w14:paraId="76697C85" w14:textId="704B3EDD" w:rsidR="00F01033" w:rsidRDefault="00F01033" w:rsidP="009E60BA">
            <w:pPr>
              <w:jc w:val="center"/>
              <w:rPr>
                <w:rFonts w:cs="Times New Roman"/>
              </w:rPr>
            </w:pPr>
            <w:r>
              <w:rPr>
                <w:rFonts w:cs="Times New Roman"/>
              </w:rPr>
              <w:lastRenderedPageBreak/>
              <w:t>MocaWord1Trial2</w:t>
            </w:r>
          </w:p>
        </w:tc>
        <w:tc>
          <w:tcPr>
            <w:tcW w:w="0" w:type="auto"/>
            <w:tcBorders>
              <w:top w:val="single" w:sz="4" w:space="0" w:color="auto"/>
              <w:left w:val="single" w:sz="4" w:space="0" w:color="auto"/>
              <w:bottom w:val="single" w:sz="4" w:space="0" w:color="auto"/>
              <w:right w:val="single" w:sz="4" w:space="0" w:color="auto"/>
            </w:tcBorders>
          </w:tcPr>
          <w:p w14:paraId="47DB0396" w14:textId="685143D4" w:rsidR="00F01033" w:rsidRPr="00B9314E" w:rsidRDefault="00927113" w:rsidP="009E60BA">
            <w:pPr>
              <w:rPr>
                <w:rFonts w:cs="Times New Roman"/>
              </w:rPr>
            </w:pPr>
            <w:r w:rsidRPr="00927113">
              <w:rPr>
                <w:rFonts w:cs="Times New Roman"/>
              </w:rPr>
              <w:t>2nd Trial: Moca Word 1</w:t>
            </w:r>
          </w:p>
        </w:tc>
        <w:tc>
          <w:tcPr>
            <w:tcW w:w="0" w:type="auto"/>
            <w:tcBorders>
              <w:top w:val="single" w:sz="4" w:space="0" w:color="auto"/>
              <w:left w:val="single" w:sz="4" w:space="0" w:color="auto"/>
              <w:bottom w:val="single" w:sz="4" w:space="0" w:color="auto"/>
              <w:right w:val="single" w:sz="4" w:space="0" w:color="auto"/>
            </w:tcBorders>
          </w:tcPr>
          <w:p w14:paraId="3103A0F0" w14:textId="77777777" w:rsidR="00F01033" w:rsidRDefault="00F01033" w:rsidP="009E60BA">
            <w:pPr>
              <w:rPr>
                <w:rFonts w:cs="Times New Roman"/>
              </w:rPr>
            </w:pPr>
            <w:r>
              <w:rPr>
                <w:rFonts w:cs="Times New Roman"/>
              </w:rPr>
              <w:t>0=Incorrect</w:t>
            </w:r>
          </w:p>
          <w:p w14:paraId="38256257" w14:textId="7341D886" w:rsidR="00F01033" w:rsidRDefault="00F01033" w:rsidP="009E60BA">
            <w:pPr>
              <w:rPr>
                <w:rFonts w:cs="Times New Roman"/>
              </w:rPr>
            </w:pPr>
            <w:r>
              <w:rPr>
                <w:rFonts w:cs="Times New Roman"/>
              </w:rPr>
              <w:t>1=Correct</w:t>
            </w:r>
          </w:p>
        </w:tc>
      </w:tr>
      <w:tr w:rsidR="00F01033" w:rsidRPr="00D96240" w14:paraId="7F5C666C" w14:textId="77777777" w:rsidTr="00F01033">
        <w:tc>
          <w:tcPr>
            <w:tcW w:w="0" w:type="auto"/>
            <w:tcBorders>
              <w:top w:val="single" w:sz="4" w:space="0" w:color="auto"/>
              <w:left w:val="single" w:sz="4" w:space="0" w:color="auto"/>
              <w:bottom w:val="single" w:sz="4" w:space="0" w:color="auto"/>
              <w:right w:val="single" w:sz="4" w:space="0" w:color="auto"/>
            </w:tcBorders>
          </w:tcPr>
          <w:p w14:paraId="76CB2DCF" w14:textId="24B1C9B7" w:rsidR="00F01033" w:rsidRDefault="00F01033" w:rsidP="009E60BA">
            <w:pPr>
              <w:jc w:val="center"/>
              <w:rPr>
                <w:rFonts w:cs="Times New Roman"/>
              </w:rPr>
            </w:pPr>
            <w:r>
              <w:rPr>
                <w:rFonts w:cs="Times New Roman"/>
              </w:rPr>
              <w:t>MocaWord2Trial2</w:t>
            </w:r>
          </w:p>
        </w:tc>
        <w:tc>
          <w:tcPr>
            <w:tcW w:w="0" w:type="auto"/>
            <w:tcBorders>
              <w:top w:val="single" w:sz="4" w:space="0" w:color="auto"/>
              <w:left w:val="single" w:sz="4" w:space="0" w:color="auto"/>
              <w:bottom w:val="single" w:sz="4" w:space="0" w:color="auto"/>
              <w:right w:val="single" w:sz="4" w:space="0" w:color="auto"/>
            </w:tcBorders>
          </w:tcPr>
          <w:p w14:paraId="6BA961EC" w14:textId="0E68097D" w:rsidR="00F01033" w:rsidRPr="00B9314E" w:rsidRDefault="00927113" w:rsidP="009E60BA">
            <w:pPr>
              <w:rPr>
                <w:rFonts w:cs="Times New Roman"/>
              </w:rPr>
            </w:pPr>
            <w:r w:rsidRPr="00927113">
              <w:rPr>
                <w:rFonts w:cs="Times New Roman"/>
              </w:rPr>
              <w:t>2nd Trial: Moca Word 2</w:t>
            </w:r>
          </w:p>
        </w:tc>
        <w:tc>
          <w:tcPr>
            <w:tcW w:w="0" w:type="auto"/>
            <w:tcBorders>
              <w:top w:val="single" w:sz="4" w:space="0" w:color="auto"/>
              <w:left w:val="single" w:sz="4" w:space="0" w:color="auto"/>
              <w:bottom w:val="single" w:sz="4" w:space="0" w:color="auto"/>
              <w:right w:val="single" w:sz="4" w:space="0" w:color="auto"/>
            </w:tcBorders>
          </w:tcPr>
          <w:p w14:paraId="6DB4C825" w14:textId="77777777" w:rsidR="00F01033" w:rsidRDefault="00F01033" w:rsidP="009E60BA">
            <w:pPr>
              <w:rPr>
                <w:rFonts w:cs="Times New Roman"/>
              </w:rPr>
            </w:pPr>
            <w:r>
              <w:rPr>
                <w:rFonts w:cs="Times New Roman"/>
              </w:rPr>
              <w:t>0=Incorrect</w:t>
            </w:r>
          </w:p>
          <w:p w14:paraId="5C1E8129" w14:textId="4B6F239C" w:rsidR="00F01033" w:rsidRDefault="00F01033" w:rsidP="009E60BA">
            <w:pPr>
              <w:rPr>
                <w:rFonts w:cs="Times New Roman"/>
              </w:rPr>
            </w:pPr>
            <w:r>
              <w:rPr>
                <w:rFonts w:cs="Times New Roman"/>
              </w:rPr>
              <w:t>1=Correct</w:t>
            </w:r>
          </w:p>
        </w:tc>
      </w:tr>
      <w:tr w:rsidR="00F01033" w:rsidRPr="00D96240" w14:paraId="138A420E" w14:textId="77777777" w:rsidTr="00F01033">
        <w:tc>
          <w:tcPr>
            <w:tcW w:w="0" w:type="auto"/>
            <w:tcBorders>
              <w:top w:val="single" w:sz="4" w:space="0" w:color="auto"/>
              <w:left w:val="single" w:sz="4" w:space="0" w:color="auto"/>
              <w:bottom w:val="single" w:sz="4" w:space="0" w:color="auto"/>
              <w:right w:val="single" w:sz="4" w:space="0" w:color="auto"/>
            </w:tcBorders>
          </w:tcPr>
          <w:p w14:paraId="617DD58F" w14:textId="0EAF7E2A" w:rsidR="00F01033" w:rsidRDefault="00F01033" w:rsidP="003878C0">
            <w:pPr>
              <w:jc w:val="center"/>
              <w:rPr>
                <w:rFonts w:cs="Times New Roman"/>
              </w:rPr>
            </w:pPr>
            <w:r>
              <w:rPr>
                <w:rFonts w:cs="Times New Roman"/>
              </w:rPr>
              <w:t>MocaWord3Trial2</w:t>
            </w:r>
          </w:p>
        </w:tc>
        <w:tc>
          <w:tcPr>
            <w:tcW w:w="0" w:type="auto"/>
            <w:tcBorders>
              <w:top w:val="single" w:sz="4" w:space="0" w:color="auto"/>
              <w:left w:val="single" w:sz="4" w:space="0" w:color="auto"/>
              <w:bottom w:val="single" w:sz="4" w:space="0" w:color="auto"/>
              <w:right w:val="single" w:sz="4" w:space="0" w:color="auto"/>
            </w:tcBorders>
          </w:tcPr>
          <w:p w14:paraId="3376B23B" w14:textId="0023642E" w:rsidR="00F01033" w:rsidRPr="00B9314E" w:rsidRDefault="00927113" w:rsidP="003878C0">
            <w:pPr>
              <w:rPr>
                <w:rFonts w:cs="Times New Roman"/>
              </w:rPr>
            </w:pPr>
            <w:r w:rsidRPr="00927113">
              <w:rPr>
                <w:rFonts w:cs="Times New Roman"/>
              </w:rPr>
              <w:t>2nd Trial: Moca Word 3</w:t>
            </w:r>
          </w:p>
        </w:tc>
        <w:tc>
          <w:tcPr>
            <w:tcW w:w="0" w:type="auto"/>
            <w:tcBorders>
              <w:top w:val="single" w:sz="4" w:space="0" w:color="auto"/>
              <w:left w:val="single" w:sz="4" w:space="0" w:color="auto"/>
              <w:bottom w:val="single" w:sz="4" w:space="0" w:color="auto"/>
              <w:right w:val="single" w:sz="4" w:space="0" w:color="auto"/>
            </w:tcBorders>
          </w:tcPr>
          <w:p w14:paraId="4C162B99" w14:textId="77777777" w:rsidR="00F01033" w:rsidRDefault="00F01033" w:rsidP="003878C0">
            <w:pPr>
              <w:rPr>
                <w:rFonts w:cs="Times New Roman"/>
              </w:rPr>
            </w:pPr>
            <w:r>
              <w:rPr>
                <w:rFonts w:cs="Times New Roman"/>
              </w:rPr>
              <w:t>0=Incorrect</w:t>
            </w:r>
          </w:p>
          <w:p w14:paraId="6BA04EC2" w14:textId="09935B8F" w:rsidR="00F01033" w:rsidRDefault="00F01033" w:rsidP="003878C0">
            <w:pPr>
              <w:rPr>
                <w:rFonts w:cs="Times New Roman"/>
              </w:rPr>
            </w:pPr>
            <w:r>
              <w:rPr>
                <w:rFonts w:cs="Times New Roman"/>
              </w:rPr>
              <w:t>1=Correct</w:t>
            </w:r>
          </w:p>
        </w:tc>
      </w:tr>
      <w:tr w:rsidR="00F01033" w:rsidRPr="00D96240" w14:paraId="49E35F69" w14:textId="77777777" w:rsidTr="00F01033">
        <w:tc>
          <w:tcPr>
            <w:tcW w:w="0" w:type="auto"/>
            <w:tcBorders>
              <w:top w:val="single" w:sz="4" w:space="0" w:color="auto"/>
              <w:left w:val="single" w:sz="4" w:space="0" w:color="auto"/>
              <w:bottom w:val="single" w:sz="4" w:space="0" w:color="auto"/>
              <w:right w:val="single" w:sz="4" w:space="0" w:color="auto"/>
            </w:tcBorders>
          </w:tcPr>
          <w:p w14:paraId="3A14C7FC" w14:textId="14D947E3" w:rsidR="00F01033" w:rsidRDefault="00F01033" w:rsidP="003878C0">
            <w:pPr>
              <w:jc w:val="center"/>
              <w:rPr>
                <w:rFonts w:cs="Times New Roman"/>
              </w:rPr>
            </w:pPr>
            <w:r>
              <w:rPr>
                <w:rFonts w:cs="Times New Roman"/>
              </w:rPr>
              <w:t>MocaWord4Trial2</w:t>
            </w:r>
          </w:p>
        </w:tc>
        <w:tc>
          <w:tcPr>
            <w:tcW w:w="0" w:type="auto"/>
            <w:tcBorders>
              <w:top w:val="single" w:sz="4" w:space="0" w:color="auto"/>
              <w:left w:val="single" w:sz="4" w:space="0" w:color="auto"/>
              <w:bottom w:val="single" w:sz="4" w:space="0" w:color="auto"/>
              <w:right w:val="single" w:sz="4" w:space="0" w:color="auto"/>
            </w:tcBorders>
          </w:tcPr>
          <w:p w14:paraId="4A48F187" w14:textId="526CBF56" w:rsidR="00F01033" w:rsidRPr="00B9314E" w:rsidRDefault="00927113" w:rsidP="003878C0">
            <w:pPr>
              <w:rPr>
                <w:rFonts w:cs="Times New Roman"/>
              </w:rPr>
            </w:pPr>
            <w:r w:rsidRPr="00927113">
              <w:rPr>
                <w:rFonts w:cs="Times New Roman"/>
              </w:rPr>
              <w:t>2nd Trial: Moca Word 4</w:t>
            </w:r>
          </w:p>
        </w:tc>
        <w:tc>
          <w:tcPr>
            <w:tcW w:w="0" w:type="auto"/>
            <w:tcBorders>
              <w:top w:val="single" w:sz="4" w:space="0" w:color="auto"/>
              <w:left w:val="single" w:sz="4" w:space="0" w:color="auto"/>
              <w:bottom w:val="single" w:sz="4" w:space="0" w:color="auto"/>
              <w:right w:val="single" w:sz="4" w:space="0" w:color="auto"/>
            </w:tcBorders>
          </w:tcPr>
          <w:p w14:paraId="750D65A2" w14:textId="77777777" w:rsidR="00F01033" w:rsidRDefault="00F01033" w:rsidP="003878C0">
            <w:pPr>
              <w:rPr>
                <w:rFonts w:cs="Times New Roman"/>
              </w:rPr>
            </w:pPr>
            <w:r>
              <w:rPr>
                <w:rFonts w:cs="Times New Roman"/>
              </w:rPr>
              <w:t>0=Incorrect</w:t>
            </w:r>
          </w:p>
          <w:p w14:paraId="6B669FDB" w14:textId="1E00FE0D" w:rsidR="00F01033" w:rsidRDefault="00F01033" w:rsidP="003878C0">
            <w:pPr>
              <w:rPr>
                <w:rFonts w:cs="Times New Roman"/>
              </w:rPr>
            </w:pPr>
            <w:r>
              <w:rPr>
                <w:rFonts w:cs="Times New Roman"/>
              </w:rPr>
              <w:t>1=Correct</w:t>
            </w:r>
          </w:p>
        </w:tc>
      </w:tr>
      <w:tr w:rsidR="00F01033" w:rsidRPr="00D96240" w14:paraId="41839BD1" w14:textId="77777777" w:rsidTr="00F01033">
        <w:tc>
          <w:tcPr>
            <w:tcW w:w="0" w:type="auto"/>
            <w:tcBorders>
              <w:top w:val="single" w:sz="4" w:space="0" w:color="auto"/>
              <w:left w:val="single" w:sz="4" w:space="0" w:color="auto"/>
              <w:bottom w:val="single" w:sz="4" w:space="0" w:color="auto"/>
              <w:right w:val="single" w:sz="4" w:space="0" w:color="auto"/>
            </w:tcBorders>
          </w:tcPr>
          <w:p w14:paraId="32D01949" w14:textId="4AE4DDAB" w:rsidR="00F01033" w:rsidRDefault="00F01033" w:rsidP="003878C0">
            <w:pPr>
              <w:jc w:val="center"/>
              <w:rPr>
                <w:rFonts w:cs="Times New Roman"/>
              </w:rPr>
            </w:pPr>
            <w:r>
              <w:rPr>
                <w:rFonts w:cs="Times New Roman"/>
              </w:rPr>
              <w:t>MocaWord5Trial2</w:t>
            </w:r>
          </w:p>
        </w:tc>
        <w:tc>
          <w:tcPr>
            <w:tcW w:w="0" w:type="auto"/>
            <w:tcBorders>
              <w:top w:val="single" w:sz="4" w:space="0" w:color="auto"/>
              <w:left w:val="single" w:sz="4" w:space="0" w:color="auto"/>
              <w:bottom w:val="single" w:sz="4" w:space="0" w:color="auto"/>
              <w:right w:val="single" w:sz="4" w:space="0" w:color="auto"/>
            </w:tcBorders>
          </w:tcPr>
          <w:p w14:paraId="7466CCB3" w14:textId="4F1F3B64" w:rsidR="00F01033" w:rsidRPr="00B9314E" w:rsidRDefault="00B4668E" w:rsidP="003878C0">
            <w:pPr>
              <w:rPr>
                <w:rFonts w:cs="Times New Roman"/>
              </w:rPr>
            </w:pPr>
            <w:r w:rsidRPr="00B4668E">
              <w:rPr>
                <w:rFonts w:cs="Times New Roman"/>
              </w:rPr>
              <w:t>2nd Trial: Moca Word 5</w:t>
            </w:r>
          </w:p>
        </w:tc>
        <w:tc>
          <w:tcPr>
            <w:tcW w:w="0" w:type="auto"/>
            <w:tcBorders>
              <w:top w:val="single" w:sz="4" w:space="0" w:color="auto"/>
              <w:left w:val="single" w:sz="4" w:space="0" w:color="auto"/>
              <w:bottom w:val="single" w:sz="4" w:space="0" w:color="auto"/>
              <w:right w:val="single" w:sz="4" w:space="0" w:color="auto"/>
            </w:tcBorders>
          </w:tcPr>
          <w:p w14:paraId="5BA2EE7A" w14:textId="77777777" w:rsidR="00F01033" w:rsidRDefault="00F01033" w:rsidP="003878C0">
            <w:pPr>
              <w:rPr>
                <w:rFonts w:cs="Times New Roman"/>
              </w:rPr>
            </w:pPr>
            <w:r>
              <w:rPr>
                <w:rFonts w:cs="Times New Roman"/>
              </w:rPr>
              <w:t>0=Incorrect</w:t>
            </w:r>
          </w:p>
          <w:p w14:paraId="26C7DE4C" w14:textId="14A39E4E" w:rsidR="00F01033" w:rsidRDefault="00F01033" w:rsidP="003878C0">
            <w:pPr>
              <w:rPr>
                <w:rFonts w:cs="Times New Roman"/>
              </w:rPr>
            </w:pPr>
            <w:r>
              <w:rPr>
                <w:rFonts w:cs="Times New Roman"/>
              </w:rPr>
              <w:t>1=Correct</w:t>
            </w:r>
          </w:p>
        </w:tc>
      </w:tr>
      <w:tr w:rsidR="00F01033" w:rsidRPr="00E142A0" w14:paraId="71AB6920" w14:textId="77777777" w:rsidTr="00F01033">
        <w:tc>
          <w:tcPr>
            <w:tcW w:w="0" w:type="auto"/>
            <w:tcBorders>
              <w:top w:val="single" w:sz="4" w:space="0" w:color="auto"/>
              <w:left w:val="single" w:sz="4" w:space="0" w:color="auto"/>
              <w:bottom w:val="single" w:sz="4" w:space="0" w:color="auto"/>
              <w:right w:val="single" w:sz="4" w:space="0" w:color="auto"/>
            </w:tcBorders>
          </w:tcPr>
          <w:p w14:paraId="733A635E" w14:textId="03D60334" w:rsidR="00F01033" w:rsidRPr="00D96240" w:rsidRDefault="00F01033" w:rsidP="003878C0">
            <w:pPr>
              <w:jc w:val="center"/>
              <w:rPr>
                <w:rFonts w:cs="Times New Roman"/>
                <w:b/>
                <w:highlight w:val="yellow"/>
              </w:rPr>
            </w:pPr>
            <w:r w:rsidRPr="003878C0">
              <w:rPr>
                <w:rFonts w:cs="Times New Roman"/>
              </w:rPr>
              <w:t>FDS</w:t>
            </w:r>
          </w:p>
        </w:tc>
        <w:tc>
          <w:tcPr>
            <w:tcW w:w="0" w:type="auto"/>
            <w:tcBorders>
              <w:top w:val="single" w:sz="4" w:space="0" w:color="auto"/>
              <w:left w:val="single" w:sz="4" w:space="0" w:color="auto"/>
              <w:bottom w:val="single" w:sz="4" w:space="0" w:color="auto"/>
              <w:right w:val="single" w:sz="4" w:space="0" w:color="auto"/>
            </w:tcBorders>
          </w:tcPr>
          <w:p w14:paraId="2202FA9F" w14:textId="5F756598" w:rsidR="00F01033" w:rsidRPr="00D974B4" w:rsidRDefault="00B4668E" w:rsidP="003878C0">
            <w:pPr>
              <w:rPr>
                <w:rFonts w:cs="Times New Roman"/>
              </w:rPr>
            </w:pPr>
            <w:r w:rsidRPr="00B4668E">
              <w:rPr>
                <w:rFonts w:cs="Times New Roman"/>
              </w:rPr>
              <w:t>Subject has to repeat 5 digits in forward order</w:t>
            </w:r>
          </w:p>
        </w:tc>
        <w:tc>
          <w:tcPr>
            <w:tcW w:w="0" w:type="auto"/>
            <w:tcBorders>
              <w:top w:val="single" w:sz="4" w:space="0" w:color="auto"/>
              <w:left w:val="single" w:sz="4" w:space="0" w:color="auto"/>
              <w:bottom w:val="single" w:sz="4" w:space="0" w:color="auto"/>
              <w:right w:val="single" w:sz="4" w:space="0" w:color="auto"/>
            </w:tcBorders>
          </w:tcPr>
          <w:p w14:paraId="4BC54AC4" w14:textId="77777777" w:rsidR="00F01033" w:rsidRDefault="00F01033" w:rsidP="003878C0">
            <w:pPr>
              <w:rPr>
                <w:rFonts w:cs="Times New Roman"/>
              </w:rPr>
            </w:pPr>
            <w:r>
              <w:rPr>
                <w:rFonts w:cs="Times New Roman"/>
              </w:rPr>
              <w:t>0=Incorrect</w:t>
            </w:r>
          </w:p>
          <w:p w14:paraId="675567C5" w14:textId="6AD2284D" w:rsidR="00F01033" w:rsidRPr="00E142A0" w:rsidRDefault="00F01033" w:rsidP="003878C0">
            <w:pPr>
              <w:rPr>
                <w:rFonts w:cs="Times New Roman"/>
                <w:b/>
              </w:rPr>
            </w:pPr>
            <w:r>
              <w:rPr>
                <w:rFonts w:cs="Times New Roman"/>
              </w:rPr>
              <w:t>1=Correct</w:t>
            </w:r>
          </w:p>
        </w:tc>
      </w:tr>
      <w:tr w:rsidR="00F01033" w:rsidRPr="00E142A0" w14:paraId="1A15468E" w14:textId="77777777" w:rsidTr="00F01033">
        <w:tc>
          <w:tcPr>
            <w:tcW w:w="0" w:type="auto"/>
            <w:tcBorders>
              <w:top w:val="single" w:sz="4" w:space="0" w:color="auto"/>
              <w:left w:val="single" w:sz="4" w:space="0" w:color="auto"/>
              <w:bottom w:val="single" w:sz="4" w:space="0" w:color="auto"/>
              <w:right w:val="single" w:sz="4" w:space="0" w:color="auto"/>
            </w:tcBorders>
          </w:tcPr>
          <w:p w14:paraId="22A27872" w14:textId="3BF38E87" w:rsidR="00F01033" w:rsidRDefault="00F01033" w:rsidP="003878C0">
            <w:pPr>
              <w:jc w:val="center"/>
              <w:rPr>
                <w:rFonts w:cs="Times New Roman"/>
                <w:highlight w:val="yellow"/>
              </w:rPr>
            </w:pPr>
            <w:r w:rsidRPr="003878C0">
              <w:rPr>
                <w:rFonts w:cs="Times New Roman"/>
              </w:rPr>
              <w:t>BDS</w:t>
            </w:r>
          </w:p>
        </w:tc>
        <w:tc>
          <w:tcPr>
            <w:tcW w:w="0" w:type="auto"/>
            <w:tcBorders>
              <w:top w:val="single" w:sz="4" w:space="0" w:color="auto"/>
              <w:left w:val="single" w:sz="4" w:space="0" w:color="auto"/>
              <w:bottom w:val="single" w:sz="4" w:space="0" w:color="auto"/>
              <w:right w:val="single" w:sz="4" w:space="0" w:color="auto"/>
            </w:tcBorders>
          </w:tcPr>
          <w:p w14:paraId="4DF3768B" w14:textId="022316A2" w:rsidR="00F01033" w:rsidRPr="00D974B4" w:rsidRDefault="00E12F81" w:rsidP="00E12F81">
            <w:pPr>
              <w:rPr>
                <w:rFonts w:cs="Times New Roman"/>
              </w:rPr>
            </w:pPr>
            <w:r w:rsidRPr="00E12F81">
              <w:rPr>
                <w:rFonts w:cs="Times New Roman"/>
              </w:rPr>
              <w:t>Su</w:t>
            </w:r>
            <w:r>
              <w:rPr>
                <w:rFonts w:cs="Times New Roman"/>
              </w:rPr>
              <w:t>b</w:t>
            </w:r>
            <w:r w:rsidRPr="00E12F81">
              <w:rPr>
                <w:rFonts w:cs="Times New Roman"/>
              </w:rPr>
              <w:t>ject has to repeat 3 digits in backwards order</w:t>
            </w:r>
          </w:p>
        </w:tc>
        <w:tc>
          <w:tcPr>
            <w:tcW w:w="0" w:type="auto"/>
            <w:tcBorders>
              <w:top w:val="single" w:sz="4" w:space="0" w:color="auto"/>
              <w:left w:val="single" w:sz="4" w:space="0" w:color="auto"/>
              <w:bottom w:val="single" w:sz="4" w:space="0" w:color="auto"/>
              <w:right w:val="single" w:sz="4" w:space="0" w:color="auto"/>
            </w:tcBorders>
          </w:tcPr>
          <w:p w14:paraId="5AEF94D7" w14:textId="77777777" w:rsidR="00F01033" w:rsidRDefault="00F01033" w:rsidP="003878C0">
            <w:pPr>
              <w:rPr>
                <w:rFonts w:cs="Times New Roman"/>
              </w:rPr>
            </w:pPr>
            <w:r>
              <w:rPr>
                <w:rFonts w:cs="Times New Roman"/>
              </w:rPr>
              <w:t>0=Incorrect</w:t>
            </w:r>
          </w:p>
          <w:p w14:paraId="10179721" w14:textId="342DDBDD" w:rsidR="00F01033" w:rsidRPr="00D974B4" w:rsidRDefault="00F01033" w:rsidP="003878C0">
            <w:pPr>
              <w:rPr>
                <w:rFonts w:cs="Times New Roman"/>
              </w:rPr>
            </w:pPr>
            <w:r>
              <w:rPr>
                <w:rFonts w:cs="Times New Roman"/>
              </w:rPr>
              <w:t>1=Correct</w:t>
            </w:r>
          </w:p>
        </w:tc>
      </w:tr>
      <w:tr w:rsidR="00F01033" w:rsidRPr="00E142A0" w14:paraId="3F292619" w14:textId="77777777" w:rsidTr="00F01033">
        <w:tc>
          <w:tcPr>
            <w:tcW w:w="0" w:type="auto"/>
            <w:tcBorders>
              <w:top w:val="single" w:sz="4" w:space="0" w:color="auto"/>
              <w:left w:val="single" w:sz="4" w:space="0" w:color="auto"/>
              <w:bottom w:val="single" w:sz="4" w:space="0" w:color="auto"/>
              <w:right w:val="single" w:sz="4" w:space="0" w:color="auto"/>
            </w:tcBorders>
          </w:tcPr>
          <w:p w14:paraId="14E6B015" w14:textId="115994C1" w:rsidR="00F01033" w:rsidRDefault="00F01033" w:rsidP="003878C0">
            <w:pPr>
              <w:jc w:val="center"/>
              <w:rPr>
                <w:rFonts w:cs="Times New Roman"/>
                <w:highlight w:val="yellow"/>
              </w:rPr>
            </w:pPr>
            <w:r w:rsidRPr="003878C0">
              <w:rPr>
                <w:rFonts w:cs="Times New Roman"/>
              </w:rPr>
              <w:t>VigilenceErrors</w:t>
            </w:r>
          </w:p>
        </w:tc>
        <w:tc>
          <w:tcPr>
            <w:tcW w:w="0" w:type="auto"/>
            <w:tcBorders>
              <w:top w:val="single" w:sz="4" w:space="0" w:color="auto"/>
              <w:left w:val="single" w:sz="4" w:space="0" w:color="auto"/>
              <w:bottom w:val="single" w:sz="4" w:space="0" w:color="auto"/>
              <w:right w:val="single" w:sz="4" w:space="0" w:color="auto"/>
            </w:tcBorders>
          </w:tcPr>
          <w:p w14:paraId="70FDC7FA" w14:textId="4B6472AA" w:rsidR="00F01033" w:rsidRDefault="00E12F81" w:rsidP="003878C0">
            <w:pPr>
              <w:rPr>
                <w:rFonts w:cs="Times New Roman"/>
              </w:rPr>
            </w:pPr>
            <w:r>
              <w:rPr>
                <w:rFonts w:cs="Times New Roman"/>
              </w:rPr>
              <w:t>Vigilence Errors</w:t>
            </w:r>
          </w:p>
        </w:tc>
        <w:tc>
          <w:tcPr>
            <w:tcW w:w="0" w:type="auto"/>
            <w:tcBorders>
              <w:top w:val="single" w:sz="4" w:space="0" w:color="auto"/>
              <w:left w:val="single" w:sz="4" w:space="0" w:color="auto"/>
              <w:bottom w:val="single" w:sz="4" w:space="0" w:color="auto"/>
              <w:right w:val="single" w:sz="4" w:space="0" w:color="auto"/>
            </w:tcBorders>
          </w:tcPr>
          <w:p w14:paraId="52EDC46B" w14:textId="0DC4612E" w:rsidR="00F01033" w:rsidRDefault="00F01033" w:rsidP="00E12F81">
            <w:pPr>
              <w:rPr>
                <w:rFonts w:cs="Times New Roman"/>
              </w:rPr>
            </w:pPr>
          </w:p>
        </w:tc>
      </w:tr>
      <w:tr w:rsidR="00F01033" w:rsidRPr="00E142A0" w14:paraId="216B86B3" w14:textId="77777777" w:rsidTr="00F01033">
        <w:tc>
          <w:tcPr>
            <w:tcW w:w="0" w:type="auto"/>
            <w:tcBorders>
              <w:top w:val="single" w:sz="4" w:space="0" w:color="auto"/>
              <w:left w:val="single" w:sz="4" w:space="0" w:color="auto"/>
              <w:bottom w:val="single" w:sz="4" w:space="0" w:color="auto"/>
              <w:right w:val="single" w:sz="4" w:space="0" w:color="auto"/>
            </w:tcBorders>
          </w:tcPr>
          <w:p w14:paraId="6BDD6952" w14:textId="410FABA4" w:rsidR="00F01033" w:rsidRPr="003878C0" w:rsidRDefault="00F01033" w:rsidP="003878C0">
            <w:pPr>
              <w:jc w:val="center"/>
              <w:rPr>
                <w:rFonts w:cs="Times New Roman"/>
              </w:rPr>
            </w:pPr>
            <w:r>
              <w:rPr>
                <w:rFonts w:cs="Times New Roman"/>
              </w:rPr>
              <w:t>VigilenceScore</w:t>
            </w:r>
          </w:p>
        </w:tc>
        <w:tc>
          <w:tcPr>
            <w:tcW w:w="0" w:type="auto"/>
            <w:tcBorders>
              <w:top w:val="single" w:sz="4" w:space="0" w:color="auto"/>
              <w:left w:val="single" w:sz="4" w:space="0" w:color="auto"/>
              <w:bottom w:val="single" w:sz="4" w:space="0" w:color="auto"/>
              <w:right w:val="single" w:sz="4" w:space="0" w:color="auto"/>
            </w:tcBorders>
          </w:tcPr>
          <w:p w14:paraId="281E6FE4" w14:textId="1B70FAB5" w:rsidR="00F01033" w:rsidRPr="001F671B" w:rsidRDefault="00E12F81" w:rsidP="003878C0">
            <w:pPr>
              <w:rPr>
                <w:rFonts w:cs="Times New Roman"/>
              </w:rPr>
            </w:pPr>
            <w:r>
              <w:rPr>
                <w:rFonts w:cs="Times New Roman"/>
              </w:rPr>
              <w:t>Vigilence Score</w:t>
            </w:r>
          </w:p>
        </w:tc>
        <w:tc>
          <w:tcPr>
            <w:tcW w:w="0" w:type="auto"/>
            <w:tcBorders>
              <w:top w:val="single" w:sz="4" w:space="0" w:color="auto"/>
              <w:left w:val="single" w:sz="4" w:space="0" w:color="auto"/>
              <w:bottom w:val="single" w:sz="4" w:space="0" w:color="auto"/>
              <w:right w:val="single" w:sz="4" w:space="0" w:color="auto"/>
            </w:tcBorders>
          </w:tcPr>
          <w:p w14:paraId="32B75678" w14:textId="0D9F4673" w:rsidR="00F01033" w:rsidRPr="001F671B" w:rsidRDefault="00F01033" w:rsidP="003878C0">
            <w:pPr>
              <w:rPr>
                <w:rFonts w:cs="Times New Roman"/>
              </w:rPr>
            </w:pPr>
            <w:r>
              <w:rPr>
                <w:rFonts w:cs="Times New Roman"/>
              </w:rPr>
              <w:t>If (VigilenceErrors=0 or VigilenceErrors=1) Then VigilenceScore=1 Else VigilenceScore=0</w:t>
            </w:r>
          </w:p>
        </w:tc>
      </w:tr>
      <w:tr w:rsidR="00F01033" w:rsidRPr="00E142A0" w14:paraId="1C02169E" w14:textId="77777777" w:rsidTr="00F01033">
        <w:tc>
          <w:tcPr>
            <w:tcW w:w="0" w:type="auto"/>
            <w:tcBorders>
              <w:top w:val="single" w:sz="4" w:space="0" w:color="auto"/>
              <w:left w:val="single" w:sz="4" w:space="0" w:color="auto"/>
              <w:bottom w:val="single" w:sz="4" w:space="0" w:color="auto"/>
              <w:right w:val="single" w:sz="4" w:space="0" w:color="auto"/>
            </w:tcBorders>
          </w:tcPr>
          <w:p w14:paraId="28A75B9C" w14:textId="64EB5BBF" w:rsidR="00F01033" w:rsidRDefault="00F01033" w:rsidP="003878C0">
            <w:pPr>
              <w:jc w:val="center"/>
              <w:rPr>
                <w:rFonts w:cs="Times New Roman"/>
                <w:highlight w:val="yellow"/>
              </w:rPr>
            </w:pPr>
            <w:r w:rsidRPr="00A24DAC">
              <w:rPr>
                <w:rFonts w:cs="Times New Roman"/>
              </w:rPr>
              <w:t>Serial7CorrectAns1</w:t>
            </w:r>
          </w:p>
        </w:tc>
        <w:tc>
          <w:tcPr>
            <w:tcW w:w="0" w:type="auto"/>
            <w:tcBorders>
              <w:top w:val="single" w:sz="4" w:space="0" w:color="auto"/>
              <w:left w:val="single" w:sz="4" w:space="0" w:color="auto"/>
              <w:bottom w:val="single" w:sz="4" w:space="0" w:color="auto"/>
              <w:right w:val="single" w:sz="4" w:space="0" w:color="auto"/>
            </w:tcBorders>
          </w:tcPr>
          <w:p w14:paraId="377230EF" w14:textId="14FF8ECC" w:rsidR="00F01033" w:rsidRDefault="00E12F81" w:rsidP="003878C0">
            <w:pPr>
              <w:rPr>
                <w:rFonts w:cs="Times New Roman"/>
              </w:rPr>
            </w:pPr>
            <w:r w:rsidRPr="00E12F81">
              <w:rPr>
                <w:rFonts w:cs="Times New Roman"/>
              </w:rPr>
              <w:t>Serial 7: This is the correct answer the subject should say to the tester for the first answer</w:t>
            </w:r>
          </w:p>
        </w:tc>
        <w:tc>
          <w:tcPr>
            <w:tcW w:w="0" w:type="auto"/>
            <w:tcBorders>
              <w:top w:val="single" w:sz="4" w:space="0" w:color="auto"/>
              <w:left w:val="single" w:sz="4" w:space="0" w:color="auto"/>
              <w:bottom w:val="single" w:sz="4" w:space="0" w:color="auto"/>
              <w:right w:val="single" w:sz="4" w:space="0" w:color="auto"/>
            </w:tcBorders>
          </w:tcPr>
          <w:p w14:paraId="32CC22AF" w14:textId="1E71CBD4" w:rsidR="00F01033" w:rsidRDefault="00F01033" w:rsidP="003878C0">
            <w:pPr>
              <w:rPr>
                <w:rFonts w:cs="Times New Roman"/>
              </w:rPr>
            </w:pPr>
          </w:p>
        </w:tc>
      </w:tr>
      <w:tr w:rsidR="00F01033" w:rsidRPr="00E142A0" w14:paraId="2F144847" w14:textId="77777777" w:rsidTr="00F01033">
        <w:tc>
          <w:tcPr>
            <w:tcW w:w="0" w:type="auto"/>
            <w:tcBorders>
              <w:top w:val="single" w:sz="4" w:space="0" w:color="auto"/>
              <w:left w:val="single" w:sz="4" w:space="0" w:color="auto"/>
              <w:bottom w:val="single" w:sz="4" w:space="0" w:color="auto"/>
              <w:right w:val="single" w:sz="4" w:space="0" w:color="auto"/>
            </w:tcBorders>
          </w:tcPr>
          <w:p w14:paraId="7ABA7EEC" w14:textId="055DF67F" w:rsidR="00F01033" w:rsidRDefault="00F01033" w:rsidP="003878C0">
            <w:pPr>
              <w:jc w:val="center"/>
              <w:rPr>
                <w:rFonts w:cs="Times New Roman"/>
                <w:highlight w:val="yellow"/>
              </w:rPr>
            </w:pPr>
            <w:r w:rsidRPr="00A24DAC">
              <w:rPr>
                <w:rFonts w:cs="Times New Roman"/>
              </w:rPr>
              <w:t>Serial7SubjAns1</w:t>
            </w:r>
          </w:p>
        </w:tc>
        <w:tc>
          <w:tcPr>
            <w:tcW w:w="0" w:type="auto"/>
            <w:tcBorders>
              <w:top w:val="single" w:sz="4" w:space="0" w:color="auto"/>
              <w:left w:val="single" w:sz="4" w:space="0" w:color="auto"/>
              <w:bottom w:val="single" w:sz="4" w:space="0" w:color="auto"/>
              <w:right w:val="single" w:sz="4" w:space="0" w:color="auto"/>
            </w:tcBorders>
          </w:tcPr>
          <w:p w14:paraId="5FA4183F" w14:textId="5DAF1AC1" w:rsidR="00F01033" w:rsidRDefault="00E12F81" w:rsidP="003878C0">
            <w:pPr>
              <w:rPr>
                <w:rFonts w:cs="Times New Roman"/>
              </w:rPr>
            </w:pPr>
            <w:r w:rsidRPr="00E12F81">
              <w:rPr>
                <w:rFonts w:cs="Times New Roman"/>
              </w:rPr>
              <w:t>Serial 7: This is the answer the subject said to the tester for the first answer</w:t>
            </w:r>
          </w:p>
        </w:tc>
        <w:tc>
          <w:tcPr>
            <w:tcW w:w="0" w:type="auto"/>
            <w:tcBorders>
              <w:top w:val="single" w:sz="4" w:space="0" w:color="auto"/>
              <w:left w:val="single" w:sz="4" w:space="0" w:color="auto"/>
              <w:bottom w:val="single" w:sz="4" w:space="0" w:color="auto"/>
              <w:right w:val="single" w:sz="4" w:space="0" w:color="auto"/>
            </w:tcBorders>
          </w:tcPr>
          <w:p w14:paraId="3543141C" w14:textId="38548C0A" w:rsidR="00F01033" w:rsidRDefault="00F01033" w:rsidP="003878C0">
            <w:pPr>
              <w:rPr>
                <w:rFonts w:cs="Times New Roman"/>
              </w:rPr>
            </w:pPr>
          </w:p>
        </w:tc>
      </w:tr>
      <w:tr w:rsidR="00F01033" w:rsidRPr="00E142A0" w14:paraId="3EEB482A" w14:textId="77777777" w:rsidTr="00F01033">
        <w:tc>
          <w:tcPr>
            <w:tcW w:w="0" w:type="auto"/>
            <w:tcBorders>
              <w:top w:val="single" w:sz="4" w:space="0" w:color="auto"/>
              <w:left w:val="single" w:sz="4" w:space="0" w:color="auto"/>
              <w:bottom w:val="single" w:sz="4" w:space="0" w:color="auto"/>
              <w:right w:val="single" w:sz="4" w:space="0" w:color="auto"/>
            </w:tcBorders>
          </w:tcPr>
          <w:p w14:paraId="49BAC856" w14:textId="634307F0" w:rsidR="00F01033" w:rsidRPr="00A24DAC" w:rsidRDefault="00F01033" w:rsidP="003878C0">
            <w:pPr>
              <w:jc w:val="center"/>
              <w:rPr>
                <w:rFonts w:cs="Times New Roman"/>
              </w:rPr>
            </w:pPr>
            <w:r>
              <w:rPr>
                <w:rFonts w:cs="Times New Roman"/>
              </w:rPr>
              <w:t>Serial7CorrectAns2</w:t>
            </w:r>
          </w:p>
        </w:tc>
        <w:tc>
          <w:tcPr>
            <w:tcW w:w="0" w:type="auto"/>
            <w:tcBorders>
              <w:top w:val="single" w:sz="4" w:space="0" w:color="auto"/>
              <w:left w:val="single" w:sz="4" w:space="0" w:color="auto"/>
              <w:bottom w:val="single" w:sz="4" w:space="0" w:color="auto"/>
              <w:right w:val="single" w:sz="4" w:space="0" w:color="auto"/>
            </w:tcBorders>
          </w:tcPr>
          <w:p w14:paraId="0ABF7BEE" w14:textId="77777777" w:rsidR="00E12F81" w:rsidRPr="00E12F81" w:rsidRDefault="00E12F81" w:rsidP="00E12F81">
            <w:pPr>
              <w:rPr>
                <w:rFonts w:cs="Times New Roman"/>
              </w:rPr>
            </w:pPr>
            <w:r w:rsidRPr="00E12F81">
              <w:rPr>
                <w:rFonts w:cs="Times New Roman"/>
              </w:rPr>
              <w:t>Serial 7: This is the correct answer the subject should say to the tester for the second answer</w:t>
            </w:r>
          </w:p>
          <w:p w14:paraId="6F021B65" w14:textId="77777777" w:rsidR="00E12F81" w:rsidRPr="00E12F81" w:rsidRDefault="00E12F81" w:rsidP="00E12F81">
            <w:pPr>
              <w:rPr>
                <w:rFonts w:cs="Times New Roman"/>
              </w:rPr>
            </w:pPr>
            <w:r w:rsidRPr="00E12F81">
              <w:rPr>
                <w:rFonts w:cs="Times New Roman"/>
              </w:rPr>
              <w:t>Note: If the subject's answer to Serial7SubjAns1 is incorrect, Serial7CorrectAns2 is automatically recalulated by</w:t>
            </w:r>
          </w:p>
          <w:p w14:paraId="1DA469CE" w14:textId="3EE1EBE6" w:rsidR="00F01033" w:rsidRDefault="00E12F81" w:rsidP="00E12F81">
            <w:pPr>
              <w:rPr>
                <w:rFonts w:cs="Times New Roman"/>
              </w:rPr>
            </w:pPr>
            <w:r w:rsidRPr="00E12F81">
              <w:rPr>
                <w:rFonts w:cs="Times New Roman"/>
              </w:rPr>
              <w:t>taking the incorrect answer given for Serial7SubjAns1 and subtracting 7</w:t>
            </w:r>
          </w:p>
        </w:tc>
        <w:tc>
          <w:tcPr>
            <w:tcW w:w="0" w:type="auto"/>
            <w:tcBorders>
              <w:top w:val="single" w:sz="4" w:space="0" w:color="auto"/>
              <w:left w:val="single" w:sz="4" w:space="0" w:color="auto"/>
              <w:bottom w:val="single" w:sz="4" w:space="0" w:color="auto"/>
              <w:right w:val="single" w:sz="4" w:space="0" w:color="auto"/>
            </w:tcBorders>
          </w:tcPr>
          <w:p w14:paraId="477BC027" w14:textId="31C4B500" w:rsidR="00F01033" w:rsidRDefault="00F01033" w:rsidP="00A24DAC">
            <w:pPr>
              <w:rPr>
                <w:rFonts w:cs="Times New Roman"/>
              </w:rPr>
            </w:pPr>
          </w:p>
        </w:tc>
      </w:tr>
      <w:tr w:rsidR="00F01033" w:rsidRPr="00E142A0" w14:paraId="21B0159B" w14:textId="77777777" w:rsidTr="00F01033">
        <w:tc>
          <w:tcPr>
            <w:tcW w:w="0" w:type="auto"/>
            <w:tcBorders>
              <w:top w:val="single" w:sz="4" w:space="0" w:color="auto"/>
              <w:left w:val="single" w:sz="4" w:space="0" w:color="auto"/>
              <w:bottom w:val="single" w:sz="4" w:space="0" w:color="auto"/>
              <w:right w:val="single" w:sz="4" w:space="0" w:color="auto"/>
            </w:tcBorders>
          </w:tcPr>
          <w:p w14:paraId="12993E96" w14:textId="3B25DBCB" w:rsidR="00F01033" w:rsidRPr="00A24DAC" w:rsidRDefault="00F01033" w:rsidP="00A24DAC">
            <w:pPr>
              <w:jc w:val="center"/>
              <w:rPr>
                <w:rFonts w:cs="Times New Roman"/>
              </w:rPr>
            </w:pPr>
            <w:r>
              <w:rPr>
                <w:rFonts w:cs="Times New Roman"/>
              </w:rPr>
              <w:t>Serial7SubjAns2</w:t>
            </w:r>
          </w:p>
        </w:tc>
        <w:tc>
          <w:tcPr>
            <w:tcW w:w="0" w:type="auto"/>
            <w:tcBorders>
              <w:top w:val="single" w:sz="4" w:space="0" w:color="auto"/>
              <w:left w:val="single" w:sz="4" w:space="0" w:color="auto"/>
              <w:bottom w:val="single" w:sz="4" w:space="0" w:color="auto"/>
              <w:right w:val="single" w:sz="4" w:space="0" w:color="auto"/>
            </w:tcBorders>
          </w:tcPr>
          <w:p w14:paraId="1C02CA99" w14:textId="6D04169A" w:rsidR="00F01033" w:rsidRDefault="00E12F81" w:rsidP="00A24DAC">
            <w:pPr>
              <w:rPr>
                <w:rFonts w:cs="Times New Roman"/>
              </w:rPr>
            </w:pPr>
            <w:r w:rsidRPr="00E12F81">
              <w:rPr>
                <w:rFonts w:cs="Times New Roman"/>
              </w:rPr>
              <w:t>Serial 7: This is the answer the subject said to the tester for the second answer</w:t>
            </w:r>
          </w:p>
        </w:tc>
        <w:tc>
          <w:tcPr>
            <w:tcW w:w="0" w:type="auto"/>
            <w:tcBorders>
              <w:top w:val="single" w:sz="4" w:space="0" w:color="auto"/>
              <w:left w:val="single" w:sz="4" w:space="0" w:color="auto"/>
              <w:bottom w:val="single" w:sz="4" w:space="0" w:color="auto"/>
              <w:right w:val="single" w:sz="4" w:space="0" w:color="auto"/>
            </w:tcBorders>
          </w:tcPr>
          <w:p w14:paraId="32231BB6" w14:textId="231C6409" w:rsidR="00F01033" w:rsidRDefault="00F01033" w:rsidP="00A24DAC">
            <w:pPr>
              <w:rPr>
                <w:rFonts w:cs="Times New Roman"/>
              </w:rPr>
            </w:pPr>
          </w:p>
        </w:tc>
      </w:tr>
      <w:tr w:rsidR="00F01033" w:rsidRPr="00E142A0" w14:paraId="70D632ED" w14:textId="77777777" w:rsidTr="00F01033">
        <w:tc>
          <w:tcPr>
            <w:tcW w:w="0" w:type="auto"/>
            <w:tcBorders>
              <w:top w:val="single" w:sz="4" w:space="0" w:color="auto"/>
              <w:left w:val="single" w:sz="4" w:space="0" w:color="auto"/>
              <w:bottom w:val="single" w:sz="4" w:space="0" w:color="auto"/>
              <w:right w:val="single" w:sz="4" w:space="0" w:color="auto"/>
            </w:tcBorders>
          </w:tcPr>
          <w:p w14:paraId="32EC5E20" w14:textId="55BDCBC4" w:rsidR="00F01033" w:rsidRDefault="00F01033" w:rsidP="00A24DAC">
            <w:pPr>
              <w:jc w:val="center"/>
              <w:rPr>
                <w:rFonts w:cs="Times New Roman"/>
              </w:rPr>
            </w:pPr>
            <w:r>
              <w:rPr>
                <w:rFonts w:cs="Times New Roman"/>
              </w:rPr>
              <w:t>Serial7CorrectAns3</w:t>
            </w:r>
          </w:p>
        </w:tc>
        <w:tc>
          <w:tcPr>
            <w:tcW w:w="0" w:type="auto"/>
            <w:tcBorders>
              <w:top w:val="single" w:sz="4" w:space="0" w:color="auto"/>
              <w:left w:val="single" w:sz="4" w:space="0" w:color="auto"/>
              <w:bottom w:val="single" w:sz="4" w:space="0" w:color="auto"/>
              <w:right w:val="single" w:sz="4" w:space="0" w:color="auto"/>
            </w:tcBorders>
          </w:tcPr>
          <w:p w14:paraId="4451722E" w14:textId="77777777" w:rsidR="00E12F81" w:rsidRPr="00E12F81" w:rsidRDefault="00E12F81" w:rsidP="00E12F81">
            <w:pPr>
              <w:rPr>
                <w:rFonts w:cs="Times New Roman"/>
              </w:rPr>
            </w:pPr>
            <w:r w:rsidRPr="00E12F81">
              <w:rPr>
                <w:rFonts w:cs="Times New Roman"/>
              </w:rPr>
              <w:t>Serial 7: This is the correct answer the subject should say to the tester for the third answer</w:t>
            </w:r>
          </w:p>
          <w:p w14:paraId="03961DC4" w14:textId="77777777" w:rsidR="00E12F81" w:rsidRPr="00E12F81" w:rsidRDefault="00E12F81" w:rsidP="00E12F81">
            <w:pPr>
              <w:rPr>
                <w:rFonts w:cs="Times New Roman"/>
              </w:rPr>
            </w:pPr>
            <w:r w:rsidRPr="00E12F81">
              <w:rPr>
                <w:rFonts w:cs="Times New Roman"/>
              </w:rPr>
              <w:t>Note: If the subject's answer to Serial7SubjAns2 is incorrect, Serial7CorrectAns3 is automatically recalulated by</w:t>
            </w:r>
          </w:p>
          <w:p w14:paraId="30E3C120" w14:textId="310098FC" w:rsidR="00F01033" w:rsidRDefault="00E12F81" w:rsidP="00E12F81">
            <w:pPr>
              <w:rPr>
                <w:rFonts w:cs="Times New Roman"/>
              </w:rPr>
            </w:pPr>
            <w:r w:rsidRPr="00E12F81">
              <w:rPr>
                <w:rFonts w:cs="Times New Roman"/>
              </w:rPr>
              <w:t>taking the incorrect answer given for Serial7SubjAns2 and subtracting 7</w:t>
            </w:r>
          </w:p>
        </w:tc>
        <w:tc>
          <w:tcPr>
            <w:tcW w:w="0" w:type="auto"/>
            <w:tcBorders>
              <w:top w:val="single" w:sz="4" w:space="0" w:color="auto"/>
              <w:left w:val="single" w:sz="4" w:space="0" w:color="auto"/>
              <w:bottom w:val="single" w:sz="4" w:space="0" w:color="auto"/>
              <w:right w:val="single" w:sz="4" w:space="0" w:color="auto"/>
            </w:tcBorders>
          </w:tcPr>
          <w:p w14:paraId="2C74B7C0" w14:textId="265D7824" w:rsidR="00F01033" w:rsidRDefault="00F01033" w:rsidP="00A24DAC">
            <w:pPr>
              <w:rPr>
                <w:rFonts w:cs="Times New Roman"/>
              </w:rPr>
            </w:pPr>
          </w:p>
        </w:tc>
      </w:tr>
      <w:tr w:rsidR="00F01033" w:rsidRPr="00E142A0" w14:paraId="623098AB" w14:textId="77777777" w:rsidTr="00F01033">
        <w:tc>
          <w:tcPr>
            <w:tcW w:w="0" w:type="auto"/>
            <w:tcBorders>
              <w:top w:val="single" w:sz="4" w:space="0" w:color="auto"/>
              <w:left w:val="single" w:sz="4" w:space="0" w:color="auto"/>
              <w:bottom w:val="single" w:sz="4" w:space="0" w:color="auto"/>
              <w:right w:val="single" w:sz="4" w:space="0" w:color="auto"/>
            </w:tcBorders>
          </w:tcPr>
          <w:p w14:paraId="646CA515" w14:textId="35FB5A58" w:rsidR="00F01033" w:rsidRDefault="00F01033" w:rsidP="00A24DAC">
            <w:pPr>
              <w:jc w:val="center"/>
              <w:rPr>
                <w:rFonts w:cs="Times New Roman"/>
              </w:rPr>
            </w:pPr>
            <w:r>
              <w:rPr>
                <w:rFonts w:cs="Times New Roman"/>
              </w:rPr>
              <w:t>Serial7SubjAns3</w:t>
            </w:r>
          </w:p>
        </w:tc>
        <w:tc>
          <w:tcPr>
            <w:tcW w:w="0" w:type="auto"/>
            <w:tcBorders>
              <w:top w:val="single" w:sz="4" w:space="0" w:color="auto"/>
              <w:left w:val="single" w:sz="4" w:space="0" w:color="auto"/>
              <w:bottom w:val="single" w:sz="4" w:space="0" w:color="auto"/>
              <w:right w:val="single" w:sz="4" w:space="0" w:color="auto"/>
            </w:tcBorders>
          </w:tcPr>
          <w:p w14:paraId="3706018D" w14:textId="4680BD00" w:rsidR="00F01033" w:rsidRDefault="00E12F81" w:rsidP="00A24DAC">
            <w:pPr>
              <w:rPr>
                <w:rFonts w:cs="Times New Roman"/>
              </w:rPr>
            </w:pPr>
            <w:r w:rsidRPr="00E12F81">
              <w:rPr>
                <w:rFonts w:cs="Times New Roman"/>
              </w:rPr>
              <w:t>Serial 7: This is the answer the subject said to the tester for the third answer</w:t>
            </w:r>
          </w:p>
        </w:tc>
        <w:tc>
          <w:tcPr>
            <w:tcW w:w="0" w:type="auto"/>
            <w:tcBorders>
              <w:top w:val="single" w:sz="4" w:space="0" w:color="auto"/>
              <w:left w:val="single" w:sz="4" w:space="0" w:color="auto"/>
              <w:bottom w:val="single" w:sz="4" w:space="0" w:color="auto"/>
              <w:right w:val="single" w:sz="4" w:space="0" w:color="auto"/>
            </w:tcBorders>
          </w:tcPr>
          <w:p w14:paraId="7C765FC7" w14:textId="218F58B3" w:rsidR="00F01033" w:rsidRDefault="00F01033" w:rsidP="00A24DAC">
            <w:pPr>
              <w:rPr>
                <w:rFonts w:cs="Times New Roman"/>
              </w:rPr>
            </w:pPr>
          </w:p>
        </w:tc>
      </w:tr>
      <w:tr w:rsidR="00F01033" w:rsidRPr="00E142A0" w14:paraId="5BF866C8" w14:textId="77777777" w:rsidTr="00F01033">
        <w:tc>
          <w:tcPr>
            <w:tcW w:w="0" w:type="auto"/>
            <w:tcBorders>
              <w:top w:val="single" w:sz="4" w:space="0" w:color="auto"/>
              <w:left w:val="single" w:sz="4" w:space="0" w:color="auto"/>
              <w:bottom w:val="single" w:sz="4" w:space="0" w:color="auto"/>
              <w:right w:val="single" w:sz="4" w:space="0" w:color="auto"/>
            </w:tcBorders>
          </w:tcPr>
          <w:p w14:paraId="7D5DB4A7" w14:textId="6C391445" w:rsidR="00F01033" w:rsidRDefault="00F01033" w:rsidP="00A24DAC">
            <w:pPr>
              <w:jc w:val="center"/>
              <w:rPr>
                <w:rFonts w:cs="Times New Roman"/>
              </w:rPr>
            </w:pPr>
            <w:r>
              <w:rPr>
                <w:rFonts w:cs="Times New Roman"/>
              </w:rPr>
              <w:lastRenderedPageBreak/>
              <w:t>Serial7CorrectAns4</w:t>
            </w:r>
          </w:p>
        </w:tc>
        <w:tc>
          <w:tcPr>
            <w:tcW w:w="0" w:type="auto"/>
            <w:tcBorders>
              <w:top w:val="single" w:sz="4" w:space="0" w:color="auto"/>
              <w:left w:val="single" w:sz="4" w:space="0" w:color="auto"/>
              <w:bottom w:val="single" w:sz="4" w:space="0" w:color="auto"/>
              <w:right w:val="single" w:sz="4" w:space="0" w:color="auto"/>
            </w:tcBorders>
          </w:tcPr>
          <w:p w14:paraId="000F5770" w14:textId="77777777" w:rsidR="00E12F81" w:rsidRPr="00E12F81" w:rsidRDefault="00E12F81" w:rsidP="00E12F81">
            <w:pPr>
              <w:rPr>
                <w:rFonts w:cs="Times New Roman"/>
              </w:rPr>
            </w:pPr>
            <w:r w:rsidRPr="00E12F81">
              <w:rPr>
                <w:rFonts w:cs="Times New Roman"/>
              </w:rPr>
              <w:t>Serial 7: This is the correct answer the subject should say to the tester for the fourth answer</w:t>
            </w:r>
          </w:p>
          <w:p w14:paraId="679A0ED8" w14:textId="77777777" w:rsidR="00E12F81" w:rsidRPr="00E12F81" w:rsidRDefault="00E12F81" w:rsidP="00E12F81">
            <w:pPr>
              <w:rPr>
                <w:rFonts w:cs="Times New Roman"/>
              </w:rPr>
            </w:pPr>
            <w:r w:rsidRPr="00E12F81">
              <w:rPr>
                <w:rFonts w:cs="Times New Roman"/>
              </w:rPr>
              <w:t>Note: If the subject's answer to Serial7SubjAns3 is incorrect, Serial7CorrectAns4 is automatically recalulated by</w:t>
            </w:r>
          </w:p>
          <w:p w14:paraId="0EE87763" w14:textId="1C38664A" w:rsidR="00F01033" w:rsidRDefault="00E12F81" w:rsidP="00E12F81">
            <w:pPr>
              <w:rPr>
                <w:rFonts w:cs="Times New Roman"/>
              </w:rPr>
            </w:pPr>
            <w:r w:rsidRPr="00E12F81">
              <w:rPr>
                <w:rFonts w:cs="Times New Roman"/>
              </w:rPr>
              <w:t>taking the incorrect answer given for Serial7SubjAns3 and subtracting 7</w:t>
            </w:r>
          </w:p>
        </w:tc>
        <w:tc>
          <w:tcPr>
            <w:tcW w:w="0" w:type="auto"/>
            <w:tcBorders>
              <w:top w:val="single" w:sz="4" w:space="0" w:color="auto"/>
              <w:left w:val="single" w:sz="4" w:space="0" w:color="auto"/>
              <w:bottom w:val="single" w:sz="4" w:space="0" w:color="auto"/>
              <w:right w:val="single" w:sz="4" w:space="0" w:color="auto"/>
            </w:tcBorders>
          </w:tcPr>
          <w:p w14:paraId="0738C93D" w14:textId="6E9438AA" w:rsidR="00F01033" w:rsidRDefault="00F01033" w:rsidP="0078223F">
            <w:pPr>
              <w:rPr>
                <w:rFonts w:cs="Times New Roman"/>
              </w:rPr>
            </w:pPr>
          </w:p>
        </w:tc>
      </w:tr>
      <w:tr w:rsidR="00F01033" w:rsidRPr="00E142A0" w14:paraId="3DF93D81" w14:textId="77777777" w:rsidTr="00F01033">
        <w:tc>
          <w:tcPr>
            <w:tcW w:w="0" w:type="auto"/>
            <w:tcBorders>
              <w:top w:val="single" w:sz="4" w:space="0" w:color="auto"/>
              <w:left w:val="single" w:sz="4" w:space="0" w:color="auto"/>
              <w:bottom w:val="single" w:sz="4" w:space="0" w:color="auto"/>
              <w:right w:val="single" w:sz="4" w:space="0" w:color="auto"/>
            </w:tcBorders>
          </w:tcPr>
          <w:p w14:paraId="7B399F57" w14:textId="369B5CD3" w:rsidR="00F01033" w:rsidRPr="00A24DAC" w:rsidRDefault="00F01033" w:rsidP="00A24DAC">
            <w:pPr>
              <w:jc w:val="center"/>
              <w:rPr>
                <w:rFonts w:cs="Times New Roman"/>
              </w:rPr>
            </w:pPr>
            <w:r w:rsidRPr="00F3390C">
              <w:rPr>
                <w:rFonts w:cs="Times New Roman"/>
              </w:rPr>
              <w:t>Serial7SubjAns4</w:t>
            </w:r>
          </w:p>
        </w:tc>
        <w:tc>
          <w:tcPr>
            <w:tcW w:w="0" w:type="auto"/>
            <w:tcBorders>
              <w:top w:val="single" w:sz="4" w:space="0" w:color="auto"/>
              <w:left w:val="single" w:sz="4" w:space="0" w:color="auto"/>
              <w:bottom w:val="single" w:sz="4" w:space="0" w:color="auto"/>
              <w:right w:val="single" w:sz="4" w:space="0" w:color="auto"/>
            </w:tcBorders>
          </w:tcPr>
          <w:p w14:paraId="6CA2CA1C" w14:textId="0783B6B2" w:rsidR="00F01033" w:rsidRDefault="00E12F81" w:rsidP="00A24DAC">
            <w:pPr>
              <w:rPr>
                <w:rFonts w:cs="Times New Roman"/>
              </w:rPr>
            </w:pPr>
            <w:r w:rsidRPr="00E12F81">
              <w:rPr>
                <w:rFonts w:cs="Times New Roman"/>
              </w:rPr>
              <w:t>Serial 7: This is the answer the subject said to the tester for the fourth answer</w:t>
            </w:r>
          </w:p>
        </w:tc>
        <w:tc>
          <w:tcPr>
            <w:tcW w:w="0" w:type="auto"/>
            <w:tcBorders>
              <w:top w:val="single" w:sz="4" w:space="0" w:color="auto"/>
              <w:left w:val="single" w:sz="4" w:space="0" w:color="auto"/>
              <w:bottom w:val="single" w:sz="4" w:space="0" w:color="auto"/>
              <w:right w:val="single" w:sz="4" w:space="0" w:color="auto"/>
            </w:tcBorders>
          </w:tcPr>
          <w:p w14:paraId="3C30779A" w14:textId="203C4BF8" w:rsidR="00F01033" w:rsidRDefault="00F01033" w:rsidP="00A24DAC">
            <w:pPr>
              <w:rPr>
                <w:rFonts w:cs="Times New Roman"/>
              </w:rPr>
            </w:pPr>
          </w:p>
        </w:tc>
      </w:tr>
      <w:tr w:rsidR="00F01033" w:rsidRPr="00E142A0" w14:paraId="65DF9DA9" w14:textId="77777777" w:rsidTr="00F01033">
        <w:tc>
          <w:tcPr>
            <w:tcW w:w="0" w:type="auto"/>
            <w:tcBorders>
              <w:top w:val="single" w:sz="4" w:space="0" w:color="auto"/>
              <w:left w:val="single" w:sz="4" w:space="0" w:color="auto"/>
              <w:bottom w:val="single" w:sz="4" w:space="0" w:color="auto"/>
              <w:right w:val="single" w:sz="4" w:space="0" w:color="auto"/>
            </w:tcBorders>
          </w:tcPr>
          <w:p w14:paraId="20F1B96B" w14:textId="7F187110" w:rsidR="00F01033" w:rsidRPr="00A24DAC" w:rsidRDefault="00F01033" w:rsidP="00A24DAC">
            <w:pPr>
              <w:jc w:val="center"/>
              <w:rPr>
                <w:rFonts w:cs="Times New Roman"/>
              </w:rPr>
            </w:pPr>
            <w:r w:rsidRPr="00E431D0">
              <w:rPr>
                <w:rFonts w:cs="Times New Roman"/>
              </w:rPr>
              <w:t>Serial7CorrectAns5</w:t>
            </w:r>
          </w:p>
        </w:tc>
        <w:tc>
          <w:tcPr>
            <w:tcW w:w="0" w:type="auto"/>
            <w:tcBorders>
              <w:top w:val="single" w:sz="4" w:space="0" w:color="auto"/>
              <w:left w:val="single" w:sz="4" w:space="0" w:color="auto"/>
              <w:bottom w:val="single" w:sz="4" w:space="0" w:color="auto"/>
              <w:right w:val="single" w:sz="4" w:space="0" w:color="auto"/>
            </w:tcBorders>
          </w:tcPr>
          <w:p w14:paraId="503F4AEF" w14:textId="77777777" w:rsidR="00E12F81" w:rsidRPr="00E12F81" w:rsidRDefault="00E12F81" w:rsidP="00E12F81">
            <w:pPr>
              <w:rPr>
                <w:rFonts w:cs="Times New Roman"/>
              </w:rPr>
            </w:pPr>
            <w:r w:rsidRPr="00E12F81">
              <w:rPr>
                <w:rFonts w:cs="Times New Roman"/>
              </w:rPr>
              <w:t>Serial 7: This is the correct answer the subject should say to the tester for the fifth answer</w:t>
            </w:r>
          </w:p>
          <w:p w14:paraId="272AA0D2" w14:textId="77777777" w:rsidR="00E12F81" w:rsidRPr="00E12F81" w:rsidRDefault="00E12F81" w:rsidP="00E12F81">
            <w:pPr>
              <w:rPr>
                <w:rFonts w:cs="Times New Roman"/>
              </w:rPr>
            </w:pPr>
            <w:r w:rsidRPr="00E12F81">
              <w:rPr>
                <w:rFonts w:cs="Times New Roman"/>
              </w:rPr>
              <w:t>Note: If the subject's answer to Serial7SubjAns4 is incorrect, Serial7CorrectAns5 is automatically recalulated by</w:t>
            </w:r>
          </w:p>
          <w:p w14:paraId="7462F10B" w14:textId="296864A5" w:rsidR="00F01033" w:rsidRDefault="00E12F81" w:rsidP="00E12F81">
            <w:pPr>
              <w:rPr>
                <w:rFonts w:cs="Times New Roman"/>
              </w:rPr>
            </w:pPr>
            <w:r w:rsidRPr="00E12F81">
              <w:rPr>
                <w:rFonts w:cs="Times New Roman"/>
              </w:rPr>
              <w:t>taking the incorrect answer given for Serial7SubjAns4 and subtracting 7</w:t>
            </w:r>
          </w:p>
        </w:tc>
        <w:tc>
          <w:tcPr>
            <w:tcW w:w="0" w:type="auto"/>
            <w:tcBorders>
              <w:top w:val="single" w:sz="4" w:space="0" w:color="auto"/>
              <w:left w:val="single" w:sz="4" w:space="0" w:color="auto"/>
              <w:bottom w:val="single" w:sz="4" w:space="0" w:color="auto"/>
              <w:right w:val="single" w:sz="4" w:space="0" w:color="auto"/>
            </w:tcBorders>
          </w:tcPr>
          <w:p w14:paraId="12C63586" w14:textId="430705FC" w:rsidR="00F01033" w:rsidRDefault="00F01033" w:rsidP="00E431D0">
            <w:pPr>
              <w:rPr>
                <w:rFonts w:cs="Times New Roman"/>
              </w:rPr>
            </w:pPr>
          </w:p>
        </w:tc>
      </w:tr>
      <w:tr w:rsidR="00F01033" w:rsidRPr="00E142A0" w14:paraId="4C7A6DD1" w14:textId="77777777" w:rsidTr="00F01033">
        <w:tc>
          <w:tcPr>
            <w:tcW w:w="0" w:type="auto"/>
            <w:tcBorders>
              <w:top w:val="single" w:sz="4" w:space="0" w:color="auto"/>
              <w:left w:val="single" w:sz="4" w:space="0" w:color="auto"/>
              <w:bottom w:val="single" w:sz="4" w:space="0" w:color="auto"/>
              <w:right w:val="single" w:sz="4" w:space="0" w:color="auto"/>
            </w:tcBorders>
          </w:tcPr>
          <w:p w14:paraId="4EB05541" w14:textId="2B4520DC" w:rsidR="00F01033" w:rsidRPr="00A24DAC" w:rsidRDefault="00F01033" w:rsidP="00A24DAC">
            <w:pPr>
              <w:jc w:val="center"/>
              <w:rPr>
                <w:rFonts w:cs="Times New Roman"/>
              </w:rPr>
            </w:pPr>
            <w:r w:rsidRPr="00E431D0">
              <w:rPr>
                <w:rFonts w:cs="Times New Roman"/>
              </w:rPr>
              <w:t>Serial7SubjAns5</w:t>
            </w:r>
          </w:p>
        </w:tc>
        <w:tc>
          <w:tcPr>
            <w:tcW w:w="0" w:type="auto"/>
            <w:tcBorders>
              <w:top w:val="single" w:sz="4" w:space="0" w:color="auto"/>
              <w:left w:val="single" w:sz="4" w:space="0" w:color="auto"/>
              <w:bottom w:val="single" w:sz="4" w:space="0" w:color="auto"/>
              <w:right w:val="single" w:sz="4" w:space="0" w:color="auto"/>
            </w:tcBorders>
          </w:tcPr>
          <w:p w14:paraId="5DC377ED" w14:textId="233E7ACB" w:rsidR="00F01033" w:rsidRDefault="00953241" w:rsidP="00A24DAC">
            <w:pPr>
              <w:rPr>
                <w:rFonts w:cs="Times New Roman"/>
              </w:rPr>
            </w:pPr>
            <w:r w:rsidRPr="00953241">
              <w:rPr>
                <w:rFonts w:cs="Times New Roman"/>
              </w:rPr>
              <w:t>Serial 7: This is the answer the subject said to the tester for the fifth answer</w:t>
            </w:r>
          </w:p>
        </w:tc>
        <w:tc>
          <w:tcPr>
            <w:tcW w:w="0" w:type="auto"/>
            <w:tcBorders>
              <w:top w:val="single" w:sz="4" w:space="0" w:color="auto"/>
              <w:left w:val="single" w:sz="4" w:space="0" w:color="auto"/>
              <w:bottom w:val="single" w:sz="4" w:space="0" w:color="auto"/>
              <w:right w:val="single" w:sz="4" w:space="0" w:color="auto"/>
            </w:tcBorders>
          </w:tcPr>
          <w:p w14:paraId="2EDCACB8" w14:textId="67D7844F" w:rsidR="00F01033" w:rsidRDefault="00F01033" w:rsidP="00A24DAC">
            <w:pPr>
              <w:rPr>
                <w:rFonts w:cs="Times New Roman"/>
              </w:rPr>
            </w:pPr>
          </w:p>
        </w:tc>
      </w:tr>
      <w:tr w:rsidR="00F01033" w:rsidRPr="00E142A0" w14:paraId="3A6C45CE" w14:textId="77777777" w:rsidTr="00F01033">
        <w:tc>
          <w:tcPr>
            <w:tcW w:w="0" w:type="auto"/>
            <w:tcBorders>
              <w:top w:val="single" w:sz="4" w:space="0" w:color="auto"/>
              <w:left w:val="single" w:sz="4" w:space="0" w:color="auto"/>
              <w:bottom w:val="single" w:sz="4" w:space="0" w:color="auto"/>
              <w:right w:val="single" w:sz="4" w:space="0" w:color="auto"/>
            </w:tcBorders>
          </w:tcPr>
          <w:p w14:paraId="5FE9F94D" w14:textId="35D533D6" w:rsidR="00F01033" w:rsidRPr="00E431D0" w:rsidRDefault="00F01033" w:rsidP="00A24DAC">
            <w:pPr>
              <w:jc w:val="center"/>
              <w:rPr>
                <w:rFonts w:cs="Times New Roman"/>
              </w:rPr>
            </w:pPr>
            <w:r w:rsidRPr="00E431D0">
              <w:rPr>
                <w:rFonts w:cs="Times New Roman"/>
              </w:rPr>
              <w:t>Serial7Score</w:t>
            </w:r>
          </w:p>
        </w:tc>
        <w:tc>
          <w:tcPr>
            <w:tcW w:w="0" w:type="auto"/>
            <w:tcBorders>
              <w:top w:val="single" w:sz="4" w:space="0" w:color="auto"/>
              <w:left w:val="single" w:sz="4" w:space="0" w:color="auto"/>
              <w:bottom w:val="single" w:sz="4" w:space="0" w:color="auto"/>
              <w:right w:val="single" w:sz="4" w:space="0" w:color="auto"/>
            </w:tcBorders>
          </w:tcPr>
          <w:p w14:paraId="2E0DDCEF" w14:textId="4E329BF1" w:rsidR="00F01033" w:rsidRDefault="00DA5E45" w:rsidP="00A24DAC">
            <w:pPr>
              <w:rPr>
                <w:rFonts w:cs="Times New Roman"/>
              </w:rPr>
            </w:pPr>
            <w:r w:rsidRPr="00DA5E45">
              <w:rPr>
                <w:rFonts w:cs="Times New Roman"/>
              </w:rPr>
              <w:t>Serial7 Score</w:t>
            </w:r>
          </w:p>
        </w:tc>
        <w:tc>
          <w:tcPr>
            <w:tcW w:w="0" w:type="auto"/>
            <w:tcBorders>
              <w:top w:val="single" w:sz="4" w:space="0" w:color="auto"/>
              <w:left w:val="single" w:sz="4" w:space="0" w:color="auto"/>
              <w:bottom w:val="single" w:sz="4" w:space="0" w:color="auto"/>
              <w:right w:val="single" w:sz="4" w:space="0" w:color="auto"/>
            </w:tcBorders>
          </w:tcPr>
          <w:p w14:paraId="3B4B496E" w14:textId="77777777" w:rsidR="00F01033" w:rsidRPr="00E431D0" w:rsidRDefault="00F01033" w:rsidP="00E431D0">
            <w:pPr>
              <w:rPr>
                <w:rFonts w:cs="Times New Roman"/>
              </w:rPr>
            </w:pPr>
            <w:r w:rsidRPr="00E431D0">
              <w:rPr>
                <w:rFonts w:cs="Times New Roman"/>
              </w:rPr>
              <w:t>0=0 correct</w:t>
            </w:r>
          </w:p>
          <w:p w14:paraId="524CCFC9" w14:textId="77777777" w:rsidR="00F01033" w:rsidRPr="00E431D0" w:rsidRDefault="00F01033" w:rsidP="00E431D0">
            <w:pPr>
              <w:rPr>
                <w:rFonts w:cs="Times New Roman"/>
              </w:rPr>
            </w:pPr>
            <w:r w:rsidRPr="00E431D0">
              <w:rPr>
                <w:rFonts w:cs="Times New Roman"/>
              </w:rPr>
              <w:t>1=1 correct</w:t>
            </w:r>
          </w:p>
          <w:p w14:paraId="67CC2F27" w14:textId="77777777" w:rsidR="00F01033" w:rsidRPr="00E431D0" w:rsidRDefault="00F01033" w:rsidP="00E431D0">
            <w:pPr>
              <w:rPr>
                <w:rFonts w:cs="Times New Roman"/>
              </w:rPr>
            </w:pPr>
            <w:r w:rsidRPr="00E431D0">
              <w:rPr>
                <w:rFonts w:cs="Times New Roman"/>
              </w:rPr>
              <w:t>2=2 or 3 correct</w:t>
            </w:r>
          </w:p>
          <w:p w14:paraId="64E18E1F" w14:textId="1F39E2E8" w:rsidR="00F01033" w:rsidRPr="00E431D0" w:rsidRDefault="00F01033" w:rsidP="00E431D0">
            <w:pPr>
              <w:rPr>
                <w:rFonts w:cs="Times New Roman"/>
              </w:rPr>
            </w:pPr>
            <w:r w:rsidRPr="00E431D0">
              <w:rPr>
                <w:rFonts w:cs="Times New Roman"/>
              </w:rPr>
              <w:t>3=4 or 5 correct</w:t>
            </w:r>
          </w:p>
        </w:tc>
      </w:tr>
      <w:tr w:rsidR="00F01033" w:rsidRPr="00E142A0" w14:paraId="404DFF0F" w14:textId="77777777" w:rsidTr="00F01033">
        <w:tc>
          <w:tcPr>
            <w:tcW w:w="0" w:type="auto"/>
            <w:tcBorders>
              <w:top w:val="single" w:sz="4" w:space="0" w:color="auto"/>
              <w:left w:val="single" w:sz="4" w:space="0" w:color="auto"/>
              <w:bottom w:val="single" w:sz="4" w:space="0" w:color="auto"/>
              <w:right w:val="single" w:sz="4" w:space="0" w:color="auto"/>
            </w:tcBorders>
          </w:tcPr>
          <w:p w14:paraId="0B10F69C" w14:textId="4468F60D" w:rsidR="00F01033" w:rsidRDefault="00F01033" w:rsidP="00A24DAC">
            <w:pPr>
              <w:jc w:val="center"/>
              <w:rPr>
                <w:rFonts w:cs="Times New Roman"/>
                <w:highlight w:val="yellow"/>
              </w:rPr>
            </w:pPr>
            <w:r w:rsidRPr="006B020C">
              <w:rPr>
                <w:rFonts w:cs="Times New Roman"/>
              </w:rPr>
              <w:t>SentenceRep1</w:t>
            </w:r>
          </w:p>
        </w:tc>
        <w:tc>
          <w:tcPr>
            <w:tcW w:w="0" w:type="auto"/>
            <w:tcBorders>
              <w:top w:val="single" w:sz="4" w:space="0" w:color="auto"/>
              <w:left w:val="single" w:sz="4" w:space="0" w:color="auto"/>
              <w:bottom w:val="single" w:sz="4" w:space="0" w:color="auto"/>
              <w:right w:val="single" w:sz="4" w:space="0" w:color="auto"/>
            </w:tcBorders>
          </w:tcPr>
          <w:p w14:paraId="24D17BF7" w14:textId="3F63D212" w:rsidR="00F01033" w:rsidRDefault="00DA5E45" w:rsidP="00A24DAC">
            <w:pPr>
              <w:rPr>
                <w:rFonts w:cs="Times New Roman"/>
              </w:rPr>
            </w:pPr>
            <w:r w:rsidRPr="00DA5E45">
              <w:rPr>
                <w:rFonts w:cs="Times New Roman"/>
              </w:rPr>
              <w:t>Tester reads a sentence to the subject and subject is asked to repeat it back EXACTLY as it was read</w:t>
            </w:r>
          </w:p>
        </w:tc>
        <w:tc>
          <w:tcPr>
            <w:tcW w:w="0" w:type="auto"/>
            <w:tcBorders>
              <w:top w:val="single" w:sz="4" w:space="0" w:color="auto"/>
              <w:left w:val="single" w:sz="4" w:space="0" w:color="auto"/>
              <w:bottom w:val="single" w:sz="4" w:space="0" w:color="auto"/>
              <w:right w:val="single" w:sz="4" w:space="0" w:color="auto"/>
            </w:tcBorders>
          </w:tcPr>
          <w:p w14:paraId="7D48F65E" w14:textId="77777777" w:rsidR="00F01033" w:rsidRPr="006B020C" w:rsidRDefault="00F01033" w:rsidP="006B020C">
            <w:pPr>
              <w:rPr>
                <w:rFonts w:cs="Times New Roman"/>
              </w:rPr>
            </w:pPr>
            <w:r w:rsidRPr="006B020C">
              <w:rPr>
                <w:rFonts w:cs="Times New Roman"/>
              </w:rPr>
              <w:t>0=Incorrect</w:t>
            </w:r>
          </w:p>
          <w:p w14:paraId="138D7C8A" w14:textId="73208296" w:rsidR="00F01033" w:rsidRDefault="00F01033" w:rsidP="006B020C">
            <w:pPr>
              <w:rPr>
                <w:rFonts w:cs="Times New Roman"/>
              </w:rPr>
            </w:pPr>
            <w:r w:rsidRPr="006B020C">
              <w:rPr>
                <w:rFonts w:cs="Times New Roman"/>
              </w:rPr>
              <w:t>1=Correct</w:t>
            </w:r>
          </w:p>
        </w:tc>
      </w:tr>
      <w:tr w:rsidR="00F01033" w:rsidRPr="00E142A0" w14:paraId="7B3597C3" w14:textId="77777777" w:rsidTr="00F01033">
        <w:tc>
          <w:tcPr>
            <w:tcW w:w="0" w:type="auto"/>
            <w:tcBorders>
              <w:top w:val="single" w:sz="4" w:space="0" w:color="auto"/>
              <w:left w:val="single" w:sz="4" w:space="0" w:color="auto"/>
              <w:bottom w:val="single" w:sz="4" w:space="0" w:color="auto"/>
              <w:right w:val="single" w:sz="4" w:space="0" w:color="auto"/>
            </w:tcBorders>
          </w:tcPr>
          <w:p w14:paraId="13352257" w14:textId="7F3EA848" w:rsidR="00F01033" w:rsidRDefault="00F01033" w:rsidP="00A24DAC">
            <w:pPr>
              <w:jc w:val="center"/>
              <w:rPr>
                <w:rFonts w:cs="Times New Roman"/>
                <w:highlight w:val="yellow"/>
              </w:rPr>
            </w:pPr>
            <w:r w:rsidRPr="006B020C">
              <w:rPr>
                <w:rFonts w:cs="Times New Roman"/>
              </w:rPr>
              <w:t>SentenceRep2</w:t>
            </w:r>
          </w:p>
        </w:tc>
        <w:tc>
          <w:tcPr>
            <w:tcW w:w="0" w:type="auto"/>
            <w:tcBorders>
              <w:top w:val="single" w:sz="4" w:space="0" w:color="auto"/>
              <w:left w:val="single" w:sz="4" w:space="0" w:color="auto"/>
              <w:bottom w:val="single" w:sz="4" w:space="0" w:color="auto"/>
              <w:right w:val="single" w:sz="4" w:space="0" w:color="auto"/>
            </w:tcBorders>
          </w:tcPr>
          <w:p w14:paraId="78732CA8" w14:textId="42ACFFC5" w:rsidR="00F01033" w:rsidRPr="001235FF" w:rsidRDefault="00DA5E45" w:rsidP="00A24DAC">
            <w:pPr>
              <w:rPr>
                <w:rFonts w:cs="Times New Roman"/>
              </w:rPr>
            </w:pPr>
            <w:r w:rsidRPr="00DA5E45">
              <w:rPr>
                <w:rFonts w:cs="Times New Roman"/>
              </w:rPr>
              <w:t>Tester reads a sentence to the subject and subject is asked to repeat it back EXACTLY as it was read</w:t>
            </w:r>
          </w:p>
        </w:tc>
        <w:tc>
          <w:tcPr>
            <w:tcW w:w="0" w:type="auto"/>
            <w:tcBorders>
              <w:top w:val="single" w:sz="4" w:space="0" w:color="auto"/>
              <w:left w:val="single" w:sz="4" w:space="0" w:color="auto"/>
              <w:bottom w:val="single" w:sz="4" w:space="0" w:color="auto"/>
              <w:right w:val="single" w:sz="4" w:space="0" w:color="auto"/>
            </w:tcBorders>
          </w:tcPr>
          <w:p w14:paraId="76D0AC81" w14:textId="77777777" w:rsidR="00F01033" w:rsidRPr="006B020C" w:rsidRDefault="00F01033" w:rsidP="006B020C">
            <w:pPr>
              <w:rPr>
                <w:rFonts w:cs="Times New Roman"/>
              </w:rPr>
            </w:pPr>
            <w:r w:rsidRPr="006B020C">
              <w:rPr>
                <w:rFonts w:cs="Times New Roman"/>
              </w:rPr>
              <w:t>0=Incorrect</w:t>
            </w:r>
          </w:p>
          <w:p w14:paraId="75852D0D" w14:textId="3E76B677" w:rsidR="00F01033" w:rsidRPr="001235FF" w:rsidRDefault="00F01033" w:rsidP="006B020C">
            <w:pPr>
              <w:rPr>
                <w:rFonts w:cs="Times New Roman"/>
              </w:rPr>
            </w:pPr>
            <w:r w:rsidRPr="006B020C">
              <w:rPr>
                <w:rFonts w:cs="Times New Roman"/>
              </w:rPr>
              <w:t>1=Correct</w:t>
            </w:r>
          </w:p>
        </w:tc>
      </w:tr>
      <w:tr w:rsidR="00F01033" w:rsidRPr="00E142A0" w14:paraId="7C471DC0" w14:textId="77777777" w:rsidTr="00F01033">
        <w:tc>
          <w:tcPr>
            <w:tcW w:w="0" w:type="auto"/>
            <w:tcBorders>
              <w:top w:val="single" w:sz="4" w:space="0" w:color="auto"/>
              <w:left w:val="single" w:sz="4" w:space="0" w:color="auto"/>
              <w:bottom w:val="single" w:sz="4" w:space="0" w:color="auto"/>
              <w:right w:val="single" w:sz="4" w:space="0" w:color="auto"/>
            </w:tcBorders>
          </w:tcPr>
          <w:p w14:paraId="6F8A035B" w14:textId="6B493160" w:rsidR="00F01033" w:rsidRDefault="00F01033" w:rsidP="00A24DAC">
            <w:pPr>
              <w:jc w:val="center"/>
              <w:rPr>
                <w:rFonts w:cs="Times New Roman"/>
                <w:highlight w:val="yellow"/>
              </w:rPr>
            </w:pPr>
            <w:r w:rsidRPr="006B020C">
              <w:rPr>
                <w:rFonts w:cs="Times New Roman"/>
              </w:rPr>
              <w:t>VerbalFluWordTotal</w:t>
            </w:r>
          </w:p>
        </w:tc>
        <w:tc>
          <w:tcPr>
            <w:tcW w:w="0" w:type="auto"/>
            <w:tcBorders>
              <w:top w:val="single" w:sz="4" w:space="0" w:color="auto"/>
              <w:left w:val="single" w:sz="4" w:space="0" w:color="auto"/>
              <w:bottom w:val="single" w:sz="4" w:space="0" w:color="auto"/>
              <w:right w:val="single" w:sz="4" w:space="0" w:color="auto"/>
            </w:tcBorders>
          </w:tcPr>
          <w:p w14:paraId="3F537F30" w14:textId="77777777" w:rsidR="00DA5E45" w:rsidRPr="00DA5E45" w:rsidRDefault="00DA5E45" w:rsidP="00DA5E45">
            <w:pPr>
              <w:rPr>
                <w:rFonts w:cs="Times New Roman"/>
              </w:rPr>
            </w:pPr>
            <w:r w:rsidRPr="00DA5E45">
              <w:rPr>
                <w:rFonts w:cs="Times New Roman"/>
              </w:rPr>
              <w:t>This is a count of the total words subject says. Subject is asked to say as many words that they can think of that begin</w:t>
            </w:r>
          </w:p>
          <w:p w14:paraId="01431C00" w14:textId="77777777" w:rsidR="00DA5E45" w:rsidRPr="00DA5E45" w:rsidRDefault="00DA5E45" w:rsidP="00DA5E45">
            <w:pPr>
              <w:rPr>
                <w:rFonts w:cs="Times New Roman"/>
              </w:rPr>
            </w:pPr>
            <w:r w:rsidRPr="00DA5E45">
              <w:rPr>
                <w:rFonts w:cs="Times New Roman"/>
              </w:rPr>
              <w:t>with a certain letter of the alphabet that the tester will tell them. The subject can say any kind of word, except for</w:t>
            </w:r>
          </w:p>
          <w:p w14:paraId="0695CB06" w14:textId="77777777" w:rsidR="00DA5E45" w:rsidRPr="00DA5E45" w:rsidRDefault="00DA5E45" w:rsidP="00DA5E45">
            <w:pPr>
              <w:rPr>
                <w:rFonts w:cs="Times New Roman"/>
              </w:rPr>
            </w:pPr>
            <w:r w:rsidRPr="00DA5E45">
              <w:rPr>
                <w:rFonts w:cs="Times New Roman"/>
              </w:rPr>
              <w:t>proper noun, numbers, or words that begin with the same sound but have a different suffix, for example, love, lover,</w:t>
            </w:r>
          </w:p>
          <w:p w14:paraId="1CAFABE1" w14:textId="3B9A604D" w:rsidR="00F01033" w:rsidRPr="001235FF" w:rsidRDefault="00DA5E45" w:rsidP="00DA5E45">
            <w:pPr>
              <w:rPr>
                <w:rFonts w:cs="Times New Roman"/>
              </w:rPr>
            </w:pPr>
            <w:r w:rsidRPr="00DA5E45">
              <w:rPr>
                <w:rFonts w:cs="Times New Roman"/>
              </w:rPr>
              <w:t>loving. Subject has one minute.</w:t>
            </w:r>
          </w:p>
        </w:tc>
        <w:tc>
          <w:tcPr>
            <w:tcW w:w="0" w:type="auto"/>
            <w:tcBorders>
              <w:top w:val="single" w:sz="4" w:space="0" w:color="auto"/>
              <w:left w:val="single" w:sz="4" w:space="0" w:color="auto"/>
              <w:bottom w:val="single" w:sz="4" w:space="0" w:color="auto"/>
              <w:right w:val="single" w:sz="4" w:space="0" w:color="auto"/>
            </w:tcBorders>
          </w:tcPr>
          <w:p w14:paraId="1A6186EB" w14:textId="00AAB0EB" w:rsidR="00F01033" w:rsidRPr="001235FF" w:rsidRDefault="00F01033" w:rsidP="006B020C">
            <w:pPr>
              <w:rPr>
                <w:rFonts w:cs="Times New Roman"/>
              </w:rPr>
            </w:pPr>
          </w:p>
        </w:tc>
      </w:tr>
      <w:tr w:rsidR="00F01033" w:rsidRPr="00E142A0" w14:paraId="628CAF43" w14:textId="77777777" w:rsidTr="00F01033">
        <w:tc>
          <w:tcPr>
            <w:tcW w:w="0" w:type="auto"/>
            <w:tcBorders>
              <w:top w:val="single" w:sz="4" w:space="0" w:color="auto"/>
              <w:left w:val="single" w:sz="4" w:space="0" w:color="auto"/>
              <w:bottom w:val="single" w:sz="4" w:space="0" w:color="auto"/>
              <w:right w:val="single" w:sz="4" w:space="0" w:color="auto"/>
            </w:tcBorders>
          </w:tcPr>
          <w:p w14:paraId="17EE971B" w14:textId="5A74DCB0" w:rsidR="00F01033" w:rsidRDefault="00F01033" w:rsidP="00A24DAC">
            <w:pPr>
              <w:jc w:val="center"/>
              <w:rPr>
                <w:rFonts w:cs="Times New Roman"/>
                <w:highlight w:val="yellow"/>
              </w:rPr>
            </w:pPr>
            <w:r w:rsidRPr="006B020C">
              <w:rPr>
                <w:rFonts w:cs="Times New Roman"/>
              </w:rPr>
              <w:t>Abstraction1</w:t>
            </w:r>
          </w:p>
        </w:tc>
        <w:tc>
          <w:tcPr>
            <w:tcW w:w="0" w:type="auto"/>
            <w:tcBorders>
              <w:top w:val="single" w:sz="4" w:space="0" w:color="auto"/>
              <w:left w:val="single" w:sz="4" w:space="0" w:color="auto"/>
              <w:bottom w:val="single" w:sz="4" w:space="0" w:color="auto"/>
              <w:right w:val="single" w:sz="4" w:space="0" w:color="auto"/>
            </w:tcBorders>
          </w:tcPr>
          <w:p w14:paraId="37279604" w14:textId="71B03E44" w:rsidR="00F01033" w:rsidRDefault="00DA5E45" w:rsidP="00A24DAC">
            <w:pPr>
              <w:rPr>
                <w:rFonts w:cs="Times New Roman"/>
              </w:rPr>
            </w:pPr>
            <w:r w:rsidRPr="00DA5E45">
              <w:rPr>
                <w:rFonts w:cs="Times New Roman"/>
              </w:rPr>
              <w:t>Subject is asked the similarity between two words, for example "banana" and "orange"</w:t>
            </w:r>
          </w:p>
        </w:tc>
        <w:tc>
          <w:tcPr>
            <w:tcW w:w="0" w:type="auto"/>
            <w:tcBorders>
              <w:top w:val="single" w:sz="4" w:space="0" w:color="auto"/>
              <w:left w:val="single" w:sz="4" w:space="0" w:color="auto"/>
              <w:bottom w:val="single" w:sz="4" w:space="0" w:color="auto"/>
              <w:right w:val="single" w:sz="4" w:space="0" w:color="auto"/>
            </w:tcBorders>
          </w:tcPr>
          <w:p w14:paraId="0AB18F4F" w14:textId="77777777" w:rsidR="00F01033" w:rsidRPr="006B020C" w:rsidRDefault="00F01033" w:rsidP="006B020C">
            <w:pPr>
              <w:rPr>
                <w:rFonts w:cs="Times New Roman"/>
              </w:rPr>
            </w:pPr>
            <w:r w:rsidRPr="006B020C">
              <w:rPr>
                <w:rFonts w:cs="Times New Roman"/>
              </w:rPr>
              <w:t>0=Incorrect</w:t>
            </w:r>
          </w:p>
          <w:p w14:paraId="04B2DB91" w14:textId="58D37023" w:rsidR="00F01033" w:rsidRDefault="00F01033" w:rsidP="006B020C">
            <w:pPr>
              <w:rPr>
                <w:rFonts w:cs="Times New Roman"/>
              </w:rPr>
            </w:pPr>
            <w:r w:rsidRPr="006B020C">
              <w:rPr>
                <w:rFonts w:cs="Times New Roman"/>
              </w:rPr>
              <w:t>1=Correct</w:t>
            </w:r>
          </w:p>
        </w:tc>
      </w:tr>
      <w:tr w:rsidR="00F01033" w:rsidRPr="00E142A0" w14:paraId="68B73900" w14:textId="77777777" w:rsidTr="00F01033">
        <w:tc>
          <w:tcPr>
            <w:tcW w:w="0" w:type="auto"/>
            <w:tcBorders>
              <w:top w:val="single" w:sz="4" w:space="0" w:color="auto"/>
              <w:left w:val="single" w:sz="4" w:space="0" w:color="auto"/>
              <w:bottom w:val="single" w:sz="4" w:space="0" w:color="auto"/>
              <w:right w:val="single" w:sz="4" w:space="0" w:color="auto"/>
            </w:tcBorders>
          </w:tcPr>
          <w:p w14:paraId="4F8CBD56" w14:textId="44E0CB49" w:rsidR="00F01033" w:rsidRDefault="00F01033" w:rsidP="00A24DAC">
            <w:pPr>
              <w:jc w:val="center"/>
              <w:rPr>
                <w:rFonts w:cs="Times New Roman"/>
                <w:highlight w:val="yellow"/>
              </w:rPr>
            </w:pPr>
            <w:r w:rsidRPr="006B020C">
              <w:rPr>
                <w:rFonts w:cs="Times New Roman"/>
              </w:rPr>
              <w:lastRenderedPageBreak/>
              <w:t>Abstraction2</w:t>
            </w:r>
          </w:p>
        </w:tc>
        <w:tc>
          <w:tcPr>
            <w:tcW w:w="0" w:type="auto"/>
            <w:tcBorders>
              <w:top w:val="single" w:sz="4" w:space="0" w:color="auto"/>
              <w:left w:val="single" w:sz="4" w:space="0" w:color="auto"/>
              <w:bottom w:val="single" w:sz="4" w:space="0" w:color="auto"/>
              <w:right w:val="single" w:sz="4" w:space="0" w:color="auto"/>
            </w:tcBorders>
          </w:tcPr>
          <w:p w14:paraId="65485F69" w14:textId="622E2B59" w:rsidR="00F01033" w:rsidRDefault="000D58FF" w:rsidP="00A24DAC">
            <w:pPr>
              <w:rPr>
                <w:rFonts w:cs="Times New Roman"/>
              </w:rPr>
            </w:pPr>
            <w:r w:rsidRPr="000D58FF">
              <w:rPr>
                <w:rFonts w:cs="Times New Roman"/>
              </w:rPr>
              <w:t>Subject is asked the similarity between two words, for example "banana" and "orange"</w:t>
            </w:r>
          </w:p>
        </w:tc>
        <w:tc>
          <w:tcPr>
            <w:tcW w:w="0" w:type="auto"/>
            <w:tcBorders>
              <w:top w:val="single" w:sz="4" w:space="0" w:color="auto"/>
              <w:left w:val="single" w:sz="4" w:space="0" w:color="auto"/>
              <w:bottom w:val="single" w:sz="4" w:space="0" w:color="auto"/>
              <w:right w:val="single" w:sz="4" w:space="0" w:color="auto"/>
            </w:tcBorders>
          </w:tcPr>
          <w:p w14:paraId="38D2F5BE" w14:textId="77777777" w:rsidR="00F01033" w:rsidRPr="006B020C" w:rsidRDefault="00F01033" w:rsidP="006B020C">
            <w:pPr>
              <w:rPr>
                <w:rFonts w:cs="Times New Roman"/>
              </w:rPr>
            </w:pPr>
            <w:r w:rsidRPr="006B020C">
              <w:rPr>
                <w:rFonts w:cs="Times New Roman"/>
              </w:rPr>
              <w:t>0=Incorrect</w:t>
            </w:r>
          </w:p>
          <w:p w14:paraId="248130D0" w14:textId="102A4F12" w:rsidR="00F01033" w:rsidRDefault="00F01033" w:rsidP="006B020C">
            <w:pPr>
              <w:rPr>
                <w:rFonts w:cs="Times New Roman"/>
              </w:rPr>
            </w:pPr>
            <w:r w:rsidRPr="006B020C">
              <w:rPr>
                <w:rFonts w:cs="Times New Roman"/>
              </w:rPr>
              <w:t>1=Correct</w:t>
            </w:r>
          </w:p>
        </w:tc>
      </w:tr>
      <w:tr w:rsidR="00F01033" w:rsidRPr="00E142A0" w14:paraId="7BFDE690" w14:textId="77777777" w:rsidTr="00F01033">
        <w:tc>
          <w:tcPr>
            <w:tcW w:w="0" w:type="auto"/>
            <w:tcBorders>
              <w:top w:val="single" w:sz="4" w:space="0" w:color="auto"/>
              <w:left w:val="single" w:sz="4" w:space="0" w:color="auto"/>
              <w:bottom w:val="single" w:sz="4" w:space="0" w:color="auto"/>
              <w:right w:val="single" w:sz="4" w:space="0" w:color="auto"/>
            </w:tcBorders>
          </w:tcPr>
          <w:p w14:paraId="638BD1A1" w14:textId="074BBFF0" w:rsidR="00F01033" w:rsidRDefault="00F01033" w:rsidP="00A24DAC">
            <w:pPr>
              <w:jc w:val="center"/>
              <w:rPr>
                <w:rFonts w:cs="Times New Roman"/>
                <w:highlight w:val="yellow"/>
              </w:rPr>
            </w:pPr>
            <w:r w:rsidRPr="006B020C">
              <w:rPr>
                <w:rFonts w:cs="Times New Roman"/>
              </w:rPr>
              <w:t>MocaWord1FR</w:t>
            </w:r>
          </w:p>
        </w:tc>
        <w:tc>
          <w:tcPr>
            <w:tcW w:w="0" w:type="auto"/>
            <w:tcBorders>
              <w:top w:val="single" w:sz="4" w:space="0" w:color="auto"/>
              <w:left w:val="single" w:sz="4" w:space="0" w:color="auto"/>
              <w:bottom w:val="single" w:sz="4" w:space="0" w:color="auto"/>
              <w:right w:val="single" w:sz="4" w:space="0" w:color="auto"/>
            </w:tcBorders>
          </w:tcPr>
          <w:p w14:paraId="05F5F1BF" w14:textId="672F52E3" w:rsidR="00F01033" w:rsidRDefault="000D58FF" w:rsidP="00A24DAC">
            <w:pPr>
              <w:rPr>
                <w:rFonts w:cs="Times New Roman"/>
              </w:rPr>
            </w:pPr>
            <w:r w:rsidRPr="000D58FF">
              <w:rPr>
                <w:rFonts w:cs="Times New Roman"/>
              </w:rPr>
              <w:t>Delayed Free Recall: Subject is asked to recall words without any cues. This variable refers to the recall of Word1</w:t>
            </w:r>
          </w:p>
        </w:tc>
        <w:tc>
          <w:tcPr>
            <w:tcW w:w="0" w:type="auto"/>
            <w:tcBorders>
              <w:top w:val="single" w:sz="4" w:space="0" w:color="auto"/>
              <w:left w:val="single" w:sz="4" w:space="0" w:color="auto"/>
              <w:bottom w:val="single" w:sz="4" w:space="0" w:color="auto"/>
              <w:right w:val="single" w:sz="4" w:space="0" w:color="auto"/>
            </w:tcBorders>
          </w:tcPr>
          <w:p w14:paraId="34444405" w14:textId="77777777" w:rsidR="00F01033" w:rsidRPr="006B020C" w:rsidRDefault="00F01033" w:rsidP="006B020C">
            <w:pPr>
              <w:rPr>
                <w:rFonts w:cs="Times New Roman"/>
              </w:rPr>
            </w:pPr>
            <w:r w:rsidRPr="006B020C">
              <w:rPr>
                <w:rFonts w:cs="Times New Roman"/>
              </w:rPr>
              <w:t>0=Incorrect</w:t>
            </w:r>
          </w:p>
          <w:p w14:paraId="44CD98F9" w14:textId="39F24F4E" w:rsidR="00F01033" w:rsidRDefault="00F01033" w:rsidP="006B020C">
            <w:pPr>
              <w:rPr>
                <w:rFonts w:cs="Times New Roman"/>
              </w:rPr>
            </w:pPr>
            <w:r w:rsidRPr="006B020C">
              <w:rPr>
                <w:rFonts w:cs="Times New Roman"/>
              </w:rPr>
              <w:t>1=Correct</w:t>
            </w:r>
          </w:p>
          <w:p w14:paraId="4747E136" w14:textId="20FFEECE" w:rsidR="00F01033" w:rsidRDefault="00F01033" w:rsidP="006B020C">
            <w:pPr>
              <w:rPr>
                <w:rFonts w:cs="Times New Roman"/>
              </w:rPr>
            </w:pPr>
          </w:p>
        </w:tc>
      </w:tr>
      <w:tr w:rsidR="00F01033" w:rsidRPr="00E142A0" w14:paraId="18CB3CE3" w14:textId="77777777" w:rsidTr="00F01033">
        <w:tc>
          <w:tcPr>
            <w:tcW w:w="0" w:type="auto"/>
            <w:tcBorders>
              <w:top w:val="single" w:sz="4" w:space="0" w:color="auto"/>
              <w:left w:val="single" w:sz="4" w:space="0" w:color="auto"/>
              <w:bottom w:val="single" w:sz="4" w:space="0" w:color="auto"/>
              <w:right w:val="single" w:sz="4" w:space="0" w:color="auto"/>
            </w:tcBorders>
          </w:tcPr>
          <w:p w14:paraId="2A0614F4" w14:textId="0C1C060F" w:rsidR="00F01033" w:rsidRDefault="00F01033" w:rsidP="00A24DAC">
            <w:pPr>
              <w:jc w:val="center"/>
              <w:rPr>
                <w:rFonts w:cs="Times New Roman"/>
                <w:highlight w:val="yellow"/>
              </w:rPr>
            </w:pPr>
            <w:r w:rsidRPr="006B020C">
              <w:rPr>
                <w:rFonts w:cs="Times New Roman"/>
              </w:rPr>
              <w:t>MocaWord2FR</w:t>
            </w:r>
          </w:p>
        </w:tc>
        <w:tc>
          <w:tcPr>
            <w:tcW w:w="0" w:type="auto"/>
            <w:tcBorders>
              <w:top w:val="single" w:sz="4" w:space="0" w:color="auto"/>
              <w:left w:val="single" w:sz="4" w:space="0" w:color="auto"/>
              <w:bottom w:val="single" w:sz="4" w:space="0" w:color="auto"/>
              <w:right w:val="single" w:sz="4" w:space="0" w:color="auto"/>
            </w:tcBorders>
          </w:tcPr>
          <w:p w14:paraId="465E96E1" w14:textId="3A5F0AC4" w:rsidR="00F01033" w:rsidRDefault="000D58FF" w:rsidP="00A24DAC">
            <w:pPr>
              <w:rPr>
                <w:rFonts w:cs="Times New Roman"/>
              </w:rPr>
            </w:pPr>
            <w:r w:rsidRPr="000D58FF">
              <w:rPr>
                <w:rFonts w:cs="Times New Roman"/>
              </w:rPr>
              <w:t>Delayed Free Recall: Subject is asked to recall words without any cues. This variable refers to the recall of Word2</w:t>
            </w:r>
          </w:p>
        </w:tc>
        <w:tc>
          <w:tcPr>
            <w:tcW w:w="0" w:type="auto"/>
            <w:tcBorders>
              <w:top w:val="single" w:sz="4" w:space="0" w:color="auto"/>
              <w:left w:val="single" w:sz="4" w:space="0" w:color="auto"/>
              <w:bottom w:val="single" w:sz="4" w:space="0" w:color="auto"/>
              <w:right w:val="single" w:sz="4" w:space="0" w:color="auto"/>
            </w:tcBorders>
          </w:tcPr>
          <w:p w14:paraId="2C0C244F" w14:textId="77777777" w:rsidR="00F01033" w:rsidRPr="006B020C" w:rsidRDefault="00F01033" w:rsidP="006B020C">
            <w:pPr>
              <w:rPr>
                <w:rFonts w:cs="Times New Roman"/>
              </w:rPr>
            </w:pPr>
            <w:r w:rsidRPr="006B020C">
              <w:rPr>
                <w:rFonts w:cs="Times New Roman"/>
              </w:rPr>
              <w:t>0=Incorrect</w:t>
            </w:r>
          </w:p>
          <w:p w14:paraId="00914506" w14:textId="6D5249F4" w:rsidR="00F01033" w:rsidRDefault="00F01033" w:rsidP="00A24DAC">
            <w:pPr>
              <w:rPr>
                <w:rFonts w:cs="Times New Roman"/>
              </w:rPr>
            </w:pPr>
            <w:r w:rsidRPr="006B020C">
              <w:rPr>
                <w:rFonts w:cs="Times New Roman"/>
              </w:rPr>
              <w:t>1=Correct</w:t>
            </w:r>
          </w:p>
          <w:p w14:paraId="35CEFF18" w14:textId="48BCDCCB" w:rsidR="00F01033" w:rsidRDefault="00F01033" w:rsidP="00A24DAC">
            <w:pPr>
              <w:rPr>
                <w:rFonts w:cs="Times New Roman"/>
              </w:rPr>
            </w:pPr>
          </w:p>
        </w:tc>
      </w:tr>
      <w:tr w:rsidR="00F01033" w:rsidRPr="00E142A0" w14:paraId="49D2EC91" w14:textId="77777777" w:rsidTr="00F01033">
        <w:tc>
          <w:tcPr>
            <w:tcW w:w="0" w:type="auto"/>
            <w:tcBorders>
              <w:top w:val="single" w:sz="4" w:space="0" w:color="auto"/>
              <w:left w:val="single" w:sz="4" w:space="0" w:color="auto"/>
              <w:bottom w:val="single" w:sz="4" w:space="0" w:color="auto"/>
              <w:right w:val="single" w:sz="4" w:space="0" w:color="auto"/>
            </w:tcBorders>
          </w:tcPr>
          <w:p w14:paraId="2961D1C5" w14:textId="6F636815" w:rsidR="00F01033" w:rsidRPr="006B020C" w:rsidRDefault="00F01033" w:rsidP="006B020C">
            <w:pPr>
              <w:jc w:val="center"/>
              <w:rPr>
                <w:rFonts w:cs="Times New Roman"/>
              </w:rPr>
            </w:pPr>
            <w:r>
              <w:rPr>
                <w:rFonts w:cs="Times New Roman"/>
              </w:rPr>
              <w:t>MocaWord3</w:t>
            </w:r>
            <w:r w:rsidRPr="006B020C">
              <w:rPr>
                <w:rFonts w:cs="Times New Roman"/>
              </w:rPr>
              <w:t>FR</w:t>
            </w:r>
          </w:p>
        </w:tc>
        <w:tc>
          <w:tcPr>
            <w:tcW w:w="0" w:type="auto"/>
            <w:tcBorders>
              <w:top w:val="single" w:sz="4" w:space="0" w:color="auto"/>
              <w:left w:val="single" w:sz="4" w:space="0" w:color="auto"/>
              <w:bottom w:val="single" w:sz="4" w:space="0" w:color="auto"/>
              <w:right w:val="single" w:sz="4" w:space="0" w:color="auto"/>
            </w:tcBorders>
          </w:tcPr>
          <w:p w14:paraId="28B9406B" w14:textId="7FE73F87" w:rsidR="00F01033" w:rsidRDefault="000D58FF" w:rsidP="006B020C">
            <w:pPr>
              <w:rPr>
                <w:rFonts w:cs="Times New Roman"/>
              </w:rPr>
            </w:pPr>
            <w:r w:rsidRPr="000D58FF">
              <w:rPr>
                <w:rFonts w:cs="Times New Roman"/>
              </w:rPr>
              <w:t>Delayed Free Recall: Subject is asked to recall words without any cues. This variable refers to the recall of Word3</w:t>
            </w:r>
          </w:p>
        </w:tc>
        <w:tc>
          <w:tcPr>
            <w:tcW w:w="0" w:type="auto"/>
            <w:tcBorders>
              <w:top w:val="single" w:sz="4" w:space="0" w:color="auto"/>
              <w:left w:val="single" w:sz="4" w:space="0" w:color="auto"/>
              <w:bottom w:val="single" w:sz="4" w:space="0" w:color="auto"/>
              <w:right w:val="single" w:sz="4" w:space="0" w:color="auto"/>
            </w:tcBorders>
          </w:tcPr>
          <w:p w14:paraId="3D041B00" w14:textId="77777777" w:rsidR="00F01033" w:rsidRPr="006B020C" w:rsidRDefault="00F01033" w:rsidP="006B020C">
            <w:pPr>
              <w:rPr>
                <w:rFonts w:cs="Times New Roman"/>
              </w:rPr>
            </w:pPr>
            <w:r w:rsidRPr="006B020C">
              <w:rPr>
                <w:rFonts w:cs="Times New Roman"/>
              </w:rPr>
              <w:t>0=Incorrect</w:t>
            </w:r>
          </w:p>
          <w:p w14:paraId="618C97FA" w14:textId="77777777" w:rsidR="00F01033" w:rsidRDefault="00F01033" w:rsidP="006B020C">
            <w:pPr>
              <w:rPr>
                <w:rFonts w:cs="Times New Roman"/>
              </w:rPr>
            </w:pPr>
            <w:r w:rsidRPr="006B020C">
              <w:rPr>
                <w:rFonts w:cs="Times New Roman"/>
              </w:rPr>
              <w:t>1=Correct</w:t>
            </w:r>
          </w:p>
          <w:p w14:paraId="65E91825" w14:textId="77777777" w:rsidR="00F01033" w:rsidRPr="006B020C" w:rsidRDefault="00F01033" w:rsidP="006B020C">
            <w:pPr>
              <w:rPr>
                <w:rFonts w:cs="Times New Roman"/>
              </w:rPr>
            </w:pPr>
          </w:p>
        </w:tc>
      </w:tr>
      <w:tr w:rsidR="00F01033" w:rsidRPr="00E142A0" w14:paraId="29D2B883" w14:textId="77777777" w:rsidTr="00F01033">
        <w:tc>
          <w:tcPr>
            <w:tcW w:w="0" w:type="auto"/>
            <w:tcBorders>
              <w:top w:val="single" w:sz="4" w:space="0" w:color="auto"/>
              <w:left w:val="single" w:sz="4" w:space="0" w:color="auto"/>
              <w:bottom w:val="single" w:sz="4" w:space="0" w:color="auto"/>
              <w:right w:val="single" w:sz="4" w:space="0" w:color="auto"/>
            </w:tcBorders>
          </w:tcPr>
          <w:p w14:paraId="3BCA4042" w14:textId="399886AD" w:rsidR="00F01033" w:rsidRPr="006B020C" w:rsidRDefault="00F01033" w:rsidP="006B020C">
            <w:pPr>
              <w:jc w:val="center"/>
              <w:rPr>
                <w:rFonts w:cs="Times New Roman"/>
              </w:rPr>
            </w:pPr>
            <w:r>
              <w:rPr>
                <w:rFonts w:cs="Times New Roman"/>
              </w:rPr>
              <w:t>MocaWord4</w:t>
            </w:r>
            <w:r w:rsidRPr="006B020C">
              <w:rPr>
                <w:rFonts w:cs="Times New Roman"/>
              </w:rPr>
              <w:t>FR</w:t>
            </w:r>
          </w:p>
        </w:tc>
        <w:tc>
          <w:tcPr>
            <w:tcW w:w="0" w:type="auto"/>
            <w:tcBorders>
              <w:top w:val="single" w:sz="4" w:space="0" w:color="auto"/>
              <w:left w:val="single" w:sz="4" w:space="0" w:color="auto"/>
              <w:bottom w:val="single" w:sz="4" w:space="0" w:color="auto"/>
              <w:right w:val="single" w:sz="4" w:space="0" w:color="auto"/>
            </w:tcBorders>
          </w:tcPr>
          <w:p w14:paraId="590FE5B0" w14:textId="3B9339CB" w:rsidR="00F01033" w:rsidRDefault="000D58FF" w:rsidP="006B020C">
            <w:pPr>
              <w:rPr>
                <w:rFonts w:cs="Times New Roman"/>
              </w:rPr>
            </w:pPr>
            <w:r w:rsidRPr="000D58FF">
              <w:rPr>
                <w:rFonts w:cs="Times New Roman"/>
              </w:rPr>
              <w:t>Delayed Free Recall: Subject is asked to recall words without any cues. This variable refers to the recall of Word4</w:t>
            </w:r>
          </w:p>
        </w:tc>
        <w:tc>
          <w:tcPr>
            <w:tcW w:w="0" w:type="auto"/>
            <w:tcBorders>
              <w:top w:val="single" w:sz="4" w:space="0" w:color="auto"/>
              <w:left w:val="single" w:sz="4" w:space="0" w:color="auto"/>
              <w:bottom w:val="single" w:sz="4" w:space="0" w:color="auto"/>
              <w:right w:val="single" w:sz="4" w:space="0" w:color="auto"/>
            </w:tcBorders>
          </w:tcPr>
          <w:p w14:paraId="06D2903B" w14:textId="77777777" w:rsidR="00F01033" w:rsidRPr="006B020C" w:rsidRDefault="00F01033" w:rsidP="006B020C">
            <w:pPr>
              <w:rPr>
                <w:rFonts w:cs="Times New Roman"/>
              </w:rPr>
            </w:pPr>
            <w:r w:rsidRPr="006B020C">
              <w:rPr>
                <w:rFonts w:cs="Times New Roman"/>
              </w:rPr>
              <w:t>0=Incorrect</w:t>
            </w:r>
          </w:p>
          <w:p w14:paraId="56F3CED8" w14:textId="77777777" w:rsidR="00F01033" w:rsidRDefault="00F01033" w:rsidP="006B020C">
            <w:pPr>
              <w:rPr>
                <w:rFonts w:cs="Times New Roman"/>
              </w:rPr>
            </w:pPr>
            <w:r w:rsidRPr="006B020C">
              <w:rPr>
                <w:rFonts w:cs="Times New Roman"/>
              </w:rPr>
              <w:t>1=Correct</w:t>
            </w:r>
          </w:p>
          <w:p w14:paraId="51EB763D" w14:textId="77777777" w:rsidR="00F01033" w:rsidRPr="006B020C" w:rsidRDefault="00F01033" w:rsidP="006B020C">
            <w:pPr>
              <w:rPr>
                <w:rFonts w:cs="Times New Roman"/>
              </w:rPr>
            </w:pPr>
          </w:p>
        </w:tc>
      </w:tr>
      <w:tr w:rsidR="00F01033" w:rsidRPr="00E142A0" w14:paraId="23BF95B9" w14:textId="77777777" w:rsidTr="00F01033">
        <w:tc>
          <w:tcPr>
            <w:tcW w:w="0" w:type="auto"/>
            <w:tcBorders>
              <w:top w:val="single" w:sz="4" w:space="0" w:color="auto"/>
              <w:left w:val="single" w:sz="4" w:space="0" w:color="auto"/>
              <w:bottom w:val="single" w:sz="4" w:space="0" w:color="auto"/>
              <w:right w:val="single" w:sz="4" w:space="0" w:color="auto"/>
            </w:tcBorders>
          </w:tcPr>
          <w:p w14:paraId="4EE6193D" w14:textId="1DD0613B" w:rsidR="00F01033" w:rsidRDefault="00F01033" w:rsidP="006B020C">
            <w:pPr>
              <w:jc w:val="center"/>
              <w:rPr>
                <w:rFonts w:cs="Times New Roman"/>
              </w:rPr>
            </w:pPr>
            <w:r w:rsidRPr="006B020C">
              <w:rPr>
                <w:rFonts w:cs="Times New Roman"/>
              </w:rPr>
              <w:t>MocaWord5FR</w:t>
            </w:r>
          </w:p>
        </w:tc>
        <w:tc>
          <w:tcPr>
            <w:tcW w:w="0" w:type="auto"/>
            <w:tcBorders>
              <w:top w:val="single" w:sz="4" w:space="0" w:color="auto"/>
              <w:left w:val="single" w:sz="4" w:space="0" w:color="auto"/>
              <w:bottom w:val="single" w:sz="4" w:space="0" w:color="auto"/>
              <w:right w:val="single" w:sz="4" w:space="0" w:color="auto"/>
            </w:tcBorders>
          </w:tcPr>
          <w:p w14:paraId="6C631E29" w14:textId="505F18AF" w:rsidR="00F01033" w:rsidRDefault="000D58FF" w:rsidP="006B020C">
            <w:pPr>
              <w:rPr>
                <w:rFonts w:cs="Times New Roman"/>
              </w:rPr>
            </w:pPr>
            <w:r w:rsidRPr="000D58FF">
              <w:rPr>
                <w:rFonts w:cs="Times New Roman"/>
              </w:rPr>
              <w:t>Delayed Free Recall: Subject is asked to recall words without any cues. This variable refers to the recall of Word5</w:t>
            </w:r>
          </w:p>
        </w:tc>
        <w:tc>
          <w:tcPr>
            <w:tcW w:w="0" w:type="auto"/>
            <w:tcBorders>
              <w:top w:val="single" w:sz="4" w:space="0" w:color="auto"/>
              <w:left w:val="single" w:sz="4" w:space="0" w:color="auto"/>
              <w:bottom w:val="single" w:sz="4" w:space="0" w:color="auto"/>
              <w:right w:val="single" w:sz="4" w:space="0" w:color="auto"/>
            </w:tcBorders>
          </w:tcPr>
          <w:p w14:paraId="74FCF156" w14:textId="77777777" w:rsidR="00F01033" w:rsidRPr="006B020C" w:rsidRDefault="00F01033" w:rsidP="006B020C">
            <w:pPr>
              <w:rPr>
                <w:rFonts w:cs="Times New Roman"/>
              </w:rPr>
            </w:pPr>
            <w:r w:rsidRPr="006B020C">
              <w:rPr>
                <w:rFonts w:cs="Times New Roman"/>
              </w:rPr>
              <w:t>0=Incorrect</w:t>
            </w:r>
          </w:p>
          <w:p w14:paraId="26C36C53" w14:textId="77777777" w:rsidR="00F01033" w:rsidRDefault="00F01033" w:rsidP="006B020C">
            <w:pPr>
              <w:rPr>
                <w:rFonts w:cs="Times New Roman"/>
              </w:rPr>
            </w:pPr>
            <w:r w:rsidRPr="006B020C">
              <w:rPr>
                <w:rFonts w:cs="Times New Roman"/>
              </w:rPr>
              <w:t>1=Correct</w:t>
            </w:r>
          </w:p>
          <w:p w14:paraId="31890567" w14:textId="77777777" w:rsidR="00F01033" w:rsidRPr="006B020C" w:rsidRDefault="00F01033" w:rsidP="006B020C">
            <w:pPr>
              <w:rPr>
                <w:rFonts w:cs="Times New Roman"/>
              </w:rPr>
            </w:pPr>
          </w:p>
        </w:tc>
      </w:tr>
      <w:tr w:rsidR="00F01033" w:rsidRPr="00E142A0" w14:paraId="4C1E8CC4" w14:textId="77777777" w:rsidTr="00F01033">
        <w:tc>
          <w:tcPr>
            <w:tcW w:w="0" w:type="auto"/>
            <w:tcBorders>
              <w:top w:val="single" w:sz="4" w:space="0" w:color="auto"/>
              <w:left w:val="single" w:sz="4" w:space="0" w:color="auto"/>
              <w:bottom w:val="single" w:sz="4" w:space="0" w:color="auto"/>
              <w:right w:val="single" w:sz="4" w:space="0" w:color="auto"/>
            </w:tcBorders>
          </w:tcPr>
          <w:p w14:paraId="07DF8D16" w14:textId="67D0C04D" w:rsidR="00F01033" w:rsidRDefault="00F01033" w:rsidP="006B020C">
            <w:pPr>
              <w:jc w:val="center"/>
              <w:rPr>
                <w:rFonts w:cs="Times New Roman"/>
              </w:rPr>
            </w:pPr>
            <w:r w:rsidRPr="006B020C">
              <w:rPr>
                <w:rFonts w:cs="Times New Roman"/>
              </w:rPr>
              <w:t>MocaWord1CR</w:t>
            </w:r>
          </w:p>
        </w:tc>
        <w:tc>
          <w:tcPr>
            <w:tcW w:w="0" w:type="auto"/>
            <w:tcBorders>
              <w:top w:val="single" w:sz="4" w:space="0" w:color="auto"/>
              <w:left w:val="single" w:sz="4" w:space="0" w:color="auto"/>
              <w:bottom w:val="single" w:sz="4" w:space="0" w:color="auto"/>
              <w:right w:val="single" w:sz="4" w:space="0" w:color="auto"/>
            </w:tcBorders>
          </w:tcPr>
          <w:p w14:paraId="26344548" w14:textId="4F198BC3" w:rsidR="00F01033" w:rsidRDefault="000D58FF" w:rsidP="006B020C">
            <w:pPr>
              <w:rPr>
                <w:rFonts w:cs="Times New Roman"/>
              </w:rPr>
            </w:pPr>
            <w:r w:rsidRPr="000D58FF">
              <w:rPr>
                <w:rFonts w:cs="Times New Roman"/>
              </w:rPr>
              <w:t>Delayed Cued Recall: If subject did not freely recall Word1, a category cue is given</w:t>
            </w:r>
          </w:p>
        </w:tc>
        <w:tc>
          <w:tcPr>
            <w:tcW w:w="0" w:type="auto"/>
            <w:tcBorders>
              <w:top w:val="single" w:sz="4" w:space="0" w:color="auto"/>
              <w:left w:val="single" w:sz="4" w:space="0" w:color="auto"/>
              <w:bottom w:val="single" w:sz="4" w:space="0" w:color="auto"/>
              <w:right w:val="single" w:sz="4" w:space="0" w:color="auto"/>
            </w:tcBorders>
          </w:tcPr>
          <w:p w14:paraId="1BE8449D" w14:textId="77777777" w:rsidR="00F01033" w:rsidRPr="00AD288A" w:rsidRDefault="00F01033" w:rsidP="00AD288A">
            <w:pPr>
              <w:rPr>
                <w:rFonts w:cs="Times New Roman"/>
              </w:rPr>
            </w:pPr>
            <w:r w:rsidRPr="00AD288A">
              <w:rPr>
                <w:rFonts w:cs="Times New Roman"/>
              </w:rPr>
              <w:t>0=Incorrect</w:t>
            </w:r>
          </w:p>
          <w:p w14:paraId="3E52AF27" w14:textId="389CFAF3" w:rsidR="00F01033" w:rsidRPr="006B020C" w:rsidRDefault="00F01033" w:rsidP="00AD288A">
            <w:pPr>
              <w:rPr>
                <w:rFonts w:cs="Times New Roman"/>
              </w:rPr>
            </w:pPr>
            <w:r w:rsidRPr="00AD288A">
              <w:rPr>
                <w:rFonts w:cs="Times New Roman"/>
              </w:rPr>
              <w:t>1=Correct</w:t>
            </w:r>
          </w:p>
        </w:tc>
      </w:tr>
      <w:tr w:rsidR="00F01033" w:rsidRPr="00E142A0" w14:paraId="7C1B976B" w14:textId="77777777" w:rsidTr="00F01033">
        <w:tc>
          <w:tcPr>
            <w:tcW w:w="0" w:type="auto"/>
            <w:tcBorders>
              <w:top w:val="single" w:sz="4" w:space="0" w:color="auto"/>
              <w:left w:val="single" w:sz="4" w:space="0" w:color="auto"/>
              <w:bottom w:val="single" w:sz="4" w:space="0" w:color="auto"/>
              <w:right w:val="single" w:sz="4" w:space="0" w:color="auto"/>
            </w:tcBorders>
          </w:tcPr>
          <w:p w14:paraId="3201E27F" w14:textId="3D482E0D" w:rsidR="00F01033" w:rsidRDefault="00F01033" w:rsidP="00AD288A">
            <w:pPr>
              <w:jc w:val="center"/>
              <w:rPr>
                <w:rFonts w:cs="Times New Roman"/>
              </w:rPr>
            </w:pPr>
            <w:r>
              <w:rPr>
                <w:rFonts w:cs="Times New Roman"/>
              </w:rPr>
              <w:t>MocaWord2</w:t>
            </w:r>
            <w:r w:rsidRPr="006B020C">
              <w:rPr>
                <w:rFonts w:cs="Times New Roman"/>
              </w:rPr>
              <w:t>CR</w:t>
            </w:r>
          </w:p>
        </w:tc>
        <w:tc>
          <w:tcPr>
            <w:tcW w:w="0" w:type="auto"/>
            <w:tcBorders>
              <w:top w:val="single" w:sz="4" w:space="0" w:color="auto"/>
              <w:left w:val="single" w:sz="4" w:space="0" w:color="auto"/>
              <w:bottom w:val="single" w:sz="4" w:space="0" w:color="auto"/>
              <w:right w:val="single" w:sz="4" w:space="0" w:color="auto"/>
            </w:tcBorders>
          </w:tcPr>
          <w:p w14:paraId="0D5AED4B" w14:textId="51D13C76" w:rsidR="00F01033" w:rsidRDefault="000D58FF" w:rsidP="00AD288A">
            <w:pPr>
              <w:rPr>
                <w:rFonts w:cs="Times New Roman"/>
              </w:rPr>
            </w:pPr>
            <w:r w:rsidRPr="000D58FF">
              <w:rPr>
                <w:rFonts w:cs="Times New Roman"/>
              </w:rPr>
              <w:t>Delayed Cued Recall: If subject did not freely recall Word2, a category cue is given</w:t>
            </w:r>
          </w:p>
        </w:tc>
        <w:tc>
          <w:tcPr>
            <w:tcW w:w="0" w:type="auto"/>
            <w:tcBorders>
              <w:top w:val="single" w:sz="4" w:space="0" w:color="auto"/>
              <w:left w:val="single" w:sz="4" w:space="0" w:color="auto"/>
              <w:bottom w:val="single" w:sz="4" w:space="0" w:color="auto"/>
              <w:right w:val="single" w:sz="4" w:space="0" w:color="auto"/>
            </w:tcBorders>
          </w:tcPr>
          <w:p w14:paraId="07811FD8" w14:textId="77777777" w:rsidR="00F01033" w:rsidRPr="00AD288A" w:rsidRDefault="00F01033" w:rsidP="00AD288A">
            <w:pPr>
              <w:rPr>
                <w:rFonts w:cs="Times New Roman"/>
              </w:rPr>
            </w:pPr>
            <w:r w:rsidRPr="00AD288A">
              <w:rPr>
                <w:rFonts w:cs="Times New Roman"/>
              </w:rPr>
              <w:t>0=Incorrect</w:t>
            </w:r>
          </w:p>
          <w:p w14:paraId="744E10D6" w14:textId="7FAF5FF5" w:rsidR="00F01033" w:rsidRPr="006B020C" w:rsidRDefault="00F01033" w:rsidP="00AD288A">
            <w:pPr>
              <w:rPr>
                <w:rFonts w:cs="Times New Roman"/>
              </w:rPr>
            </w:pPr>
            <w:r w:rsidRPr="00AD288A">
              <w:rPr>
                <w:rFonts w:cs="Times New Roman"/>
              </w:rPr>
              <w:t>1=Correct</w:t>
            </w:r>
          </w:p>
        </w:tc>
      </w:tr>
      <w:tr w:rsidR="00F01033" w:rsidRPr="00E142A0" w14:paraId="49673A40" w14:textId="77777777" w:rsidTr="00F01033">
        <w:tc>
          <w:tcPr>
            <w:tcW w:w="0" w:type="auto"/>
            <w:tcBorders>
              <w:top w:val="single" w:sz="4" w:space="0" w:color="auto"/>
              <w:left w:val="single" w:sz="4" w:space="0" w:color="auto"/>
              <w:bottom w:val="single" w:sz="4" w:space="0" w:color="auto"/>
              <w:right w:val="single" w:sz="4" w:space="0" w:color="auto"/>
            </w:tcBorders>
          </w:tcPr>
          <w:p w14:paraId="498CE38C" w14:textId="4DAE8D19" w:rsidR="00F01033" w:rsidRDefault="00F01033" w:rsidP="00D96701">
            <w:pPr>
              <w:jc w:val="center"/>
              <w:rPr>
                <w:rFonts w:cs="Times New Roman"/>
              </w:rPr>
            </w:pPr>
            <w:r>
              <w:rPr>
                <w:rFonts w:cs="Times New Roman"/>
              </w:rPr>
              <w:t>MocaWord3</w:t>
            </w:r>
            <w:r w:rsidRPr="006B020C">
              <w:rPr>
                <w:rFonts w:cs="Times New Roman"/>
              </w:rPr>
              <w:t>CR</w:t>
            </w:r>
          </w:p>
        </w:tc>
        <w:tc>
          <w:tcPr>
            <w:tcW w:w="0" w:type="auto"/>
            <w:tcBorders>
              <w:top w:val="single" w:sz="4" w:space="0" w:color="auto"/>
              <w:left w:val="single" w:sz="4" w:space="0" w:color="auto"/>
              <w:bottom w:val="single" w:sz="4" w:space="0" w:color="auto"/>
              <w:right w:val="single" w:sz="4" w:space="0" w:color="auto"/>
            </w:tcBorders>
          </w:tcPr>
          <w:p w14:paraId="3D025F7B" w14:textId="3D46B119" w:rsidR="00F01033" w:rsidRDefault="00130F08" w:rsidP="00D96701">
            <w:pPr>
              <w:rPr>
                <w:rFonts w:cs="Times New Roman"/>
              </w:rPr>
            </w:pPr>
            <w:r w:rsidRPr="00130F08">
              <w:rPr>
                <w:rFonts w:cs="Times New Roman"/>
              </w:rPr>
              <w:t>Delayed Cued Recall: If subject did not freely recall Word3, a category cue is given</w:t>
            </w:r>
          </w:p>
        </w:tc>
        <w:tc>
          <w:tcPr>
            <w:tcW w:w="0" w:type="auto"/>
            <w:tcBorders>
              <w:top w:val="single" w:sz="4" w:space="0" w:color="auto"/>
              <w:left w:val="single" w:sz="4" w:space="0" w:color="auto"/>
              <w:bottom w:val="single" w:sz="4" w:space="0" w:color="auto"/>
              <w:right w:val="single" w:sz="4" w:space="0" w:color="auto"/>
            </w:tcBorders>
          </w:tcPr>
          <w:p w14:paraId="53BCCD33" w14:textId="77777777" w:rsidR="00F01033" w:rsidRPr="00AD288A" w:rsidRDefault="00F01033" w:rsidP="00D96701">
            <w:pPr>
              <w:rPr>
                <w:rFonts w:cs="Times New Roman"/>
              </w:rPr>
            </w:pPr>
            <w:r w:rsidRPr="00AD288A">
              <w:rPr>
                <w:rFonts w:cs="Times New Roman"/>
              </w:rPr>
              <w:t>0=Incorrect</w:t>
            </w:r>
          </w:p>
          <w:p w14:paraId="1F15C18F" w14:textId="0D190D40" w:rsidR="00F01033" w:rsidRPr="006B020C" w:rsidRDefault="00F01033" w:rsidP="00D96701">
            <w:pPr>
              <w:rPr>
                <w:rFonts w:cs="Times New Roman"/>
              </w:rPr>
            </w:pPr>
            <w:r w:rsidRPr="00AD288A">
              <w:rPr>
                <w:rFonts w:cs="Times New Roman"/>
              </w:rPr>
              <w:t>1=Correct</w:t>
            </w:r>
          </w:p>
        </w:tc>
      </w:tr>
      <w:tr w:rsidR="00F01033" w:rsidRPr="00E142A0" w14:paraId="5ACBC155" w14:textId="77777777" w:rsidTr="00F01033">
        <w:tc>
          <w:tcPr>
            <w:tcW w:w="0" w:type="auto"/>
            <w:tcBorders>
              <w:top w:val="single" w:sz="4" w:space="0" w:color="auto"/>
              <w:left w:val="single" w:sz="4" w:space="0" w:color="auto"/>
              <w:bottom w:val="single" w:sz="4" w:space="0" w:color="auto"/>
              <w:right w:val="single" w:sz="4" w:space="0" w:color="auto"/>
            </w:tcBorders>
          </w:tcPr>
          <w:p w14:paraId="18327D06" w14:textId="2E56B1B2" w:rsidR="00F01033" w:rsidRDefault="00F01033" w:rsidP="00D96701">
            <w:pPr>
              <w:jc w:val="center"/>
              <w:rPr>
                <w:rFonts w:cs="Times New Roman"/>
              </w:rPr>
            </w:pPr>
            <w:r>
              <w:rPr>
                <w:rFonts w:cs="Times New Roman"/>
              </w:rPr>
              <w:t>MocaWord4</w:t>
            </w:r>
            <w:r w:rsidRPr="006B020C">
              <w:rPr>
                <w:rFonts w:cs="Times New Roman"/>
              </w:rPr>
              <w:t>CR</w:t>
            </w:r>
          </w:p>
        </w:tc>
        <w:tc>
          <w:tcPr>
            <w:tcW w:w="0" w:type="auto"/>
            <w:tcBorders>
              <w:top w:val="single" w:sz="4" w:space="0" w:color="auto"/>
              <w:left w:val="single" w:sz="4" w:space="0" w:color="auto"/>
              <w:bottom w:val="single" w:sz="4" w:space="0" w:color="auto"/>
              <w:right w:val="single" w:sz="4" w:space="0" w:color="auto"/>
            </w:tcBorders>
          </w:tcPr>
          <w:p w14:paraId="63F310F7" w14:textId="0800672F" w:rsidR="00F01033" w:rsidRDefault="00130F08" w:rsidP="00D96701">
            <w:pPr>
              <w:rPr>
                <w:rFonts w:cs="Times New Roman"/>
              </w:rPr>
            </w:pPr>
            <w:r w:rsidRPr="00130F08">
              <w:rPr>
                <w:rFonts w:cs="Times New Roman"/>
              </w:rPr>
              <w:t>Delayed Cued Recall: If subject did not freely recall Word4, a category cue is given</w:t>
            </w:r>
          </w:p>
        </w:tc>
        <w:tc>
          <w:tcPr>
            <w:tcW w:w="0" w:type="auto"/>
            <w:tcBorders>
              <w:top w:val="single" w:sz="4" w:space="0" w:color="auto"/>
              <w:left w:val="single" w:sz="4" w:space="0" w:color="auto"/>
              <w:bottom w:val="single" w:sz="4" w:space="0" w:color="auto"/>
              <w:right w:val="single" w:sz="4" w:space="0" w:color="auto"/>
            </w:tcBorders>
          </w:tcPr>
          <w:p w14:paraId="18B7B78D" w14:textId="77777777" w:rsidR="00F01033" w:rsidRPr="00AD288A" w:rsidRDefault="00F01033" w:rsidP="00D96701">
            <w:pPr>
              <w:rPr>
                <w:rFonts w:cs="Times New Roman"/>
              </w:rPr>
            </w:pPr>
            <w:r w:rsidRPr="00AD288A">
              <w:rPr>
                <w:rFonts w:cs="Times New Roman"/>
              </w:rPr>
              <w:t>0=Incorrect</w:t>
            </w:r>
          </w:p>
          <w:p w14:paraId="7EDEC000" w14:textId="5B094A87" w:rsidR="00F01033" w:rsidRPr="006B020C" w:rsidRDefault="00F01033" w:rsidP="00D96701">
            <w:pPr>
              <w:rPr>
                <w:rFonts w:cs="Times New Roman"/>
              </w:rPr>
            </w:pPr>
            <w:r w:rsidRPr="00AD288A">
              <w:rPr>
                <w:rFonts w:cs="Times New Roman"/>
              </w:rPr>
              <w:t>1=Correct</w:t>
            </w:r>
          </w:p>
        </w:tc>
      </w:tr>
      <w:tr w:rsidR="00F01033" w:rsidRPr="00E142A0" w14:paraId="602AABCE" w14:textId="77777777" w:rsidTr="00F01033">
        <w:tc>
          <w:tcPr>
            <w:tcW w:w="0" w:type="auto"/>
            <w:tcBorders>
              <w:top w:val="single" w:sz="4" w:space="0" w:color="auto"/>
              <w:left w:val="single" w:sz="4" w:space="0" w:color="auto"/>
              <w:bottom w:val="single" w:sz="4" w:space="0" w:color="auto"/>
              <w:right w:val="single" w:sz="4" w:space="0" w:color="auto"/>
            </w:tcBorders>
          </w:tcPr>
          <w:p w14:paraId="55C4B5AA" w14:textId="3B6F5FE3" w:rsidR="00F01033" w:rsidRDefault="00F01033" w:rsidP="00D96701">
            <w:pPr>
              <w:jc w:val="center"/>
              <w:rPr>
                <w:rFonts w:cs="Times New Roman"/>
              </w:rPr>
            </w:pPr>
            <w:r>
              <w:rPr>
                <w:rFonts w:cs="Times New Roman"/>
              </w:rPr>
              <w:t>MocaWord5</w:t>
            </w:r>
            <w:r w:rsidRPr="006B020C">
              <w:rPr>
                <w:rFonts w:cs="Times New Roman"/>
              </w:rPr>
              <w:t>CR</w:t>
            </w:r>
          </w:p>
        </w:tc>
        <w:tc>
          <w:tcPr>
            <w:tcW w:w="0" w:type="auto"/>
            <w:tcBorders>
              <w:top w:val="single" w:sz="4" w:space="0" w:color="auto"/>
              <w:left w:val="single" w:sz="4" w:space="0" w:color="auto"/>
              <w:bottom w:val="single" w:sz="4" w:space="0" w:color="auto"/>
              <w:right w:val="single" w:sz="4" w:space="0" w:color="auto"/>
            </w:tcBorders>
          </w:tcPr>
          <w:p w14:paraId="767A2826" w14:textId="0E3E69B3" w:rsidR="00F01033" w:rsidRDefault="00130F08" w:rsidP="00D96701">
            <w:pPr>
              <w:rPr>
                <w:rFonts w:cs="Times New Roman"/>
              </w:rPr>
            </w:pPr>
            <w:r w:rsidRPr="00130F08">
              <w:rPr>
                <w:rFonts w:cs="Times New Roman"/>
              </w:rPr>
              <w:t>Delayed Cued Recall: If subject did not freely recall Word5, a category cue is given</w:t>
            </w:r>
          </w:p>
        </w:tc>
        <w:tc>
          <w:tcPr>
            <w:tcW w:w="0" w:type="auto"/>
            <w:tcBorders>
              <w:top w:val="single" w:sz="4" w:space="0" w:color="auto"/>
              <w:left w:val="single" w:sz="4" w:space="0" w:color="auto"/>
              <w:bottom w:val="single" w:sz="4" w:space="0" w:color="auto"/>
              <w:right w:val="single" w:sz="4" w:space="0" w:color="auto"/>
            </w:tcBorders>
          </w:tcPr>
          <w:p w14:paraId="565D7BEB" w14:textId="77777777" w:rsidR="00F01033" w:rsidRPr="00AD288A" w:rsidRDefault="00F01033" w:rsidP="00D96701">
            <w:pPr>
              <w:rPr>
                <w:rFonts w:cs="Times New Roman"/>
              </w:rPr>
            </w:pPr>
            <w:r w:rsidRPr="00AD288A">
              <w:rPr>
                <w:rFonts w:cs="Times New Roman"/>
              </w:rPr>
              <w:t>0=Incorrect</w:t>
            </w:r>
          </w:p>
          <w:p w14:paraId="47634180" w14:textId="5B67CCA6" w:rsidR="00F01033" w:rsidRPr="006B020C" w:rsidRDefault="00F01033" w:rsidP="00D96701">
            <w:pPr>
              <w:rPr>
                <w:rFonts w:cs="Times New Roman"/>
              </w:rPr>
            </w:pPr>
            <w:r w:rsidRPr="00AD288A">
              <w:rPr>
                <w:rFonts w:cs="Times New Roman"/>
              </w:rPr>
              <w:t>1=Correct</w:t>
            </w:r>
          </w:p>
        </w:tc>
      </w:tr>
      <w:tr w:rsidR="00F01033" w:rsidRPr="00E142A0" w14:paraId="172FE21E" w14:textId="77777777" w:rsidTr="00F01033">
        <w:tc>
          <w:tcPr>
            <w:tcW w:w="0" w:type="auto"/>
            <w:tcBorders>
              <w:top w:val="single" w:sz="4" w:space="0" w:color="auto"/>
              <w:left w:val="single" w:sz="4" w:space="0" w:color="auto"/>
              <w:bottom w:val="single" w:sz="4" w:space="0" w:color="auto"/>
              <w:right w:val="single" w:sz="4" w:space="0" w:color="auto"/>
            </w:tcBorders>
          </w:tcPr>
          <w:p w14:paraId="71633F8D" w14:textId="37800B21" w:rsidR="00F01033" w:rsidRDefault="00F01033" w:rsidP="00D96701">
            <w:pPr>
              <w:jc w:val="center"/>
              <w:rPr>
                <w:rFonts w:cs="Times New Roman"/>
              </w:rPr>
            </w:pPr>
            <w:r w:rsidRPr="00D96701">
              <w:rPr>
                <w:rFonts w:cs="Times New Roman"/>
              </w:rPr>
              <w:t>MocaWord1MCR</w:t>
            </w:r>
          </w:p>
        </w:tc>
        <w:tc>
          <w:tcPr>
            <w:tcW w:w="0" w:type="auto"/>
            <w:tcBorders>
              <w:top w:val="single" w:sz="4" w:space="0" w:color="auto"/>
              <w:left w:val="single" w:sz="4" w:space="0" w:color="auto"/>
              <w:bottom w:val="single" w:sz="4" w:space="0" w:color="auto"/>
              <w:right w:val="single" w:sz="4" w:space="0" w:color="auto"/>
            </w:tcBorders>
          </w:tcPr>
          <w:p w14:paraId="0789F106" w14:textId="705BCB91" w:rsidR="00F01033" w:rsidRDefault="00130F08" w:rsidP="00D96701">
            <w:pPr>
              <w:rPr>
                <w:rFonts w:cs="Times New Roman"/>
              </w:rPr>
            </w:pPr>
            <w:r w:rsidRPr="00130F08">
              <w:rPr>
                <w:rFonts w:cs="Times New Roman"/>
              </w:rPr>
              <w:t>Delayed Recall with multiple choice cues: If subject did not recall Word1 with a category cue, give multiple choice</w:t>
            </w:r>
          </w:p>
        </w:tc>
        <w:tc>
          <w:tcPr>
            <w:tcW w:w="0" w:type="auto"/>
            <w:tcBorders>
              <w:top w:val="single" w:sz="4" w:space="0" w:color="auto"/>
              <w:left w:val="single" w:sz="4" w:space="0" w:color="auto"/>
              <w:bottom w:val="single" w:sz="4" w:space="0" w:color="auto"/>
              <w:right w:val="single" w:sz="4" w:space="0" w:color="auto"/>
            </w:tcBorders>
          </w:tcPr>
          <w:p w14:paraId="1E15F012" w14:textId="77777777" w:rsidR="00130F08" w:rsidRPr="00130F08" w:rsidRDefault="00130F08" w:rsidP="00130F08">
            <w:pPr>
              <w:rPr>
                <w:rFonts w:cs="Times New Roman"/>
              </w:rPr>
            </w:pPr>
            <w:r w:rsidRPr="00130F08">
              <w:rPr>
                <w:rFonts w:cs="Times New Roman"/>
              </w:rPr>
              <w:t>0=Incorrect</w:t>
            </w:r>
          </w:p>
          <w:p w14:paraId="51F01CC4" w14:textId="4AA797D0" w:rsidR="00F01033" w:rsidRPr="006B020C" w:rsidRDefault="00130F08" w:rsidP="00130F08">
            <w:pPr>
              <w:rPr>
                <w:rFonts w:cs="Times New Roman"/>
              </w:rPr>
            </w:pPr>
            <w:r w:rsidRPr="00130F08">
              <w:rPr>
                <w:rFonts w:cs="Times New Roman"/>
              </w:rPr>
              <w:t>1=Correct</w:t>
            </w:r>
          </w:p>
        </w:tc>
      </w:tr>
      <w:tr w:rsidR="00F01033" w:rsidRPr="00E142A0" w14:paraId="593785F4" w14:textId="77777777" w:rsidTr="00F01033">
        <w:tc>
          <w:tcPr>
            <w:tcW w:w="0" w:type="auto"/>
            <w:tcBorders>
              <w:top w:val="single" w:sz="4" w:space="0" w:color="auto"/>
              <w:left w:val="single" w:sz="4" w:space="0" w:color="auto"/>
              <w:bottom w:val="single" w:sz="4" w:space="0" w:color="auto"/>
              <w:right w:val="single" w:sz="4" w:space="0" w:color="auto"/>
            </w:tcBorders>
          </w:tcPr>
          <w:p w14:paraId="23026926" w14:textId="0AB1BB11" w:rsidR="00F01033" w:rsidRDefault="00F01033" w:rsidP="00D96701">
            <w:pPr>
              <w:jc w:val="center"/>
              <w:rPr>
                <w:rFonts w:cs="Times New Roman"/>
              </w:rPr>
            </w:pPr>
            <w:r>
              <w:rPr>
                <w:rFonts w:cs="Times New Roman"/>
              </w:rPr>
              <w:t>MocaWord2</w:t>
            </w:r>
            <w:r w:rsidRPr="00D96701">
              <w:rPr>
                <w:rFonts w:cs="Times New Roman"/>
              </w:rPr>
              <w:t>MCR</w:t>
            </w:r>
          </w:p>
        </w:tc>
        <w:tc>
          <w:tcPr>
            <w:tcW w:w="0" w:type="auto"/>
            <w:tcBorders>
              <w:top w:val="single" w:sz="4" w:space="0" w:color="auto"/>
              <w:left w:val="single" w:sz="4" w:space="0" w:color="auto"/>
              <w:bottom w:val="single" w:sz="4" w:space="0" w:color="auto"/>
              <w:right w:val="single" w:sz="4" w:space="0" w:color="auto"/>
            </w:tcBorders>
          </w:tcPr>
          <w:p w14:paraId="2E889EE3" w14:textId="5F279DE5" w:rsidR="00F01033" w:rsidRDefault="00130F08" w:rsidP="00D96701">
            <w:pPr>
              <w:rPr>
                <w:rFonts w:cs="Times New Roman"/>
              </w:rPr>
            </w:pPr>
            <w:r w:rsidRPr="00130F08">
              <w:rPr>
                <w:rFonts w:cs="Times New Roman"/>
              </w:rPr>
              <w:t>Delayed Recall with multiple choice cues: If subject did not recall Word2 with a category cue, give multiple choice</w:t>
            </w:r>
          </w:p>
        </w:tc>
        <w:tc>
          <w:tcPr>
            <w:tcW w:w="0" w:type="auto"/>
            <w:tcBorders>
              <w:top w:val="single" w:sz="4" w:space="0" w:color="auto"/>
              <w:left w:val="single" w:sz="4" w:space="0" w:color="auto"/>
              <w:bottom w:val="single" w:sz="4" w:space="0" w:color="auto"/>
              <w:right w:val="single" w:sz="4" w:space="0" w:color="auto"/>
            </w:tcBorders>
          </w:tcPr>
          <w:p w14:paraId="2AE28295" w14:textId="77777777" w:rsidR="00130F08" w:rsidRPr="00130F08" w:rsidRDefault="00130F08" w:rsidP="00130F08">
            <w:pPr>
              <w:rPr>
                <w:rFonts w:cs="Times New Roman"/>
              </w:rPr>
            </w:pPr>
            <w:r w:rsidRPr="00130F08">
              <w:rPr>
                <w:rFonts w:cs="Times New Roman"/>
              </w:rPr>
              <w:t>0=Incorrect</w:t>
            </w:r>
          </w:p>
          <w:p w14:paraId="4A443A43" w14:textId="4EB8669F" w:rsidR="00F01033" w:rsidRPr="006B020C" w:rsidRDefault="00130F08" w:rsidP="00130F08">
            <w:pPr>
              <w:rPr>
                <w:rFonts w:cs="Times New Roman"/>
              </w:rPr>
            </w:pPr>
            <w:r w:rsidRPr="00130F08">
              <w:rPr>
                <w:rFonts w:cs="Times New Roman"/>
              </w:rPr>
              <w:t>1=Correct</w:t>
            </w:r>
          </w:p>
        </w:tc>
      </w:tr>
      <w:tr w:rsidR="00F01033" w:rsidRPr="00E142A0" w14:paraId="7000AE06" w14:textId="77777777" w:rsidTr="00F01033">
        <w:tc>
          <w:tcPr>
            <w:tcW w:w="0" w:type="auto"/>
            <w:tcBorders>
              <w:top w:val="single" w:sz="4" w:space="0" w:color="auto"/>
              <w:left w:val="single" w:sz="4" w:space="0" w:color="auto"/>
              <w:bottom w:val="single" w:sz="4" w:space="0" w:color="auto"/>
              <w:right w:val="single" w:sz="4" w:space="0" w:color="auto"/>
            </w:tcBorders>
          </w:tcPr>
          <w:p w14:paraId="22E13743" w14:textId="48B30538" w:rsidR="00F01033" w:rsidRDefault="00F01033" w:rsidP="00D96701">
            <w:pPr>
              <w:jc w:val="center"/>
              <w:rPr>
                <w:rFonts w:cs="Times New Roman"/>
              </w:rPr>
            </w:pPr>
            <w:r w:rsidRPr="00D96701">
              <w:rPr>
                <w:rFonts w:cs="Times New Roman"/>
              </w:rPr>
              <w:t>MocaWord</w:t>
            </w:r>
            <w:r>
              <w:rPr>
                <w:rFonts w:cs="Times New Roman"/>
              </w:rPr>
              <w:t>3</w:t>
            </w:r>
            <w:r w:rsidRPr="00D96701">
              <w:rPr>
                <w:rFonts w:cs="Times New Roman"/>
              </w:rPr>
              <w:t>MCR</w:t>
            </w:r>
          </w:p>
        </w:tc>
        <w:tc>
          <w:tcPr>
            <w:tcW w:w="0" w:type="auto"/>
            <w:tcBorders>
              <w:top w:val="single" w:sz="4" w:space="0" w:color="auto"/>
              <w:left w:val="single" w:sz="4" w:space="0" w:color="auto"/>
              <w:bottom w:val="single" w:sz="4" w:space="0" w:color="auto"/>
              <w:right w:val="single" w:sz="4" w:space="0" w:color="auto"/>
            </w:tcBorders>
          </w:tcPr>
          <w:p w14:paraId="3511BAFD" w14:textId="29112D9F" w:rsidR="00F01033" w:rsidRDefault="00130F08" w:rsidP="00D96701">
            <w:pPr>
              <w:rPr>
                <w:rFonts w:cs="Times New Roman"/>
              </w:rPr>
            </w:pPr>
            <w:r w:rsidRPr="00130F08">
              <w:rPr>
                <w:rFonts w:cs="Times New Roman"/>
              </w:rPr>
              <w:t>Delayed Recall with multiple choice cues: If subject did not recall Word3 with a category cue, give multiple choice</w:t>
            </w:r>
          </w:p>
        </w:tc>
        <w:tc>
          <w:tcPr>
            <w:tcW w:w="0" w:type="auto"/>
            <w:tcBorders>
              <w:top w:val="single" w:sz="4" w:space="0" w:color="auto"/>
              <w:left w:val="single" w:sz="4" w:space="0" w:color="auto"/>
              <w:bottom w:val="single" w:sz="4" w:space="0" w:color="auto"/>
              <w:right w:val="single" w:sz="4" w:space="0" w:color="auto"/>
            </w:tcBorders>
          </w:tcPr>
          <w:p w14:paraId="5E49BB5F" w14:textId="77777777" w:rsidR="00130F08" w:rsidRPr="00130F08" w:rsidRDefault="00130F08" w:rsidP="00130F08">
            <w:pPr>
              <w:rPr>
                <w:rFonts w:cs="Times New Roman"/>
              </w:rPr>
            </w:pPr>
            <w:r w:rsidRPr="00130F08">
              <w:rPr>
                <w:rFonts w:cs="Times New Roman"/>
              </w:rPr>
              <w:t>0=Incorrect</w:t>
            </w:r>
          </w:p>
          <w:p w14:paraId="043F57DA" w14:textId="4DA60CB1" w:rsidR="00F01033" w:rsidRPr="006B020C" w:rsidRDefault="00130F08" w:rsidP="00130F08">
            <w:pPr>
              <w:rPr>
                <w:rFonts w:cs="Times New Roman"/>
              </w:rPr>
            </w:pPr>
            <w:r w:rsidRPr="00130F08">
              <w:rPr>
                <w:rFonts w:cs="Times New Roman"/>
              </w:rPr>
              <w:t>1=Correct</w:t>
            </w:r>
          </w:p>
        </w:tc>
      </w:tr>
      <w:tr w:rsidR="00F01033" w:rsidRPr="00E142A0" w14:paraId="0DE0681D" w14:textId="77777777" w:rsidTr="00F01033">
        <w:tc>
          <w:tcPr>
            <w:tcW w:w="0" w:type="auto"/>
            <w:tcBorders>
              <w:top w:val="single" w:sz="4" w:space="0" w:color="auto"/>
              <w:left w:val="single" w:sz="4" w:space="0" w:color="auto"/>
              <w:bottom w:val="single" w:sz="4" w:space="0" w:color="auto"/>
              <w:right w:val="single" w:sz="4" w:space="0" w:color="auto"/>
            </w:tcBorders>
          </w:tcPr>
          <w:p w14:paraId="65211EC7" w14:textId="5194302B" w:rsidR="00F01033" w:rsidRDefault="00F01033" w:rsidP="00D96701">
            <w:pPr>
              <w:jc w:val="center"/>
              <w:rPr>
                <w:rFonts w:cs="Times New Roman"/>
              </w:rPr>
            </w:pPr>
            <w:r w:rsidRPr="00D96701">
              <w:rPr>
                <w:rFonts w:cs="Times New Roman"/>
              </w:rPr>
              <w:t>MocaWord</w:t>
            </w:r>
            <w:r>
              <w:rPr>
                <w:rFonts w:cs="Times New Roman"/>
              </w:rPr>
              <w:t>4</w:t>
            </w:r>
            <w:r w:rsidRPr="00D96701">
              <w:rPr>
                <w:rFonts w:cs="Times New Roman"/>
              </w:rPr>
              <w:t>MCR</w:t>
            </w:r>
          </w:p>
        </w:tc>
        <w:tc>
          <w:tcPr>
            <w:tcW w:w="0" w:type="auto"/>
            <w:tcBorders>
              <w:top w:val="single" w:sz="4" w:space="0" w:color="auto"/>
              <w:left w:val="single" w:sz="4" w:space="0" w:color="auto"/>
              <w:bottom w:val="single" w:sz="4" w:space="0" w:color="auto"/>
              <w:right w:val="single" w:sz="4" w:space="0" w:color="auto"/>
            </w:tcBorders>
          </w:tcPr>
          <w:p w14:paraId="42A6A936" w14:textId="149D5630" w:rsidR="00F01033" w:rsidRDefault="00130F08" w:rsidP="00D96701">
            <w:pPr>
              <w:rPr>
                <w:rFonts w:cs="Times New Roman"/>
              </w:rPr>
            </w:pPr>
            <w:r w:rsidRPr="00130F08">
              <w:rPr>
                <w:rFonts w:cs="Times New Roman"/>
              </w:rPr>
              <w:t>Delayed Recall with multiple choice cues: If subject did not recall Word4 with a category cue, give multiple choice</w:t>
            </w:r>
          </w:p>
        </w:tc>
        <w:tc>
          <w:tcPr>
            <w:tcW w:w="0" w:type="auto"/>
            <w:tcBorders>
              <w:top w:val="single" w:sz="4" w:space="0" w:color="auto"/>
              <w:left w:val="single" w:sz="4" w:space="0" w:color="auto"/>
              <w:bottom w:val="single" w:sz="4" w:space="0" w:color="auto"/>
              <w:right w:val="single" w:sz="4" w:space="0" w:color="auto"/>
            </w:tcBorders>
          </w:tcPr>
          <w:p w14:paraId="49266008" w14:textId="77777777" w:rsidR="00130F08" w:rsidRPr="00130F08" w:rsidRDefault="00130F08" w:rsidP="00130F08">
            <w:pPr>
              <w:rPr>
                <w:rFonts w:cs="Times New Roman"/>
              </w:rPr>
            </w:pPr>
            <w:r w:rsidRPr="00130F08">
              <w:rPr>
                <w:rFonts w:cs="Times New Roman"/>
              </w:rPr>
              <w:t>0=Incorrect</w:t>
            </w:r>
          </w:p>
          <w:p w14:paraId="0EB64C32" w14:textId="603EE3FA" w:rsidR="00F01033" w:rsidRPr="006B020C" w:rsidRDefault="00130F08" w:rsidP="00130F08">
            <w:pPr>
              <w:rPr>
                <w:rFonts w:cs="Times New Roman"/>
              </w:rPr>
            </w:pPr>
            <w:r w:rsidRPr="00130F08">
              <w:rPr>
                <w:rFonts w:cs="Times New Roman"/>
              </w:rPr>
              <w:t>1=Correct</w:t>
            </w:r>
          </w:p>
        </w:tc>
      </w:tr>
      <w:tr w:rsidR="00F01033" w:rsidRPr="00E142A0" w14:paraId="58DA79F1" w14:textId="77777777" w:rsidTr="00F01033">
        <w:tc>
          <w:tcPr>
            <w:tcW w:w="0" w:type="auto"/>
            <w:tcBorders>
              <w:top w:val="single" w:sz="4" w:space="0" w:color="auto"/>
              <w:left w:val="single" w:sz="4" w:space="0" w:color="auto"/>
              <w:bottom w:val="single" w:sz="4" w:space="0" w:color="auto"/>
              <w:right w:val="single" w:sz="4" w:space="0" w:color="auto"/>
            </w:tcBorders>
          </w:tcPr>
          <w:p w14:paraId="57B976BC" w14:textId="22A5396A" w:rsidR="00F01033" w:rsidRPr="00D96701" w:rsidRDefault="00F01033" w:rsidP="00D96701">
            <w:pPr>
              <w:jc w:val="center"/>
              <w:rPr>
                <w:rFonts w:cs="Times New Roman"/>
              </w:rPr>
            </w:pPr>
            <w:r w:rsidRPr="00D96701">
              <w:rPr>
                <w:rFonts w:cs="Times New Roman"/>
              </w:rPr>
              <w:lastRenderedPageBreak/>
              <w:t>MocaWord</w:t>
            </w:r>
            <w:r>
              <w:rPr>
                <w:rFonts w:cs="Times New Roman"/>
              </w:rPr>
              <w:t>5</w:t>
            </w:r>
            <w:r w:rsidRPr="00D96701">
              <w:rPr>
                <w:rFonts w:cs="Times New Roman"/>
              </w:rPr>
              <w:t>MCR</w:t>
            </w:r>
          </w:p>
        </w:tc>
        <w:tc>
          <w:tcPr>
            <w:tcW w:w="0" w:type="auto"/>
            <w:tcBorders>
              <w:top w:val="single" w:sz="4" w:space="0" w:color="auto"/>
              <w:left w:val="single" w:sz="4" w:space="0" w:color="auto"/>
              <w:bottom w:val="single" w:sz="4" w:space="0" w:color="auto"/>
              <w:right w:val="single" w:sz="4" w:space="0" w:color="auto"/>
            </w:tcBorders>
          </w:tcPr>
          <w:p w14:paraId="010CFD9E" w14:textId="4389FCED" w:rsidR="00F01033" w:rsidRDefault="00130F08" w:rsidP="00D96701">
            <w:pPr>
              <w:rPr>
                <w:rFonts w:cs="Times New Roman"/>
              </w:rPr>
            </w:pPr>
            <w:r w:rsidRPr="00130F08">
              <w:rPr>
                <w:rFonts w:cs="Times New Roman"/>
              </w:rPr>
              <w:t>Delayed Recall with multiple choice cues: If subject did not recall Word5 with a category cue, give multiple choice</w:t>
            </w:r>
          </w:p>
        </w:tc>
        <w:tc>
          <w:tcPr>
            <w:tcW w:w="0" w:type="auto"/>
            <w:tcBorders>
              <w:top w:val="single" w:sz="4" w:space="0" w:color="auto"/>
              <w:left w:val="single" w:sz="4" w:space="0" w:color="auto"/>
              <w:bottom w:val="single" w:sz="4" w:space="0" w:color="auto"/>
              <w:right w:val="single" w:sz="4" w:space="0" w:color="auto"/>
            </w:tcBorders>
          </w:tcPr>
          <w:p w14:paraId="75EB3A91" w14:textId="77777777" w:rsidR="00130F08" w:rsidRPr="00130F08" w:rsidRDefault="00130F08" w:rsidP="00130F08">
            <w:pPr>
              <w:rPr>
                <w:rFonts w:cs="Times New Roman"/>
              </w:rPr>
            </w:pPr>
            <w:r w:rsidRPr="00130F08">
              <w:rPr>
                <w:rFonts w:cs="Times New Roman"/>
              </w:rPr>
              <w:t>0=Incorrect</w:t>
            </w:r>
          </w:p>
          <w:p w14:paraId="6A6A386A" w14:textId="5C32BFD7" w:rsidR="00F01033" w:rsidRPr="00D96701" w:rsidRDefault="00130F08" w:rsidP="00130F08">
            <w:pPr>
              <w:rPr>
                <w:rFonts w:cs="Times New Roman"/>
              </w:rPr>
            </w:pPr>
            <w:r w:rsidRPr="00130F08">
              <w:rPr>
                <w:rFonts w:cs="Times New Roman"/>
              </w:rPr>
              <w:t>1=Correct</w:t>
            </w:r>
          </w:p>
        </w:tc>
      </w:tr>
      <w:tr w:rsidR="00F01033" w:rsidRPr="00E142A0" w14:paraId="7FA65F54" w14:textId="77777777" w:rsidTr="00F01033">
        <w:tc>
          <w:tcPr>
            <w:tcW w:w="0" w:type="auto"/>
            <w:tcBorders>
              <w:top w:val="single" w:sz="4" w:space="0" w:color="auto"/>
              <w:left w:val="single" w:sz="4" w:space="0" w:color="auto"/>
              <w:bottom w:val="single" w:sz="4" w:space="0" w:color="auto"/>
              <w:right w:val="single" w:sz="4" w:space="0" w:color="auto"/>
            </w:tcBorders>
          </w:tcPr>
          <w:p w14:paraId="7D43C661" w14:textId="6503CA7E" w:rsidR="00F01033" w:rsidRDefault="00F01033" w:rsidP="00D96701">
            <w:pPr>
              <w:jc w:val="center"/>
              <w:rPr>
                <w:rFonts w:cs="Times New Roman"/>
                <w:highlight w:val="yellow"/>
              </w:rPr>
            </w:pPr>
            <w:r w:rsidRPr="00D96701">
              <w:rPr>
                <w:rFonts w:cs="Times New Roman"/>
              </w:rPr>
              <w:t>Orientation Date</w:t>
            </w:r>
          </w:p>
        </w:tc>
        <w:tc>
          <w:tcPr>
            <w:tcW w:w="0" w:type="auto"/>
            <w:tcBorders>
              <w:top w:val="single" w:sz="4" w:space="0" w:color="auto"/>
              <w:left w:val="single" w:sz="4" w:space="0" w:color="auto"/>
              <w:bottom w:val="single" w:sz="4" w:space="0" w:color="auto"/>
              <w:right w:val="single" w:sz="4" w:space="0" w:color="auto"/>
            </w:tcBorders>
          </w:tcPr>
          <w:p w14:paraId="2C1E659C" w14:textId="7FCFCC83" w:rsidR="00F01033" w:rsidRDefault="00130F08" w:rsidP="00D96701">
            <w:pPr>
              <w:rPr>
                <w:rFonts w:cs="Times New Roman"/>
              </w:rPr>
            </w:pPr>
            <w:r w:rsidRPr="00130F08">
              <w:rPr>
                <w:rFonts w:cs="Times New Roman"/>
              </w:rPr>
              <w:t>Subject is asked today's date</w:t>
            </w:r>
          </w:p>
        </w:tc>
        <w:tc>
          <w:tcPr>
            <w:tcW w:w="0" w:type="auto"/>
            <w:tcBorders>
              <w:top w:val="single" w:sz="4" w:space="0" w:color="auto"/>
              <w:left w:val="single" w:sz="4" w:space="0" w:color="auto"/>
              <w:bottom w:val="single" w:sz="4" w:space="0" w:color="auto"/>
              <w:right w:val="single" w:sz="4" w:space="0" w:color="auto"/>
            </w:tcBorders>
          </w:tcPr>
          <w:p w14:paraId="17654879" w14:textId="77777777" w:rsidR="00F01033" w:rsidRPr="00D96701" w:rsidRDefault="00F01033" w:rsidP="00D96701">
            <w:pPr>
              <w:rPr>
                <w:rFonts w:cs="Times New Roman"/>
              </w:rPr>
            </w:pPr>
            <w:r w:rsidRPr="00D96701">
              <w:rPr>
                <w:rFonts w:cs="Times New Roman"/>
              </w:rPr>
              <w:t>0=Incorrect</w:t>
            </w:r>
          </w:p>
          <w:p w14:paraId="252CDA94" w14:textId="2399FE2F" w:rsidR="00F01033" w:rsidRDefault="00F01033" w:rsidP="00D96701">
            <w:pPr>
              <w:rPr>
                <w:rFonts w:cs="Times New Roman"/>
              </w:rPr>
            </w:pPr>
            <w:r w:rsidRPr="00D96701">
              <w:rPr>
                <w:rFonts w:cs="Times New Roman"/>
              </w:rPr>
              <w:t>1=Correct</w:t>
            </w:r>
          </w:p>
        </w:tc>
      </w:tr>
      <w:tr w:rsidR="00F01033" w:rsidRPr="00E142A0" w14:paraId="65BB83ED" w14:textId="77777777" w:rsidTr="00F01033">
        <w:tc>
          <w:tcPr>
            <w:tcW w:w="0" w:type="auto"/>
            <w:tcBorders>
              <w:top w:val="single" w:sz="4" w:space="0" w:color="auto"/>
              <w:left w:val="single" w:sz="4" w:space="0" w:color="auto"/>
              <w:bottom w:val="single" w:sz="4" w:space="0" w:color="auto"/>
              <w:right w:val="single" w:sz="4" w:space="0" w:color="auto"/>
            </w:tcBorders>
          </w:tcPr>
          <w:p w14:paraId="62B4F57A" w14:textId="081420FD" w:rsidR="00F01033" w:rsidRDefault="00F01033" w:rsidP="00D96701">
            <w:pPr>
              <w:jc w:val="center"/>
              <w:rPr>
                <w:rFonts w:cs="Times New Roman"/>
                <w:highlight w:val="yellow"/>
              </w:rPr>
            </w:pPr>
            <w:r w:rsidRPr="00D96701">
              <w:rPr>
                <w:rFonts w:cs="Times New Roman"/>
              </w:rPr>
              <w:t>OrientationMonth</w:t>
            </w:r>
          </w:p>
        </w:tc>
        <w:tc>
          <w:tcPr>
            <w:tcW w:w="0" w:type="auto"/>
            <w:tcBorders>
              <w:top w:val="single" w:sz="4" w:space="0" w:color="auto"/>
              <w:left w:val="single" w:sz="4" w:space="0" w:color="auto"/>
              <w:bottom w:val="single" w:sz="4" w:space="0" w:color="auto"/>
              <w:right w:val="single" w:sz="4" w:space="0" w:color="auto"/>
            </w:tcBorders>
          </w:tcPr>
          <w:p w14:paraId="533A3D89" w14:textId="58E3A6F2" w:rsidR="00F01033" w:rsidRDefault="00A50D0E" w:rsidP="00D96701">
            <w:pPr>
              <w:rPr>
                <w:rFonts w:cs="Times New Roman"/>
              </w:rPr>
            </w:pPr>
            <w:r w:rsidRPr="00A50D0E">
              <w:rPr>
                <w:rFonts w:cs="Times New Roman"/>
              </w:rPr>
              <w:t>Subject is asked what is the current month</w:t>
            </w:r>
          </w:p>
        </w:tc>
        <w:tc>
          <w:tcPr>
            <w:tcW w:w="0" w:type="auto"/>
            <w:tcBorders>
              <w:top w:val="single" w:sz="4" w:space="0" w:color="auto"/>
              <w:left w:val="single" w:sz="4" w:space="0" w:color="auto"/>
              <w:bottom w:val="single" w:sz="4" w:space="0" w:color="auto"/>
              <w:right w:val="single" w:sz="4" w:space="0" w:color="auto"/>
            </w:tcBorders>
          </w:tcPr>
          <w:p w14:paraId="0053FEF0" w14:textId="77777777" w:rsidR="00F01033" w:rsidRPr="00D96701" w:rsidRDefault="00F01033" w:rsidP="00D96701">
            <w:pPr>
              <w:rPr>
                <w:rFonts w:cs="Times New Roman"/>
              </w:rPr>
            </w:pPr>
            <w:r w:rsidRPr="00D96701">
              <w:rPr>
                <w:rFonts w:cs="Times New Roman"/>
              </w:rPr>
              <w:t>0=Incorrect</w:t>
            </w:r>
          </w:p>
          <w:p w14:paraId="7C57800A" w14:textId="3167E281" w:rsidR="00F01033" w:rsidRDefault="00F01033" w:rsidP="00D96701">
            <w:pPr>
              <w:rPr>
                <w:rFonts w:cs="Times New Roman"/>
              </w:rPr>
            </w:pPr>
            <w:r w:rsidRPr="00D96701">
              <w:rPr>
                <w:rFonts w:cs="Times New Roman"/>
              </w:rPr>
              <w:t>1=Correct</w:t>
            </w:r>
          </w:p>
        </w:tc>
      </w:tr>
      <w:tr w:rsidR="00F01033" w:rsidRPr="00E142A0" w14:paraId="6214B56D" w14:textId="77777777" w:rsidTr="00F01033">
        <w:tc>
          <w:tcPr>
            <w:tcW w:w="0" w:type="auto"/>
            <w:tcBorders>
              <w:top w:val="single" w:sz="4" w:space="0" w:color="auto"/>
              <w:left w:val="single" w:sz="4" w:space="0" w:color="auto"/>
              <w:bottom w:val="single" w:sz="4" w:space="0" w:color="auto"/>
              <w:right w:val="single" w:sz="4" w:space="0" w:color="auto"/>
            </w:tcBorders>
          </w:tcPr>
          <w:p w14:paraId="40F010C7" w14:textId="4E83BFE0" w:rsidR="00F01033" w:rsidRDefault="00F01033" w:rsidP="00D96701">
            <w:pPr>
              <w:jc w:val="center"/>
              <w:rPr>
                <w:rFonts w:cs="Times New Roman"/>
                <w:highlight w:val="yellow"/>
              </w:rPr>
            </w:pPr>
            <w:r w:rsidRPr="00D96701">
              <w:rPr>
                <w:rFonts w:cs="Times New Roman"/>
              </w:rPr>
              <w:t>OrientationYear</w:t>
            </w:r>
          </w:p>
        </w:tc>
        <w:tc>
          <w:tcPr>
            <w:tcW w:w="0" w:type="auto"/>
            <w:tcBorders>
              <w:top w:val="single" w:sz="4" w:space="0" w:color="auto"/>
              <w:left w:val="single" w:sz="4" w:space="0" w:color="auto"/>
              <w:bottom w:val="single" w:sz="4" w:space="0" w:color="auto"/>
              <w:right w:val="single" w:sz="4" w:space="0" w:color="auto"/>
            </w:tcBorders>
          </w:tcPr>
          <w:p w14:paraId="54C07191" w14:textId="78058447" w:rsidR="00F01033" w:rsidRDefault="00A50D0E" w:rsidP="00D96701">
            <w:pPr>
              <w:rPr>
                <w:rFonts w:cs="Times New Roman"/>
              </w:rPr>
            </w:pPr>
            <w:r w:rsidRPr="00A50D0E">
              <w:rPr>
                <w:rFonts w:cs="Times New Roman"/>
              </w:rPr>
              <w:t>Subject is asked what is the current year</w:t>
            </w:r>
          </w:p>
        </w:tc>
        <w:tc>
          <w:tcPr>
            <w:tcW w:w="0" w:type="auto"/>
            <w:tcBorders>
              <w:top w:val="single" w:sz="4" w:space="0" w:color="auto"/>
              <w:left w:val="single" w:sz="4" w:space="0" w:color="auto"/>
              <w:bottom w:val="single" w:sz="4" w:space="0" w:color="auto"/>
              <w:right w:val="single" w:sz="4" w:space="0" w:color="auto"/>
            </w:tcBorders>
          </w:tcPr>
          <w:p w14:paraId="6303E479" w14:textId="77777777" w:rsidR="00F01033" w:rsidRPr="00D96701" w:rsidRDefault="00F01033" w:rsidP="00D96701">
            <w:pPr>
              <w:rPr>
                <w:rFonts w:cs="Times New Roman"/>
              </w:rPr>
            </w:pPr>
            <w:r w:rsidRPr="00D96701">
              <w:rPr>
                <w:rFonts w:cs="Times New Roman"/>
              </w:rPr>
              <w:t>0=Incorrect</w:t>
            </w:r>
          </w:p>
          <w:p w14:paraId="75D1A841" w14:textId="2760D7E4" w:rsidR="00F01033" w:rsidRDefault="00F01033" w:rsidP="00D96701">
            <w:pPr>
              <w:rPr>
                <w:rFonts w:cs="Times New Roman"/>
              </w:rPr>
            </w:pPr>
            <w:r w:rsidRPr="00D96701">
              <w:rPr>
                <w:rFonts w:cs="Times New Roman"/>
              </w:rPr>
              <w:t>1=Correct</w:t>
            </w:r>
          </w:p>
        </w:tc>
      </w:tr>
      <w:tr w:rsidR="00F01033" w:rsidRPr="00E142A0" w14:paraId="511EFABA" w14:textId="77777777" w:rsidTr="00F01033">
        <w:tc>
          <w:tcPr>
            <w:tcW w:w="0" w:type="auto"/>
            <w:tcBorders>
              <w:top w:val="single" w:sz="4" w:space="0" w:color="auto"/>
              <w:left w:val="single" w:sz="4" w:space="0" w:color="auto"/>
              <w:bottom w:val="single" w:sz="4" w:space="0" w:color="auto"/>
              <w:right w:val="single" w:sz="4" w:space="0" w:color="auto"/>
            </w:tcBorders>
          </w:tcPr>
          <w:p w14:paraId="4F80FED3" w14:textId="10383598" w:rsidR="00F01033" w:rsidRDefault="00F01033" w:rsidP="00D96701">
            <w:pPr>
              <w:jc w:val="center"/>
              <w:rPr>
                <w:rFonts w:cs="Times New Roman"/>
                <w:highlight w:val="yellow"/>
              </w:rPr>
            </w:pPr>
            <w:r w:rsidRPr="00D96701">
              <w:rPr>
                <w:rFonts w:cs="Times New Roman"/>
              </w:rPr>
              <w:t>OrientationDay</w:t>
            </w:r>
          </w:p>
        </w:tc>
        <w:tc>
          <w:tcPr>
            <w:tcW w:w="0" w:type="auto"/>
            <w:tcBorders>
              <w:top w:val="single" w:sz="4" w:space="0" w:color="auto"/>
              <w:left w:val="single" w:sz="4" w:space="0" w:color="auto"/>
              <w:bottom w:val="single" w:sz="4" w:space="0" w:color="auto"/>
              <w:right w:val="single" w:sz="4" w:space="0" w:color="auto"/>
            </w:tcBorders>
          </w:tcPr>
          <w:p w14:paraId="22BCB188" w14:textId="50078DC5" w:rsidR="00F01033" w:rsidRDefault="00A50D0E" w:rsidP="00D96701">
            <w:pPr>
              <w:rPr>
                <w:rFonts w:cs="Times New Roman"/>
              </w:rPr>
            </w:pPr>
            <w:r w:rsidRPr="00A50D0E">
              <w:rPr>
                <w:rFonts w:cs="Times New Roman"/>
              </w:rPr>
              <w:t>Subject is asked what is the current day of the month</w:t>
            </w:r>
          </w:p>
        </w:tc>
        <w:tc>
          <w:tcPr>
            <w:tcW w:w="0" w:type="auto"/>
            <w:tcBorders>
              <w:top w:val="single" w:sz="4" w:space="0" w:color="auto"/>
              <w:left w:val="single" w:sz="4" w:space="0" w:color="auto"/>
              <w:bottom w:val="single" w:sz="4" w:space="0" w:color="auto"/>
              <w:right w:val="single" w:sz="4" w:space="0" w:color="auto"/>
            </w:tcBorders>
          </w:tcPr>
          <w:p w14:paraId="78E29E98" w14:textId="77777777" w:rsidR="00F01033" w:rsidRPr="00D96701" w:rsidRDefault="00F01033" w:rsidP="00D96701">
            <w:pPr>
              <w:rPr>
                <w:rFonts w:cs="Times New Roman"/>
              </w:rPr>
            </w:pPr>
            <w:r w:rsidRPr="00D96701">
              <w:rPr>
                <w:rFonts w:cs="Times New Roman"/>
              </w:rPr>
              <w:t>0=Incorrect</w:t>
            </w:r>
          </w:p>
          <w:p w14:paraId="3BF36FD2" w14:textId="28EB2FE5" w:rsidR="00F01033" w:rsidRDefault="00F01033" w:rsidP="00D96701">
            <w:pPr>
              <w:rPr>
                <w:rFonts w:cs="Times New Roman"/>
              </w:rPr>
            </w:pPr>
            <w:r w:rsidRPr="00D96701">
              <w:rPr>
                <w:rFonts w:cs="Times New Roman"/>
              </w:rPr>
              <w:t>1=Correct</w:t>
            </w:r>
          </w:p>
        </w:tc>
      </w:tr>
      <w:tr w:rsidR="00F01033" w:rsidRPr="00E142A0" w14:paraId="4444AF05" w14:textId="77777777" w:rsidTr="00F01033">
        <w:tc>
          <w:tcPr>
            <w:tcW w:w="0" w:type="auto"/>
            <w:tcBorders>
              <w:top w:val="single" w:sz="4" w:space="0" w:color="auto"/>
              <w:left w:val="single" w:sz="4" w:space="0" w:color="auto"/>
              <w:bottom w:val="single" w:sz="4" w:space="0" w:color="auto"/>
              <w:right w:val="single" w:sz="4" w:space="0" w:color="auto"/>
            </w:tcBorders>
          </w:tcPr>
          <w:p w14:paraId="120AB9A4" w14:textId="5C93D0BB" w:rsidR="00F01033" w:rsidRDefault="00F01033" w:rsidP="00D96701">
            <w:pPr>
              <w:jc w:val="center"/>
              <w:rPr>
                <w:rFonts w:cs="Times New Roman"/>
                <w:highlight w:val="yellow"/>
              </w:rPr>
            </w:pPr>
            <w:r w:rsidRPr="00D96701">
              <w:rPr>
                <w:rFonts w:cs="Times New Roman"/>
              </w:rPr>
              <w:t>OrientationPlace</w:t>
            </w:r>
          </w:p>
        </w:tc>
        <w:tc>
          <w:tcPr>
            <w:tcW w:w="0" w:type="auto"/>
            <w:tcBorders>
              <w:top w:val="single" w:sz="4" w:space="0" w:color="auto"/>
              <w:left w:val="single" w:sz="4" w:space="0" w:color="auto"/>
              <w:bottom w:val="single" w:sz="4" w:space="0" w:color="auto"/>
              <w:right w:val="single" w:sz="4" w:space="0" w:color="auto"/>
            </w:tcBorders>
          </w:tcPr>
          <w:p w14:paraId="40809023" w14:textId="4A1DD3A6" w:rsidR="00F01033" w:rsidRDefault="00A50D0E" w:rsidP="00D96701">
            <w:pPr>
              <w:rPr>
                <w:rFonts w:cs="Times New Roman"/>
              </w:rPr>
            </w:pPr>
            <w:r w:rsidRPr="00A50D0E">
              <w:rPr>
                <w:rFonts w:cs="Times New Roman"/>
              </w:rPr>
              <w:t>Subject is asked what is the name of the place where they are</w:t>
            </w:r>
          </w:p>
        </w:tc>
        <w:tc>
          <w:tcPr>
            <w:tcW w:w="0" w:type="auto"/>
            <w:tcBorders>
              <w:top w:val="single" w:sz="4" w:space="0" w:color="auto"/>
              <w:left w:val="single" w:sz="4" w:space="0" w:color="auto"/>
              <w:bottom w:val="single" w:sz="4" w:space="0" w:color="auto"/>
              <w:right w:val="single" w:sz="4" w:space="0" w:color="auto"/>
            </w:tcBorders>
          </w:tcPr>
          <w:p w14:paraId="5FFAB95D" w14:textId="77777777" w:rsidR="00F01033" w:rsidRPr="00D96701" w:rsidRDefault="00F01033" w:rsidP="00D96701">
            <w:pPr>
              <w:rPr>
                <w:rFonts w:cs="Times New Roman"/>
              </w:rPr>
            </w:pPr>
            <w:r w:rsidRPr="00D96701">
              <w:rPr>
                <w:rFonts w:cs="Times New Roman"/>
              </w:rPr>
              <w:t>0=Incorrect</w:t>
            </w:r>
          </w:p>
          <w:p w14:paraId="1F26541A" w14:textId="30A611A8" w:rsidR="00F01033" w:rsidRDefault="00F01033" w:rsidP="00D96701">
            <w:pPr>
              <w:rPr>
                <w:rFonts w:cs="Times New Roman"/>
              </w:rPr>
            </w:pPr>
            <w:r w:rsidRPr="00D96701">
              <w:rPr>
                <w:rFonts w:cs="Times New Roman"/>
              </w:rPr>
              <w:t>1=Correct</w:t>
            </w:r>
          </w:p>
        </w:tc>
      </w:tr>
      <w:tr w:rsidR="00F01033" w:rsidRPr="00E142A0" w14:paraId="7B28A439" w14:textId="77777777" w:rsidTr="00F01033">
        <w:tc>
          <w:tcPr>
            <w:tcW w:w="0" w:type="auto"/>
            <w:tcBorders>
              <w:top w:val="single" w:sz="4" w:space="0" w:color="auto"/>
              <w:left w:val="single" w:sz="4" w:space="0" w:color="auto"/>
              <w:bottom w:val="single" w:sz="4" w:space="0" w:color="auto"/>
              <w:right w:val="single" w:sz="4" w:space="0" w:color="auto"/>
            </w:tcBorders>
          </w:tcPr>
          <w:p w14:paraId="19FB20E5" w14:textId="16E59142" w:rsidR="00F01033" w:rsidRDefault="00F01033" w:rsidP="00D96701">
            <w:pPr>
              <w:jc w:val="center"/>
              <w:rPr>
                <w:rFonts w:cs="Times New Roman"/>
                <w:highlight w:val="yellow"/>
              </w:rPr>
            </w:pPr>
            <w:r w:rsidRPr="00D96701">
              <w:rPr>
                <w:rFonts w:cs="Times New Roman"/>
              </w:rPr>
              <w:t>OrientationCity</w:t>
            </w:r>
          </w:p>
        </w:tc>
        <w:tc>
          <w:tcPr>
            <w:tcW w:w="0" w:type="auto"/>
            <w:tcBorders>
              <w:top w:val="single" w:sz="4" w:space="0" w:color="auto"/>
              <w:left w:val="single" w:sz="4" w:space="0" w:color="auto"/>
              <w:bottom w:val="single" w:sz="4" w:space="0" w:color="auto"/>
              <w:right w:val="single" w:sz="4" w:space="0" w:color="auto"/>
            </w:tcBorders>
          </w:tcPr>
          <w:p w14:paraId="5229AF02" w14:textId="025C98E0" w:rsidR="00F01033" w:rsidRDefault="00A50D0E" w:rsidP="00D96701">
            <w:pPr>
              <w:rPr>
                <w:rFonts w:cs="Times New Roman"/>
              </w:rPr>
            </w:pPr>
            <w:r w:rsidRPr="00A50D0E">
              <w:rPr>
                <w:rFonts w:cs="Times New Roman"/>
              </w:rPr>
              <w:t>Subject is asked what is the name of the city where they are</w:t>
            </w:r>
          </w:p>
        </w:tc>
        <w:tc>
          <w:tcPr>
            <w:tcW w:w="0" w:type="auto"/>
            <w:tcBorders>
              <w:top w:val="single" w:sz="4" w:space="0" w:color="auto"/>
              <w:left w:val="single" w:sz="4" w:space="0" w:color="auto"/>
              <w:bottom w:val="single" w:sz="4" w:space="0" w:color="auto"/>
              <w:right w:val="single" w:sz="4" w:space="0" w:color="auto"/>
            </w:tcBorders>
          </w:tcPr>
          <w:p w14:paraId="2E68D3F7" w14:textId="77777777" w:rsidR="00F01033" w:rsidRPr="00D96701" w:rsidRDefault="00F01033" w:rsidP="00D96701">
            <w:pPr>
              <w:rPr>
                <w:rFonts w:cs="Times New Roman"/>
              </w:rPr>
            </w:pPr>
            <w:r w:rsidRPr="00D96701">
              <w:rPr>
                <w:rFonts w:cs="Times New Roman"/>
              </w:rPr>
              <w:t>0=Incorrect</w:t>
            </w:r>
          </w:p>
          <w:p w14:paraId="242BB3F3" w14:textId="06987AE8" w:rsidR="00F01033" w:rsidRDefault="00F01033" w:rsidP="00D96701">
            <w:pPr>
              <w:rPr>
                <w:rFonts w:cs="Times New Roman"/>
              </w:rPr>
            </w:pPr>
            <w:r w:rsidRPr="00D96701">
              <w:rPr>
                <w:rFonts w:cs="Times New Roman"/>
              </w:rPr>
              <w:t>1=Correct</w:t>
            </w:r>
          </w:p>
        </w:tc>
      </w:tr>
    </w:tbl>
    <w:p w14:paraId="150CB760" w14:textId="77777777" w:rsidR="00193B5C" w:rsidRPr="00E142A0" w:rsidRDefault="00193B5C" w:rsidP="00193B5C">
      <w:pPr>
        <w:pBdr>
          <w:bottom w:val="single" w:sz="6" w:space="1" w:color="auto"/>
        </w:pBdr>
        <w:spacing w:after="0"/>
        <w:rPr>
          <w:rFonts w:cs="Times New Roman"/>
        </w:rPr>
      </w:pPr>
    </w:p>
    <w:p w14:paraId="5A50AF37" w14:textId="160713CE" w:rsidR="00193B5C" w:rsidRPr="00E142A0" w:rsidRDefault="00193B5C" w:rsidP="00193B5C">
      <w:pPr>
        <w:pBdr>
          <w:bottom w:val="single" w:sz="6" w:space="1" w:color="auto"/>
        </w:pBdr>
        <w:spacing w:after="0"/>
        <w:rPr>
          <w:rFonts w:cs="Times New Roman"/>
          <w:b/>
        </w:rPr>
      </w:pPr>
      <w:r w:rsidRPr="00E142A0">
        <w:rPr>
          <w:rFonts w:cs="Times New Roman"/>
          <w:b/>
        </w:rPr>
        <w:t>SCORING OF SCALE</w:t>
      </w:r>
      <w:ins w:id="21" w:author="Windows User" w:date="2019-12-19T15:36:00Z">
        <w:r w:rsidR="00F56677">
          <w:rPr>
            <w:rFonts w:cs="Times New Roman"/>
            <w:b/>
          </w:rPr>
          <w:t xml:space="preserve"> </w:t>
        </w:r>
        <w:r w:rsidR="00F56677">
          <w:rPr>
            <w:rFonts w:cs="Times New Roman"/>
          </w:rPr>
          <w:t xml:space="preserve"> (</w:t>
        </w:r>
        <w:r w:rsidR="00F56677">
          <w:rPr>
            <w:rFonts w:cs="Times New Roman"/>
            <w:b/>
          </w:rPr>
          <w:t xml:space="preserve">NOTE: </w:t>
        </w:r>
        <w:r w:rsidR="00F56677">
          <w:rPr>
            <w:b/>
            <w:color w:val="FF0000"/>
            <w:sz w:val="32"/>
            <w:szCs w:val="32"/>
          </w:rPr>
          <w:t>composite score not validated)</w:t>
        </w:r>
      </w:ins>
    </w:p>
    <w:p w14:paraId="642722A7" w14:textId="77777777" w:rsidR="00D96701" w:rsidRPr="00D96701" w:rsidRDefault="00D96701" w:rsidP="00D96701">
      <w:pPr>
        <w:spacing w:after="0"/>
        <w:rPr>
          <w:rFonts w:cs="Times New Roman"/>
        </w:rPr>
      </w:pPr>
      <w:r w:rsidRPr="00D96701">
        <w:rPr>
          <w:rFonts w:cs="Times New Roman"/>
        </w:rPr>
        <w:t>MOCAScore = AltTrail + Cube + ClockContour + ClockNumbers + ClockHands + Naming1 + Naming2 +</w:t>
      </w:r>
    </w:p>
    <w:p w14:paraId="4C6956E8" w14:textId="77777777" w:rsidR="00D96701" w:rsidRPr="00D96701" w:rsidRDefault="00D96701" w:rsidP="00D96701">
      <w:pPr>
        <w:spacing w:after="0"/>
        <w:rPr>
          <w:rFonts w:cs="Times New Roman"/>
        </w:rPr>
      </w:pPr>
      <w:r w:rsidRPr="00D96701">
        <w:rPr>
          <w:rFonts w:cs="Times New Roman"/>
        </w:rPr>
        <w:t>Naming3 + FDS + BDS + VigilenceScore + Serial7Score + SentenceRep1 + SentenceRep2 +</w:t>
      </w:r>
    </w:p>
    <w:p w14:paraId="0037CDE3" w14:textId="77777777" w:rsidR="00D96701" w:rsidRPr="00D96701" w:rsidRDefault="00D96701" w:rsidP="00D96701">
      <w:pPr>
        <w:spacing w:after="0"/>
        <w:rPr>
          <w:rFonts w:cs="Times New Roman"/>
        </w:rPr>
      </w:pPr>
      <w:r w:rsidRPr="00D96701">
        <w:rPr>
          <w:rFonts w:cs="Times New Roman"/>
        </w:rPr>
        <w:t>(If VerbalFluWordTotal &gt;= 11 Then 1 Else 0) + Abstraction1 + Abstraction2 + MocaWord1FR +</w:t>
      </w:r>
    </w:p>
    <w:p w14:paraId="77E23B81" w14:textId="77777777" w:rsidR="00D96701" w:rsidRPr="00D96701" w:rsidRDefault="00D96701" w:rsidP="00D96701">
      <w:pPr>
        <w:spacing w:after="0"/>
        <w:rPr>
          <w:rFonts w:cs="Times New Roman"/>
        </w:rPr>
      </w:pPr>
      <w:r w:rsidRPr="00D96701">
        <w:rPr>
          <w:rFonts w:cs="Times New Roman"/>
        </w:rPr>
        <w:t>MocaWord2FR + MocaWord3FR + MocaWord4FR + MocaWord5FR + OrientationDate +</w:t>
      </w:r>
    </w:p>
    <w:p w14:paraId="3D11ACFD" w14:textId="77777777" w:rsidR="00D96701" w:rsidRPr="00D96701" w:rsidRDefault="00D96701" w:rsidP="00D96701">
      <w:pPr>
        <w:spacing w:after="0"/>
        <w:rPr>
          <w:rFonts w:cs="Times New Roman"/>
        </w:rPr>
      </w:pPr>
      <w:r w:rsidRPr="00D96701">
        <w:rPr>
          <w:rFonts w:cs="Times New Roman"/>
        </w:rPr>
        <w:t>OrientationMonth + OrientationYear + OrientationDay + OrientationPlace + OrientationCity +</w:t>
      </w:r>
    </w:p>
    <w:p w14:paraId="7C18DB7C" w14:textId="293765E6" w:rsidR="00552B2F" w:rsidRDefault="00D96701" w:rsidP="00D96701">
      <w:pPr>
        <w:spacing w:after="0"/>
        <w:rPr>
          <w:rFonts w:cs="Times New Roman"/>
        </w:rPr>
      </w:pPr>
      <w:r w:rsidRPr="00D96701">
        <w:rPr>
          <w:rFonts w:cs="Times New Roman"/>
        </w:rPr>
        <w:t>(If MOCAScore &lt; 30 And Educyrs &lt;= 12 Then 1 Else 0)</w:t>
      </w:r>
      <w:ins w:id="22" w:author="Windows User" w:date="2019-12-19T15:36:00Z">
        <w:r w:rsidR="00F56677">
          <w:rPr>
            <w:rFonts w:cs="Times New Roman"/>
          </w:rPr>
          <w:t xml:space="preserve"> </w:t>
        </w:r>
      </w:ins>
    </w:p>
    <w:p w14:paraId="0EB54E2C" w14:textId="5AC111A5" w:rsidR="00D96701" w:rsidRDefault="00D96701" w:rsidP="00D96701">
      <w:pPr>
        <w:spacing w:after="0"/>
        <w:rPr>
          <w:rFonts w:cs="Times New Roman"/>
        </w:rPr>
      </w:pPr>
    </w:p>
    <w:p w14:paraId="3BCEC175" w14:textId="238B1E24" w:rsidR="00D96701" w:rsidRDefault="00D96701" w:rsidP="00D96701">
      <w:pPr>
        <w:spacing w:after="0"/>
        <w:rPr>
          <w:rFonts w:cs="Times New Roman"/>
        </w:rPr>
      </w:pPr>
      <w:r>
        <w:rPr>
          <w:rFonts w:cs="Times New Roman"/>
        </w:rPr>
        <w:t>ZScoreMoca=Moca Z Score</w:t>
      </w:r>
    </w:p>
    <w:p w14:paraId="5853A549" w14:textId="77777777" w:rsidR="00552B2F" w:rsidRDefault="00552B2F" w:rsidP="00193B5C">
      <w:pPr>
        <w:spacing w:after="0"/>
        <w:rPr>
          <w:rFonts w:cs="Times New Roman"/>
        </w:rPr>
      </w:pPr>
    </w:p>
    <w:p w14:paraId="1BF8B657" w14:textId="06A9FD4C" w:rsidR="00F01033" w:rsidRDefault="00F01033">
      <w:pPr>
        <w:rPr>
          <w:rFonts w:cs="Times New Roman"/>
        </w:rPr>
      </w:pPr>
      <w:r>
        <w:rPr>
          <w:rFonts w:cs="Times New Roman"/>
        </w:rPr>
        <w:br w:type="page"/>
      </w:r>
    </w:p>
    <w:p w14:paraId="07D9AE8D" w14:textId="39E08ECD" w:rsidR="00552B2F" w:rsidRPr="00552B2F" w:rsidRDefault="00552B2F" w:rsidP="00552B2F">
      <w:pPr>
        <w:pStyle w:val="Heading1"/>
        <w:spacing w:before="0"/>
        <w:jc w:val="center"/>
        <w:rPr>
          <w:rFonts w:asciiTheme="minorHAnsi" w:hAnsiTheme="minorHAnsi"/>
          <w:color w:val="auto"/>
          <w:sz w:val="22"/>
          <w:szCs w:val="22"/>
        </w:rPr>
      </w:pPr>
      <w:bookmarkStart w:id="23" w:name="_Toc2071858"/>
      <w:r w:rsidRPr="00104C84">
        <w:rPr>
          <w:rFonts w:asciiTheme="minorHAnsi" w:hAnsiTheme="minorHAnsi"/>
          <w:color w:val="auto"/>
          <w:sz w:val="22"/>
          <w:szCs w:val="22"/>
        </w:rPr>
        <w:lastRenderedPageBreak/>
        <w:t>Free and Cued Selective Reminding Test-Immediate</w:t>
      </w:r>
      <w:bookmarkEnd w:id="23"/>
    </w:p>
    <w:p w14:paraId="450A1BB5" w14:textId="604A9318" w:rsidR="00552B2F" w:rsidRPr="00E142A0" w:rsidRDefault="00552B2F" w:rsidP="00552B2F">
      <w:pPr>
        <w:pBdr>
          <w:bottom w:val="single" w:sz="6" w:space="1" w:color="auto"/>
        </w:pBdr>
        <w:spacing w:after="0" w:line="240" w:lineRule="auto"/>
        <w:contextualSpacing/>
        <w:jc w:val="center"/>
        <w:rPr>
          <w:b/>
        </w:rPr>
      </w:pPr>
      <w:r w:rsidRPr="00552B2F">
        <w:rPr>
          <w:b/>
        </w:rPr>
        <w:t>(1</w:t>
      </w:r>
      <w:r w:rsidR="00D527C9">
        <w:rPr>
          <w:b/>
        </w:rPr>
        <w:t>97</w:t>
      </w:r>
      <w:r w:rsidRPr="00552B2F">
        <w:rPr>
          <w:b/>
        </w:rPr>
        <w:t xml:space="preserve"> items)</w:t>
      </w:r>
    </w:p>
    <w:p w14:paraId="2FD5C958" w14:textId="77777777" w:rsidR="00552B2F" w:rsidRPr="00E142A0" w:rsidRDefault="00552B2F" w:rsidP="00552B2F">
      <w:pPr>
        <w:pBdr>
          <w:bottom w:val="single" w:sz="4" w:space="1" w:color="auto"/>
        </w:pBdr>
        <w:spacing w:after="0"/>
        <w:rPr>
          <w:rFonts w:cs="Times New Roman"/>
          <w:b/>
        </w:rPr>
      </w:pPr>
      <w:r w:rsidRPr="00E142A0">
        <w:rPr>
          <w:rFonts w:cs="Times New Roman"/>
          <w:b/>
        </w:rPr>
        <w:t>DESCRIPTION</w:t>
      </w:r>
    </w:p>
    <w:p w14:paraId="3799FF99" w14:textId="270261BD" w:rsidR="00552B2F" w:rsidRPr="00E142A0" w:rsidRDefault="00552B2F" w:rsidP="00552B2F">
      <w:pPr>
        <w:pBdr>
          <w:bottom w:val="single" w:sz="4" w:space="1" w:color="auto"/>
        </w:pBdr>
        <w:spacing w:after="0"/>
        <w:rPr>
          <w:rFonts w:cs="Times New Roman"/>
        </w:rPr>
      </w:pPr>
      <w:r w:rsidRPr="00552B2F">
        <w:rPr>
          <w:rFonts w:cs="Times New Roman"/>
        </w:rPr>
        <w:t>This test is a descendant of the original Buschke (1973) selective reminding test, which presented a new way of investigating item storage and recall memory.  On the first trial, all the items are presented.  Over subsequent recall trials, the Subject is presented with only the items he/she did not recall on the prior trial.</w:t>
      </w:r>
    </w:p>
    <w:p w14:paraId="29EF6720" w14:textId="77777777" w:rsidR="00552B2F" w:rsidRDefault="00552B2F" w:rsidP="00552B2F">
      <w:pPr>
        <w:pBdr>
          <w:bottom w:val="single" w:sz="6" w:space="1" w:color="auto"/>
        </w:pBdr>
        <w:spacing w:after="0"/>
        <w:rPr>
          <w:rFonts w:cs="Times New Roman"/>
          <w:b/>
        </w:rPr>
      </w:pPr>
      <w:r w:rsidRPr="00E142A0">
        <w:rPr>
          <w:rFonts w:cs="Times New Roman"/>
          <w:b/>
        </w:rPr>
        <w:t>ASSOCIATED PAPERS</w:t>
      </w:r>
    </w:p>
    <w:p w14:paraId="632EECBB" w14:textId="42BF1BAB" w:rsidR="001654A5" w:rsidRPr="00751014" w:rsidRDefault="001654A5" w:rsidP="00751014">
      <w:pPr>
        <w:pBdr>
          <w:bottom w:val="single" w:sz="6" w:space="1" w:color="auto"/>
        </w:pBdr>
        <w:spacing w:after="0"/>
        <w:rPr>
          <w:rFonts w:cs="Times New Roman"/>
        </w:rPr>
      </w:pPr>
      <w:r w:rsidRPr="001654A5">
        <w:rPr>
          <w:rFonts w:cs="Times New Roman"/>
        </w:rPr>
        <w:t>Grober, E., Sanders, A. E.</w:t>
      </w:r>
      <w:r w:rsidR="00751014">
        <w:rPr>
          <w:rFonts w:cs="Times New Roman"/>
        </w:rPr>
        <w:t xml:space="preserve">, Hall, C., &amp; Lipton, R. B. (2010). Free and cued selective reminding identifies </w:t>
      </w:r>
      <w:r w:rsidR="00751014">
        <w:rPr>
          <w:rFonts w:cs="Times New Roman"/>
        </w:rPr>
        <w:tab/>
        <w:t xml:space="preserve">very mild dementia in primary care. </w:t>
      </w:r>
      <w:r w:rsidR="00751014">
        <w:rPr>
          <w:rFonts w:cs="Times New Roman"/>
          <w:i/>
        </w:rPr>
        <w:t xml:space="preserve">Alzheimer Disease and Associated Disorders, 24, </w:t>
      </w:r>
      <w:r w:rsidR="00751014">
        <w:rPr>
          <w:rFonts w:cs="Times New Roman"/>
        </w:rPr>
        <w:t>284-290.</w:t>
      </w:r>
    </w:p>
    <w:p w14:paraId="12DAA47C" w14:textId="77777777" w:rsidR="00552B2F" w:rsidRPr="00E142A0" w:rsidRDefault="00552B2F" w:rsidP="00552B2F">
      <w:pPr>
        <w:spacing w:after="0"/>
        <w:rPr>
          <w:rFonts w:cs="Times New Roman"/>
          <w:b/>
        </w:rPr>
      </w:pPr>
      <w:r w:rsidRPr="00E142A0">
        <w:rPr>
          <w:rFonts w:cs="Times New Roman"/>
          <w:b/>
        </w:rPr>
        <w:t>SUBJECT INSTRUCTIONS:</w:t>
      </w:r>
    </w:p>
    <w:p w14:paraId="68E4E6C9" w14:textId="6459D7EF" w:rsidR="00552B2F" w:rsidRPr="00443F10" w:rsidRDefault="00443F10" w:rsidP="00552B2F">
      <w:pPr>
        <w:widowControl w:val="0"/>
        <w:rPr>
          <w:rFonts w:cs="Times New Roman"/>
        </w:rPr>
      </w:pPr>
      <w:r w:rsidRPr="00443F10">
        <w:rPr>
          <w:rFonts w:cs="Times New Roman"/>
        </w:rPr>
        <w:t>Please see descriptions below:</w:t>
      </w:r>
    </w:p>
    <w:tbl>
      <w:tblPr>
        <w:tblStyle w:val="TableGrid"/>
        <w:tblW w:w="0" w:type="auto"/>
        <w:tblInd w:w="5" w:type="dxa"/>
        <w:tblLook w:val="04A0" w:firstRow="1" w:lastRow="0" w:firstColumn="1" w:lastColumn="0" w:noHBand="0" w:noVBand="1"/>
      </w:tblPr>
      <w:tblGrid>
        <w:gridCol w:w="1668"/>
        <w:gridCol w:w="3712"/>
        <w:gridCol w:w="3965"/>
      </w:tblGrid>
      <w:tr w:rsidR="00D527C9" w:rsidRPr="000431A1" w14:paraId="1512467F" w14:textId="77777777" w:rsidTr="00D527C9">
        <w:tc>
          <w:tcPr>
            <w:tcW w:w="0" w:type="auto"/>
            <w:tcBorders>
              <w:top w:val="single" w:sz="4" w:space="0" w:color="auto"/>
              <w:left w:val="single" w:sz="4" w:space="0" w:color="auto"/>
              <w:bottom w:val="single" w:sz="4" w:space="0" w:color="auto"/>
              <w:right w:val="single" w:sz="4" w:space="0" w:color="auto"/>
            </w:tcBorders>
            <w:hideMark/>
          </w:tcPr>
          <w:p w14:paraId="3076A0A3" w14:textId="77777777" w:rsidR="00D527C9" w:rsidRPr="00443F10" w:rsidRDefault="00D527C9" w:rsidP="003F23DC">
            <w:pPr>
              <w:jc w:val="center"/>
              <w:rPr>
                <w:rFonts w:cs="Times New Roman"/>
                <w:b/>
              </w:rPr>
            </w:pPr>
            <w:r w:rsidRPr="00443F10">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51FD4B1B" w14:textId="77777777" w:rsidR="00D527C9" w:rsidRPr="00443F10" w:rsidRDefault="00D527C9" w:rsidP="003F23DC">
            <w:pPr>
              <w:jc w:val="center"/>
              <w:rPr>
                <w:rFonts w:cs="Times New Roman"/>
                <w:b/>
              </w:rPr>
            </w:pPr>
            <w:r w:rsidRPr="00443F10">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7D3725FE" w14:textId="77777777" w:rsidR="00D527C9" w:rsidRPr="00443F10" w:rsidRDefault="00D527C9" w:rsidP="003F23DC">
            <w:pPr>
              <w:jc w:val="center"/>
              <w:rPr>
                <w:rFonts w:cs="Times New Roman"/>
                <w:b/>
              </w:rPr>
            </w:pPr>
            <w:r w:rsidRPr="00443F10">
              <w:rPr>
                <w:rFonts w:cs="Times New Roman"/>
                <w:b/>
              </w:rPr>
              <w:t>Item Values</w:t>
            </w:r>
          </w:p>
        </w:tc>
      </w:tr>
      <w:tr w:rsidR="00DC297F" w:rsidRPr="000431A1" w14:paraId="7D7E9791" w14:textId="77777777" w:rsidTr="00D527C9">
        <w:tc>
          <w:tcPr>
            <w:tcW w:w="0" w:type="auto"/>
            <w:tcBorders>
              <w:top w:val="single" w:sz="4" w:space="0" w:color="auto"/>
              <w:left w:val="single" w:sz="4" w:space="0" w:color="auto"/>
              <w:bottom w:val="single" w:sz="4" w:space="0" w:color="auto"/>
              <w:right w:val="single" w:sz="4" w:space="0" w:color="auto"/>
            </w:tcBorders>
          </w:tcPr>
          <w:p w14:paraId="0B799708" w14:textId="1DBBB8C4" w:rsidR="00DC297F" w:rsidRPr="005F768F" w:rsidRDefault="00DC297F" w:rsidP="005A4CA7">
            <w:pPr>
              <w:jc w:val="center"/>
              <w:rPr>
                <w:rFonts w:cs="Times New Roman"/>
              </w:rPr>
            </w:pPr>
            <w:r w:rsidRPr="00DC297F">
              <w:rPr>
                <w:rFonts w:cs="Times New Roman"/>
              </w:rPr>
              <w:t>FCDate</w:t>
            </w:r>
          </w:p>
        </w:tc>
        <w:tc>
          <w:tcPr>
            <w:tcW w:w="0" w:type="auto"/>
            <w:tcBorders>
              <w:top w:val="single" w:sz="4" w:space="0" w:color="auto"/>
              <w:left w:val="single" w:sz="4" w:space="0" w:color="auto"/>
              <w:bottom w:val="single" w:sz="4" w:space="0" w:color="auto"/>
              <w:right w:val="single" w:sz="4" w:space="0" w:color="auto"/>
            </w:tcBorders>
          </w:tcPr>
          <w:p w14:paraId="52A3C4FA" w14:textId="5081AC07" w:rsidR="00DC297F" w:rsidRPr="005F768F" w:rsidRDefault="00DC297F" w:rsidP="005A4CA7">
            <w:pPr>
              <w:rPr>
                <w:rFonts w:cs="Times New Roman"/>
              </w:rPr>
            </w:pPr>
            <w:r w:rsidRPr="00DC297F">
              <w:rPr>
                <w:rFonts w:cs="Times New Roman"/>
              </w:rPr>
              <w:t>Date the FCSR test was administred</w:t>
            </w:r>
          </w:p>
        </w:tc>
        <w:tc>
          <w:tcPr>
            <w:tcW w:w="0" w:type="auto"/>
            <w:tcBorders>
              <w:top w:val="single" w:sz="4" w:space="0" w:color="auto"/>
              <w:left w:val="single" w:sz="4" w:space="0" w:color="auto"/>
              <w:bottom w:val="single" w:sz="4" w:space="0" w:color="auto"/>
              <w:right w:val="single" w:sz="4" w:space="0" w:color="auto"/>
            </w:tcBorders>
          </w:tcPr>
          <w:p w14:paraId="6FC89810" w14:textId="77777777" w:rsidR="00DC297F" w:rsidRPr="005F768F" w:rsidRDefault="00DC297F" w:rsidP="005F768F">
            <w:pPr>
              <w:rPr>
                <w:rFonts w:cs="Times New Roman"/>
              </w:rPr>
            </w:pPr>
          </w:p>
        </w:tc>
      </w:tr>
      <w:tr w:rsidR="00D527C9" w:rsidRPr="000431A1" w14:paraId="33CCF76E" w14:textId="77777777" w:rsidTr="00D527C9">
        <w:tc>
          <w:tcPr>
            <w:tcW w:w="0" w:type="auto"/>
            <w:tcBorders>
              <w:top w:val="single" w:sz="4" w:space="0" w:color="auto"/>
              <w:left w:val="single" w:sz="4" w:space="0" w:color="auto"/>
              <w:bottom w:val="single" w:sz="4" w:space="0" w:color="auto"/>
              <w:right w:val="single" w:sz="4" w:space="0" w:color="auto"/>
            </w:tcBorders>
          </w:tcPr>
          <w:p w14:paraId="0AC2E441" w14:textId="4C8A82E5" w:rsidR="00D527C9" w:rsidRDefault="00D527C9" w:rsidP="005A4CA7">
            <w:pPr>
              <w:jc w:val="center"/>
              <w:rPr>
                <w:rFonts w:cs="Times New Roman"/>
                <w:highlight w:val="yellow"/>
              </w:rPr>
            </w:pPr>
            <w:r w:rsidRPr="005F768F">
              <w:rPr>
                <w:rFonts w:cs="Times New Roman"/>
              </w:rPr>
              <w:t>FormNo</w:t>
            </w:r>
          </w:p>
        </w:tc>
        <w:tc>
          <w:tcPr>
            <w:tcW w:w="0" w:type="auto"/>
            <w:tcBorders>
              <w:top w:val="single" w:sz="4" w:space="0" w:color="auto"/>
              <w:left w:val="single" w:sz="4" w:space="0" w:color="auto"/>
              <w:bottom w:val="single" w:sz="4" w:space="0" w:color="auto"/>
              <w:right w:val="single" w:sz="4" w:space="0" w:color="auto"/>
            </w:tcBorders>
          </w:tcPr>
          <w:p w14:paraId="71BB3F9E" w14:textId="4A6BB176" w:rsidR="00D527C9" w:rsidRDefault="00D527C9" w:rsidP="005A4CA7">
            <w:pPr>
              <w:rPr>
                <w:rFonts w:cs="Times New Roman"/>
              </w:rPr>
            </w:pPr>
            <w:r w:rsidRPr="005F768F">
              <w:rPr>
                <w:rFonts w:cs="Times New Roman"/>
              </w:rPr>
              <w:t>Free-Cued Selective Reminding: Form Number</w:t>
            </w:r>
          </w:p>
        </w:tc>
        <w:tc>
          <w:tcPr>
            <w:tcW w:w="0" w:type="auto"/>
            <w:tcBorders>
              <w:top w:val="single" w:sz="4" w:space="0" w:color="auto"/>
              <w:left w:val="single" w:sz="4" w:space="0" w:color="auto"/>
              <w:bottom w:val="single" w:sz="4" w:space="0" w:color="auto"/>
              <w:right w:val="single" w:sz="4" w:space="0" w:color="auto"/>
            </w:tcBorders>
          </w:tcPr>
          <w:p w14:paraId="1F646C67" w14:textId="77777777" w:rsidR="00D527C9" w:rsidRPr="005F768F" w:rsidRDefault="00D527C9" w:rsidP="005F768F">
            <w:pPr>
              <w:rPr>
                <w:rFonts w:cs="Times New Roman"/>
              </w:rPr>
            </w:pPr>
            <w:r w:rsidRPr="005F768F">
              <w:rPr>
                <w:rFonts w:cs="Times New Roman"/>
              </w:rPr>
              <w:t>1 = Form 1</w:t>
            </w:r>
          </w:p>
          <w:p w14:paraId="37847E78" w14:textId="6A9F73CC" w:rsidR="00D527C9" w:rsidRDefault="00D527C9" w:rsidP="005F768F">
            <w:pPr>
              <w:rPr>
                <w:rFonts w:cs="Times New Roman"/>
              </w:rPr>
            </w:pPr>
            <w:r w:rsidRPr="005F768F">
              <w:rPr>
                <w:rFonts w:cs="Times New Roman"/>
              </w:rPr>
              <w:t>2 = Form 2</w:t>
            </w:r>
          </w:p>
        </w:tc>
      </w:tr>
      <w:tr w:rsidR="00D527C9" w:rsidRPr="000431A1" w14:paraId="74F21FB5" w14:textId="77777777" w:rsidTr="00D527C9">
        <w:tc>
          <w:tcPr>
            <w:tcW w:w="0" w:type="auto"/>
            <w:tcBorders>
              <w:top w:val="single" w:sz="4" w:space="0" w:color="auto"/>
              <w:left w:val="single" w:sz="4" w:space="0" w:color="auto"/>
              <w:bottom w:val="single" w:sz="4" w:space="0" w:color="auto"/>
              <w:right w:val="single" w:sz="4" w:space="0" w:color="auto"/>
            </w:tcBorders>
          </w:tcPr>
          <w:p w14:paraId="226895C7" w14:textId="6533519D" w:rsidR="00D527C9" w:rsidRPr="005F768F" w:rsidRDefault="00D527C9" w:rsidP="005A4CA7">
            <w:pPr>
              <w:jc w:val="center"/>
              <w:rPr>
                <w:rFonts w:cs="Times New Roman"/>
                <w:b/>
              </w:rPr>
            </w:pPr>
            <w:r w:rsidRPr="005F768F">
              <w:rPr>
                <w:rFonts w:cs="Times New Roman"/>
              </w:rPr>
              <w:t>FName1</w:t>
            </w:r>
          </w:p>
        </w:tc>
        <w:tc>
          <w:tcPr>
            <w:tcW w:w="0" w:type="auto"/>
            <w:tcBorders>
              <w:top w:val="single" w:sz="4" w:space="0" w:color="auto"/>
              <w:left w:val="single" w:sz="4" w:space="0" w:color="auto"/>
              <w:bottom w:val="single" w:sz="4" w:space="0" w:color="auto"/>
              <w:right w:val="single" w:sz="4" w:space="0" w:color="auto"/>
            </w:tcBorders>
          </w:tcPr>
          <w:p w14:paraId="2146C544" w14:textId="70946C0B" w:rsidR="00D527C9" w:rsidRPr="00443F10" w:rsidRDefault="00D527C9" w:rsidP="005A4CA7">
            <w:pPr>
              <w:rPr>
                <w:rFonts w:cs="Times New Roman"/>
                <w:b/>
              </w:rPr>
            </w:pPr>
            <w:r>
              <w:rPr>
                <w:rFonts w:cs="Times New Roman"/>
              </w:rPr>
              <w:t>Naming Administration</w:t>
            </w:r>
            <w:r w:rsidRPr="00443F10">
              <w:rPr>
                <w:rFonts w:cs="Times New Roman"/>
              </w:rPr>
              <w:t xml:space="preserve">: </w:t>
            </w:r>
            <w:r w:rsidRPr="00443F10">
              <w:rPr>
                <w:rFonts w:cs="Times New Roman"/>
                <w:i/>
              </w:rPr>
              <w:t>“</w:t>
            </w:r>
            <w:r>
              <w:rPr>
                <w:rFonts w:cs="Times New Roman"/>
                <w:i/>
              </w:rPr>
              <w:t>We are going to do a memory test.  For the first part of the task, I will show you 16 different pictures on a computer screen, one at a time, and ask you to tell me the name of each picture so that I know that you and I call them by the same name</w:t>
            </w:r>
            <w:r w:rsidRPr="00443F10">
              <w:rPr>
                <w:rFonts w:cs="Times New Roman"/>
                <w:i/>
              </w:rPr>
              <w:t>”</w:t>
            </w:r>
          </w:p>
        </w:tc>
        <w:tc>
          <w:tcPr>
            <w:tcW w:w="0" w:type="auto"/>
            <w:tcBorders>
              <w:top w:val="single" w:sz="4" w:space="0" w:color="auto"/>
              <w:left w:val="single" w:sz="4" w:space="0" w:color="auto"/>
              <w:bottom w:val="single" w:sz="4" w:space="0" w:color="auto"/>
              <w:right w:val="single" w:sz="4" w:space="0" w:color="auto"/>
            </w:tcBorders>
          </w:tcPr>
          <w:p w14:paraId="55D6610C" w14:textId="77777777" w:rsidR="00D527C9" w:rsidRDefault="00D527C9" w:rsidP="005A4CA7">
            <w:pPr>
              <w:rPr>
                <w:rFonts w:cs="Times New Roman"/>
              </w:rPr>
            </w:pPr>
            <w:r>
              <w:rPr>
                <w:rFonts w:cs="Times New Roman"/>
              </w:rPr>
              <w:t xml:space="preserve">Naming </w:t>
            </w:r>
            <w:r w:rsidRPr="00443F10">
              <w:rPr>
                <w:rFonts w:cs="Times New Roman"/>
              </w:rPr>
              <w:t>Scoring:</w:t>
            </w:r>
            <w:r>
              <w:rPr>
                <w:rFonts w:cs="Times New Roman"/>
              </w:rPr>
              <w:t xml:space="preserve"> Score 1 for each correct answer.  If participant fails to name object in 10 seconds, prompt with semantic cue.  If participant fails to name object in 10 additional seconds, prompt with phonemic cue.  If a participant persists in using a synonym for an object (e.g., a banjo for guitar), accept it as correct if it is used consistently.</w:t>
            </w:r>
          </w:p>
          <w:p w14:paraId="1F036AFE" w14:textId="77777777" w:rsidR="00D527C9" w:rsidRDefault="00D527C9" w:rsidP="005A4CA7">
            <w:pPr>
              <w:rPr>
                <w:rFonts w:cs="Times New Roman"/>
              </w:rPr>
            </w:pPr>
          </w:p>
          <w:p w14:paraId="0CBDFC37" w14:textId="77777777" w:rsidR="00D527C9" w:rsidRDefault="00D527C9" w:rsidP="005A4CA7">
            <w:pPr>
              <w:rPr>
                <w:rFonts w:cs="Times New Roman"/>
              </w:rPr>
            </w:pPr>
            <w:r w:rsidRPr="005F768F">
              <w:rPr>
                <w:rFonts w:cs="Times New Roman"/>
              </w:rPr>
              <w:t>Type of naming response subject gives after viewing the picture of Word 1</w:t>
            </w:r>
          </w:p>
          <w:p w14:paraId="0547D1E4" w14:textId="77777777" w:rsidR="00D527C9" w:rsidRDefault="00D527C9" w:rsidP="005A4CA7">
            <w:pPr>
              <w:rPr>
                <w:rFonts w:cs="Times New Roman"/>
              </w:rPr>
            </w:pPr>
          </w:p>
          <w:p w14:paraId="40ED1B5E" w14:textId="77777777" w:rsidR="00D527C9" w:rsidRPr="005F768F" w:rsidRDefault="00D527C9" w:rsidP="00D9641A">
            <w:pPr>
              <w:rPr>
                <w:rFonts w:cs="Times New Roman"/>
              </w:rPr>
            </w:pPr>
            <w:r w:rsidRPr="005F768F">
              <w:rPr>
                <w:rFonts w:cs="Times New Roman"/>
              </w:rPr>
              <w:t>1 = Freely Named</w:t>
            </w:r>
          </w:p>
          <w:p w14:paraId="633FC368"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203859F4"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330A909B" w14:textId="2CDFB212" w:rsidR="00D527C9" w:rsidRPr="00443F10" w:rsidRDefault="00D527C9" w:rsidP="00D9641A">
            <w:pPr>
              <w:rPr>
                <w:rFonts w:cs="Times New Roman"/>
                <w:b/>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25316533" w14:textId="77777777" w:rsidTr="00D527C9">
        <w:tc>
          <w:tcPr>
            <w:tcW w:w="0" w:type="auto"/>
            <w:tcBorders>
              <w:top w:val="single" w:sz="4" w:space="0" w:color="auto"/>
              <w:left w:val="single" w:sz="4" w:space="0" w:color="auto"/>
              <w:bottom w:val="single" w:sz="4" w:space="0" w:color="auto"/>
              <w:right w:val="single" w:sz="4" w:space="0" w:color="auto"/>
            </w:tcBorders>
          </w:tcPr>
          <w:p w14:paraId="51296B56" w14:textId="7A4FE84C" w:rsidR="00D527C9" w:rsidRPr="005F768F" w:rsidRDefault="00D527C9" w:rsidP="00D9641A">
            <w:pPr>
              <w:jc w:val="center"/>
              <w:rPr>
                <w:rFonts w:cs="Times New Roman"/>
              </w:rPr>
            </w:pPr>
            <w:r>
              <w:rPr>
                <w:rFonts w:cs="Times New Roman"/>
              </w:rPr>
              <w:t>FName2</w:t>
            </w:r>
          </w:p>
        </w:tc>
        <w:tc>
          <w:tcPr>
            <w:tcW w:w="0" w:type="auto"/>
            <w:tcBorders>
              <w:top w:val="single" w:sz="4" w:space="0" w:color="auto"/>
              <w:left w:val="single" w:sz="4" w:space="0" w:color="auto"/>
              <w:bottom w:val="single" w:sz="4" w:space="0" w:color="auto"/>
              <w:right w:val="single" w:sz="4" w:space="0" w:color="auto"/>
            </w:tcBorders>
          </w:tcPr>
          <w:p w14:paraId="3D07B21C" w14:textId="668F95A2" w:rsidR="00D527C9" w:rsidRDefault="00D527C9" w:rsidP="00D9641A">
            <w:pPr>
              <w:rPr>
                <w:rFonts w:cs="Times New Roman"/>
              </w:rPr>
            </w:pPr>
            <w:r w:rsidRPr="005F768F">
              <w:rPr>
                <w:rFonts w:cs="Times New Roman"/>
              </w:rPr>
              <w:t>Type of naming response subject gives aft</w:t>
            </w:r>
            <w:r>
              <w:rPr>
                <w:rFonts w:cs="Times New Roman"/>
              </w:rPr>
              <w:t>er viewing the picture of Word 2</w:t>
            </w:r>
          </w:p>
        </w:tc>
        <w:tc>
          <w:tcPr>
            <w:tcW w:w="0" w:type="auto"/>
            <w:tcBorders>
              <w:top w:val="single" w:sz="4" w:space="0" w:color="auto"/>
              <w:left w:val="single" w:sz="4" w:space="0" w:color="auto"/>
              <w:bottom w:val="single" w:sz="4" w:space="0" w:color="auto"/>
              <w:right w:val="single" w:sz="4" w:space="0" w:color="auto"/>
            </w:tcBorders>
          </w:tcPr>
          <w:p w14:paraId="2D6C4297" w14:textId="77777777" w:rsidR="00D527C9" w:rsidRPr="005F768F" w:rsidRDefault="00D527C9" w:rsidP="00D9641A">
            <w:pPr>
              <w:rPr>
                <w:rFonts w:cs="Times New Roman"/>
              </w:rPr>
            </w:pPr>
            <w:r w:rsidRPr="005F768F">
              <w:rPr>
                <w:rFonts w:cs="Times New Roman"/>
              </w:rPr>
              <w:t>1 = Freely Named</w:t>
            </w:r>
          </w:p>
          <w:p w14:paraId="2D43736C"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0FAFC48A"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6B48BD47" w14:textId="65138E7D"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164660BB" w14:textId="77777777" w:rsidTr="00D527C9">
        <w:tc>
          <w:tcPr>
            <w:tcW w:w="0" w:type="auto"/>
            <w:tcBorders>
              <w:top w:val="single" w:sz="4" w:space="0" w:color="auto"/>
              <w:left w:val="single" w:sz="4" w:space="0" w:color="auto"/>
              <w:bottom w:val="single" w:sz="4" w:space="0" w:color="auto"/>
              <w:right w:val="single" w:sz="4" w:space="0" w:color="auto"/>
            </w:tcBorders>
          </w:tcPr>
          <w:p w14:paraId="28E2CA0E" w14:textId="3A4E3FA1" w:rsidR="00D527C9" w:rsidRPr="005F768F" w:rsidRDefault="00D527C9" w:rsidP="00D9641A">
            <w:pPr>
              <w:jc w:val="center"/>
              <w:rPr>
                <w:rFonts w:cs="Times New Roman"/>
              </w:rPr>
            </w:pPr>
            <w:r>
              <w:rPr>
                <w:rFonts w:cs="Times New Roman"/>
              </w:rPr>
              <w:t>FName3</w:t>
            </w:r>
          </w:p>
        </w:tc>
        <w:tc>
          <w:tcPr>
            <w:tcW w:w="0" w:type="auto"/>
            <w:tcBorders>
              <w:top w:val="single" w:sz="4" w:space="0" w:color="auto"/>
              <w:left w:val="single" w:sz="4" w:space="0" w:color="auto"/>
              <w:bottom w:val="single" w:sz="4" w:space="0" w:color="auto"/>
              <w:right w:val="single" w:sz="4" w:space="0" w:color="auto"/>
            </w:tcBorders>
          </w:tcPr>
          <w:p w14:paraId="1F6E53CE" w14:textId="66EBE4BE" w:rsidR="00D527C9" w:rsidRDefault="00D527C9" w:rsidP="00D9641A">
            <w:pPr>
              <w:rPr>
                <w:rFonts w:cs="Times New Roman"/>
              </w:rPr>
            </w:pPr>
            <w:r w:rsidRPr="005F768F">
              <w:rPr>
                <w:rFonts w:cs="Times New Roman"/>
              </w:rPr>
              <w:t>Type of naming response subject gives aft</w:t>
            </w:r>
            <w:r>
              <w:rPr>
                <w:rFonts w:cs="Times New Roman"/>
              </w:rPr>
              <w:t>er viewing the picture of Word 3</w:t>
            </w:r>
          </w:p>
        </w:tc>
        <w:tc>
          <w:tcPr>
            <w:tcW w:w="0" w:type="auto"/>
            <w:tcBorders>
              <w:top w:val="single" w:sz="4" w:space="0" w:color="auto"/>
              <w:left w:val="single" w:sz="4" w:space="0" w:color="auto"/>
              <w:bottom w:val="single" w:sz="4" w:space="0" w:color="auto"/>
              <w:right w:val="single" w:sz="4" w:space="0" w:color="auto"/>
            </w:tcBorders>
          </w:tcPr>
          <w:p w14:paraId="02B34463" w14:textId="77777777" w:rsidR="00D527C9" w:rsidRPr="005F768F" w:rsidRDefault="00D527C9" w:rsidP="00D9641A">
            <w:pPr>
              <w:rPr>
                <w:rFonts w:cs="Times New Roman"/>
              </w:rPr>
            </w:pPr>
            <w:r w:rsidRPr="005F768F">
              <w:rPr>
                <w:rFonts w:cs="Times New Roman"/>
              </w:rPr>
              <w:t>1 = Freely Named</w:t>
            </w:r>
          </w:p>
          <w:p w14:paraId="32534B01"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40713251"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6691BBB5" w14:textId="51A42CCF" w:rsidR="00D527C9" w:rsidRDefault="00D527C9" w:rsidP="00D9641A">
            <w:pPr>
              <w:rPr>
                <w:rFonts w:cs="Times New Roman"/>
              </w:rPr>
            </w:pPr>
            <w:r w:rsidRPr="005F768F">
              <w:rPr>
                <w:rFonts w:cs="Times New Roman"/>
              </w:rPr>
              <w:lastRenderedPageBreak/>
              <w:t>4 = Subject failed to name the word even after semant</w:t>
            </w:r>
            <w:r>
              <w:rPr>
                <w:rFonts w:cs="Times New Roman"/>
              </w:rPr>
              <w:t>i</w:t>
            </w:r>
            <w:r w:rsidRPr="005F768F">
              <w:rPr>
                <w:rFonts w:cs="Times New Roman"/>
              </w:rPr>
              <w:t>c and phonemic cues were given</w:t>
            </w:r>
          </w:p>
        </w:tc>
      </w:tr>
      <w:tr w:rsidR="00D527C9" w:rsidRPr="000431A1" w14:paraId="024BB71D" w14:textId="77777777" w:rsidTr="00D527C9">
        <w:tc>
          <w:tcPr>
            <w:tcW w:w="0" w:type="auto"/>
            <w:tcBorders>
              <w:top w:val="single" w:sz="4" w:space="0" w:color="auto"/>
              <w:left w:val="single" w:sz="4" w:space="0" w:color="auto"/>
              <w:bottom w:val="single" w:sz="4" w:space="0" w:color="auto"/>
              <w:right w:val="single" w:sz="4" w:space="0" w:color="auto"/>
            </w:tcBorders>
          </w:tcPr>
          <w:p w14:paraId="24F994B1" w14:textId="2257E3CF" w:rsidR="00D527C9" w:rsidRPr="005F768F" w:rsidRDefault="00D527C9" w:rsidP="00D9641A">
            <w:pPr>
              <w:jc w:val="center"/>
              <w:rPr>
                <w:rFonts w:cs="Times New Roman"/>
              </w:rPr>
            </w:pPr>
            <w:r>
              <w:rPr>
                <w:rFonts w:cs="Times New Roman"/>
              </w:rPr>
              <w:lastRenderedPageBreak/>
              <w:t>FName4</w:t>
            </w:r>
          </w:p>
        </w:tc>
        <w:tc>
          <w:tcPr>
            <w:tcW w:w="0" w:type="auto"/>
            <w:tcBorders>
              <w:top w:val="single" w:sz="4" w:space="0" w:color="auto"/>
              <w:left w:val="single" w:sz="4" w:space="0" w:color="auto"/>
              <w:bottom w:val="single" w:sz="4" w:space="0" w:color="auto"/>
              <w:right w:val="single" w:sz="4" w:space="0" w:color="auto"/>
            </w:tcBorders>
          </w:tcPr>
          <w:p w14:paraId="15CA0AF8" w14:textId="20CB312D" w:rsidR="00D527C9" w:rsidRDefault="00D527C9" w:rsidP="00D9641A">
            <w:pPr>
              <w:rPr>
                <w:rFonts w:cs="Times New Roman"/>
              </w:rPr>
            </w:pPr>
            <w:r w:rsidRPr="005F768F">
              <w:rPr>
                <w:rFonts w:cs="Times New Roman"/>
              </w:rPr>
              <w:t>Type of naming response subject gives aft</w:t>
            </w:r>
            <w:r>
              <w:rPr>
                <w:rFonts w:cs="Times New Roman"/>
              </w:rPr>
              <w:t>er viewing the picture of Word 4</w:t>
            </w:r>
          </w:p>
        </w:tc>
        <w:tc>
          <w:tcPr>
            <w:tcW w:w="0" w:type="auto"/>
            <w:tcBorders>
              <w:top w:val="single" w:sz="4" w:space="0" w:color="auto"/>
              <w:left w:val="single" w:sz="4" w:space="0" w:color="auto"/>
              <w:bottom w:val="single" w:sz="4" w:space="0" w:color="auto"/>
              <w:right w:val="single" w:sz="4" w:space="0" w:color="auto"/>
            </w:tcBorders>
          </w:tcPr>
          <w:p w14:paraId="2E2A4EEF" w14:textId="77777777" w:rsidR="00D527C9" w:rsidRPr="005F768F" w:rsidRDefault="00D527C9" w:rsidP="00D9641A">
            <w:pPr>
              <w:rPr>
                <w:rFonts w:cs="Times New Roman"/>
              </w:rPr>
            </w:pPr>
            <w:r w:rsidRPr="005F768F">
              <w:rPr>
                <w:rFonts w:cs="Times New Roman"/>
              </w:rPr>
              <w:t>1 = Freely Named</w:t>
            </w:r>
          </w:p>
          <w:p w14:paraId="2822FA85"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60F19608"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03137635" w14:textId="2F15A951"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793C1534" w14:textId="77777777" w:rsidTr="00D527C9">
        <w:tc>
          <w:tcPr>
            <w:tcW w:w="0" w:type="auto"/>
            <w:tcBorders>
              <w:top w:val="single" w:sz="4" w:space="0" w:color="auto"/>
              <w:left w:val="single" w:sz="4" w:space="0" w:color="auto"/>
              <w:bottom w:val="single" w:sz="4" w:space="0" w:color="auto"/>
              <w:right w:val="single" w:sz="4" w:space="0" w:color="auto"/>
            </w:tcBorders>
          </w:tcPr>
          <w:p w14:paraId="2DBC8211" w14:textId="6D0D5E4B" w:rsidR="00D527C9" w:rsidRPr="005F768F" w:rsidRDefault="00D527C9" w:rsidP="00D9641A">
            <w:pPr>
              <w:jc w:val="center"/>
              <w:rPr>
                <w:rFonts w:cs="Times New Roman"/>
              </w:rPr>
            </w:pPr>
            <w:r>
              <w:rPr>
                <w:rFonts w:cs="Times New Roman"/>
              </w:rPr>
              <w:t>FName5</w:t>
            </w:r>
          </w:p>
        </w:tc>
        <w:tc>
          <w:tcPr>
            <w:tcW w:w="0" w:type="auto"/>
            <w:tcBorders>
              <w:top w:val="single" w:sz="4" w:space="0" w:color="auto"/>
              <w:left w:val="single" w:sz="4" w:space="0" w:color="auto"/>
              <w:bottom w:val="single" w:sz="4" w:space="0" w:color="auto"/>
              <w:right w:val="single" w:sz="4" w:space="0" w:color="auto"/>
            </w:tcBorders>
          </w:tcPr>
          <w:p w14:paraId="33D6984D" w14:textId="34E7433B" w:rsidR="00D527C9" w:rsidRDefault="00D527C9" w:rsidP="00D9641A">
            <w:pPr>
              <w:rPr>
                <w:rFonts w:cs="Times New Roman"/>
              </w:rPr>
            </w:pPr>
            <w:r w:rsidRPr="005F768F">
              <w:rPr>
                <w:rFonts w:cs="Times New Roman"/>
              </w:rPr>
              <w:t>Type of naming response subject gives aft</w:t>
            </w:r>
            <w:r>
              <w:rPr>
                <w:rFonts w:cs="Times New Roman"/>
              </w:rPr>
              <w:t>er viewing the picture of Word5</w:t>
            </w:r>
          </w:p>
        </w:tc>
        <w:tc>
          <w:tcPr>
            <w:tcW w:w="0" w:type="auto"/>
            <w:tcBorders>
              <w:top w:val="single" w:sz="4" w:space="0" w:color="auto"/>
              <w:left w:val="single" w:sz="4" w:space="0" w:color="auto"/>
              <w:bottom w:val="single" w:sz="4" w:space="0" w:color="auto"/>
              <w:right w:val="single" w:sz="4" w:space="0" w:color="auto"/>
            </w:tcBorders>
          </w:tcPr>
          <w:p w14:paraId="270AFC23" w14:textId="77777777" w:rsidR="00D527C9" w:rsidRPr="005F768F" w:rsidRDefault="00D527C9" w:rsidP="00D9641A">
            <w:pPr>
              <w:rPr>
                <w:rFonts w:cs="Times New Roman"/>
              </w:rPr>
            </w:pPr>
            <w:r w:rsidRPr="005F768F">
              <w:rPr>
                <w:rFonts w:cs="Times New Roman"/>
              </w:rPr>
              <w:t>1 = Freely Named</w:t>
            </w:r>
          </w:p>
          <w:p w14:paraId="6B778C0D"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6444B78C"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4A9D8F73" w14:textId="3B425432"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001DCD8A" w14:textId="77777777" w:rsidTr="00D527C9">
        <w:tc>
          <w:tcPr>
            <w:tcW w:w="0" w:type="auto"/>
            <w:tcBorders>
              <w:top w:val="single" w:sz="4" w:space="0" w:color="auto"/>
              <w:left w:val="single" w:sz="4" w:space="0" w:color="auto"/>
              <w:bottom w:val="single" w:sz="4" w:space="0" w:color="auto"/>
              <w:right w:val="single" w:sz="4" w:space="0" w:color="auto"/>
            </w:tcBorders>
          </w:tcPr>
          <w:p w14:paraId="110663A1" w14:textId="7AA4CFF0" w:rsidR="00D527C9" w:rsidRPr="005F768F" w:rsidRDefault="00D527C9" w:rsidP="00D9641A">
            <w:pPr>
              <w:jc w:val="center"/>
              <w:rPr>
                <w:rFonts w:cs="Times New Roman"/>
              </w:rPr>
            </w:pPr>
            <w:r w:rsidRPr="005F768F">
              <w:rPr>
                <w:rFonts w:cs="Times New Roman"/>
              </w:rPr>
              <w:t>FName</w:t>
            </w:r>
            <w:r>
              <w:rPr>
                <w:rFonts w:cs="Times New Roman"/>
              </w:rPr>
              <w:t>6</w:t>
            </w:r>
          </w:p>
        </w:tc>
        <w:tc>
          <w:tcPr>
            <w:tcW w:w="0" w:type="auto"/>
            <w:tcBorders>
              <w:top w:val="single" w:sz="4" w:space="0" w:color="auto"/>
              <w:left w:val="single" w:sz="4" w:space="0" w:color="auto"/>
              <w:bottom w:val="single" w:sz="4" w:space="0" w:color="auto"/>
              <w:right w:val="single" w:sz="4" w:space="0" w:color="auto"/>
            </w:tcBorders>
          </w:tcPr>
          <w:p w14:paraId="3D28D528" w14:textId="1FCA18DC" w:rsidR="00D527C9" w:rsidRDefault="00D527C9" w:rsidP="00D9641A">
            <w:pPr>
              <w:rPr>
                <w:rFonts w:cs="Times New Roman"/>
              </w:rPr>
            </w:pPr>
            <w:r w:rsidRPr="005F768F">
              <w:rPr>
                <w:rFonts w:cs="Times New Roman"/>
              </w:rPr>
              <w:t>Type of naming response subject gives aft</w:t>
            </w:r>
            <w:r>
              <w:rPr>
                <w:rFonts w:cs="Times New Roman"/>
              </w:rPr>
              <w:t>er viewing the picture of Word 6</w:t>
            </w:r>
          </w:p>
        </w:tc>
        <w:tc>
          <w:tcPr>
            <w:tcW w:w="0" w:type="auto"/>
            <w:tcBorders>
              <w:top w:val="single" w:sz="4" w:space="0" w:color="auto"/>
              <w:left w:val="single" w:sz="4" w:space="0" w:color="auto"/>
              <w:bottom w:val="single" w:sz="4" w:space="0" w:color="auto"/>
              <w:right w:val="single" w:sz="4" w:space="0" w:color="auto"/>
            </w:tcBorders>
          </w:tcPr>
          <w:p w14:paraId="27286E57" w14:textId="77777777" w:rsidR="00D527C9" w:rsidRPr="005F768F" w:rsidRDefault="00D527C9" w:rsidP="00D9641A">
            <w:pPr>
              <w:rPr>
                <w:rFonts w:cs="Times New Roman"/>
              </w:rPr>
            </w:pPr>
            <w:r w:rsidRPr="005F768F">
              <w:rPr>
                <w:rFonts w:cs="Times New Roman"/>
              </w:rPr>
              <w:t>1 = Freely Named</w:t>
            </w:r>
          </w:p>
          <w:p w14:paraId="551DBED8"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712F49FE"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628625D0" w14:textId="3E369A32"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425548D4" w14:textId="77777777" w:rsidTr="00D527C9">
        <w:tc>
          <w:tcPr>
            <w:tcW w:w="0" w:type="auto"/>
            <w:tcBorders>
              <w:top w:val="single" w:sz="4" w:space="0" w:color="auto"/>
              <w:left w:val="single" w:sz="4" w:space="0" w:color="auto"/>
              <w:bottom w:val="single" w:sz="4" w:space="0" w:color="auto"/>
              <w:right w:val="single" w:sz="4" w:space="0" w:color="auto"/>
            </w:tcBorders>
          </w:tcPr>
          <w:p w14:paraId="1A4090FA" w14:textId="4FC652FE" w:rsidR="00D527C9" w:rsidRPr="005F768F" w:rsidRDefault="00D527C9" w:rsidP="00D9641A">
            <w:pPr>
              <w:jc w:val="center"/>
              <w:rPr>
                <w:rFonts w:cs="Times New Roman"/>
              </w:rPr>
            </w:pPr>
            <w:r w:rsidRPr="005F768F">
              <w:rPr>
                <w:rFonts w:cs="Times New Roman"/>
              </w:rPr>
              <w:t>FName</w:t>
            </w:r>
            <w:r>
              <w:rPr>
                <w:rFonts w:cs="Times New Roman"/>
              </w:rPr>
              <w:t>7</w:t>
            </w:r>
          </w:p>
        </w:tc>
        <w:tc>
          <w:tcPr>
            <w:tcW w:w="0" w:type="auto"/>
            <w:tcBorders>
              <w:top w:val="single" w:sz="4" w:space="0" w:color="auto"/>
              <w:left w:val="single" w:sz="4" w:space="0" w:color="auto"/>
              <w:bottom w:val="single" w:sz="4" w:space="0" w:color="auto"/>
              <w:right w:val="single" w:sz="4" w:space="0" w:color="auto"/>
            </w:tcBorders>
          </w:tcPr>
          <w:p w14:paraId="3A0677AD" w14:textId="066ACA85" w:rsidR="00D527C9" w:rsidRDefault="00D527C9" w:rsidP="00D9641A">
            <w:pPr>
              <w:rPr>
                <w:rFonts w:cs="Times New Roman"/>
              </w:rPr>
            </w:pPr>
            <w:r w:rsidRPr="005F768F">
              <w:rPr>
                <w:rFonts w:cs="Times New Roman"/>
              </w:rPr>
              <w:t>Type of naming response subject gives aft</w:t>
            </w:r>
            <w:r>
              <w:rPr>
                <w:rFonts w:cs="Times New Roman"/>
              </w:rPr>
              <w:t>er viewing the picture of Word 7</w:t>
            </w:r>
          </w:p>
        </w:tc>
        <w:tc>
          <w:tcPr>
            <w:tcW w:w="0" w:type="auto"/>
            <w:tcBorders>
              <w:top w:val="single" w:sz="4" w:space="0" w:color="auto"/>
              <w:left w:val="single" w:sz="4" w:space="0" w:color="auto"/>
              <w:bottom w:val="single" w:sz="4" w:space="0" w:color="auto"/>
              <w:right w:val="single" w:sz="4" w:space="0" w:color="auto"/>
            </w:tcBorders>
          </w:tcPr>
          <w:p w14:paraId="49E8078A" w14:textId="77777777" w:rsidR="00D527C9" w:rsidRPr="005F768F" w:rsidRDefault="00D527C9" w:rsidP="00D9641A">
            <w:pPr>
              <w:rPr>
                <w:rFonts w:cs="Times New Roman"/>
              </w:rPr>
            </w:pPr>
            <w:r w:rsidRPr="005F768F">
              <w:rPr>
                <w:rFonts w:cs="Times New Roman"/>
              </w:rPr>
              <w:t>1 = Freely Named</w:t>
            </w:r>
          </w:p>
          <w:p w14:paraId="65760DF3"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7D0214CA"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2529EBCF" w14:textId="53E490B4"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647C6CCB" w14:textId="77777777" w:rsidTr="00D527C9">
        <w:tc>
          <w:tcPr>
            <w:tcW w:w="0" w:type="auto"/>
            <w:tcBorders>
              <w:top w:val="single" w:sz="4" w:space="0" w:color="auto"/>
              <w:left w:val="single" w:sz="4" w:space="0" w:color="auto"/>
              <w:bottom w:val="single" w:sz="4" w:space="0" w:color="auto"/>
              <w:right w:val="single" w:sz="4" w:space="0" w:color="auto"/>
            </w:tcBorders>
          </w:tcPr>
          <w:p w14:paraId="5CD7D7A3" w14:textId="02902508" w:rsidR="00D527C9" w:rsidRPr="005F768F" w:rsidRDefault="00D527C9" w:rsidP="00D9641A">
            <w:pPr>
              <w:jc w:val="center"/>
              <w:rPr>
                <w:rFonts w:cs="Times New Roman"/>
              </w:rPr>
            </w:pPr>
            <w:r>
              <w:rPr>
                <w:rFonts w:cs="Times New Roman"/>
              </w:rPr>
              <w:t>FName8</w:t>
            </w:r>
          </w:p>
        </w:tc>
        <w:tc>
          <w:tcPr>
            <w:tcW w:w="0" w:type="auto"/>
            <w:tcBorders>
              <w:top w:val="single" w:sz="4" w:space="0" w:color="auto"/>
              <w:left w:val="single" w:sz="4" w:space="0" w:color="auto"/>
              <w:bottom w:val="single" w:sz="4" w:space="0" w:color="auto"/>
              <w:right w:val="single" w:sz="4" w:space="0" w:color="auto"/>
            </w:tcBorders>
          </w:tcPr>
          <w:p w14:paraId="5F787443" w14:textId="6EE95D00" w:rsidR="00D527C9" w:rsidRDefault="00D527C9" w:rsidP="00D9641A">
            <w:pPr>
              <w:rPr>
                <w:rFonts w:cs="Times New Roman"/>
              </w:rPr>
            </w:pPr>
            <w:r w:rsidRPr="005F768F">
              <w:rPr>
                <w:rFonts w:cs="Times New Roman"/>
              </w:rPr>
              <w:t>Type of naming response subject gives aft</w:t>
            </w:r>
            <w:r>
              <w:rPr>
                <w:rFonts w:cs="Times New Roman"/>
              </w:rPr>
              <w:t>er viewing the picture of Word 8</w:t>
            </w:r>
          </w:p>
        </w:tc>
        <w:tc>
          <w:tcPr>
            <w:tcW w:w="0" w:type="auto"/>
            <w:tcBorders>
              <w:top w:val="single" w:sz="4" w:space="0" w:color="auto"/>
              <w:left w:val="single" w:sz="4" w:space="0" w:color="auto"/>
              <w:bottom w:val="single" w:sz="4" w:space="0" w:color="auto"/>
              <w:right w:val="single" w:sz="4" w:space="0" w:color="auto"/>
            </w:tcBorders>
          </w:tcPr>
          <w:p w14:paraId="09A1B294" w14:textId="77777777" w:rsidR="00D527C9" w:rsidRPr="005F768F" w:rsidRDefault="00D527C9" w:rsidP="00D9641A">
            <w:pPr>
              <w:rPr>
                <w:rFonts w:cs="Times New Roman"/>
              </w:rPr>
            </w:pPr>
            <w:r w:rsidRPr="005F768F">
              <w:rPr>
                <w:rFonts w:cs="Times New Roman"/>
              </w:rPr>
              <w:t>1 = Freely Named</w:t>
            </w:r>
          </w:p>
          <w:p w14:paraId="1B4C9FA0"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65947804"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2B110555" w14:textId="0BCD28D1"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3A244926" w14:textId="77777777" w:rsidTr="00D527C9">
        <w:tc>
          <w:tcPr>
            <w:tcW w:w="0" w:type="auto"/>
            <w:tcBorders>
              <w:top w:val="single" w:sz="4" w:space="0" w:color="auto"/>
              <w:left w:val="single" w:sz="4" w:space="0" w:color="auto"/>
              <w:bottom w:val="single" w:sz="4" w:space="0" w:color="auto"/>
              <w:right w:val="single" w:sz="4" w:space="0" w:color="auto"/>
            </w:tcBorders>
          </w:tcPr>
          <w:p w14:paraId="1466863C" w14:textId="58A39AF6" w:rsidR="00D527C9" w:rsidRPr="005F768F" w:rsidRDefault="00D527C9" w:rsidP="00D9641A">
            <w:pPr>
              <w:jc w:val="center"/>
              <w:rPr>
                <w:rFonts w:cs="Times New Roman"/>
              </w:rPr>
            </w:pPr>
            <w:r>
              <w:rPr>
                <w:rFonts w:cs="Times New Roman"/>
              </w:rPr>
              <w:t>FName9</w:t>
            </w:r>
          </w:p>
        </w:tc>
        <w:tc>
          <w:tcPr>
            <w:tcW w:w="0" w:type="auto"/>
            <w:tcBorders>
              <w:top w:val="single" w:sz="4" w:space="0" w:color="auto"/>
              <w:left w:val="single" w:sz="4" w:space="0" w:color="auto"/>
              <w:bottom w:val="single" w:sz="4" w:space="0" w:color="auto"/>
              <w:right w:val="single" w:sz="4" w:space="0" w:color="auto"/>
            </w:tcBorders>
          </w:tcPr>
          <w:p w14:paraId="3C386125" w14:textId="177CC2AF" w:rsidR="00D527C9" w:rsidRDefault="00D527C9" w:rsidP="00D9641A">
            <w:pPr>
              <w:rPr>
                <w:rFonts w:cs="Times New Roman"/>
              </w:rPr>
            </w:pPr>
            <w:r w:rsidRPr="005F768F">
              <w:rPr>
                <w:rFonts w:cs="Times New Roman"/>
              </w:rPr>
              <w:t>Type of naming response subject gives aft</w:t>
            </w:r>
            <w:r>
              <w:rPr>
                <w:rFonts w:cs="Times New Roman"/>
              </w:rPr>
              <w:t>er viewing the picture of Word 9</w:t>
            </w:r>
          </w:p>
        </w:tc>
        <w:tc>
          <w:tcPr>
            <w:tcW w:w="0" w:type="auto"/>
            <w:tcBorders>
              <w:top w:val="single" w:sz="4" w:space="0" w:color="auto"/>
              <w:left w:val="single" w:sz="4" w:space="0" w:color="auto"/>
              <w:bottom w:val="single" w:sz="4" w:space="0" w:color="auto"/>
              <w:right w:val="single" w:sz="4" w:space="0" w:color="auto"/>
            </w:tcBorders>
          </w:tcPr>
          <w:p w14:paraId="28457BF5" w14:textId="77777777" w:rsidR="00D527C9" w:rsidRPr="005F768F" w:rsidRDefault="00D527C9" w:rsidP="00D9641A">
            <w:pPr>
              <w:rPr>
                <w:rFonts w:cs="Times New Roman"/>
              </w:rPr>
            </w:pPr>
            <w:r w:rsidRPr="005F768F">
              <w:rPr>
                <w:rFonts w:cs="Times New Roman"/>
              </w:rPr>
              <w:t>1 = Freely Named</w:t>
            </w:r>
          </w:p>
          <w:p w14:paraId="0CB12B51"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03D77694"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59F3AEDE" w14:textId="7BECCF6C"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7CDA41DA" w14:textId="77777777" w:rsidTr="00D527C9">
        <w:tc>
          <w:tcPr>
            <w:tcW w:w="0" w:type="auto"/>
            <w:tcBorders>
              <w:top w:val="single" w:sz="4" w:space="0" w:color="auto"/>
              <w:left w:val="single" w:sz="4" w:space="0" w:color="auto"/>
              <w:bottom w:val="single" w:sz="4" w:space="0" w:color="auto"/>
              <w:right w:val="single" w:sz="4" w:space="0" w:color="auto"/>
            </w:tcBorders>
          </w:tcPr>
          <w:p w14:paraId="1D16F958" w14:textId="46DE6343" w:rsidR="00D527C9" w:rsidRPr="005F768F" w:rsidRDefault="00D527C9" w:rsidP="00D9641A">
            <w:pPr>
              <w:jc w:val="center"/>
              <w:rPr>
                <w:rFonts w:cs="Times New Roman"/>
              </w:rPr>
            </w:pPr>
            <w:r w:rsidRPr="005F768F">
              <w:rPr>
                <w:rFonts w:cs="Times New Roman"/>
              </w:rPr>
              <w:t>FName1</w:t>
            </w:r>
            <w:r>
              <w:rPr>
                <w:rFonts w:cs="Times New Roman"/>
              </w:rPr>
              <w:t>0</w:t>
            </w:r>
          </w:p>
        </w:tc>
        <w:tc>
          <w:tcPr>
            <w:tcW w:w="0" w:type="auto"/>
            <w:tcBorders>
              <w:top w:val="single" w:sz="4" w:space="0" w:color="auto"/>
              <w:left w:val="single" w:sz="4" w:space="0" w:color="auto"/>
              <w:bottom w:val="single" w:sz="4" w:space="0" w:color="auto"/>
              <w:right w:val="single" w:sz="4" w:space="0" w:color="auto"/>
            </w:tcBorders>
          </w:tcPr>
          <w:p w14:paraId="156863D6" w14:textId="5C92D316"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0</w:t>
            </w:r>
          </w:p>
        </w:tc>
        <w:tc>
          <w:tcPr>
            <w:tcW w:w="0" w:type="auto"/>
            <w:tcBorders>
              <w:top w:val="single" w:sz="4" w:space="0" w:color="auto"/>
              <w:left w:val="single" w:sz="4" w:space="0" w:color="auto"/>
              <w:bottom w:val="single" w:sz="4" w:space="0" w:color="auto"/>
              <w:right w:val="single" w:sz="4" w:space="0" w:color="auto"/>
            </w:tcBorders>
          </w:tcPr>
          <w:p w14:paraId="07B8D35B" w14:textId="77777777" w:rsidR="00D527C9" w:rsidRPr="005F768F" w:rsidRDefault="00D527C9" w:rsidP="00D9641A">
            <w:pPr>
              <w:rPr>
                <w:rFonts w:cs="Times New Roman"/>
              </w:rPr>
            </w:pPr>
            <w:r w:rsidRPr="005F768F">
              <w:rPr>
                <w:rFonts w:cs="Times New Roman"/>
              </w:rPr>
              <w:t>1 = Freely Named</w:t>
            </w:r>
          </w:p>
          <w:p w14:paraId="5890EDCC"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4AFF9D99"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60CACB6D" w14:textId="4B4DE567"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4797BACE" w14:textId="77777777" w:rsidTr="00D527C9">
        <w:tc>
          <w:tcPr>
            <w:tcW w:w="0" w:type="auto"/>
            <w:tcBorders>
              <w:top w:val="single" w:sz="4" w:space="0" w:color="auto"/>
              <w:left w:val="single" w:sz="4" w:space="0" w:color="auto"/>
              <w:bottom w:val="single" w:sz="4" w:space="0" w:color="auto"/>
              <w:right w:val="single" w:sz="4" w:space="0" w:color="auto"/>
            </w:tcBorders>
          </w:tcPr>
          <w:p w14:paraId="5C1D4865" w14:textId="06666CB3" w:rsidR="00D527C9" w:rsidRPr="005F768F" w:rsidRDefault="00D527C9" w:rsidP="00D9641A">
            <w:pPr>
              <w:jc w:val="center"/>
              <w:rPr>
                <w:rFonts w:cs="Times New Roman"/>
              </w:rPr>
            </w:pPr>
            <w:r w:rsidRPr="005F768F">
              <w:rPr>
                <w:rFonts w:cs="Times New Roman"/>
              </w:rPr>
              <w:t>FName1</w:t>
            </w:r>
            <w:r>
              <w:rPr>
                <w:rFonts w:cs="Times New Roman"/>
              </w:rPr>
              <w:t>1</w:t>
            </w:r>
          </w:p>
        </w:tc>
        <w:tc>
          <w:tcPr>
            <w:tcW w:w="0" w:type="auto"/>
            <w:tcBorders>
              <w:top w:val="single" w:sz="4" w:space="0" w:color="auto"/>
              <w:left w:val="single" w:sz="4" w:space="0" w:color="auto"/>
              <w:bottom w:val="single" w:sz="4" w:space="0" w:color="auto"/>
              <w:right w:val="single" w:sz="4" w:space="0" w:color="auto"/>
            </w:tcBorders>
          </w:tcPr>
          <w:p w14:paraId="6A6F42CD" w14:textId="2264BF0F"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1</w:t>
            </w:r>
          </w:p>
        </w:tc>
        <w:tc>
          <w:tcPr>
            <w:tcW w:w="0" w:type="auto"/>
            <w:tcBorders>
              <w:top w:val="single" w:sz="4" w:space="0" w:color="auto"/>
              <w:left w:val="single" w:sz="4" w:space="0" w:color="auto"/>
              <w:bottom w:val="single" w:sz="4" w:space="0" w:color="auto"/>
              <w:right w:val="single" w:sz="4" w:space="0" w:color="auto"/>
            </w:tcBorders>
          </w:tcPr>
          <w:p w14:paraId="0E02667D" w14:textId="77777777" w:rsidR="00D527C9" w:rsidRPr="005F768F" w:rsidRDefault="00D527C9" w:rsidP="00D9641A">
            <w:pPr>
              <w:rPr>
                <w:rFonts w:cs="Times New Roman"/>
              </w:rPr>
            </w:pPr>
            <w:r w:rsidRPr="005F768F">
              <w:rPr>
                <w:rFonts w:cs="Times New Roman"/>
              </w:rPr>
              <w:t>1 = Freely Named</w:t>
            </w:r>
          </w:p>
          <w:p w14:paraId="0D227A31"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7EB666CA" w14:textId="77777777" w:rsidR="00D527C9" w:rsidRPr="005F768F" w:rsidRDefault="00D527C9" w:rsidP="00D9641A">
            <w:pPr>
              <w:rPr>
                <w:rFonts w:cs="Times New Roman"/>
              </w:rPr>
            </w:pPr>
            <w:r w:rsidRPr="005F768F">
              <w:rPr>
                <w:rFonts w:cs="Times New Roman"/>
              </w:rPr>
              <w:lastRenderedPageBreak/>
              <w:t>3 = Named af</w:t>
            </w:r>
            <w:r>
              <w:rPr>
                <w:rFonts w:cs="Times New Roman"/>
              </w:rPr>
              <w:t>t</w:t>
            </w:r>
            <w:r w:rsidRPr="005F768F">
              <w:rPr>
                <w:rFonts w:cs="Times New Roman"/>
              </w:rPr>
              <w:t>er phonemic cue is given</w:t>
            </w:r>
          </w:p>
          <w:p w14:paraId="496292D5" w14:textId="36924E0B"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005B81E6" w14:textId="77777777" w:rsidTr="00D527C9">
        <w:tc>
          <w:tcPr>
            <w:tcW w:w="0" w:type="auto"/>
            <w:tcBorders>
              <w:top w:val="single" w:sz="4" w:space="0" w:color="auto"/>
              <w:left w:val="single" w:sz="4" w:space="0" w:color="auto"/>
              <w:bottom w:val="single" w:sz="4" w:space="0" w:color="auto"/>
              <w:right w:val="single" w:sz="4" w:space="0" w:color="auto"/>
            </w:tcBorders>
          </w:tcPr>
          <w:p w14:paraId="22E63D31" w14:textId="25C8BCD0" w:rsidR="00D527C9" w:rsidRPr="005F768F" w:rsidRDefault="00D527C9" w:rsidP="00D9641A">
            <w:pPr>
              <w:jc w:val="center"/>
              <w:rPr>
                <w:rFonts w:cs="Times New Roman"/>
              </w:rPr>
            </w:pPr>
            <w:r w:rsidRPr="005F768F">
              <w:rPr>
                <w:rFonts w:cs="Times New Roman"/>
              </w:rPr>
              <w:lastRenderedPageBreak/>
              <w:t>FName1</w:t>
            </w:r>
            <w:r>
              <w:rPr>
                <w:rFonts w:cs="Times New Roman"/>
              </w:rPr>
              <w:t>2</w:t>
            </w:r>
          </w:p>
        </w:tc>
        <w:tc>
          <w:tcPr>
            <w:tcW w:w="0" w:type="auto"/>
            <w:tcBorders>
              <w:top w:val="single" w:sz="4" w:space="0" w:color="auto"/>
              <w:left w:val="single" w:sz="4" w:space="0" w:color="auto"/>
              <w:bottom w:val="single" w:sz="4" w:space="0" w:color="auto"/>
              <w:right w:val="single" w:sz="4" w:space="0" w:color="auto"/>
            </w:tcBorders>
          </w:tcPr>
          <w:p w14:paraId="75C637CC" w14:textId="21002F9C"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2</w:t>
            </w:r>
          </w:p>
        </w:tc>
        <w:tc>
          <w:tcPr>
            <w:tcW w:w="0" w:type="auto"/>
            <w:tcBorders>
              <w:top w:val="single" w:sz="4" w:space="0" w:color="auto"/>
              <w:left w:val="single" w:sz="4" w:space="0" w:color="auto"/>
              <w:bottom w:val="single" w:sz="4" w:space="0" w:color="auto"/>
              <w:right w:val="single" w:sz="4" w:space="0" w:color="auto"/>
            </w:tcBorders>
          </w:tcPr>
          <w:p w14:paraId="1F2F486B" w14:textId="77777777" w:rsidR="00D527C9" w:rsidRPr="005F768F" w:rsidRDefault="00D527C9" w:rsidP="00D9641A">
            <w:pPr>
              <w:rPr>
                <w:rFonts w:cs="Times New Roman"/>
              </w:rPr>
            </w:pPr>
            <w:r w:rsidRPr="005F768F">
              <w:rPr>
                <w:rFonts w:cs="Times New Roman"/>
              </w:rPr>
              <w:t>1 = Freely Named</w:t>
            </w:r>
          </w:p>
          <w:p w14:paraId="73F9F50E"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573AFF2A"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50577363" w14:textId="0D5BC973"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1140AF69" w14:textId="77777777" w:rsidTr="00D527C9">
        <w:tc>
          <w:tcPr>
            <w:tcW w:w="0" w:type="auto"/>
            <w:tcBorders>
              <w:top w:val="single" w:sz="4" w:space="0" w:color="auto"/>
              <w:left w:val="single" w:sz="4" w:space="0" w:color="auto"/>
              <w:bottom w:val="single" w:sz="4" w:space="0" w:color="auto"/>
              <w:right w:val="single" w:sz="4" w:space="0" w:color="auto"/>
            </w:tcBorders>
          </w:tcPr>
          <w:p w14:paraId="0B146F07" w14:textId="154BF66E" w:rsidR="00D527C9" w:rsidRPr="005F768F" w:rsidRDefault="00D527C9" w:rsidP="00D9641A">
            <w:pPr>
              <w:jc w:val="center"/>
              <w:rPr>
                <w:rFonts w:cs="Times New Roman"/>
              </w:rPr>
            </w:pPr>
            <w:r w:rsidRPr="005F768F">
              <w:rPr>
                <w:rFonts w:cs="Times New Roman"/>
              </w:rPr>
              <w:t>FName1</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9F404EF" w14:textId="1E398F89"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1444FBE" w14:textId="77777777" w:rsidR="00D527C9" w:rsidRPr="005F768F" w:rsidRDefault="00D527C9" w:rsidP="00D9641A">
            <w:pPr>
              <w:rPr>
                <w:rFonts w:cs="Times New Roman"/>
              </w:rPr>
            </w:pPr>
            <w:r w:rsidRPr="005F768F">
              <w:rPr>
                <w:rFonts w:cs="Times New Roman"/>
              </w:rPr>
              <w:t>1 = Freely Named</w:t>
            </w:r>
          </w:p>
          <w:p w14:paraId="54B3DEC0"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13754478"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116E10CE" w14:textId="14D06578"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575BC9EF" w14:textId="77777777" w:rsidTr="00D527C9">
        <w:tc>
          <w:tcPr>
            <w:tcW w:w="0" w:type="auto"/>
            <w:tcBorders>
              <w:top w:val="single" w:sz="4" w:space="0" w:color="auto"/>
              <w:left w:val="single" w:sz="4" w:space="0" w:color="auto"/>
              <w:bottom w:val="single" w:sz="4" w:space="0" w:color="auto"/>
              <w:right w:val="single" w:sz="4" w:space="0" w:color="auto"/>
            </w:tcBorders>
          </w:tcPr>
          <w:p w14:paraId="79961A38" w14:textId="19D17713" w:rsidR="00D527C9" w:rsidRPr="005F768F" w:rsidRDefault="00D527C9" w:rsidP="00D9641A">
            <w:pPr>
              <w:jc w:val="center"/>
              <w:rPr>
                <w:rFonts w:cs="Times New Roman"/>
              </w:rPr>
            </w:pPr>
            <w:r w:rsidRPr="005F768F">
              <w:rPr>
                <w:rFonts w:cs="Times New Roman"/>
              </w:rPr>
              <w:t>FName1</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0E78D6B3" w14:textId="13D1DC83"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5054170" w14:textId="77777777" w:rsidR="00D527C9" w:rsidRPr="005F768F" w:rsidRDefault="00D527C9" w:rsidP="00D9641A">
            <w:pPr>
              <w:rPr>
                <w:rFonts w:cs="Times New Roman"/>
              </w:rPr>
            </w:pPr>
            <w:r w:rsidRPr="005F768F">
              <w:rPr>
                <w:rFonts w:cs="Times New Roman"/>
              </w:rPr>
              <w:t>1 = Freely Named</w:t>
            </w:r>
          </w:p>
          <w:p w14:paraId="65AC5A33"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200D41C1"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4CD14A59" w14:textId="37A039D1"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693CACBE" w14:textId="77777777" w:rsidTr="00D527C9">
        <w:tc>
          <w:tcPr>
            <w:tcW w:w="0" w:type="auto"/>
            <w:tcBorders>
              <w:top w:val="single" w:sz="4" w:space="0" w:color="auto"/>
              <w:left w:val="single" w:sz="4" w:space="0" w:color="auto"/>
              <w:bottom w:val="single" w:sz="4" w:space="0" w:color="auto"/>
              <w:right w:val="single" w:sz="4" w:space="0" w:color="auto"/>
            </w:tcBorders>
          </w:tcPr>
          <w:p w14:paraId="775EC1CB" w14:textId="18D6E351" w:rsidR="00D527C9" w:rsidRPr="005F768F" w:rsidRDefault="00D527C9" w:rsidP="00D9641A">
            <w:pPr>
              <w:jc w:val="center"/>
              <w:rPr>
                <w:rFonts w:cs="Times New Roman"/>
              </w:rPr>
            </w:pPr>
            <w:r w:rsidRPr="005F768F">
              <w:rPr>
                <w:rFonts w:cs="Times New Roman"/>
              </w:rPr>
              <w:t>FName1</w:t>
            </w:r>
            <w:r>
              <w:rPr>
                <w:rFonts w:cs="Times New Roman"/>
              </w:rPr>
              <w:t>5</w:t>
            </w:r>
          </w:p>
        </w:tc>
        <w:tc>
          <w:tcPr>
            <w:tcW w:w="0" w:type="auto"/>
            <w:tcBorders>
              <w:top w:val="single" w:sz="4" w:space="0" w:color="auto"/>
              <w:left w:val="single" w:sz="4" w:space="0" w:color="auto"/>
              <w:bottom w:val="single" w:sz="4" w:space="0" w:color="auto"/>
              <w:right w:val="single" w:sz="4" w:space="0" w:color="auto"/>
            </w:tcBorders>
          </w:tcPr>
          <w:p w14:paraId="093D7F23" w14:textId="06DB4C7B"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5</w:t>
            </w:r>
          </w:p>
        </w:tc>
        <w:tc>
          <w:tcPr>
            <w:tcW w:w="0" w:type="auto"/>
            <w:tcBorders>
              <w:top w:val="single" w:sz="4" w:space="0" w:color="auto"/>
              <w:left w:val="single" w:sz="4" w:space="0" w:color="auto"/>
              <w:bottom w:val="single" w:sz="4" w:space="0" w:color="auto"/>
              <w:right w:val="single" w:sz="4" w:space="0" w:color="auto"/>
            </w:tcBorders>
          </w:tcPr>
          <w:p w14:paraId="2611CB0D" w14:textId="77777777" w:rsidR="00D527C9" w:rsidRPr="005F768F" w:rsidRDefault="00D527C9" w:rsidP="00D9641A">
            <w:pPr>
              <w:rPr>
                <w:rFonts w:cs="Times New Roman"/>
              </w:rPr>
            </w:pPr>
            <w:r w:rsidRPr="005F768F">
              <w:rPr>
                <w:rFonts w:cs="Times New Roman"/>
              </w:rPr>
              <w:t>1 = Freely Named</w:t>
            </w:r>
          </w:p>
          <w:p w14:paraId="13A76653"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180D4543"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174314E5" w14:textId="5026DD47"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05E093B4" w14:textId="77777777" w:rsidTr="00D527C9">
        <w:tc>
          <w:tcPr>
            <w:tcW w:w="0" w:type="auto"/>
            <w:tcBorders>
              <w:top w:val="single" w:sz="4" w:space="0" w:color="auto"/>
              <w:left w:val="single" w:sz="4" w:space="0" w:color="auto"/>
              <w:bottom w:val="single" w:sz="4" w:space="0" w:color="auto"/>
              <w:right w:val="single" w:sz="4" w:space="0" w:color="auto"/>
            </w:tcBorders>
          </w:tcPr>
          <w:p w14:paraId="57BBF53A" w14:textId="7E03C0A2" w:rsidR="00D527C9" w:rsidRPr="005F768F" w:rsidRDefault="00D527C9" w:rsidP="00D9641A">
            <w:pPr>
              <w:jc w:val="center"/>
              <w:rPr>
                <w:rFonts w:cs="Times New Roman"/>
              </w:rPr>
            </w:pPr>
            <w:r w:rsidRPr="005F768F">
              <w:rPr>
                <w:rFonts w:cs="Times New Roman"/>
              </w:rPr>
              <w:t>FName1</w:t>
            </w:r>
            <w:r>
              <w:rPr>
                <w:rFonts w:cs="Times New Roman"/>
              </w:rPr>
              <w:t>6</w:t>
            </w:r>
          </w:p>
        </w:tc>
        <w:tc>
          <w:tcPr>
            <w:tcW w:w="0" w:type="auto"/>
            <w:tcBorders>
              <w:top w:val="single" w:sz="4" w:space="0" w:color="auto"/>
              <w:left w:val="single" w:sz="4" w:space="0" w:color="auto"/>
              <w:bottom w:val="single" w:sz="4" w:space="0" w:color="auto"/>
              <w:right w:val="single" w:sz="4" w:space="0" w:color="auto"/>
            </w:tcBorders>
          </w:tcPr>
          <w:p w14:paraId="60BB83BE" w14:textId="710210DE" w:rsidR="00D527C9" w:rsidRDefault="00D527C9" w:rsidP="00D9641A">
            <w:pPr>
              <w:rPr>
                <w:rFonts w:cs="Times New Roman"/>
              </w:rPr>
            </w:pPr>
            <w:r w:rsidRPr="005F768F">
              <w:rPr>
                <w:rFonts w:cs="Times New Roman"/>
              </w:rPr>
              <w:t>Type of naming response subject gives after viewing the picture of Word 1</w:t>
            </w:r>
            <w:r>
              <w:rPr>
                <w:rFonts w:cs="Times New Roman"/>
              </w:rPr>
              <w:t>6</w:t>
            </w:r>
          </w:p>
        </w:tc>
        <w:tc>
          <w:tcPr>
            <w:tcW w:w="0" w:type="auto"/>
            <w:tcBorders>
              <w:top w:val="single" w:sz="4" w:space="0" w:color="auto"/>
              <w:left w:val="single" w:sz="4" w:space="0" w:color="auto"/>
              <w:bottom w:val="single" w:sz="4" w:space="0" w:color="auto"/>
              <w:right w:val="single" w:sz="4" w:space="0" w:color="auto"/>
            </w:tcBorders>
          </w:tcPr>
          <w:p w14:paraId="774E04F7" w14:textId="77777777" w:rsidR="00D527C9" w:rsidRPr="005F768F" w:rsidRDefault="00D527C9" w:rsidP="00D9641A">
            <w:pPr>
              <w:rPr>
                <w:rFonts w:cs="Times New Roman"/>
              </w:rPr>
            </w:pPr>
            <w:r w:rsidRPr="005F768F">
              <w:rPr>
                <w:rFonts w:cs="Times New Roman"/>
              </w:rPr>
              <w:t>1 = Freely Named</w:t>
            </w:r>
          </w:p>
          <w:p w14:paraId="07215C5D" w14:textId="77777777" w:rsidR="00D527C9" w:rsidRPr="005F768F" w:rsidRDefault="00D527C9" w:rsidP="00D9641A">
            <w:pPr>
              <w:rPr>
                <w:rFonts w:cs="Times New Roman"/>
              </w:rPr>
            </w:pPr>
            <w:r w:rsidRPr="005F768F">
              <w:rPr>
                <w:rFonts w:cs="Times New Roman"/>
              </w:rPr>
              <w:t>2 = Named after semant</w:t>
            </w:r>
            <w:r>
              <w:rPr>
                <w:rFonts w:cs="Times New Roman"/>
              </w:rPr>
              <w:t>i</w:t>
            </w:r>
            <w:r w:rsidRPr="005F768F">
              <w:rPr>
                <w:rFonts w:cs="Times New Roman"/>
              </w:rPr>
              <w:t>c cue is given</w:t>
            </w:r>
          </w:p>
          <w:p w14:paraId="25E10D2A" w14:textId="77777777" w:rsidR="00D527C9" w:rsidRPr="005F768F" w:rsidRDefault="00D527C9" w:rsidP="00D9641A">
            <w:pPr>
              <w:rPr>
                <w:rFonts w:cs="Times New Roman"/>
              </w:rPr>
            </w:pPr>
            <w:r w:rsidRPr="005F768F">
              <w:rPr>
                <w:rFonts w:cs="Times New Roman"/>
              </w:rPr>
              <w:t>3 = Named af</w:t>
            </w:r>
            <w:r>
              <w:rPr>
                <w:rFonts w:cs="Times New Roman"/>
              </w:rPr>
              <w:t>t</w:t>
            </w:r>
            <w:r w:rsidRPr="005F768F">
              <w:rPr>
                <w:rFonts w:cs="Times New Roman"/>
              </w:rPr>
              <w:t>er phonemic cue is given</w:t>
            </w:r>
          </w:p>
          <w:p w14:paraId="14B9E96A" w14:textId="45C2D2A2" w:rsidR="00D527C9" w:rsidRDefault="00D527C9" w:rsidP="00D9641A">
            <w:pPr>
              <w:rPr>
                <w:rFonts w:cs="Times New Roman"/>
              </w:rPr>
            </w:pPr>
            <w:r w:rsidRPr="005F768F">
              <w:rPr>
                <w:rFonts w:cs="Times New Roman"/>
              </w:rPr>
              <w:t>4 = Subject failed to name the word even after semant</w:t>
            </w:r>
            <w:r>
              <w:rPr>
                <w:rFonts w:cs="Times New Roman"/>
              </w:rPr>
              <w:t>i</w:t>
            </w:r>
            <w:r w:rsidRPr="005F768F">
              <w:rPr>
                <w:rFonts w:cs="Times New Roman"/>
              </w:rPr>
              <w:t>c and phonemic cues were given</w:t>
            </w:r>
          </w:p>
        </w:tc>
      </w:tr>
      <w:tr w:rsidR="00D527C9" w:rsidRPr="000431A1" w14:paraId="4BB9DCF3" w14:textId="77777777" w:rsidTr="00D527C9">
        <w:tc>
          <w:tcPr>
            <w:tcW w:w="0" w:type="auto"/>
            <w:tcBorders>
              <w:top w:val="single" w:sz="4" w:space="0" w:color="auto"/>
              <w:left w:val="single" w:sz="4" w:space="0" w:color="auto"/>
              <w:bottom w:val="single" w:sz="4" w:space="0" w:color="auto"/>
              <w:right w:val="single" w:sz="4" w:space="0" w:color="auto"/>
            </w:tcBorders>
          </w:tcPr>
          <w:p w14:paraId="1CE1DE4A" w14:textId="4E8B73E6" w:rsidR="00D527C9" w:rsidRPr="005F768F" w:rsidRDefault="00D527C9" w:rsidP="00D9641A">
            <w:pPr>
              <w:jc w:val="center"/>
              <w:rPr>
                <w:rFonts w:cs="Times New Roman"/>
              </w:rPr>
            </w:pPr>
            <w:r>
              <w:rPr>
                <w:rFonts w:cs="Times New Roman"/>
              </w:rPr>
              <w:t>Word1Run1</w:t>
            </w:r>
          </w:p>
        </w:tc>
        <w:tc>
          <w:tcPr>
            <w:tcW w:w="0" w:type="auto"/>
            <w:tcBorders>
              <w:top w:val="single" w:sz="4" w:space="0" w:color="auto"/>
              <w:left w:val="single" w:sz="4" w:space="0" w:color="auto"/>
              <w:bottom w:val="single" w:sz="4" w:space="0" w:color="auto"/>
              <w:right w:val="single" w:sz="4" w:space="0" w:color="auto"/>
            </w:tcBorders>
          </w:tcPr>
          <w:p w14:paraId="20196E90" w14:textId="3325AB88" w:rsidR="00D527C9" w:rsidRPr="00CA7BDC" w:rsidRDefault="00DF3730" w:rsidP="00D9641A">
            <w:pPr>
              <w:rPr>
                <w:rFonts w:cs="Times New Roman"/>
                <w:highlight w:val="yellow"/>
              </w:rPr>
            </w:pPr>
            <w:r w:rsidRPr="00DF3730">
              <w:rPr>
                <w:rFonts w:cs="Times New Roman"/>
              </w:rPr>
              <w:t>Subject is asked to freely recall as many words as they can, this is the status of recalling Word 1.</w:t>
            </w:r>
          </w:p>
        </w:tc>
        <w:tc>
          <w:tcPr>
            <w:tcW w:w="0" w:type="auto"/>
            <w:tcBorders>
              <w:top w:val="single" w:sz="4" w:space="0" w:color="auto"/>
              <w:left w:val="single" w:sz="4" w:space="0" w:color="auto"/>
              <w:bottom w:val="single" w:sz="4" w:space="0" w:color="auto"/>
              <w:right w:val="single" w:sz="4" w:space="0" w:color="auto"/>
            </w:tcBorders>
          </w:tcPr>
          <w:p w14:paraId="6E856EDC" w14:textId="77777777" w:rsidR="00DF3730" w:rsidRPr="00DF3730" w:rsidRDefault="00D527C9" w:rsidP="00DF3730">
            <w:pPr>
              <w:rPr>
                <w:rFonts w:cs="Times New Roman"/>
              </w:rPr>
            </w:pPr>
            <w:r>
              <w:rPr>
                <w:rFonts w:cs="Times New Roman"/>
              </w:rPr>
              <w:t xml:space="preserve">Free </w:t>
            </w:r>
            <w:r w:rsidR="00DF3730" w:rsidRPr="00DF3730">
              <w:rPr>
                <w:rFonts w:cs="Times New Roman"/>
              </w:rPr>
              <w:t>0 = Cued Recall</w:t>
            </w:r>
          </w:p>
          <w:p w14:paraId="0FFACD3C" w14:textId="77777777" w:rsidR="00DF3730" w:rsidRPr="00DF3730" w:rsidRDefault="00DF3730" w:rsidP="00DF3730">
            <w:pPr>
              <w:rPr>
                <w:rFonts w:cs="Times New Roman"/>
              </w:rPr>
            </w:pPr>
            <w:r w:rsidRPr="00DF3730">
              <w:rPr>
                <w:rFonts w:cs="Times New Roman"/>
              </w:rPr>
              <w:t>1 = Free Recall</w:t>
            </w:r>
          </w:p>
          <w:p w14:paraId="0AB34E33" w14:textId="23A02C13" w:rsidR="00D527C9" w:rsidRPr="001F720E" w:rsidRDefault="00DF3730" w:rsidP="00DF3730">
            <w:pPr>
              <w:rPr>
                <w:rFonts w:cs="Times New Roman"/>
              </w:rPr>
            </w:pPr>
            <w:r w:rsidRPr="00DF3730">
              <w:rPr>
                <w:rFonts w:cs="Times New Roman"/>
              </w:rPr>
              <w:t>66 = Word could not be recalled even with a cue</w:t>
            </w:r>
          </w:p>
        </w:tc>
      </w:tr>
      <w:tr w:rsidR="00D527C9" w:rsidRPr="000431A1" w14:paraId="50A48EEC" w14:textId="77777777" w:rsidTr="00D527C9">
        <w:tc>
          <w:tcPr>
            <w:tcW w:w="0" w:type="auto"/>
            <w:tcBorders>
              <w:top w:val="single" w:sz="4" w:space="0" w:color="auto"/>
              <w:left w:val="single" w:sz="4" w:space="0" w:color="auto"/>
              <w:bottom w:val="single" w:sz="4" w:space="0" w:color="auto"/>
              <w:right w:val="single" w:sz="4" w:space="0" w:color="auto"/>
            </w:tcBorders>
          </w:tcPr>
          <w:p w14:paraId="4437D678" w14:textId="4B31CE2E" w:rsidR="00D527C9" w:rsidRPr="005F768F" w:rsidRDefault="00D527C9" w:rsidP="00D9641A">
            <w:pPr>
              <w:jc w:val="center"/>
              <w:rPr>
                <w:rFonts w:cs="Times New Roman"/>
              </w:rPr>
            </w:pPr>
            <w:r w:rsidRPr="001F720E">
              <w:rPr>
                <w:rFonts w:cs="Times New Roman"/>
              </w:rPr>
              <w:t>W1FreeOrder1</w:t>
            </w:r>
          </w:p>
        </w:tc>
        <w:tc>
          <w:tcPr>
            <w:tcW w:w="0" w:type="auto"/>
            <w:tcBorders>
              <w:top w:val="single" w:sz="4" w:space="0" w:color="auto"/>
              <w:left w:val="single" w:sz="4" w:space="0" w:color="auto"/>
              <w:bottom w:val="single" w:sz="4" w:space="0" w:color="auto"/>
              <w:right w:val="single" w:sz="4" w:space="0" w:color="auto"/>
            </w:tcBorders>
          </w:tcPr>
          <w:p w14:paraId="2D2B99E1" w14:textId="4FDBAE4D" w:rsidR="00D527C9" w:rsidRPr="00191F36" w:rsidRDefault="00D527C9" w:rsidP="00D9641A">
            <w:pPr>
              <w:rPr>
                <w:rFonts w:cs="Times New Roman"/>
              </w:rPr>
            </w:pPr>
            <w:r w:rsidRPr="001F720E">
              <w:rPr>
                <w:rFonts w:cs="Times New Roman"/>
              </w:rPr>
              <w:t>If Word1Run1=1, then W1FreeOrder1 represents the sequential order number in which Word 1 was recalled</w:t>
            </w:r>
          </w:p>
        </w:tc>
        <w:tc>
          <w:tcPr>
            <w:tcW w:w="0" w:type="auto"/>
            <w:tcBorders>
              <w:top w:val="single" w:sz="4" w:space="0" w:color="auto"/>
              <w:left w:val="single" w:sz="4" w:space="0" w:color="auto"/>
              <w:bottom w:val="single" w:sz="4" w:space="0" w:color="auto"/>
              <w:right w:val="single" w:sz="4" w:space="0" w:color="auto"/>
            </w:tcBorders>
          </w:tcPr>
          <w:p w14:paraId="7CBB0FDF" w14:textId="675B9BA3" w:rsidR="00D527C9" w:rsidRDefault="00D527C9" w:rsidP="00D9641A">
            <w:pPr>
              <w:rPr>
                <w:rFonts w:cs="Times New Roman"/>
              </w:rPr>
            </w:pPr>
          </w:p>
        </w:tc>
      </w:tr>
      <w:tr w:rsidR="00D527C9" w:rsidRPr="000431A1" w14:paraId="3C57A4D7" w14:textId="77777777" w:rsidTr="00D527C9">
        <w:tc>
          <w:tcPr>
            <w:tcW w:w="0" w:type="auto"/>
            <w:tcBorders>
              <w:top w:val="single" w:sz="4" w:space="0" w:color="auto"/>
              <w:left w:val="single" w:sz="4" w:space="0" w:color="auto"/>
              <w:bottom w:val="single" w:sz="4" w:space="0" w:color="auto"/>
              <w:right w:val="single" w:sz="4" w:space="0" w:color="auto"/>
            </w:tcBorders>
          </w:tcPr>
          <w:p w14:paraId="25BD3C59" w14:textId="18D16FA8" w:rsidR="00D527C9" w:rsidRPr="005F768F" w:rsidRDefault="00D527C9" w:rsidP="00D9641A">
            <w:pPr>
              <w:jc w:val="center"/>
              <w:rPr>
                <w:rFonts w:cs="Times New Roman"/>
              </w:rPr>
            </w:pPr>
            <w:r w:rsidRPr="001F720E">
              <w:rPr>
                <w:rFonts w:cs="Times New Roman"/>
              </w:rPr>
              <w:t>Word2Run1</w:t>
            </w:r>
          </w:p>
        </w:tc>
        <w:tc>
          <w:tcPr>
            <w:tcW w:w="0" w:type="auto"/>
            <w:tcBorders>
              <w:top w:val="single" w:sz="4" w:space="0" w:color="auto"/>
              <w:left w:val="single" w:sz="4" w:space="0" w:color="auto"/>
              <w:bottom w:val="single" w:sz="4" w:space="0" w:color="auto"/>
              <w:right w:val="single" w:sz="4" w:space="0" w:color="auto"/>
            </w:tcBorders>
          </w:tcPr>
          <w:p w14:paraId="67C0E517" w14:textId="123C1D74" w:rsidR="00D527C9" w:rsidRPr="00191F36" w:rsidRDefault="00D527C9" w:rsidP="00D9641A">
            <w:pPr>
              <w:rPr>
                <w:rFonts w:cs="Times New Roman"/>
              </w:rPr>
            </w:pPr>
            <w:r w:rsidRPr="001F720E">
              <w:rPr>
                <w:rFonts w:cs="Times New Roman"/>
              </w:rPr>
              <w:t>Subject is asked to freely recall as many words as they can, this is the status of recalling Word 2.</w:t>
            </w:r>
          </w:p>
        </w:tc>
        <w:tc>
          <w:tcPr>
            <w:tcW w:w="0" w:type="auto"/>
            <w:tcBorders>
              <w:top w:val="single" w:sz="4" w:space="0" w:color="auto"/>
              <w:left w:val="single" w:sz="4" w:space="0" w:color="auto"/>
              <w:bottom w:val="single" w:sz="4" w:space="0" w:color="auto"/>
              <w:right w:val="single" w:sz="4" w:space="0" w:color="auto"/>
            </w:tcBorders>
          </w:tcPr>
          <w:p w14:paraId="158AA8CC" w14:textId="77777777" w:rsidR="00D527C9" w:rsidRPr="001F720E" w:rsidRDefault="00D527C9" w:rsidP="001F720E">
            <w:pPr>
              <w:rPr>
                <w:rFonts w:cs="Times New Roman"/>
              </w:rPr>
            </w:pPr>
            <w:r w:rsidRPr="001F720E">
              <w:rPr>
                <w:rFonts w:cs="Times New Roman"/>
              </w:rPr>
              <w:t>0 = Cued Recall</w:t>
            </w:r>
          </w:p>
          <w:p w14:paraId="037A645E" w14:textId="77777777" w:rsidR="00D527C9" w:rsidRPr="001F720E" w:rsidRDefault="00D527C9" w:rsidP="001F720E">
            <w:pPr>
              <w:rPr>
                <w:rFonts w:cs="Times New Roman"/>
              </w:rPr>
            </w:pPr>
            <w:r w:rsidRPr="001F720E">
              <w:rPr>
                <w:rFonts w:cs="Times New Roman"/>
              </w:rPr>
              <w:t>1 = Free Recall</w:t>
            </w:r>
          </w:p>
          <w:p w14:paraId="6E219D7C" w14:textId="09691DDA" w:rsidR="00D527C9" w:rsidRDefault="00D527C9" w:rsidP="001F720E">
            <w:pPr>
              <w:rPr>
                <w:rFonts w:cs="Times New Roman"/>
              </w:rPr>
            </w:pPr>
            <w:r w:rsidRPr="001F720E">
              <w:rPr>
                <w:rFonts w:cs="Times New Roman"/>
              </w:rPr>
              <w:t>66 = Word could not be recalled even with a cue</w:t>
            </w:r>
          </w:p>
        </w:tc>
      </w:tr>
      <w:tr w:rsidR="00D527C9" w:rsidRPr="000431A1" w14:paraId="0462DF7E" w14:textId="77777777" w:rsidTr="00D527C9">
        <w:tc>
          <w:tcPr>
            <w:tcW w:w="0" w:type="auto"/>
            <w:tcBorders>
              <w:top w:val="single" w:sz="4" w:space="0" w:color="auto"/>
              <w:left w:val="single" w:sz="4" w:space="0" w:color="auto"/>
              <w:bottom w:val="single" w:sz="4" w:space="0" w:color="auto"/>
              <w:right w:val="single" w:sz="4" w:space="0" w:color="auto"/>
            </w:tcBorders>
          </w:tcPr>
          <w:p w14:paraId="4FD971DB" w14:textId="3A2944E5" w:rsidR="00D527C9" w:rsidRPr="005F768F" w:rsidRDefault="00D527C9" w:rsidP="00D9641A">
            <w:pPr>
              <w:jc w:val="center"/>
              <w:rPr>
                <w:rFonts w:cs="Times New Roman"/>
              </w:rPr>
            </w:pPr>
            <w:r w:rsidRPr="004931DB">
              <w:rPr>
                <w:rFonts w:cs="Times New Roman"/>
              </w:rPr>
              <w:lastRenderedPageBreak/>
              <w:t>W2FreeOrder1</w:t>
            </w:r>
          </w:p>
        </w:tc>
        <w:tc>
          <w:tcPr>
            <w:tcW w:w="0" w:type="auto"/>
            <w:tcBorders>
              <w:top w:val="single" w:sz="4" w:space="0" w:color="auto"/>
              <w:left w:val="single" w:sz="4" w:space="0" w:color="auto"/>
              <w:bottom w:val="single" w:sz="4" w:space="0" w:color="auto"/>
              <w:right w:val="single" w:sz="4" w:space="0" w:color="auto"/>
            </w:tcBorders>
          </w:tcPr>
          <w:p w14:paraId="63F1B061" w14:textId="74DAD7C5" w:rsidR="00D527C9" w:rsidRPr="00191F36" w:rsidRDefault="00D527C9" w:rsidP="00D9641A">
            <w:pPr>
              <w:rPr>
                <w:rFonts w:cs="Times New Roman"/>
              </w:rPr>
            </w:pPr>
            <w:r w:rsidRPr="004931DB">
              <w:rPr>
                <w:rFonts w:cs="Times New Roman"/>
              </w:rPr>
              <w:t>If Word2Run1=1, then W2FreeOrder1 represents the sequential order number in which Word 2 was recalled</w:t>
            </w:r>
          </w:p>
        </w:tc>
        <w:tc>
          <w:tcPr>
            <w:tcW w:w="0" w:type="auto"/>
            <w:tcBorders>
              <w:top w:val="single" w:sz="4" w:space="0" w:color="auto"/>
              <w:left w:val="single" w:sz="4" w:space="0" w:color="auto"/>
              <w:bottom w:val="single" w:sz="4" w:space="0" w:color="auto"/>
              <w:right w:val="single" w:sz="4" w:space="0" w:color="auto"/>
            </w:tcBorders>
          </w:tcPr>
          <w:p w14:paraId="4A086090" w14:textId="546A5D1B" w:rsidR="00D527C9" w:rsidRDefault="00D527C9" w:rsidP="00D9641A">
            <w:pPr>
              <w:rPr>
                <w:rFonts w:cs="Times New Roman"/>
              </w:rPr>
            </w:pPr>
          </w:p>
        </w:tc>
      </w:tr>
      <w:tr w:rsidR="00D527C9" w:rsidRPr="000431A1" w14:paraId="3F30F4E9" w14:textId="77777777" w:rsidTr="00D527C9">
        <w:tc>
          <w:tcPr>
            <w:tcW w:w="0" w:type="auto"/>
            <w:tcBorders>
              <w:top w:val="single" w:sz="4" w:space="0" w:color="auto"/>
              <w:left w:val="single" w:sz="4" w:space="0" w:color="auto"/>
              <w:bottom w:val="single" w:sz="4" w:space="0" w:color="auto"/>
              <w:right w:val="single" w:sz="4" w:space="0" w:color="auto"/>
            </w:tcBorders>
          </w:tcPr>
          <w:p w14:paraId="60249C72" w14:textId="4AA84C4C" w:rsidR="00D527C9" w:rsidRPr="005F768F" w:rsidRDefault="00D527C9" w:rsidP="004931DB">
            <w:pPr>
              <w:jc w:val="center"/>
              <w:rPr>
                <w:rFonts w:cs="Times New Roman"/>
              </w:rPr>
            </w:pPr>
            <w:r w:rsidRPr="004931DB">
              <w:rPr>
                <w:rFonts w:cs="Times New Roman"/>
              </w:rPr>
              <w:t>Word3Run1</w:t>
            </w:r>
          </w:p>
        </w:tc>
        <w:tc>
          <w:tcPr>
            <w:tcW w:w="0" w:type="auto"/>
            <w:tcBorders>
              <w:top w:val="single" w:sz="4" w:space="0" w:color="auto"/>
              <w:left w:val="single" w:sz="4" w:space="0" w:color="auto"/>
              <w:bottom w:val="single" w:sz="4" w:space="0" w:color="auto"/>
              <w:right w:val="single" w:sz="4" w:space="0" w:color="auto"/>
            </w:tcBorders>
          </w:tcPr>
          <w:p w14:paraId="779299AD" w14:textId="3081D8DA" w:rsidR="00D527C9" w:rsidRPr="00191F36" w:rsidRDefault="00D527C9" w:rsidP="004931DB">
            <w:pPr>
              <w:rPr>
                <w:rFonts w:cs="Times New Roman"/>
              </w:rPr>
            </w:pPr>
            <w:r w:rsidRPr="004931DB">
              <w:rPr>
                <w:rFonts w:cs="Times New Roman"/>
              </w:rPr>
              <w:t>Subject is asked to freely recall as many words as they can, this is the status of recalling Word 3.</w:t>
            </w:r>
          </w:p>
        </w:tc>
        <w:tc>
          <w:tcPr>
            <w:tcW w:w="0" w:type="auto"/>
            <w:tcBorders>
              <w:top w:val="single" w:sz="4" w:space="0" w:color="auto"/>
              <w:left w:val="single" w:sz="4" w:space="0" w:color="auto"/>
              <w:bottom w:val="single" w:sz="4" w:space="0" w:color="auto"/>
              <w:right w:val="single" w:sz="4" w:space="0" w:color="auto"/>
            </w:tcBorders>
          </w:tcPr>
          <w:p w14:paraId="030071C2" w14:textId="77777777" w:rsidR="00D527C9" w:rsidRPr="001F720E" w:rsidRDefault="00D527C9" w:rsidP="004931DB">
            <w:pPr>
              <w:rPr>
                <w:rFonts w:cs="Times New Roman"/>
              </w:rPr>
            </w:pPr>
            <w:r w:rsidRPr="001F720E">
              <w:rPr>
                <w:rFonts w:cs="Times New Roman"/>
              </w:rPr>
              <w:t>0 = Cued Recall</w:t>
            </w:r>
          </w:p>
          <w:p w14:paraId="4318C9F6" w14:textId="77777777" w:rsidR="00D527C9" w:rsidRPr="001F720E" w:rsidRDefault="00D527C9" w:rsidP="004931DB">
            <w:pPr>
              <w:rPr>
                <w:rFonts w:cs="Times New Roman"/>
              </w:rPr>
            </w:pPr>
            <w:r w:rsidRPr="001F720E">
              <w:rPr>
                <w:rFonts w:cs="Times New Roman"/>
              </w:rPr>
              <w:t>1 = Free Recall</w:t>
            </w:r>
          </w:p>
          <w:p w14:paraId="4E1E8100" w14:textId="2908BBD6" w:rsidR="00D527C9" w:rsidRDefault="00D527C9" w:rsidP="004931DB">
            <w:pPr>
              <w:rPr>
                <w:rFonts w:cs="Times New Roman"/>
              </w:rPr>
            </w:pPr>
            <w:r w:rsidRPr="001F720E">
              <w:rPr>
                <w:rFonts w:cs="Times New Roman"/>
              </w:rPr>
              <w:t>66 = Word could not be recalled even with a cue</w:t>
            </w:r>
          </w:p>
        </w:tc>
      </w:tr>
      <w:tr w:rsidR="00D527C9" w:rsidRPr="000431A1" w14:paraId="6B9179CA" w14:textId="77777777" w:rsidTr="00D527C9">
        <w:tc>
          <w:tcPr>
            <w:tcW w:w="0" w:type="auto"/>
            <w:tcBorders>
              <w:top w:val="single" w:sz="4" w:space="0" w:color="auto"/>
              <w:left w:val="single" w:sz="4" w:space="0" w:color="auto"/>
              <w:bottom w:val="single" w:sz="4" w:space="0" w:color="auto"/>
              <w:right w:val="single" w:sz="4" w:space="0" w:color="auto"/>
            </w:tcBorders>
          </w:tcPr>
          <w:p w14:paraId="7274BE2D" w14:textId="32A4693F" w:rsidR="00D527C9" w:rsidRPr="005F768F" w:rsidRDefault="00D527C9" w:rsidP="004931DB">
            <w:pPr>
              <w:jc w:val="center"/>
              <w:rPr>
                <w:rFonts w:cs="Times New Roman"/>
              </w:rPr>
            </w:pPr>
            <w:r w:rsidRPr="004931DB">
              <w:rPr>
                <w:rFonts w:cs="Times New Roman"/>
              </w:rPr>
              <w:t>W3FreeOrder1</w:t>
            </w:r>
          </w:p>
        </w:tc>
        <w:tc>
          <w:tcPr>
            <w:tcW w:w="0" w:type="auto"/>
            <w:tcBorders>
              <w:top w:val="single" w:sz="4" w:space="0" w:color="auto"/>
              <w:left w:val="single" w:sz="4" w:space="0" w:color="auto"/>
              <w:bottom w:val="single" w:sz="4" w:space="0" w:color="auto"/>
              <w:right w:val="single" w:sz="4" w:space="0" w:color="auto"/>
            </w:tcBorders>
          </w:tcPr>
          <w:p w14:paraId="03B0B365" w14:textId="3081BFF1" w:rsidR="00D527C9" w:rsidRPr="00191F36" w:rsidRDefault="00D527C9" w:rsidP="004931DB">
            <w:pPr>
              <w:rPr>
                <w:rFonts w:cs="Times New Roman"/>
              </w:rPr>
            </w:pPr>
            <w:r w:rsidRPr="004931DB">
              <w:rPr>
                <w:rFonts w:cs="Times New Roman"/>
              </w:rPr>
              <w:t>If Word3Run1=1, then W3FreeOrder1 represents the sequential order number in which Word 3 was recalled</w:t>
            </w:r>
          </w:p>
        </w:tc>
        <w:tc>
          <w:tcPr>
            <w:tcW w:w="0" w:type="auto"/>
            <w:tcBorders>
              <w:top w:val="single" w:sz="4" w:space="0" w:color="auto"/>
              <w:left w:val="single" w:sz="4" w:space="0" w:color="auto"/>
              <w:bottom w:val="single" w:sz="4" w:space="0" w:color="auto"/>
              <w:right w:val="single" w:sz="4" w:space="0" w:color="auto"/>
            </w:tcBorders>
          </w:tcPr>
          <w:p w14:paraId="2CDEE4A9" w14:textId="5A4FBD91" w:rsidR="00D527C9" w:rsidRDefault="00D527C9" w:rsidP="004931DB">
            <w:pPr>
              <w:rPr>
                <w:rFonts w:cs="Times New Roman"/>
              </w:rPr>
            </w:pPr>
          </w:p>
        </w:tc>
      </w:tr>
      <w:tr w:rsidR="00D527C9" w:rsidRPr="000431A1" w14:paraId="5B4B7A5E" w14:textId="77777777" w:rsidTr="00D527C9">
        <w:tc>
          <w:tcPr>
            <w:tcW w:w="0" w:type="auto"/>
            <w:tcBorders>
              <w:top w:val="single" w:sz="4" w:space="0" w:color="auto"/>
              <w:left w:val="single" w:sz="4" w:space="0" w:color="auto"/>
              <w:bottom w:val="single" w:sz="4" w:space="0" w:color="auto"/>
              <w:right w:val="single" w:sz="4" w:space="0" w:color="auto"/>
            </w:tcBorders>
          </w:tcPr>
          <w:p w14:paraId="46FA2C93" w14:textId="0C028DD9" w:rsidR="00D527C9" w:rsidRPr="005F768F" w:rsidRDefault="00D527C9" w:rsidP="004931DB">
            <w:pPr>
              <w:jc w:val="center"/>
              <w:rPr>
                <w:rFonts w:cs="Times New Roman"/>
              </w:rPr>
            </w:pPr>
            <w:r w:rsidRPr="004931DB">
              <w:rPr>
                <w:rFonts w:cs="Times New Roman"/>
              </w:rPr>
              <w:t>Word4Run1</w:t>
            </w:r>
          </w:p>
        </w:tc>
        <w:tc>
          <w:tcPr>
            <w:tcW w:w="0" w:type="auto"/>
            <w:tcBorders>
              <w:top w:val="single" w:sz="4" w:space="0" w:color="auto"/>
              <w:left w:val="single" w:sz="4" w:space="0" w:color="auto"/>
              <w:bottom w:val="single" w:sz="4" w:space="0" w:color="auto"/>
              <w:right w:val="single" w:sz="4" w:space="0" w:color="auto"/>
            </w:tcBorders>
          </w:tcPr>
          <w:p w14:paraId="068CD65A" w14:textId="77DB17D1" w:rsidR="00D527C9" w:rsidRPr="00191F36" w:rsidRDefault="00D527C9" w:rsidP="004931DB">
            <w:pPr>
              <w:rPr>
                <w:rFonts w:cs="Times New Roman"/>
              </w:rPr>
            </w:pPr>
            <w:r w:rsidRPr="004931DB">
              <w:rPr>
                <w:rFonts w:cs="Times New Roman"/>
              </w:rPr>
              <w:t>Subject is asked to freely recall as many words as they can, this is the status of recalling Word 4</w:t>
            </w:r>
          </w:p>
        </w:tc>
        <w:tc>
          <w:tcPr>
            <w:tcW w:w="0" w:type="auto"/>
            <w:tcBorders>
              <w:top w:val="single" w:sz="4" w:space="0" w:color="auto"/>
              <w:left w:val="single" w:sz="4" w:space="0" w:color="auto"/>
              <w:bottom w:val="single" w:sz="4" w:space="0" w:color="auto"/>
              <w:right w:val="single" w:sz="4" w:space="0" w:color="auto"/>
            </w:tcBorders>
          </w:tcPr>
          <w:p w14:paraId="0D7E1AD6" w14:textId="77777777" w:rsidR="00D527C9" w:rsidRPr="001F720E" w:rsidRDefault="00D527C9" w:rsidP="004931DB">
            <w:pPr>
              <w:rPr>
                <w:rFonts w:cs="Times New Roman"/>
              </w:rPr>
            </w:pPr>
            <w:r w:rsidRPr="001F720E">
              <w:rPr>
                <w:rFonts w:cs="Times New Roman"/>
              </w:rPr>
              <w:t>0 = Cued Recall</w:t>
            </w:r>
          </w:p>
          <w:p w14:paraId="39D84980" w14:textId="77777777" w:rsidR="00D527C9" w:rsidRPr="001F720E" w:rsidRDefault="00D527C9" w:rsidP="004931DB">
            <w:pPr>
              <w:rPr>
                <w:rFonts w:cs="Times New Roman"/>
              </w:rPr>
            </w:pPr>
            <w:r w:rsidRPr="001F720E">
              <w:rPr>
                <w:rFonts w:cs="Times New Roman"/>
              </w:rPr>
              <w:t>1 = Free Recall</w:t>
            </w:r>
          </w:p>
          <w:p w14:paraId="6407F117" w14:textId="39889176" w:rsidR="00D527C9" w:rsidRDefault="00D527C9" w:rsidP="004931DB">
            <w:pPr>
              <w:rPr>
                <w:rFonts w:cs="Times New Roman"/>
              </w:rPr>
            </w:pPr>
            <w:r w:rsidRPr="001F720E">
              <w:rPr>
                <w:rFonts w:cs="Times New Roman"/>
              </w:rPr>
              <w:t>66 = Word could not be recalled even with a cue</w:t>
            </w:r>
          </w:p>
        </w:tc>
      </w:tr>
      <w:tr w:rsidR="00D527C9" w:rsidRPr="000431A1" w14:paraId="5E1436E7" w14:textId="77777777" w:rsidTr="00D527C9">
        <w:tc>
          <w:tcPr>
            <w:tcW w:w="0" w:type="auto"/>
            <w:tcBorders>
              <w:top w:val="single" w:sz="4" w:space="0" w:color="auto"/>
              <w:left w:val="single" w:sz="4" w:space="0" w:color="auto"/>
              <w:bottom w:val="single" w:sz="4" w:space="0" w:color="auto"/>
              <w:right w:val="single" w:sz="4" w:space="0" w:color="auto"/>
            </w:tcBorders>
          </w:tcPr>
          <w:p w14:paraId="79A24402" w14:textId="0A2E0F37" w:rsidR="00D527C9" w:rsidRPr="005F768F" w:rsidRDefault="00D527C9" w:rsidP="004931DB">
            <w:pPr>
              <w:jc w:val="center"/>
              <w:rPr>
                <w:rFonts w:cs="Times New Roman"/>
              </w:rPr>
            </w:pPr>
            <w:r w:rsidRPr="004931DB">
              <w:rPr>
                <w:rFonts w:cs="Times New Roman"/>
              </w:rPr>
              <w:t>W4FreeOrder1</w:t>
            </w:r>
          </w:p>
        </w:tc>
        <w:tc>
          <w:tcPr>
            <w:tcW w:w="0" w:type="auto"/>
            <w:tcBorders>
              <w:top w:val="single" w:sz="4" w:space="0" w:color="auto"/>
              <w:left w:val="single" w:sz="4" w:space="0" w:color="auto"/>
              <w:bottom w:val="single" w:sz="4" w:space="0" w:color="auto"/>
              <w:right w:val="single" w:sz="4" w:space="0" w:color="auto"/>
            </w:tcBorders>
          </w:tcPr>
          <w:p w14:paraId="6117F517" w14:textId="34883194" w:rsidR="00D527C9" w:rsidRPr="00191F36" w:rsidRDefault="00D527C9" w:rsidP="004931DB">
            <w:pPr>
              <w:rPr>
                <w:rFonts w:cs="Times New Roman"/>
              </w:rPr>
            </w:pPr>
            <w:r w:rsidRPr="004931DB">
              <w:rPr>
                <w:rFonts w:cs="Times New Roman"/>
              </w:rPr>
              <w:t>If Word4Run1=1, then W4FreeOrder1 represents the sequential order number in which Word 4 was recalled</w:t>
            </w:r>
          </w:p>
        </w:tc>
        <w:tc>
          <w:tcPr>
            <w:tcW w:w="0" w:type="auto"/>
            <w:tcBorders>
              <w:top w:val="single" w:sz="4" w:space="0" w:color="auto"/>
              <w:left w:val="single" w:sz="4" w:space="0" w:color="auto"/>
              <w:bottom w:val="single" w:sz="4" w:space="0" w:color="auto"/>
              <w:right w:val="single" w:sz="4" w:space="0" w:color="auto"/>
            </w:tcBorders>
          </w:tcPr>
          <w:p w14:paraId="6F2250A3" w14:textId="56EB0E8E" w:rsidR="00D527C9" w:rsidRDefault="00D527C9" w:rsidP="004931DB">
            <w:pPr>
              <w:rPr>
                <w:rFonts w:cs="Times New Roman"/>
              </w:rPr>
            </w:pPr>
          </w:p>
        </w:tc>
      </w:tr>
      <w:tr w:rsidR="00D527C9" w:rsidRPr="000431A1" w14:paraId="19DE33B4" w14:textId="77777777" w:rsidTr="00D527C9">
        <w:tc>
          <w:tcPr>
            <w:tcW w:w="0" w:type="auto"/>
            <w:tcBorders>
              <w:top w:val="single" w:sz="4" w:space="0" w:color="auto"/>
              <w:left w:val="single" w:sz="4" w:space="0" w:color="auto"/>
              <w:bottom w:val="single" w:sz="4" w:space="0" w:color="auto"/>
              <w:right w:val="single" w:sz="4" w:space="0" w:color="auto"/>
            </w:tcBorders>
          </w:tcPr>
          <w:p w14:paraId="488B257E" w14:textId="364233C8" w:rsidR="00D527C9" w:rsidRPr="005F768F" w:rsidRDefault="00D527C9" w:rsidP="004931DB">
            <w:pPr>
              <w:jc w:val="center"/>
              <w:rPr>
                <w:rFonts w:cs="Times New Roman"/>
              </w:rPr>
            </w:pPr>
            <w:r w:rsidRPr="004931DB">
              <w:rPr>
                <w:rFonts w:cs="Times New Roman"/>
              </w:rPr>
              <w:t>Word5Run1</w:t>
            </w:r>
          </w:p>
        </w:tc>
        <w:tc>
          <w:tcPr>
            <w:tcW w:w="0" w:type="auto"/>
            <w:tcBorders>
              <w:top w:val="single" w:sz="4" w:space="0" w:color="auto"/>
              <w:left w:val="single" w:sz="4" w:space="0" w:color="auto"/>
              <w:bottom w:val="single" w:sz="4" w:space="0" w:color="auto"/>
              <w:right w:val="single" w:sz="4" w:space="0" w:color="auto"/>
            </w:tcBorders>
          </w:tcPr>
          <w:p w14:paraId="1D2A29FE" w14:textId="6FD7AC8E" w:rsidR="00D527C9" w:rsidRPr="00191F36" w:rsidRDefault="00D527C9" w:rsidP="004931DB">
            <w:pPr>
              <w:rPr>
                <w:rFonts w:cs="Times New Roman"/>
              </w:rPr>
            </w:pPr>
            <w:r w:rsidRPr="004931DB">
              <w:rPr>
                <w:rFonts w:cs="Times New Roman"/>
              </w:rPr>
              <w:t>Subject is asked to freely recall as many words as they can, this is the status of recalling Word 5</w:t>
            </w:r>
          </w:p>
        </w:tc>
        <w:tc>
          <w:tcPr>
            <w:tcW w:w="0" w:type="auto"/>
            <w:tcBorders>
              <w:top w:val="single" w:sz="4" w:space="0" w:color="auto"/>
              <w:left w:val="single" w:sz="4" w:space="0" w:color="auto"/>
              <w:bottom w:val="single" w:sz="4" w:space="0" w:color="auto"/>
              <w:right w:val="single" w:sz="4" w:space="0" w:color="auto"/>
            </w:tcBorders>
          </w:tcPr>
          <w:p w14:paraId="6ACDD5B9" w14:textId="77777777" w:rsidR="00D527C9" w:rsidRPr="001F720E" w:rsidRDefault="00D527C9" w:rsidP="004931DB">
            <w:pPr>
              <w:rPr>
                <w:rFonts w:cs="Times New Roman"/>
              </w:rPr>
            </w:pPr>
            <w:r w:rsidRPr="001F720E">
              <w:rPr>
                <w:rFonts w:cs="Times New Roman"/>
              </w:rPr>
              <w:t>0 = Cued Recall</w:t>
            </w:r>
          </w:p>
          <w:p w14:paraId="758CF864" w14:textId="77777777" w:rsidR="00D527C9" w:rsidRPr="001F720E" w:rsidRDefault="00D527C9" w:rsidP="004931DB">
            <w:pPr>
              <w:rPr>
                <w:rFonts w:cs="Times New Roman"/>
              </w:rPr>
            </w:pPr>
            <w:r w:rsidRPr="001F720E">
              <w:rPr>
                <w:rFonts w:cs="Times New Roman"/>
              </w:rPr>
              <w:t>1 = Free Recall</w:t>
            </w:r>
          </w:p>
          <w:p w14:paraId="7599B93B" w14:textId="3C21FA9B" w:rsidR="00D527C9" w:rsidRDefault="00D527C9" w:rsidP="004931DB">
            <w:pPr>
              <w:rPr>
                <w:rFonts w:cs="Times New Roman"/>
              </w:rPr>
            </w:pPr>
            <w:r w:rsidRPr="001F720E">
              <w:rPr>
                <w:rFonts w:cs="Times New Roman"/>
              </w:rPr>
              <w:t>66 = Word could not be recalled even with a cue</w:t>
            </w:r>
          </w:p>
        </w:tc>
      </w:tr>
      <w:tr w:rsidR="00D527C9" w:rsidRPr="000431A1" w14:paraId="77D6C6A4" w14:textId="77777777" w:rsidTr="00D527C9">
        <w:tc>
          <w:tcPr>
            <w:tcW w:w="0" w:type="auto"/>
            <w:tcBorders>
              <w:top w:val="single" w:sz="4" w:space="0" w:color="auto"/>
              <w:left w:val="single" w:sz="4" w:space="0" w:color="auto"/>
              <w:bottom w:val="single" w:sz="4" w:space="0" w:color="auto"/>
              <w:right w:val="single" w:sz="4" w:space="0" w:color="auto"/>
            </w:tcBorders>
          </w:tcPr>
          <w:p w14:paraId="386E0460" w14:textId="6964E20E" w:rsidR="00D527C9" w:rsidRPr="005F768F" w:rsidRDefault="00D527C9" w:rsidP="004931DB">
            <w:pPr>
              <w:jc w:val="center"/>
              <w:rPr>
                <w:rFonts w:cs="Times New Roman"/>
              </w:rPr>
            </w:pPr>
            <w:r w:rsidRPr="004931DB">
              <w:rPr>
                <w:rFonts w:cs="Times New Roman"/>
              </w:rPr>
              <w:t>W5FreeOrder1</w:t>
            </w:r>
          </w:p>
        </w:tc>
        <w:tc>
          <w:tcPr>
            <w:tcW w:w="0" w:type="auto"/>
            <w:tcBorders>
              <w:top w:val="single" w:sz="4" w:space="0" w:color="auto"/>
              <w:left w:val="single" w:sz="4" w:space="0" w:color="auto"/>
              <w:bottom w:val="single" w:sz="4" w:space="0" w:color="auto"/>
              <w:right w:val="single" w:sz="4" w:space="0" w:color="auto"/>
            </w:tcBorders>
          </w:tcPr>
          <w:p w14:paraId="6FAAB3B5" w14:textId="793BCAB3" w:rsidR="00D527C9" w:rsidRPr="00191F36" w:rsidRDefault="00D527C9" w:rsidP="004931DB">
            <w:pPr>
              <w:rPr>
                <w:rFonts w:cs="Times New Roman"/>
              </w:rPr>
            </w:pPr>
            <w:r w:rsidRPr="004931DB">
              <w:rPr>
                <w:rFonts w:cs="Times New Roman"/>
              </w:rPr>
              <w:t>If Word5Run1=1, then W5FreeOrder1 represents the sequential order number in which Word 5 was recalled</w:t>
            </w:r>
          </w:p>
        </w:tc>
        <w:tc>
          <w:tcPr>
            <w:tcW w:w="0" w:type="auto"/>
            <w:tcBorders>
              <w:top w:val="single" w:sz="4" w:space="0" w:color="auto"/>
              <w:left w:val="single" w:sz="4" w:space="0" w:color="auto"/>
              <w:bottom w:val="single" w:sz="4" w:space="0" w:color="auto"/>
              <w:right w:val="single" w:sz="4" w:space="0" w:color="auto"/>
            </w:tcBorders>
          </w:tcPr>
          <w:p w14:paraId="02BD28FC" w14:textId="35DB5F4E" w:rsidR="00D527C9" w:rsidRDefault="00D527C9" w:rsidP="004931DB">
            <w:pPr>
              <w:rPr>
                <w:rFonts w:cs="Times New Roman"/>
              </w:rPr>
            </w:pPr>
          </w:p>
        </w:tc>
      </w:tr>
      <w:tr w:rsidR="00D527C9" w:rsidRPr="000431A1" w14:paraId="3ADB4975" w14:textId="77777777" w:rsidTr="00D527C9">
        <w:tc>
          <w:tcPr>
            <w:tcW w:w="0" w:type="auto"/>
            <w:tcBorders>
              <w:top w:val="single" w:sz="4" w:space="0" w:color="auto"/>
              <w:left w:val="single" w:sz="4" w:space="0" w:color="auto"/>
              <w:bottom w:val="single" w:sz="4" w:space="0" w:color="auto"/>
              <w:right w:val="single" w:sz="4" w:space="0" w:color="auto"/>
            </w:tcBorders>
          </w:tcPr>
          <w:p w14:paraId="058F7F63" w14:textId="36FF9BC7" w:rsidR="00D527C9" w:rsidRPr="005F768F" w:rsidRDefault="00D527C9" w:rsidP="004931DB">
            <w:pPr>
              <w:jc w:val="center"/>
              <w:rPr>
                <w:rFonts w:cs="Times New Roman"/>
              </w:rPr>
            </w:pPr>
            <w:r w:rsidRPr="004931DB">
              <w:rPr>
                <w:rFonts w:cs="Times New Roman"/>
              </w:rPr>
              <w:t>Word6Run1</w:t>
            </w:r>
          </w:p>
        </w:tc>
        <w:tc>
          <w:tcPr>
            <w:tcW w:w="0" w:type="auto"/>
            <w:tcBorders>
              <w:top w:val="single" w:sz="4" w:space="0" w:color="auto"/>
              <w:left w:val="single" w:sz="4" w:space="0" w:color="auto"/>
              <w:bottom w:val="single" w:sz="4" w:space="0" w:color="auto"/>
              <w:right w:val="single" w:sz="4" w:space="0" w:color="auto"/>
            </w:tcBorders>
          </w:tcPr>
          <w:p w14:paraId="6D16AB8A" w14:textId="2311E7C3" w:rsidR="00D527C9" w:rsidRPr="00191F36" w:rsidRDefault="00D527C9" w:rsidP="004931DB">
            <w:pPr>
              <w:rPr>
                <w:rFonts w:cs="Times New Roman"/>
              </w:rPr>
            </w:pPr>
            <w:r w:rsidRPr="004931DB">
              <w:rPr>
                <w:rFonts w:cs="Times New Roman"/>
              </w:rPr>
              <w:t>Subject is asked to freely recall as many words as they can, this is the status of recalling Word 6</w:t>
            </w:r>
          </w:p>
        </w:tc>
        <w:tc>
          <w:tcPr>
            <w:tcW w:w="0" w:type="auto"/>
            <w:tcBorders>
              <w:top w:val="single" w:sz="4" w:space="0" w:color="auto"/>
              <w:left w:val="single" w:sz="4" w:space="0" w:color="auto"/>
              <w:bottom w:val="single" w:sz="4" w:space="0" w:color="auto"/>
              <w:right w:val="single" w:sz="4" w:space="0" w:color="auto"/>
            </w:tcBorders>
          </w:tcPr>
          <w:p w14:paraId="26EA7018" w14:textId="77777777" w:rsidR="00D527C9" w:rsidRPr="001F720E" w:rsidRDefault="00D527C9" w:rsidP="004931DB">
            <w:pPr>
              <w:rPr>
                <w:rFonts w:cs="Times New Roman"/>
              </w:rPr>
            </w:pPr>
            <w:r w:rsidRPr="001F720E">
              <w:rPr>
                <w:rFonts w:cs="Times New Roman"/>
              </w:rPr>
              <w:t>0 = Cued Recall</w:t>
            </w:r>
          </w:p>
          <w:p w14:paraId="0ADB1992" w14:textId="77777777" w:rsidR="00D527C9" w:rsidRPr="001F720E" w:rsidRDefault="00D527C9" w:rsidP="004931DB">
            <w:pPr>
              <w:rPr>
                <w:rFonts w:cs="Times New Roman"/>
              </w:rPr>
            </w:pPr>
            <w:r w:rsidRPr="001F720E">
              <w:rPr>
                <w:rFonts w:cs="Times New Roman"/>
              </w:rPr>
              <w:t>1 = Free Recall</w:t>
            </w:r>
          </w:p>
          <w:p w14:paraId="19BFBE47" w14:textId="1270A925" w:rsidR="00D527C9" w:rsidRDefault="00D527C9" w:rsidP="004931DB">
            <w:pPr>
              <w:rPr>
                <w:rFonts w:cs="Times New Roman"/>
              </w:rPr>
            </w:pPr>
            <w:r w:rsidRPr="001F720E">
              <w:rPr>
                <w:rFonts w:cs="Times New Roman"/>
              </w:rPr>
              <w:t>66 = Word could not be recalled even with a cue</w:t>
            </w:r>
          </w:p>
        </w:tc>
      </w:tr>
      <w:tr w:rsidR="00D527C9" w:rsidRPr="000431A1" w14:paraId="6398AAEB" w14:textId="77777777" w:rsidTr="00D527C9">
        <w:tc>
          <w:tcPr>
            <w:tcW w:w="0" w:type="auto"/>
            <w:tcBorders>
              <w:top w:val="single" w:sz="4" w:space="0" w:color="auto"/>
              <w:left w:val="single" w:sz="4" w:space="0" w:color="auto"/>
              <w:bottom w:val="single" w:sz="4" w:space="0" w:color="auto"/>
              <w:right w:val="single" w:sz="4" w:space="0" w:color="auto"/>
            </w:tcBorders>
          </w:tcPr>
          <w:p w14:paraId="099DD2F7" w14:textId="54CB138A" w:rsidR="00D527C9" w:rsidRPr="005F768F" w:rsidRDefault="00D527C9" w:rsidP="004931DB">
            <w:pPr>
              <w:jc w:val="center"/>
              <w:rPr>
                <w:rFonts w:cs="Times New Roman"/>
              </w:rPr>
            </w:pPr>
            <w:r w:rsidRPr="004931DB">
              <w:rPr>
                <w:rFonts w:cs="Times New Roman"/>
              </w:rPr>
              <w:t>W6FreeOrder1</w:t>
            </w:r>
          </w:p>
        </w:tc>
        <w:tc>
          <w:tcPr>
            <w:tcW w:w="0" w:type="auto"/>
            <w:tcBorders>
              <w:top w:val="single" w:sz="4" w:space="0" w:color="auto"/>
              <w:left w:val="single" w:sz="4" w:space="0" w:color="auto"/>
              <w:bottom w:val="single" w:sz="4" w:space="0" w:color="auto"/>
              <w:right w:val="single" w:sz="4" w:space="0" w:color="auto"/>
            </w:tcBorders>
          </w:tcPr>
          <w:p w14:paraId="06B30FD2" w14:textId="087F69A8" w:rsidR="00D527C9" w:rsidRPr="00191F36" w:rsidRDefault="00D527C9" w:rsidP="004931DB">
            <w:pPr>
              <w:rPr>
                <w:rFonts w:cs="Times New Roman"/>
              </w:rPr>
            </w:pPr>
            <w:r w:rsidRPr="004931DB">
              <w:rPr>
                <w:rFonts w:cs="Times New Roman"/>
              </w:rPr>
              <w:t>If Word6Run1=1, then W6FreeOrder1 represents the sequential order number in which Word 6 was recalled</w:t>
            </w:r>
          </w:p>
        </w:tc>
        <w:tc>
          <w:tcPr>
            <w:tcW w:w="0" w:type="auto"/>
            <w:tcBorders>
              <w:top w:val="single" w:sz="4" w:space="0" w:color="auto"/>
              <w:left w:val="single" w:sz="4" w:space="0" w:color="auto"/>
              <w:bottom w:val="single" w:sz="4" w:space="0" w:color="auto"/>
              <w:right w:val="single" w:sz="4" w:space="0" w:color="auto"/>
            </w:tcBorders>
          </w:tcPr>
          <w:p w14:paraId="1E72A6B6" w14:textId="23E6E4E7" w:rsidR="00D527C9" w:rsidRDefault="00D527C9" w:rsidP="004931DB">
            <w:pPr>
              <w:rPr>
                <w:rFonts w:cs="Times New Roman"/>
              </w:rPr>
            </w:pPr>
          </w:p>
        </w:tc>
      </w:tr>
      <w:tr w:rsidR="00D527C9" w:rsidRPr="000431A1" w14:paraId="7CC8E4C5" w14:textId="77777777" w:rsidTr="00D527C9">
        <w:tc>
          <w:tcPr>
            <w:tcW w:w="0" w:type="auto"/>
            <w:tcBorders>
              <w:top w:val="single" w:sz="4" w:space="0" w:color="auto"/>
              <w:left w:val="single" w:sz="4" w:space="0" w:color="auto"/>
              <w:bottom w:val="single" w:sz="4" w:space="0" w:color="auto"/>
              <w:right w:val="single" w:sz="4" w:space="0" w:color="auto"/>
            </w:tcBorders>
          </w:tcPr>
          <w:p w14:paraId="72E1F5D3" w14:textId="74422C6E" w:rsidR="00D527C9" w:rsidRPr="005F768F" w:rsidRDefault="00D527C9" w:rsidP="004931DB">
            <w:pPr>
              <w:jc w:val="center"/>
              <w:rPr>
                <w:rFonts w:cs="Times New Roman"/>
              </w:rPr>
            </w:pPr>
            <w:r w:rsidRPr="004931DB">
              <w:rPr>
                <w:rFonts w:cs="Times New Roman"/>
              </w:rPr>
              <w:t>Word7Run1</w:t>
            </w:r>
          </w:p>
        </w:tc>
        <w:tc>
          <w:tcPr>
            <w:tcW w:w="0" w:type="auto"/>
            <w:tcBorders>
              <w:top w:val="single" w:sz="4" w:space="0" w:color="auto"/>
              <w:left w:val="single" w:sz="4" w:space="0" w:color="auto"/>
              <w:bottom w:val="single" w:sz="4" w:space="0" w:color="auto"/>
              <w:right w:val="single" w:sz="4" w:space="0" w:color="auto"/>
            </w:tcBorders>
          </w:tcPr>
          <w:p w14:paraId="61A0948A" w14:textId="0329C378" w:rsidR="00D527C9" w:rsidRPr="00191F36" w:rsidRDefault="00D527C9" w:rsidP="004931DB">
            <w:pPr>
              <w:rPr>
                <w:rFonts w:cs="Times New Roman"/>
              </w:rPr>
            </w:pPr>
            <w:r w:rsidRPr="004931DB">
              <w:rPr>
                <w:rFonts w:cs="Times New Roman"/>
              </w:rPr>
              <w:t>Subject is asked to freely recall as many words as they can, this is the status of recalling Word 7.</w:t>
            </w:r>
          </w:p>
        </w:tc>
        <w:tc>
          <w:tcPr>
            <w:tcW w:w="0" w:type="auto"/>
            <w:tcBorders>
              <w:top w:val="single" w:sz="4" w:space="0" w:color="auto"/>
              <w:left w:val="single" w:sz="4" w:space="0" w:color="auto"/>
              <w:bottom w:val="single" w:sz="4" w:space="0" w:color="auto"/>
              <w:right w:val="single" w:sz="4" w:space="0" w:color="auto"/>
            </w:tcBorders>
          </w:tcPr>
          <w:p w14:paraId="1B735E70" w14:textId="77777777" w:rsidR="00D527C9" w:rsidRPr="001F720E" w:rsidRDefault="00D527C9" w:rsidP="004931DB">
            <w:pPr>
              <w:rPr>
                <w:rFonts w:cs="Times New Roman"/>
              </w:rPr>
            </w:pPr>
            <w:r w:rsidRPr="001F720E">
              <w:rPr>
                <w:rFonts w:cs="Times New Roman"/>
              </w:rPr>
              <w:t>0 = Cued Recall</w:t>
            </w:r>
          </w:p>
          <w:p w14:paraId="33FAA40A" w14:textId="77777777" w:rsidR="00D527C9" w:rsidRPr="001F720E" w:rsidRDefault="00D527C9" w:rsidP="004931DB">
            <w:pPr>
              <w:rPr>
                <w:rFonts w:cs="Times New Roman"/>
              </w:rPr>
            </w:pPr>
            <w:r w:rsidRPr="001F720E">
              <w:rPr>
                <w:rFonts w:cs="Times New Roman"/>
              </w:rPr>
              <w:t>1 = Free Recall</w:t>
            </w:r>
          </w:p>
          <w:p w14:paraId="686F59C2" w14:textId="3173D3B3" w:rsidR="00D527C9" w:rsidRDefault="00D527C9" w:rsidP="004931DB">
            <w:pPr>
              <w:rPr>
                <w:rFonts w:cs="Times New Roman"/>
              </w:rPr>
            </w:pPr>
            <w:r w:rsidRPr="001F720E">
              <w:rPr>
                <w:rFonts w:cs="Times New Roman"/>
              </w:rPr>
              <w:t>66 = Word could not be recalled even with a cue</w:t>
            </w:r>
          </w:p>
        </w:tc>
      </w:tr>
      <w:tr w:rsidR="00D527C9" w:rsidRPr="000431A1" w14:paraId="7E393D61" w14:textId="77777777" w:rsidTr="00D527C9">
        <w:tc>
          <w:tcPr>
            <w:tcW w:w="0" w:type="auto"/>
            <w:tcBorders>
              <w:top w:val="single" w:sz="4" w:space="0" w:color="auto"/>
              <w:left w:val="single" w:sz="4" w:space="0" w:color="auto"/>
              <w:bottom w:val="single" w:sz="4" w:space="0" w:color="auto"/>
              <w:right w:val="single" w:sz="4" w:space="0" w:color="auto"/>
            </w:tcBorders>
          </w:tcPr>
          <w:p w14:paraId="002D2E8E" w14:textId="4D4ABF3E" w:rsidR="00D527C9" w:rsidRPr="005F768F" w:rsidRDefault="00D527C9" w:rsidP="004931DB">
            <w:pPr>
              <w:jc w:val="center"/>
              <w:rPr>
                <w:rFonts w:cs="Times New Roman"/>
              </w:rPr>
            </w:pPr>
            <w:r w:rsidRPr="004931DB">
              <w:rPr>
                <w:rFonts w:cs="Times New Roman"/>
              </w:rPr>
              <w:t>W7FreeOrder1</w:t>
            </w:r>
          </w:p>
        </w:tc>
        <w:tc>
          <w:tcPr>
            <w:tcW w:w="0" w:type="auto"/>
            <w:tcBorders>
              <w:top w:val="single" w:sz="4" w:space="0" w:color="auto"/>
              <w:left w:val="single" w:sz="4" w:space="0" w:color="auto"/>
              <w:bottom w:val="single" w:sz="4" w:space="0" w:color="auto"/>
              <w:right w:val="single" w:sz="4" w:space="0" w:color="auto"/>
            </w:tcBorders>
          </w:tcPr>
          <w:p w14:paraId="605FA7D8" w14:textId="0A3AB87A" w:rsidR="00D527C9" w:rsidRPr="00191F36" w:rsidRDefault="00D527C9" w:rsidP="004931DB">
            <w:pPr>
              <w:rPr>
                <w:rFonts w:cs="Times New Roman"/>
              </w:rPr>
            </w:pPr>
            <w:r w:rsidRPr="004931DB">
              <w:rPr>
                <w:rFonts w:cs="Times New Roman"/>
              </w:rPr>
              <w:t>If Word7Run1=1, then W7FreeOrder1 represents the sequential order number in which Word 7 was recalled</w:t>
            </w:r>
          </w:p>
        </w:tc>
        <w:tc>
          <w:tcPr>
            <w:tcW w:w="0" w:type="auto"/>
            <w:tcBorders>
              <w:top w:val="single" w:sz="4" w:space="0" w:color="auto"/>
              <w:left w:val="single" w:sz="4" w:space="0" w:color="auto"/>
              <w:bottom w:val="single" w:sz="4" w:space="0" w:color="auto"/>
              <w:right w:val="single" w:sz="4" w:space="0" w:color="auto"/>
            </w:tcBorders>
          </w:tcPr>
          <w:p w14:paraId="50B6F464" w14:textId="0A0A6F36" w:rsidR="00D527C9" w:rsidRDefault="00D527C9" w:rsidP="004931DB">
            <w:pPr>
              <w:rPr>
                <w:rFonts w:cs="Times New Roman"/>
              </w:rPr>
            </w:pPr>
          </w:p>
        </w:tc>
      </w:tr>
      <w:tr w:rsidR="00D527C9" w:rsidRPr="000431A1" w14:paraId="4462D766" w14:textId="77777777" w:rsidTr="00D527C9">
        <w:tc>
          <w:tcPr>
            <w:tcW w:w="0" w:type="auto"/>
            <w:tcBorders>
              <w:top w:val="single" w:sz="4" w:space="0" w:color="auto"/>
              <w:left w:val="single" w:sz="4" w:space="0" w:color="auto"/>
              <w:bottom w:val="single" w:sz="4" w:space="0" w:color="auto"/>
              <w:right w:val="single" w:sz="4" w:space="0" w:color="auto"/>
            </w:tcBorders>
          </w:tcPr>
          <w:p w14:paraId="74F4A241" w14:textId="512EB46E" w:rsidR="00D527C9" w:rsidRPr="005F768F" w:rsidRDefault="00D527C9" w:rsidP="004931DB">
            <w:pPr>
              <w:jc w:val="center"/>
              <w:rPr>
                <w:rFonts w:cs="Times New Roman"/>
              </w:rPr>
            </w:pPr>
            <w:r w:rsidRPr="004931DB">
              <w:rPr>
                <w:rFonts w:cs="Times New Roman"/>
              </w:rPr>
              <w:t>Word8Run1</w:t>
            </w:r>
          </w:p>
        </w:tc>
        <w:tc>
          <w:tcPr>
            <w:tcW w:w="0" w:type="auto"/>
            <w:tcBorders>
              <w:top w:val="single" w:sz="4" w:space="0" w:color="auto"/>
              <w:left w:val="single" w:sz="4" w:space="0" w:color="auto"/>
              <w:bottom w:val="single" w:sz="4" w:space="0" w:color="auto"/>
              <w:right w:val="single" w:sz="4" w:space="0" w:color="auto"/>
            </w:tcBorders>
          </w:tcPr>
          <w:p w14:paraId="680186BB" w14:textId="0F5705F4" w:rsidR="00D527C9" w:rsidRPr="00191F36" w:rsidRDefault="00D527C9" w:rsidP="004931DB">
            <w:pPr>
              <w:rPr>
                <w:rFonts w:cs="Times New Roman"/>
              </w:rPr>
            </w:pPr>
            <w:r w:rsidRPr="004931DB">
              <w:rPr>
                <w:rFonts w:cs="Times New Roman"/>
              </w:rPr>
              <w:t>Subject is asked to freely recall as many words as they can, this is the status of recalling Word 8</w:t>
            </w:r>
          </w:p>
        </w:tc>
        <w:tc>
          <w:tcPr>
            <w:tcW w:w="0" w:type="auto"/>
            <w:tcBorders>
              <w:top w:val="single" w:sz="4" w:space="0" w:color="auto"/>
              <w:left w:val="single" w:sz="4" w:space="0" w:color="auto"/>
              <w:bottom w:val="single" w:sz="4" w:space="0" w:color="auto"/>
              <w:right w:val="single" w:sz="4" w:space="0" w:color="auto"/>
            </w:tcBorders>
          </w:tcPr>
          <w:p w14:paraId="440C7346" w14:textId="77777777" w:rsidR="00D527C9" w:rsidRPr="001F720E" w:rsidRDefault="00D527C9" w:rsidP="004931DB">
            <w:pPr>
              <w:rPr>
                <w:rFonts w:cs="Times New Roman"/>
              </w:rPr>
            </w:pPr>
            <w:r w:rsidRPr="001F720E">
              <w:rPr>
                <w:rFonts w:cs="Times New Roman"/>
              </w:rPr>
              <w:t>0 = Cued Recall</w:t>
            </w:r>
          </w:p>
          <w:p w14:paraId="2CAF22FE" w14:textId="77777777" w:rsidR="00D527C9" w:rsidRPr="001F720E" w:rsidRDefault="00D527C9" w:rsidP="004931DB">
            <w:pPr>
              <w:rPr>
                <w:rFonts w:cs="Times New Roman"/>
              </w:rPr>
            </w:pPr>
            <w:r w:rsidRPr="001F720E">
              <w:rPr>
                <w:rFonts w:cs="Times New Roman"/>
              </w:rPr>
              <w:t>1 = Free Recall</w:t>
            </w:r>
          </w:p>
          <w:p w14:paraId="1D9A9C29" w14:textId="55DE2697" w:rsidR="00D527C9" w:rsidRDefault="00D527C9" w:rsidP="004931DB">
            <w:pPr>
              <w:rPr>
                <w:rFonts w:cs="Times New Roman"/>
              </w:rPr>
            </w:pPr>
            <w:r w:rsidRPr="001F720E">
              <w:rPr>
                <w:rFonts w:cs="Times New Roman"/>
              </w:rPr>
              <w:t>66 = Word could not be recalled even with a cue</w:t>
            </w:r>
          </w:p>
        </w:tc>
      </w:tr>
      <w:tr w:rsidR="00D527C9" w:rsidRPr="000431A1" w14:paraId="4D9E79A2" w14:textId="77777777" w:rsidTr="00D527C9">
        <w:tc>
          <w:tcPr>
            <w:tcW w:w="0" w:type="auto"/>
            <w:tcBorders>
              <w:top w:val="single" w:sz="4" w:space="0" w:color="auto"/>
              <w:left w:val="single" w:sz="4" w:space="0" w:color="auto"/>
              <w:bottom w:val="single" w:sz="4" w:space="0" w:color="auto"/>
              <w:right w:val="single" w:sz="4" w:space="0" w:color="auto"/>
            </w:tcBorders>
          </w:tcPr>
          <w:p w14:paraId="1EEE3E32" w14:textId="53ECD8A9" w:rsidR="00D527C9" w:rsidRPr="005F768F" w:rsidRDefault="00D527C9" w:rsidP="004931DB">
            <w:pPr>
              <w:jc w:val="center"/>
              <w:rPr>
                <w:rFonts w:cs="Times New Roman"/>
              </w:rPr>
            </w:pPr>
            <w:r w:rsidRPr="004931DB">
              <w:rPr>
                <w:rFonts w:cs="Times New Roman"/>
              </w:rPr>
              <w:t>W8FreeOrder1</w:t>
            </w:r>
          </w:p>
        </w:tc>
        <w:tc>
          <w:tcPr>
            <w:tcW w:w="0" w:type="auto"/>
            <w:tcBorders>
              <w:top w:val="single" w:sz="4" w:space="0" w:color="auto"/>
              <w:left w:val="single" w:sz="4" w:space="0" w:color="auto"/>
              <w:bottom w:val="single" w:sz="4" w:space="0" w:color="auto"/>
              <w:right w:val="single" w:sz="4" w:space="0" w:color="auto"/>
            </w:tcBorders>
          </w:tcPr>
          <w:p w14:paraId="34D4CB59" w14:textId="6D432FD9" w:rsidR="00D527C9" w:rsidRPr="00191F36" w:rsidRDefault="00D527C9" w:rsidP="004931DB">
            <w:pPr>
              <w:rPr>
                <w:rFonts w:cs="Times New Roman"/>
              </w:rPr>
            </w:pPr>
            <w:r w:rsidRPr="004931DB">
              <w:rPr>
                <w:rFonts w:cs="Times New Roman"/>
              </w:rPr>
              <w:t>If Word8Run1=1, then W8FreeOrder1 represents the sequential order number in which Word 8 was recalled</w:t>
            </w:r>
          </w:p>
        </w:tc>
        <w:tc>
          <w:tcPr>
            <w:tcW w:w="0" w:type="auto"/>
            <w:tcBorders>
              <w:top w:val="single" w:sz="4" w:space="0" w:color="auto"/>
              <w:left w:val="single" w:sz="4" w:space="0" w:color="auto"/>
              <w:bottom w:val="single" w:sz="4" w:space="0" w:color="auto"/>
              <w:right w:val="single" w:sz="4" w:space="0" w:color="auto"/>
            </w:tcBorders>
          </w:tcPr>
          <w:p w14:paraId="6289DE3C" w14:textId="287EDFB0" w:rsidR="00D527C9" w:rsidRDefault="00D527C9" w:rsidP="004931DB">
            <w:pPr>
              <w:rPr>
                <w:rFonts w:cs="Times New Roman"/>
              </w:rPr>
            </w:pPr>
          </w:p>
        </w:tc>
      </w:tr>
      <w:tr w:rsidR="00D527C9" w:rsidRPr="000431A1" w14:paraId="0E203F89" w14:textId="77777777" w:rsidTr="00D527C9">
        <w:tc>
          <w:tcPr>
            <w:tcW w:w="0" w:type="auto"/>
            <w:tcBorders>
              <w:top w:val="single" w:sz="4" w:space="0" w:color="auto"/>
              <w:left w:val="single" w:sz="4" w:space="0" w:color="auto"/>
              <w:bottom w:val="single" w:sz="4" w:space="0" w:color="auto"/>
              <w:right w:val="single" w:sz="4" w:space="0" w:color="auto"/>
            </w:tcBorders>
          </w:tcPr>
          <w:p w14:paraId="53AD2460" w14:textId="5AFAEBD6" w:rsidR="00D527C9" w:rsidRPr="005F768F" w:rsidRDefault="00D527C9" w:rsidP="004931DB">
            <w:pPr>
              <w:jc w:val="center"/>
              <w:rPr>
                <w:rFonts w:cs="Times New Roman"/>
              </w:rPr>
            </w:pPr>
            <w:r w:rsidRPr="004931DB">
              <w:rPr>
                <w:rFonts w:cs="Times New Roman"/>
              </w:rPr>
              <w:lastRenderedPageBreak/>
              <w:t>Word9Run1</w:t>
            </w:r>
          </w:p>
        </w:tc>
        <w:tc>
          <w:tcPr>
            <w:tcW w:w="0" w:type="auto"/>
            <w:tcBorders>
              <w:top w:val="single" w:sz="4" w:space="0" w:color="auto"/>
              <w:left w:val="single" w:sz="4" w:space="0" w:color="auto"/>
              <w:bottom w:val="single" w:sz="4" w:space="0" w:color="auto"/>
              <w:right w:val="single" w:sz="4" w:space="0" w:color="auto"/>
            </w:tcBorders>
          </w:tcPr>
          <w:p w14:paraId="34595FA0" w14:textId="396A057D" w:rsidR="00D527C9" w:rsidRPr="00191F36" w:rsidRDefault="00D527C9" w:rsidP="004931DB">
            <w:pPr>
              <w:rPr>
                <w:rFonts w:cs="Times New Roman"/>
              </w:rPr>
            </w:pPr>
            <w:r w:rsidRPr="004931DB">
              <w:rPr>
                <w:rFonts w:cs="Times New Roman"/>
              </w:rPr>
              <w:t>Subject is asked to freely recall as many words as they can, this is the status of recalling Word 9.</w:t>
            </w:r>
          </w:p>
        </w:tc>
        <w:tc>
          <w:tcPr>
            <w:tcW w:w="0" w:type="auto"/>
            <w:tcBorders>
              <w:top w:val="single" w:sz="4" w:space="0" w:color="auto"/>
              <w:left w:val="single" w:sz="4" w:space="0" w:color="auto"/>
              <w:bottom w:val="single" w:sz="4" w:space="0" w:color="auto"/>
              <w:right w:val="single" w:sz="4" w:space="0" w:color="auto"/>
            </w:tcBorders>
          </w:tcPr>
          <w:p w14:paraId="0E959D3B" w14:textId="77777777" w:rsidR="00D527C9" w:rsidRPr="001F720E" w:rsidRDefault="00D527C9" w:rsidP="004931DB">
            <w:pPr>
              <w:rPr>
                <w:rFonts w:cs="Times New Roman"/>
              </w:rPr>
            </w:pPr>
            <w:r w:rsidRPr="001F720E">
              <w:rPr>
                <w:rFonts w:cs="Times New Roman"/>
              </w:rPr>
              <w:t>0 = Cued Recall</w:t>
            </w:r>
          </w:p>
          <w:p w14:paraId="1CBD94F6" w14:textId="77777777" w:rsidR="00D527C9" w:rsidRPr="001F720E" w:rsidRDefault="00D527C9" w:rsidP="004931DB">
            <w:pPr>
              <w:rPr>
                <w:rFonts w:cs="Times New Roman"/>
              </w:rPr>
            </w:pPr>
            <w:r w:rsidRPr="001F720E">
              <w:rPr>
                <w:rFonts w:cs="Times New Roman"/>
              </w:rPr>
              <w:t>1 = Free Recall</w:t>
            </w:r>
          </w:p>
          <w:p w14:paraId="63B6546A" w14:textId="30086182" w:rsidR="00D527C9" w:rsidRDefault="00D527C9" w:rsidP="004931DB">
            <w:pPr>
              <w:rPr>
                <w:rFonts w:cs="Times New Roman"/>
              </w:rPr>
            </w:pPr>
            <w:r w:rsidRPr="001F720E">
              <w:rPr>
                <w:rFonts w:cs="Times New Roman"/>
              </w:rPr>
              <w:t>66 = Word could not be recalled even with a cue</w:t>
            </w:r>
          </w:p>
        </w:tc>
      </w:tr>
      <w:tr w:rsidR="00D527C9" w:rsidRPr="000431A1" w14:paraId="53754B1E" w14:textId="77777777" w:rsidTr="00D527C9">
        <w:tc>
          <w:tcPr>
            <w:tcW w:w="0" w:type="auto"/>
            <w:tcBorders>
              <w:top w:val="single" w:sz="4" w:space="0" w:color="auto"/>
              <w:left w:val="single" w:sz="4" w:space="0" w:color="auto"/>
              <w:bottom w:val="single" w:sz="4" w:space="0" w:color="auto"/>
              <w:right w:val="single" w:sz="4" w:space="0" w:color="auto"/>
            </w:tcBorders>
          </w:tcPr>
          <w:p w14:paraId="063214CF" w14:textId="579C0049" w:rsidR="00D527C9" w:rsidRPr="005F768F" w:rsidRDefault="00D527C9" w:rsidP="004931DB">
            <w:pPr>
              <w:jc w:val="center"/>
              <w:rPr>
                <w:rFonts w:cs="Times New Roman"/>
              </w:rPr>
            </w:pPr>
            <w:r w:rsidRPr="004931DB">
              <w:rPr>
                <w:rFonts w:cs="Times New Roman"/>
              </w:rPr>
              <w:t>W9FreeOrder1</w:t>
            </w:r>
          </w:p>
        </w:tc>
        <w:tc>
          <w:tcPr>
            <w:tcW w:w="0" w:type="auto"/>
            <w:tcBorders>
              <w:top w:val="single" w:sz="4" w:space="0" w:color="auto"/>
              <w:left w:val="single" w:sz="4" w:space="0" w:color="auto"/>
              <w:bottom w:val="single" w:sz="4" w:space="0" w:color="auto"/>
              <w:right w:val="single" w:sz="4" w:space="0" w:color="auto"/>
            </w:tcBorders>
          </w:tcPr>
          <w:p w14:paraId="4A54F8DA" w14:textId="2056D48D" w:rsidR="00D527C9" w:rsidRPr="00191F36" w:rsidRDefault="00D527C9" w:rsidP="004931DB">
            <w:pPr>
              <w:rPr>
                <w:rFonts w:cs="Times New Roman"/>
              </w:rPr>
            </w:pPr>
            <w:r w:rsidRPr="004931DB">
              <w:rPr>
                <w:rFonts w:cs="Times New Roman"/>
              </w:rPr>
              <w:t>If Word9Run1=1, then W9FreeOrder1 represents the sequential order number in which Word 9 was recalled</w:t>
            </w:r>
          </w:p>
        </w:tc>
        <w:tc>
          <w:tcPr>
            <w:tcW w:w="0" w:type="auto"/>
            <w:tcBorders>
              <w:top w:val="single" w:sz="4" w:space="0" w:color="auto"/>
              <w:left w:val="single" w:sz="4" w:space="0" w:color="auto"/>
              <w:bottom w:val="single" w:sz="4" w:space="0" w:color="auto"/>
              <w:right w:val="single" w:sz="4" w:space="0" w:color="auto"/>
            </w:tcBorders>
          </w:tcPr>
          <w:p w14:paraId="38DBB11E" w14:textId="77777777" w:rsidR="00D527C9" w:rsidRDefault="00D527C9" w:rsidP="004931DB">
            <w:pPr>
              <w:rPr>
                <w:rFonts w:cs="Times New Roman"/>
              </w:rPr>
            </w:pPr>
          </w:p>
        </w:tc>
      </w:tr>
      <w:tr w:rsidR="00D527C9" w:rsidRPr="000431A1" w14:paraId="67D4697A" w14:textId="77777777" w:rsidTr="00D527C9">
        <w:tc>
          <w:tcPr>
            <w:tcW w:w="0" w:type="auto"/>
            <w:tcBorders>
              <w:top w:val="single" w:sz="4" w:space="0" w:color="auto"/>
              <w:left w:val="single" w:sz="4" w:space="0" w:color="auto"/>
              <w:bottom w:val="single" w:sz="4" w:space="0" w:color="auto"/>
              <w:right w:val="single" w:sz="4" w:space="0" w:color="auto"/>
            </w:tcBorders>
          </w:tcPr>
          <w:p w14:paraId="55CF98EF" w14:textId="6558BA6B" w:rsidR="00D527C9" w:rsidRPr="005F768F" w:rsidRDefault="00D527C9" w:rsidP="004931DB">
            <w:pPr>
              <w:jc w:val="center"/>
              <w:rPr>
                <w:rFonts w:cs="Times New Roman"/>
              </w:rPr>
            </w:pPr>
            <w:r w:rsidRPr="004931DB">
              <w:rPr>
                <w:rFonts w:cs="Times New Roman"/>
              </w:rPr>
              <w:t>Word10Run1</w:t>
            </w:r>
          </w:p>
        </w:tc>
        <w:tc>
          <w:tcPr>
            <w:tcW w:w="0" w:type="auto"/>
            <w:tcBorders>
              <w:top w:val="single" w:sz="4" w:space="0" w:color="auto"/>
              <w:left w:val="single" w:sz="4" w:space="0" w:color="auto"/>
              <w:bottom w:val="single" w:sz="4" w:space="0" w:color="auto"/>
              <w:right w:val="single" w:sz="4" w:space="0" w:color="auto"/>
            </w:tcBorders>
          </w:tcPr>
          <w:p w14:paraId="182AFD44" w14:textId="4E354106" w:rsidR="00D527C9" w:rsidRPr="00191F36" w:rsidRDefault="00D527C9" w:rsidP="004931DB">
            <w:pPr>
              <w:rPr>
                <w:rFonts w:cs="Times New Roman"/>
              </w:rPr>
            </w:pPr>
            <w:r w:rsidRPr="004931DB">
              <w:rPr>
                <w:rFonts w:cs="Times New Roman"/>
              </w:rPr>
              <w:t>Subject is asked to freely recall as many words as they can, this is the status of recalling Word 10.</w:t>
            </w:r>
          </w:p>
        </w:tc>
        <w:tc>
          <w:tcPr>
            <w:tcW w:w="0" w:type="auto"/>
            <w:tcBorders>
              <w:top w:val="single" w:sz="4" w:space="0" w:color="auto"/>
              <w:left w:val="single" w:sz="4" w:space="0" w:color="auto"/>
              <w:bottom w:val="single" w:sz="4" w:space="0" w:color="auto"/>
              <w:right w:val="single" w:sz="4" w:space="0" w:color="auto"/>
            </w:tcBorders>
          </w:tcPr>
          <w:p w14:paraId="6E4D35FE" w14:textId="77777777" w:rsidR="00D527C9" w:rsidRPr="001F720E" w:rsidRDefault="00D527C9" w:rsidP="004931DB">
            <w:pPr>
              <w:rPr>
                <w:rFonts w:cs="Times New Roman"/>
              </w:rPr>
            </w:pPr>
            <w:r w:rsidRPr="001F720E">
              <w:rPr>
                <w:rFonts w:cs="Times New Roman"/>
              </w:rPr>
              <w:t>0 = Cued Recall</w:t>
            </w:r>
          </w:p>
          <w:p w14:paraId="231D4950" w14:textId="77777777" w:rsidR="00D527C9" w:rsidRPr="001F720E" w:rsidRDefault="00D527C9" w:rsidP="004931DB">
            <w:pPr>
              <w:rPr>
                <w:rFonts w:cs="Times New Roman"/>
              </w:rPr>
            </w:pPr>
            <w:r w:rsidRPr="001F720E">
              <w:rPr>
                <w:rFonts w:cs="Times New Roman"/>
              </w:rPr>
              <w:t>1 = Free Recall</w:t>
            </w:r>
          </w:p>
          <w:p w14:paraId="4442D785" w14:textId="3592353D" w:rsidR="00D527C9" w:rsidRDefault="00D527C9" w:rsidP="004931DB">
            <w:pPr>
              <w:rPr>
                <w:rFonts w:cs="Times New Roman"/>
              </w:rPr>
            </w:pPr>
            <w:r w:rsidRPr="001F720E">
              <w:rPr>
                <w:rFonts w:cs="Times New Roman"/>
              </w:rPr>
              <w:t>66 = Word could not be recalled even with a cue</w:t>
            </w:r>
          </w:p>
        </w:tc>
      </w:tr>
      <w:tr w:rsidR="00D527C9" w:rsidRPr="000431A1" w14:paraId="72860DD1" w14:textId="77777777" w:rsidTr="00D527C9">
        <w:tc>
          <w:tcPr>
            <w:tcW w:w="0" w:type="auto"/>
            <w:tcBorders>
              <w:top w:val="single" w:sz="4" w:space="0" w:color="auto"/>
              <w:left w:val="single" w:sz="4" w:space="0" w:color="auto"/>
              <w:bottom w:val="single" w:sz="4" w:space="0" w:color="auto"/>
              <w:right w:val="single" w:sz="4" w:space="0" w:color="auto"/>
            </w:tcBorders>
          </w:tcPr>
          <w:p w14:paraId="5ADF6C2C" w14:textId="6C212E09" w:rsidR="00D527C9" w:rsidRPr="005F768F" w:rsidRDefault="00D527C9" w:rsidP="004931DB">
            <w:pPr>
              <w:jc w:val="center"/>
              <w:rPr>
                <w:rFonts w:cs="Times New Roman"/>
              </w:rPr>
            </w:pPr>
            <w:r w:rsidRPr="004931DB">
              <w:rPr>
                <w:rFonts w:cs="Times New Roman"/>
              </w:rPr>
              <w:t>W10FreeOrder1</w:t>
            </w:r>
          </w:p>
        </w:tc>
        <w:tc>
          <w:tcPr>
            <w:tcW w:w="0" w:type="auto"/>
            <w:tcBorders>
              <w:top w:val="single" w:sz="4" w:space="0" w:color="auto"/>
              <w:left w:val="single" w:sz="4" w:space="0" w:color="auto"/>
              <w:bottom w:val="single" w:sz="4" w:space="0" w:color="auto"/>
              <w:right w:val="single" w:sz="4" w:space="0" w:color="auto"/>
            </w:tcBorders>
          </w:tcPr>
          <w:p w14:paraId="4845C1AE" w14:textId="3BC249C7" w:rsidR="00D527C9" w:rsidRPr="00191F36" w:rsidRDefault="00D527C9" w:rsidP="004931DB">
            <w:pPr>
              <w:rPr>
                <w:rFonts w:cs="Times New Roman"/>
              </w:rPr>
            </w:pPr>
            <w:r w:rsidRPr="004931DB">
              <w:rPr>
                <w:rFonts w:cs="Times New Roman"/>
              </w:rPr>
              <w:t>If Word10Run1=1, then W10FreeOrder1 represents the sequential order number in which Word 10 was recalled</w:t>
            </w:r>
          </w:p>
        </w:tc>
        <w:tc>
          <w:tcPr>
            <w:tcW w:w="0" w:type="auto"/>
            <w:tcBorders>
              <w:top w:val="single" w:sz="4" w:space="0" w:color="auto"/>
              <w:left w:val="single" w:sz="4" w:space="0" w:color="auto"/>
              <w:bottom w:val="single" w:sz="4" w:space="0" w:color="auto"/>
              <w:right w:val="single" w:sz="4" w:space="0" w:color="auto"/>
            </w:tcBorders>
          </w:tcPr>
          <w:p w14:paraId="3724070E" w14:textId="77777777" w:rsidR="00D527C9" w:rsidRDefault="00D527C9" w:rsidP="004931DB">
            <w:pPr>
              <w:rPr>
                <w:rFonts w:cs="Times New Roman"/>
              </w:rPr>
            </w:pPr>
          </w:p>
        </w:tc>
      </w:tr>
      <w:tr w:rsidR="00D527C9" w:rsidRPr="000431A1" w14:paraId="14BB2C9D" w14:textId="77777777" w:rsidTr="00D527C9">
        <w:tc>
          <w:tcPr>
            <w:tcW w:w="0" w:type="auto"/>
            <w:tcBorders>
              <w:top w:val="single" w:sz="4" w:space="0" w:color="auto"/>
              <w:left w:val="single" w:sz="4" w:space="0" w:color="auto"/>
              <w:bottom w:val="single" w:sz="4" w:space="0" w:color="auto"/>
              <w:right w:val="single" w:sz="4" w:space="0" w:color="auto"/>
            </w:tcBorders>
          </w:tcPr>
          <w:p w14:paraId="5ECB06D4" w14:textId="3B7E3078" w:rsidR="00D527C9" w:rsidRPr="005F768F" w:rsidRDefault="00D527C9" w:rsidP="004931DB">
            <w:pPr>
              <w:jc w:val="center"/>
              <w:rPr>
                <w:rFonts w:cs="Times New Roman"/>
              </w:rPr>
            </w:pPr>
            <w:r w:rsidRPr="004931DB">
              <w:rPr>
                <w:rFonts w:cs="Times New Roman"/>
              </w:rPr>
              <w:t>Word11Run1</w:t>
            </w:r>
          </w:p>
        </w:tc>
        <w:tc>
          <w:tcPr>
            <w:tcW w:w="0" w:type="auto"/>
            <w:tcBorders>
              <w:top w:val="single" w:sz="4" w:space="0" w:color="auto"/>
              <w:left w:val="single" w:sz="4" w:space="0" w:color="auto"/>
              <w:bottom w:val="single" w:sz="4" w:space="0" w:color="auto"/>
              <w:right w:val="single" w:sz="4" w:space="0" w:color="auto"/>
            </w:tcBorders>
          </w:tcPr>
          <w:p w14:paraId="2DD1CE81" w14:textId="0E1886E2" w:rsidR="00D527C9" w:rsidRPr="00191F36" w:rsidRDefault="00D527C9" w:rsidP="004931DB">
            <w:pPr>
              <w:rPr>
                <w:rFonts w:cs="Times New Roman"/>
              </w:rPr>
            </w:pPr>
            <w:r w:rsidRPr="004931DB">
              <w:rPr>
                <w:rFonts w:cs="Times New Roman"/>
              </w:rPr>
              <w:t>Subject is asked to freely recall as many words as they can, this is the status of recalling Word 11.</w:t>
            </w:r>
          </w:p>
        </w:tc>
        <w:tc>
          <w:tcPr>
            <w:tcW w:w="0" w:type="auto"/>
            <w:tcBorders>
              <w:top w:val="single" w:sz="4" w:space="0" w:color="auto"/>
              <w:left w:val="single" w:sz="4" w:space="0" w:color="auto"/>
              <w:bottom w:val="single" w:sz="4" w:space="0" w:color="auto"/>
              <w:right w:val="single" w:sz="4" w:space="0" w:color="auto"/>
            </w:tcBorders>
          </w:tcPr>
          <w:p w14:paraId="25A37662" w14:textId="77777777" w:rsidR="00D527C9" w:rsidRPr="001F720E" w:rsidRDefault="00D527C9" w:rsidP="004931DB">
            <w:pPr>
              <w:rPr>
                <w:rFonts w:cs="Times New Roman"/>
              </w:rPr>
            </w:pPr>
            <w:r w:rsidRPr="001F720E">
              <w:rPr>
                <w:rFonts w:cs="Times New Roman"/>
              </w:rPr>
              <w:t>0 = Cued Recall</w:t>
            </w:r>
          </w:p>
          <w:p w14:paraId="0B0156BC" w14:textId="77777777" w:rsidR="00D527C9" w:rsidRPr="001F720E" w:rsidRDefault="00D527C9" w:rsidP="004931DB">
            <w:pPr>
              <w:rPr>
                <w:rFonts w:cs="Times New Roman"/>
              </w:rPr>
            </w:pPr>
            <w:r w:rsidRPr="001F720E">
              <w:rPr>
                <w:rFonts w:cs="Times New Roman"/>
              </w:rPr>
              <w:t>1 = Free Recall</w:t>
            </w:r>
          </w:p>
          <w:p w14:paraId="64EBFC62" w14:textId="4D692890" w:rsidR="00D527C9" w:rsidRDefault="00D527C9" w:rsidP="004931DB">
            <w:pPr>
              <w:rPr>
                <w:rFonts w:cs="Times New Roman"/>
              </w:rPr>
            </w:pPr>
            <w:r w:rsidRPr="001F720E">
              <w:rPr>
                <w:rFonts w:cs="Times New Roman"/>
              </w:rPr>
              <w:t>66 = Word could not be recalled even with a cue</w:t>
            </w:r>
          </w:p>
        </w:tc>
      </w:tr>
      <w:tr w:rsidR="00D527C9" w:rsidRPr="000431A1" w14:paraId="5DE227FF" w14:textId="77777777" w:rsidTr="00D527C9">
        <w:tc>
          <w:tcPr>
            <w:tcW w:w="0" w:type="auto"/>
            <w:tcBorders>
              <w:top w:val="single" w:sz="4" w:space="0" w:color="auto"/>
              <w:left w:val="single" w:sz="4" w:space="0" w:color="auto"/>
              <w:bottom w:val="single" w:sz="4" w:space="0" w:color="auto"/>
              <w:right w:val="single" w:sz="4" w:space="0" w:color="auto"/>
            </w:tcBorders>
          </w:tcPr>
          <w:p w14:paraId="6BAB2FB1" w14:textId="5A8EE805" w:rsidR="00D527C9" w:rsidRDefault="00D527C9" w:rsidP="004931DB">
            <w:pPr>
              <w:jc w:val="center"/>
              <w:rPr>
                <w:rFonts w:cs="Times New Roman"/>
              </w:rPr>
            </w:pPr>
            <w:r w:rsidRPr="004931DB">
              <w:rPr>
                <w:rFonts w:cs="Times New Roman"/>
              </w:rPr>
              <w:t>W11FreeOrder1</w:t>
            </w:r>
          </w:p>
          <w:p w14:paraId="3767F73C" w14:textId="77777777" w:rsidR="00D527C9" w:rsidRPr="00F01033" w:rsidRDefault="00D527C9" w:rsidP="00F01033">
            <w:pPr>
              <w:jc w:val="cente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21517D08" w14:textId="3796FB17" w:rsidR="00D527C9" w:rsidRPr="00191F36" w:rsidRDefault="00D527C9" w:rsidP="004931DB">
            <w:pPr>
              <w:rPr>
                <w:rFonts w:cs="Times New Roman"/>
              </w:rPr>
            </w:pPr>
            <w:r w:rsidRPr="004931DB">
              <w:rPr>
                <w:rFonts w:cs="Times New Roman"/>
              </w:rPr>
              <w:t>If Word11Run1=1, then W11FreeOrder1 represents the sequential order number in which Word 11 was recalled</w:t>
            </w:r>
          </w:p>
        </w:tc>
        <w:tc>
          <w:tcPr>
            <w:tcW w:w="0" w:type="auto"/>
            <w:tcBorders>
              <w:top w:val="single" w:sz="4" w:space="0" w:color="auto"/>
              <w:left w:val="single" w:sz="4" w:space="0" w:color="auto"/>
              <w:bottom w:val="single" w:sz="4" w:space="0" w:color="auto"/>
              <w:right w:val="single" w:sz="4" w:space="0" w:color="auto"/>
            </w:tcBorders>
          </w:tcPr>
          <w:p w14:paraId="4E366CC1" w14:textId="77777777" w:rsidR="00D527C9" w:rsidRDefault="00D527C9" w:rsidP="004931DB">
            <w:pPr>
              <w:rPr>
                <w:rFonts w:cs="Times New Roman"/>
              </w:rPr>
            </w:pPr>
          </w:p>
        </w:tc>
      </w:tr>
      <w:tr w:rsidR="00D527C9" w:rsidRPr="000431A1" w14:paraId="4B0C61E3" w14:textId="77777777" w:rsidTr="00D527C9">
        <w:tc>
          <w:tcPr>
            <w:tcW w:w="0" w:type="auto"/>
            <w:tcBorders>
              <w:top w:val="single" w:sz="4" w:space="0" w:color="auto"/>
              <w:left w:val="single" w:sz="4" w:space="0" w:color="auto"/>
              <w:bottom w:val="single" w:sz="4" w:space="0" w:color="auto"/>
              <w:right w:val="single" w:sz="4" w:space="0" w:color="auto"/>
            </w:tcBorders>
          </w:tcPr>
          <w:p w14:paraId="4825545A" w14:textId="41979340" w:rsidR="00D527C9" w:rsidRPr="005F768F" w:rsidRDefault="00D527C9" w:rsidP="004931DB">
            <w:pPr>
              <w:jc w:val="center"/>
              <w:rPr>
                <w:rFonts w:cs="Times New Roman"/>
              </w:rPr>
            </w:pPr>
            <w:r w:rsidRPr="004931DB">
              <w:rPr>
                <w:rFonts w:cs="Times New Roman"/>
              </w:rPr>
              <w:t>Word12Run1</w:t>
            </w:r>
          </w:p>
        </w:tc>
        <w:tc>
          <w:tcPr>
            <w:tcW w:w="0" w:type="auto"/>
            <w:tcBorders>
              <w:top w:val="single" w:sz="4" w:space="0" w:color="auto"/>
              <w:left w:val="single" w:sz="4" w:space="0" w:color="auto"/>
              <w:bottom w:val="single" w:sz="4" w:space="0" w:color="auto"/>
              <w:right w:val="single" w:sz="4" w:space="0" w:color="auto"/>
            </w:tcBorders>
          </w:tcPr>
          <w:p w14:paraId="5B21DE0E" w14:textId="171928F5" w:rsidR="00D527C9" w:rsidRPr="00191F36" w:rsidRDefault="00D527C9" w:rsidP="004931DB">
            <w:pPr>
              <w:rPr>
                <w:rFonts w:cs="Times New Roman"/>
              </w:rPr>
            </w:pPr>
            <w:r w:rsidRPr="004931DB">
              <w:rPr>
                <w:rFonts w:cs="Times New Roman"/>
              </w:rPr>
              <w:t>Subject is asked to freely recall as many words as they can, this is the status of recalling Word 12.</w:t>
            </w:r>
          </w:p>
        </w:tc>
        <w:tc>
          <w:tcPr>
            <w:tcW w:w="0" w:type="auto"/>
            <w:tcBorders>
              <w:top w:val="single" w:sz="4" w:space="0" w:color="auto"/>
              <w:left w:val="single" w:sz="4" w:space="0" w:color="auto"/>
              <w:bottom w:val="single" w:sz="4" w:space="0" w:color="auto"/>
              <w:right w:val="single" w:sz="4" w:space="0" w:color="auto"/>
            </w:tcBorders>
          </w:tcPr>
          <w:p w14:paraId="414C8DBC" w14:textId="77777777" w:rsidR="00D527C9" w:rsidRPr="001F720E" w:rsidRDefault="00D527C9" w:rsidP="004931DB">
            <w:pPr>
              <w:rPr>
                <w:rFonts w:cs="Times New Roman"/>
              </w:rPr>
            </w:pPr>
            <w:r w:rsidRPr="001F720E">
              <w:rPr>
                <w:rFonts w:cs="Times New Roman"/>
              </w:rPr>
              <w:t>0 = Cued Recall</w:t>
            </w:r>
          </w:p>
          <w:p w14:paraId="30E64D26" w14:textId="77777777" w:rsidR="00D527C9" w:rsidRPr="001F720E" w:rsidRDefault="00D527C9" w:rsidP="004931DB">
            <w:pPr>
              <w:rPr>
                <w:rFonts w:cs="Times New Roman"/>
              </w:rPr>
            </w:pPr>
            <w:r w:rsidRPr="001F720E">
              <w:rPr>
                <w:rFonts w:cs="Times New Roman"/>
              </w:rPr>
              <w:t>1 = Free Recall</w:t>
            </w:r>
          </w:p>
          <w:p w14:paraId="3D50A55D" w14:textId="0E2A7B35" w:rsidR="00D527C9" w:rsidRDefault="00D527C9" w:rsidP="004931DB">
            <w:pPr>
              <w:rPr>
                <w:rFonts w:cs="Times New Roman"/>
              </w:rPr>
            </w:pPr>
            <w:r w:rsidRPr="001F720E">
              <w:rPr>
                <w:rFonts w:cs="Times New Roman"/>
              </w:rPr>
              <w:t>66 = Word could not be recalled even with a cue</w:t>
            </w:r>
          </w:p>
        </w:tc>
      </w:tr>
      <w:tr w:rsidR="00D527C9" w:rsidRPr="000431A1" w14:paraId="42BB4F51" w14:textId="77777777" w:rsidTr="00D527C9">
        <w:tc>
          <w:tcPr>
            <w:tcW w:w="0" w:type="auto"/>
            <w:tcBorders>
              <w:top w:val="single" w:sz="4" w:space="0" w:color="auto"/>
              <w:left w:val="single" w:sz="4" w:space="0" w:color="auto"/>
              <w:bottom w:val="single" w:sz="4" w:space="0" w:color="auto"/>
              <w:right w:val="single" w:sz="4" w:space="0" w:color="auto"/>
            </w:tcBorders>
          </w:tcPr>
          <w:p w14:paraId="35142A71" w14:textId="20C5FC93" w:rsidR="00D527C9" w:rsidRPr="005F768F" w:rsidRDefault="00D527C9" w:rsidP="004931DB">
            <w:pPr>
              <w:jc w:val="center"/>
              <w:rPr>
                <w:rFonts w:cs="Times New Roman"/>
              </w:rPr>
            </w:pPr>
            <w:r w:rsidRPr="004931DB">
              <w:rPr>
                <w:rFonts w:cs="Times New Roman"/>
              </w:rPr>
              <w:t>W12FreeOrder1</w:t>
            </w:r>
          </w:p>
        </w:tc>
        <w:tc>
          <w:tcPr>
            <w:tcW w:w="0" w:type="auto"/>
            <w:tcBorders>
              <w:top w:val="single" w:sz="4" w:space="0" w:color="auto"/>
              <w:left w:val="single" w:sz="4" w:space="0" w:color="auto"/>
              <w:bottom w:val="single" w:sz="4" w:space="0" w:color="auto"/>
              <w:right w:val="single" w:sz="4" w:space="0" w:color="auto"/>
            </w:tcBorders>
          </w:tcPr>
          <w:p w14:paraId="61ACF6E2" w14:textId="054FC156" w:rsidR="00D527C9" w:rsidRPr="00191F36" w:rsidRDefault="00D527C9" w:rsidP="004931DB">
            <w:pPr>
              <w:rPr>
                <w:rFonts w:cs="Times New Roman"/>
              </w:rPr>
            </w:pPr>
            <w:r w:rsidRPr="004931DB">
              <w:rPr>
                <w:rFonts w:cs="Times New Roman"/>
              </w:rPr>
              <w:t>If Word12Run1=1, then W12FreeOrder1 represents the sequential order number in which Word 12 was recalled</w:t>
            </w:r>
          </w:p>
        </w:tc>
        <w:tc>
          <w:tcPr>
            <w:tcW w:w="0" w:type="auto"/>
            <w:tcBorders>
              <w:top w:val="single" w:sz="4" w:space="0" w:color="auto"/>
              <w:left w:val="single" w:sz="4" w:space="0" w:color="auto"/>
              <w:bottom w:val="single" w:sz="4" w:space="0" w:color="auto"/>
              <w:right w:val="single" w:sz="4" w:space="0" w:color="auto"/>
            </w:tcBorders>
          </w:tcPr>
          <w:p w14:paraId="43882108" w14:textId="77777777" w:rsidR="00D527C9" w:rsidRDefault="00D527C9" w:rsidP="004931DB">
            <w:pPr>
              <w:rPr>
                <w:rFonts w:cs="Times New Roman"/>
              </w:rPr>
            </w:pPr>
          </w:p>
        </w:tc>
      </w:tr>
      <w:tr w:rsidR="00D527C9" w:rsidRPr="000431A1" w14:paraId="3EC559B6" w14:textId="77777777" w:rsidTr="00D527C9">
        <w:tc>
          <w:tcPr>
            <w:tcW w:w="0" w:type="auto"/>
            <w:tcBorders>
              <w:top w:val="single" w:sz="4" w:space="0" w:color="auto"/>
              <w:left w:val="single" w:sz="4" w:space="0" w:color="auto"/>
              <w:bottom w:val="single" w:sz="4" w:space="0" w:color="auto"/>
              <w:right w:val="single" w:sz="4" w:space="0" w:color="auto"/>
            </w:tcBorders>
          </w:tcPr>
          <w:p w14:paraId="26DEB211" w14:textId="57E437C1" w:rsidR="00D527C9" w:rsidRPr="005F768F" w:rsidRDefault="00D527C9" w:rsidP="004931DB">
            <w:pPr>
              <w:jc w:val="center"/>
              <w:rPr>
                <w:rFonts w:cs="Times New Roman"/>
              </w:rPr>
            </w:pPr>
            <w:r w:rsidRPr="004931DB">
              <w:rPr>
                <w:rFonts w:cs="Times New Roman"/>
              </w:rPr>
              <w:t>Word13Run1</w:t>
            </w:r>
          </w:p>
        </w:tc>
        <w:tc>
          <w:tcPr>
            <w:tcW w:w="0" w:type="auto"/>
            <w:tcBorders>
              <w:top w:val="single" w:sz="4" w:space="0" w:color="auto"/>
              <w:left w:val="single" w:sz="4" w:space="0" w:color="auto"/>
              <w:bottom w:val="single" w:sz="4" w:space="0" w:color="auto"/>
              <w:right w:val="single" w:sz="4" w:space="0" w:color="auto"/>
            </w:tcBorders>
          </w:tcPr>
          <w:p w14:paraId="4861EF45" w14:textId="15B326E4" w:rsidR="00D527C9" w:rsidRPr="00191F36" w:rsidRDefault="00D527C9" w:rsidP="004931DB">
            <w:pPr>
              <w:rPr>
                <w:rFonts w:cs="Times New Roman"/>
              </w:rPr>
            </w:pPr>
            <w:r w:rsidRPr="004931DB">
              <w:rPr>
                <w:rFonts w:cs="Times New Roman"/>
              </w:rPr>
              <w:t>Subject is asked to freely recall as many words as they can, this is the status of recalling Word 13.</w:t>
            </w:r>
          </w:p>
        </w:tc>
        <w:tc>
          <w:tcPr>
            <w:tcW w:w="0" w:type="auto"/>
            <w:tcBorders>
              <w:top w:val="single" w:sz="4" w:space="0" w:color="auto"/>
              <w:left w:val="single" w:sz="4" w:space="0" w:color="auto"/>
              <w:bottom w:val="single" w:sz="4" w:space="0" w:color="auto"/>
              <w:right w:val="single" w:sz="4" w:space="0" w:color="auto"/>
            </w:tcBorders>
          </w:tcPr>
          <w:p w14:paraId="2C7D99C8" w14:textId="77777777" w:rsidR="00D527C9" w:rsidRPr="001F720E" w:rsidRDefault="00D527C9" w:rsidP="004931DB">
            <w:pPr>
              <w:rPr>
                <w:rFonts w:cs="Times New Roman"/>
              </w:rPr>
            </w:pPr>
            <w:r w:rsidRPr="001F720E">
              <w:rPr>
                <w:rFonts w:cs="Times New Roman"/>
              </w:rPr>
              <w:t>0 = Cued Recall</w:t>
            </w:r>
          </w:p>
          <w:p w14:paraId="69815A02" w14:textId="77777777" w:rsidR="00D527C9" w:rsidRPr="001F720E" w:rsidRDefault="00D527C9" w:rsidP="004931DB">
            <w:pPr>
              <w:rPr>
                <w:rFonts w:cs="Times New Roman"/>
              </w:rPr>
            </w:pPr>
            <w:r w:rsidRPr="001F720E">
              <w:rPr>
                <w:rFonts w:cs="Times New Roman"/>
              </w:rPr>
              <w:t>1 = Free Recall</w:t>
            </w:r>
          </w:p>
          <w:p w14:paraId="702513A3" w14:textId="2266DC17" w:rsidR="00D527C9" w:rsidRDefault="00D527C9" w:rsidP="004931DB">
            <w:pPr>
              <w:rPr>
                <w:rFonts w:cs="Times New Roman"/>
              </w:rPr>
            </w:pPr>
            <w:r w:rsidRPr="001F720E">
              <w:rPr>
                <w:rFonts w:cs="Times New Roman"/>
              </w:rPr>
              <w:t>66 = Word could not be recalled even with a cue</w:t>
            </w:r>
          </w:p>
        </w:tc>
      </w:tr>
      <w:tr w:rsidR="00D527C9" w:rsidRPr="000431A1" w14:paraId="15C8B8CC" w14:textId="77777777" w:rsidTr="00D527C9">
        <w:tc>
          <w:tcPr>
            <w:tcW w:w="0" w:type="auto"/>
            <w:tcBorders>
              <w:top w:val="single" w:sz="4" w:space="0" w:color="auto"/>
              <w:left w:val="single" w:sz="4" w:space="0" w:color="auto"/>
              <w:bottom w:val="single" w:sz="4" w:space="0" w:color="auto"/>
              <w:right w:val="single" w:sz="4" w:space="0" w:color="auto"/>
            </w:tcBorders>
          </w:tcPr>
          <w:p w14:paraId="340F8298" w14:textId="49D2893F" w:rsidR="00D527C9" w:rsidRPr="005F768F" w:rsidRDefault="00D527C9" w:rsidP="004931DB">
            <w:pPr>
              <w:jc w:val="center"/>
              <w:rPr>
                <w:rFonts w:cs="Times New Roman"/>
              </w:rPr>
            </w:pPr>
            <w:r w:rsidRPr="004931DB">
              <w:rPr>
                <w:rFonts w:cs="Times New Roman"/>
              </w:rPr>
              <w:t>W13FreeOrder1</w:t>
            </w:r>
          </w:p>
        </w:tc>
        <w:tc>
          <w:tcPr>
            <w:tcW w:w="0" w:type="auto"/>
            <w:tcBorders>
              <w:top w:val="single" w:sz="4" w:space="0" w:color="auto"/>
              <w:left w:val="single" w:sz="4" w:space="0" w:color="auto"/>
              <w:bottom w:val="single" w:sz="4" w:space="0" w:color="auto"/>
              <w:right w:val="single" w:sz="4" w:space="0" w:color="auto"/>
            </w:tcBorders>
          </w:tcPr>
          <w:p w14:paraId="5211D523" w14:textId="624A6437" w:rsidR="00D527C9" w:rsidRPr="00191F36" w:rsidRDefault="00D527C9" w:rsidP="004931DB">
            <w:pPr>
              <w:rPr>
                <w:rFonts w:cs="Times New Roman"/>
              </w:rPr>
            </w:pPr>
            <w:r w:rsidRPr="004931DB">
              <w:rPr>
                <w:rFonts w:cs="Times New Roman"/>
              </w:rPr>
              <w:t>If Word13Run1=1, then W13FreeOrder1 represents the sequential order number in which Word 13 was recalled</w:t>
            </w:r>
          </w:p>
        </w:tc>
        <w:tc>
          <w:tcPr>
            <w:tcW w:w="0" w:type="auto"/>
            <w:tcBorders>
              <w:top w:val="single" w:sz="4" w:space="0" w:color="auto"/>
              <w:left w:val="single" w:sz="4" w:space="0" w:color="auto"/>
              <w:bottom w:val="single" w:sz="4" w:space="0" w:color="auto"/>
              <w:right w:val="single" w:sz="4" w:space="0" w:color="auto"/>
            </w:tcBorders>
          </w:tcPr>
          <w:p w14:paraId="112A8A57" w14:textId="77777777" w:rsidR="00D527C9" w:rsidRDefault="00D527C9" w:rsidP="004931DB">
            <w:pPr>
              <w:rPr>
                <w:rFonts w:cs="Times New Roman"/>
              </w:rPr>
            </w:pPr>
          </w:p>
        </w:tc>
      </w:tr>
      <w:tr w:rsidR="00D527C9" w:rsidRPr="000431A1" w14:paraId="46C07971" w14:textId="77777777" w:rsidTr="00D527C9">
        <w:tc>
          <w:tcPr>
            <w:tcW w:w="0" w:type="auto"/>
            <w:tcBorders>
              <w:top w:val="single" w:sz="4" w:space="0" w:color="auto"/>
              <w:left w:val="single" w:sz="4" w:space="0" w:color="auto"/>
              <w:bottom w:val="single" w:sz="4" w:space="0" w:color="auto"/>
              <w:right w:val="single" w:sz="4" w:space="0" w:color="auto"/>
            </w:tcBorders>
          </w:tcPr>
          <w:p w14:paraId="750D6514" w14:textId="2B4A4CCC" w:rsidR="00D527C9" w:rsidRPr="005F768F" w:rsidRDefault="00D527C9" w:rsidP="004931DB">
            <w:pPr>
              <w:jc w:val="center"/>
              <w:rPr>
                <w:rFonts w:cs="Times New Roman"/>
              </w:rPr>
            </w:pPr>
            <w:r w:rsidRPr="004931DB">
              <w:rPr>
                <w:rFonts w:cs="Times New Roman"/>
              </w:rPr>
              <w:t>Word14Run1</w:t>
            </w:r>
          </w:p>
        </w:tc>
        <w:tc>
          <w:tcPr>
            <w:tcW w:w="0" w:type="auto"/>
            <w:tcBorders>
              <w:top w:val="single" w:sz="4" w:space="0" w:color="auto"/>
              <w:left w:val="single" w:sz="4" w:space="0" w:color="auto"/>
              <w:bottom w:val="single" w:sz="4" w:space="0" w:color="auto"/>
              <w:right w:val="single" w:sz="4" w:space="0" w:color="auto"/>
            </w:tcBorders>
          </w:tcPr>
          <w:p w14:paraId="1DEBB02C" w14:textId="1BB27B1D" w:rsidR="00D527C9" w:rsidRPr="00191F36" w:rsidRDefault="00D527C9" w:rsidP="004931DB">
            <w:pPr>
              <w:rPr>
                <w:rFonts w:cs="Times New Roman"/>
              </w:rPr>
            </w:pPr>
            <w:r w:rsidRPr="004931DB">
              <w:rPr>
                <w:rFonts w:cs="Times New Roman"/>
              </w:rPr>
              <w:t>Subject is asked to freely recall as many words as they can, this is the status of recalling Word 14.</w:t>
            </w:r>
          </w:p>
        </w:tc>
        <w:tc>
          <w:tcPr>
            <w:tcW w:w="0" w:type="auto"/>
            <w:tcBorders>
              <w:top w:val="single" w:sz="4" w:space="0" w:color="auto"/>
              <w:left w:val="single" w:sz="4" w:space="0" w:color="auto"/>
              <w:bottom w:val="single" w:sz="4" w:space="0" w:color="auto"/>
              <w:right w:val="single" w:sz="4" w:space="0" w:color="auto"/>
            </w:tcBorders>
          </w:tcPr>
          <w:p w14:paraId="727DB03B" w14:textId="77777777" w:rsidR="00D527C9" w:rsidRPr="001F720E" w:rsidRDefault="00D527C9" w:rsidP="004931DB">
            <w:pPr>
              <w:rPr>
                <w:rFonts w:cs="Times New Roman"/>
              </w:rPr>
            </w:pPr>
            <w:r w:rsidRPr="001F720E">
              <w:rPr>
                <w:rFonts w:cs="Times New Roman"/>
              </w:rPr>
              <w:t>0 = Cued Recall</w:t>
            </w:r>
          </w:p>
          <w:p w14:paraId="5ADEC6F6" w14:textId="77777777" w:rsidR="00D527C9" w:rsidRPr="001F720E" w:rsidRDefault="00D527C9" w:rsidP="004931DB">
            <w:pPr>
              <w:rPr>
                <w:rFonts w:cs="Times New Roman"/>
              </w:rPr>
            </w:pPr>
            <w:r w:rsidRPr="001F720E">
              <w:rPr>
                <w:rFonts w:cs="Times New Roman"/>
              </w:rPr>
              <w:t>1 = Free Recall</w:t>
            </w:r>
          </w:p>
          <w:p w14:paraId="75D254C8" w14:textId="2F83C221" w:rsidR="00D527C9" w:rsidRDefault="00D527C9" w:rsidP="004931DB">
            <w:pPr>
              <w:rPr>
                <w:rFonts w:cs="Times New Roman"/>
              </w:rPr>
            </w:pPr>
            <w:r w:rsidRPr="001F720E">
              <w:rPr>
                <w:rFonts w:cs="Times New Roman"/>
              </w:rPr>
              <w:t>66 = Word could not be recalled even with a cue</w:t>
            </w:r>
          </w:p>
        </w:tc>
      </w:tr>
      <w:tr w:rsidR="00D527C9" w:rsidRPr="000431A1" w14:paraId="4DDF25B9" w14:textId="77777777" w:rsidTr="00D527C9">
        <w:tc>
          <w:tcPr>
            <w:tcW w:w="0" w:type="auto"/>
            <w:tcBorders>
              <w:top w:val="single" w:sz="4" w:space="0" w:color="auto"/>
              <w:left w:val="single" w:sz="4" w:space="0" w:color="auto"/>
              <w:bottom w:val="single" w:sz="4" w:space="0" w:color="auto"/>
              <w:right w:val="single" w:sz="4" w:space="0" w:color="auto"/>
            </w:tcBorders>
          </w:tcPr>
          <w:p w14:paraId="60FFAEC1" w14:textId="4BC7E180" w:rsidR="00D527C9" w:rsidRPr="005F768F" w:rsidRDefault="00D527C9" w:rsidP="004931DB">
            <w:pPr>
              <w:jc w:val="center"/>
              <w:rPr>
                <w:rFonts w:cs="Times New Roman"/>
              </w:rPr>
            </w:pPr>
            <w:r w:rsidRPr="004931DB">
              <w:rPr>
                <w:rFonts w:cs="Times New Roman"/>
              </w:rPr>
              <w:t>W14FreeOrder1</w:t>
            </w:r>
          </w:p>
        </w:tc>
        <w:tc>
          <w:tcPr>
            <w:tcW w:w="0" w:type="auto"/>
            <w:tcBorders>
              <w:top w:val="single" w:sz="4" w:space="0" w:color="auto"/>
              <w:left w:val="single" w:sz="4" w:space="0" w:color="auto"/>
              <w:bottom w:val="single" w:sz="4" w:space="0" w:color="auto"/>
              <w:right w:val="single" w:sz="4" w:space="0" w:color="auto"/>
            </w:tcBorders>
          </w:tcPr>
          <w:p w14:paraId="4BDFFFA0" w14:textId="0B25C5B4" w:rsidR="00D527C9" w:rsidRPr="00191F36" w:rsidRDefault="00D527C9" w:rsidP="004931DB">
            <w:pPr>
              <w:rPr>
                <w:rFonts w:cs="Times New Roman"/>
              </w:rPr>
            </w:pPr>
            <w:r w:rsidRPr="004931DB">
              <w:rPr>
                <w:rFonts w:cs="Times New Roman"/>
              </w:rPr>
              <w:t>If Word14Run1=1, then W14FreeOrder1 represents the sequential order number in which Word 14 was recalled</w:t>
            </w:r>
          </w:p>
        </w:tc>
        <w:tc>
          <w:tcPr>
            <w:tcW w:w="0" w:type="auto"/>
            <w:tcBorders>
              <w:top w:val="single" w:sz="4" w:space="0" w:color="auto"/>
              <w:left w:val="single" w:sz="4" w:space="0" w:color="auto"/>
              <w:bottom w:val="single" w:sz="4" w:space="0" w:color="auto"/>
              <w:right w:val="single" w:sz="4" w:space="0" w:color="auto"/>
            </w:tcBorders>
          </w:tcPr>
          <w:p w14:paraId="6B5E6AF9" w14:textId="77777777" w:rsidR="00D527C9" w:rsidRDefault="00D527C9" w:rsidP="004931DB">
            <w:pPr>
              <w:rPr>
                <w:rFonts w:cs="Times New Roman"/>
              </w:rPr>
            </w:pPr>
          </w:p>
        </w:tc>
      </w:tr>
      <w:tr w:rsidR="00D527C9" w:rsidRPr="000431A1" w14:paraId="21C40AF5" w14:textId="77777777" w:rsidTr="00D527C9">
        <w:tc>
          <w:tcPr>
            <w:tcW w:w="0" w:type="auto"/>
            <w:tcBorders>
              <w:top w:val="single" w:sz="4" w:space="0" w:color="auto"/>
              <w:left w:val="single" w:sz="4" w:space="0" w:color="auto"/>
              <w:bottom w:val="single" w:sz="4" w:space="0" w:color="auto"/>
              <w:right w:val="single" w:sz="4" w:space="0" w:color="auto"/>
            </w:tcBorders>
          </w:tcPr>
          <w:p w14:paraId="04B70819" w14:textId="4AC45B19" w:rsidR="00D527C9" w:rsidRPr="005F768F" w:rsidRDefault="00D527C9" w:rsidP="004931DB">
            <w:pPr>
              <w:jc w:val="center"/>
              <w:rPr>
                <w:rFonts w:cs="Times New Roman"/>
              </w:rPr>
            </w:pPr>
            <w:r w:rsidRPr="004931DB">
              <w:rPr>
                <w:rFonts w:cs="Times New Roman"/>
              </w:rPr>
              <w:lastRenderedPageBreak/>
              <w:t>Word15Run1</w:t>
            </w:r>
          </w:p>
        </w:tc>
        <w:tc>
          <w:tcPr>
            <w:tcW w:w="0" w:type="auto"/>
            <w:tcBorders>
              <w:top w:val="single" w:sz="4" w:space="0" w:color="auto"/>
              <w:left w:val="single" w:sz="4" w:space="0" w:color="auto"/>
              <w:bottom w:val="single" w:sz="4" w:space="0" w:color="auto"/>
              <w:right w:val="single" w:sz="4" w:space="0" w:color="auto"/>
            </w:tcBorders>
          </w:tcPr>
          <w:p w14:paraId="7CBE4B0B" w14:textId="4BACCFE5" w:rsidR="00D527C9" w:rsidRPr="00191F36" w:rsidRDefault="00D527C9" w:rsidP="004931DB">
            <w:pPr>
              <w:rPr>
                <w:rFonts w:cs="Times New Roman"/>
              </w:rPr>
            </w:pPr>
            <w:r w:rsidRPr="004931DB">
              <w:rPr>
                <w:rFonts w:cs="Times New Roman"/>
              </w:rPr>
              <w:t>Subject is asked to freely recall as many words as they can, this is the status of recalling Word 15.</w:t>
            </w:r>
          </w:p>
        </w:tc>
        <w:tc>
          <w:tcPr>
            <w:tcW w:w="0" w:type="auto"/>
            <w:tcBorders>
              <w:top w:val="single" w:sz="4" w:space="0" w:color="auto"/>
              <w:left w:val="single" w:sz="4" w:space="0" w:color="auto"/>
              <w:bottom w:val="single" w:sz="4" w:space="0" w:color="auto"/>
              <w:right w:val="single" w:sz="4" w:space="0" w:color="auto"/>
            </w:tcBorders>
          </w:tcPr>
          <w:p w14:paraId="1769DE8F" w14:textId="77777777" w:rsidR="00D527C9" w:rsidRPr="001F720E" w:rsidRDefault="00D527C9" w:rsidP="004931DB">
            <w:pPr>
              <w:rPr>
                <w:rFonts w:cs="Times New Roman"/>
              </w:rPr>
            </w:pPr>
            <w:r w:rsidRPr="001F720E">
              <w:rPr>
                <w:rFonts w:cs="Times New Roman"/>
              </w:rPr>
              <w:t>0 = Cued Recall</w:t>
            </w:r>
          </w:p>
          <w:p w14:paraId="538BCC5F" w14:textId="77777777" w:rsidR="00D527C9" w:rsidRPr="001F720E" w:rsidRDefault="00D527C9" w:rsidP="004931DB">
            <w:pPr>
              <w:rPr>
                <w:rFonts w:cs="Times New Roman"/>
              </w:rPr>
            </w:pPr>
            <w:r w:rsidRPr="001F720E">
              <w:rPr>
                <w:rFonts w:cs="Times New Roman"/>
              </w:rPr>
              <w:t>1 = Free Recall</w:t>
            </w:r>
          </w:p>
          <w:p w14:paraId="2B51EC65" w14:textId="352C29BC" w:rsidR="00D527C9" w:rsidRDefault="00D527C9" w:rsidP="004931DB">
            <w:pPr>
              <w:rPr>
                <w:rFonts w:cs="Times New Roman"/>
              </w:rPr>
            </w:pPr>
            <w:r w:rsidRPr="001F720E">
              <w:rPr>
                <w:rFonts w:cs="Times New Roman"/>
              </w:rPr>
              <w:t>66 = Word could not be recalled even with a cue</w:t>
            </w:r>
          </w:p>
        </w:tc>
      </w:tr>
      <w:tr w:rsidR="00D527C9" w:rsidRPr="000431A1" w14:paraId="48AFB075" w14:textId="77777777" w:rsidTr="00D527C9">
        <w:tc>
          <w:tcPr>
            <w:tcW w:w="0" w:type="auto"/>
            <w:tcBorders>
              <w:top w:val="single" w:sz="4" w:space="0" w:color="auto"/>
              <w:left w:val="single" w:sz="4" w:space="0" w:color="auto"/>
              <w:bottom w:val="single" w:sz="4" w:space="0" w:color="auto"/>
              <w:right w:val="single" w:sz="4" w:space="0" w:color="auto"/>
            </w:tcBorders>
          </w:tcPr>
          <w:p w14:paraId="78E51176" w14:textId="4A245591" w:rsidR="00D527C9" w:rsidRPr="005F768F" w:rsidRDefault="00D527C9" w:rsidP="004931DB">
            <w:pPr>
              <w:jc w:val="center"/>
              <w:rPr>
                <w:rFonts w:cs="Times New Roman"/>
              </w:rPr>
            </w:pPr>
            <w:r w:rsidRPr="004931DB">
              <w:rPr>
                <w:rFonts w:cs="Times New Roman"/>
              </w:rPr>
              <w:t>W15FreeOrder1</w:t>
            </w:r>
          </w:p>
        </w:tc>
        <w:tc>
          <w:tcPr>
            <w:tcW w:w="0" w:type="auto"/>
            <w:tcBorders>
              <w:top w:val="single" w:sz="4" w:space="0" w:color="auto"/>
              <w:left w:val="single" w:sz="4" w:space="0" w:color="auto"/>
              <w:bottom w:val="single" w:sz="4" w:space="0" w:color="auto"/>
              <w:right w:val="single" w:sz="4" w:space="0" w:color="auto"/>
            </w:tcBorders>
          </w:tcPr>
          <w:p w14:paraId="06DBC3C2" w14:textId="04DAEC44" w:rsidR="00D527C9" w:rsidRPr="00191F36" w:rsidRDefault="00D527C9" w:rsidP="004931DB">
            <w:pPr>
              <w:rPr>
                <w:rFonts w:cs="Times New Roman"/>
              </w:rPr>
            </w:pPr>
            <w:r w:rsidRPr="004931DB">
              <w:rPr>
                <w:rFonts w:cs="Times New Roman"/>
              </w:rPr>
              <w:t>If Word15Run1=1, then W15FreeOrder1 represents the sequential order number in which Word 15 was recalled</w:t>
            </w:r>
          </w:p>
        </w:tc>
        <w:tc>
          <w:tcPr>
            <w:tcW w:w="0" w:type="auto"/>
            <w:tcBorders>
              <w:top w:val="single" w:sz="4" w:space="0" w:color="auto"/>
              <w:left w:val="single" w:sz="4" w:space="0" w:color="auto"/>
              <w:bottom w:val="single" w:sz="4" w:space="0" w:color="auto"/>
              <w:right w:val="single" w:sz="4" w:space="0" w:color="auto"/>
            </w:tcBorders>
          </w:tcPr>
          <w:p w14:paraId="37F1AA4A" w14:textId="77777777" w:rsidR="00D527C9" w:rsidRDefault="00D527C9" w:rsidP="004931DB">
            <w:pPr>
              <w:rPr>
                <w:rFonts w:cs="Times New Roman"/>
              </w:rPr>
            </w:pPr>
          </w:p>
        </w:tc>
      </w:tr>
      <w:tr w:rsidR="00D527C9" w:rsidRPr="000431A1" w14:paraId="2C990FE8" w14:textId="77777777" w:rsidTr="00D527C9">
        <w:tc>
          <w:tcPr>
            <w:tcW w:w="0" w:type="auto"/>
            <w:tcBorders>
              <w:top w:val="single" w:sz="4" w:space="0" w:color="auto"/>
              <w:left w:val="single" w:sz="4" w:space="0" w:color="auto"/>
              <w:bottom w:val="single" w:sz="4" w:space="0" w:color="auto"/>
              <w:right w:val="single" w:sz="4" w:space="0" w:color="auto"/>
            </w:tcBorders>
          </w:tcPr>
          <w:p w14:paraId="17115D96" w14:textId="3C362A29" w:rsidR="00D527C9" w:rsidRPr="005F768F" w:rsidRDefault="00D527C9" w:rsidP="004931DB">
            <w:pPr>
              <w:jc w:val="center"/>
              <w:rPr>
                <w:rFonts w:cs="Times New Roman"/>
              </w:rPr>
            </w:pPr>
            <w:r w:rsidRPr="004931DB">
              <w:rPr>
                <w:rFonts w:cs="Times New Roman"/>
              </w:rPr>
              <w:t>Word16Run1</w:t>
            </w:r>
          </w:p>
        </w:tc>
        <w:tc>
          <w:tcPr>
            <w:tcW w:w="0" w:type="auto"/>
            <w:tcBorders>
              <w:top w:val="single" w:sz="4" w:space="0" w:color="auto"/>
              <w:left w:val="single" w:sz="4" w:space="0" w:color="auto"/>
              <w:bottom w:val="single" w:sz="4" w:space="0" w:color="auto"/>
              <w:right w:val="single" w:sz="4" w:space="0" w:color="auto"/>
            </w:tcBorders>
          </w:tcPr>
          <w:p w14:paraId="103FF83F" w14:textId="26311651" w:rsidR="00D527C9" w:rsidRPr="00191F36" w:rsidRDefault="00D527C9" w:rsidP="004931DB">
            <w:pPr>
              <w:rPr>
                <w:rFonts w:cs="Times New Roman"/>
              </w:rPr>
            </w:pPr>
            <w:r w:rsidRPr="004931DB">
              <w:rPr>
                <w:rFonts w:cs="Times New Roman"/>
              </w:rPr>
              <w:t>Subject is asked to freely recall as many words as they can, this is the status of recalling Word 16.</w:t>
            </w:r>
          </w:p>
        </w:tc>
        <w:tc>
          <w:tcPr>
            <w:tcW w:w="0" w:type="auto"/>
            <w:tcBorders>
              <w:top w:val="single" w:sz="4" w:space="0" w:color="auto"/>
              <w:left w:val="single" w:sz="4" w:space="0" w:color="auto"/>
              <w:bottom w:val="single" w:sz="4" w:space="0" w:color="auto"/>
              <w:right w:val="single" w:sz="4" w:space="0" w:color="auto"/>
            </w:tcBorders>
          </w:tcPr>
          <w:p w14:paraId="67443E45" w14:textId="77777777" w:rsidR="00D527C9" w:rsidRPr="001F720E" w:rsidRDefault="00D527C9" w:rsidP="004931DB">
            <w:pPr>
              <w:rPr>
                <w:rFonts w:cs="Times New Roman"/>
              </w:rPr>
            </w:pPr>
            <w:r w:rsidRPr="001F720E">
              <w:rPr>
                <w:rFonts w:cs="Times New Roman"/>
              </w:rPr>
              <w:t>0 = Cued Recall</w:t>
            </w:r>
          </w:p>
          <w:p w14:paraId="4015B8A1" w14:textId="77777777" w:rsidR="00D527C9" w:rsidRPr="001F720E" w:rsidRDefault="00D527C9" w:rsidP="004931DB">
            <w:pPr>
              <w:rPr>
                <w:rFonts w:cs="Times New Roman"/>
              </w:rPr>
            </w:pPr>
            <w:r w:rsidRPr="001F720E">
              <w:rPr>
                <w:rFonts w:cs="Times New Roman"/>
              </w:rPr>
              <w:t>1 = Free Recall</w:t>
            </w:r>
          </w:p>
          <w:p w14:paraId="01233792" w14:textId="1C58D0FB" w:rsidR="00D527C9" w:rsidRDefault="00D527C9" w:rsidP="004931DB">
            <w:pPr>
              <w:rPr>
                <w:rFonts w:cs="Times New Roman"/>
              </w:rPr>
            </w:pPr>
            <w:r w:rsidRPr="001F720E">
              <w:rPr>
                <w:rFonts w:cs="Times New Roman"/>
              </w:rPr>
              <w:t>66 = Word could not be recalled even with a cue</w:t>
            </w:r>
          </w:p>
        </w:tc>
      </w:tr>
      <w:tr w:rsidR="00D527C9" w:rsidRPr="000431A1" w14:paraId="535CBF4A" w14:textId="77777777" w:rsidTr="00D527C9">
        <w:tc>
          <w:tcPr>
            <w:tcW w:w="0" w:type="auto"/>
            <w:tcBorders>
              <w:top w:val="single" w:sz="4" w:space="0" w:color="auto"/>
              <w:left w:val="single" w:sz="4" w:space="0" w:color="auto"/>
              <w:bottom w:val="single" w:sz="4" w:space="0" w:color="auto"/>
              <w:right w:val="single" w:sz="4" w:space="0" w:color="auto"/>
            </w:tcBorders>
          </w:tcPr>
          <w:p w14:paraId="0703F63A" w14:textId="40D5F176" w:rsidR="00D527C9" w:rsidRPr="005F768F" w:rsidRDefault="00D527C9" w:rsidP="004931DB">
            <w:pPr>
              <w:jc w:val="center"/>
              <w:rPr>
                <w:rFonts w:cs="Times New Roman"/>
              </w:rPr>
            </w:pPr>
            <w:r w:rsidRPr="004931DB">
              <w:rPr>
                <w:rFonts w:cs="Times New Roman"/>
              </w:rPr>
              <w:t>W16FreeOrder1</w:t>
            </w:r>
          </w:p>
        </w:tc>
        <w:tc>
          <w:tcPr>
            <w:tcW w:w="0" w:type="auto"/>
            <w:tcBorders>
              <w:top w:val="single" w:sz="4" w:space="0" w:color="auto"/>
              <w:left w:val="single" w:sz="4" w:space="0" w:color="auto"/>
              <w:bottom w:val="single" w:sz="4" w:space="0" w:color="auto"/>
              <w:right w:val="single" w:sz="4" w:space="0" w:color="auto"/>
            </w:tcBorders>
          </w:tcPr>
          <w:p w14:paraId="3E09B25D" w14:textId="2CE1775C" w:rsidR="00D527C9" w:rsidRPr="00191F36" w:rsidRDefault="00D527C9" w:rsidP="004931DB">
            <w:pPr>
              <w:rPr>
                <w:rFonts w:cs="Times New Roman"/>
              </w:rPr>
            </w:pPr>
            <w:r w:rsidRPr="004931DB">
              <w:rPr>
                <w:rFonts w:cs="Times New Roman"/>
              </w:rPr>
              <w:t>If Word16Run1=1, then W16FreeOrder1 represents the sequential order number in which Word 16 was recalled</w:t>
            </w:r>
          </w:p>
        </w:tc>
        <w:tc>
          <w:tcPr>
            <w:tcW w:w="0" w:type="auto"/>
            <w:tcBorders>
              <w:top w:val="single" w:sz="4" w:space="0" w:color="auto"/>
              <w:left w:val="single" w:sz="4" w:space="0" w:color="auto"/>
              <w:bottom w:val="single" w:sz="4" w:space="0" w:color="auto"/>
              <w:right w:val="single" w:sz="4" w:space="0" w:color="auto"/>
            </w:tcBorders>
          </w:tcPr>
          <w:p w14:paraId="150C6278" w14:textId="77777777" w:rsidR="00D527C9" w:rsidRDefault="00D527C9" w:rsidP="004931DB">
            <w:pPr>
              <w:rPr>
                <w:rFonts w:cs="Times New Roman"/>
              </w:rPr>
            </w:pPr>
          </w:p>
        </w:tc>
      </w:tr>
      <w:tr w:rsidR="00D527C9" w:rsidRPr="000431A1" w14:paraId="161BE0EF" w14:textId="77777777" w:rsidTr="00D527C9">
        <w:tc>
          <w:tcPr>
            <w:tcW w:w="0" w:type="auto"/>
            <w:tcBorders>
              <w:top w:val="single" w:sz="4" w:space="0" w:color="auto"/>
              <w:left w:val="single" w:sz="4" w:space="0" w:color="auto"/>
              <w:bottom w:val="single" w:sz="4" w:space="0" w:color="auto"/>
              <w:right w:val="single" w:sz="4" w:space="0" w:color="auto"/>
            </w:tcBorders>
          </w:tcPr>
          <w:p w14:paraId="28236CD3" w14:textId="176FA555" w:rsidR="00D527C9" w:rsidRPr="005F768F" w:rsidRDefault="00D527C9" w:rsidP="004931DB">
            <w:pPr>
              <w:jc w:val="center"/>
              <w:rPr>
                <w:rFonts w:cs="Times New Roman"/>
              </w:rPr>
            </w:pPr>
            <w:r w:rsidRPr="007B3473">
              <w:rPr>
                <w:rFonts w:cs="Times New Roman"/>
              </w:rPr>
              <w:t>Word1Run2</w:t>
            </w:r>
          </w:p>
        </w:tc>
        <w:tc>
          <w:tcPr>
            <w:tcW w:w="0" w:type="auto"/>
            <w:tcBorders>
              <w:top w:val="single" w:sz="4" w:space="0" w:color="auto"/>
              <w:left w:val="single" w:sz="4" w:space="0" w:color="auto"/>
              <w:bottom w:val="single" w:sz="4" w:space="0" w:color="auto"/>
              <w:right w:val="single" w:sz="4" w:space="0" w:color="auto"/>
            </w:tcBorders>
          </w:tcPr>
          <w:p w14:paraId="7212A68D" w14:textId="74DC8413" w:rsidR="00D527C9" w:rsidRPr="00191F36" w:rsidRDefault="00D527C9" w:rsidP="004931DB">
            <w:pPr>
              <w:rPr>
                <w:rFonts w:cs="Times New Roman"/>
              </w:rPr>
            </w:pPr>
            <w:r w:rsidRPr="007B3473">
              <w:rPr>
                <w:rFonts w:cs="Times New Roman"/>
              </w:rPr>
              <w:t>Subject is asked to freely recall as many words as they can, this is the status of recalling Word 1.</w:t>
            </w:r>
          </w:p>
        </w:tc>
        <w:tc>
          <w:tcPr>
            <w:tcW w:w="0" w:type="auto"/>
            <w:tcBorders>
              <w:top w:val="single" w:sz="4" w:space="0" w:color="auto"/>
              <w:left w:val="single" w:sz="4" w:space="0" w:color="auto"/>
              <w:bottom w:val="single" w:sz="4" w:space="0" w:color="auto"/>
              <w:right w:val="single" w:sz="4" w:space="0" w:color="auto"/>
            </w:tcBorders>
          </w:tcPr>
          <w:p w14:paraId="5F2B3A35" w14:textId="77777777" w:rsidR="00D527C9" w:rsidRPr="001F720E" w:rsidRDefault="00D527C9" w:rsidP="004931DB">
            <w:pPr>
              <w:rPr>
                <w:rFonts w:cs="Times New Roman"/>
              </w:rPr>
            </w:pPr>
            <w:r w:rsidRPr="001F720E">
              <w:rPr>
                <w:rFonts w:cs="Times New Roman"/>
              </w:rPr>
              <w:t>0 = Cued Recall</w:t>
            </w:r>
          </w:p>
          <w:p w14:paraId="1864F393" w14:textId="77777777" w:rsidR="00D527C9" w:rsidRPr="001F720E" w:rsidRDefault="00D527C9" w:rsidP="004931DB">
            <w:pPr>
              <w:rPr>
                <w:rFonts w:cs="Times New Roman"/>
              </w:rPr>
            </w:pPr>
            <w:r w:rsidRPr="001F720E">
              <w:rPr>
                <w:rFonts w:cs="Times New Roman"/>
              </w:rPr>
              <w:t>1 = Free Recall</w:t>
            </w:r>
          </w:p>
          <w:p w14:paraId="508C6F80" w14:textId="73E10C97" w:rsidR="00D527C9" w:rsidRDefault="00D527C9" w:rsidP="004931DB">
            <w:pPr>
              <w:rPr>
                <w:rFonts w:cs="Times New Roman"/>
              </w:rPr>
            </w:pPr>
            <w:r w:rsidRPr="001F720E">
              <w:rPr>
                <w:rFonts w:cs="Times New Roman"/>
              </w:rPr>
              <w:t>66 = Word could not be recalled even with a cue</w:t>
            </w:r>
          </w:p>
        </w:tc>
      </w:tr>
      <w:tr w:rsidR="00D527C9" w:rsidRPr="000431A1" w14:paraId="6A91E1F2" w14:textId="77777777" w:rsidTr="00D527C9">
        <w:tc>
          <w:tcPr>
            <w:tcW w:w="0" w:type="auto"/>
            <w:tcBorders>
              <w:top w:val="single" w:sz="4" w:space="0" w:color="auto"/>
              <w:left w:val="single" w:sz="4" w:space="0" w:color="auto"/>
              <w:bottom w:val="single" w:sz="4" w:space="0" w:color="auto"/>
              <w:right w:val="single" w:sz="4" w:space="0" w:color="auto"/>
            </w:tcBorders>
          </w:tcPr>
          <w:p w14:paraId="3C2775C7" w14:textId="438F2E1A" w:rsidR="00D527C9" w:rsidRPr="005F768F" w:rsidRDefault="00D527C9" w:rsidP="004931DB">
            <w:pPr>
              <w:jc w:val="center"/>
              <w:rPr>
                <w:rFonts w:cs="Times New Roman"/>
              </w:rPr>
            </w:pPr>
            <w:r w:rsidRPr="007B3473">
              <w:rPr>
                <w:rFonts w:cs="Times New Roman"/>
              </w:rPr>
              <w:t>W1FreeOrder2</w:t>
            </w:r>
          </w:p>
        </w:tc>
        <w:tc>
          <w:tcPr>
            <w:tcW w:w="0" w:type="auto"/>
            <w:tcBorders>
              <w:top w:val="single" w:sz="4" w:space="0" w:color="auto"/>
              <w:left w:val="single" w:sz="4" w:space="0" w:color="auto"/>
              <w:bottom w:val="single" w:sz="4" w:space="0" w:color="auto"/>
              <w:right w:val="single" w:sz="4" w:space="0" w:color="auto"/>
            </w:tcBorders>
          </w:tcPr>
          <w:p w14:paraId="50DE2BA2" w14:textId="758AEB4D" w:rsidR="00D527C9" w:rsidRPr="00191F36" w:rsidRDefault="00D527C9" w:rsidP="004931DB">
            <w:pPr>
              <w:rPr>
                <w:rFonts w:cs="Times New Roman"/>
              </w:rPr>
            </w:pPr>
            <w:r w:rsidRPr="007B3473">
              <w:rPr>
                <w:rFonts w:cs="Times New Roman"/>
              </w:rPr>
              <w:t>If Word1Run2=1, then W1FreeOrder2 represents the sequential order number in which Word 1 was recalled</w:t>
            </w:r>
          </w:p>
        </w:tc>
        <w:tc>
          <w:tcPr>
            <w:tcW w:w="0" w:type="auto"/>
            <w:tcBorders>
              <w:top w:val="single" w:sz="4" w:space="0" w:color="auto"/>
              <w:left w:val="single" w:sz="4" w:space="0" w:color="auto"/>
              <w:bottom w:val="single" w:sz="4" w:space="0" w:color="auto"/>
              <w:right w:val="single" w:sz="4" w:space="0" w:color="auto"/>
            </w:tcBorders>
          </w:tcPr>
          <w:p w14:paraId="763CC59B" w14:textId="77777777" w:rsidR="00D527C9" w:rsidRPr="001F720E" w:rsidRDefault="00D527C9" w:rsidP="004931DB">
            <w:pPr>
              <w:rPr>
                <w:rFonts w:cs="Times New Roman"/>
              </w:rPr>
            </w:pPr>
          </w:p>
        </w:tc>
      </w:tr>
      <w:tr w:rsidR="00D527C9" w:rsidRPr="000431A1" w14:paraId="48706D10" w14:textId="77777777" w:rsidTr="00D527C9">
        <w:tc>
          <w:tcPr>
            <w:tcW w:w="0" w:type="auto"/>
            <w:tcBorders>
              <w:top w:val="single" w:sz="4" w:space="0" w:color="auto"/>
              <w:left w:val="single" w:sz="4" w:space="0" w:color="auto"/>
              <w:bottom w:val="single" w:sz="4" w:space="0" w:color="auto"/>
              <w:right w:val="single" w:sz="4" w:space="0" w:color="auto"/>
            </w:tcBorders>
          </w:tcPr>
          <w:p w14:paraId="7995E53D" w14:textId="0E7B175F" w:rsidR="00D527C9" w:rsidRPr="005F768F" w:rsidRDefault="00D527C9" w:rsidP="004931DB">
            <w:pPr>
              <w:jc w:val="center"/>
              <w:rPr>
                <w:rFonts w:cs="Times New Roman"/>
              </w:rPr>
            </w:pPr>
            <w:r w:rsidRPr="007B3473">
              <w:rPr>
                <w:rFonts w:cs="Times New Roman"/>
              </w:rPr>
              <w:t>Word2Run2</w:t>
            </w:r>
          </w:p>
        </w:tc>
        <w:tc>
          <w:tcPr>
            <w:tcW w:w="0" w:type="auto"/>
            <w:tcBorders>
              <w:top w:val="single" w:sz="4" w:space="0" w:color="auto"/>
              <w:left w:val="single" w:sz="4" w:space="0" w:color="auto"/>
              <w:bottom w:val="single" w:sz="4" w:space="0" w:color="auto"/>
              <w:right w:val="single" w:sz="4" w:space="0" w:color="auto"/>
            </w:tcBorders>
          </w:tcPr>
          <w:p w14:paraId="06885DAF" w14:textId="4FA33734" w:rsidR="00D527C9" w:rsidRPr="00191F36" w:rsidRDefault="00D527C9" w:rsidP="004931DB">
            <w:pPr>
              <w:rPr>
                <w:rFonts w:cs="Times New Roman"/>
              </w:rPr>
            </w:pPr>
            <w:r w:rsidRPr="007B3473">
              <w:rPr>
                <w:rFonts w:cs="Times New Roman"/>
              </w:rPr>
              <w:t>Subject is asked to freely recall as many words as they can, this is the status of recalling Word 2.</w:t>
            </w:r>
          </w:p>
        </w:tc>
        <w:tc>
          <w:tcPr>
            <w:tcW w:w="0" w:type="auto"/>
            <w:tcBorders>
              <w:top w:val="single" w:sz="4" w:space="0" w:color="auto"/>
              <w:left w:val="single" w:sz="4" w:space="0" w:color="auto"/>
              <w:bottom w:val="single" w:sz="4" w:space="0" w:color="auto"/>
              <w:right w:val="single" w:sz="4" w:space="0" w:color="auto"/>
            </w:tcBorders>
          </w:tcPr>
          <w:p w14:paraId="352422D8" w14:textId="77777777" w:rsidR="00D527C9" w:rsidRPr="001F720E" w:rsidRDefault="00D527C9" w:rsidP="007B3473">
            <w:pPr>
              <w:rPr>
                <w:rFonts w:cs="Times New Roman"/>
              </w:rPr>
            </w:pPr>
            <w:r w:rsidRPr="001F720E">
              <w:rPr>
                <w:rFonts w:cs="Times New Roman"/>
              </w:rPr>
              <w:t>0 = Cued Recall</w:t>
            </w:r>
          </w:p>
          <w:p w14:paraId="465983EC" w14:textId="77777777" w:rsidR="00D527C9" w:rsidRPr="001F720E" w:rsidRDefault="00D527C9" w:rsidP="007B3473">
            <w:pPr>
              <w:rPr>
                <w:rFonts w:cs="Times New Roman"/>
              </w:rPr>
            </w:pPr>
            <w:r w:rsidRPr="001F720E">
              <w:rPr>
                <w:rFonts w:cs="Times New Roman"/>
              </w:rPr>
              <w:t>1 = Free Recall</w:t>
            </w:r>
          </w:p>
          <w:p w14:paraId="387EB441" w14:textId="7326CB33"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2849886B" w14:textId="77777777" w:rsidTr="00D527C9">
        <w:tc>
          <w:tcPr>
            <w:tcW w:w="0" w:type="auto"/>
            <w:tcBorders>
              <w:top w:val="single" w:sz="4" w:space="0" w:color="auto"/>
              <w:left w:val="single" w:sz="4" w:space="0" w:color="auto"/>
              <w:bottom w:val="single" w:sz="4" w:space="0" w:color="auto"/>
              <w:right w:val="single" w:sz="4" w:space="0" w:color="auto"/>
            </w:tcBorders>
          </w:tcPr>
          <w:p w14:paraId="1C14D967" w14:textId="491A45B3" w:rsidR="00D527C9" w:rsidRPr="005F768F" w:rsidRDefault="00D527C9" w:rsidP="004931DB">
            <w:pPr>
              <w:jc w:val="center"/>
              <w:rPr>
                <w:rFonts w:cs="Times New Roman"/>
              </w:rPr>
            </w:pPr>
            <w:r w:rsidRPr="007B3473">
              <w:rPr>
                <w:rFonts w:cs="Times New Roman"/>
              </w:rPr>
              <w:t>W2FreeOrder2</w:t>
            </w:r>
          </w:p>
        </w:tc>
        <w:tc>
          <w:tcPr>
            <w:tcW w:w="0" w:type="auto"/>
            <w:tcBorders>
              <w:top w:val="single" w:sz="4" w:space="0" w:color="auto"/>
              <w:left w:val="single" w:sz="4" w:space="0" w:color="auto"/>
              <w:bottom w:val="single" w:sz="4" w:space="0" w:color="auto"/>
              <w:right w:val="single" w:sz="4" w:space="0" w:color="auto"/>
            </w:tcBorders>
          </w:tcPr>
          <w:p w14:paraId="66E50F0B" w14:textId="69250856" w:rsidR="00D527C9" w:rsidRPr="00191F36" w:rsidRDefault="00D527C9" w:rsidP="004931DB">
            <w:pPr>
              <w:rPr>
                <w:rFonts w:cs="Times New Roman"/>
              </w:rPr>
            </w:pPr>
            <w:r w:rsidRPr="007B3473">
              <w:rPr>
                <w:rFonts w:cs="Times New Roman"/>
              </w:rPr>
              <w:t>If Word2Run2=1, then W2FreeOrder2 represents the sequential order number in which Word 2 was recalled</w:t>
            </w:r>
          </w:p>
        </w:tc>
        <w:tc>
          <w:tcPr>
            <w:tcW w:w="0" w:type="auto"/>
            <w:tcBorders>
              <w:top w:val="single" w:sz="4" w:space="0" w:color="auto"/>
              <w:left w:val="single" w:sz="4" w:space="0" w:color="auto"/>
              <w:bottom w:val="single" w:sz="4" w:space="0" w:color="auto"/>
              <w:right w:val="single" w:sz="4" w:space="0" w:color="auto"/>
            </w:tcBorders>
          </w:tcPr>
          <w:p w14:paraId="7C7F15E6" w14:textId="77777777" w:rsidR="00D527C9" w:rsidRPr="001F720E" w:rsidRDefault="00D527C9" w:rsidP="004931DB">
            <w:pPr>
              <w:rPr>
                <w:rFonts w:cs="Times New Roman"/>
              </w:rPr>
            </w:pPr>
          </w:p>
        </w:tc>
      </w:tr>
      <w:tr w:rsidR="00D527C9" w:rsidRPr="000431A1" w14:paraId="31ED1F82" w14:textId="77777777" w:rsidTr="00D527C9">
        <w:tc>
          <w:tcPr>
            <w:tcW w:w="0" w:type="auto"/>
            <w:tcBorders>
              <w:top w:val="single" w:sz="4" w:space="0" w:color="auto"/>
              <w:left w:val="single" w:sz="4" w:space="0" w:color="auto"/>
              <w:bottom w:val="single" w:sz="4" w:space="0" w:color="auto"/>
              <w:right w:val="single" w:sz="4" w:space="0" w:color="auto"/>
            </w:tcBorders>
          </w:tcPr>
          <w:p w14:paraId="280335E2" w14:textId="337FEADB" w:rsidR="00D527C9" w:rsidRPr="005F768F" w:rsidRDefault="00D527C9" w:rsidP="004931DB">
            <w:pPr>
              <w:jc w:val="center"/>
              <w:rPr>
                <w:rFonts w:cs="Times New Roman"/>
              </w:rPr>
            </w:pPr>
            <w:r w:rsidRPr="007B3473">
              <w:rPr>
                <w:rFonts w:cs="Times New Roman"/>
              </w:rPr>
              <w:t>Word3Run2</w:t>
            </w:r>
          </w:p>
        </w:tc>
        <w:tc>
          <w:tcPr>
            <w:tcW w:w="0" w:type="auto"/>
            <w:tcBorders>
              <w:top w:val="single" w:sz="4" w:space="0" w:color="auto"/>
              <w:left w:val="single" w:sz="4" w:space="0" w:color="auto"/>
              <w:bottom w:val="single" w:sz="4" w:space="0" w:color="auto"/>
              <w:right w:val="single" w:sz="4" w:space="0" w:color="auto"/>
            </w:tcBorders>
          </w:tcPr>
          <w:p w14:paraId="1E36DDBE" w14:textId="1C8E7C50" w:rsidR="00D527C9" w:rsidRPr="00191F36" w:rsidRDefault="00D527C9" w:rsidP="004931DB">
            <w:pPr>
              <w:rPr>
                <w:rFonts w:cs="Times New Roman"/>
              </w:rPr>
            </w:pPr>
            <w:r w:rsidRPr="007B3473">
              <w:rPr>
                <w:rFonts w:cs="Times New Roman"/>
              </w:rPr>
              <w:t>Subject is asked to freely recall as many words as they can, this is the status of recalling Word 3.</w:t>
            </w:r>
          </w:p>
        </w:tc>
        <w:tc>
          <w:tcPr>
            <w:tcW w:w="0" w:type="auto"/>
            <w:tcBorders>
              <w:top w:val="single" w:sz="4" w:space="0" w:color="auto"/>
              <w:left w:val="single" w:sz="4" w:space="0" w:color="auto"/>
              <w:bottom w:val="single" w:sz="4" w:space="0" w:color="auto"/>
              <w:right w:val="single" w:sz="4" w:space="0" w:color="auto"/>
            </w:tcBorders>
          </w:tcPr>
          <w:p w14:paraId="4A501763" w14:textId="77777777" w:rsidR="00D527C9" w:rsidRPr="001F720E" w:rsidRDefault="00D527C9" w:rsidP="007B3473">
            <w:pPr>
              <w:rPr>
                <w:rFonts w:cs="Times New Roman"/>
              </w:rPr>
            </w:pPr>
            <w:r w:rsidRPr="001F720E">
              <w:rPr>
                <w:rFonts w:cs="Times New Roman"/>
              </w:rPr>
              <w:t>0 = Cued Recall</w:t>
            </w:r>
          </w:p>
          <w:p w14:paraId="7D9E2014" w14:textId="77777777" w:rsidR="00D527C9" w:rsidRPr="001F720E" w:rsidRDefault="00D527C9" w:rsidP="007B3473">
            <w:pPr>
              <w:rPr>
                <w:rFonts w:cs="Times New Roman"/>
              </w:rPr>
            </w:pPr>
            <w:r w:rsidRPr="001F720E">
              <w:rPr>
                <w:rFonts w:cs="Times New Roman"/>
              </w:rPr>
              <w:t>1 = Free Recall</w:t>
            </w:r>
          </w:p>
          <w:p w14:paraId="39E5962B" w14:textId="3641ADC8"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766353AC" w14:textId="77777777" w:rsidTr="00D527C9">
        <w:tc>
          <w:tcPr>
            <w:tcW w:w="0" w:type="auto"/>
            <w:tcBorders>
              <w:top w:val="single" w:sz="4" w:space="0" w:color="auto"/>
              <w:left w:val="single" w:sz="4" w:space="0" w:color="auto"/>
              <w:bottom w:val="single" w:sz="4" w:space="0" w:color="auto"/>
              <w:right w:val="single" w:sz="4" w:space="0" w:color="auto"/>
            </w:tcBorders>
          </w:tcPr>
          <w:p w14:paraId="70DE8914" w14:textId="416CCED9" w:rsidR="00D527C9" w:rsidRPr="005F768F" w:rsidRDefault="00D527C9" w:rsidP="004931DB">
            <w:pPr>
              <w:jc w:val="center"/>
              <w:rPr>
                <w:rFonts w:cs="Times New Roman"/>
              </w:rPr>
            </w:pPr>
            <w:r w:rsidRPr="007B3473">
              <w:rPr>
                <w:rFonts w:cs="Times New Roman"/>
              </w:rPr>
              <w:t>W3FreeOrder2</w:t>
            </w:r>
          </w:p>
        </w:tc>
        <w:tc>
          <w:tcPr>
            <w:tcW w:w="0" w:type="auto"/>
            <w:tcBorders>
              <w:top w:val="single" w:sz="4" w:space="0" w:color="auto"/>
              <w:left w:val="single" w:sz="4" w:space="0" w:color="auto"/>
              <w:bottom w:val="single" w:sz="4" w:space="0" w:color="auto"/>
              <w:right w:val="single" w:sz="4" w:space="0" w:color="auto"/>
            </w:tcBorders>
          </w:tcPr>
          <w:p w14:paraId="243DAFB7" w14:textId="0E38B996" w:rsidR="00D527C9" w:rsidRPr="00191F36" w:rsidRDefault="00D527C9" w:rsidP="004931DB">
            <w:pPr>
              <w:rPr>
                <w:rFonts w:cs="Times New Roman"/>
              </w:rPr>
            </w:pPr>
            <w:r w:rsidRPr="007B3473">
              <w:rPr>
                <w:rFonts w:cs="Times New Roman"/>
              </w:rPr>
              <w:t>If Word3Run2=1, then W3FreeOrder2 represents the sequential order number in which Word 3 was recalled</w:t>
            </w:r>
          </w:p>
        </w:tc>
        <w:tc>
          <w:tcPr>
            <w:tcW w:w="0" w:type="auto"/>
            <w:tcBorders>
              <w:top w:val="single" w:sz="4" w:space="0" w:color="auto"/>
              <w:left w:val="single" w:sz="4" w:space="0" w:color="auto"/>
              <w:bottom w:val="single" w:sz="4" w:space="0" w:color="auto"/>
              <w:right w:val="single" w:sz="4" w:space="0" w:color="auto"/>
            </w:tcBorders>
          </w:tcPr>
          <w:p w14:paraId="6D8AC53C" w14:textId="77777777" w:rsidR="00D527C9" w:rsidRPr="001F720E" w:rsidRDefault="00D527C9" w:rsidP="004931DB">
            <w:pPr>
              <w:rPr>
                <w:rFonts w:cs="Times New Roman"/>
              </w:rPr>
            </w:pPr>
          </w:p>
        </w:tc>
      </w:tr>
      <w:tr w:rsidR="00D527C9" w:rsidRPr="000431A1" w14:paraId="22E1AED4" w14:textId="77777777" w:rsidTr="00D527C9">
        <w:tc>
          <w:tcPr>
            <w:tcW w:w="0" w:type="auto"/>
            <w:tcBorders>
              <w:top w:val="single" w:sz="4" w:space="0" w:color="auto"/>
              <w:left w:val="single" w:sz="4" w:space="0" w:color="auto"/>
              <w:bottom w:val="single" w:sz="4" w:space="0" w:color="auto"/>
              <w:right w:val="single" w:sz="4" w:space="0" w:color="auto"/>
            </w:tcBorders>
          </w:tcPr>
          <w:p w14:paraId="5B8DF567" w14:textId="6F9B02E6" w:rsidR="00D527C9" w:rsidRPr="005F768F" w:rsidRDefault="00D527C9" w:rsidP="004931DB">
            <w:pPr>
              <w:jc w:val="center"/>
              <w:rPr>
                <w:rFonts w:cs="Times New Roman"/>
              </w:rPr>
            </w:pPr>
            <w:r w:rsidRPr="007B3473">
              <w:rPr>
                <w:rFonts w:cs="Times New Roman"/>
              </w:rPr>
              <w:t>Word4Run2</w:t>
            </w:r>
          </w:p>
        </w:tc>
        <w:tc>
          <w:tcPr>
            <w:tcW w:w="0" w:type="auto"/>
            <w:tcBorders>
              <w:top w:val="single" w:sz="4" w:space="0" w:color="auto"/>
              <w:left w:val="single" w:sz="4" w:space="0" w:color="auto"/>
              <w:bottom w:val="single" w:sz="4" w:space="0" w:color="auto"/>
              <w:right w:val="single" w:sz="4" w:space="0" w:color="auto"/>
            </w:tcBorders>
          </w:tcPr>
          <w:p w14:paraId="700C5D70" w14:textId="139AA506" w:rsidR="00D527C9" w:rsidRPr="00191F36" w:rsidRDefault="00D527C9" w:rsidP="004931DB">
            <w:pPr>
              <w:rPr>
                <w:rFonts w:cs="Times New Roman"/>
              </w:rPr>
            </w:pPr>
            <w:r w:rsidRPr="007B3473">
              <w:rPr>
                <w:rFonts w:cs="Times New Roman"/>
              </w:rPr>
              <w:t>Subject is asked to freely recall as many words as they can, this is the status of recalling Word 4.</w:t>
            </w:r>
          </w:p>
        </w:tc>
        <w:tc>
          <w:tcPr>
            <w:tcW w:w="0" w:type="auto"/>
            <w:tcBorders>
              <w:top w:val="single" w:sz="4" w:space="0" w:color="auto"/>
              <w:left w:val="single" w:sz="4" w:space="0" w:color="auto"/>
              <w:bottom w:val="single" w:sz="4" w:space="0" w:color="auto"/>
              <w:right w:val="single" w:sz="4" w:space="0" w:color="auto"/>
            </w:tcBorders>
          </w:tcPr>
          <w:p w14:paraId="22C38C24" w14:textId="77777777" w:rsidR="00D527C9" w:rsidRPr="001F720E" w:rsidRDefault="00D527C9" w:rsidP="007B3473">
            <w:pPr>
              <w:rPr>
                <w:rFonts w:cs="Times New Roman"/>
              </w:rPr>
            </w:pPr>
            <w:r w:rsidRPr="001F720E">
              <w:rPr>
                <w:rFonts w:cs="Times New Roman"/>
              </w:rPr>
              <w:t>0 = Cued Recall</w:t>
            </w:r>
          </w:p>
          <w:p w14:paraId="42E405B6" w14:textId="77777777" w:rsidR="00D527C9" w:rsidRPr="001F720E" w:rsidRDefault="00D527C9" w:rsidP="007B3473">
            <w:pPr>
              <w:rPr>
                <w:rFonts w:cs="Times New Roman"/>
              </w:rPr>
            </w:pPr>
            <w:r w:rsidRPr="001F720E">
              <w:rPr>
                <w:rFonts w:cs="Times New Roman"/>
              </w:rPr>
              <w:t>1 = Free Recall</w:t>
            </w:r>
          </w:p>
          <w:p w14:paraId="2569768B" w14:textId="40BBFFA4"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256D3314" w14:textId="77777777" w:rsidTr="00D527C9">
        <w:tc>
          <w:tcPr>
            <w:tcW w:w="0" w:type="auto"/>
            <w:tcBorders>
              <w:top w:val="single" w:sz="4" w:space="0" w:color="auto"/>
              <w:left w:val="single" w:sz="4" w:space="0" w:color="auto"/>
              <w:bottom w:val="single" w:sz="4" w:space="0" w:color="auto"/>
              <w:right w:val="single" w:sz="4" w:space="0" w:color="auto"/>
            </w:tcBorders>
          </w:tcPr>
          <w:p w14:paraId="46FCB48F" w14:textId="18395011" w:rsidR="00D527C9" w:rsidRPr="005F768F" w:rsidRDefault="00D527C9" w:rsidP="004931DB">
            <w:pPr>
              <w:jc w:val="center"/>
              <w:rPr>
                <w:rFonts w:cs="Times New Roman"/>
              </w:rPr>
            </w:pPr>
            <w:r w:rsidRPr="007B3473">
              <w:rPr>
                <w:rFonts w:cs="Times New Roman"/>
              </w:rPr>
              <w:t>W4FreeOrder2</w:t>
            </w:r>
          </w:p>
        </w:tc>
        <w:tc>
          <w:tcPr>
            <w:tcW w:w="0" w:type="auto"/>
            <w:tcBorders>
              <w:top w:val="single" w:sz="4" w:space="0" w:color="auto"/>
              <w:left w:val="single" w:sz="4" w:space="0" w:color="auto"/>
              <w:bottom w:val="single" w:sz="4" w:space="0" w:color="auto"/>
              <w:right w:val="single" w:sz="4" w:space="0" w:color="auto"/>
            </w:tcBorders>
          </w:tcPr>
          <w:p w14:paraId="67A7BEF8" w14:textId="618232F9" w:rsidR="00D527C9" w:rsidRPr="00191F36" w:rsidRDefault="00D527C9" w:rsidP="004931DB">
            <w:pPr>
              <w:rPr>
                <w:rFonts w:cs="Times New Roman"/>
              </w:rPr>
            </w:pPr>
            <w:r w:rsidRPr="007B3473">
              <w:rPr>
                <w:rFonts w:cs="Times New Roman"/>
              </w:rPr>
              <w:t>If Word4Run2=1, then W4FreeOrder2 represents the sequential order number in which Word 4 was recalled</w:t>
            </w:r>
          </w:p>
        </w:tc>
        <w:tc>
          <w:tcPr>
            <w:tcW w:w="0" w:type="auto"/>
            <w:tcBorders>
              <w:top w:val="single" w:sz="4" w:space="0" w:color="auto"/>
              <w:left w:val="single" w:sz="4" w:space="0" w:color="auto"/>
              <w:bottom w:val="single" w:sz="4" w:space="0" w:color="auto"/>
              <w:right w:val="single" w:sz="4" w:space="0" w:color="auto"/>
            </w:tcBorders>
          </w:tcPr>
          <w:p w14:paraId="295614F3" w14:textId="77777777" w:rsidR="00D527C9" w:rsidRPr="001F720E" w:rsidRDefault="00D527C9" w:rsidP="004931DB">
            <w:pPr>
              <w:rPr>
                <w:rFonts w:cs="Times New Roman"/>
              </w:rPr>
            </w:pPr>
          </w:p>
        </w:tc>
      </w:tr>
      <w:tr w:rsidR="00D527C9" w:rsidRPr="000431A1" w14:paraId="21C28043" w14:textId="77777777" w:rsidTr="00D527C9">
        <w:tc>
          <w:tcPr>
            <w:tcW w:w="0" w:type="auto"/>
            <w:tcBorders>
              <w:top w:val="single" w:sz="4" w:space="0" w:color="auto"/>
              <w:left w:val="single" w:sz="4" w:space="0" w:color="auto"/>
              <w:bottom w:val="single" w:sz="4" w:space="0" w:color="auto"/>
              <w:right w:val="single" w:sz="4" w:space="0" w:color="auto"/>
            </w:tcBorders>
          </w:tcPr>
          <w:p w14:paraId="694D3F0F" w14:textId="576AD1D7" w:rsidR="00D527C9" w:rsidRPr="005F768F" w:rsidRDefault="00D527C9" w:rsidP="004931DB">
            <w:pPr>
              <w:jc w:val="center"/>
              <w:rPr>
                <w:rFonts w:cs="Times New Roman"/>
              </w:rPr>
            </w:pPr>
            <w:r w:rsidRPr="007B3473">
              <w:rPr>
                <w:rFonts w:cs="Times New Roman"/>
              </w:rPr>
              <w:t>Word5Run2</w:t>
            </w:r>
          </w:p>
        </w:tc>
        <w:tc>
          <w:tcPr>
            <w:tcW w:w="0" w:type="auto"/>
            <w:tcBorders>
              <w:top w:val="single" w:sz="4" w:space="0" w:color="auto"/>
              <w:left w:val="single" w:sz="4" w:space="0" w:color="auto"/>
              <w:bottom w:val="single" w:sz="4" w:space="0" w:color="auto"/>
              <w:right w:val="single" w:sz="4" w:space="0" w:color="auto"/>
            </w:tcBorders>
          </w:tcPr>
          <w:p w14:paraId="53791683" w14:textId="022A3D8E" w:rsidR="00D527C9" w:rsidRPr="00191F36" w:rsidRDefault="00D527C9" w:rsidP="004931DB">
            <w:pPr>
              <w:rPr>
                <w:rFonts w:cs="Times New Roman"/>
              </w:rPr>
            </w:pPr>
            <w:r w:rsidRPr="007B3473">
              <w:rPr>
                <w:rFonts w:cs="Times New Roman"/>
              </w:rPr>
              <w:t>Subject is asked to freely recall as many words as they can, this is the status of recalling Word 5.</w:t>
            </w:r>
          </w:p>
        </w:tc>
        <w:tc>
          <w:tcPr>
            <w:tcW w:w="0" w:type="auto"/>
            <w:tcBorders>
              <w:top w:val="single" w:sz="4" w:space="0" w:color="auto"/>
              <w:left w:val="single" w:sz="4" w:space="0" w:color="auto"/>
              <w:bottom w:val="single" w:sz="4" w:space="0" w:color="auto"/>
              <w:right w:val="single" w:sz="4" w:space="0" w:color="auto"/>
            </w:tcBorders>
          </w:tcPr>
          <w:p w14:paraId="7484017B" w14:textId="77777777" w:rsidR="00D527C9" w:rsidRPr="001F720E" w:rsidRDefault="00D527C9" w:rsidP="007B3473">
            <w:pPr>
              <w:rPr>
                <w:rFonts w:cs="Times New Roman"/>
              </w:rPr>
            </w:pPr>
            <w:r w:rsidRPr="001F720E">
              <w:rPr>
                <w:rFonts w:cs="Times New Roman"/>
              </w:rPr>
              <w:t>0 = Cued Recall</w:t>
            </w:r>
          </w:p>
          <w:p w14:paraId="0739D388" w14:textId="77777777" w:rsidR="00D527C9" w:rsidRPr="001F720E" w:rsidRDefault="00D527C9" w:rsidP="007B3473">
            <w:pPr>
              <w:rPr>
                <w:rFonts w:cs="Times New Roman"/>
              </w:rPr>
            </w:pPr>
            <w:r w:rsidRPr="001F720E">
              <w:rPr>
                <w:rFonts w:cs="Times New Roman"/>
              </w:rPr>
              <w:t>1 = Free Recall</w:t>
            </w:r>
          </w:p>
          <w:p w14:paraId="6761874A" w14:textId="5074C805" w:rsidR="00D527C9" w:rsidRPr="001F720E" w:rsidRDefault="00D527C9" w:rsidP="007B3473">
            <w:pPr>
              <w:rPr>
                <w:rFonts w:cs="Times New Roman"/>
              </w:rPr>
            </w:pPr>
            <w:r w:rsidRPr="001F720E">
              <w:rPr>
                <w:rFonts w:cs="Times New Roman"/>
              </w:rPr>
              <w:lastRenderedPageBreak/>
              <w:t>66 = Word could not be recalled even with a cue</w:t>
            </w:r>
          </w:p>
        </w:tc>
      </w:tr>
      <w:tr w:rsidR="00D527C9" w:rsidRPr="000431A1" w14:paraId="176D8746" w14:textId="77777777" w:rsidTr="00D527C9">
        <w:tc>
          <w:tcPr>
            <w:tcW w:w="0" w:type="auto"/>
            <w:tcBorders>
              <w:top w:val="single" w:sz="4" w:space="0" w:color="auto"/>
              <w:left w:val="single" w:sz="4" w:space="0" w:color="auto"/>
              <w:bottom w:val="single" w:sz="4" w:space="0" w:color="auto"/>
              <w:right w:val="single" w:sz="4" w:space="0" w:color="auto"/>
            </w:tcBorders>
          </w:tcPr>
          <w:p w14:paraId="3DBF56C4" w14:textId="2E186FA8" w:rsidR="00D527C9" w:rsidRPr="005F768F" w:rsidRDefault="00D527C9" w:rsidP="004931DB">
            <w:pPr>
              <w:jc w:val="center"/>
              <w:rPr>
                <w:rFonts w:cs="Times New Roman"/>
              </w:rPr>
            </w:pPr>
            <w:r w:rsidRPr="007B3473">
              <w:rPr>
                <w:rFonts w:cs="Times New Roman"/>
              </w:rPr>
              <w:lastRenderedPageBreak/>
              <w:t>W5FreeOrder2</w:t>
            </w:r>
          </w:p>
        </w:tc>
        <w:tc>
          <w:tcPr>
            <w:tcW w:w="0" w:type="auto"/>
            <w:tcBorders>
              <w:top w:val="single" w:sz="4" w:space="0" w:color="auto"/>
              <w:left w:val="single" w:sz="4" w:space="0" w:color="auto"/>
              <w:bottom w:val="single" w:sz="4" w:space="0" w:color="auto"/>
              <w:right w:val="single" w:sz="4" w:space="0" w:color="auto"/>
            </w:tcBorders>
          </w:tcPr>
          <w:p w14:paraId="70708188" w14:textId="006B82AD" w:rsidR="00D527C9" w:rsidRPr="00191F36" w:rsidRDefault="00D527C9" w:rsidP="004931DB">
            <w:pPr>
              <w:rPr>
                <w:rFonts w:cs="Times New Roman"/>
              </w:rPr>
            </w:pPr>
            <w:r w:rsidRPr="007B3473">
              <w:rPr>
                <w:rFonts w:cs="Times New Roman"/>
              </w:rPr>
              <w:t>If Word5Run2=1, then W5FreeOrder2 represents the sequential order number in which Word 5 was recalled</w:t>
            </w:r>
          </w:p>
        </w:tc>
        <w:tc>
          <w:tcPr>
            <w:tcW w:w="0" w:type="auto"/>
            <w:tcBorders>
              <w:top w:val="single" w:sz="4" w:space="0" w:color="auto"/>
              <w:left w:val="single" w:sz="4" w:space="0" w:color="auto"/>
              <w:bottom w:val="single" w:sz="4" w:space="0" w:color="auto"/>
              <w:right w:val="single" w:sz="4" w:space="0" w:color="auto"/>
            </w:tcBorders>
          </w:tcPr>
          <w:p w14:paraId="27262090" w14:textId="77777777" w:rsidR="00D527C9" w:rsidRPr="001F720E" w:rsidRDefault="00D527C9" w:rsidP="004931DB">
            <w:pPr>
              <w:rPr>
                <w:rFonts w:cs="Times New Roman"/>
              </w:rPr>
            </w:pPr>
          </w:p>
        </w:tc>
      </w:tr>
      <w:tr w:rsidR="00D527C9" w:rsidRPr="000431A1" w14:paraId="4269D06C" w14:textId="77777777" w:rsidTr="00D527C9">
        <w:tc>
          <w:tcPr>
            <w:tcW w:w="0" w:type="auto"/>
            <w:tcBorders>
              <w:top w:val="single" w:sz="4" w:space="0" w:color="auto"/>
              <w:left w:val="single" w:sz="4" w:space="0" w:color="auto"/>
              <w:bottom w:val="single" w:sz="4" w:space="0" w:color="auto"/>
              <w:right w:val="single" w:sz="4" w:space="0" w:color="auto"/>
            </w:tcBorders>
          </w:tcPr>
          <w:p w14:paraId="78B97888" w14:textId="59730033" w:rsidR="00D527C9" w:rsidRPr="005F768F" w:rsidRDefault="00D527C9" w:rsidP="004931DB">
            <w:pPr>
              <w:jc w:val="center"/>
              <w:rPr>
                <w:rFonts w:cs="Times New Roman"/>
              </w:rPr>
            </w:pPr>
            <w:r w:rsidRPr="007B3473">
              <w:rPr>
                <w:rFonts w:cs="Times New Roman"/>
              </w:rPr>
              <w:t>Word6Run2</w:t>
            </w:r>
          </w:p>
        </w:tc>
        <w:tc>
          <w:tcPr>
            <w:tcW w:w="0" w:type="auto"/>
            <w:tcBorders>
              <w:top w:val="single" w:sz="4" w:space="0" w:color="auto"/>
              <w:left w:val="single" w:sz="4" w:space="0" w:color="auto"/>
              <w:bottom w:val="single" w:sz="4" w:space="0" w:color="auto"/>
              <w:right w:val="single" w:sz="4" w:space="0" w:color="auto"/>
            </w:tcBorders>
          </w:tcPr>
          <w:p w14:paraId="7E51EDD7" w14:textId="23D7D3D6" w:rsidR="00D527C9" w:rsidRPr="00191F36" w:rsidRDefault="00D527C9" w:rsidP="004931DB">
            <w:pPr>
              <w:rPr>
                <w:rFonts w:cs="Times New Roman"/>
              </w:rPr>
            </w:pPr>
            <w:r w:rsidRPr="007B3473">
              <w:rPr>
                <w:rFonts w:cs="Times New Roman"/>
              </w:rPr>
              <w:t>Subject is asked to freely recall as many words as they can, this is the status of recalling Word 6.</w:t>
            </w:r>
          </w:p>
        </w:tc>
        <w:tc>
          <w:tcPr>
            <w:tcW w:w="0" w:type="auto"/>
            <w:tcBorders>
              <w:top w:val="single" w:sz="4" w:space="0" w:color="auto"/>
              <w:left w:val="single" w:sz="4" w:space="0" w:color="auto"/>
              <w:bottom w:val="single" w:sz="4" w:space="0" w:color="auto"/>
              <w:right w:val="single" w:sz="4" w:space="0" w:color="auto"/>
            </w:tcBorders>
          </w:tcPr>
          <w:p w14:paraId="1859745C" w14:textId="77777777" w:rsidR="00D527C9" w:rsidRPr="001F720E" w:rsidRDefault="00D527C9" w:rsidP="007B3473">
            <w:pPr>
              <w:rPr>
                <w:rFonts w:cs="Times New Roman"/>
              </w:rPr>
            </w:pPr>
            <w:r w:rsidRPr="001F720E">
              <w:rPr>
                <w:rFonts w:cs="Times New Roman"/>
              </w:rPr>
              <w:t>0 = Cued Recall</w:t>
            </w:r>
          </w:p>
          <w:p w14:paraId="3AD19E6D" w14:textId="77777777" w:rsidR="00D527C9" w:rsidRPr="001F720E" w:rsidRDefault="00D527C9" w:rsidP="007B3473">
            <w:pPr>
              <w:rPr>
                <w:rFonts w:cs="Times New Roman"/>
              </w:rPr>
            </w:pPr>
            <w:r w:rsidRPr="001F720E">
              <w:rPr>
                <w:rFonts w:cs="Times New Roman"/>
              </w:rPr>
              <w:t>1 = Free Recall</w:t>
            </w:r>
          </w:p>
          <w:p w14:paraId="281E5BCD" w14:textId="16B78D7F"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0DB50FD1" w14:textId="77777777" w:rsidTr="00D527C9">
        <w:tc>
          <w:tcPr>
            <w:tcW w:w="0" w:type="auto"/>
            <w:tcBorders>
              <w:top w:val="single" w:sz="4" w:space="0" w:color="auto"/>
              <w:left w:val="single" w:sz="4" w:space="0" w:color="auto"/>
              <w:bottom w:val="single" w:sz="4" w:space="0" w:color="auto"/>
              <w:right w:val="single" w:sz="4" w:space="0" w:color="auto"/>
            </w:tcBorders>
          </w:tcPr>
          <w:p w14:paraId="706D910E" w14:textId="41F7A04A" w:rsidR="00D527C9" w:rsidRPr="005F768F" w:rsidRDefault="00D527C9" w:rsidP="004931DB">
            <w:pPr>
              <w:jc w:val="center"/>
              <w:rPr>
                <w:rFonts w:cs="Times New Roman"/>
              </w:rPr>
            </w:pPr>
            <w:r w:rsidRPr="007B3473">
              <w:rPr>
                <w:rFonts w:cs="Times New Roman"/>
              </w:rPr>
              <w:t>W6FreeOrder2</w:t>
            </w:r>
          </w:p>
        </w:tc>
        <w:tc>
          <w:tcPr>
            <w:tcW w:w="0" w:type="auto"/>
            <w:tcBorders>
              <w:top w:val="single" w:sz="4" w:space="0" w:color="auto"/>
              <w:left w:val="single" w:sz="4" w:space="0" w:color="auto"/>
              <w:bottom w:val="single" w:sz="4" w:space="0" w:color="auto"/>
              <w:right w:val="single" w:sz="4" w:space="0" w:color="auto"/>
            </w:tcBorders>
          </w:tcPr>
          <w:p w14:paraId="3662AD6A" w14:textId="25279EC1" w:rsidR="00D527C9" w:rsidRPr="00191F36" w:rsidRDefault="00D527C9" w:rsidP="004931DB">
            <w:pPr>
              <w:rPr>
                <w:rFonts w:cs="Times New Roman"/>
              </w:rPr>
            </w:pPr>
            <w:r w:rsidRPr="007B3473">
              <w:rPr>
                <w:rFonts w:cs="Times New Roman"/>
              </w:rPr>
              <w:t>If Word6Run2=1, then W6FreeOrder2 represents the sequential order number in which Word 6 was recalled</w:t>
            </w:r>
          </w:p>
        </w:tc>
        <w:tc>
          <w:tcPr>
            <w:tcW w:w="0" w:type="auto"/>
            <w:tcBorders>
              <w:top w:val="single" w:sz="4" w:space="0" w:color="auto"/>
              <w:left w:val="single" w:sz="4" w:space="0" w:color="auto"/>
              <w:bottom w:val="single" w:sz="4" w:space="0" w:color="auto"/>
              <w:right w:val="single" w:sz="4" w:space="0" w:color="auto"/>
            </w:tcBorders>
          </w:tcPr>
          <w:p w14:paraId="02A38192" w14:textId="77777777" w:rsidR="00D527C9" w:rsidRPr="001F720E" w:rsidRDefault="00D527C9" w:rsidP="004931DB">
            <w:pPr>
              <w:rPr>
                <w:rFonts w:cs="Times New Roman"/>
              </w:rPr>
            </w:pPr>
          </w:p>
        </w:tc>
      </w:tr>
      <w:tr w:rsidR="00D527C9" w:rsidRPr="000431A1" w14:paraId="79C1FB3E" w14:textId="77777777" w:rsidTr="00D527C9">
        <w:tc>
          <w:tcPr>
            <w:tcW w:w="0" w:type="auto"/>
            <w:tcBorders>
              <w:top w:val="single" w:sz="4" w:space="0" w:color="auto"/>
              <w:left w:val="single" w:sz="4" w:space="0" w:color="auto"/>
              <w:bottom w:val="single" w:sz="4" w:space="0" w:color="auto"/>
              <w:right w:val="single" w:sz="4" w:space="0" w:color="auto"/>
            </w:tcBorders>
          </w:tcPr>
          <w:p w14:paraId="762C6A3D" w14:textId="5A20C804" w:rsidR="00D527C9" w:rsidRPr="005F768F" w:rsidRDefault="00D527C9" w:rsidP="004931DB">
            <w:pPr>
              <w:jc w:val="center"/>
              <w:rPr>
                <w:rFonts w:cs="Times New Roman"/>
              </w:rPr>
            </w:pPr>
            <w:r w:rsidRPr="007B3473">
              <w:rPr>
                <w:rFonts w:cs="Times New Roman"/>
              </w:rPr>
              <w:t>Word7Run2</w:t>
            </w:r>
          </w:p>
        </w:tc>
        <w:tc>
          <w:tcPr>
            <w:tcW w:w="0" w:type="auto"/>
            <w:tcBorders>
              <w:top w:val="single" w:sz="4" w:space="0" w:color="auto"/>
              <w:left w:val="single" w:sz="4" w:space="0" w:color="auto"/>
              <w:bottom w:val="single" w:sz="4" w:space="0" w:color="auto"/>
              <w:right w:val="single" w:sz="4" w:space="0" w:color="auto"/>
            </w:tcBorders>
          </w:tcPr>
          <w:p w14:paraId="20F49189" w14:textId="667DAA0B" w:rsidR="00D527C9" w:rsidRPr="00191F36" w:rsidRDefault="00D527C9" w:rsidP="004931DB">
            <w:pPr>
              <w:rPr>
                <w:rFonts w:cs="Times New Roman"/>
              </w:rPr>
            </w:pPr>
            <w:r w:rsidRPr="007B3473">
              <w:rPr>
                <w:rFonts w:cs="Times New Roman"/>
              </w:rPr>
              <w:t>Subject is asked to freely recall as many words as they can, this is the status of recalling Word 7.</w:t>
            </w:r>
          </w:p>
        </w:tc>
        <w:tc>
          <w:tcPr>
            <w:tcW w:w="0" w:type="auto"/>
            <w:tcBorders>
              <w:top w:val="single" w:sz="4" w:space="0" w:color="auto"/>
              <w:left w:val="single" w:sz="4" w:space="0" w:color="auto"/>
              <w:bottom w:val="single" w:sz="4" w:space="0" w:color="auto"/>
              <w:right w:val="single" w:sz="4" w:space="0" w:color="auto"/>
            </w:tcBorders>
          </w:tcPr>
          <w:p w14:paraId="75477A27" w14:textId="77777777" w:rsidR="00D527C9" w:rsidRPr="001F720E" w:rsidRDefault="00D527C9" w:rsidP="007B3473">
            <w:pPr>
              <w:rPr>
                <w:rFonts w:cs="Times New Roman"/>
              </w:rPr>
            </w:pPr>
            <w:r w:rsidRPr="001F720E">
              <w:rPr>
                <w:rFonts w:cs="Times New Roman"/>
              </w:rPr>
              <w:t>0 = Cued Recall</w:t>
            </w:r>
          </w:p>
          <w:p w14:paraId="52261158" w14:textId="77777777" w:rsidR="00D527C9" w:rsidRPr="001F720E" w:rsidRDefault="00D527C9" w:rsidP="007B3473">
            <w:pPr>
              <w:rPr>
                <w:rFonts w:cs="Times New Roman"/>
              </w:rPr>
            </w:pPr>
            <w:r w:rsidRPr="001F720E">
              <w:rPr>
                <w:rFonts w:cs="Times New Roman"/>
              </w:rPr>
              <w:t>1 = Free Recall</w:t>
            </w:r>
          </w:p>
          <w:p w14:paraId="617FF37C" w14:textId="19743B75"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06A72FE1" w14:textId="77777777" w:rsidTr="00D527C9">
        <w:tc>
          <w:tcPr>
            <w:tcW w:w="0" w:type="auto"/>
            <w:tcBorders>
              <w:top w:val="single" w:sz="4" w:space="0" w:color="auto"/>
              <w:left w:val="single" w:sz="4" w:space="0" w:color="auto"/>
              <w:bottom w:val="single" w:sz="4" w:space="0" w:color="auto"/>
              <w:right w:val="single" w:sz="4" w:space="0" w:color="auto"/>
            </w:tcBorders>
          </w:tcPr>
          <w:p w14:paraId="21D074A2" w14:textId="319B1BDA" w:rsidR="00D527C9" w:rsidRPr="005F768F" w:rsidRDefault="00D527C9" w:rsidP="004931DB">
            <w:pPr>
              <w:jc w:val="center"/>
              <w:rPr>
                <w:rFonts w:cs="Times New Roman"/>
              </w:rPr>
            </w:pPr>
            <w:r w:rsidRPr="007B3473">
              <w:rPr>
                <w:rFonts w:cs="Times New Roman"/>
              </w:rPr>
              <w:t>W7FreeOrder2</w:t>
            </w:r>
          </w:p>
        </w:tc>
        <w:tc>
          <w:tcPr>
            <w:tcW w:w="0" w:type="auto"/>
            <w:tcBorders>
              <w:top w:val="single" w:sz="4" w:space="0" w:color="auto"/>
              <w:left w:val="single" w:sz="4" w:space="0" w:color="auto"/>
              <w:bottom w:val="single" w:sz="4" w:space="0" w:color="auto"/>
              <w:right w:val="single" w:sz="4" w:space="0" w:color="auto"/>
            </w:tcBorders>
          </w:tcPr>
          <w:p w14:paraId="55172F1C" w14:textId="3B501AE7" w:rsidR="00D527C9" w:rsidRPr="00191F36" w:rsidRDefault="00D527C9" w:rsidP="004931DB">
            <w:pPr>
              <w:rPr>
                <w:rFonts w:cs="Times New Roman"/>
              </w:rPr>
            </w:pPr>
            <w:r w:rsidRPr="007B3473">
              <w:rPr>
                <w:rFonts w:cs="Times New Roman"/>
              </w:rPr>
              <w:t>If Word7Run2=1, then W7FreeOrder2 represents the sequential order number in which Word 7 was recalled</w:t>
            </w:r>
          </w:p>
        </w:tc>
        <w:tc>
          <w:tcPr>
            <w:tcW w:w="0" w:type="auto"/>
            <w:tcBorders>
              <w:top w:val="single" w:sz="4" w:space="0" w:color="auto"/>
              <w:left w:val="single" w:sz="4" w:space="0" w:color="auto"/>
              <w:bottom w:val="single" w:sz="4" w:space="0" w:color="auto"/>
              <w:right w:val="single" w:sz="4" w:space="0" w:color="auto"/>
            </w:tcBorders>
          </w:tcPr>
          <w:p w14:paraId="75773137" w14:textId="77777777" w:rsidR="00D527C9" w:rsidRPr="001F720E" w:rsidRDefault="00D527C9" w:rsidP="004931DB">
            <w:pPr>
              <w:rPr>
                <w:rFonts w:cs="Times New Roman"/>
              </w:rPr>
            </w:pPr>
          </w:p>
        </w:tc>
      </w:tr>
      <w:tr w:rsidR="00D527C9" w:rsidRPr="000431A1" w14:paraId="55DAC5BE" w14:textId="77777777" w:rsidTr="00D527C9">
        <w:tc>
          <w:tcPr>
            <w:tcW w:w="0" w:type="auto"/>
            <w:tcBorders>
              <w:top w:val="single" w:sz="4" w:space="0" w:color="auto"/>
              <w:left w:val="single" w:sz="4" w:space="0" w:color="auto"/>
              <w:bottom w:val="single" w:sz="4" w:space="0" w:color="auto"/>
              <w:right w:val="single" w:sz="4" w:space="0" w:color="auto"/>
            </w:tcBorders>
          </w:tcPr>
          <w:p w14:paraId="56E48D93" w14:textId="2677F33D" w:rsidR="00D527C9" w:rsidRPr="005F768F" w:rsidRDefault="00D527C9" w:rsidP="004931DB">
            <w:pPr>
              <w:jc w:val="center"/>
              <w:rPr>
                <w:rFonts w:cs="Times New Roman"/>
              </w:rPr>
            </w:pPr>
            <w:r w:rsidRPr="007B3473">
              <w:rPr>
                <w:rFonts w:cs="Times New Roman"/>
              </w:rPr>
              <w:t>Word8Run2</w:t>
            </w:r>
          </w:p>
        </w:tc>
        <w:tc>
          <w:tcPr>
            <w:tcW w:w="0" w:type="auto"/>
            <w:tcBorders>
              <w:top w:val="single" w:sz="4" w:space="0" w:color="auto"/>
              <w:left w:val="single" w:sz="4" w:space="0" w:color="auto"/>
              <w:bottom w:val="single" w:sz="4" w:space="0" w:color="auto"/>
              <w:right w:val="single" w:sz="4" w:space="0" w:color="auto"/>
            </w:tcBorders>
          </w:tcPr>
          <w:p w14:paraId="19181B25" w14:textId="4B92AA49" w:rsidR="00D527C9" w:rsidRPr="00191F36" w:rsidRDefault="00D527C9" w:rsidP="004931DB">
            <w:pPr>
              <w:rPr>
                <w:rFonts w:cs="Times New Roman"/>
              </w:rPr>
            </w:pPr>
            <w:r w:rsidRPr="007B3473">
              <w:rPr>
                <w:rFonts w:cs="Times New Roman"/>
              </w:rPr>
              <w:t>Subject is asked to freely recall as many words as they can, this is the status of recalling Word 8.</w:t>
            </w:r>
          </w:p>
        </w:tc>
        <w:tc>
          <w:tcPr>
            <w:tcW w:w="0" w:type="auto"/>
            <w:tcBorders>
              <w:top w:val="single" w:sz="4" w:space="0" w:color="auto"/>
              <w:left w:val="single" w:sz="4" w:space="0" w:color="auto"/>
              <w:bottom w:val="single" w:sz="4" w:space="0" w:color="auto"/>
              <w:right w:val="single" w:sz="4" w:space="0" w:color="auto"/>
            </w:tcBorders>
          </w:tcPr>
          <w:p w14:paraId="18459958" w14:textId="77777777" w:rsidR="00D527C9" w:rsidRPr="001F720E" w:rsidRDefault="00D527C9" w:rsidP="007B3473">
            <w:pPr>
              <w:rPr>
                <w:rFonts w:cs="Times New Roman"/>
              </w:rPr>
            </w:pPr>
            <w:r w:rsidRPr="001F720E">
              <w:rPr>
                <w:rFonts w:cs="Times New Roman"/>
              </w:rPr>
              <w:t>0 = Cued Recall</w:t>
            </w:r>
          </w:p>
          <w:p w14:paraId="41187825" w14:textId="77777777" w:rsidR="00D527C9" w:rsidRPr="001F720E" w:rsidRDefault="00D527C9" w:rsidP="007B3473">
            <w:pPr>
              <w:rPr>
                <w:rFonts w:cs="Times New Roman"/>
              </w:rPr>
            </w:pPr>
            <w:r w:rsidRPr="001F720E">
              <w:rPr>
                <w:rFonts w:cs="Times New Roman"/>
              </w:rPr>
              <w:t>1 = Free Recall</w:t>
            </w:r>
          </w:p>
          <w:p w14:paraId="4CD60CA5" w14:textId="62C5FF9A"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45A71457" w14:textId="77777777" w:rsidTr="00D527C9">
        <w:tc>
          <w:tcPr>
            <w:tcW w:w="0" w:type="auto"/>
            <w:tcBorders>
              <w:top w:val="single" w:sz="4" w:space="0" w:color="auto"/>
              <w:left w:val="single" w:sz="4" w:space="0" w:color="auto"/>
              <w:bottom w:val="single" w:sz="4" w:space="0" w:color="auto"/>
              <w:right w:val="single" w:sz="4" w:space="0" w:color="auto"/>
            </w:tcBorders>
          </w:tcPr>
          <w:p w14:paraId="44E0EB48" w14:textId="65B3D042" w:rsidR="00D527C9" w:rsidRPr="005F768F" w:rsidRDefault="00D527C9" w:rsidP="004931DB">
            <w:pPr>
              <w:jc w:val="center"/>
              <w:rPr>
                <w:rFonts w:cs="Times New Roman"/>
              </w:rPr>
            </w:pPr>
            <w:r w:rsidRPr="007B3473">
              <w:rPr>
                <w:rFonts w:cs="Times New Roman"/>
              </w:rPr>
              <w:t>W8FreeOrder2</w:t>
            </w:r>
          </w:p>
        </w:tc>
        <w:tc>
          <w:tcPr>
            <w:tcW w:w="0" w:type="auto"/>
            <w:tcBorders>
              <w:top w:val="single" w:sz="4" w:space="0" w:color="auto"/>
              <w:left w:val="single" w:sz="4" w:space="0" w:color="auto"/>
              <w:bottom w:val="single" w:sz="4" w:space="0" w:color="auto"/>
              <w:right w:val="single" w:sz="4" w:space="0" w:color="auto"/>
            </w:tcBorders>
          </w:tcPr>
          <w:p w14:paraId="03AEFA28" w14:textId="4ED438B7" w:rsidR="00D527C9" w:rsidRPr="00191F36" w:rsidRDefault="00D527C9" w:rsidP="004931DB">
            <w:pPr>
              <w:rPr>
                <w:rFonts w:cs="Times New Roman"/>
              </w:rPr>
            </w:pPr>
            <w:r w:rsidRPr="007B3473">
              <w:rPr>
                <w:rFonts w:cs="Times New Roman"/>
              </w:rPr>
              <w:t>If Word8Run2=1, then W8FreeOrder2 represents the sequential order number in which Word 8 was recalled</w:t>
            </w:r>
          </w:p>
        </w:tc>
        <w:tc>
          <w:tcPr>
            <w:tcW w:w="0" w:type="auto"/>
            <w:tcBorders>
              <w:top w:val="single" w:sz="4" w:space="0" w:color="auto"/>
              <w:left w:val="single" w:sz="4" w:space="0" w:color="auto"/>
              <w:bottom w:val="single" w:sz="4" w:space="0" w:color="auto"/>
              <w:right w:val="single" w:sz="4" w:space="0" w:color="auto"/>
            </w:tcBorders>
          </w:tcPr>
          <w:p w14:paraId="6ABF9191" w14:textId="77777777" w:rsidR="00D527C9" w:rsidRPr="001F720E" w:rsidRDefault="00D527C9" w:rsidP="004931DB">
            <w:pPr>
              <w:rPr>
                <w:rFonts w:cs="Times New Roman"/>
              </w:rPr>
            </w:pPr>
          </w:p>
        </w:tc>
      </w:tr>
      <w:tr w:rsidR="00D527C9" w:rsidRPr="000431A1" w14:paraId="7E008BB3" w14:textId="77777777" w:rsidTr="00D527C9">
        <w:tc>
          <w:tcPr>
            <w:tcW w:w="0" w:type="auto"/>
            <w:tcBorders>
              <w:top w:val="single" w:sz="4" w:space="0" w:color="auto"/>
              <w:left w:val="single" w:sz="4" w:space="0" w:color="auto"/>
              <w:bottom w:val="single" w:sz="4" w:space="0" w:color="auto"/>
              <w:right w:val="single" w:sz="4" w:space="0" w:color="auto"/>
            </w:tcBorders>
          </w:tcPr>
          <w:p w14:paraId="35C4281F" w14:textId="1B1651D3" w:rsidR="00D527C9" w:rsidRPr="005F768F" w:rsidRDefault="00D527C9" w:rsidP="004931DB">
            <w:pPr>
              <w:jc w:val="center"/>
              <w:rPr>
                <w:rFonts w:cs="Times New Roman"/>
              </w:rPr>
            </w:pPr>
            <w:r w:rsidRPr="007B3473">
              <w:rPr>
                <w:rFonts w:cs="Times New Roman"/>
              </w:rPr>
              <w:t>Word9Run2</w:t>
            </w:r>
          </w:p>
        </w:tc>
        <w:tc>
          <w:tcPr>
            <w:tcW w:w="0" w:type="auto"/>
            <w:tcBorders>
              <w:top w:val="single" w:sz="4" w:space="0" w:color="auto"/>
              <w:left w:val="single" w:sz="4" w:space="0" w:color="auto"/>
              <w:bottom w:val="single" w:sz="4" w:space="0" w:color="auto"/>
              <w:right w:val="single" w:sz="4" w:space="0" w:color="auto"/>
            </w:tcBorders>
          </w:tcPr>
          <w:p w14:paraId="4143F0EC" w14:textId="7468A361" w:rsidR="00D527C9" w:rsidRPr="00191F36" w:rsidRDefault="00D527C9" w:rsidP="004931DB">
            <w:pPr>
              <w:rPr>
                <w:rFonts w:cs="Times New Roman"/>
              </w:rPr>
            </w:pPr>
            <w:r w:rsidRPr="007B3473">
              <w:rPr>
                <w:rFonts w:cs="Times New Roman"/>
              </w:rPr>
              <w:t>Subject is asked to freely recall as many words as they can, this is the status of recalling Word 9.</w:t>
            </w:r>
          </w:p>
        </w:tc>
        <w:tc>
          <w:tcPr>
            <w:tcW w:w="0" w:type="auto"/>
            <w:tcBorders>
              <w:top w:val="single" w:sz="4" w:space="0" w:color="auto"/>
              <w:left w:val="single" w:sz="4" w:space="0" w:color="auto"/>
              <w:bottom w:val="single" w:sz="4" w:space="0" w:color="auto"/>
              <w:right w:val="single" w:sz="4" w:space="0" w:color="auto"/>
            </w:tcBorders>
          </w:tcPr>
          <w:p w14:paraId="5EAC7229" w14:textId="77777777" w:rsidR="00D527C9" w:rsidRPr="001F720E" w:rsidRDefault="00D527C9" w:rsidP="007B3473">
            <w:pPr>
              <w:rPr>
                <w:rFonts w:cs="Times New Roman"/>
              </w:rPr>
            </w:pPr>
            <w:r w:rsidRPr="001F720E">
              <w:rPr>
                <w:rFonts w:cs="Times New Roman"/>
              </w:rPr>
              <w:t>0 = Cued Recall</w:t>
            </w:r>
          </w:p>
          <w:p w14:paraId="18A48642" w14:textId="77777777" w:rsidR="00D527C9" w:rsidRPr="001F720E" w:rsidRDefault="00D527C9" w:rsidP="007B3473">
            <w:pPr>
              <w:rPr>
                <w:rFonts w:cs="Times New Roman"/>
              </w:rPr>
            </w:pPr>
            <w:r w:rsidRPr="001F720E">
              <w:rPr>
                <w:rFonts w:cs="Times New Roman"/>
              </w:rPr>
              <w:t>1 = Free Recall</w:t>
            </w:r>
          </w:p>
          <w:p w14:paraId="667E6865" w14:textId="7ABF5303"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332F5D22" w14:textId="77777777" w:rsidTr="00D527C9">
        <w:tc>
          <w:tcPr>
            <w:tcW w:w="0" w:type="auto"/>
            <w:tcBorders>
              <w:top w:val="single" w:sz="4" w:space="0" w:color="auto"/>
              <w:left w:val="single" w:sz="4" w:space="0" w:color="auto"/>
              <w:bottom w:val="single" w:sz="4" w:space="0" w:color="auto"/>
              <w:right w:val="single" w:sz="4" w:space="0" w:color="auto"/>
            </w:tcBorders>
          </w:tcPr>
          <w:p w14:paraId="142504EA" w14:textId="143749F1" w:rsidR="00D527C9" w:rsidRPr="005F768F" w:rsidRDefault="00D527C9" w:rsidP="004931DB">
            <w:pPr>
              <w:jc w:val="center"/>
              <w:rPr>
                <w:rFonts w:cs="Times New Roman"/>
              </w:rPr>
            </w:pPr>
            <w:r w:rsidRPr="007B3473">
              <w:rPr>
                <w:rFonts w:cs="Times New Roman"/>
              </w:rPr>
              <w:t>W9FreeOrder2</w:t>
            </w:r>
          </w:p>
        </w:tc>
        <w:tc>
          <w:tcPr>
            <w:tcW w:w="0" w:type="auto"/>
            <w:tcBorders>
              <w:top w:val="single" w:sz="4" w:space="0" w:color="auto"/>
              <w:left w:val="single" w:sz="4" w:space="0" w:color="auto"/>
              <w:bottom w:val="single" w:sz="4" w:space="0" w:color="auto"/>
              <w:right w:val="single" w:sz="4" w:space="0" w:color="auto"/>
            </w:tcBorders>
          </w:tcPr>
          <w:p w14:paraId="6B3A4BD0" w14:textId="350403B1" w:rsidR="00D527C9" w:rsidRPr="00191F36" w:rsidRDefault="00D527C9" w:rsidP="004931DB">
            <w:pPr>
              <w:rPr>
                <w:rFonts w:cs="Times New Roman"/>
              </w:rPr>
            </w:pPr>
            <w:r w:rsidRPr="007B3473">
              <w:rPr>
                <w:rFonts w:cs="Times New Roman"/>
              </w:rPr>
              <w:t>If Word9Run2=1, then W9FreeOrder2 represents the sequential order number in which Word 9 was recalled</w:t>
            </w:r>
          </w:p>
        </w:tc>
        <w:tc>
          <w:tcPr>
            <w:tcW w:w="0" w:type="auto"/>
            <w:tcBorders>
              <w:top w:val="single" w:sz="4" w:space="0" w:color="auto"/>
              <w:left w:val="single" w:sz="4" w:space="0" w:color="auto"/>
              <w:bottom w:val="single" w:sz="4" w:space="0" w:color="auto"/>
              <w:right w:val="single" w:sz="4" w:space="0" w:color="auto"/>
            </w:tcBorders>
          </w:tcPr>
          <w:p w14:paraId="367B5D5B" w14:textId="77777777" w:rsidR="00D527C9" w:rsidRPr="001F720E" w:rsidRDefault="00D527C9" w:rsidP="004931DB">
            <w:pPr>
              <w:rPr>
                <w:rFonts w:cs="Times New Roman"/>
              </w:rPr>
            </w:pPr>
          </w:p>
        </w:tc>
      </w:tr>
      <w:tr w:rsidR="00D527C9" w:rsidRPr="000431A1" w14:paraId="4A81DD48" w14:textId="77777777" w:rsidTr="00D527C9">
        <w:tc>
          <w:tcPr>
            <w:tcW w:w="0" w:type="auto"/>
            <w:tcBorders>
              <w:top w:val="single" w:sz="4" w:space="0" w:color="auto"/>
              <w:left w:val="single" w:sz="4" w:space="0" w:color="auto"/>
              <w:bottom w:val="single" w:sz="4" w:space="0" w:color="auto"/>
              <w:right w:val="single" w:sz="4" w:space="0" w:color="auto"/>
            </w:tcBorders>
          </w:tcPr>
          <w:p w14:paraId="3B14BDAA" w14:textId="1F544106" w:rsidR="00D527C9" w:rsidRPr="005F768F" w:rsidRDefault="00D527C9" w:rsidP="004931DB">
            <w:pPr>
              <w:jc w:val="center"/>
              <w:rPr>
                <w:rFonts w:cs="Times New Roman"/>
              </w:rPr>
            </w:pPr>
            <w:r w:rsidRPr="007B3473">
              <w:rPr>
                <w:rFonts w:cs="Times New Roman"/>
              </w:rPr>
              <w:t>Word10Run2</w:t>
            </w:r>
          </w:p>
        </w:tc>
        <w:tc>
          <w:tcPr>
            <w:tcW w:w="0" w:type="auto"/>
            <w:tcBorders>
              <w:top w:val="single" w:sz="4" w:space="0" w:color="auto"/>
              <w:left w:val="single" w:sz="4" w:space="0" w:color="auto"/>
              <w:bottom w:val="single" w:sz="4" w:space="0" w:color="auto"/>
              <w:right w:val="single" w:sz="4" w:space="0" w:color="auto"/>
            </w:tcBorders>
          </w:tcPr>
          <w:p w14:paraId="25BCF435" w14:textId="1B0F958B" w:rsidR="00D527C9" w:rsidRPr="00191F36" w:rsidRDefault="00D527C9" w:rsidP="004931DB">
            <w:pPr>
              <w:rPr>
                <w:rFonts w:cs="Times New Roman"/>
              </w:rPr>
            </w:pPr>
            <w:r w:rsidRPr="007B3473">
              <w:rPr>
                <w:rFonts w:cs="Times New Roman"/>
              </w:rPr>
              <w:t>Subject is asked to freely recall as many words as they can, this is the status of recalling Word 10.</w:t>
            </w:r>
          </w:p>
        </w:tc>
        <w:tc>
          <w:tcPr>
            <w:tcW w:w="0" w:type="auto"/>
            <w:tcBorders>
              <w:top w:val="single" w:sz="4" w:space="0" w:color="auto"/>
              <w:left w:val="single" w:sz="4" w:space="0" w:color="auto"/>
              <w:bottom w:val="single" w:sz="4" w:space="0" w:color="auto"/>
              <w:right w:val="single" w:sz="4" w:space="0" w:color="auto"/>
            </w:tcBorders>
          </w:tcPr>
          <w:p w14:paraId="239B6723" w14:textId="77777777" w:rsidR="00D527C9" w:rsidRPr="001F720E" w:rsidRDefault="00D527C9" w:rsidP="007B3473">
            <w:pPr>
              <w:rPr>
                <w:rFonts w:cs="Times New Roman"/>
              </w:rPr>
            </w:pPr>
            <w:r w:rsidRPr="001F720E">
              <w:rPr>
                <w:rFonts w:cs="Times New Roman"/>
              </w:rPr>
              <w:t>0 = Cued Recall</w:t>
            </w:r>
          </w:p>
          <w:p w14:paraId="1BD06F1A" w14:textId="77777777" w:rsidR="00D527C9" w:rsidRPr="001F720E" w:rsidRDefault="00D527C9" w:rsidP="007B3473">
            <w:pPr>
              <w:rPr>
                <w:rFonts w:cs="Times New Roman"/>
              </w:rPr>
            </w:pPr>
            <w:r w:rsidRPr="001F720E">
              <w:rPr>
                <w:rFonts w:cs="Times New Roman"/>
              </w:rPr>
              <w:t>1 = Free Recall</w:t>
            </w:r>
          </w:p>
          <w:p w14:paraId="5CF159BD" w14:textId="2642F391"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7199801A" w14:textId="77777777" w:rsidTr="00D527C9">
        <w:tc>
          <w:tcPr>
            <w:tcW w:w="0" w:type="auto"/>
            <w:tcBorders>
              <w:top w:val="single" w:sz="4" w:space="0" w:color="auto"/>
              <w:left w:val="single" w:sz="4" w:space="0" w:color="auto"/>
              <w:bottom w:val="single" w:sz="4" w:space="0" w:color="auto"/>
              <w:right w:val="single" w:sz="4" w:space="0" w:color="auto"/>
            </w:tcBorders>
          </w:tcPr>
          <w:p w14:paraId="7312E520" w14:textId="4B3085D8" w:rsidR="00D527C9" w:rsidRPr="005F768F" w:rsidRDefault="00D527C9" w:rsidP="004931DB">
            <w:pPr>
              <w:jc w:val="center"/>
              <w:rPr>
                <w:rFonts w:cs="Times New Roman"/>
              </w:rPr>
            </w:pPr>
            <w:r w:rsidRPr="007B3473">
              <w:rPr>
                <w:rFonts w:cs="Times New Roman"/>
              </w:rPr>
              <w:t>W10FreeOrder2</w:t>
            </w:r>
          </w:p>
        </w:tc>
        <w:tc>
          <w:tcPr>
            <w:tcW w:w="0" w:type="auto"/>
            <w:tcBorders>
              <w:top w:val="single" w:sz="4" w:space="0" w:color="auto"/>
              <w:left w:val="single" w:sz="4" w:space="0" w:color="auto"/>
              <w:bottom w:val="single" w:sz="4" w:space="0" w:color="auto"/>
              <w:right w:val="single" w:sz="4" w:space="0" w:color="auto"/>
            </w:tcBorders>
          </w:tcPr>
          <w:p w14:paraId="36ECF1E3" w14:textId="1EA6BA4C" w:rsidR="00D527C9" w:rsidRPr="00191F36" w:rsidRDefault="00D527C9" w:rsidP="004931DB">
            <w:pPr>
              <w:rPr>
                <w:rFonts w:cs="Times New Roman"/>
              </w:rPr>
            </w:pPr>
            <w:r w:rsidRPr="007B3473">
              <w:rPr>
                <w:rFonts w:cs="Times New Roman"/>
              </w:rPr>
              <w:t>If Word10Run2=1, then W10FreeOrder2 represents the sequential order number in which Word 10 was recalled</w:t>
            </w:r>
          </w:p>
        </w:tc>
        <w:tc>
          <w:tcPr>
            <w:tcW w:w="0" w:type="auto"/>
            <w:tcBorders>
              <w:top w:val="single" w:sz="4" w:space="0" w:color="auto"/>
              <w:left w:val="single" w:sz="4" w:space="0" w:color="auto"/>
              <w:bottom w:val="single" w:sz="4" w:space="0" w:color="auto"/>
              <w:right w:val="single" w:sz="4" w:space="0" w:color="auto"/>
            </w:tcBorders>
          </w:tcPr>
          <w:p w14:paraId="3B0875A5" w14:textId="77777777" w:rsidR="00D527C9" w:rsidRPr="001F720E" w:rsidRDefault="00D527C9" w:rsidP="004931DB">
            <w:pPr>
              <w:rPr>
                <w:rFonts w:cs="Times New Roman"/>
              </w:rPr>
            </w:pPr>
          </w:p>
        </w:tc>
      </w:tr>
      <w:tr w:rsidR="00D527C9" w:rsidRPr="000431A1" w14:paraId="3E417455" w14:textId="77777777" w:rsidTr="00D527C9">
        <w:tc>
          <w:tcPr>
            <w:tcW w:w="0" w:type="auto"/>
            <w:tcBorders>
              <w:top w:val="single" w:sz="4" w:space="0" w:color="auto"/>
              <w:left w:val="single" w:sz="4" w:space="0" w:color="auto"/>
              <w:bottom w:val="single" w:sz="4" w:space="0" w:color="auto"/>
              <w:right w:val="single" w:sz="4" w:space="0" w:color="auto"/>
            </w:tcBorders>
          </w:tcPr>
          <w:p w14:paraId="28D46473" w14:textId="46EC86B6" w:rsidR="00D527C9" w:rsidRPr="005F768F" w:rsidRDefault="00D527C9" w:rsidP="004931DB">
            <w:pPr>
              <w:jc w:val="center"/>
              <w:rPr>
                <w:rFonts w:cs="Times New Roman"/>
              </w:rPr>
            </w:pPr>
            <w:r w:rsidRPr="007B3473">
              <w:rPr>
                <w:rFonts w:cs="Times New Roman"/>
              </w:rPr>
              <w:t>Word11Run2</w:t>
            </w:r>
          </w:p>
        </w:tc>
        <w:tc>
          <w:tcPr>
            <w:tcW w:w="0" w:type="auto"/>
            <w:tcBorders>
              <w:top w:val="single" w:sz="4" w:space="0" w:color="auto"/>
              <w:left w:val="single" w:sz="4" w:space="0" w:color="auto"/>
              <w:bottom w:val="single" w:sz="4" w:space="0" w:color="auto"/>
              <w:right w:val="single" w:sz="4" w:space="0" w:color="auto"/>
            </w:tcBorders>
          </w:tcPr>
          <w:p w14:paraId="771E651E" w14:textId="05491460" w:rsidR="00D527C9" w:rsidRPr="00191F36" w:rsidRDefault="00D527C9" w:rsidP="004931DB">
            <w:pPr>
              <w:rPr>
                <w:rFonts w:cs="Times New Roman"/>
              </w:rPr>
            </w:pPr>
            <w:r w:rsidRPr="007B3473">
              <w:rPr>
                <w:rFonts w:cs="Times New Roman"/>
              </w:rPr>
              <w:t>Subject is asked to freely recall as many words as they can, this is the status of recalling Word 11.</w:t>
            </w:r>
          </w:p>
        </w:tc>
        <w:tc>
          <w:tcPr>
            <w:tcW w:w="0" w:type="auto"/>
            <w:tcBorders>
              <w:top w:val="single" w:sz="4" w:space="0" w:color="auto"/>
              <w:left w:val="single" w:sz="4" w:space="0" w:color="auto"/>
              <w:bottom w:val="single" w:sz="4" w:space="0" w:color="auto"/>
              <w:right w:val="single" w:sz="4" w:space="0" w:color="auto"/>
            </w:tcBorders>
          </w:tcPr>
          <w:p w14:paraId="1F897100" w14:textId="77777777" w:rsidR="00D527C9" w:rsidRPr="001F720E" w:rsidRDefault="00D527C9" w:rsidP="007B3473">
            <w:pPr>
              <w:rPr>
                <w:rFonts w:cs="Times New Roman"/>
              </w:rPr>
            </w:pPr>
            <w:r w:rsidRPr="001F720E">
              <w:rPr>
                <w:rFonts w:cs="Times New Roman"/>
              </w:rPr>
              <w:t>0 = Cued Recall</w:t>
            </w:r>
          </w:p>
          <w:p w14:paraId="76C0C1D2" w14:textId="77777777" w:rsidR="00D527C9" w:rsidRPr="001F720E" w:rsidRDefault="00D527C9" w:rsidP="007B3473">
            <w:pPr>
              <w:rPr>
                <w:rFonts w:cs="Times New Roman"/>
              </w:rPr>
            </w:pPr>
            <w:r w:rsidRPr="001F720E">
              <w:rPr>
                <w:rFonts w:cs="Times New Roman"/>
              </w:rPr>
              <w:t>1 = Free Recall</w:t>
            </w:r>
          </w:p>
          <w:p w14:paraId="641A2BD4" w14:textId="5BD897AA"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30713FF7" w14:textId="77777777" w:rsidTr="00D527C9">
        <w:tc>
          <w:tcPr>
            <w:tcW w:w="0" w:type="auto"/>
            <w:tcBorders>
              <w:top w:val="single" w:sz="4" w:space="0" w:color="auto"/>
              <w:left w:val="single" w:sz="4" w:space="0" w:color="auto"/>
              <w:bottom w:val="single" w:sz="4" w:space="0" w:color="auto"/>
              <w:right w:val="single" w:sz="4" w:space="0" w:color="auto"/>
            </w:tcBorders>
          </w:tcPr>
          <w:p w14:paraId="7018B64B" w14:textId="79032CF3" w:rsidR="00D527C9" w:rsidRPr="005F768F" w:rsidRDefault="00D527C9" w:rsidP="004931DB">
            <w:pPr>
              <w:jc w:val="center"/>
              <w:rPr>
                <w:rFonts w:cs="Times New Roman"/>
              </w:rPr>
            </w:pPr>
            <w:r w:rsidRPr="00EB12C5">
              <w:rPr>
                <w:rFonts w:cs="Times New Roman"/>
              </w:rPr>
              <w:t>W11FreeOrder2</w:t>
            </w:r>
          </w:p>
        </w:tc>
        <w:tc>
          <w:tcPr>
            <w:tcW w:w="0" w:type="auto"/>
            <w:tcBorders>
              <w:top w:val="single" w:sz="4" w:space="0" w:color="auto"/>
              <w:left w:val="single" w:sz="4" w:space="0" w:color="auto"/>
              <w:bottom w:val="single" w:sz="4" w:space="0" w:color="auto"/>
              <w:right w:val="single" w:sz="4" w:space="0" w:color="auto"/>
            </w:tcBorders>
          </w:tcPr>
          <w:p w14:paraId="7F165E24" w14:textId="245114D0" w:rsidR="00D527C9" w:rsidRPr="00191F36" w:rsidRDefault="00D527C9" w:rsidP="004931DB">
            <w:pPr>
              <w:rPr>
                <w:rFonts w:cs="Times New Roman"/>
              </w:rPr>
            </w:pPr>
            <w:r w:rsidRPr="00EB12C5">
              <w:rPr>
                <w:rFonts w:cs="Times New Roman"/>
              </w:rPr>
              <w:t xml:space="preserve">If Word11Run2=1, then W11FreeOrder2 represents the </w:t>
            </w:r>
            <w:r w:rsidRPr="00EB12C5">
              <w:rPr>
                <w:rFonts w:cs="Times New Roman"/>
              </w:rPr>
              <w:lastRenderedPageBreak/>
              <w:t>sequential order number in which Word 11 was recalled</w:t>
            </w:r>
          </w:p>
        </w:tc>
        <w:tc>
          <w:tcPr>
            <w:tcW w:w="0" w:type="auto"/>
            <w:tcBorders>
              <w:top w:val="single" w:sz="4" w:space="0" w:color="auto"/>
              <w:left w:val="single" w:sz="4" w:space="0" w:color="auto"/>
              <w:bottom w:val="single" w:sz="4" w:space="0" w:color="auto"/>
              <w:right w:val="single" w:sz="4" w:space="0" w:color="auto"/>
            </w:tcBorders>
          </w:tcPr>
          <w:p w14:paraId="182697DF" w14:textId="77777777" w:rsidR="00D527C9" w:rsidRPr="001F720E" w:rsidRDefault="00D527C9" w:rsidP="004931DB">
            <w:pPr>
              <w:rPr>
                <w:rFonts w:cs="Times New Roman"/>
              </w:rPr>
            </w:pPr>
          </w:p>
        </w:tc>
      </w:tr>
      <w:tr w:rsidR="00D527C9" w:rsidRPr="000431A1" w14:paraId="3EBC6F68" w14:textId="77777777" w:rsidTr="00D527C9">
        <w:tc>
          <w:tcPr>
            <w:tcW w:w="0" w:type="auto"/>
            <w:tcBorders>
              <w:top w:val="single" w:sz="4" w:space="0" w:color="auto"/>
              <w:left w:val="single" w:sz="4" w:space="0" w:color="auto"/>
              <w:bottom w:val="single" w:sz="4" w:space="0" w:color="auto"/>
              <w:right w:val="single" w:sz="4" w:space="0" w:color="auto"/>
            </w:tcBorders>
          </w:tcPr>
          <w:p w14:paraId="03AFA2C1" w14:textId="187DF3D3" w:rsidR="00D527C9" w:rsidRPr="005F768F" w:rsidRDefault="00D527C9" w:rsidP="004931DB">
            <w:pPr>
              <w:jc w:val="center"/>
              <w:rPr>
                <w:rFonts w:cs="Times New Roman"/>
              </w:rPr>
            </w:pPr>
            <w:r w:rsidRPr="00EB12C5">
              <w:rPr>
                <w:rFonts w:cs="Times New Roman"/>
              </w:rPr>
              <w:t>Word12Run2</w:t>
            </w:r>
          </w:p>
        </w:tc>
        <w:tc>
          <w:tcPr>
            <w:tcW w:w="0" w:type="auto"/>
            <w:tcBorders>
              <w:top w:val="single" w:sz="4" w:space="0" w:color="auto"/>
              <w:left w:val="single" w:sz="4" w:space="0" w:color="auto"/>
              <w:bottom w:val="single" w:sz="4" w:space="0" w:color="auto"/>
              <w:right w:val="single" w:sz="4" w:space="0" w:color="auto"/>
            </w:tcBorders>
          </w:tcPr>
          <w:p w14:paraId="04036630" w14:textId="275E61CB" w:rsidR="00D527C9" w:rsidRPr="00191F36" w:rsidRDefault="00D527C9" w:rsidP="004931DB">
            <w:pPr>
              <w:rPr>
                <w:rFonts w:cs="Times New Roman"/>
              </w:rPr>
            </w:pPr>
            <w:r w:rsidRPr="00EB12C5">
              <w:rPr>
                <w:rFonts w:cs="Times New Roman"/>
              </w:rPr>
              <w:t>Subject is asked to freely recall as many words as they can, this is the status of recalling Word 12.</w:t>
            </w:r>
          </w:p>
        </w:tc>
        <w:tc>
          <w:tcPr>
            <w:tcW w:w="0" w:type="auto"/>
            <w:tcBorders>
              <w:top w:val="single" w:sz="4" w:space="0" w:color="auto"/>
              <w:left w:val="single" w:sz="4" w:space="0" w:color="auto"/>
              <w:bottom w:val="single" w:sz="4" w:space="0" w:color="auto"/>
              <w:right w:val="single" w:sz="4" w:space="0" w:color="auto"/>
            </w:tcBorders>
          </w:tcPr>
          <w:p w14:paraId="45D162D8" w14:textId="77777777" w:rsidR="00D527C9" w:rsidRPr="001F720E" w:rsidRDefault="00D527C9" w:rsidP="007B3473">
            <w:pPr>
              <w:rPr>
                <w:rFonts w:cs="Times New Roman"/>
              </w:rPr>
            </w:pPr>
            <w:r w:rsidRPr="001F720E">
              <w:rPr>
                <w:rFonts w:cs="Times New Roman"/>
              </w:rPr>
              <w:t>0 = Cued Recall</w:t>
            </w:r>
          </w:p>
          <w:p w14:paraId="0CC9CFD7" w14:textId="77777777" w:rsidR="00D527C9" w:rsidRPr="001F720E" w:rsidRDefault="00D527C9" w:rsidP="007B3473">
            <w:pPr>
              <w:rPr>
                <w:rFonts w:cs="Times New Roman"/>
              </w:rPr>
            </w:pPr>
            <w:r w:rsidRPr="001F720E">
              <w:rPr>
                <w:rFonts w:cs="Times New Roman"/>
              </w:rPr>
              <w:t>1 = Free Recall</w:t>
            </w:r>
          </w:p>
          <w:p w14:paraId="1173E907" w14:textId="353716A4"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482F722E" w14:textId="77777777" w:rsidTr="00D527C9">
        <w:tc>
          <w:tcPr>
            <w:tcW w:w="0" w:type="auto"/>
            <w:tcBorders>
              <w:top w:val="single" w:sz="4" w:space="0" w:color="auto"/>
              <w:left w:val="single" w:sz="4" w:space="0" w:color="auto"/>
              <w:bottom w:val="single" w:sz="4" w:space="0" w:color="auto"/>
              <w:right w:val="single" w:sz="4" w:space="0" w:color="auto"/>
            </w:tcBorders>
          </w:tcPr>
          <w:p w14:paraId="5E0AB907" w14:textId="1EAB95A5" w:rsidR="00D527C9" w:rsidRPr="005F768F" w:rsidRDefault="00D527C9" w:rsidP="004931DB">
            <w:pPr>
              <w:jc w:val="center"/>
              <w:rPr>
                <w:rFonts w:cs="Times New Roman"/>
              </w:rPr>
            </w:pPr>
            <w:r w:rsidRPr="00EB12C5">
              <w:rPr>
                <w:rFonts w:cs="Times New Roman"/>
              </w:rPr>
              <w:t>W12FreeOrder2</w:t>
            </w:r>
          </w:p>
        </w:tc>
        <w:tc>
          <w:tcPr>
            <w:tcW w:w="0" w:type="auto"/>
            <w:tcBorders>
              <w:top w:val="single" w:sz="4" w:space="0" w:color="auto"/>
              <w:left w:val="single" w:sz="4" w:space="0" w:color="auto"/>
              <w:bottom w:val="single" w:sz="4" w:space="0" w:color="auto"/>
              <w:right w:val="single" w:sz="4" w:space="0" w:color="auto"/>
            </w:tcBorders>
          </w:tcPr>
          <w:p w14:paraId="5C692FFC" w14:textId="13B7EA00" w:rsidR="00D527C9" w:rsidRPr="00191F36" w:rsidRDefault="00D527C9" w:rsidP="004931DB">
            <w:pPr>
              <w:rPr>
                <w:rFonts w:cs="Times New Roman"/>
              </w:rPr>
            </w:pPr>
            <w:r w:rsidRPr="00EB12C5">
              <w:rPr>
                <w:rFonts w:cs="Times New Roman"/>
              </w:rPr>
              <w:t>If Word12Run2=1, then W12FreeOrder2 represents the sequential order number in which Word 12 was recalled</w:t>
            </w:r>
          </w:p>
        </w:tc>
        <w:tc>
          <w:tcPr>
            <w:tcW w:w="0" w:type="auto"/>
            <w:tcBorders>
              <w:top w:val="single" w:sz="4" w:space="0" w:color="auto"/>
              <w:left w:val="single" w:sz="4" w:space="0" w:color="auto"/>
              <w:bottom w:val="single" w:sz="4" w:space="0" w:color="auto"/>
              <w:right w:val="single" w:sz="4" w:space="0" w:color="auto"/>
            </w:tcBorders>
          </w:tcPr>
          <w:p w14:paraId="4A62CCB5" w14:textId="77777777" w:rsidR="00D527C9" w:rsidRPr="001F720E" w:rsidRDefault="00D527C9" w:rsidP="004931DB">
            <w:pPr>
              <w:rPr>
                <w:rFonts w:cs="Times New Roman"/>
              </w:rPr>
            </w:pPr>
          </w:p>
        </w:tc>
      </w:tr>
      <w:tr w:rsidR="00D527C9" w:rsidRPr="000431A1" w14:paraId="05E2AE8A" w14:textId="77777777" w:rsidTr="00D527C9">
        <w:tc>
          <w:tcPr>
            <w:tcW w:w="0" w:type="auto"/>
            <w:tcBorders>
              <w:top w:val="single" w:sz="4" w:space="0" w:color="auto"/>
              <w:left w:val="single" w:sz="4" w:space="0" w:color="auto"/>
              <w:bottom w:val="single" w:sz="4" w:space="0" w:color="auto"/>
              <w:right w:val="single" w:sz="4" w:space="0" w:color="auto"/>
            </w:tcBorders>
          </w:tcPr>
          <w:p w14:paraId="5F3C2627" w14:textId="644AB14D" w:rsidR="00D527C9" w:rsidRPr="005F768F" w:rsidRDefault="00D527C9" w:rsidP="004931DB">
            <w:pPr>
              <w:jc w:val="center"/>
              <w:rPr>
                <w:rFonts w:cs="Times New Roman"/>
              </w:rPr>
            </w:pPr>
            <w:r w:rsidRPr="00EB12C5">
              <w:rPr>
                <w:rFonts w:cs="Times New Roman"/>
              </w:rPr>
              <w:t>Word13Run2</w:t>
            </w:r>
          </w:p>
        </w:tc>
        <w:tc>
          <w:tcPr>
            <w:tcW w:w="0" w:type="auto"/>
            <w:tcBorders>
              <w:top w:val="single" w:sz="4" w:space="0" w:color="auto"/>
              <w:left w:val="single" w:sz="4" w:space="0" w:color="auto"/>
              <w:bottom w:val="single" w:sz="4" w:space="0" w:color="auto"/>
              <w:right w:val="single" w:sz="4" w:space="0" w:color="auto"/>
            </w:tcBorders>
          </w:tcPr>
          <w:p w14:paraId="21907F09" w14:textId="6E20A101" w:rsidR="00D527C9" w:rsidRPr="00191F36" w:rsidRDefault="00D527C9" w:rsidP="004931DB">
            <w:pPr>
              <w:rPr>
                <w:rFonts w:cs="Times New Roman"/>
              </w:rPr>
            </w:pPr>
            <w:r w:rsidRPr="00EB12C5">
              <w:rPr>
                <w:rFonts w:cs="Times New Roman"/>
              </w:rPr>
              <w:t>Subject is asked to freely recall as many words as they can, this is the status of recalling Word 13.</w:t>
            </w:r>
          </w:p>
        </w:tc>
        <w:tc>
          <w:tcPr>
            <w:tcW w:w="0" w:type="auto"/>
            <w:tcBorders>
              <w:top w:val="single" w:sz="4" w:space="0" w:color="auto"/>
              <w:left w:val="single" w:sz="4" w:space="0" w:color="auto"/>
              <w:bottom w:val="single" w:sz="4" w:space="0" w:color="auto"/>
              <w:right w:val="single" w:sz="4" w:space="0" w:color="auto"/>
            </w:tcBorders>
          </w:tcPr>
          <w:p w14:paraId="7166568F" w14:textId="77777777" w:rsidR="00D527C9" w:rsidRPr="001F720E" w:rsidRDefault="00D527C9" w:rsidP="007B3473">
            <w:pPr>
              <w:rPr>
                <w:rFonts w:cs="Times New Roman"/>
              </w:rPr>
            </w:pPr>
            <w:r w:rsidRPr="001F720E">
              <w:rPr>
                <w:rFonts w:cs="Times New Roman"/>
              </w:rPr>
              <w:t>0 = Cued Recall</w:t>
            </w:r>
          </w:p>
          <w:p w14:paraId="7E13AE2C" w14:textId="77777777" w:rsidR="00D527C9" w:rsidRPr="001F720E" w:rsidRDefault="00D527C9" w:rsidP="007B3473">
            <w:pPr>
              <w:rPr>
                <w:rFonts w:cs="Times New Roman"/>
              </w:rPr>
            </w:pPr>
            <w:r w:rsidRPr="001F720E">
              <w:rPr>
                <w:rFonts w:cs="Times New Roman"/>
              </w:rPr>
              <w:t>1 = Free Recall</w:t>
            </w:r>
          </w:p>
          <w:p w14:paraId="3F664014" w14:textId="540DC27F"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3BFE2CA7" w14:textId="77777777" w:rsidTr="00D527C9">
        <w:tc>
          <w:tcPr>
            <w:tcW w:w="0" w:type="auto"/>
            <w:tcBorders>
              <w:top w:val="single" w:sz="4" w:space="0" w:color="auto"/>
              <w:left w:val="single" w:sz="4" w:space="0" w:color="auto"/>
              <w:bottom w:val="single" w:sz="4" w:space="0" w:color="auto"/>
              <w:right w:val="single" w:sz="4" w:space="0" w:color="auto"/>
            </w:tcBorders>
          </w:tcPr>
          <w:p w14:paraId="644E8912" w14:textId="53140FD2" w:rsidR="00D527C9" w:rsidRPr="005F768F" w:rsidRDefault="00D527C9" w:rsidP="004931DB">
            <w:pPr>
              <w:jc w:val="center"/>
              <w:rPr>
                <w:rFonts w:cs="Times New Roman"/>
              </w:rPr>
            </w:pPr>
            <w:r w:rsidRPr="00EB12C5">
              <w:rPr>
                <w:rFonts w:cs="Times New Roman"/>
              </w:rPr>
              <w:t>W13FreeOrder2</w:t>
            </w:r>
          </w:p>
        </w:tc>
        <w:tc>
          <w:tcPr>
            <w:tcW w:w="0" w:type="auto"/>
            <w:tcBorders>
              <w:top w:val="single" w:sz="4" w:space="0" w:color="auto"/>
              <w:left w:val="single" w:sz="4" w:space="0" w:color="auto"/>
              <w:bottom w:val="single" w:sz="4" w:space="0" w:color="auto"/>
              <w:right w:val="single" w:sz="4" w:space="0" w:color="auto"/>
            </w:tcBorders>
          </w:tcPr>
          <w:p w14:paraId="33ED666F" w14:textId="7FA1FA30" w:rsidR="00D527C9" w:rsidRPr="00191F36" w:rsidRDefault="00D527C9" w:rsidP="004931DB">
            <w:pPr>
              <w:rPr>
                <w:rFonts w:cs="Times New Roman"/>
              </w:rPr>
            </w:pPr>
            <w:r w:rsidRPr="00EB12C5">
              <w:rPr>
                <w:rFonts w:cs="Times New Roman"/>
              </w:rPr>
              <w:t>If Word13Run2=1, then W13FreeOrder2 represents the sequential order number in which Word 13 was recalled</w:t>
            </w:r>
          </w:p>
        </w:tc>
        <w:tc>
          <w:tcPr>
            <w:tcW w:w="0" w:type="auto"/>
            <w:tcBorders>
              <w:top w:val="single" w:sz="4" w:space="0" w:color="auto"/>
              <w:left w:val="single" w:sz="4" w:space="0" w:color="auto"/>
              <w:bottom w:val="single" w:sz="4" w:space="0" w:color="auto"/>
              <w:right w:val="single" w:sz="4" w:space="0" w:color="auto"/>
            </w:tcBorders>
          </w:tcPr>
          <w:p w14:paraId="357F8392" w14:textId="77777777" w:rsidR="00D527C9" w:rsidRPr="001F720E" w:rsidRDefault="00D527C9" w:rsidP="004931DB">
            <w:pPr>
              <w:rPr>
                <w:rFonts w:cs="Times New Roman"/>
              </w:rPr>
            </w:pPr>
          </w:p>
        </w:tc>
      </w:tr>
      <w:tr w:rsidR="00D527C9" w:rsidRPr="000431A1" w14:paraId="60A87468" w14:textId="77777777" w:rsidTr="00D527C9">
        <w:tc>
          <w:tcPr>
            <w:tcW w:w="0" w:type="auto"/>
            <w:tcBorders>
              <w:top w:val="single" w:sz="4" w:space="0" w:color="auto"/>
              <w:left w:val="single" w:sz="4" w:space="0" w:color="auto"/>
              <w:bottom w:val="single" w:sz="4" w:space="0" w:color="auto"/>
              <w:right w:val="single" w:sz="4" w:space="0" w:color="auto"/>
            </w:tcBorders>
          </w:tcPr>
          <w:p w14:paraId="2103D877" w14:textId="1DF4E76C" w:rsidR="00D527C9" w:rsidRPr="005F768F" w:rsidRDefault="00D527C9" w:rsidP="004931DB">
            <w:pPr>
              <w:jc w:val="center"/>
              <w:rPr>
                <w:rFonts w:cs="Times New Roman"/>
              </w:rPr>
            </w:pPr>
            <w:r w:rsidRPr="00EB12C5">
              <w:rPr>
                <w:rFonts w:cs="Times New Roman"/>
              </w:rPr>
              <w:t>Word14Run2</w:t>
            </w:r>
          </w:p>
        </w:tc>
        <w:tc>
          <w:tcPr>
            <w:tcW w:w="0" w:type="auto"/>
            <w:tcBorders>
              <w:top w:val="single" w:sz="4" w:space="0" w:color="auto"/>
              <w:left w:val="single" w:sz="4" w:space="0" w:color="auto"/>
              <w:bottom w:val="single" w:sz="4" w:space="0" w:color="auto"/>
              <w:right w:val="single" w:sz="4" w:space="0" w:color="auto"/>
            </w:tcBorders>
          </w:tcPr>
          <w:p w14:paraId="2B93FFE2" w14:textId="204921EE" w:rsidR="00D527C9" w:rsidRPr="00191F36" w:rsidRDefault="00D527C9" w:rsidP="004931DB">
            <w:pPr>
              <w:rPr>
                <w:rFonts w:cs="Times New Roman"/>
              </w:rPr>
            </w:pPr>
            <w:r w:rsidRPr="00EB12C5">
              <w:rPr>
                <w:rFonts w:cs="Times New Roman"/>
              </w:rPr>
              <w:t>Subject is asked to freely recall as many words as they can, this is the status of recalling Word 14.</w:t>
            </w:r>
          </w:p>
        </w:tc>
        <w:tc>
          <w:tcPr>
            <w:tcW w:w="0" w:type="auto"/>
            <w:tcBorders>
              <w:top w:val="single" w:sz="4" w:space="0" w:color="auto"/>
              <w:left w:val="single" w:sz="4" w:space="0" w:color="auto"/>
              <w:bottom w:val="single" w:sz="4" w:space="0" w:color="auto"/>
              <w:right w:val="single" w:sz="4" w:space="0" w:color="auto"/>
            </w:tcBorders>
          </w:tcPr>
          <w:p w14:paraId="540D7006" w14:textId="77777777" w:rsidR="00D527C9" w:rsidRPr="001F720E" w:rsidRDefault="00D527C9" w:rsidP="007B3473">
            <w:pPr>
              <w:rPr>
                <w:rFonts w:cs="Times New Roman"/>
              </w:rPr>
            </w:pPr>
            <w:r w:rsidRPr="001F720E">
              <w:rPr>
                <w:rFonts w:cs="Times New Roman"/>
              </w:rPr>
              <w:t>0 = Cued Recall</w:t>
            </w:r>
          </w:p>
          <w:p w14:paraId="228F8A9F" w14:textId="77777777" w:rsidR="00D527C9" w:rsidRPr="001F720E" w:rsidRDefault="00D527C9" w:rsidP="007B3473">
            <w:pPr>
              <w:rPr>
                <w:rFonts w:cs="Times New Roman"/>
              </w:rPr>
            </w:pPr>
            <w:r w:rsidRPr="001F720E">
              <w:rPr>
                <w:rFonts w:cs="Times New Roman"/>
              </w:rPr>
              <w:t>1 = Free Recall</w:t>
            </w:r>
          </w:p>
          <w:p w14:paraId="67CC52D9" w14:textId="77C5B393"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468CFAE6" w14:textId="77777777" w:rsidTr="00D527C9">
        <w:tc>
          <w:tcPr>
            <w:tcW w:w="0" w:type="auto"/>
            <w:tcBorders>
              <w:top w:val="single" w:sz="4" w:space="0" w:color="auto"/>
              <w:left w:val="single" w:sz="4" w:space="0" w:color="auto"/>
              <w:bottom w:val="single" w:sz="4" w:space="0" w:color="auto"/>
              <w:right w:val="single" w:sz="4" w:space="0" w:color="auto"/>
            </w:tcBorders>
          </w:tcPr>
          <w:p w14:paraId="3986A89A" w14:textId="19C8A1DF" w:rsidR="00D527C9" w:rsidRPr="005F768F" w:rsidRDefault="00D527C9" w:rsidP="004931DB">
            <w:pPr>
              <w:jc w:val="center"/>
              <w:rPr>
                <w:rFonts w:cs="Times New Roman"/>
              </w:rPr>
            </w:pPr>
            <w:r w:rsidRPr="00EB12C5">
              <w:rPr>
                <w:rFonts w:cs="Times New Roman"/>
              </w:rPr>
              <w:t>W14FreeOrder2</w:t>
            </w:r>
          </w:p>
        </w:tc>
        <w:tc>
          <w:tcPr>
            <w:tcW w:w="0" w:type="auto"/>
            <w:tcBorders>
              <w:top w:val="single" w:sz="4" w:space="0" w:color="auto"/>
              <w:left w:val="single" w:sz="4" w:space="0" w:color="auto"/>
              <w:bottom w:val="single" w:sz="4" w:space="0" w:color="auto"/>
              <w:right w:val="single" w:sz="4" w:space="0" w:color="auto"/>
            </w:tcBorders>
          </w:tcPr>
          <w:p w14:paraId="7DFEE838" w14:textId="1C34E7C9" w:rsidR="00D527C9" w:rsidRPr="00191F36" w:rsidRDefault="00D527C9" w:rsidP="004931DB">
            <w:pPr>
              <w:rPr>
                <w:rFonts w:cs="Times New Roman"/>
              </w:rPr>
            </w:pPr>
            <w:r w:rsidRPr="00EB12C5">
              <w:rPr>
                <w:rFonts w:cs="Times New Roman"/>
              </w:rPr>
              <w:t>If Word14Run2=1, then W14FreeOrder2 represents the sequential order number in which Word 14 was recalled</w:t>
            </w:r>
          </w:p>
        </w:tc>
        <w:tc>
          <w:tcPr>
            <w:tcW w:w="0" w:type="auto"/>
            <w:tcBorders>
              <w:top w:val="single" w:sz="4" w:space="0" w:color="auto"/>
              <w:left w:val="single" w:sz="4" w:space="0" w:color="auto"/>
              <w:bottom w:val="single" w:sz="4" w:space="0" w:color="auto"/>
              <w:right w:val="single" w:sz="4" w:space="0" w:color="auto"/>
            </w:tcBorders>
          </w:tcPr>
          <w:p w14:paraId="371FA91A" w14:textId="77777777" w:rsidR="00D527C9" w:rsidRPr="001F720E" w:rsidRDefault="00D527C9" w:rsidP="004931DB">
            <w:pPr>
              <w:rPr>
                <w:rFonts w:cs="Times New Roman"/>
              </w:rPr>
            </w:pPr>
          </w:p>
        </w:tc>
      </w:tr>
      <w:tr w:rsidR="00D527C9" w:rsidRPr="000431A1" w14:paraId="0CEADCF8" w14:textId="77777777" w:rsidTr="00D527C9">
        <w:tc>
          <w:tcPr>
            <w:tcW w:w="0" w:type="auto"/>
            <w:tcBorders>
              <w:top w:val="single" w:sz="4" w:space="0" w:color="auto"/>
              <w:left w:val="single" w:sz="4" w:space="0" w:color="auto"/>
              <w:bottom w:val="single" w:sz="4" w:space="0" w:color="auto"/>
              <w:right w:val="single" w:sz="4" w:space="0" w:color="auto"/>
            </w:tcBorders>
          </w:tcPr>
          <w:p w14:paraId="29821E3A" w14:textId="3617144E" w:rsidR="00D527C9" w:rsidRPr="005F768F" w:rsidRDefault="00D527C9" w:rsidP="004931DB">
            <w:pPr>
              <w:jc w:val="center"/>
              <w:rPr>
                <w:rFonts w:cs="Times New Roman"/>
              </w:rPr>
            </w:pPr>
            <w:r w:rsidRPr="00EB12C5">
              <w:rPr>
                <w:rFonts w:cs="Times New Roman"/>
              </w:rPr>
              <w:t>Word15Run2</w:t>
            </w:r>
          </w:p>
        </w:tc>
        <w:tc>
          <w:tcPr>
            <w:tcW w:w="0" w:type="auto"/>
            <w:tcBorders>
              <w:top w:val="single" w:sz="4" w:space="0" w:color="auto"/>
              <w:left w:val="single" w:sz="4" w:space="0" w:color="auto"/>
              <w:bottom w:val="single" w:sz="4" w:space="0" w:color="auto"/>
              <w:right w:val="single" w:sz="4" w:space="0" w:color="auto"/>
            </w:tcBorders>
          </w:tcPr>
          <w:p w14:paraId="7FCE5448" w14:textId="553DC478" w:rsidR="00D527C9" w:rsidRPr="00191F36" w:rsidRDefault="00D527C9" w:rsidP="004931DB">
            <w:pPr>
              <w:rPr>
                <w:rFonts w:cs="Times New Roman"/>
              </w:rPr>
            </w:pPr>
            <w:r w:rsidRPr="00EB12C5">
              <w:rPr>
                <w:rFonts w:cs="Times New Roman"/>
              </w:rPr>
              <w:t>Subject is asked to freely recall as many words as they can, this is the status of recalling Word 15.</w:t>
            </w:r>
          </w:p>
        </w:tc>
        <w:tc>
          <w:tcPr>
            <w:tcW w:w="0" w:type="auto"/>
            <w:tcBorders>
              <w:top w:val="single" w:sz="4" w:space="0" w:color="auto"/>
              <w:left w:val="single" w:sz="4" w:space="0" w:color="auto"/>
              <w:bottom w:val="single" w:sz="4" w:space="0" w:color="auto"/>
              <w:right w:val="single" w:sz="4" w:space="0" w:color="auto"/>
            </w:tcBorders>
          </w:tcPr>
          <w:p w14:paraId="41E95AD6" w14:textId="77777777" w:rsidR="00D527C9" w:rsidRPr="001F720E" w:rsidRDefault="00D527C9" w:rsidP="007B3473">
            <w:pPr>
              <w:rPr>
                <w:rFonts w:cs="Times New Roman"/>
              </w:rPr>
            </w:pPr>
            <w:r w:rsidRPr="001F720E">
              <w:rPr>
                <w:rFonts w:cs="Times New Roman"/>
              </w:rPr>
              <w:t>0 = Cued Recall</w:t>
            </w:r>
          </w:p>
          <w:p w14:paraId="304E99B0" w14:textId="77777777" w:rsidR="00D527C9" w:rsidRPr="001F720E" w:rsidRDefault="00D527C9" w:rsidP="007B3473">
            <w:pPr>
              <w:rPr>
                <w:rFonts w:cs="Times New Roman"/>
              </w:rPr>
            </w:pPr>
            <w:r w:rsidRPr="001F720E">
              <w:rPr>
                <w:rFonts w:cs="Times New Roman"/>
              </w:rPr>
              <w:t>1 = Free Recall</w:t>
            </w:r>
          </w:p>
          <w:p w14:paraId="29845DB8" w14:textId="526AB586"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5835F50E" w14:textId="77777777" w:rsidTr="00D527C9">
        <w:tc>
          <w:tcPr>
            <w:tcW w:w="0" w:type="auto"/>
            <w:tcBorders>
              <w:top w:val="single" w:sz="4" w:space="0" w:color="auto"/>
              <w:left w:val="single" w:sz="4" w:space="0" w:color="auto"/>
              <w:bottom w:val="single" w:sz="4" w:space="0" w:color="auto"/>
              <w:right w:val="single" w:sz="4" w:space="0" w:color="auto"/>
            </w:tcBorders>
          </w:tcPr>
          <w:p w14:paraId="292BC274" w14:textId="499BA6B6" w:rsidR="00D527C9" w:rsidRPr="005F768F" w:rsidRDefault="00D527C9" w:rsidP="004931DB">
            <w:pPr>
              <w:jc w:val="center"/>
              <w:rPr>
                <w:rFonts w:cs="Times New Roman"/>
              </w:rPr>
            </w:pPr>
            <w:r w:rsidRPr="00EB12C5">
              <w:rPr>
                <w:rFonts w:cs="Times New Roman"/>
              </w:rPr>
              <w:t>W15FreeOrder2</w:t>
            </w:r>
          </w:p>
        </w:tc>
        <w:tc>
          <w:tcPr>
            <w:tcW w:w="0" w:type="auto"/>
            <w:tcBorders>
              <w:top w:val="single" w:sz="4" w:space="0" w:color="auto"/>
              <w:left w:val="single" w:sz="4" w:space="0" w:color="auto"/>
              <w:bottom w:val="single" w:sz="4" w:space="0" w:color="auto"/>
              <w:right w:val="single" w:sz="4" w:space="0" w:color="auto"/>
            </w:tcBorders>
          </w:tcPr>
          <w:p w14:paraId="0ECFA400" w14:textId="1D8CC649" w:rsidR="00D527C9" w:rsidRPr="00191F36" w:rsidRDefault="00D527C9" w:rsidP="004931DB">
            <w:pPr>
              <w:rPr>
                <w:rFonts w:cs="Times New Roman"/>
              </w:rPr>
            </w:pPr>
            <w:r w:rsidRPr="00EB12C5">
              <w:rPr>
                <w:rFonts w:cs="Times New Roman"/>
              </w:rPr>
              <w:t>If Word15Run2=1, then W15FreeOrder2 represents the sequential order number in which Word 15 was recalled</w:t>
            </w:r>
          </w:p>
        </w:tc>
        <w:tc>
          <w:tcPr>
            <w:tcW w:w="0" w:type="auto"/>
            <w:tcBorders>
              <w:top w:val="single" w:sz="4" w:space="0" w:color="auto"/>
              <w:left w:val="single" w:sz="4" w:space="0" w:color="auto"/>
              <w:bottom w:val="single" w:sz="4" w:space="0" w:color="auto"/>
              <w:right w:val="single" w:sz="4" w:space="0" w:color="auto"/>
            </w:tcBorders>
          </w:tcPr>
          <w:p w14:paraId="4ED34EE5" w14:textId="77777777" w:rsidR="00D527C9" w:rsidRPr="001F720E" w:rsidRDefault="00D527C9" w:rsidP="004931DB">
            <w:pPr>
              <w:rPr>
                <w:rFonts w:cs="Times New Roman"/>
              </w:rPr>
            </w:pPr>
          </w:p>
        </w:tc>
      </w:tr>
      <w:tr w:rsidR="00D527C9" w:rsidRPr="000431A1" w14:paraId="53799E2E" w14:textId="77777777" w:rsidTr="00D527C9">
        <w:tc>
          <w:tcPr>
            <w:tcW w:w="0" w:type="auto"/>
            <w:tcBorders>
              <w:top w:val="single" w:sz="4" w:space="0" w:color="auto"/>
              <w:left w:val="single" w:sz="4" w:space="0" w:color="auto"/>
              <w:bottom w:val="single" w:sz="4" w:space="0" w:color="auto"/>
              <w:right w:val="single" w:sz="4" w:space="0" w:color="auto"/>
            </w:tcBorders>
          </w:tcPr>
          <w:p w14:paraId="290708D5" w14:textId="405959B8" w:rsidR="00D527C9" w:rsidRPr="005F768F" w:rsidRDefault="00D527C9" w:rsidP="004931DB">
            <w:pPr>
              <w:jc w:val="center"/>
              <w:rPr>
                <w:rFonts w:cs="Times New Roman"/>
              </w:rPr>
            </w:pPr>
            <w:r w:rsidRPr="008F248B">
              <w:rPr>
                <w:rFonts w:cs="Times New Roman"/>
              </w:rPr>
              <w:t>Word16Run2</w:t>
            </w:r>
          </w:p>
        </w:tc>
        <w:tc>
          <w:tcPr>
            <w:tcW w:w="0" w:type="auto"/>
            <w:tcBorders>
              <w:top w:val="single" w:sz="4" w:space="0" w:color="auto"/>
              <w:left w:val="single" w:sz="4" w:space="0" w:color="auto"/>
              <w:bottom w:val="single" w:sz="4" w:space="0" w:color="auto"/>
              <w:right w:val="single" w:sz="4" w:space="0" w:color="auto"/>
            </w:tcBorders>
          </w:tcPr>
          <w:p w14:paraId="0DEA98B1" w14:textId="21FDB005" w:rsidR="00D527C9" w:rsidRPr="00191F36" w:rsidRDefault="00D527C9" w:rsidP="004931DB">
            <w:pPr>
              <w:rPr>
                <w:rFonts w:cs="Times New Roman"/>
              </w:rPr>
            </w:pPr>
            <w:r w:rsidRPr="008F248B">
              <w:rPr>
                <w:rFonts w:cs="Times New Roman"/>
              </w:rPr>
              <w:t>Subject is asked to freely recall as many words as they can, this is the status of recalling Word 16.</w:t>
            </w:r>
          </w:p>
        </w:tc>
        <w:tc>
          <w:tcPr>
            <w:tcW w:w="0" w:type="auto"/>
            <w:tcBorders>
              <w:top w:val="single" w:sz="4" w:space="0" w:color="auto"/>
              <w:left w:val="single" w:sz="4" w:space="0" w:color="auto"/>
              <w:bottom w:val="single" w:sz="4" w:space="0" w:color="auto"/>
              <w:right w:val="single" w:sz="4" w:space="0" w:color="auto"/>
            </w:tcBorders>
          </w:tcPr>
          <w:p w14:paraId="1BE939BE" w14:textId="77777777" w:rsidR="00D527C9" w:rsidRPr="001F720E" w:rsidRDefault="00D527C9" w:rsidP="007B3473">
            <w:pPr>
              <w:rPr>
                <w:rFonts w:cs="Times New Roman"/>
              </w:rPr>
            </w:pPr>
            <w:r w:rsidRPr="001F720E">
              <w:rPr>
                <w:rFonts w:cs="Times New Roman"/>
              </w:rPr>
              <w:t>0 = Cued Recall</w:t>
            </w:r>
          </w:p>
          <w:p w14:paraId="5D58FDBF" w14:textId="77777777" w:rsidR="00D527C9" w:rsidRPr="001F720E" w:rsidRDefault="00D527C9" w:rsidP="007B3473">
            <w:pPr>
              <w:rPr>
                <w:rFonts w:cs="Times New Roman"/>
              </w:rPr>
            </w:pPr>
            <w:r w:rsidRPr="001F720E">
              <w:rPr>
                <w:rFonts w:cs="Times New Roman"/>
              </w:rPr>
              <w:t>1 = Free Recall</w:t>
            </w:r>
          </w:p>
          <w:p w14:paraId="7BF07273" w14:textId="3A0B6C6B" w:rsidR="00D527C9" w:rsidRPr="001F720E" w:rsidRDefault="00D527C9" w:rsidP="007B3473">
            <w:pPr>
              <w:rPr>
                <w:rFonts w:cs="Times New Roman"/>
              </w:rPr>
            </w:pPr>
            <w:r w:rsidRPr="001F720E">
              <w:rPr>
                <w:rFonts w:cs="Times New Roman"/>
              </w:rPr>
              <w:t>66 = Word could not be recalled even with a cue</w:t>
            </w:r>
          </w:p>
        </w:tc>
      </w:tr>
      <w:tr w:rsidR="00D527C9" w:rsidRPr="000431A1" w14:paraId="3029C43F" w14:textId="77777777" w:rsidTr="00D527C9">
        <w:tc>
          <w:tcPr>
            <w:tcW w:w="0" w:type="auto"/>
            <w:tcBorders>
              <w:top w:val="single" w:sz="4" w:space="0" w:color="auto"/>
              <w:left w:val="single" w:sz="4" w:space="0" w:color="auto"/>
              <w:bottom w:val="single" w:sz="4" w:space="0" w:color="auto"/>
              <w:right w:val="single" w:sz="4" w:space="0" w:color="auto"/>
            </w:tcBorders>
          </w:tcPr>
          <w:p w14:paraId="48AEEA02" w14:textId="75FCF4D8" w:rsidR="00D527C9" w:rsidRPr="008F248B" w:rsidRDefault="00D527C9" w:rsidP="004931DB">
            <w:pPr>
              <w:jc w:val="center"/>
              <w:rPr>
                <w:rFonts w:cs="Times New Roman"/>
              </w:rPr>
            </w:pPr>
            <w:r w:rsidRPr="008F248B">
              <w:rPr>
                <w:rFonts w:cs="Times New Roman"/>
              </w:rPr>
              <w:t>W16FreeOrder2</w:t>
            </w:r>
          </w:p>
        </w:tc>
        <w:tc>
          <w:tcPr>
            <w:tcW w:w="0" w:type="auto"/>
            <w:tcBorders>
              <w:top w:val="single" w:sz="4" w:space="0" w:color="auto"/>
              <w:left w:val="single" w:sz="4" w:space="0" w:color="auto"/>
              <w:bottom w:val="single" w:sz="4" w:space="0" w:color="auto"/>
              <w:right w:val="single" w:sz="4" w:space="0" w:color="auto"/>
            </w:tcBorders>
          </w:tcPr>
          <w:p w14:paraId="79543500" w14:textId="1152D3D3" w:rsidR="00D527C9" w:rsidRPr="008F248B" w:rsidRDefault="00D527C9" w:rsidP="004931DB">
            <w:pPr>
              <w:rPr>
                <w:rFonts w:cs="Times New Roman"/>
              </w:rPr>
            </w:pPr>
            <w:r w:rsidRPr="008F248B">
              <w:rPr>
                <w:rFonts w:cs="Times New Roman"/>
              </w:rPr>
              <w:t>If Word16Run2=1, then W16FreeOrder2 represents the sequential order number in which Word 16 was recalled</w:t>
            </w:r>
          </w:p>
        </w:tc>
        <w:tc>
          <w:tcPr>
            <w:tcW w:w="0" w:type="auto"/>
            <w:tcBorders>
              <w:top w:val="single" w:sz="4" w:space="0" w:color="auto"/>
              <w:left w:val="single" w:sz="4" w:space="0" w:color="auto"/>
              <w:bottom w:val="single" w:sz="4" w:space="0" w:color="auto"/>
              <w:right w:val="single" w:sz="4" w:space="0" w:color="auto"/>
            </w:tcBorders>
          </w:tcPr>
          <w:p w14:paraId="2E824A58" w14:textId="77777777" w:rsidR="00D527C9" w:rsidRPr="001F720E" w:rsidRDefault="00D527C9" w:rsidP="007B3473">
            <w:pPr>
              <w:rPr>
                <w:rFonts w:cs="Times New Roman"/>
              </w:rPr>
            </w:pPr>
          </w:p>
        </w:tc>
      </w:tr>
      <w:tr w:rsidR="00D527C9" w:rsidRPr="000431A1" w14:paraId="3CF91F18" w14:textId="77777777" w:rsidTr="00D527C9">
        <w:tc>
          <w:tcPr>
            <w:tcW w:w="0" w:type="auto"/>
            <w:tcBorders>
              <w:top w:val="single" w:sz="4" w:space="0" w:color="auto"/>
              <w:left w:val="single" w:sz="4" w:space="0" w:color="auto"/>
              <w:bottom w:val="single" w:sz="4" w:space="0" w:color="auto"/>
              <w:right w:val="single" w:sz="4" w:space="0" w:color="auto"/>
            </w:tcBorders>
          </w:tcPr>
          <w:p w14:paraId="466EF826" w14:textId="5FD5499E" w:rsidR="00D527C9" w:rsidRPr="008F248B" w:rsidRDefault="00D527C9" w:rsidP="008F248B">
            <w:pPr>
              <w:jc w:val="center"/>
              <w:rPr>
                <w:rFonts w:cs="Times New Roman"/>
              </w:rPr>
            </w:pPr>
            <w:r w:rsidRPr="007B3473">
              <w:rPr>
                <w:rFonts w:cs="Times New Roman"/>
              </w:rPr>
              <w:t>Word1Run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A329C87" w14:textId="2A5E13B4" w:rsidR="00D527C9" w:rsidRPr="008F248B" w:rsidRDefault="00D527C9" w:rsidP="008F248B">
            <w:pPr>
              <w:rPr>
                <w:rFonts w:cs="Times New Roman"/>
              </w:rPr>
            </w:pPr>
            <w:r w:rsidRPr="007B3473">
              <w:rPr>
                <w:rFonts w:cs="Times New Roman"/>
              </w:rPr>
              <w:t>Subject is asked to freely recall as many words as they can, this is the status of recalling Word 1.</w:t>
            </w:r>
          </w:p>
        </w:tc>
        <w:tc>
          <w:tcPr>
            <w:tcW w:w="0" w:type="auto"/>
            <w:tcBorders>
              <w:top w:val="single" w:sz="4" w:space="0" w:color="auto"/>
              <w:left w:val="single" w:sz="4" w:space="0" w:color="auto"/>
              <w:bottom w:val="single" w:sz="4" w:space="0" w:color="auto"/>
              <w:right w:val="single" w:sz="4" w:space="0" w:color="auto"/>
            </w:tcBorders>
          </w:tcPr>
          <w:p w14:paraId="7626AD7D" w14:textId="77777777" w:rsidR="00D527C9" w:rsidRPr="001F720E" w:rsidRDefault="00D527C9" w:rsidP="008F248B">
            <w:pPr>
              <w:rPr>
                <w:rFonts w:cs="Times New Roman"/>
              </w:rPr>
            </w:pPr>
            <w:r w:rsidRPr="001F720E">
              <w:rPr>
                <w:rFonts w:cs="Times New Roman"/>
              </w:rPr>
              <w:t>0 = Cued Recall</w:t>
            </w:r>
          </w:p>
          <w:p w14:paraId="44DA9117" w14:textId="77777777" w:rsidR="00D527C9" w:rsidRPr="001F720E" w:rsidRDefault="00D527C9" w:rsidP="008F248B">
            <w:pPr>
              <w:rPr>
                <w:rFonts w:cs="Times New Roman"/>
              </w:rPr>
            </w:pPr>
            <w:r w:rsidRPr="001F720E">
              <w:rPr>
                <w:rFonts w:cs="Times New Roman"/>
              </w:rPr>
              <w:t>1 = Free Recall</w:t>
            </w:r>
          </w:p>
          <w:p w14:paraId="72ABAEE5" w14:textId="0FFD02CA"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63C75AC6" w14:textId="77777777" w:rsidTr="00D527C9">
        <w:tc>
          <w:tcPr>
            <w:tcW w:w="0" w:type="auto"/>
            <w:tcBorders>
              <w:top w:val="single" w:sz="4" w:space="0" w:color="auto"/>
              <w:left w:val="single" w:sz="4" w:space="0" w:color="auto"/>
              <w:bottom w:val="single" w:sz="4" w:space="0" w:color="auto"/>
              <w:right w:val="single" w:sz="4" w:space="0" w:color="auto"/>
            </w:tcBorders>
          </w:tcPr>
          <w:p w14:paraId="3C2AA06E" w14:textId="45E0ECD6" w:rsidR="00D527C9" w:rsidRPr="008F248B" w:rsidRDefault="00D527C9" w:rsidP="008F248B">
            <w:pPr>
              <w:jc w:val="center"/>
              <w:rPr>
                <w:rFonts w:cs="Times New Roman"/>
              </w:rPr>
            </w:pPr>
            <w:r w:rsidRPr="007B3473">
              <w:rPr>
                <w:rFonts w:cs="Times New Roman"/>
              </w:rPr>
              <w:lastRenderedPageBreak/>
              <w:t>W1FreeOrder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A596517" w14:textId="08CFD35A" w:rsidR="00D527C9" w:rsidRPr="008F248B" w:rsidRDefault="00D527C9" w:rsidP="008F248B">
            <w:pPr>
              <w:rPr>
                <w:rFonts w:cs="Times New Roman"/>
              </w:rPr>
            </w:pPr>
            <w:r w:rsidRPr="007B3473">
              <w:rPr>
                <w:rFonts w:cs="Times New Roman"/>
              </w:rPr>
              <w:t>If Word1Run</w:t>
            </w:r>
            <w:r>
              <w:rPr>
                <w:rFonts w:cs="Times New Roman"/>
              </w:rPr>
              <w:t>3</w:t>
            </w:r>
            <w:r w:rsidRPr="007B3473">
              <w:rPr>
                <w:rFonts w:cs="Times New Roman"/>
              </w:rPr>
              <w:t>=1, then W1FreeOrder</w:t>
            </w:r>
            <w:r>
              <w:rPr>
                <w:rFonts w:cs="Times New Roman"/>
              </w:rPr>
              <w:t>3</w:t>
            </w:r>
            <w:r w:rsidRPr="007B3473">
              <w:rPr>
                <w:rFonts w:cs="Times New Roman"/>
              </w:rPr>
              <w:t xml:space="preserve"> represents the sequential order number in which Word 1 was recalled</w:t>
            </w:r>
          </w:p>
        </w:tc>
        <w:tc>
          <w:tcPr>
            <w:tcW w:w="0" w:type="auto"/>
            <w:tcBorders>
              <w:top w:val="single" w:sz="4" w:space="0" w:color="auto"/>
              <w:left w:val="single" w:sz="4" w:space="0" w:color="auto"/>
              <w:bottom w:val="single" w:sz="4" w:space="0" w:color="auto"/>
              <w:right w:val="single" w:sz="4" w:space="0" w:color="auto"/>
            </w:tcBorders>
          </w:tcPr>
          <w:p w14:paraId="628807FB" w14:textId="77777777" w:rsidR="00D527C9" w:rsidRPr="001F720E" w:rsidRDefault="00D527C9" w:rsidP="008F248B">
            <w:pPr>
              <w:rPr>
                <w:rFonts w:cs="Times New Roman"/>
              </w:rPr>
            </w:pPr>
          </w:p>
        </w:tc>
      </w:tr>
      <w:tr w:rsidR="00D527C9" w:rsidRPr="000431A1" w14:paraId="019B8AE0" w14:textId="77777777" w:rsidTr="00D527C9">
        <w:tc>
          <w:tcPr>
            <w:tcW w:w="0" w:type="auto"/>
            <w:tcBorders>
              <w:top w:val="single" w:sz="4" w:space="0" w:color="auto"/>
              <w:left w:val="single" w:sz="4" w:space="0" w:color="auto"/>
              <w:bottom w:val="single" w:sz="4" w:space="0" w:color="auto"/>
              <w:right w:val="single" w:sz="4" w:space="0" w:color="auto"/>
            </w:tcBorders>
          </w:tcPr>
          <w:p w14:paraId="71F247A7" w14:textId="551F5FFC" w:rsidR="00D527C9" w:rsidRPr="008F248B" w:rsidRDefault="00D527C9" w:rsidP="008F248B">
            <w:pPr>
              <w:jc w:val="center"/>
              <w:rPr>
                <w:rFonts w:cs="Times New Roman"/>
              </w:rPr>
            </w:pPr>
            <w:r w:rsidRPr="007B3473">
              <w:rPr>
                <w:rFonts w:cs="Times New Roman"/>
              </w:rPr>
              <w:t>Word2Run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76B3CDD2" w14:textId="35CD6D9F" w:rsidR="00D527C9" w:rsidRPr="008F248B" w:rsidRDefault="00D527C9" w:rsidP="008F248B">
            <w:pPr>
              <w:rPr>
                <w:rFonts w:cs="Times New Roman"/>
              </w:rPr>
            </w:pPr>
            <w:r w:rsidRPr="007B3473">
              <w:rPr>
                <w:rFonts w:cs="Times New Roman"/>
              </w:rPr>
              <w:t>Subject is asked to freely recall as many words as they can, this is the status of recalling Word 2.</w:t>
            </w:r>
          </w:p>
        </w:tc>
        <w:tc>
          <w:tcPr>
            <w:tcW w:w="0" w:type="auto"/>
            <w:tcBorders>
              <w:top w:val="single" w:sz="4" w:space="0" w:color="auto"/>
              <w:left w:val="single" w:sz="4" w:space="0" w:color="auto"/>
              <w:bottom w:val="single" w:sz="4" w:space="0" w:color="auto"/>
              <w:right w:val="single" w:sz="4" w:space="0" w:color="auto"/>
            </w:tcBorders>
          </w:tcPr>
          <w:p w14:paraId="24F33E36" w14:textId="77777777" w:rsidR="00D527C9" w:rsidRPr="001F720E" w:rsidRDefault="00D527C9" w:rsidP="008F248B">
            <w:pPr>
              <w:rPr>
                <w:rFonts w:cs="Times New Roman"/>
              </w:rPr>
            </w:pPr>
            <w:r w:rsidRPr="001F720E">
              <w:rPr>
                <w:rFonts w:cs="Times New Roman"/>
              </w:rPr>
              <w:t>0 = Cued Recall</w:t>
            </w:r>
          </w:p>
          <w:p w14:paraId="22A6621B" w14:textId="77777777" w:rsidR="00D527C9" w:rsidRPr="001F720E" w:rsidRDefault="00D527C9" w:rsidP="008F248B">
            <w:pPr>
              <w:rPr>
                <w:rFonts w:cs="Times New Roman"/>
              </w:rPr>
            </w:pPr>
            <w:r w:rsidRPr="001F720E">
              <w:rPr>
                <w:rFonts w:cs="Times New Roman"/>
              </w:rPr>
              <w:t>1 = Free Recall</w:t>
            </w:r>
          </w:p>
          <w:p w14:paraId="6AEBF0BD" w14:textId="640E5A08"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78275457" w14:textId="77777777" w:rsidTr="00D527C9">
        <w:tc>
          <w:tcPr>
            <w:tcW w:w="0" w:type="auto"/>
            <w:tcBorders>
              <w:top w:val="single" w:sz="4" w:space="0" w:color="auto"/>
              <w:left w:val="single" w:sz="4" w:space="0" w:color="auto"/>
              <w:bottom w:val="single" w:sz="4" w:space="0" w:color="auto"/>
              <w:right w:val="single" w:sz="4" w:space="0" w:color="auto"/>
            </w:tcBorders>
          </w:tcPr>
          <w:p w14:paraId="472B58D7" w14:textId="61ED2B3A" w:rsidR="00D527C9" w:rsidRPr="008F248B" w:rsidRDefault="00D527C9" w:rsidP="008F248B">
            <w:pPr>
              <w:jc w:val="center"/>
              <w:rPr>
                <w:rFonts w:cs="Times New Roman"/>
              </w:rPr>
            </w:pPr>
            <w:r w:rsidRPr="007B3473">
              <w:rPr>
                <w:rFonts w:cs="Times New Roman"/>
              </w:rPr>
              <w:t>W2FreeOrder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64FC030D" w14:textId="75C9E9AA" w:rsidR="00D527C9" w:rsidRPr="008F248B" w:rsidRDefault="00D527C9" w:rsidP="008F248B">
            <w:pPr>
              <w:rPr>
                <w:rFonts w:cs="Times New Roman"/>
              </w:rPr>
            </w:pPr>
            <w:r w:rsidRPr="007B3473">
              <w:rPr>
                <w:rFonts w:cs="Times New Roman"/>
              </w:rPr>
              <w:t>If Word2Run</w:t>
            </w:r>
            <w:r>
              <w:rPr>
                <w:rFonts w:cs="Times New Roman"/>
              </w:rPr>
              <w:t>3</w:t>
            </w:r>
            <w:r w:rsidRPr="007B3473">
              <w:rPr>
                <w:rFonts w:cs="Times New Roman"/>
              </w:rPr>
              <w:t>=1, then W2FreeOrder</w:t>
            </w:r>
            <w:r>
              <w:rPr>
                <w:rFonts w:cs="Times New Roman"/>
              </w:rPr>
              <w:t>3</w:t>
            </w:r>
            <w:r w:rsidRPr="007B3473">
              <w:rPr>
                <w:rFonts w:cs="Times New Roman"/>
              </w:rPr>
              <w:t xml:space="preserve"> represents the sequential order number in which Word 2 was recalled</w:t>
            </w:r>
          </w:p>
        </w:tc>
        <w:tc>
          <w:tcPr>
            <w:tcW w:w="0" w:type="auto"/>
            <w:tcBorders>
              <w:top w:val="single" w:sz="4" w:space="0" w:color="auto"/>
              <w:left w:val="single" w:sz="4" w:space="0" w:color="auto"/>
              <w:bottom w:val="single" w:sz="4" w:space="0" w:color="auto"/>
              <w:right w:val="single" w:sz="4" w:space="0" w:color="auto"/>
            </w:tcBorders>
          </w:tcPr>
          <w:p w14:paraId="330DF1F3" w14:textId="77777777" w:rsidR="00D527C9" w:rsidRPr="001F720E" w:rsidRDefault="00D527C9" w:rsidP="008F248B">
            <w:pPr>
              <w:rPr>
                <w:rFonts w:cs="Times New Roman"/>
              </w:rPr>
            </w:pPr>
          </w:p>
        </w:tc>
      </w:tr>
      <w:tr w:rsidR="00D527C9" w:rsidRPr="000431A1" w14:paraId="49AE24A3" w14:textId="77777777" w:rsidTr="00D527C9">
        <w:tc>
          <w:tcPr>
            <w:tcW w:w="0" w:type="auto"/>
            <w:tcBorders>
              <w:top w:val="single" w:sz="4" w:space="0" w:color="auto"/>
              <w:left w:val="single" w:sz="4" w:space="0" w:color="auto"/>
              <w:bottom w:val="single" w:sz="4" w:space="0" w:color="auto"/>
              <w:right w:val="single" w:sz="4" w:space="0" w:color="auto"/>
            </w:tcBorders>
          </w:tcPr>
          <w:p w14:paraId="17DB8E1C" w14:textId="1B586E00" w:rsidR="00D527C9" w:rsidRPr="008F248B" w:rsidRDefault="00D527C9" w:rsidP="008F248B">
            <w:pPr>
              <w:jc w:val="center"/>
              <w:rPr>
                <w:rFonts w:cs="Times New Roman"/>
              </w:rPr>
            </w:pPr>
            <w:r w:rsidRPr="007B3473">
              <w:rPr>
                <w:rFonts w:cs="Times New Roman"/>
              </w:rPr>
              <w:t>Word3Run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5CE78F6D" w14:textId="7DDFFBFB" w:rsidR="00D527C9" w:rsidRPr="008F248B" w:rsidRDefault="00D527C9" w:rsidP="008F248B">
            <w:pPr>
              <w:rPr>
                <w:rFonts w:cs="Times New Roman"/>
              </w:rPr>
            </w:pPr>
            <w:r w:rsidRPr="007B3473">
              <w:rPr>
                <w:rFonts w:cs="Times New Roman"/>
              </w:rPr>
              <w:t>Subject is asked to freely recall as many words as they can, this is the status of recalling Word 3.</w:t>
            </w:r>
          </w:p>
        </w:tc>
        <w:tc>
          <w:tcPr>
            <w:tcW w:w="0" w:type="auto"/>
            <w:tcBorders>
              <w:top w:val="single" w:sz="4" w:space="0" w:color="auto"/>
              <w:left w:val="single" w:sz="4" w:space="0" w:color="auto"/>
              <w:bottom w:val="single" w:sz="4" w:space="0" w:color="auto"/>
              <w:right w:val="single" w:sz="4" w:space="0" w:color="auto"/>
            </w:tcBorders>
          </w:tcPr>
          <w:p w14:paraId="14D2D6A7" w14:textId="77777777" w:rsidR="00D527C9" w:rsidRPr="001F720E" w:rsidRDefault="00D527C9" w:rsidP="008F248B">
            <w:pPr>
              <w:rPr>
                <w:rFonts w:cs="Times New Roman"/>
              </w:rPr>
            </w:pPr>
            <w:r w:rsidRPr="001F720E">
              <w:rPr>
                <w:rFonts w:cs="Times New Roman"/>
              </w:rPr>
              <w:t>0 = Cued Recall</w:t>
            </w:r>
          </w:p>
          <w:p w14:paraId="778191EA" w14:textId="77777777" w:rsidR="00D527C9" w:rsidRPr="001F720E" w:rsidRDefault="00D527C9" w:rsidP="008F248B">
            <w:pPr>
              <w:rPr>
                <w:rFonts w:cs="Times New Roman"/>
              </w:rPr>
            </w:pPr>
            <w:r w:rsidRPr="001F720E">
              <w:rPr>
                <w:rFonts w:cs="Times New Roman"/>
              </w:rPr>
              <w:t>1 = Free Recall</w:t>
            </w:r>
          </w:p>
          <w:p w14:paraId="3A763ED6" w14:textId="40C7C8A0"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33775D8C" w14:textId="77777777" w:rsidTr="00D527C9">
        <w:tc>
          <w:tcPr>
            <w:tcW w:w="0" w:type="auto"/>
            <w:tcBorders>
              <w:top w:val="single" w:sz="4" w:space="0" w:color="auto"/>
              <w:left w:val="single" w:sz="4" w:space="0" w:color="auto"/>
              <w:bottom w:val="single" w:sz="4" w:space="0" w:color="auto"/>
              <w:right w:val="single" w:sz="4" w:space="0" w:color="auto"/>
            </w:tcBorders>
          </w:tcPr>
          <w:p w14:paraId="38C054FC" w14:textId="523681D4" w:rsidR="00D527C9" w:rsidRPr="008F248B" w:rsidRDefault="00D527C9" w:rsidP="008F248B">
            <w:pPr>
              <w:jc w:val="center"/>
              <w:rPr>
                <w:rFonts w:cs="Times New Roman"/>
              </w:rPr>
            </w:pPr>
            <w:r w:rsidRPr="007B3473">
              <w:rPr>
                <w:rFonts w:cs="Times New Roman"/>
              </w:rPr>
              <w:t>W3FreeOrder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589243C" w14:textId="3A058EC6" w:rsidR="00D527C9" w:rsidRPr="008F248B" w:rsidRDefault="00D527C9" w:rsidP="008F248B">
            <w:pPr>
              <w:rPr>
                <w:rFonts w:cs="Times New Roman"/>
              </w:rPr>
            </w:pPr>
            <w:r w:rsidRPr="007B3473">
              <w:rPr>
                <w:rFonts w:cs="Times New Roman"/>
              </w:rPr>
              <w:t>If Word3Run</w:t>
            </w:r>
            <w:r>
              <w:rPr>
                <w:rFonts w:cs="Times New Roman"/>
              </w:rPr>
              <w:t>3</w:t>
            </w:r>
            <w:r w:rsidRPr="007B3473">
              <w:rPr>
                <w:rFonts w:cs="Times New Roman"/>
              </w:rPr>
              <w:t>=1, then W3FreeOrder</w:t>
            </w:r>
            <w:r>
              <w:rPr>
                <w:rFonts w:cs="Times New Roman"/>
              </w:rPr>
              <w:t>3</w:t>
            </w:r>
            <w:r w:rsidRPr="007B3473">
              <w:rPr>
                <w:rFonts w:cs="Times New Roman"/>
              </w:rPr>
              <w:t xml:space="preserve"> represents the sequential order number in which Word 3 was recalled</w:t>
            </w:r>
          </w:p>
        </w:tc>
        <w:tc>
          <w:tcPr>
            <w:tcW w:w="0" w:type="auto"/>
            <w:tcBorders>
              <w:top w:val="single" w:sz="4" w:space="0" w:color="auto"/>
              <w:left w:val="single" w:sz="4" w:space="0" w:color="auto"/>
              <w:bottom w:val="single" w:sz="4" w:space="0" w:color="auto"/>
              <w:right w:val="single" w:sz="4" w:space="0" w:color="auto"/>
            </w:tcBorders>
          </w:tcPr>
          <w:p w14:paraId="393FDFB9" w14:textId="77777777" w:rsidR="00D527C9" w:rsidRPr="001F720E" w:rsidRDefault="00D527C9" w:rsidP="008F248B">
            <w:pPr>
              <w:rPr>
                <w:rFonts w:cs="Times New Roman"/>
              </w:rPr>
            </w:pPr>
          </w:p>
        </w:tc>
      </w:tr>
      <w:tr w:rsidR="00D527C9" w:rsidRPr="000431A1" w14:paraId="3E662E53" w14:textId="77777777" w:rsidTr="00D527C9">
        <w:tc>
          <w:tcPr>
            <w:tcW w:w="0" w:type="auto"/>
            <w:tcBorders>
              <w:top w:val="single" w:sz="4" w:space="0" w:color="auto"/>
              <w:left w:val="single" w:sz="4" w:space="0" w:color="auto"/>
              <w:bottom w:val="single" w:sz="4" w:space="0" w:color="auto"/>
              <w:right w:val="single" w:sz="4" w:space="0" w:color="auto"/>
            </w:tcBorders>
          </w:tcPr>
          <w:p w14:paraId="054C802E" w14:textId="64043966" w:rsidR="00D527C9" w:rsidRPr="008F248B" w:rsidRDefault="00D527C9" w:rsidP="008F248B">
            <w:pPr>
              <w:jc w:val="center"/>
              <w:rPr>
                <w:rFonts w:cs="Times New Roman"/>
              </w:rPr>
            </w:pPr>
            <w:r w:rsidRPr="007B3473">
              <w:rPr>
                <w:rFonts w:cs="Times New Roman"/>
              </w:rPr>
              <w:t>Word4Run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62DE20A7" w14:textId="729BE37B" w:rsidR="00D527C9" w:rsidRPr="008F248B" w:rsidRDefault="00D527C9" w:rsidP="008F248B">
            <w:pPr>
              <w:rPr>
                <w:rFonts w:cs="Times New Roman"/>
              </w:rPr>
            </w:pPr>
            <w:r w:rsidRPr="007B3473">
              <w:rPr>
                <w:rFonts w:cs="Times New Roman"/>
              </w:rPr>
              <w:t>Subject is asked to freely recall as many words as they can, this is the status of recalling Word 4.</w:t>
            </w:r>
          </w:p>
        </w:tc>
        <w:tc>
          <w:tcPr>
            <w:tcW w:w="0" w:type="auto"/>
            <w:tcBorders>
              <w:top w:val="single" w:sz="4" w:space="0" w:color="auto"/>
              <w:left w:val="single" w:sz="4" w:space="0" w:color="auto"/>
              <w:bottom w:val="single" w:sz="4" w:space="0" w:color="auto"/>
              <w:right w:val="single" w:sz="4" w:space="0" w:color="auto"/>
            </w:tcBorders>
          </w:tcPr>
          <w:p w14:paraId="6172CEBB" w14:textId="77777777" w:rsidR="00D527C9" w:rsidRPr="001F720E" w:rsidRDefault="00D527C9" w:rsidP="008F248B">
            <w:pPr>
              <w:rPr>
                <w:rFonts w:cs="Times New Roman"/>
              </w:rPr>
            </w:pPr>
            <w:r w:rsidRPr="001F720E">
              <w:rPr>
                <w:rFonts w:cs="Times New Roman"/>
              </w:rPr>
              <w:t>0 = Cued Recall</w:t>
            </w:r>
          </w:p>
          <w:p w14:paraId="0C71CF40" w14:textId="77777777" w:rsidR="00D527C9" w:rsidRPr="001F720E" w:rsidRDefault="00D527C9" w:rsidP="008F248B">
            <w:pPr>
              <w:rPr>
                <w:rFonts w:cs="Times New Roman"/>
              </w:rPr>
            </w:pPr>
            <w:r w:rsidRPr="001F720E">
              <w:rPr>
                <w:rFonts w:cs="Times New Roman"/>
              </w:rPr>
              <w:t>1 = Free Recall</w:t>
            </w:r>
          </w:p>
          <w:p w14:paraId="7E978C7E" w14:textId="052892A2"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50A5FA2C" w14:textId="77777777" w:rsidTr="00D527C9">
        <w:tc>
          <w:tcPr>
            <w:tcW w:w="0" w:type="auto"/>
            <w:tcBorders>
              <w:top w:val="single" w:sz="4" w:space="0" w:color="auto"/>
              <w:left w:val="single" w:sz="4" w:space="0" w:color="auto"/>
              <w:bottom w:val="single" w:sz="4" w:space="0" w:color="auto"/>
              <w:right w:val="single" w:sz="4" w:space="0" w:color="auto"/>
            </w:tcBorders>
          </w:tcPr>
          <w:p w14:paraId="710BF5CC" w14:textId="5AEF4D86" w:rsidR="00D527C9" w:rsidRPr="008F248B" w:rsidRDefault="00D527C9" w:rsidP="008F248B">
            <w:pPr>
              <w:jc w:val="center"/>
              <w:rPr>
                <w:rFonts w:cs="Times New Roman"/>
              </w:rPr>
            </w:pPr>
            <w:r w:rsidRPr="007B3473">
              <w:rPr>
                <w:rFonts w:cs="Times New Roman"/>
              </w:rPr>
              <w:t>W4FreeOrder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72E19688" w14:textId="44F6A8F6" w:rsidR="00D527C9" w:rsidRPr="008F248B" w:rsidRDefault="00D527C9" w:rsidP="008F248B">
            <w:pPr>
              <w:rPr>
                <w:rFonts w:cs="Times New Roman"/>
              </w:rPr>
            </w:pPr>
            <w:r w:rsidRPr="007B3473">
              <w:rPr>
                <w:rFonts w:cs="Times New Roman"/>
              </w:rPr>
              <w:t>If Word4Run</w:t>
            </w:r>
            <w:r>
              <w:rPr>
                <w:rFonts w:cs="Times New Roman"/>
              </w:rPr>
              <w:t>3</w:t>
            </w:r>
            <w:r w:rsidRPr="007B3473">
              <w:rPr>
                <w:rFonts w:cs="Times New Roman"/>
              </w:rPr>
              <w:t>=1, then W4FreeOrder</w:t>
            </w:r>
            <w:r>
              <w:rPr>
                <w:rFonts w:cs="Times New Roman"/>
              </w:rPr>
              <w:t>3</w:t>
            </w:r>
            <w:r w:rsidRPr="007B3473">
              <w:rPr>
                <w:rFonts w:cs="Times New Roman"/>
              </w:rPr>
              <w:t xml:space="preserve"> represents the sequential order number in which Word 4 was recalled</w:t>
            </w:r>
          </w:p>
        </w:tc>
        <w:tc>
          <w:tcPr>
            <w:tcW w:w="0" w:type="auto"/>
            <w:tcBorders>
              <w:top w:val="single" w:sz="4" w:space="0" w:color="auto"/>
              <w:left w:val="single" w:sz="4" w:space="0" w:color="auto"/>
              <w:bottom w:val="single" w:sz="4" w:space="0" w:color="auto"/>
              <w:right w:val="single" w:sz="4" w:space="0" w:color="auto"/>
            </w:tcBorders>
          </w:tcPr>
          <w:p w14:paraId="5358D053" w14:textId="77777777" w:rsidR="00D527C9" w:rsidRPr="001F720E" w:rsidRDefault="00D527C9" w:rsidP="008F248B">
            <w:pPr>
              <w:rPr>
                <w:rFonts w:cs="Times New Roman"/>
              </w:rPr>
            </w:pPr>
          </w:p>
        </w:tc>
      </w:tr>
      <w:tr w:rsidR="00D527C9" w:rsidRPr="000431A1" w14:paraId="373218AA" w14:textId="77777777" w:rsidTr="00D527C9">
        <w:tc>
          <w:tcPr>
            <w:tcW w:w="0" w:type="auto"/>
            <w:tcBorders>
              <w:top w:val="single" w:sz="4" w:space="0" w:color="auto"/>
              <w:left w:val="single" w:sz="4" w:space="0" w:color="auto"/>
              <w:bottom w:val="single" w:sz="4" w:space="0" w:color="auto"/>
              <w:right w:val="single" w:sz="4" w:space="0" w:color="auto"/>
            </w:tcBorders>
          </w:tcPr>
          <w:p w14:paraId="0A7B51FD" w14:textId="3221C0C8" w:rsidR="00D527C9" w:rsidRPr="008F248B" w:rsidRDefault="00D527C9" w:rsidP="008F248B">
            <w:pPr>
              <w:jc w:val="center"/>
              <w:rPr>
                <w:rFonts w:cs="Times New Roman"/>
              </w:rPr>
            </w:pPr>
            <w:r w:rsidRPr="007B3473">
              <w:rPr>
                <w:rFonts w:cs="Times New Roman"/>
              </w:rPr>
              <w:t>Word5Run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38050EE2" w14:textId="5E838CF6" w:rsidR="00D527C9" w:rsidRPr="008F248B" w:rsidRDefault="00D527C9" w:rsidP="008F248B">
            <w:pPr>
              <w:rPr>
                <w:rFonts w:cs="Times New Roman"/>
              </w:rPr>
            </w:pPr>
            <w:r w:rsidRPr="007B3473">
              <w:rPr>
                <w:rFonts w:cs="Times New Roman"/>
              </w:rPr>
              <w:t>Subject is asked to freely recall as many words as they can, this is the status of recalling Word 5.</w:t>
            </w:r>
          </w:p>
        </w:tc>
        <w:tc>
          <w:tcPr>
            <w:tcW w:w="0" w:type="auto"/>
            <w:tcBorders>
              <w:top w:val="single" w:sz="4" w:space="0" w:color="auto"/>
              <w:left w:val="single" w:sz="4" w:space="0" w:color="auto"/>
              <w:bottom w:val="single" w:sz="4" w:space="0" w:color="auto"/>
              <w:right w:val="single" w:sz="4" w:space="0" w:color="auto"/>
            </w:tcBorders>
          </w:tcPr>
          <w:p w14:paraId="77C3A94F" w14:textId="77777777" w:rsidR="00D527C9" w:rsidRPr="001F720E" w:rsidRDefault="00D527C9" w:rsidP="008F248B">
            <w:pPr>
              <w:rPr>
                <w:rFonts w:cs="Times New Roman"/>
              </w:rPr>
            </w:pPr>
            <w:r w:rsidRPr="001F720E">
              <w:rPr>
                <w:rFonts w:cs="Times New Roman"/>
              </w:rPr>
              <w:t>0 = Cued Recall</w:t>
            </w:r>
          </w:p>
          <w:p w14:paraId="28433AC8" w14:textId="77777777" w:rsidR="00D527C9" w:rsidRPr="001F720E" w:rsidRDefault="00D527C9" w:rsidP="008F248B">
            <w:pPr>
              <w:rPr>
                <w:rFonts w:cs="Times New Roman"/>
              </w:rPr>
            </w:pPr>
            <w:r w:rsidRPr="001F720E">
              <w:rPr>
                <w:rFonts w:cs="Times New Roman"/>
              </w:rPr>
              <w:t>1 = Free Recall</w:t>
            </w:r>
          </w:p>
          <w:p w14:paraId="3518C1E1" w14:textId="3632C088"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3F6162D0" w14:textId="77777777" w:rsidTr="00D527C9">
        <w:tc>
          <w:tcPr>
            <w:tcW w:w="0" w:type="auto"/>
            <w:tcBorders>
              <w:top w:val="single" w:sz="4" w:space="0" w:color="auto"/>
              <w:left w:val="single" w:sz="4" w:space="0" w:color="auto"/>
              <w:bottom w:val="single" w:sz="4" w:space="0" w:color="auto"/>
              <w:right w:val="single" w:sz="4" w:space="0" w:color="auto"/>
            </w:tcBorders>
          </w:tcPr>
          <w:p w14:paraId="17E8F50C" w14:textId="3AF5602A" w:rsidR="00D527C9" w:rsidRPr="008F248B" w:rsidRDefault="00D527C9" w:rsidP="008F248B">
            <w:pPr>
              <w:jc w:val="center"/>
              <w:rPr>
                <w:rFonts w:cs="Times New Roman"/>
              </w:rPr>
            </w:pPr>
            <w:r w:rsidRPr="007B3473">
              <w:rPr>
                <w:rFonts w:cs="Times New Roman"/>
              </w:rPr>
              <w:t>W5FreeOrder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5F0D852E" w14:textId="7C2E19AA" w:rsidR="00D527C9" w:rsidRPr="008F248B" w:rsidRDefault="00D527C9" w:rsidP="008F248B">
            <w:pPr>
              <w:rPr>
                <w:rFonts w:cs="Times New Roman"/>
              </w:rPr>
            </w:pPr>
            <w:r w:rsidRPr="007B3473">
              <w:rPr>
                <w:rFonts w:cs="Times New Roman"/>
              </w:rPr>
              <w:t>If Word5Run</w:t>
            </w:r>
            <w:r>
              <w:rPr>
                <w:rFonts w:cs="Times New Roman"/>
              </w:rPr>
              <w:t>3</w:t>
            </w:r>
            <w:r w:rsidRPr="007B3473">
              <w:rPr>
                <w:rFonts w:cs="Times New Roman"/>
              </w:rPr>
              <w:t>=1, then W5FreeOrder</w:t>
            </w:r>
            <w:r>
              <w:rPr>
                <w:rFonts w:cs="Times New Roman"/>
              </w:rPr>
              <w:t>3</w:t>
            </w:r>
            <w:r w:rsidRPr="007B3473">
              <w:rPr>
                <w:rFonts w:cs="Times New Roman"/>
              </w:rPr>
              <w:t xml:space="preserve"> represents the sequential order number in which Word 5 was recalled</w:t>
            </w:r>
          </w:p>
        </w:tc>
        <w:tc>
          <w:tcPr>
            <w:tcW w:w="0" w:type="auto"/>
            <w:tcBorders>
              <w:top w:val="single" w:sz="4" w:space="0" w:color="auto"/>
              <w:left w:val="single" w:sz="4" w:space="0" w:color="auto"/>
              <w:bottom w:val="single" w:sz="4" w:space="0" w:color="auto"/>
              <w:right w:val="single" w:sz="4" w:space="0" w:color="auto"/>
            </w:tcBorders>
          </w:tcPr>
          <w:p w14:paraId="24BB1BEA" w14:textId="77777777" w:rsidR="00D527C9" w:rsidRPr="001F720E" w:rsidRDefault="00D527C9" w:rsidP="008F248B">
            <w:pPr>
              <w:rPr>
                <w:rFonts w:cs="Times New Roman"/>
              </w:rPr>
            </w:pPr>
          </w:p>
        </w:tc>
      </w:tr>
      <w:tr w:rsidR="00D527C9" w:rsidRPr="000431A1" w14:paraId="052A6EF8" w14:textId="77777777" w:rsidTr="00D527C9">
        <w:tc>
          <w:tcPr>
            <w:tcW w:w="0" w:type="auto"/>
            <w:tcBorders>
              <w:top w:val="single" w:sz="4" w:space="0" w:color="auto"/>
              <w:left w:val="single" w:sz="4" w:space="0" w:color="auto"/>
              <w:bottom w:val="single" w:sz="4" w:space="0" w:color="auto"/>
              <w:right w:val="single" w:sz="4" w:space="0" w:color="auto"/>
            </w:tcBorders>
          </w:tcPr>
          <w:p w14:paraId="16188BB3" w14:textId="42721620" w:rsidR="00D527C9" w:rsidRPr="008F248B" w:rsidRDefault="00D527C9" w:rsidP="008F248B">
            <w:pPr>
              <w:jc w:val="center"/>
              <w:rPr>
                <w:rFonts w:cs="Times New Roman"/>
              </w:rPr>
            </w:pPr>
            <w:r w:rsidRPr="007B3473">
              <w:rPr>
                <w:rFonts w:cs="Times New Roman"/>
              </w:rPr>
              <w:t>Word6Run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6B4061A" w14:textId="239C2244" w:rsidR="00D527C9" w:rsidRPr="008F248B" w:rsidRDefault="00D527C9" w:rsidP="008F248B">
            <w:pPr>
              <w:rPr>
                <w:rFonts w:cs="Times New Roman"/>
              </w:rPr>
            </w:pPr>
            <w:r w:rsidRPr="007B3473">
              <w:rPr>
                <w:rFonts w:cs="Times New Roman"/>
              </w:rPr>
              <w:t>Subject is asked to freely recall as many words as they can, this is the status of recalling Word 6.</w:t>
            </w:r>
          </w:p>
        </w:tc>
        <w:tc>
          <w:tcPr>
            <w:tcW w:w="0" w:type="auto"/>
            <w:tcBorders>
              <w:top w:val="single" w:sz="4" w:space="0" w:color="auto"/>
              <w:left w:val="single" w:sz="4" w:space="0" w:color="auto"/>
              <w:bottom w:val="single" w:sz="4" w:space="0" w:color="auto"/>
              <w:right w:val="single" w:sz="4" w:space="0" w:color="auto"/>
            </w:tcBorders>
          </w:tcPr>
          <w:p w14:paraId="37DB4F7D" w14:textId="77777777" w:rsidR="00D527C9" w:rsidRPr="001F720E" w:rsidRDefault="00D527C9" w:rsidP="008F248B">
            <w:pPr>
              <w:rPr>
                <w:rFonts w:cs="Times New Roman"/>
              </w:rPr>
            </w:pPr>
            <w:r w:rsidRPr="001F720E">
              <w:rPr>
                <w:rFonts w:cs="Times New Roman"/>
              </w:rPr>
              <w:t>0 = Cued Recall</w:t>
            </w:r>
          </w:p>
          <w:p w14:paraId="73853E81" w14:textId="77777777" w:rsidR="00D527C9" w:rsidRPr="001F720E" w:rsidRDefault="00D527C9" w:rsidP="008F248B">
            <w:pPr>
              <w:rPr>
                <w:rFonts w:cs="Times New Roman"/>
              </w:rPr>
            </w:pPr>
            <w:r w:rsidRPr="001F720E">
              <w:rPr>
                <w:rFonts w:cs="Times New Roman"/>
              </w:rPr>
              <w:t>1 = Free Recall</w:t>
            </w:r>
          </w:p>
          <w:p w14:paraId="035AF681" w14:textId="59BBE1BC"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72E8A7AA" w14:textId="77777777" w:rsidTr="00D527C9">
        <w:tc>
          <w:tcPr>
            <w:tcW w:w="0" w:type="auto"/>
            <w:tcBorders>
              <w:top w:val="single" w:sz="4" w:space="0" w:color="auto"/>
              <w:left w:val="single" w:sz="4" w:space="0" w:color="auto"/>
              <w:bottom w:val="single" w:sz="4" w:space="0" w:color="auto"/>
              <w:right w:val="single" w:sz="4" w:space="0" w:color="auto"/>
            </w:tcBorders>
          </w:tcPr>
          <w:p w14:paraId="47EFE0AF" w14:textId="5A55887C" w:rsidR="00D527C9" w:rsidRPr="008F248B" w:rsidRDefault="00D527C9" w:rsidP="008F248B">
            <w:pPr>
              <w:jc w:val="center"/>
              <w:rPr>
                <w:rFonts w:cs="Times New Roman"/>
              </w:rPr>
            </w:pPr>
            <w:r w:rsidRPr="007B3473">
              <w:rPr>
                <w:rFonts w:cs="Times New Roman"/>
              </w:rPr>
              <w:t>W6FreeOrder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588B6314" w14:textId="12399111" w:rsidR="00D527C9" w:rsidRPr="008F248B" w:rsidRDefault="00D527C9" w:rsidP="008F248B">
            <w:pPr>
              <w:rPr>
                <w:rFonts w:cs="Times New Roman"/>
              </w:rPr>
            </w:pPr>
            <w:r w:rsidRPr="007B3473">
              <w:rPr>
                <w:rFonts w:cs="Times New Roman"/>
              </w:rPr>
              <w:t>If Word6Run</w:t>
            </w:r>
            <w:r>
              <w:rPr>
                <w:rFonts w:cs="Times New Roman"/>
              </w:rPr>
              <w:t>3</w:t>
            </w:r>
            <w:r w:rsidRPr="007B3473">
              <w:rPr>
                <w:rFonts w:cs="Times New Roman"/>
              </w:rPr>
              <w:t>=1, then W6FreeOrder</w:t>
            </w:r>
            <w:r>
              <w:rPr>
                <w:rFonts w:cs="Times New Roman"/>
              </w:rPr>
              <w:t>3</w:t>
            </w:r>
            <w:r w:rsidRPr="007B3473">
              <w:rPr>
                <w:rFonts w:cs="Times New Roman"/>
              </w:rPr>
              <w:t xml:space="preserve"> represents the sequential order number in which Word 6 was recalled</w:t>
            </w:r>
          </w:p>
        </w:tc>
        <w:tc>
          <w:tcPr>
            <w:tcW w:w="0" w:type="auto"/>
            <w:tcBorders>
              <w:top w:val="single" w:sz="4" w:space="0" w:color="auto"/>
              <w:left w:val="single" w:sz="4" w:space="0" w:color="auto"/>
              <w:bottom w:val="single" w:sz="4" w:space="0" w:color="auto"/>
              <w:right w:val="single" w:sz="4" w:space="0" w:color="auto"/>
            </w:tcBorders>
          </w:tcPr>
          <w:p w14:paraId="7664D75F" w14:textId="77777777" w:rsidR="00D527C9" w:rsidRPr="001F720E" w:rsidRDefault="00D527C9" w:rsidP="008F248B">
            <w:pPr>
              <w:rPr>
                <w:rFonts w:cs="Times New Roman"/>
              </w:rPr>
            </w:pPr>
          </w:p>
        </w:tc>
      </w:tr>
      <w:tr w:rsidR="00D527C9" w:rsidRPr="000431A1" w14:paraId="494CD823" w14:textId="77777777" w:rsidTr="00D527C9">
        <w:tc>
          <w:tcPr>
            <w:tcW w:w="0" w:type="auto"/>
            <w:tcBorders>
              <w:top w:val="single" w:sz="4" w:space="0" w:color="auto"/>
              <w:left w:val="single" w:sz="4" w:space="0" w:color="auto"/>
              <w:bottom w:val="single" w:sz="4" w:space="0" w:color="auto"/>
              <w:right w:val="single" w:sz="4" w:space="0" w:color="auto"/>
            </w:tcBorders>
          </w:tcPr>
          <w:p w14:paraId="6275166C" w14:textId="14EADE76" w:rsidR="00D527C9" w:rsidRPr="008F248B" w:rsidRDefault="00D527C9" w:rsidP="008F248B">
            <w:pPr>
              <w:jc w:val="center"/>
              <w:rPr>
                <w:rFonts w:cs="Times New Roman"/>
              </w:rPr>
            </w:pPr>
            <w:r w:rsidRPr="007B3473">
              <w:rPr>
                <w:rFonts w:cs="Times New Roman"/>
              </w:rPr>
              <w:t>Word7Run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0EA1C34" w14:textId="4860DE6B" w:rsidR="00D527C9" w:rsidRPr="008F248B" w:rsidRDefault="00D527C9" w:rsidP="008F248B">
            <w:pPr>
              <w:rPr>
                <w:rFonts w:cs="Times New Roman"/>
              </w:rPr>
            </w:pPr>
            <w:r w:rsidRPr="007B3473">
              <w:rPr>
                <w:rFonts w:cs="Times New Roman"/>
              </w:rPr>
              <w:t>Subject is asked to freely recall as many words as they can, this is the status of recalling Word 7.</w:t>
            </w:r>
          </w:p>
        </w:tc>
        <w:tc>
          <w:tcPr>
            <w:tcW w:w="0" w:type="auto"/>
            <w:tcBorders>
              <w:top w:val="single" w:sz="4" w:space="0" w:color="auto"/>
              <w:left w:val="single" w:sz="4" w:space="0" w:color="auto"/>
              <w:bottom w:val="single" w:sz="4" w:space="0" w:color="auto"/>
              <w:right w:val="single" w:sz="4" w:space="0" w:color="auto"/>
            </w:tcBorders>
          </w:tcPr>
          <w:p w14:paraId="4741826B" w14:textId="77777777" w:rsidR="00D527C9" w:rsidRPr="001F720E" w:rsidRDefault="00D527C9" w:rsidP="008F248B">
            <w:pPr>
              <w:rPr>
                <w:rFonts w:cs="Times New Roman"/>
              </w:rPr>
            </w:pPr>
            <w:r w:rsidRPr="001F720E">
              <w:rPr>
                <w:rFonts w:cs="Times New Roman"/>
              </w:rPr>
              <w:t>0 = Cued Recall</w:t>
            </w:r>
          </w:p>
          <w:p w14:paraId="37350AA7" w14:textId="77777777" w:rsidR="00D527C9" w:rsidRPr="001F720E" w:rsidRDefault="00D527C9" w:rsidP="008F248B">
            <w:pPr>
              <w:rPr>
                <w:rFonts w:cs="Times New Roman"/>
              </w:rPr>
            </w:pPr>
            <w:r w:rsidRPr="001F720E">
              <w:rPr>
                <w:rFonts w:cs="Times New Roman"/>
              </w:rPr>
              <w:t>1 = Free Recall</w:t>
            </w:r>
          </w:p>
          <w:p w14:paraId="7048D11A" w14:textId="08E682F6"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633EF348" w14:textId="77777777" w:rsidTr="00D527C9">
        <w:tc>
          <w:tcPr>
            <w:tcW w:w="0" w:type="auto"/>
            <w:tcBorders>
              <w:top w:val="single" w:sz="4" w:space="0" w:color="auto"/>
              <w:left w:val="single" w:sz="4" w:space="0" w:color="auto"/>
              <w:bottom w:val="single" w:sz="4" w:space="0" w:color="auto"/>
              <w:right w:val="single" w:sz="4" w:space="0" w:color="auto"/>
            </w:tcBorders>
          </w:tcPr>
          <w:p w14:paraId="240C931A" w14:textId="2B3F1187" w:rsidR="00D527C9" w:rsidRPr="008F248B" w:rsidRDefault="00D527C9" w:rsidP="008F248B">
            <w:pPr>
              <w:jc w:val="center"/>
              <w:rPr>
                <w:rFonts w:cs="Times New Roman"/>
              </w:rPr>
            </w:pPr>
            <w:r w:rsidRPr="007B3473">
              <w:rPr>
                <w:rFonts w:cs="Times New Roman"/>
              </w:rPr>
              <w:t>W7FreeOrder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117424DD" w14:textId="15BDEF27" w:rsidR="00D527C9" w:rsidRPr="008F248B" w:rsidRDefault="00D527C9" w:rsidP="008F248B">
            <w:pPr>
              <w:rPr>
                <w:rFonts w:cs="Times New Roman"/>
              </w:rPr>
            </w:pPr>
            <w:r w:rsidRPr="007B3473">
              <w:rPr>
                <w:rFonts w:cs="Times New Roman"/>
              </w:rPr>
              <w:t>If Word7Run</w:t>
            </w:r>
            <w:r>
              <w:rPr>
                <w:rFonts w:cs="Times New Roman"/>
              </w:rPr>
              <w:t>3</w:t>
            </w:r>
            <w:r w:rsidRPr="007B3473">
              <w:rPr>
                <w:rFonts w:cs="Times New Roman"/>
              </w:rPr>
              <w:t>=1, then W7FreeOrder</w:t>
            </w:r>
            <w:r>
              <w:rPr>
                <w:rFonts w:cs="Times New Roman"/>
              </w:rPr>
              <w:t>3</w:t>
            </w:r>
            <w:r w:rsidRPr="007B3473">
              <w:rPr>
                <w:rFonts w:cs="Times New Roman"/>
              </w:rPr>
              <w:t xml:space="preserve"> represents the sequential order number in which Word 7 was recalled</w:t>
            </w:r>
          </w:p>
        </w:tc>
        <w:tc>
          <w:tcPr>
            <w:tcW w:w="0" w:type="auto"/>
            <w:tcBorders>
              <w:top w:val="single" w:sz="4" w:space="0" w:color="auto"/>
              <w:left w:val="single" w:sz="4" w:space="0" w:color="auto"/>
              <w:bottom w:val="single" w:sz="4" w:space="0" w:color="auto"/>
              <w:right w:val="single" w:sz="4" w:space="0" w:color="auto"/>
            </w:tcBorders>
          </w:tcPr>
          <w:p w14:paraId="2FB6F2A6" w14:textId="77777777" w:rsidR="00D527C9" w:rsidRPr="001F720E" w:rsidRDefault="00D527C9" w:rsidP="008F248B">
            <w:pPr>
              <w:rPr>
                <w:rFonts w:cs="Times New Roman"/>
              </w:rPr>
            </w:pPr>
          </w:p>
        </w:tc>
      </w:tr>
      <w:tr w:rsidR="00D527C9" w:rsidRPr="000431A1" w14:paraId="665DBCF1" w14:textId="77777777" w:rsidTr="00D527C9">
        <w:tc>
          <w:tcPr>
            <w:tcW w:w="0" w:type="auto"/>
            <w:tcBorders>
              <w:top w:val="single" w:sz="4" w:space="0" w:color="auto"/>
              <w:left w:val="single" w:sz="4" w:space="0" w:color="auto"/>
              <w:bottom w:val="single" w:sz="4" w:space="0" w:color="auto"/>
              <w:right w:val="single" w:sz="4" w:space="0" w:color="auto"/>
            </w:tcBorders>
          </w:tcPr>
          <w:p w14:paraId="01080B5E" w14:textId="068B7558" w:rsidR="00D527C9" w:rsidRPr="008F248B" w:rsidRDefault="00D527C9" w:rsidP="008F248B">
            <w:pPr>
              <w:jc w:val="center"/>
              <w:rPr>
                <w:rFonts w:cs="Times New Roman"/>
              </w:rPr>
            </w:pPr>
            <w:r w:rsidRPr="007B3473">
              <w:rPr>
                <w:rFonts w:cs="Times New Roman"/>
              </w:rPr>
              <w:lastRenderedPageBreak/>
              <w:t>Word8Run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CA8D271" w14:textId="0C0C3533" w:rsidR="00D527C9" w:rsidRPr="008F248B" w:rsidRDefault="00D527C9" w:rsidP="008F248B">
            <w:pPr>
              <w:rPr>
                <w:rFonts w:cs="Times New Roman"/>
              </w:rPr>
            </w:pPr>
            <w:r w:rsidRPr="007B3473">
              <w:rPr>
                <w:rFonts w:cs="Times New Roman"/>
              </w:rPr>
              <w:t>Subject is asked to freely recall as many words as they can, this is the status of recalling Word 8.</w:t>
            </w:r>
          </w:p>
        </w:tc>
        <w:tc>
          <w:tcPr>
            <w:tcW w:w="0" w:type="auto"/>
            <w:tcBorders>
              <w:top w:val="single" w:sz="4" w:space="0" w:color="auto"/>
              <w:left w:val="single" w:sz="4" w:space="0" w:color="auto"/>
              <w:bottom w:val="single" w:sz="4" w:space="0" w:color="auto"/>
              <w:right w:val="single" w:sz="4" w:space="0" w:color="auto"/>
            </w:tcBorders>
          </w:tcPr>
          <w:p w14:paraId="4B619089" w14:textId="77777777" w:rsidR="00D527C9" w:rsidRPr="001F720E" w:rsidRDefault="00D527C9" w:rsidP="008F248B">
            <w:pPr>
              <w:rPr>
                <w:rFonts w:cs="Times New Roman"/>
              </w:rPr>
            </w:pPr>
            <w:r w:rsidRPr="001F720E">
              <w:rPr>
                <w:rFonts w:cs="Times New Roman"/>
              </w:rPr>
              <w:t>0 = Cued Recall</w:t>
            </w:r>
          </w:p>
          <w:p w14:paraId="78F2BBA5" w14:textId="77777777" w:rsidR="00D527C9" w:rsidRPr="001F720E" w:rsidRDefault="00D527C9" w:rsidP="008F248B">
            <w:pPr>
              <w:rPr>
                <w:rFonts w:cs="Times New Roman"/>
              </w:rPr>
            </w:pPr>
            <w:r w:rsidRPr="001F720E">
              <w:rPr>
                <w:rFonts w:cs="Times New Roman"/>
              </w:rPr>
              <w:t>1 = Free Recall</w:t>
            </w:r>
          </w:p>
          <w:p w14:paraId="639E02DB" w14:textId="1315AE04"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28BFF3C6" w14:textId="77777777" w:rsidTr="00D527C9">
        <w:tc>
          <w:tcPr>
            <w:tcW w:w="0" w:type="auto"/>
            <w:tcBorders>
              <w:top w:val="single" w:sz="4" w:space="0" w:color="auto"/>
              <w:left w:val="single" w:sz="4" w:space="0" w:color="auto"/>
              <w:bottom w:val="single" w:sz="4" w:space="0" w:color="auto"/>
              <w:right w:val="single" w:sz="4" w:space="0" w:color="auto"/>
            </w:tcBorders>
          </w:tcPr>
          <w:p w14:paraId="3526500E" w14:textId="0326CCB0" w:rsidR="00D527C9" w:rsidRPr="008F248B" w:rsidRDefault="00D527C9" w:rsidP="008F248B">
            <w:pPr>
              <w:jc w:val="center"/>
              <w:rPr>
                <w:rFonts w:cs="Times New Roman"/>
              </w:rPr>
            </w:pPr>
            <w:r w:rsidRPr="007B3473">
              <w:rPr>
                <w:rFonts w:cs="Times New Roman"/>
              </w:rPr>
              <w:t>W8FreeOrder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19D9EF26" w14:textId="24235EAA" w:rsidR="00D527C9" w:rsidRPr="008F248B" w:rsidRDefault="00D527C9" w:rsidP="008F248B">
            <w:pPr>
              <w:rPr>
                <w:rFonts w:cs="Times New Roman"/>
              </w:rPr>
            </w:pPr>
            <w:r w:rsidRPr="007B3473">
              <w:rPr>
                <w:rFonts w:cs="Times New Roman"/>
              </w:rPr>
              <w:t>If Word8Run</w:t>
            </w:r>
            <w:r>
              <w:rPr>
                <w:rFonts w:cs="Times New Roman"/>
              </w:rPr>
              <w:t>3</w:t>
            </w:r>
            <w:r w:rsidRPr="007B3473">
              <w:rPr>
                <w:rFonts w:cs="Times New Roman"/>
              </w:rPr>
              <w:t>=1, then W8FreeOrder</w:t>
            </w:r>
            <w:r>
              <w:rPr>
                <w:rFonts w:cs="Times New Roman"/>
              </w:rPr>
              <w:t>3</w:t>
            </w:r>
            <w:r w:rsidRPr="007B3473">
              <w:rPr>
                <w:rFonts w:cs="Times New Roman"/>
              </w:rPr>
              <w:t xml:space="preserve"> represents the sequential order number in which Word 8 was recalled</w:t>
            </w:r>
          </w:p>
        </w:tc>
        <w:tc>
          <w:tcPr>
            <w:tcW w:w="0" w:type="auto"/>
            <w:tcBorders>
              <w:top w:val="single" w:sz="4" w:space="0" w:color="auto"/>
              <w:left w:val="single" w:sz="4" w:space="0" w:color="auto"/>
              <w:bottom w:val="single" w:sz="4" w:space="0" w:color="auto"/>
              <w:right w:val="single" w:sz="4" w:space="0" w:color="auto"/>
            </w:tcBorders>
          </w:tcPr>
          <w:p w14:paraId="58B831E9" w14:textId="77777777" w:rsidR="00D527C9" w:rsidRPr="001F720E" w:rsidRDefault="00D527C9" w:rsidP="008F248B">
            <w:pPr>
              <w:rPr>
                <w:rFonts w:cs="Times New Roman"/>
              </w:rPr>
            </w:pPr>
          </w:p>
        </w:tc>
      </w:tr>
      <w:tr w:rsidR="00D527C9" w:rsidRPr="000431A1" w14:paraId="2299AB6D" w14:textId="77777777" w:rsidTr="00D527C9">
        <w:tc>
          <w:tcPr>
            <w:tcW w:w="0" w:type="auto"/>
            <w:tcBorders>
              <w:top w:val="single" w:sz="4" w:space="0" w:color="auto"/>
              <w:left w:val="single" w:sz="4" w:space="0" w:color="auto"/>
              <w:bottom w:val="single" w:sz="4" w:space="0" w:color="auto"/>
              <w:right w:val="single" w:sz="4" w:space="0" w:color="auto"/>
            </w:tcBorders>
          </w:tcPr>
          <w:p w14:paraId="66F7B71D" w14:textId="167732D8" w:rsidR="00D527C9" w:rsidRPr="008F248B" w:rsidRDefault="00D527C9" w:rsidP="008F248B">
            <w:pPr>
              <w:jc w:val="center"/>
              <w:rPr>
                <w:rFonts w:cs="Times New Roman"/>
              </w:rPr>
            </w:pPr>
            <w:r w:rsidRPr="007B3473">
              <w:rPr>
                <w:rFonts w:cs="Times New Roman"/>
              </w:rPr>
              <w:t>Word9Run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838B89D" w14:textId="4A07F7E4" w:rsidR="00D527C9" w:rsidRPr="008F248B" w:rsidRDefault="00D527C9" w:rsidP="008F248B">
            <w:pPr>
              <w:rPr>
                <w:rFonts w:cs="Times New Roman"/>
              </w:rPr>
            </w:pPr>
            <w:r w:rsidRPr="007B3473">
              <w:rPr>
                <w:rFonts w:cs="Times New Roman"/>
              </w:rPr>
              <w:t>Subject is asked to freely recall as many words as they can, this is the status of recalling Word 9.</w:t>
            </w:r>
          </w:p>
        </w:tc>
        <w:tc>
          <w:tcPr>
            <w:tcW w:w="0" w:type="auto"/>
            <w:tcBorders>
              <w:top w:val="single" w:sz="4" w:space="0" w:color="auto"/>
              <w:left w:val="single" w:sz="4" w:space="0" w:color="auto"/>
              <w:bottom w:val="single" w:sz="4" w:space="0" w:color="auto"/>
              <w:right w:val="single" w:sz="4" w:space="0" w:color="auto"/>
            </w:tcBorders>
          </w:tcPr>
          <w:p w14:paraId="2EBDB52E" w14:textId="77777777" w:rsidR="00D527C9" w:rsidRPr="001F720E" w:rsidRDefault="00D527C9" w:rsidP="008F248B">
            <w:pPr>
              <w:rPr>
                <w:rFonts w:cs="Times New Roman"/>
              </w:rPr>
            </w:pPr>
            <w:r w:rsidRPr="001F720E">
              <w:rPr>
                <w:rFonts w:cs="Times New Roman"/>
              </w:rPr>
              <w:t>0 = Cued Recall</w:t>
            </w:r>
          </w:p>
          <w:p w14:paraId="3EDC66E6" w14:textId="77777777" w:rsidR="00D527C9" w:rsidRPr="001F720E" w:rsidRDefault="00D527C9" w:rsidP="008F248B">
            <w:pPr>
              <w:rPr>
                <w:rFonts w:cs="Times New Roman"/>
              </w:rPr>
            </w:pPr>
            <w:r w:rsidRPr="001F720E">
              <w:rPr>
                <w:rFonts w:cs="Times New Roman"/>
              </w:rPr>
              <w:t>1 = Free Recall</w:t>
            </w:r>
          </w:p>
          <w:p w14:paraId="430F3A26" w14:textId="28646072"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431D683A" w14:textId="77777777" w:rsidTr="00D527C9">
        <w:tc>
          <w:tcPr>
            <w:tcW w:w="0" w:type="auto"/>
            <w:tcBorders>
              <w:top w:val="single" w:sz="4" w:space="0" w:color="auto"/>
              <w:left w:val="single" w:sz="4" w:space="0" w:color="auto"/>
              <w:bottom w:val="single" w:sz="4" w:space="0" w:color="auto"/>
              <w:right w:val="single" w:sz="4" w:space="0" w:color="auto"/>
            </w:tcBorders>
          </w:tcPr>
          <w:p w14:paraId="7C522AD8" w14:textId="33BA7BA8" w:rsidR="00D527C9" w:rsidRPr="008F248B" w:rsidRDefault="00D527C9" w:rsidP="008F248B">
            <w:pPr>
              <w:jc w:val="center"/>
              <w:rPr>
                <w:rFonts w:cs="Times New Roman"/>
              </w:rPr>
            </w:pPr>
            <w:r w:rsidRPr="007B3473">
              <w:rPr>
                <w:rFonts w:cs="Times New Roman"/>
              </w:rPr>
              <w:t>W9FreeOrder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77428DC9" w14:textId="768AB552" w:rsidR="00D527C9" w:rsidRPr="008F248B" w:rsidRDefault="00D527C9" w:rsidP="008F248B">
            <w:pPr>
              <w:rPr>
                <w:rFonts w:cs="Times New Roman"/>
              </w:rPr>
            </w:pPr>
            <w:r w:rsidRPr="007B3473">
              <w:rPr>
                <w:rFonts w:cs="Times New Roman"/>
              </w:rPr>
              <w:t>If Word9Run</w:t>
            </w:r>
            <w:r>
              <w:rPr>
                <w:rFonts w:cs="Times New Roman"/>
              </w:rPr>
              <w:t>3</w:t>
            </w:r>
            <w:r w:rsidRPr="007B3473">
              <w:rPr>
                <w:rFonts w:cs="Times New Roman"/>
              </w:rPr>
              <w:t>=1, then W9FreeOrder</w:t>
            </w:r>
            <w:r>
              <w:rPr>
                <w:rFonts w:cs="Times New Roman"/>
              </w:rPr>
              <w:t>3</w:t>
            </w:r>
            <w:r w:rsidRPr="007B3473">
              <w:rPr>
                <w:rFonts w:cs="Times New Roman"/>
              </w:rPr>
              <w:t xml:space="preserve"> represents the sequential order number in which Word 9 was recalled</w:t>
            </w:r>
          </w:p>
        </w:tc>
        <w:tc>
          <w:tcPr>
            <w:tcW w:w="0" w:type="auto"/>
            <w:tcBorders>
              <w:top w:val="single" w:sz="4" w:space="0" w:color="auto"/>
              <w:left w:val="single" w:sz="4" w:space="0" w:color="auto"/>
              <w:bottom w:val="single" w:sz="4" w:space="0" w:color="auto"/>
              <w:right w:val="single" w:sz="4" w:space="0" w:color="auto"/>
            </w:tcBorders>
          </w:tcPr>
          <w:p w14:paraId="4F4658D2" w14:textId="77777777" w:rsidR="00D527C9" w:rsidRPr="001F720E" w:rsidRDefault="00D527C9" w:rsidP="008F248B">
            <w:pPr>
              <w:rPr>
                <w:rFonts w:cs="Times New Roman"/>
              </w:rPr>
            </w:pPr>
          </w:p>
        </w:tc>
      </w:tr>
      <w:tr w:rsidR="00D527C9" w:rsidRPr="000431A1" w14:paraId="054A69FC" w14:textId="77777777" w:rsidTr="00D527C9">
        <w:tc>
          <w:tcPr>
            <w:tcW w:w="0" w:type="auto"/>
            <w:tcBorders>
              <w:top w:val="single" w:sz="4" w:space="0" w:color="auto"/>
              <w:left w:val="single" w:sz="4" w:space="0" w:color="auto"/>
              <w:bottom w:val="single" w:sz="4" w:space="0" w:color="auto"/>
              <w:right w:val="single" w:sz="4" w:space="0" w:color="auto"/>
            </w:tcBorders>
          </w:tcPr>
          <w:p w14:paraId="5A344F63" w14:textId="65C078CE" w:rsidR="00D527C9" w:rsidRPr="008F248B" w:rsidRDefault="00D527C9" w:rsidP="008F248B">
            <w:pPr>
              <w:jc w:val="center"/>
              <w:rPr>
                <w:rFonts w:cs="Times New Roman"/>
              </w:rPr>
            </w:pPr>
            <w:r w:rsidRPr="007B3473">
              <w:rPr>
                <w:rFonts w:cs="Times New Roman"/>
              </w:rPr>
              <w:t>Word10Run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3D66C66" w14:textId="70939A51" w:rsidR="00D527C9" w:rsidRPr="008F248B" w:rsidRDefault="00D527C9" w:rsidP="008F248B">
            <w:pPr>
              <w:rPr>
                <w:rFonts w:cs="Times New Roman"/>
              </w:rPr>
            </w:pPr>
            <w:r w:rsidRPr="007B3473">
              <w:rPr>
                <w:rFonts w:cs="Times New Roman"/>
              </w:rPr>
              <w:t>Subject is asked to freely recall as many words as they can, this is the status of recalling Word 10.</w:t>
            </w:r>
          </w:p>
        </w:tc>
        <w:tc>
          <w:tcPr>
            <w:tcW w:w="0" w:type="auto"/>
            <w:tcBorders>
              <w:top w:val="single" w:sz="4" w:space="0" w:color="auto"/>
              <w:left w:val="single" w:sz="4" w:space="0" w:color="auto"/>
              <w:bottom w:val="single" w:sz="4" w:space="0" w:color="auto"/>
              <w:right w:val="single" w:sz="4" w:space="0" w:color="auto"/>
            </w:tcBorders>
          </w:tcPr>
          <w:p w14:paraId="69941A32" w14:textId="77777777" w:rsidR="00D527C9" w:rsidRPr="001F720E" w:rsidRDefault="00D527C9" w:rsidP="008F248B">
            <w:pPr>
              <w:rPr>
                <w:rFonts w:cs="Times New Roman"/>
              </w:rPr>
            </w:pPr>
            <w:r w:rsidRPr="001F720E">
              <w:rPr>
                <w:rFonts w:cs="Times New Roman"/>
              </w:rPr>
              <w:t>0 = Cued Recall</w:t>
            </w:r>
          </w:p>
          <w:p w14:paraId="71BDEB45" w14:textId="77777777" w:rsidR="00D527C9" w:rsidRPr="001F720E" w:rsidRDefault="00D527C9" w:rsidP="008F248B">
            <w:pPr>
              <w:rPr>
                <w:rFonts w:cs="Times New Roman"/>
              </w:rPr>
            </w:pPr>
            <w:r w:rsidRPr="001F720E">
              <w:rPr>
                <w:rFonts w:cs="Times New Roman"/>
              </w:rPr>
              <w:t>1 = Free Recall</w:t>
            </w:r>
          </w:p>
          <w:p w14:paraId="740939F4" w14:textId="1DF7A09E"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60678909" w14:textId="77777777" w:rsidTr="00D527C9">
        <w:tc>
          <w:tcPr>
            <w:tcW w:w="0" w:type="auto"/>
            <w:tcBorders>
              <w:top w:val="single" w:sz="4" w:space="0" w:color="auto"/>
              <w:left w:val="single" w:sz="4" w:space="0" w:color="auto"/>
              <w:bottom w:val="single" w:sz="4" w:space="0" w:color="auto"/>
              <w:right w:val="single" w:sz="4" w:space="0" w:color="auto"/>
            </w:tcBorders>
          </w:tcPr>
          <w:p w14:paraId="12D093A2" w14:textId="10DF60C7" w:rsidR="00D527C9" w:rsidRPr="008F248B" w:rsidRDefault="00D527C9" w:rsidP="008F248B">
            <w:pPr>
              <w:jc w:val="center"/>
              <w:rPr>
                <w:rFonts w:cs="Times New Roman"/>
              </w:rPr>
            </w:pPr>
            <w:r w:rsidRPr="007B3473">
              <w:rPr>
                <w:rFonts w:cs="Times New Roman"/>
              </w:rPr>
              <w:t>W10FreeOrder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66BC7256" w14:textId="7C92321B" w:rsidR="00D527C9" w:rsidRPr="008F248B" w:rsidRDefault="00D527C9" w:rsidP="008F248B">
            <w:pPr>
              <w:rPr>
                <w:rFonts w:cs="Times New Roman"/>
              </w:rPr>
            </w:pPr>
            <w:r w:rsidRPr="007B3473">
              <w:rPr>
                <w:rFonts w:cs="Times New Roman"/>
              </w:rPr>
              <w:t>If Word10Run</w:t>
            </w:r>
            <w:r>
              <w:rPr>
                <w:rFonts w:cs="Times New Roman"/>
              </w:rPr>
              <w:t>3</w:t>
            </w:r>
            <w:r w:rsidRPr="007B3473">
              <w:rPr>
                <w:rFonts w:cs="Times New Roman"/>
              </w:rPr>
              <w:t>=1, then W10FreeOrder</w:t>
            </w:r>
            <w:r>
              <w:rPr>
                <w:rFonts w:cs="Times New Roman"/>
              </w:rPr>
              <w:t>3</w:t>
            </w:r>
            <w:r w:rsidRPr="007B3473">
              <w:rPr>
                <w:rFonts w:cs="Times New Roman"/>
              </w:rPr>
              <w:t xml:space="preserve"> represents the sequential order number in which Word 10 was recalled</w:t>
            </w:r>
          </w:p>
        </w:tc>
        <w:tc>
          <w:tcPr>
            <w:tcW w:w="0" w:type="auto"/>
            <w:tcBorders>
              <w:top w:val="single" w:sz="4" w:space="0" w:color="auto"/>
              <w:left w:val="single" w:sz="4" w:space="0" w:color="auto"/>
              <w:bottom w:val="single" w:sz="4" w:space="0" w:color="auto"/>
              <w:right w:val="single" w:sz="4" w:space="0" w:color="auto"/>
            </w:tcBorders>
          </w:tcPr>
          <w:p w14:paraId="667B27D4" w14:textId="77777777" w:rsidR="00D527C9" w:rsidRPr="001F720E" w:rsidRDefault="00D527C9" w:rsidP="008F248B">
            <w:pPr>
              <w:rPr>
                <w:rFonts w:cs="Times New Roman"/>
              </w:rPr>
            </w:pPr>
          </w:p>
        </w:tc>
      </w:tr>
      <w:tr w:rsidR="00D527C9" w:rsidRPr="000431A1" w14:paraId="68B1DEAF" w14:textId="77777777" w:rsidTr="00D527C9">
        <w:tc>
          <w:tcPr>
            <w:tcW w:w="0" w:type="auto"/>
            <w:tcBorders>
              <w:top w:val="single" w:sz="4" w:space="0" w:color="auto"/>
              <w:left w:val="single" w:sz="4" w:space="0" w:color="auto"/>
              <w:bottom w:val="single" w:sz="4" w:space="0" w:color="auto"/>
              <w:right w:val="single" w:sz="4" w:space="0" w:color="auto"/>
            </w:tcBorders>
          </w:tcPr>
          <w:p w14:paraId="7F011387" w14:textId="5B18BE4B" w:rsidR="00D527C9" w:rsidRPr="008F248B" w:rsidRDefault="00D527C9" w:rsidP="008F248B">
            <w:pPr>
              <w:jc w:val="center"/>
              <w:rPr>
                <w:rFonts w:cs="Times New Roman"/>
              </w:rPr>
            </w:pPr>
            <w:r w:rsidRPr="007B3473">
              <w:rPr>
                <w:rFonts w:cs="Times New Roman"/>
              </w:rPr>
              <w:t>Word11Run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67572C82" w14:textId="300B5ECC" w:rsidR="00D527C9" w:rsidRPr="008F248B" w:rsidRDefault="00D527C9" w:rsidP="008F248B">
            <w:pPr>
              <w:rPr>
                <w:rFonts w:cs="Times New Roman"/>
              </w:rPr>
            </w:pPr>
            <w:r w:rsidRPr="007B3473">
              <w:rPr>
                <w:rFonts w:cs="Times New Roman"/>
              </w:rPr>
              <w:t>Subject is asked to freely recall as many words as they can, this is the status of recalling Word 11.</w:t>
            </w:r>
          </w:p>
        </w:tc>
        <w:tc>
          <w:tcPr>
            <w:tcW w:w="0" w:type="auto"/>
            <w:tcBorders>
              <w:top w:val="single" w:sz="4" w:space="0" w:color="auto"/>
              <w:left w:val="single" w:sz="4" w:space="0" w:color="auto"/>
              <w:bottom w:val="single" w:sz="4" w:space="0" w:color="auto"/>
              <w:right w:val="single" w:sz="4" w:space="0" w:color="auto"/>
            </w:tcBorders>
          </w:tcPr>
          <w:p w14:paraId="3F4085A9" w14:textId="77777777" w:rsidR="00D527C9" w:rsidRPr="001F720E" w:rsidRDefault="00D527C9" w:rsidP="008F248B">
            <w:pPr>
              <w:rPr>
                <w:rFonts w:cs="Times New Roman"/>
              </w:rPr>
            </w:pPr>
            <w:r w:rsidRPr="001F720E">
              <w:rPr>
                <w:rFonts w:cs="Times New Roman"/>
              </w:rPr>
              <w:t>0 = Cued Recall</w:t>
            </w:r>
          </w:p>
          <w:p w14:paraId="29547E29" w14:textId="77777777" w:rsidR="00D527C9" w:rsidRPr="001F720E" w:rsidRDefault="00D527C9" w:rsidP="008F248B">
            <w:pPr>
              <w:rPr>
                <w:rFonts w:cs="Times New Roman"/>
              </w:rPr>
            </w:pPr>
            <w:r w:rsidRPr="001F720E">
              <w:rPr>
                <w:rFonts w:cs="Times New Roman"/>
              </w:rPr>
              <w:t>1 = Free Recall</w:t>
            </w:r>
          </w:p>
          <w:p w14:paraId="16536AD8" w14:textId="2978B59A"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3C0B2F69" w14:textId="77777777" w:rsidTr="00D527C9">
        <w:tc>
          <w:tcPr>
            <w:tcW w:w="0" w:type="auto"/>
            <w:tcBorders>
              <w:top w:val="single" w:sz="4" w:space="0" w:color="auto"/>
              <w:left w:val="single" w:sz="4" w:space="0" w:color="auto"/>
              <w:bottom w:val="single" w:sz="4" w:space="0" w:color="auto"/>
              <w:right w:val="single" w:sz="4" w:space="0" w:color="auto"/>
            </w:tcBorders>
          </w:tcPr>
          <w:p w14:paraId="0AB8BB84" w14:textId="7B7AEEB2" w:rsidR="00D527C9" w:rsidRPr="008F248B" w:rsidRDefault="00D527C9" w:rsidP="008F248B">
            <w:pPr>
              <w:jc w:val="center"/>
              <w:rPr>
                <w:rFonts w:cs="Times New Roman"/>
              </w:rPr>
            </w:pPr>
            <w:r w:rsidRPr="00EB12C5">
              <w:rPr>
                <w:rFonts w:cs="Times New Roman"/>
              </w:rPr>
              <w:t>W11FreeOrder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6BFE658E" w14:textId="22C3466F" w:rsidR="00D527C9" w:rsidRPr="008F248B" w:rsidRDefault="00D527C9" w:rsidP="008F248B">
            <w:pPr>
              <w:rPr>
                <w:rFonts w:cs="Times New Roman"/>
              </w:rPr>
            </w:pPr>
            <w:r w:rsidRPr="00EB12C5">
              <w:rPr>
                <w:rFonts w:cs="Times New Roman"/>
              </w:rPr>
              <w:t>If Word11Run</w:t>
            </w:r>
            <w:r>
              <w:rPr>
                <w:rFonts w:cs="Times New Roman"/>
              </w:rPr>
              <w:t>3</w:t>
            </w:r>
            <w:r w:rsidRPr="00EB12C5">
              <w:rPr>
                <w:rFonts w:cs="Times New Roman"/>
              </w:rPr>
              <w:t>=1, then W11FreeOrder</w:t>
            </w:r>
            <w:r>
              <w:rPr>
                <w:rFonts w:cs="Times New Roman"/>
              </w:rPr>
              <w:t>3</w:t>
            </w:r>
            <w:r w:rsidRPr="00EB12C5">
              <w:rPr>
                <w:rFonts w:cs="Times New Roman"/>
              </w:rPr>
              <w:t xml:space="preserve"> represents the sequential order number in which Word 11 was recalled</w:t>
            </w:r>
          </w:p>
        </w:tc>
        <w:tc>
          <w:tcPr>
            <w:tcW w:w="0" w:type="auto"/>
            <w:tcBorders>
              <w:top w:val="single" w:sz="4" w:space="0" w:color="auto"/>
              <w:left w:val="single" w:sz="4" w:space="0" w:color="auto"/>
              <w:bottom w:val="single" w:sz="4" w:space="0" w:color="auto"/>
              <w:right w:val="single" w:sz="4" w:space="0" w:color="auto"/>
            </w:tcBorders>
          </w:tcPr>
          <w:p w14:paraId="198AF80B" w14:textId="77777777" w:rsidR="00D527C9" w:rsidRPr="001F720E" w:rsidRDefault="00D527C9" w:rsidP="008F248B">
            <w:pPr>
              <w:rPr>
                <w:rFonts w:cs="Times New Roman"/>
              </w:rPr>
            </w:pPr>
          </w:p>
        </w:tc>
      </w:tr>
      <w:tr w:rsidR="00D527C9" w:rsidRPr="000431A1" w14:paraId="1EA6A85B" w14:textId="77777777" w:rsidTr="00D527C9">
        <w:tc>
          <w:tcPr>
            <w:tcW w:w="0" w:type="auto"/>
            <w:tcBorders>
              <w:top w:val="single" w:sz="4" w:space="0" w:color="auto"/>
              <w:left w:val="single" w:sz="4" w:space="0" w:color="auto"/>
              <w:bottom w:val="single" w:sz="4" w:space="0" w:color="auto"/>
              <w:right w:val="single" w:sz="4" w:space="0" w:color="auto"/>
            </w:tcBorders>
          </w:tcPr>
          <w:p w14:paraId="14269821" w14:textId="01C8983F" w:rsidR="00D527C9" w:rsidRPr="008F248B" w:rsidRDefault="00D527C9" w:rsidP="008F248B">
            <w:pPr>
              <w:jc w:val="center"/>
              <w:rPr>
                <w:rFonts w:cs="Times New Roman"/>
              </w:rPr>
            </w:pPr>
            <w:r w:rsidRPr="00EB12C5">
              <w:rPr>
                <w:rFonts w:cs="Times New Roman"/>
              </w:rPr>
              <w:t>Word12Run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7A6DA52" w14:textId="6DAA9FCB" w:rsidR="00D527C9" w:rsidRPr="008F248B" w:rsidRDefault="00D527C9" w:rsidP="008F248B">
            <w:pPr>
              <w:rPr>
                <w:rFonts w:cs="Times New Roman"/>
              </w:rPr>
            </w:pPr>
            <w:r w:rsidRPr="00EB12C5">
              <w:rPr>
                <w:rFonts w:cs="Times New Roman"/>
              </w:rPr>
              <w:t>Subject is asked to freely recall as many words as they can, this is the status of recalling Word 12.</w:t>
            </w:r>
          </w:p>
        </w:tc>
        <w:tc>
          <w:tcPr>
            <w:tcW w:w="0" w:type="auto"/>
            <w:tcBorders>
              <w:top w:val="single" w:sz="4" w:space="0" w:color="auto"/>
              <w:left w:val="single" w:sz="4" w:space="0" w:color="auto"/>
              <w:bottom w:val="single" w:sz="4" w:space="0" w:color="auto"/>
              <w:right w:val="single" w:sz="4" w:space="0" w:color="auto"/>
            </w:tcBorders>
          </w:tcPr>
          <w:p w14:paraId="45C11BB1" w14:textId="77777777" w:rsidR="00D527C9" w:rsidRPr="001F720E" w:rsidRDefault="00D527C9" w:rsidP="008F248B">
            <w:pPr>
              <w:rPr>
                <w:rFonts w:cs="Times New Roman"/>
              </w:rPr>
            </w:pPr>
            <w:r w:rsidRPr="001F720E">
              <w:rPr>
                <w:rFonts w:cs="Times New Roman"/>
              </w:rPr>
              <w:t>0 = Cued Recall</w:t>
            </w:r>
          </w:p>
          <w:p w14:paraId="1C503357" w14:textId="77777777" w:rsidR="00D527C9" w:rsidRPr="001F720E" w:rsidRDefault="00D527C9" w:rsidP="008F248B">
            <w:pPr>
              <w:rPr>
                <w:rFonts w:cs="Times New Roman"/>
              </w:rPr>
            </w:pPr>
            <w:r w:rsidRPr="001F720E">
              <w:rPr>
                <w:rFonts w:cs="Times New Roman"/>
              </w:rPr>
              <w:t>1 = Free Recall</w:t>
            </w:r>
          </w:p>
          <w:p w14:paraId="47123555" w14:textId="4BCE4282"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28D3CB97" w14:textId="77777777" w:rsidTr="00D527C9">
        <w:tc>
          <w:tcPr>
            <w:tcW w:w="0" w:type="auto"/>
            <w:tcBorders>
              <w:top w:val="single" w:sz="4" w:space="0" w:color="auto"/>
              <w:left w:val="single" w:sz="4" w:space="0" w:color="auto"/>
              <w:bottom w:val="single" w:sz="4" w:space="0" w:color="auto"/>
              <w:right w:val="single" w:sz="4" w:space="0" w:color="auto"/>
            </w:tcBorders>
          </w:tcPr>
          <w:p w14:paraId="7A956619" w14:textId="3053E3C4" w:rsidR="00D527C9" w:rsidRPr="008F248B" w:rsidRDefault="00D527C9" w:rsidP="008F248B">
            <w:pPr>
              <w:jc w:val="center"/>
              <w:rPr>
                <w:rFonts w:cs="Times New Roman"/>
              </w:rPr>
            </w:pPr>
            <w:r w:rsidRPr="00EB12C5">
              <w:rPr>
                <w:rFonts w:cs="Times New Roman"/>
              </w:rPr>
              <w:t>W12FreeOrder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507AD261" w14:textId="175A2A7B" w:rsidR="00D527C9" w:rsidRPr="008F248B" w:rsidRDefault="00D527C9" w:rsidP="008F248B">
            <w:pPr>
              <w:rPr>
                <w:rFonts w:cs="Times New Roman"/>
              </w:rPr>
            </w:pPr>
            <w:r w:rsidRPr="00EB12C5">
              <w:rPr>
                <w:rFonts w:cs="Times New Roman"/>
              </w:rPr>
              <w:t>If Word12Run</w:t>
            </w:r>
            <w:r>
              <w:rPr>
                <w:rFonts w:cs="Times New Roman"/>
              </w:rPr>
              <w:t>3</w:t>
            </w:r>
            <w:r w:rsidRPr="00EB12C5">
              <w:rPr>
                <w:rFonts w:cs="Times New Roman"/>
              </w:rPr>
              <w:t>=1, then W12FreeOrder</w:t>
            </w:r>
            <w:r>
              <w:rPr>
                <w:rFonts w:cs="Times New Roman"/>
              </w:rPr>
              <w:t>3</w:t>
            </w:r>
            <w:r w:rsidRPr="00EB12C5">
              <w:rPr>
                <w:rFonts w:cs="Times New Roman"/>
              </w:rPr>
              <w:t xml:space="preserve"> represents the sequential order number in which Word 12 was recalled</w:t>
            </w:r>
          </w:p>
        </w:tc>
        <w:tc>
          <w:tcPr>
            <w:tcW w:w="0" w:type="auto"/>
            <w:tcBorders>
              <w:top w:val="single" w:sz="4" w:space="0" w:color="auto"/>
              <w:left w:val="single" w:sz="4" w:space="0" w:color="auto"/>
              <w:bottom w:val="single" w:sz="4" w:space="0" w:color="auto"/>
              <w:right w:val="single" w:sz="4" w:space="0" w:color="auto"/>
            </w:tcBorders>
          </w:tcPr>
          <w:p w14:paraId="12E5B27A" w14:textId="77777777" w:rsidR="00D527C9" w:rsidRPr="001F720E" w:rsidRDefault="00D527C9" w:rsidP="008F248B">
            <w:pPr>
              <w:rPr>
                <w:rFonts w:cs="Times New Roman"/>
              </w:rPr>
            </w:pPr>
          </w:p>
        </w:tc>
      </w:tr>
      <w:tr w:rsidR="00D527C9" w:rsidRPr="000431A1" w14:paraId="0FB539AD" w14:textId="77777777" w:rsidTr="00D527C9">
        <w:tc>
          <w:tcPr>
            <w:tcW w:w="0" w:type="auto"/>
            <w:tcBorders>
              <w:top w:val="single" w:sz="4" w:space="0" w:color="auto"/>
              <w:left w:val="single" w:sz="4" w:space="0" w:color="auto"/>
              <w:bottom w:val="single" w:sz="4" w:space="0" w:color="auto"/>
              <w:right w:val="single" w:sz="4" w:space="0" w:color="auto"/>
            </w:tcBorders>
          </w:tcPr>
          <w:p w14:paraId="60363A98" w14:textId="79F5247D" w:rsidR="00D527C9" w:rsidRPr="008F248B" w:rsidRDefault="00D527C9" w:rsidP="008F248B">
            <w:pPr>
              <w:jc w:val="center"/>
              <w:rPr>
                <w:rFonts w:cs="Times New Roman"/>
              </w:rPr>
            </w:pPr>
            <w:r w:rsidRPr="00EB12C5">
              <w:rPr>
                <w:rFonts w:cs="Times New Roman"/>
              </w:rPr>
              <w:t>Word13Run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1B72B1C9" w14:textId="7B0CAC17" w:rsidR="00D527C9" w:rsidRPr="008F248B" w:rsidRDefault="00D527C9" w:rsidP="008F248B">
            <w:pPr>
              <w:rPr>
                <w:rFonts w:cs="Times New Roman"/>
              </w:rPr>
            </w:pPr>
            <w:r w:rsidRPr="00EB12C5">
              <w:rPr>
                <w:rFonts w:cs="Times New Roman"/>
              </w:rPr>
              <w:t>Subject is asked to freely recall as many words as they can, this is the status of recalling Word 13.</w:t>
            </w:r>
          </w:p>
        </w:tc>
        <w:tc>
          <w:tcPr>
            <w:tcW w:w="0" w:type="auto"/>
            <w:tcBorders>
              <w:top w:val="single" w:sz="4" w:space="0" w:color="auto"/>
              <w:left w:val="single" w:sz="4" w:space="0" w:color="auto"/>
              <w:bottom w:val="single" w:sz="4" w:space="0" w:color="auto"/>
              <w:right w:val="single" w:sz="4" w:space="0" w:color="auto"/>
            </w:tcBorders>
          </w:tcPr>
          <w:p w14:paraId="3032EB69" w14:textId="77777777" w:rsidR="00D527C9" w:rsidRPr="001F720E" w:rsidRDefault="00D527C9" w:rsidP="008F248B">
            <w:pPr>
              <w:rPr>
                <w:rFonts w:cs="Times New Roman"/>
              </w:rPr>
            </w:pPr>
            <w:r w:rsidRPr="001F720E">
              <w:rPr>
                <w:rFonts w:cs="Times New Roman"/>
              </w:rPr>
              <w:t>0 = Cued Recall</w:t>
            </w:r>
          </w:p>
          <w:p w14:paraId="2C7DFB21" w14:textId="77777777" w:rsidR="00D527C9" w:rsidRPr="001F720E" w:rsidRDefault="00D527C9" w:rsidP="008F248B">
            <w:pPr>
              <w:rPr>
                <w:rFonts w:cs="Times New Roman"/>
              </w:rPr>
            </w:pPr>
            <w:r w:rsidRPr="001F720E">
              <w:rPr>
                <w:rFonts w:cs="Times New Roman"/>
              </w:rPr>
              <w:t>1 = Free Recall</w:t>
            </w:r>
          </w:p>
          <w:p w14:paraId="1A1B3A52" w14:textId="7817EE9C"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6E2ACFB3" w14:textId="77777777" w:rsidTr="00D527C9">
        <w:tc>
          <w:tcPr>
            <w:tcW w:w="0" w:type="auto"/>
            <w:tcBorders>
              <w:top w:val="single" w:sz="4" w:space="0" w:color="auto"/>
              <w:left w:val="single" w:sz="4" w:space="0" w:color="auto"/>
              <w:bottom w:val="single" w:sz="4" w:space="0" w:color="auto"/>
              <w:right w:val="single" w:sz="4" w:space="0" w:color="auto"/>
            </w:tcBorders>
          </w:tcPr>
          <w:p w14:paraId="36724C7C" w14:textId="29D2CAC0" w:rsidR="00D527C9" w:rsidRPr="008F248B" w:rsidRDefault="00D527C9" w:rsidP="008F248B">
            <w:pPr>
              <w:jc w:val="center"/>
              <w:rPr>
                <w:rFonts w:cs="Times New Roman"/>
              </w:rPr>
            </w:pPr>
            <w:r w:rsidRPr="00EB12C5">
              <w:rPr>
                <w:rFonts w:cs="Times New Roman"/>
              </w:rPr>
              <w:t>W13FreeOrder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59ECF215" w14:textId="03587344" w:rsidR="00D527C9" w:rsidRPr="008F248B" w:rsidRDefault="00D527C9" w:rsidP="008F248B">
            <w:pPr>
              <w:rPr>
                <w:rFonts w:cs="Times New Roman"/>
              </w:rPr>
            </w:pPr>
            <w:r w:rsidRPr="00EB12C5">
              <w:rPr>
                <w:rFonts w:cs="Times New Roman"/>
              </w:rPr>
              <w:t>If Word13Run</w:t>
            </w:r>
            <w:r>
              <w:rPr>
                <w:rFonts w:cs="Times New Roman"/>
              </w:rPr>
              <w:t>3</w:t>
            </w:r>
            <w:r w:rsidRPr="00EB12C5">
              <w:rPr>
                <w:rFonts w:cs="Times New Roman"/>
              </w:rPr>
              <w:t>=1, then W13FreeOrder</w:t>
            </w:r>
            <w:r>
              <w:rPr>
                <w:rFonts w:cs="Times New Roman"/>
              </w:rPr>
              <w:t>3</w:t>
            </w:r>
            <w:r w:rsidRPr="00EB12C5">
              <w:rPr>
                <w:rFonts w:cs="Times New Roman"/>
              </w:rPr>
              <w:t xml:space="preserve"> represents the sequential order number in which Word 13 was recalled</w:t>
            </w:r>
          </w:p>
        </w:tc>
        <w:tc>
          <w:tcPr>
            <w:tcW w:w="0" w:type="auto"/>
            <w:tcBorders>
              <w:top w:val="single" w:sz="4" w:space="0" w:color="auto"/>
              <w:left w:val="single" w:sz="4" w:space="0" w:color="auto"/>
              <w:bottom w:val="single" w:sz="4" w:space="0" w:color="auto"/>
              <w:right w:val="single" w:sz="4" w:space="0" w:color="auto"/>
            </w:tcBorders>
          </w:tcPr>
          <w:p w14:paraId="721002F1" w14:textId="77777777" w:rsidR="00D527C9" w:rsidRPr="001F720E" w:rsidRDefault="00D527C9" w:rsidP="008F248B">
            <w:pPr>
              <w:rPr>
                <w:rFonts w:cs="Times New Roman"/>
              </w:rPr>
            </w:pPr>
          </w:p>
        </w:tc>
      </w:tr>
      <w:tr w:rsidR="00D527C9" w:rsidRPr="000431A1" w14:paraId="6E583ED9" w14:textId="77777777" w:rsidTr="00D527C9">
        <w:tc>
          <w:tcPr>
            <w:tcW w:w="0" w:type="auto"/>
            <w:tcBorders>
              <w:top w:val="single" w:sz="4" w:space="0" w:color="auto"/>
              <w:left w:val="single" w:sz="4" w:space="0" w:color="auto"/>
              <w:bottom w:val="single" w:sz="4" w:space="0" w:color="auto"/>
              <w:right w:val="single" w:sz="4" w:space="0" w:color="auto"/>
            </w:tcBorders>
          </w:tcPr>
          <w:p w14:paraId="7B6EEEC6" w14:textId="1CC24356" w:rsidR="00D527C9" w:rsidRPr="008F248B" w:rsidRDefault="00D527C9" w:rsidP="008F248B">
            <w:pPr>
              <w:jc w:val="center"/>
              <w:rPr>
                <w:rFonts w:cs="Times New Roman"/>
              </w:rPr>
            </w:pPr>
            <w:r w:rsidRPr="00EB12C5">
              <w:rPr>
                <w:rFonts w:cs="Times New Roman"/>
              </w:rPr>
              <w:lastRenderedPageBreak/>
              <w:t>Word14Run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69CB1FBB" w14:textId="2C30AA86" w:rsidR="00D527C9" w:rsidRPr="008F248B" w:rsidRDefault="00D527C9" w:rsidP="008F248B">
            <w:pPr>
              <w:rPr>
                <w:rFonts w:cs="Times New Roman"/>
              </w:rPr>
            </w:pPr>
            <w:r w:rsidRPr="00EB12C5">
              <w:rPr>
                <w:rFonts w:cs="Times New Roman"/>
              </w:rPr>
              <w:t>Subject is asked to freely recall as many words as they can, this is the status of recalling Word 14.</w:t>
            </w:r>
          </w:p>
        </w:tc>
        <w:tc>
          <w:tcPr>
            <w:tcW w:w="0" w:type="auto"/>
            <w:tcBorders>
              <w:top w:val="single" w:sz="4" w:space="0" w:color="auto"/>
              <w:left w:val="single" w:sz="4" w:space="0" w:color="auto"/>
              <w:bottom w:val="single" w:sz="4" w:space="0" w:color="auto"/>
              <w:right w:val="single" w:sz="4" w:space="0" w:color="auto"/>
            </w:tcBorders>
          </w:tcPr>
          <w:p w14:paraId="620A91CC" w14:textId="77777777" w:rsidR="00D527C9" w:rsidRPr="001F720E" w:rsidRDefault="00D527C9" w:rsidP="008F248B">
            <w:pPr>
              <w:rPr>
                <w:rFonts w:cs="Times New Roman"/>
              </w:rPr>
            </w:pPr>
            <w:r w:rsidRPr="001F720E">
              <w:rPr>
                <w:rFonts w:cs="Times New Roman"/>
              </w:rPr>
              <w:t>0 = Cued Recall</w:t>
            </w:r>
          </w:p>
          <w:p w14:paraId="4A882503" w14:textId="77777777" w:rsidR="00D527C9" w:rsidRPr="001F720E" w:rsidRDefault="00D527C9" w:rsidP="008F248B">
            <w:pPr>
              <w:rPr>
                <w:rFonts w:cs="Times New Roman"/>
              </w:rPr>
            </w:pPr>
            <w:r w:rsidRPr="001F720E">
              <w:rPr>
                <w:rFonts w:cs="Times New Roman"/>
              </w:rPr>
              <w:t>1 = Free Recall</w:t>
            </w:r>
          </w:p>
          <w:p w14:paraId="308D483D" w14:textId="6400BF20"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689C146D" w14:textId="77777777" w:rsidTr="00D527C9">
        <w:tc>
          <w:tcPr>
            <w:tcW w:w="0" w:type="auto"/>
            <w:tcBorders>
              <w:top w:val="single" w:sz="4" w:space="0" w:color="auto"/>
              <w:left w:val="single" w:sz="4" w:space="0" w:color="auto"/>
              <w:bottom w:val="single" w:sz="4" w:space="0" w:color="auto"/>
              <w:right w:val="single" w:sz="4" w:space="0" w:color="auto"/>
            </w:tcBorders>
          </w:tcPr>
          <w:p w14:paraId="4A7000D8" w14:textId="5C13293D" w:rsidR="00D527C9" w:rsidRPr="008F248B" w:rsidRDefault="00D527C9" w:rsidP="008F248B">
            <w:pPr>
              <w:jc w:val="center"/>
              <w:rPr>
                <w:rFonts w:cs="Times New Roman"/>
              </w:rPr>
            </w:pPr>
            <w:r w:rsidRPr="00EB12C5">
              <w:rPr>
                <w:rFonts w:cs="Times New Roman"/>
              </w:rPr>
              <w:t>W14FreeOrder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5DD3B9B" w14:textId="17C443C7" w:rsidR="00D527C9" w:rsidRPr="008F248B" w:rsidRDefault="00D527C9" w:rsidP="008F248B">
            <w:pPr>
              <w:rPr>
                <w:rFonts w:cs="Times New Roman"/>
              </w:rPr>
            </w:pPr>
            <w:r w:rsidRPr="00EB12C5">
              <w:rPr>
                <w:rFonts w:cs="Times New Roman"/>
              </w:rPr>
              <w:t>If Word14Run</w:t>
            </w:r>
            <w:r>
              <w:rPr>
                <w:rFonts w:cs="Times New Roman"/>
              </w:rPr>
              <w:t>3</w:t>
            </w:r>
            <w:r w:rsidRPr="00EB12C5">
              <w:rPr>
                <w:rFonts w:cs="Times New Roman"/>
              </w:rPr>
              <w:t>=1, then W14FreeOrder</w:t>
            </w:r>
            <w:r>
              <w:rPr>
                <w:rFonts w:cs="Times New Roman"/>
              </w:rPr>
              <w:t>3</w:t>
            </w:r>
            <w:r w:rsidRPr="00EB12C5">
              <w:rPr>
                <w:rFonts w:cs="Times New Roman"/>
              </w:rPr>
              <w:t xml:space="preserve"> represents the sequential order number in which Word 14 was recalled</w:t>
            </w:r>
          </w:p>
        </w:tc>
        <w:tc>
          <w:tcPr>
            <w:tcW w:w="0" w:type="auto"/>
            <w:tcBorders>
              <w:top w:val="single" w:sz="4" w:space="0" w:color="auto"/>
              <w:left w:val="single" w:sz="4" w:space="0" w:color="auto"/>
              <w:bottom w:val="single" w:sz="4" w:space="0" w:color="auto"/>
              <w:right w:val="single" w:sz="4" w:space="0" w:color="auto"/>
            </w:tcBorders>
          </w:tcPr>
          <w:p w14:paraId="53447AAE" w14:textId="77777777" w:rsidR="00D527C9" w:rsidRPr="001F720E" w:rsidRDefault="00D527C9" w:rsidP="008F248B">
            <w:pPr>
              <w:rPr>
                <w:rFonts w:cs="Times New Roman"/>
              </w:rPr>
            </w:pPr>
          </w:p>
        </w:tc>
      </w:tr>
      <w:tr w:rsidR="00D527C9" w:rsidRPr="000431A1" w14:paraId="258DAC83" w14:textId="77777777" w:rsidTr="00D527C9">
        <w:tc>
          <w:tcPr>
            <w:tcW w:w="0" w:type="auto"/>
            <w:tcBorders>
              <w:top w:val="single" w:sz="4" w:space="0" w:color="auto"/>
              <w:left w:val="single" w:sz="4" w:space="0" w:color="auto"/>
              <w:bottom w:val="single" w:sz="4" w:space="0" w:color="auto"/>
              <w:right w:val="single" w:sz="4" w:space="0" w:color="auto"/>
            </w:tcBorders>
          </w:tcPr>
          <w:p w14:paraId="46C89A06" w14:textId="7BE03A29" w:rsidR="00D527C9" w:rsidRPr="008F248B" w:rsidRDefault="00D527C9" w:rsidP="008F248B">
            <w:pPr>
              <w:jc w:val="center"/>
              <w:rPr>
                <w:rFonts w:cs="Times New Roman"/>
              </w:rPr>
            </w:pPr>
            <w:r w:rsidRPr="00EB12C5">
              <w:rPr>
                <w:rFonts w:cs="Times New Roman"/>
              </w:rPr>
              <w:t>Word15Run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18C9BEC2" w14:textId="002795E9" w:rsidR="00D527C9" w:rsidRPr="008F248B" w:rsidRDefault="00D527C9" w:rsidP="008F248B">
            <w:pPr>
              <w:rPr>
                <w:rFonts w:cs="Times New Roman"/>
              </w:rPr>
            </w:pPr>
            <w:r w:rsidRPr="00EB12C5">
              <w:rPr>
                <w:rFonts w:cs="Times New Roman"/>
              </w:rPr>
              <w:t>Subject is asked to freely recall as many words as they can, this is the status of recalling Word 15.</w:t>
            </w:r>
          </w:p>
        </w:tc>
        <w:tc>
          <w:tcPr>
            <w:tcW w:w="0" w:type="auto"/>
            <w:tcBorders>
              <w:top w:val="single" w:sz="4" w:space="0" w:color="auto"/>
              <w:left w:val="single" w:sz="4" w:space="0" w:color="auto"/>
              <w:bottom w:val="single" w:sz="4" w:space="0" w:color="auto"/>
              <w:right w:val="single" w:sz="4" w:space="0" w:color="auto"/>
            </w:tcBorders>
          </w:tcPr>
          <w:p w14:paraId="09AEC0D9" w14:textId="77777777" w:rsidR="00D527C9" w:rsidRPr="001F720E" w:rsidRDefault="00D527C9" w:rsidP="008F248B">
            <w:pPr>
              <w:rPr>
                <w:rFonts w:cs="Times New Roman"/>
              </w:rPr>
            </w:pPr>
            <w:r w:rsidRPr="001F720E">
              <w:rPr>
                <w:rFonts w:cs="Times New Roman"/>
              </w:rPr>
              <w:t>0 = Cued Recall</w:t>
            </w:r>
          </w:p>
          <w:p w14:paraId="1028F6F7" w14:textId="77777777" w:rsidR="00D527C9" w:rsidRPr="001F720E" w:rsidRDefault="00D527C9" w:rsidP="008F248B">
            <w:pPr>
              <w:rPr>
                <w:rFonts w:cs="Times New Roman"/>
              </w:rPr>
            </w:pPr>
            <w:r w:rsidRPr="001F720E">
              <w:rPr>
                <w:rFonts w:cs="Times New Roman"/>
              </w:rPr>
              <w:t>1 = Free Recall</w:t>
            </w:r>
          </w:p>
          <w:p w14:paraId="0EA7E582" w14:textId="0E971114"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496928EE" w14:textId="77777777" w:rsidTr="00D527C9">
        <w:tc>
          <w:tcPr>
            <w:tcW w:w="0" w:type="auto"/>
            <w:tcBorders>
              <w:top w:val="single" w:sz="4" w:space="0" w:color="auto"/>
              <w:left w:val="single" w:sz="4" w:space="0" w:color="auto"/>
              <w:bottom w:val="single" w:sz="4" w:space="0" w:color="auto"/>
              <w:right w:val="single" w:sz="4" w:space="0" w:color="auto"/>
            </w:tcBorders>
          </w:tcPr>
          <w:p w14:paraId="471FDDBA" w14:textId="22B0EEFE" w:rsidR="00D527C9" w:rsidRPr="008F248B" w:rsidRDefault="00D527C9" w:rsidP="008F248B">
            <w:pPr>
              <w:jc w:val="center"/>
              <w:rPr>
                <w:rFonts w:cs="Times New Roman"/>
              </w:rPr>
            </w:pPr>
            <w:r w:rsidRPr="00EB12C5">
              <w:rPr>
                <w:rFonts w:cs="Times New Roman"/>
              </w:rPr>
              <w:t>W15FreeOrder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2C8A14FE" w14:textId="616E2C31" w:rsidR="00D527C9" w:rsidRPr="008F248B" w:rsidRDefault="00D527C9" w:rsidP="008F248B">
            <w:pPr>
              <w:rPr>
                <w:rFonts w:cs="Times New Roman"/>
              </w:rPr>
            </w:pPr>
            <w:r w:rsidRPr="00EB12C5">
              <w:rPr>
                <w:rFonts w:cs="Times New Roman"/>
              </w:rPr>
              <w:t>If Word15Run</w:t>
            </w:r>
            <w:r>
              <w:rPr>
                <w:rFonts w:cs="Times New Roman"/>
              </w:rPr>
              <w:t>3</w:t>
            </w:r>
            <w:r w:rsidRPr="00EB12C5">
              <w:rPr>
                <w:rFonts w:cs="Times New Roman"/>
              </w:rPr>
              <w:t>=1, then W15FreeOrder</w:t>
            </w:r>
            <w:r>
              <w:rPr>
                <w:rFonts w:cs="Times New Roman"/>
              </w:rPr>
              <w:t>3</w:t>
            </w:r>
            <w:r w:rsidRPr="00EB12C5">
              <w:rPr>
                <w:rFonts w:cs="Times New Roman"/>
              </w:rPr>
              <w:t xml:space="preserve"> represents the sequential order number in which Word 15 was recalled</w:t>
            </w:r>
          </w:p>
        </w:tc>
        <w:tc>
          <w:tcPr>
            <w:tcW w:w="0" w:type="auto"/>
            <w:tcBorders>
              <w:top w:val="single" w:sz="4" w:space="0" w:color="auto"/>
              <w:left w:val="single" w:sz="4" w:space="0" w:color="auto"/>
              <w:bottom w:val="single" w:sz="4" w:space="0" w:color="auto"/>
              <w:right w:val="single" w:sz="4" w:space="0" w:color="auto"/>
            </w:tcBorders>
          </w:tcPr>
          <w:p w14:paraId="485427BE" w14:textId="77777777" w:rsidR="00D527C9" w:rsidRPr="001F720E" w:rsidRDefault="00D527C9" w:rsidP="008F248B">
            <w:pPr>
              <w:rPr>
                <w:rFonts w:cs="Times New Roman"/>
              </w:rPr>
            </w:pPr>
          </w:p>
        </w:tc>
      </w:tr>
      <w:tr w:rsidR="00D527C9" w:rsidRPr="000431A1" w14:paraId="189E2C6E" w14:textId="77777777" w:rsidTr="00D527C9">
        <w:tc>
          <w:tcPr>
            <w:tcW w:w="0" w:type="auto"/>
            <w:tcBorders>
              <w:top w:val="single" w:sz="4" w:space="0" w:color="auto"/>
              <w:left w:val="single" w:sz="4" w:space="0" w:color="auto"/>
              <w:bottom w:val="single" w:sz="4" w:space="0" w:color="auto"/>
              <w:right w:val="single" w:sz="4" w:space="0" w:color="auto"/>
            </w:tcBorders>
          </w:tcPr>
          <w:p w14:paraId="62541D02" w14:textId="531D120F" w:rsidR="00D527C9" w:rsidRPr="008F248B" w:rsidRDefault="00D527C9" w:rsidP="008F248B">
            <w:pPr>
              <w:jc w:val="center"/>
              <w:rPr>
                <w:rFonts w:cs="Times New Roman"/>
              </w:rPr>
            </w:pPr>
            <w:r w:rsidRPr="008F248B">
              <w:rPr>
                <w:rFonts w:cs="Times New Roman"/>
              </w:rPr>
              <w:t>Word16Run</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4FE9BACE" w14:textId="0F5D8BDE" w:rsidR="00D527C9" w:rsidRPr="008F248B" w:rsidRDefault="00D527C9" w:rsidP="008F248B">
            <w:pPr>
              <w:rPr>
                <w:rFonts w:cs="Times New Roman"/>
              </w:rPr>
            </w:pPr>
            <w:r w:rsidRPr="008F248B">
              <w:rPr>
                <w:rFonts w:cs="Times New Roman"/>
              </w:rPr>
              <w:t>Subject is asked to freely recall as many words as they can, this is the status of recalling Word 16.</w:t>
            </w:r>
          </w:p>
        </w:tc>
        <w:tc>
          <w:tcPr>
            <w:tcW w:w="0" w:type="auto"/>
            <w:tcBorders>
              <w:top w:val="single" w:sz="4" w:space="0" w:color="auto"/>
              <w:left w:val="single" w:sz="4" w:space="0" w:color="auto"/>
              <w:bottom w:val="single" w:sz="4" w:space="0" w:color="auto"/>
              <w:right w:val="single" w:sz="4" w:space="0" w:color="auto"/>
            </w:tcBorders>
          </w:tcPr>
          <w:p w14:paraId="12CB6A77" w14:textId="77777777" w:rsidR="00D527C9" w:rsidRPr="001F720E" w:rsidRDefault="00D527C9" w:rsidP="008F248B">
            <w:pPr>
              <w:rPr>
                <w:rFonts w:cs="Times New Roman"/>
              </w:rPr>
            </w:pPr>
            <w:r w:rsidRPr="001F720E">
              <w:rPr>
                <w:rFonts w:cs="Times New Roman"/>
              </w:rPr>
              <w:t>0 = Cued Recall</w:t>
            </w:r>
          </w:p>
          <w:p w14:paraId="20C00E28" w14:textId="77777777" w:rsidR="00D527C9" w:rsidRPr="001F720E" w:rsidRDefault="00D527C9" w:rsidP="008F248B">
            <w:pPr>
              <w:rPr>
                <w:rFonts w:cs="Times New Roman"/>
              </w:rPr>
            </w:pPr>
            <w:r w:rsidRPr="001F720E">
              <w:rPr>
                <w:rFonts w:cs="Times New Roman"/>
              </w:rPr>
              <w:t>1 = Free Recall</w:t>
            </w:r>
          </w:p>
          <w:p w14:paraId="54B04BF3" w14:textId="02EBCD7B" w:rsidR="00D527C9" w:rsidRPr="001F720E" w:rsidRDefault="00D527C9" w:rsidP="008F248B">
            <w:pPr>
              <w:rPr>
                <w:rFonts w:cs="Times New Roman"/>
              </w:rPr>
            </w:pPr>
            <w:r w:rsidRPr="001F720E">
              <w:rPr>
                <w:rFonts w:cs="Times New Roman"/>
              </w:rPr>
              <w:t>66 = Word could not be recalled even with a cue</w:t>
            </w:r>
          </w:p>
        </w:tc>
      </w:tr>
      <w:tr w:rsidR="00D527C9" w:rsidRPr="000431A1" w14:paraId="52512E3C" w14:textId="77777777" w:rsidTr="00D527C9">
        <w:tc>
          <w:tcPr>
            <w:tcW w:w="0" w:type="auto"/>
            <w:tcBorders>
              <w:top w:val="single" w:sz="4" w:space="0" w:color="auto"/>
              <w:left w:val="single" w:sz="4" w:space="0" w:color="auto"/>
              <w:bottom w:val="single" w:sz="4" w:space="0" w:color="auto"/>
              <w:right w:val="single" w:sz="4" w:space="0" w:color="auto"/>
            </w:tcBorders>
          </w:tcPr>
          <w:p w14:paraId="071B2E36" w14:textId="1CD1F441" w:rsidR="00D527C9" w:rsidRPr="008F248B" w:rsidRDefault="00D527C9" w:rsidP="008F248B">
            <w:pPr>
              <w:jc w:val="center"/>
              <w:rPr>
                <w:rFonts w:cs="Times New Roman"/>
              </w:rPr>
            </w:pPr>
            <w:r w:rsidRPr="008F248B">
              <w:rPr>
                <w:rFonts w:cs="Times New Roman"/>
              </w:rPr>
              <w:t>W16FreeOrder</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38C89493" w14:textId="34CAD6FB" w:rsidR="00D527C9" w:rsidRPr="008F248B" w:rsidRDefault="00D527C9" w:rsidP="008F248B">
            <w:pPr>
              <w:rPr>
                <w:rFonts w:cs="Times New Roman"/>
              </w:rPr>
            </w:pPr>
            <w:r w:rsidRPr="008F248B">
              <w:rPr>
                <w:rFonts w:cs="Times New Roman"/>
              </w:rPr>
              <w:t>If Word16Run</w:t>
            </w:r>
            <w:r>
              <w:rPr>
                <w:rFonts w:cs="Times New Roman"/>
              </w:rPr>
              <w:t>3</w:t>
            </w:r>
            <w:r w:rsidRPr="008F248B">
              <w:rPr>
                <w:rFonts w:cs="Times New Roman"/>
              </w:rPr>
              <w:t>=1, then W16FreeOrder</w:t>
            </w:r>
            <w:r>
              <w:rPr>
                <w:rFonts w:cs="Times New Roman"/>
              </w:rPr>
              <w:t>3</w:t>
            </w:r>
            <w:r w:rsidRPr="008F248B">
              <w:rPr>
                <w:rFonts w:cs="Times New Roman"/>
              </w:rPr>
              <w:t xml:space="preserve"> represents the sequential order number in which Word 16 was recalled</w:t>
            </w:r>
          </w:p>
        </w:tc>
        <w:tc>
          <w:tcPr>
            <w:tcW w:w="0" w:type="auto"/>
            <w:tcBorders>
              <w:top w:val="single" w:sz="4" w:space="0" w:color="auto"/>
              <w:left w:val="single" w:sz="4" w:space="0" w:color="auto"/>
              <w:bottom w:val="single" w:sz="4" w:space="0" w:color="auto"/>
              <w:right w:val="single" w:sz="4" w:space="0" w:color="auto"/>
            </w:tcBorders>
          </w:tcPr>
          <w:p w14:paraId="01F8A5C5" w14:textId="77777777" w:rsidR="00D527C9" w:rsidRPr="001F720E" w:rsidRDefault="00D527C9" w:rsidP="008F248B">
            <w:pPr>
              <w:rPr>
                <w:rFonts w:cs="Times New Roman"/>
              </w:rPr>
            </w:pPr>
          </w:p>
        </w:tc>
      </w:tr>
    </w:tbl>
    <w:p w14:paraId="6232DA77" w14:textId="77777777" w:rsidR="00552B2F" w:rsidRPr="00E142A0" w:rsidRDefault="00552B2F" w:rsidP="00552B2F">
      <w:pPr>
        <w:pBdr>
          <w:bottom w:val="single" w:sz="6" w:space="1" w:color="auto"/>
        </w:pBdr>
        <w:spacing w:after="0"/>
        <w:rPr>
          <w:rFonts w:cs="Times New Roman"/>
        </w:rPr>
      </w:pPr>
    </w:p>
    <w:p w14:paraId="08F289C7" w14:textId="77777777" w:rsidR="00F56677" w:rsidRPr="00E142A0" w:rsidRDefault="00552B2F" w:rsidP="00F56677">
      <w:pPr>
        <w:pBdr>
          <w:bottom w:val="single" w:sz="6" w:space="1" w:color="auto"/>
        </w:pBdr>
        <w:spacing w:after="0"/>
        <w:rPr>
          <w:ins w:id="24" w:author="Windows User" w:date="2019-12-19T15:38:00Z"/>
          <w:rFonts w:cs="Times New Roman"/>
          <w:b/>
        </w:rPr>
      </w:pPr>
      <w:r w:rsidRPr="00E142A0">
        <w:rPr>
          <w:rFonts w:cs="Times New Roman"/>
          <w:b/>
        </w:rPr>
        <w:t>SCORING OF SCALE</w:t>
      </w:r>
      <w:ins w:id="25" w:author="Windows User" w:date="2019-12-19T15:38:00Z">
        <w:r w:rsidR="00F56677">
          <w:rPr>
            <w:rFonts w:cs="Times New Roman"/>
            <w:b/>
          </w:rPr>
          <w:t xml:space="preserve"> </w:t>
        </w:r>
        <w:r w:rsidR="00F56677">
          <w:rPr>
            <w:rFonts w:cs="Times New Roman"/>
          </w:rPr>
          <w:t>(</w:t>
        </w:r>
        <w:r w:rsidR="00F56677">
          <w:rPr>
            <w:rFonts w:cs="Times New Roman"/>
            <w:b/>
          </w:rPr>
          <w:t xml:space="preserve">NOTE: </w:t>
        </w:r>
        <w:r w:rsidR="00F56677">
          <w:rPr>
            <w:b/>
            <w:color w:val="FF0000"/>
            <w:sz w:val="32"/>
            <w:szCs w:val="32"/>
          </w:rPr>
          <w:t>composite score not validated)</w:t>
        </w:r>
      </w:ins>
    </w:p>
    <w:p w14:paraId="53F3FE37" w14:textId="55E48E4D" w:rsidR="00552B2F" w:rsidRPr="00E142A0" w:rsidRDefault="00552B2F" w:rsidP="00552B2F">
      <w:pPr>
        <w:pBdr>
          <w:bottom w:val="single" w:sz="6" w:space="1" w:color="auto"/>
        </w:pBdr>
        <w:spacing w:after="0"/>
        <w:rPr>
          <w:rFonts w:cs="Times New Roman"/>
          <w:b/>
        </w:rPr>
      </w:pPr>
    </w:p>
    <w:p w14:paraId="1BC9CBBA" w14:textId="77777777" w:rsidR="00A736B8" w:rsidRDefault="00A736B8" w:rsidP="00552B2F">
      <w:pPr>
        <w:spacing w:after="0"/>
        <w:rPr>
          <w:rFonts w:cs="Times New Roman"/>
        </w:rPr>
      </w:pPr>
    </w:p>
    <w:p w14:paraId="3F0C3546" w14:textId="675030AB" w:rsidR="00552B2F" w:rsidRPr="005F6768" w:rsidRDefault="00104C84" w:rsidP="00552B2F">
      <w:pPr>
        <w:spacing w:after="0"/>
        <w:rPr>
          <w:rFonts w:cs="Times New Roman"/>
        </w:rPr>
      </w:pPr>
      <w:r>
        <w:rPr>
          <w:rFonts w:cs="Times New Roman"/>
        </w:rPr>
        <w:t>Total S</w:t>
      </w:r>
      <w:r w:rsidRPr="00104C84">
        <w:rPr>
          <w:rFonts w:cs="Times New Roman"/>
        </w:rPr>
        <w:t>core</w:t>
      </w:r>
      <w:r>
        <w:rPr>
          <w:rFonts w:cs="Times New Roman"/>
        </w:rPr>
        <w:t xml:space="preserve"> of Recall:</w:t>
      </w:r>
      <w:r w:rsidRPr="00104C84">
        <w:rPr>
          <w:rFonts w:cs="Times New Roman"/>
        </w:rPr>
        <w:t xml:space="preserve"> sum </w:t>
      </w:r>
      <w:r>
        <w:rPr>
          <w:rFonts w:cs="Times New Roman"/>
        </w:rPr>
        <w:t xml:space="preserve">the total free recall (from all 3 trials) and sum the total cued recall (from all 3 trials).  Add the total free and total cued to calculate the total recall score.  Total possible score is </w:t>
      </w:r>
      <w:r w:rsidR="005F6768">
        <w:rPr>
          <w:rFonts w:cs="Times New Roman"/>
        </w:rPr>
        <w:t>48</w:t>
      </w:r>
      <w:r>
        <w:rPr>
          <w:rFonts w:cs="Times New Roman"/>
        </w:rPr>
        <w:t>.</w:t>
      </w:r>
      <w:r w:rsidR="00552B2F" w:rsidRPr="00104C84">
        <w:rPr>
          <w:rFonts w:cs="Times New Roman"/>
          <w:highlight w:val="yellow"/>
        </w:rPr>
        <w:br w:type="page"/>
      </w:r>
    </w:p>
    <w:p w14:paraId="5F12C989" w14:textId="5EFC9B6D" w:rsidR="00104C84" w:rsidRPr="00104C84" w:rsidRDefault="00104C84" w:rsidP="00104C84">
      <w:pPr>
        <w:pStyle w:val="Heading1"/>
        <w:spacing w:before="0"/>
        <w:jc w:val="center"/>
        <w:rPr>
          <w:rFonts w:asciiTheme="minorHAnsi" w:hAnsiTheme="minorHAnsi"/>
          <w:color w:val="auto"/>
          <w:sz w:val="22"/>
          <w:szCs w:val="22"/>
        </w:rPr>
      </w:pPr>
      <w:bookmarkStart w:id="26" w:name="_Toc2071859"/>
      <w:r w:rsidRPr="00104C84">
        <w:rPr>
          <w:rFonts w:asciiTheme="minorHAnsi" w:hAnsiTheme="minorHAnsi"/>
          <w:color w:val="auto"/>
          <w:sz w:val="22"/>
          <w:szCs w:val="22"/>
        </w:rPr>
        <w:lastRenderedPageBreak/>
        <w:t>Demographics</w:t>
      </w:r>
      <w:bookmarkEnd w:id="26"/>
    </w:p>
    <w:p w14:paraId="6ECA6F39" w14:textId="50D5DA4F" w:rsidR="00104C84" w:rsidRPr="00E142A0" w:rsidRDefault="00104C84" w:rsidP="00104C84">
      <w:pPr>
        <w:pBdr>
          <w:bottom w:val="single" w:sz="6" w:space="1" w:color="auto"/>
        </w:pBdr>
        <w:spacing w:after="0" w:line="240" w:lineRule="auto"/>
        <w:contextualSpacing/>
        <w:jc w:val="center"/>
        <w:rPr>
          <w:b/>
        </w:rPr>
      </w:pPr>
      <w:r w:rsidRPr="00F67669">
        <w:rPr>
          <w:b/>
        </w:rPr>
        <w:t>(</w:t>
      </w:r>
      <w:r w:rsidR="00F67669" w:rsidRPr="00F67669">
        <w:rPr>
          <w:b/>
        </w:rPr>
        <w:t>65</w:t>
      </w:r>
      <w:r w:rsidRPr="00F67669">
        <w:rPr>
          <w:b/>
        </w:rPr>
        <w:t xml:space="preserve"> items)</w:t>
      </w:r>
    </w:p>
    <w:p w14:paraId="6719D178" w14:textId="77777777" w:rsidR="00104C84" w:rsidRDefault="00104C84" w:rsidP="00104C84">
      <w:pPr>
        <w:pBdr>
          <w:bottom w:val="single" w:sz="4" w:space="1" w:color="auto"/>
        </w:pBdr>
        <w:spacing w:after="0"/>
        <w:rPr>
          <w:rFonts w:cs="Times New Roman"/>
          <w:b/>
        </w:rPr>
      </w:pPr>
      <w:r w:rsidRPr="00C81741">
        <w:rPr>
          <w:rFonts w:cs="Times New Roman"/>
          <w:b/>
        </w:rPr>
        <w:t>DESCRIPTION</w:t>
      </w:r>
    </w:p>
    <w:p w14:paraId="5C858811" w14:textId="216E1160" w:rsidR="00104C84" w:rsidRPr="00C81741" w:rsidRDefault="00C81741" w:rsidP="00104C84">
      <w:pPr>
        <w:pBdr>
          <w:bottom w:val="single" w:sz="4" w:space="1" w:color="auto"/>
        </w:pBdr>
        <w:spacing w:after="0"/>
        <w:rPr>
          <w:rFonts w:cs="Times New Roman"/>
        </w:rPr>
      </w:pPr>
      <w:r w:rsidRPr="00C81741">
        <w:rPr>
          <w:rFonts w:cs="Times New Roman"/>
        </w:rPr>
        <w:t>Items were selected to gather participants’ background information.</w:t>
      </w:r>
    </w:p>
    <w:p w14:paraId="7E2A03D5" w14:textId="77777777" w:rsidR="00104C84" w:rsidRDefault="00104C84" w:rsidP="00104C84">
      <w:pPr>
        <w:pBdr>
          <w:bottom w:val="single" w:sz="6" w:space="1" w:color="auto"/>
        </w:pBdr>
        <w:spacing w:after="0"/>
        <w:rPr>
          <w:rFonts w:cs="Times New Roman"/>
          <w:b/>
        </w:rPr>
      </w:pPr>
      <w:r w:rsidRPr="00C81741">
        <w:rPr>
          <w:rFonts w:cs="Times New Roman"/>
          <w:b/>
        </w:rPr>
        <w:t>ASSOCIATED PAPERS</w:t>
      </w:r>
    </w:p>
    <w:p w14:paraId="7E816D0F" w14:textId="36A33752" w:rsidR="00104C84" w:rsidRPr="00C81741" w:rsidRDefault="00C81741" w:rsidP="00104C84">
      <w:pPr>
        <w:pBdr>
          <w:bottom w:val="single" w:sz="6" w:space="1" w:color="auto"/>
        </w:pBdr>
        <w:spacing w:after="0"/>
        <w:rPr>
          <w:rFonts w:cs="Times New Roman"/>
        </w:rPr>
      </w:pPr>
      <w:r w:rsidRPr="00C81741">
        <w:rPr>
          <w:rFonts w:cs="Times New Roman"/>
        </w:rPr>
        <w:t>N/A</w:t>
      </w:r>
    </w:p>
    <w:p w14:paraId="755BE1F1" w14:textId="77777777" w:rsidR="00104C84" w:rsidRPr="00E142A0" w:rsidRDefault="00104C84" w:rsidP="00104C84">
      <w:pPr>
        <w:spacing w:after="0"/>
        <w:rPr>
          <w:rFonts w:cs="Times New Roman"/>
          <w:b/>
        </w:rPr>
      </w:pPr>
      <w:r w:rsidRPr="00E142A0">
        <w:rPr>
          <w:rFonts w:cs="Times New Roman"/>
          <w:b/>
        </w:rPr>
        <w:t>SUBJECT INSTRUCTIONS:</w:t>
      </w:r>
    </w:p>
    <w:p w14:paraId="60F7D67B" w14:textId="464C84AF" w:rsidR="00104C84" w:rsidRPr="00104C84" w:rsidRDefault="00104C84" w:rsidP="00104C84">
      <w:pPr>
        <w:widowControl w:val="0"/>
        <w:rPr>
          <w:rFonts w:cs="Times New Roman"/>
        </w:rPr>
      </w:pPr>
      <w:r w:rsidRPr="00104C84">
        <w:rPr>
          <w:rFonts w:cs="Times New Roman"/>
        </w:rPr>
        <w:t>N/A</w:t>
      </w:r>
    </w:p>
    <w:tbl>
      <w:tblPr>
        <w:tblStyle w:val="TableGrid"/>
        <w:tblW w:w="0" w:type="auto"/>
        <w:tblLook w:val="04A0" w:firstRow="1" w:lastRow="0" w:firstColumn="1" w:lastColumn="0" w:noHBand="0" w:noVBand="1"/>
      </w:tblPr>
      <w:tblGrid>
        <w:gridCol w:w="1854"/>
        <w:gridCol w:w="4659"/>
        <w:gridCol w:w="2837"/>
      </w:tblGrid>
      <w:tr w:rsidR="007B1DEF" w:rsidRPr="000431A1" w14:paraId="2136F21B" w14:textId="77777777" w:rsidTr="003F23DC">
        <w:tc>
          <w:tcPr>
            <w:tcW w:w="0" w:type="auto"/>
            <w:tcBorders>
              <w:top w:val="single" w:sz="4" w:space="0" w:color="auto"/>
              <w:left w:val="single" w:sz="4" w:space="0" w:color="auto"/>
              <w:bottom w:val="single" w:sz="4" w:space="0" w:color="auto"/>
              <w:right w:val="single" w:sz="4" w:space="0" w:color="auto"/>
            </w:tcBorders>
            <w:hideMark/>
          </w:tcPr>
          <w:p w14:paraId="1EEC174F" w14:textId="77777777" w:rsidR="007B1DEF" w:rsidRPr="00104C84" w:rsidRDefault="007B1DEF" w:rsidP="003F23DC">
            <w:pPr>
              <w:jc w:val="center"/>
              <w:rPr>
                <w:rFonts w:cs="Times New Roman"/>
                <w:b/>
              </w:rPr>
            </w:pPr>
            <w:r w:rsidRPr="00104C84">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6246F761" w14:textId="77777777" w:rsidR="007B1DEF" w:rsidRPr="00104C84" w:rsidRDefault="007B1DEF" w:rsidP="003F23DC">
            <w:pPr>
              <w:jc w:val="center"/>
              <w:rPr>
                <w:rFonts w:cs="Times New Roman"/>
                <w:b/>
              </w:rPr>
            </w:pPr>
            <w:r w:rsidRPr="00104C84">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578D4198" w14:textId="77777777" w:rsidR="007B1DEF" w:rsidRPr="00104C84" w:rsidRDefault="007B1DEF" w:rsidP="003F23DC">
            <w:pPr>
              <w:jc w:val="center"/>
              <w:rPr>
                <w:rFonts w:cs="Times New Roman"/>
                <w:b/>
              </w:rPr>
            </w:pPr>
            <w:r w:rsidRPr="00104C84">
              <w:rPr>
                <w:rFonts w:cs="Times New Roman"/>
                <w:b/>
              </w:rPr>
              <w:t>Item Values</w:t>
            </w:r>
          </w:p>
        </w:tc>
      </w:tr>
      <w:tr w:rsidR="007B1DEF" w:rsidRPr="000431A1" w14:paraId="6AB67DC9" w14:textId="77777777" w:rsidTr="00104C84">
        <w:tc>
          <w:tcPr>
            <w:tcW w:w="0" w:type="auto"/>
            <w:tcBorders>
              <w:top w:val="single" w:sz="4" w:space="0" w:color="auto"/>
              <w:left w:val="single" w:sz="4" w:space="0" w:color="auto"/>
              <w:bottom w:val="single" w:sz="4" w:space="0" w:color="auto"/>
              <w:right w:val="single" w:sz="4" w:space="0" w:color="auto"/>
            </w:tcBorders>
          </w:tcPr>
          <w:p w14:paraId="53F2ADEE" w14:textId="505469D6" w:rsidR="007B1DEF" w:rsidRPr="00104C84" w:rsidRDefault="007B1DEF" w:rsidP="003F23DC">
            <w:pPr>
              <w:jc w:val="center"/>
              <w:rPr>
                <w:rFonts w:cs="Times New Roman"/>
              </w:rPr>
            </w:pPr>
            <w:r w:rsidRPr="00104C84">
              <w:rPr>
                <w:rFonts w:cs="Times New Roman"/>
              </w:rPr>
              <w:t>DEMO11</w:t>
            </w:r>
          </w:p>
        </w:tc>
        <w:tc>
          <w:tcPr>
            <w:tcW w:w="0" w:type="auto"/>
            <w:tcBorders>
              <w:top w:val="single" w:sz="4" w:space="0" w:color="auto"/>
              <w:left w:val="single" w:sz="4" w:space="0" w:color="auto"/>
              <w:bottom w:val="single" w:sz="4" w:space="0" w:color="auto"/>
              <w:right w:val="single" w:sz="4" w:space="0" w:color="auto"/>
            </w:tcBorders>
          </w:tcPr>
          <w:p w14:paraId="6818A509" w14:textId="77777777" w:rsidR="007B1DEF" w:rsidRDefault="007B1DEF" w:rsidP="0068508F">
            <w:pPr>
              <w:rPr>
                <w:rFonts w:cs="Times New Roman"/>
              </w:rPr>
            </w:pPr>
            <w:r>
              <w:rPr>
                <w:rFonts w:cs="Times New Roman"/>
              </w:rPr>
              <w:t>What is your date of birth?</w:t>
            </w:r>
          </w:p>
          <w:p w14:paraId="20075F2D" w14:textId="2E5F360D" w:rsidR="00393199" w:rsidRPr="00104C84" w:rsidRDefault="00393199" w:rsidP="0068508F">
            <w:pPr>
              <w:rPr>
                <w:rFonts w:cs="Times New Roman"/>
              </w:rPr>
            </w:pPr>
            <w:r w:rsidRPr="00393199">
              <w:rPr>
                <w:rFonts w:cs="Times New Roman"/>
              </w:rPr>
              <w:t>(This question is no longer asked because Subject's DOB was previously recorded)</w:t>
            </w:r>
          </w:p>
        </w:tc>
        <w:tc>
          <w:tcPr>
            <w:tcW w:w="0" w:type="auto"/>
            <w:tcBorders>
              <w:top w:val="single" w:sz="4" w:space="0" w:color="auto"/>
              <w:left w:val="single" w:sz="4" w:space="0" w:color="auto"/>
              <w:bottom w:val="single" w:sz="4" w:space="0" w:color="auto"/>
              <w:right w:val="single" w:sz="4" w:space="0" w:color="auto"/>
            </w:tcBorders>
          </w:tcPr>
          <w:p w14:paraId="55DB0169" w14:textId="4A84B0EB" w:rsidR="007B1DEF" w:rsidRPr="00393199" w:rsidRDefault="007B1DEF" w:rsidP="000D678E">
            <w:pPr>
              <w:rPr>
                <w:rFonts w:cs="Times New Roman"/>
              </w:rPr>
            </w:pPr>
            <w:r w:rsidRPr="00393199">
              <w:rPr>
                <w:rFonts w:cs="Times New Roman"/>
              </w:rPr>
              <w:t xml:space="preserve">(enter date) </w:t>
            </w:r>
          </w:p>
        </w:tc>
      </w:tr>
      <w:tr w:rsidR="007B1DEF" w:rsidRPr="000431A1" w14:paraId="488CF80D" w14:textId="77777777" w:rsidTr="00104C84">
        <w:tc>
          <w:tcPr>
            <w:tcW w:w="0" w:type="auto"/>
            <w:tcBorders>
              <w:top w:val="single" w:sz="4" w:space="0" w:color="auto"/>
              <w:left w:val="single" w:sz="4" w:space="0" w:color="auto"/>
              <w:bottom w:val="single" w:sz="4" w:space="0" w:color="auto"/>
              <w:right w:val="single" w:sz="4" w:space="0" w:color="auto"/>
            </w:tcBorders>
          </w:tcPr>
          <w:p w14:paraId="760469F3" w14:textId="14E42652" w:rsidR="007B1DEF" w:rsidRPr="00104C84" w:rsidRDefault="007B1DEF" w:rsidP="003F23DC">
            <w:pPr>
              <w:jc w:val="center"/>
              <w:rPr>
                <w:rFonts w:cs="Times New Roman"/>
              </w:rPr>
            </w:pPr>
            <w:r>
              <w:rPr>
                <w:rFonts w:cs="Times New Roman"/>
              </w:rPr>
              <w:t>DEMO12</w:t>
            </w:r>
          </w:p>
        </w:tc>
        <w:tc>
          <w:tcPr>
            <w:tcW w:w="0" w:type="auto"/>
            <w:tcBorders>
              <w:top w:val="single" w:sz="4" w:space="0" w:color="auto"/>
              <w:left w:val="single" w:sz="4" w:space="0" w:color="auto"/>
              <w:bottom w:val="single" w:sz="4" w:space="0" w:color="auto"/>
              <w:right w:val="single" w:sz="4" w:space="0" w:color="auto"/>
            </w:tcBorders>
          </w:tcPr>
          <w:p w14:paraId="226178A1" w14:textId="0F9ED037" w:rsidR="007B1DEF" w:rsidRPr="00104C84" w:rsidRDefault="007B1DEF" w:rsidP="0068508F">
            <w:pPr>
              <w:rPr>
                <w:rFonts w:cs="Times New Roman"/>
              </w:rPr>
            </w:pPr>
            <w:r>
              <w:rPr>
                <w:rFonts w:cs="Times New Roman"/>
              </w:rPr>
              <w:t>What sex were you assigned at birth on your birth certificate?</w:t>
            </w:r>
          </w:p>
        </w:tc>
        <w:tc>
          <w:tcPr>
            <w:tcW w:w="0" w:type="auto"/>
            <w:tcBorders>
              <w:top w:val="single" w:sz="4" w:space="0" w:color="auto"/>
              <w:left w:val="single" w:sz="4" w:space="0" w:color="auto"/>
              <w:bottom w:val="single" w:sz="4" w:space="0" w:color="auto"/>
              <w:right w:val="single" w:sz="4" w:space="0" w:color="auto"/>
            </w:tcBorders>
          </w:tcPr>
          <w:p w14:paraId="3F76A60C" w14:textId="77777777" w:rsidR="007B1DEF" w:rsidRDefault="007B1DEF" w:rsidP="0068508F">
            <w:pPr>
              <w:rPr>
                <w:rFonts w:cs="Times New Roman"/>
              </w:rPr>
            </w:pPr>
            <w:r w:rsidRPr="003E46F6">
              <w:rPr>
                <w:rFonts w:cs="Times New Roman"/>
              </w:rPr>
              <w:t>M</w:t>
            </w:r>
          </w:p>
          <w:p w14:paraId="22012B6C" w14:textId="77777777" w:rsidR="007B1DEF" w:rsidRDefault="007B1DEF" w:rsidP="0068508F">
            <w:pPr>
              <w:rPr>
                <w:rFonts w:cs="Times New Roman"/>
              </w:rPr>
            </w:pPr>
            <w:r w:rsidRPr="003E46F6">
              <w:rPr>
                <w:rFonts w:cs="Times New Roman"/>
              </w:rPr>
              <w:t>F</w:t>
            </w:r>
          </w:p>
          <w:p w14:paraId="105D7AF4" w14:textId="11EE4BEC" w:rsidR="007B1DEF" w:rsidRPr="003E46F6" w:rsidRDefault="007B1DEF" w:rsidP="0068508F">
            <w:pPr>
              <w:rPr>
                <w:rFonts w:cs="Times New Roman"/>
              </w:rPr>
            </w:pPr>
            <w:r>
              <w:rPr>
                <w:rFonts w:cs="Times New Roman"/>
              </w:rPr>
              <w:t>(string variables)</w:t>
            </w:r>
          </w:p>
        </w:tc>
      </w:tr>
      <w:tr w:rsidR="007B1DEF" w:rsidRPr="000431A1" w14:paraId="3E803385" w14:textId="77777777" w:rsidTr="00104C84">
        <w:tc>
          <w:tcPr>
            <w:tcW w:w="0" w:type="auto"/>
            <w:tcBorders>
              <w:top w:val="single" w:sz="4" w:space="0" w:color="auto"/>
              <w:left w:val="single" w:sz="4" w:space="0" w:color="auto"/>
              <w:bottom w:val="single" w:sz="4" w:space="0" w:color="auto"/>
              <w:right w:val="single" w:sz="4" w:space="0" w:color="auto"/>
            </w:tcBorders>
          </w:tcPr>
          <w:p w14:paraId="6314F605" w14:textId="13FEFEAD" w:rsidR="007B1DEF" w:rsidRPr="00104C84" w:rsidRDefault="007B1DEF" w:rsidP="003F23DC">
            <w:pPr>
              <w:jc w:val="center"/>
              <w:rPr>
                <w:rFonts w:cs="Times New Roman"/>
              </w:rPr>
            </w:pPr>
            <w:r>
              <w:rPr>
                <w:rFonts w:cs="Times New Roman"/>
              </w:rPr>
              <w:t>DEMO12a</w:t>
            </w:r>
          </w:p>
        </w:tc>
        <w:tc>
          <w:tcPr>
            <w:tcW w:w="0" w:type="auto"/>
            <w:tcBorders>
              <w:top w:val="single" w:sz="4" w:space="0" w:color="auto"/>
              <w:left w:val="single" w:sz="4" w:space="0" w:color="auto"/>
              <w:bottom w:val="single" w:sz="4" w:space="0" w:color="auto"/>
              <w:right w:val="single" w:sz="4" w:space="0" w:color="auto"/>
            </w:tcBorders>
          </w:tcPr>
          <w:p w14:paraId="362EFBDA" w14:textId="387CE1D4" w:rsidR="007B1DEF" w:rsidRPr="00104C84" w:rsidRDefault="007B1DEF" w:rsidP="0068508F">
            <w:pPr>
              <w:rPr>
                <w:rFonts w:cs="Times New Roman"/>
              </w:rPr>
            </w:pPr>
            <w:r>
              <w:rPr>
                <w:rFonts w:cs="Times New Roman"/>
              </w:rPr>
              <w:t>What is your current gender?</w:t>
            </w:r>
          </w:p>
        </w:tc>
        <w:tc>
          <w:tcPr>
            <w:tcW w:w="0" w:type="auto"/>
            <w:tcBorders>
              <w:top w:val="single" w:sz="4" w:space="0" w:color="auto"/>
              <w:left w:val="single" w:sz="4" w:space="0" w:color="auto"/>
              <w:bottom w:val="single" w:sz="4" w:space="0" w:color="auto"/>
              <w:right w:val="single" w:sz="4" w:space="0" w:color="auto"/>
            </w:tcBorders>
          </w:tcPr>
          <w:p w14:paraId="29F05796" w14:textId="77777777" w:rsidR="007B1DEF" w:rsidRPr="003E46F6" w:rsidRDefault="007B1DEF" w:rsidP="0068508F">
            <w:pPr>
              <w:rPr>
                <w:rFonts w:cs="Times New Roman"/>
              </w:rPr>
            </w:pPr>
            <w:r w:rsidRPr="003E46F6">
              <w:rPr>
                <w:rFonts w:cs="Times New Roman"/>
              </w:rPr>
              <w:t>1=Male</w:t>
            </w:r>
          </w:p>
          <w:p w14:paraId="2D254352" w14:textId="77777777" w:rsidR="007B1DEF" w:rsidRDefault="007B1DEF" w:rsidP="0068508F">
            <w:pPr>
              <w:rPr>
                <w:rFonts w:cs="Times New Roman"/>
              </w:rPr>
            </w:pPr>
            <w:r w:rsidRPr="003E46F6">
              <w:rPr>
                <w:rFonts w:cs="Times New Roman"/>
              </w:rPr>
              <w:t>2=Female</w:t>
            </w:r>
          </w:p>
          <w:p w14:paraId="09947589" w14:textId="77777777" w:rsidR="007B1DEF" w:rsidRDefault="007B1DEF" w:rsidP="0068508F">
            <w:pPr>
              <w:rPr>
                <w:rFonts w:cs="Times New Roman"/>
              </w:rPr>
            </w:pPr>
            <w:r>
              <w:rPr>
                <w:rFonts w:cs="Times New Roman"/>
              </w:rPr>
              <w:t>3=Transgender male</w:t>
            </w:r>
          </w:p>
          <w:p w14:paraId="525C91B8" w14:textId="77777777" w:rsidR="007B1DEF" w:rsidRDefault="007B1DEF" w:rsidP="0068508F">
            <w:pPr>
              <w:rPr>
                <w:rFonts w:cs="Times New Roman"/>
              </w:rPr>
            </w:pPr>
            <w:r>
              <w:rPr>
                <w:rFonts w:cs="Times New Roman"/>
              </w:rPr>
              <w:t>4=Transgender female</w:t>
            </w:r>
          </w:p>
          <w:p w14:paraId="29C9FE0D" w14:textId="4F7C5587" w:rsidR="007B1DEF" w:rsidRDefault="007B1DEF" w:rsidP="0068508F">
            <w:pPr>
              <w:rPr>
                <w:rFonts w:cs="Times New Roman"/>
              </w:rPr>
            </w:pPr>
            <w:r>
              <w:rPr>
                <w:rFonts w:cs="Times New Roman"/>
              </w:rPr>
              <w:t>5=Other/</w:t>
            </w:r>
            <w:r w:rsidR="00393199">
              <w:rPr>
                <w:rFonts w:cs="Times New Roman"/>
              </w:rPr>
              <w:t>Self-identified</w:t>
            </w:r>
          </w:p>
          <w:p w14:paraId="4380B276" w14:textId="0F17C778" w:rsidR="007B1DEF" w:rsidRPr="00104C84" w:rsidRDefault="007B1DEF" w:rsidP="0068508F">
            <w:pPr>
              <w:rPr>
                <w:rFonts w:cs="Times New Roman"/>
                <w:b/>
              </w:rPr>
            </w:pPr>
            <w:r>
              <w:rPr>
                <w:rFonts w:cs="Times New Roman"/>
              </w:rPr>
              <w:t>6=Prefer not to answer</w:t>
            </w:r>
          </w:p>
        </w:tc>
      </w:tr>
      <w:tr w:rsidR="00393199" w:rsidRPr="000431A1" w14:paraId="3CB27012" w14:textId="77777777" w:rsidTr="00104C84">
        <w:tc>
          <w:tcPr>
            <w:tcW w:w="0" w:type="auto"/>
            <w:tcBorders>
              <w:top w:val="single" w:sz="4" w:space="0" w:color="auto"/>
              <w:left w:val="single" w:sz="4" w:space="0" w:color="auto"/>
              <w:bottom w:val="single" w:sz="4" w:space="0" w:color="auto"/>
              <w:right w:val="single" w:sz="4" w:space="0" w:color="auto"/>
            </w:tcBorders>
          </w:tcPr>
          <w:p w14:paraId="5293FEB2" w14:textId="7FC858C9" w:rsidR="00393199" w:rsidRDefault="00393199" w:rsidP="003F23DC">
            <w:pPr>
              <w:jc w:val="center"/>
              <w:rPr>
                <w:rFonts w:cs="Times New Roman"/>
              </w:rPr>
            </w:pPr>
            <w:r>
              <w:rPr>
                <w:rFonts w:cs="Times New Roman"/>
              </w:rPr>
              <w:t>Demo12aOther</w:t>
            </w:r>
          </w:p>
        </w:tc>
        <w:tc>
          <w:tcPr>
            <w:tcW w:w="0" w:type="auto"/>
            <w:tcBorders>
              <w:top w:val="single" w:sz="4" w:space="0" w:color="auto"/>
              <w:left w:val="single" w:sz="4" w:space="0" w:color="auto"/>
              <w:bottom w:val="single" w:sz="4" w:space="0" w:color="auto"/>
              <w:right w:val="single" w:sz="4" w:space="0" w:color="auto"/>
            </w:tcBorders>
          </w:tcPr>
          <w:p w14:paraId="129ED6D9" w14:textId="0062DB59" w:rsidR="00393199" w:rsidRDefault="00393199" w:rsidP="0068508F">
            <w:pPr>
              <w:rPr>
                <w:rFonts w:cs="Times New Roman"/>
              </w:rPr>
            </w:pPr>
            <w:r>
              <w:rPr>
                <w:rFonts w:cs="Times New Roman"/>
              </w:rPr>
              <w:t>If DEMO12a = 5, Sub</w:t>
            </w:r>
            <w:r w:rsidRPr="00393199">
              <w:rPr>
                <w:rFonts w:cs="Times New Roman"/>
              </w:rPr>
              <w:t>ject's answer as to "Other" gender</w:t>
            </w:r>
          </w:p>
        </w:tc>
        <w:tc>
          <w:tcPr>
            <w:tcW w:w="0" w:type="auto"/>
            <w:tcBorders>
              <w:top w:val="single" w:sz="4" w:space="0" w:color="auto"/>
              <w:left w:val="single" w:sz="4" w:space="0" w:color="auto"/>
              <w:bottom w:val="single" w:sz="4" w:space="0" w:color="auto"/>
              <w:right w:val="single" w:sz="4" w:space="0" w:color="auto"/>
            </w:tcBorders>
          </w:tcPr>
          <w:p w14:paraId="72A4F0AF" w14:textId="77777777" w:rsidR="00393199" w:rsidRPr="003E46F6" w:rsidRDefault="00393199" w:rsidP="0068508F">
            <w:pPr>
              <w:rPr>
                <w:rFonts w:cs="Times New Roman"/>
              </w:rPr>
            </w:pPr>
          </w:p>
        </w:tc>
      </w:tr>
      <w:tr w:rsidR="007B1DEF" w:rsidRPr="000431A1" w14:paraId="61F9AEF5" w14:textId="77777777" w:rsidTr="00104C84">
        <w:tc>
          <w:tcPr>
            <w:tcW w:w="0" w:type="auto"/>
            <w:tcBorders>
              <w:top w:val="single" w:sz="4" w:space="0" w:color="auto"/>
              <w:left w:val="single" w:sz="4" w:space="0" w:color="auto"/>
              <w:bottom w:val="single" w:sz="4" w:space="0" w:color="auto"/>
              <w:right w:val="single" w:sz="4" w:space="0" w:color="auto"/>
            </w:tcBorders>
          </w:tcPr>
          <w:p w14:paraId="57453E4C" w14:textId="1E4BFCD8" w:rsidR="007B1DEF" w:rsidRPr="00104C84" w:rsidRDefault="007B1DEF" w:rsidP="003F23DC">
            <w:pPr>
              <w:jc w:val="center"/>
              <w:rPr>
                <w:rFonts w:cs="Times New Roman"/>
              </w:rPr>
            </w:pPr>
            <w:r>
              <w:rPr>
                <w:rFonts w:cs="Times New Roman"/>
              </w:rPr>
              <w:t>DEMO12b</w:t>
            </w:r>
          </w:p>
        </w:tc>
        <w:tc>
          <w:tcPr>
            <w:tcW w:w="0" w:type="auto"/>
            <w:tcBorders>
              <w:top w:val="single" w:sz="4" w:space="0" w:color="auto"/>
              <w:left w:val="single" w:sz="4" w:space="0" w:color="auto"/>
              <w:bottom w:val="single" w:sz="4" w:space="0" w:color="auto"/>
              <w:right w:val="single" w:sz="4" w:space="0" w:color="auto"/>
            </w:tcBorders>
          </w:tcPr>
          <w:p w14:paraId="1673C04E" w14:textId="4A8ECCF5" w:rsidR="007B1DEF" w:rsidRPr="00104C84" w:rsidRDefault="007B1DEF" w:rsidP="0068508F">
            <w:pPr>
              <w:rPr>
                <w:rFonts w:cs="Times New Roman"/>
              </w:rPr>
            </w:pPr>
            <w:r>
              <w:rPr>
                <w:rFonts w:cs="Times New Roman"/>
              </w:rPr>
              <w:t>Do you think of yourself as:</w:t>
            </w:r>
          </w:p>
        </w:tc>
        <w:tc>
          <w:tcPr>
            <w:tcW w:w="0" w:type="auto"/>
            <w:tcBorders>
              <w:top w:val="single" w:sz="4" w:space="0" w:color="auto"/>
              <w:left w:val="single" w:sz="4" w:space="0" w:color="auto"/>
              <w:bottom w:val="single" w:sz="4" w:space="0" w:color="auto"/>
              <w:right w:val="single" w:sz="4" w:space="0" w:color="auto"/>
            </w:tcBorders>
          </w:tcPr>
          <w:p w14:paraId="0079E0F7" w14:textId="77777777" w:rsidR="007B1DEF" w:rsidRDefault="007B1DEF" w:rsidP="0068508F">
            <w:pPr>
              <w:rPr>
                <w:rFonts w:cs="Times New Roman"/>
              </w:rPr>
            </w:pPr>
            <w:r w:rsidRPr="00BD6916">
              <w:rPr>
                <w:rFonts w:cs="Times New Roman"/>
              </w:rPr>
              <w:t>1=Heterosexual/straight</w:t>
            </w:r>
          </w:p>
          <w:p w14:paraId="5EB82212" w14:textId="77777777" w:rsidR="007B1DEF" w:rsidRDefault="007B1DEF" w:rsidP="0068508F">
            <w:pPr>
              <w:rPr>
                <w:rFonts w:cs="Times New Roman"/>
              </w:rPr>
            </w:pPr>
            <w:r>
              <w:rPr>
                <w:rFonts w:cs="Times New Roman"/>
              </w:rPr>
              <w:t>2=Lesbian</w:t>
            </w:r>
          </w:p>
          <w:p w14:paraId="6CEDEC18" w14:textId="77777777" w:rsidR="007B1DEF" w:rsidRDefault="007B1DEF" w:rsidP="0068508F">
            <w:pPr>
              <w:rPr>
                <w:rFonts w:cs="Times New Roman"/>
              </w:rPr>
            </w:pPr>
            <w:r>
              <w:rPr>
                <w:rFonts w:cs="Times New Roman"/>
              </w:rPr>
              <w:t>3=Gay</w:t>
            </w:r>
          </w:p>
          <w:p w14:paraId="2844D9E5" w14:textId="77777777" w:rsidR="007B1DEF" w:rsidRDefault="007B1DEF" w:rsidP="0068508F">
            <w:pPr>
              <w:rPr>
                <w:rFonts w:cs="Times New Roman"/>
              </w:rPr>
            </w:pPr>
            <w:r>
              <w:rPr>
                <w:rFonts w:cs="Times New Roman"/>
              </w:rPr>
              <w:t>4=Bisexual</w:t>
            </w:r>
          </w:p>
          <w:p w14:paraId="52A29DED" w14:textId="64289F3A" w:rsidR="007B1DEF" w:rsidRDefault="007B1DEF" w:rsidP="0068508F">
            <w:pPr>
              <w:rPr>
                <w:rFonts w:cs="Times New Roman"/>
              </w:rPr>
            </w:pPr>
            <w:r>
              <w:rPr>
                <w:rFonts w:cs="Times New Roman"/>
              </w:rPr>
              <w:t>5=Other/</w:t>
            </w:r>
            <w:r w:rsidR="00393199">
              <w:rPr>
                <w:rFonts w:cs="Times New Roman"/>
              </w:rPr>
              <w:t>Self-identified</w:t>
            </w:r>
          </w:p>
          <w:p w14:paraId="71A529E1" w14:textId="3C6BD3C2" w:rsidR="007B1DEF" w:rsidRPr="00BD6916" w:rsidRDefault="007B1DEF" w:rsidP="0068508F">
            <w:pPr>
              <w:rPr>
                <w:rFonts w:cs="Times New Roman"/>
              </w:rPr>
            </w:pPr>
            <w:r>
              <w:rPr>
                <w:rFonts w:cs="Times New Roman"/>
              </w:rPr>
              <w:t>6=Prefer not to answer</w:t>
            </w:r>
          </w:p>
        </w:tc>
      </w:tr>
      <w:tr w:rsidR="00393199" w:rsidRPr="00E142A0" w14:paraId="7E3F89A3" w14:textId="77777777" w:rsidTr="003F23DC">
        <w:tc>
          <w:tcPr>
            <w:tcW w:w="0" w:type="auto"/>
            <w:tcBorders>
              <w:top w:val="single" w:sz="4" w:space="0" w:color="auto"/>
              <w:left w:val="single" w:sz="4" w:space="0" w:color="auto"/>
              <w:bottom w:val="single" w:sz="4" w:space="0" w:color="auto"/>
              <w:right w:val="single" w:sz="4" w:space="0" w:color="auto"/>
            </w:tcBorders>
          </w:tcPr>
          <w:p w14:paraId="1ACC7FE4" w14:textId="70E22CD9" w:rsidR="00393199" w:rsidRPr="00BD6916" w:rsidRDefault="00393199" w:rsidP="003F23DC">
            <w:pPr>
              <w:jc w:val="center"/>
              <w:rPr>
                <w:rFonts w:cs="Times New Roman"/>
              </w:rPr>
            </w:pPr>
            <w:r w:rsidRPr="00393199">
              <w:rPr>
                <w:rFonts w:cs="Times New Roman"/>
              </w:rPr>
              <w:t>DEMO12bOther</w:t>
            </w:r>
          </w:p>
        </w:tc>
        <w:tc>
          <w:tcPr>
            <w:tcW w:w="0" w:type="auto"/>
            <w:tcBorders>
              <w:top w:val="single" w:sz="4" w:space="0" w:color="auto"/>
              <w:left w:val="single" w:sz="4" w:space="0" w:color="auto"/>
              <w:bottom w:val="single" w:sz="4" w:space="0" w:color="auto"/>
              <w:right w:val="single" w:sz="4" w:space="0" w:color="auto"/>
            </w:tcBorders>
          </w:tcPr>
          <w:p w14:paraId="325312C3" w14:textId="66177B64" w:rsidR="00393199" w:rsidRPr="00BD6916" w:rsidRDefault="00393199" w:rsidP="0068508F">
            <w:pPr>
              <w:rPr>
                <w:rFonts w:cs="Times New Roman"/>
              </w:rPr>
            </w:pPr>
            <w:r w:rsidRPr="00393199">
              <w:rPr>
                <w:rFonts w:cs="Times New Roman"/>
              </w:rPr>
              <w:t>If DEMO12a = 5, Subject’s answer as to "Other" sexuality</w:t>
            </w:r>
          </w:p>
        </w:tc>
        <w:tc>
          <w:tcPr>
            <w:tcW w:w="0" w:type="auto"/>
            <w:tcBorders>
              <w:top w:val="single" w:sz="4" w:space="0" w:color="auto"/>
              <w:left w:val="single" w:sz="4" w:space="0" w:color="auto"/>
              <w:bottom w:val="single" w:sz="4" w:space="0" w:color="auto"/>
              <w:right w:val="single" w:sz="4" w:space="0" w:color="auto"/>
            </w:tcBorders>
          </w:tcPr>
          <w:p w14:paraId="3803A0E0" w14:textId="77777777" w:rsidR="00393199" w:rsidRPr="00BD6916" w:rsidRDefault="00393199" w:rsidP="0068508F">
            <w:pPr>
              <w:rPr>
                <w:rFonts w:cs="Times New Roman"/>
              </w:rPr>
            </w:pPr>
          </w:p>
        </w:tc>
      </w:tr>
      <w:tr w:rsidR="007B1DEF" w:rsidRPr="00E142A0" w14:paraId="00D61A91" w14:textId="77777777" w:rsidTr="003F23DC">
        <w:tc>
          <w:tcPr>
            <w:tcW w:w="0" w:type="auto"/>
            <w:tcBorders>
              <w:top w:val="single" w:sz="4" w:space="0" w:color="auto"/>
              <w:left w:val="single" w:sz="4" w:space="0" w:color="auto"/>
              <w:bottom w:val="single" w:sz="4" w:space="0" w:color="auto"/>
              <w:right w:val="single" w:sz="4" w:space="0" w:color="auto"/>
            </w:tcBorders>
          </w:tcPr>
          <w:p w14:paraId="42B9CA4A" w14:textId="0FA77CB1" w:rsidR="007B1DEF" w:rsidRPr="00BD6916" w:rsidRDefault="007B1DEF" w:rsidP="003F23DC">
            <w:pPr>
              <w:jc w:val="center"/>
              <w:rPr>
                <w:rFonts w:cs="Times New Roman"/>
              </w:rPr>
            </w:pPr>
            <w:r w:rsidRPr="00BD6916">
              <w:rPr>
                <w:rFonts w:cs="Times New Roman"/>
              </w:rPr>
              <w:t>DEMO13a</w:t>
            </w:r>
          </w:p>
        </w:tc>
        <w:tc>
          <w:tcPr>
            <w:tcW w:w="0" w:type="auto"/>
            <w:tcBorders>
              <w:top w:val="single" w:sz="4" w:space="0" w:color="auto"/>
              <w:left w:val="single" w:sz="4" w:space="0" w:color="auto"/>
              <w:bottom w:val="single" w:sz="4" w:space="0" w:color="auto"/>
              <w:right w:val="single" w:sz="4" w:space="0" w:color="auto"/>
            </w:tcBorders>
          </w:tcPr>
          <w:p w14:paraId="6C925830" w14:textId="59432E9E" w:rsidR="007B1DEF" w:rsidRPr="00BD6916" w:rsidRDefault="007B1DEF" w:rsidP="0068508F">
            <w:pPr>
              <w:rPr>
                <w:rFonts w:cs="Times New Roman"/>
              </w:rPr>
            </w:pPr>
            <w:r w:rsidRPr="00BD6916">
              <w:rPr>
                <w:rFonts w:cs="Times New Roman"/>
              </w:rPr>
              <w:t>Where were you born?</w:t>
            </w:r>
            <w:r>
              <w:rPr>
                <w:rFonts w:cs="Times New Roman"/>
              </w:rPr>
              <w:t xml:space="preserve"> (city)</w:t>
            </w:r>
          </w:p>
        </w:tc>
        <w:tc>
          <w:tcPr>
            <w:tcW w:w="0" w:type="auto"/>
            <w:tcBorders>
              <w:top w:val="single" w:sz="4" w:space="0" w:color="auto"/>
              <w:left w:val="single" w:sz="4" w:space="0" w:color="auto"/>
              <w:bottom w:val="single" w:sz="4" w:space="0" w:color="auto"/>
              <w:right w:val="single" w:sz="4" w:space="0" w:color="auto"/>
            </w:tcBorders>
          </w:tcPr>
          <w:p w14:paraId="454E2B70" w14:textId="7EB0A1FC" w:rsidR="007B1DEF" w:rsidRPr="00BD6916" w:rsidRDefault="007B1DEF" w:rsidP="0068508F">
            <w:pPr>
              <w:rPr>
                <w:rFonts w:cs="Times New Roman"/>
              </w:rPr>
            </w:pPr>
            <w:r w:rsidRPr="00BD6916">
              <w:rPr>
                <w:rFonts w:cs="Times New Roman"/>
              </w:rPr>
              <w:t>(enter city)</w:t>
            </w:r>
          </w:p>
        </w:tc>
      </w:tr>
      <w:tr w:rsidR="007B1DEF" w:rsidRPr="00E142A0" w14:paraId="4EA6ED01" w14:textId="77777777" w:rsidTr="003F23DC">
        <w:tc>
          <w:tcPr>
            <w:tcW w:w="0" w:type="auto"/>
            <w:tcBorders>
              <w:top w:val="single" w:sz="4" w:space="0" w:color="auto"/>
              <w:left w:val="single" w:sz="4" w:space="0" w:color="auto"/>
              <w:bottom w:val="single" w:sz="4" w:space="0" w:color="auto"/>
              <w:right w:val="single" w:sz="4" w:space="0" w:color="auto"/>
            </w:tcBorders>
          </w:tcPr>
          <w:p w14:paraId="3D7C8C83" w14:textId="0E84D986" w:rsidR="007B1DEF" w:rsidRPr="00BD6916" w:rsidRDefault="007B1DEF" w:rsidP="003F23DC">
            <w:pPr>
              <w:jc w:val="center"/>
              <w:rPr>
                <w:rFonts w:cs="Times New Roman"/>
              </w:rPr>
            </w:pPr>
            <w:r>
              <w:rPr>
                <w:rFonts w:cs="Times New Roman"/>
              </w:rPr>
              <w:t>DEMO13b</w:t>
            </w:r>
          </w:p>
        </w:tc>
        <w:tc>
          <w:tcPr>
            <w:tcW w:w="0" w:type="auto"/>
            <w:tcBorders>
              <w:top w:val="single" w:sz="4" w:space="0" w:color="auto"/>
              <w:left w:val="single" w:sz="4" w:space="0" w:color="auto"/>
              <w:bottom w:val="single" w:sz="4" w:space="0" w:color="auto"/>
              <w:right w:val="single" w:sz="4" w:space="0" w:color="auto"/>
            </w:tcBorders>
          </w:tcPr>
          <w:p w14:paraId="6E274345" w14:textId="016036CC" w:rsidR="007B1DEF" w:rsidRPr="00BD6916" w:rsidRDefault="007B1DEF" w:rsidP="0068508F">
            <w:pPr>
              <w:rPr>
                <w:rFonts w:cs="Times New Roman"/>
              </w:rPr>
            </w:pPr>
            <w:r>
              <w:rPr>
                <w:rFonts w:cs="Times New Roman"/>
              </w:rPr>
              <w:t>Where were you born? (state)</w:t>
            </w:r>
          </w:p>
        </w:tc>
        <w:tc>
          <w:tcPr>
            <w:tcW w:w="0" w:type="auto"/>
            <w:tcBorders>
              <w:top w:val="single" w:sz="4" w:space="0" w:color="auto"/>
              <w:left w:val="single" w:sz="4" w:space="0" w:color="auto"/>
              <w:bottom w:val="single" w:sz="4" w:space="0" w:color="auto"/>
              <w:right w:val="single" w:sz="4" w:space="0" w:color="auto"/>
            </w:tcBorders>
          </w:tcPr>
          <w:p w14:paraId="734CAB6B" w14:textId="6322E9F4" w:rsidR="007B1DEF" w:rsidRPr="00BD6916" w:rsidRDefault="007B1DEF" w:rsidP="0068508F">
            <w:pPr>
              <w:rPr>
                <w:rFonts w:cs="Times New Roman"/>
              </w:rPr>
            </w:pPr>
            <w:r w:rsidRPr="00BD6916">
              <w:rPr>
                <w:rFonts w:cs="Times New Roman"/>
              </w:rPr>
              <w:t>(enter state)</w:t>
            </w:r>
          </w:p>
        </w:tc>
      </w:tr>
      <w:tr w:rsidR="007B1DEF" w:rsidRPr="00E142A0" w14:paraId="27243D6E" w14:textId="77777777" w:rsidTr="003F23DC">
        <w:tc>
          <w:tcPr>
            <w:tcW w:w="0" w:type="auto"/>
            <w:tcBorders>
              <w:top w:val="single" w:sz="4" w:space="0" w:color="auto"/>
              <w:left w:val="single" w:sz="4" w:space="0" w:color="auto"/>
              <w:bottom w:val="single" w:sz="4" w:space="0" w:color="auto"/>
              <w:right w:val="single" w:sz="4" w:space="0" w:color="auto"/>
            </w:tcBorders>
          </w:tcPr>
          <w:p w14:paraId="74DF1A19" w14:textId="1999A387" w:rsidR="007B1DEF" w:rsidRPr="00BD6916" w:rsidRDefault="007B1DEF" w:rsidP="003F23DC">
            <w:pPr>
              <w:jc w:val="center"/>
              <w:rPr>
                <w:rFonts w:cs="Times New Roman"/>
              </w:rPr>
            </w:pPr>
            <w:r>
              <w:rPr>
                <w:rFonts w:cs="Times New Roman"/>
              </w:rPr>
              <w:t>DEMO13c</w:t>
            </w:r>
          </w:p>
        </w:tc>
        <w:tc>
          <w:tcPr>
            <w:tcW w:w="0" w:type="auto"/>
            <w:tcBorders>
              <w:top w:val="single" w:sz="4" w:space="0" w:color="auto"/>
              <w:left w:val="single" w:sz="4" w:space="0" w:color="auto"/>
              <w:bottom w:val="single" w:sz="4" w:space="0" w:color="auto"/>
              <w:right w:val="single" w:sz="4" w:space="0" w:color="auto"/>
            </w:tcBorders>
          </w:tcPr>
          <w:p w14:paraId="2DF93003" w14:textId="4D76182C" w:rsidR="007B1DEF" w:rsidRPr="00BD6916" w:rsidRDefault="007B1DEF" w:rsidP="0068508F">
            <w:pPr>
              <w:rPr>
                <w:rFonts w:cs="Times New Roman"/>
              </w:rPr>
            </w:pPr>
            <w:r>
              <w:rPr>
                <w:rFonts w:cs="Times New Roman"/>
              </w:rPr>
              <w:t>Where were you born? (country)</w:t>
            </w:r>
          </w:p>
        </w:tc>
        <w:tc>
          <w:tcPr>
            <w:tcW w:w="0" w:type="auto"/>
            <w:tcBorders>
              <w:top w:val="single" w:sz="4" w:space="0" w:color="auto"/>
              <w:left w:val="single" w:sz="4" w:space="0" w:color="auto"/>
              <w:bottom w:val="single" w:sz="4" w:space="0" w:color="auto"/>
              <w:right w:val="single" w:sz="4" w:space="0" w:color="auto"/>
            </w:tcBorders>
          </w:tcPr>
          <w:p w14:paraId="4BB3B18A" w14:textId="468A2FD1" w:rsidR="007B1DEF" w:rsidRPr="00BD6916" w:rsidRDefault="007B1DEF" w:rsidP="0068508F">
            <w:pPr>
              <w:rPr>
                <w:rFonts w:cs="Times New Roman"/>
              </w:rPr>
            </w:pPr>
            <w:r w:rsidRPr="00BD6916">
              <w:rPr>
                <w:rFonts w:cs="Times New Roman"/>
              </w:rPr>
              <w:t>(enter country)</w:t>
            </w:r>
          </w:p>
        </w:tc>
      </w:tr>
      <w:tr w:rsidR="007B1DEF" w:rsidRPr="00E142A0" w14:paraId="61477C9F" w14:textId="77777777" w:rsidTr="003F23DC">
        <w:tc>
          <w:tcPr>
            <w:tcW w:w="0" w:type="auto"/>
            <w:tcBorders>
              <w:top w:val="single" w:sz="4" w:space="0" w:color="auto"/>
              <w:left w:val="single" w:sz="4" w:space="0" w:color="auto"/>
              <w:bottom w:val="single" w:sz="4" w:space="0" w:color="auto"/>
              <w:right w:val="single" w:sz="4" w:space="0" w:color="auto"/>
            </w:tcBorders>
          </w:tcPr>
          <w:p w14:paraId="34556EEB" w14:textId="3E594AFB" w:rsidR="007B1DEF" w:rsidRPr="00BD6916" w:rsidRDefault="007B1DEF" w:rsidP="003F23DC">
            <w:pPr>
              <w:jc w:val="center"/>
              <w:rPr>
                <w:rFonts w:cs="Times New Roman"/>
              </w:rPr>
            </w:pPr>
            <w:r>
              <w:rPr>
                <w:rFonts w:cs="Times New Roman"/>
              </w:rPr>
              <w:t>DEMO14</w:t>
            </w:r>
          </w:p>
        </w:tc>
        <w:tc>
          <w:tcPr>
            <w:tcW w:w="0" w:type="auto"/>
            <w:tcBorders>
              <w:top w:val="single" w:sz="4" w:space="0" w:color="auto"/>
              <w:left w:val="single" w:sz="4" w:space="0" w:color="auto"/>
              <w:bottom w:val="single" w:sz="4" w:space="0" w:color="auto"/>
              <w:right w:val="single" w:sz="4" w:space="0" w:color="auto"/>
            </w:tcBorders>
          </w:tcPr>
          <w:p w14:paraId="4C8CEB90" w14:textId="029E41CD" w:rsidR="007B1DEF" w:rsidRPr="00BD6916" w:rsidRDefault="007B1DEF" w:rsidP="0068508F">
            <w:pPr>
              <w:rPr>
                <w:rFonts w:cs="Times New Roman"/>
              </w:rPr>
            </w:pPr>
            <w:r>
              <w:rPr>
                <w:rFonts w:cs="Times New Roman"/>
              </w:rPr>
              <w:t>Was English your first language?</w:t>
            </w:r>
          </w:p>
        </w:tc>
        <w:tc>
          <w:tcPr>
            <w:tcW w:w="0" w:type="auto"/>
            <w:tcBorders>
              <w:top w:val="single" w:sz="4" w:space="0" w:color="auto"/>
              <w:left w:val="single" w:sz="4" w:space="0" w:color="auto"/>
              <w:bottom w:val="single" w:sz="4" w:space="0" w:color="auto"/>
              <w:right w:val="single" w:sz="4" w:space="0" w:color="auto"/>
            </w:tcBorders>
          </w:tcPr>
          <w:p w14:paraId="0C4EF4F2" w14:textId="748B3135" w:rsidR="007B1DEF" w:rsidRPr="00BD6916" w:rsidRDefault="007B1DEF" w:rsidP="0068508F">
            <w:pPr>
              <w:rPr>
                <w:rFonts w:cs="Times New Roman"/>
              </w:rPr>
            </w:pPr>
            <w:r>
              <w:rPr>
                <w:rFonts w:cs="Times New Roman"/>
              </w:rPr>
              <w:t>0=</w:t>
            </w:r>
            <w:r w:rsidRPr="00BD6916">
              <w:rPr>
                <w:rFonts w:cs="Times New Roman"/>
              </w:rPr>
              <w:t>No</w:t>
            </w:r>
          </w:p>
          <w:p w14:paraId="5535C402" w14:textId="17498FA7" w:rsidR="007B1DEF" w:rsidRPr="00104C84" w:rsidRDefault="007B1DEF" w:rsidP="0068508F">
            <w:pPr>
              <w:rPr>
                <w:rFonts w:cs="Times New Roman"/>
                <w:b/>
              </w:rPr>
            </w:pPr>
            <w:r>
              <w:rPr>
                <w:rFonts w:cs="Times New Roman"/>
              </w:rPr>
              <w:t>1=</w:t>
            </w:r>
            <w:r w:rsidRPr="00BD6916">
              <w:rPr>
                <w:rFonts w:cs="Times New Roman"/>
              </w:rPr>
              <w:t>Yes</w:t>
            </w:r>
          </w:p>
        </w:tc>
      </w:tr>
      <w:tr w:rsidR="007B1DEF" w:rsidRPr="00E142A0" w14:paraId="48F92AEC" w14:textId="77777777" w:rsidTr="003F23DC">
        <w:tc>
          <w:tcPr>
            <w:tcW w:w="0" w:type="auto"/>
            <w:tcBorders>
              <w:top w:val="single" w:sz="4" w:space="0" w:color="auto"/>
              <w:left w:val="single" w:sz="4" w:space="0" w:color="auto"/>
              <w:bottom w:val="single" w:sz="4" w:space="0" w:color="auto"/>
              <w:right w:val="single" w:sz="4" w:space="0" w:color="auto"/>
            </w:tcBorders>
          </w:tcPr>
          <w:p w14:paraId="7EB12EE2" w14:textId="723D8530" w:rsidR="007B1DEF" w:rsidRDefault="007B1DEF" w:rsidP="003F23DC">
            <w:pPr>
              <w:jc w:val="center"/>
              <w:rPr>
                <w:rFonts w:cs="Times New Roman"/>
              </w:rPr>
            </w:pPr>
            <w:r>
              <w:rPr>
                <w:rFonts w:cs="Times New Roman"/>
              </w:rPr>
              <w:t>DEMO15</w:t>
            </w:r>
          </w:p>
        </w:tc>
        <w:tc>
          <w:tcPr>
            <w:tcW w:w="0" w:type="auto"/>
            <w:tcBorders>
              <w:top w:val="single" w:sz="4" w:space="0" w:color="auto"/>
              <w:left w:val="single" w:sz="4" w:space="0" w:color="auto"/>
              <w:bottom w:val="single" w:sz="4" w:space="0" w:color="auto"/>
              <w:right w:val="single" w:sz="4" w:space="0" w:color="auto"/>
            </w:tcBorders>
          </w:tcPr>
          <w:p w14:paraId="6E609F2A" w14:textId="3D2B7215" w:rsidR="007B1DEF" w:rsidRDefault="007B1DEF" w:rsidP="0068508F">
            <w:pPr>
              <w:rPr>
                <w:rFonts w:cs="Times New Roman"/>
              </w:rPr>
            </w:pPr>
            <w:r>
              <w:rPr>
                <w:rFonts w:cs="Times New Roman"/>
              </w:rPr>
              <w:t>At what age did you learn English?</w:t>
            </w:r>
          </w:p>
        </w:tc>
        <w:tc>
          <w:tcPr>
            <w:tcW w:w="0" w:type="auto"/>
            <w:tcBorders>
              <w:top w:val="single" w:sz="4" w:space="0" w:color="auto"/>
              <w:left w:val="single" w:sz="4" w:space="0" w:color="auto"/>
              <w:bottom w:val="single" w:sz="4" w:space="0" w:color="auto"/>
              <w:right w:val="single" w:sz="4" w:space="0" w:color="auto"/>
            </w:tcBorders>
          </w:tcPr>
          <w:p w14:paraId="0BC71342" w14:textId="6C462ECD" w:rsidR="007B1DEF" w:rsidRPr="00BD6916" w:rsidRDefault="007B1DEF" w:rsidP="0068508F">
            <w:pPr>
              <w:rPr>
                <w:rFonts w:cs="Times New Roman"/>
              </w:rPr>
            </w:pPr>
            <w:r>
              <w:rPr>
                <w:rFonts w:cs="Times New Roman"/>
              </w:rPr>
              <w:t>(enter age)</w:t>
            </w:r>
          </w:p>
        </w:tc>
      </w:tr>
      <w:tr w:rsidR="007B1DEF" w:rsidRPr="00E142A0" w14:paraId="61F1F8D3" w14:textId="77777777" w:rsidTr="003F23DC">
        <w:tc>
          <w:tcPr>
            <w:tcW w:w="0" w:type="auto"/>
            <w:tcBorders>
              <w:top w:val="single" w:sz="4" w:space="0" w:color="auto"/>
              <w:left w:val="single" w:sz="4" w:space="0" w:color="auto"/>
              <w:bottom w:val="single" w:sz="4" w:space="0" w:color="auto"/>
              <w:right w:val="single" w:sz="4" w:space="0" w:color="auto"/>
            </w:tcBorders>
          </w:tcPr>
          <w:p w14:paraId="19F07E99" w14:textId="66EE7FC5" w:rsidR="007B1DEF" w:rsidRDefault="007B1DEF" w:rsidP="003F23DC">
            <w:pPr>
              <w:jc w:val="center"/>
              <w:rPr>
                <w:rFonts w:cs="Times New Roman"/>
              </w:rPr>
            </w:pPr>
            <w:r>
              <w:rPr>
                <w:rFonts w:cs="Times New Roman"/>
              </w:rPr>
              <w:t>DEMO16</w:t>
            </w:r>
          </w:p>
        </w:tc>
        <w:tc>
          <w:tcPr>
            <w:tcW w:w="0" w:type="auto"/>
            <w:tcBorders>
              <w:top w:val="single" w:sz="4" w:space="0" w:color="auto"/>
              <w:left w:val="single" w:sz="4" w:space="0" w:color="auto"/>
              <w:bottom w:val="single" w:sz="4" w:space="0" w:color="auto"/>
              <w:right w:val="single" w:sz="4" w:space="0" w:color="auto"/>
            </w:tcBorders>
          </w:tcPr>
          <w:p w14:paraId="3A356569" w14:textId="66A8A685" w:rsidR="007B1DEF" w:rsidRDefault="007B1DEF" w:rsidP="0068508F">
            <w:pPr>
              <w:rPr>
                <w:rFonts w:cs="Times New Roman"/>
              </w:rPr>
            </w:pPr>
            <w:r>
              <w:rPr>
                <w:rFonts w:cs="Times New Roman"/>
              </w:rPr>
              <w:t>What was the first language that you learned?</w:t>
            </w:r>
          </w:p>
        </w:tc>
        <w:tc>
          <w:tcPr>
            <w:tcW w:w="0" w:type="auto"/>
            <w:tcBorders>
              <w:top w:val="single" w:sz="4" w:space="0" w:color="auto"/>
              <w:left w:val="single" w:sz="4" w:space="0" w:color="auto"/>
              <w:bottom w:val="single" w:sz="4" w:space="0" w:color="auto"/>
              <w:right w:val="single" w:sz="4" w:space="0" w:color="auto"/>
            </w:tcBorders>
          </w:tcPr>
          <w:p w14:paraId="2D803EF8" w14:textId="05ED81C7" w:rsidR="007B1DEF" w:rsidRPr="00BD6916" w:rsidRDefault="007B1DEF" w:rsidP="0068508F">
            <w:pPr>
              <w:rPr>
                <w:rFonts w:cs="Times New Roman"/>
              </w:rPr>
            </w:pPr>
          </w:p>
        </w:tc>
      </w:tr>
      <w:tr w:rsidR="007B1DEF" w:rsidRPr="00E142A0" w14:paraId="78DC26DA" w14:textId="77777777" w:rsidTr="003F23DC">
        <w:tc>
          <w:tcPr>
            <w:tcW w:w="0" w:type="auto"/>
            <w:tcBorders>
              <w:top w:val="single" w:sz="4" w:space="0" w:color="auto"/>
              <w:left w:val="single" w:sz="4" w:space="0" w:color="auto"/>
              <w:bottom w:val="single" w:sz="4" w:space="0" w:color="auto"/>
              <w:right w:val="single" w:sz="4" w:space="0" w:color="auto"/>
            </w:tcBorders>
          </w:tcPr>
          <w:p w14:paraId="1AE3A1F4" w14:textId="285F1082" w:rsidR="007B1DEF" w:rsidRDefault="007B1DEF" w:rsidP="003F23DC">
            <w:pPr>
              <w:jc w:val="center"/>
              <w:rPr>
                <w:rFonts w:cs="Times New Roman"/>
              </w:rPr>
            </w:pPr>
            <w:r>
              <w:rPr>
                <w:rFonts w:cs="Times New Roman"/>
              </w:rPr>
              <w:t>DEMO161</w:t>
            </w:r>
          </w:p>
        </w:tc>
        <w:tc>
          <w:tcPr>
            <w:tcW w:w="0" w:type="auto"/>
            <w:tcBorders>
              <w:top w:val="single" w:sz="4" w:space="0" w:color="auto"/>
              <w:left w:val="single" w:sz="4" w:space="0" w:color="auto"/>
              <w:bottom w:val="single" w:sz="4" w:space="0" w:color="auto"/>
              <w:right w:val="single" w:sz="4" w:space="0" w:color="auto"/>
            </w:tcBorders>
          </w:tcPr>
          <w:p w14:paraId="29C8C550" w14:textId="4BB58AD6" w:rsidR="007B1DEF" w:rsidRDefault="00393199" w:rsidP="0068508F">
            <w:pPr>
              <w:rPr>
                <w:rFonts w:cs="Times New Roman"/>
              </w:rPr>
            </w:pPr>
            <w:r>
              <w:rPr>
                <w:rFonts w:cs="Times New Roman"/>
              </w:rPr>
              <w:t>What percent</w:t>
            </w:r>
            <w:r w:rsidR="007B1DEF">
              <w:rPr>
                <w:rFonts w:cs="Times New Roman"/>
              </w:rPr>
              <w:t xml:space="preserve"> of time do you speak English at home?</w:t>
            </w:r>
          </w:p>
        </w:tc>
        <w:tc>
          <w:tcPr>
            <w:tcW w:w="0" w:type="auto"/>
            <w:tcBorders>
              <w:top w:val="single" w:sz="4" w:space="0" w:color="auto"/>
              <w:left w:val="single" w:sz="4" w:space="0" w:color="auto"/>
              <w:bottom w:val="single" w:sz="4" w:space="0" w:color="auto"/>
              <w:right w:val="single" w:sz="4" w:space="0" w:color="auto"/>
            </w:tcBorders>
          </w:tcPr>
          <w:p w14:paraId="16466655" w14:textId="77777777" w:rsidR="007B1DEF" w:rsidRPr="00BD6916" w:rsidRDefault="007B1DEF" w:rsidP="0068508F">
            <w:pPr>
              <w:rPr>
                <w:rFonts w:cs="Times New Roman"/>
              </w:rPr>
            </w:pPr>
          </w:p>
        </w:tc>
      </w:tr>
      <w:tr w:rsidR="007B1DEF" w:rsidRPr="00E142A0" w14:paraId="4B972139" w14:textId="77777777" w:rsidTr="003F23DC">
        <w:tc>
          <w:tcPr>
            <w:tcW w:w="0" w:type="auto"/>
            <w:tcBorders>
              <w:top w:val="single" w:sz="4" w:space="0" w:color="auto"/>
              <w:left w:val="single" w:sz="4" w:space="0" w:color="auto"/>
              <w:bottom w:val="single" w:sz="4" w:space="0" w:color="auto"/>
              <w:right w:val="single" w:sz="4" w:space="0" w:color="auto"/>
            </w:tcBorders>
          </w:tcPr>
          <w:p w14:paraId="30CB688A" w14:textId="48B3DC26" w:rsidR="007B1DEF" w:rsidRDefault="00206CEF" w:rsidP="003F23DC">
            <w:pPr>
              <w:jc w:val="center"/>
              <w:rPr>
                <w:rFonts w:cs="Times New Roman"/>
              </w:rPr>
            </w:pPr>
            <w:ins w:id="27" w:author="Windows User" w:date="2019-08-16T15:33:00Z">
              <w:r w:rsidRPr="00206CEF">
                <w:rPr>
                  <w:rFonts w:cs="Times New Roman"/>
                </w:rPr>
                <w:t>DEMO17</w:t>
              </w:r>
            </w:ins>
          </w:p>
        </w:tc>
        <w:tc>
          <w:tcPr>
            <w:tcW w:w="0" w:type="auto"/>
            <w:tcBorders>
              <w:top w:val="single" w:sz="4" w:space="0" w:color="auto"/>
              <w:left w:val="single" w:sz="4" w:space="0" w:color="auto"/>
              <w:bottom w:val="single" w:sz="4" w:space="0" w:color="auto"/>
              <w:right w:val="single" w:sz="4" w:space="0" w:color="auto"/>
            </w:tcBorders>
          </w:tcPr>
          <w:p w14:paraId="06764CFB" w14:textId="472AB750" w:rsidR="007B1DEF" w:rsidRDefault="007B1DEF" w:rsidP="0068508F">
            <w:pPr>
              <w:rPr>
                <w:rFonts w:cs="Times New Roman"/>
              </w:rPr>
            </w:pPr>
            <w:r>
              <w:rPr>
                <w:rFonts w:cs="Times New Roman"/>
              </w:rPr>
              <w:t>How many years of education have you had?</w:t>
            </w:r>
            <w:ins w:id="28" w:author="Windows User" w:date="2019-08-16T15:24:00Z">
              <w:r w:rsidR="006F09CF">
                <w:rPr>
                  <w:rFonts w:cs="Times New Roman"/>
                </w:rPr>
                <w:t xml:space="preserve"> </w:t>
              </w:r>
            </w:ins>
            <w:ins w:id="29" w:author="Windows User" w:date="2019-08-16T15:25:00Z">
              <w:r w:rsidR="006F09CF" w:rsidRPr="00574087">
                <w:rPr>
                  <w:rFonts w:cs="Times New Roman"/>
                  <w:highlight w:val="yellow"/>
                </w:rPr>
                <w:t>(This question is no longer asked because it was previously recorded</w:t>
              </w:r>
              <w:r w:rsidR="006F09CF" w:rsidRPr="006F09CF">
                <w:rPr>
                  <w:rFonts w:cs="Times New Roman"/>
                  <w:highlight w:val="yellow"/>
                  <w:rPrChange w:id="30" w:author="Windows User" w:date="2019-08-16T15:25:00Z">
                    <w:rPr>
                      <w:rFonts w:cs="Times New Roman"/>
                      <w:b/>
                      <w:highlight w:val="yellow"/>
                    </w:rPr>
                  </w:rPrChange>
                </w:rPr>
                <w:t xml:space="preserve">) </w:t>
              </w:r>
            </w:ins>
            <w:ins w:id="31" w:author="Windows User" w:date="2019-08-16T15:24:00Z">
              <w:r w:rsidR="006F09CF">
                <w:rPr>
                  <w:rFonts w:cs="Times New Roman"/>
                  <w:b/>
                  <w:highlight w:val="yellow"/>
                </w:rPr>
                <w:t>NOTE: SEE IDENTIFICATION VARIABLES SECTION FOR THIS INFORMATION</w:t>
              </w:r>
            </w:ins>
          </w:p>
        </w:tc>
        <w:tc>
          <w:tcPr>
            <w:tcW w:w="0" w:type="auto"/>
            <w:tcBorders>
              <w:top w:val="single" w:sz="4" w:space="0" w:color="auto"/>
              <w:left w:val="single" w:sz="4" w:space="0" w:color="auto"/>
              <w:bottom w:val="single" w:sz="4" w:space="0" w:color="auto"/>
              <w:right w:val="single" w:sz="4" w:space="0" w:color="auto"/>
            </w:tcBorders>
          </w:tcPr>
          <w:p w14:paraId="0373DA4E" w14:textId="77777777" w:rsidR="007B1DEF" w:rsidRPr="00BD6916" w:rsidRDefault="007B1DEF" w:rsidP="0068508F">
            <w:pPr>
              <w:rPr>
                <w:rFonts w:cs="Times New Roman"/>
              </w:rPr>
            </w:pPr>
          </w:p>
        </w:tc>
      </w:tr>
      <w:tr w:rsidR="007B1DEF" w:rsidRPr="00E142A0" w14:paraId="7AEA2DD8" w14:textId="77777777" w:rsidTr="003F23DC">
        <w:tc>
          <w:tcPr>
            <w:tcW w:w="0" w:type="auto"/>
            <w:tcBorders>
              <w:top w:val="single" w:sz="4" w:space="0" w:color="auto"/>
              <w:left w:val="single" w:sz="4" w:space="0" w:color="auto"/>
              <w:bottom w:val="single" w:sz="4" w:space="0" w:color="auto"/>
              <w:right w:val="single" w:sz="4" w:space="0" w:color="auto"/>
            </w:tcBorders>
          </w:tcPr>
          <w:p w14:paraId="7FE26656" w14:textId="1F4FD06B" w:rsidR="007B1DEF" w:rsidRDefault="007B1DEF" w:rsidP="003F23DC">
            <w:pPr>
              <w:jc w:val="center"/>
              <w:rPr>
                <w:rFonts w:cs="Times New Roman"/>
              </w:rPr>
            </w:pPr>
            <w:r>
              <w:rPr>
                <w:rFonts w:cs="Times New Roman"/>
              </w:rPr>
              <w:t>DEMO171</w:t>
            </w:r>
          </w:p>
        </w:tc>
        <w:tc>
          <w:tcPr>
            <w:tcW w:w="0" w:type="auto"/>
            <w:tcBorders>
              <w:top w:val="single" w:sz="4" w:space="0" w:color="auto"/>
              <w:left w:val="single" w:sz="4" w:space="0" w:color="auto"/>
              <w:bottom w:val="single" w:sz="4" w:space="0" w:color="auto"/>
              <w:right w:val="single" w:sz="4" w:space="0" w:color="auto"/>
            </w:tcBorders>
          </w:tcPr>
          <w:p w14:paraId="2B7D0142" w14:textId="53FB6C1E" w:rsidR="007B1DEF" w:rsidRDefault="007B1DEF" w:rsidP="0068508F">
            <w:pPr>
              <w:rPr>
                <w:rFonts w:cs="Times New Roman"/>
              </w:rPr>
            </w:pPr>
            <w:r>
              <w:rPr>
                <w:rFonts w:cs="Times New Roman"/>
              </w:rPr>
              <w:t>Where did you receive most of your education?</w:t>
            </w:r>
          </w:p>
        </w:tc>
        <w:tc>
          <w:tcPr>
            <w:tcW w:w="0" w:type="auto"/>
            <w:tcBorders>
              <w:top w:val="single" w:sz="4" w:space="0" w:color="auto"/>
              <w:left w:val="single" w:sz="4" w:space="0" w:color="auto"/>
              <w:bottom w:val="single" w:sz="4" w:space="0" w:color="auto"/>
              <w:right w:val="single" w:sz="4" w:space="0" w:color="auto"/>
            </w:tcBorders>
          </w:tcPr>
          <w:p w14:paraId="75A5F8F2" w14:textId="77777777" w:rsidR="007B1DEF" w:rsidRPr="00BD6916" w:rsidRDefault="007B1DEF" w:rsidP="0068508F">
            <w:pPr>
              <w:rPr>
                <w:rFonts w:cs="Times New Roman"/>
              </w:rPr>
            </w:pPr>
          </w:p>
        </w:tc>
      </w:tr>
      <w:tr w:rsidR="007B1DEF" w:rsidRPr="00E142A0" w14:paraId="5B414694" w14:textId="77777777" w:rsidTr="003F23DC">
        <w:tc>
          <w:tcPr>
            <w:tcW w:w="0" w:type="auto"/>
            <w:tcBorders>
              <w:top w:val="single" w:sz="4" w:space="0" w:color="auto"/>
              <w:left w:val="single" w:sz="4" w:space="0" w:color="auto"/>
              <w:bottom w:val="single" w:sz="4" w:space="0" w:color="auto"/>
              <w:right w:val="single" w:sz="4" w:space="0" w:color="auto"/>
            </w:tcBorders>
          </w:tcPr>
          <w:p w14:paraId="04EDBB32" w14:textId="1B3741F2" w:rsidR="007B1DEF" w:rsidRDefault="007B1DEF" w:rsidP="003F23DC">
            <w:pPr>
              <w:jc w:val="center"/>
              <w:rPr>
                <w:rFonts w:cs="Times New Roman"/>
              </w:rPr>
            </w:pPr>
            <w:r>
              <w:rPr>
                <w:rFonts w:cs="Times New Roman"/>
              </w:rPr>
              <w:lastRenderedPageBreak/>
              <w:t>DEMO18</w:t>
            </w:r>
          </w:p>
        </w:tc>
        <w:tc>
          <w:tcPr>
            <w:tcW w:w="0" w:type="auto"/>
            <w:tcBorders>
              <w:top w:val="single" w:sz="4" w:space="0" w:color="auto"/>
              <w:left w:val="single" w:sz="4" w:space="0" w:color="auto"/>
              <w:bottom w:val="single" w:sz="4" w:space="0" w:color="auto"/>
              <w:right w:val="single" w:sz="4" w:space="0" w:color="auto"/>
            </w:tcBorders>
          </w:tcPr>
          <w:p w14:paraId="2F332D3B" w14:textId="31E99F68" w:rsidR="007B1DEF" w:rsidRDefault="007B1DEF" w:rsidP="0068508F">
            <w:pPr>
              <w:rPr>
                <w:rFonts w:cs="Times New Roman"/>
              </w:rPr>
            </w:pPr>
            <w:r>
              <w:rPr>
                <w:rFonts w:cs="Times New Roman"/>
              </w:rPr>
              <w:t>How well did you do in school? A Student?, etc.</w:t>
            </w:r>
          </w:p>
        </w:tc>
        <w:tc>
          <w:tcPr>
            <w:tcW w:w="0" w:type="auto"/>
            <w:tcBorders>
              <w:top w:val="single" w:sz="4" w:space="0" w:color="auto"/>
              <w:left w:val="single" w:sz="4" w:space="0" w:color="auto"/>
              <w:bottom w:val="single" w:sz="4" w:space="0" w:color="auto"/>
              <w:right w:val="single" w:sz="4" w:space="0" w:color="auto"/>
            </w:tcBorders>
          </w:tcPr>
          <w:p w14:paraId="6A951EFD" w14:textId="77777777" w:rsidR="007B1DEF" w:rsidRDefault="007B1DEF" w:rsidP="0068508F">
            <w:pPr>
              <w:rPr>
                <w:rFonts w:cs="Times New Roman"/>
              </w:rPr>
            </w:pPr>
            <w:r>
              <w:rPr>
                <w:rFonts w:cs="Times New Roman"/>
              </w:rPr>
              <w:t>1=A Student</w:t>
            </w:r>
          </w:p>
          <w:p w14:paraId="2EE94F5C" w14:textId="77777777" w:rsidR="007B1DEF" w:rsidRDefault="007B1DEF" w:rsidP="0068508F">
            <w:pPr>
              <w:rPr>
                <w:rFonts w:cs="Times New Roman"/>
              </w:rPr>
            </w:pPr>
            <w:r>
              <w:rPr>
                <w:rFonts w:cs="Times New Roman"/>
              </w:rPr>
              <w:t>2=B Student</w:t>
            </w:r>
          </w:p>
          <w:p w14:paraId="6E4710B3" w14:textId="77777777" w:rsidR="007B1DEF" w:rsidRDefault="007B1DEF" w:rsidP="0068508F">
            <w:pPr>
              <w:rPr>
                <w:rFonts w:cs="Times New Roman"/>
              </w:rPr>
            </w:pPr>
            <w:r>
              <w:rPr>
                <w:rFonts w:cs="Times New Roman"/>
              </w:rPr>
              <w:t>3=C Student</w:t>
            </w:r>
          </w:p>
          <w:p w14:paraId="5A30D195" w14:textId="77777777" w:rsidR="007B1DEF" w:rsidRDefault="007B1DEF" w:rsidP="0068508F">
            <w:pPr>
              <w:rPr>
                <w:rFonts w:cs="Times New Roman"/>
              </w:rPr>
            </w:pPr>
            <w:r>
              <w:rPr>
                <w:rFonts w:cs="Times New Roman"/>
              </w:rPr>
              <w:t>4=D Student</w:t>
            </w:r>
          </w:p>
          <w:p w14:paraId="595AEF86" w14:textId="093730A8" w:rsidR="007B1DEF" w:rsidRPr="00BD6916" w:rsidRDefault="007B1DEF" w:rsidP="0068508F">
            <w:pPr>
              <w:rPr>
                <w:rFonts w:cs="Times New Roman"/>
              </w:rPr>
            </w:pPr>
            <w:r>
              <w:rPr>
                <w:rFonts w:cs="Times New Roman"/>
              </w:rPr>
              <w:t>5=Don’t Know</w:t>
            </w:r>
          </w:p>
        </w:tc>
      </w:tr>
      <w:tr w:rsidR="007B1DEF" w:rsidRPr="00E142A0" w14:paraId="3465186D" w14:textId="77777777" w:rsidTr="003F23DC">
        <w:tc>
          <w:tcPr>
            <w:tcW w:w="0" w:type="auto"/>
            <w:tcBorders>
              <w:top w:val="single" w:sz="4" w:space="0" w:color="auto"/>
              <w:left w:val="single" w:sz="4" w:space="0" w:color="auto"/>
              <w:bottom w:val="single" w:sz="4" w:space="0" w:color="auto"/>
              <w:right w:val="single" w:sz="4" w:space="0" w:color="auto"/>
            </w:tcBorders>
          </w:tcPr>
          <w:p w14:paraId="014D5EA2" w14:textId="2552518F" w:rsidR="007B1DEF" w:rsidRDefault="007B1DEF" w:rsidP="003F23DC">
            <w:pPr>
              <w:jc w:val="center"/>
              <w:rPr>
                <w:rFonts w:cs="Times New Roman"/>
              </w:rPr>
            </w:pPr>
            <w:r>
              <w:rPr>
                <w:rFonts w:cs="Times New Roman"/>
              </w:rPr>
              <w:t>DEMO19</w:t>
            </w:r>
          </w:p>
        </w:tc>
        <w:tc>
          <w:tcPr>
            <w:tcW w:w="0" w:type="auto"/>
            <w:tcBorders>
              <w:top w:val="single" w:sz="4" w:space="0" w:color="auto"/>
              <w:left w:val="single" w:sz="4" w:space="0" w:color="auto"/>
              <w:bottom w:val="single" w:sz="4" w:space="0" w:color="auto"/>
              <w:right w:val="single" w:sz="4" w:space="0" w:color="auto"/>
            </w:tcBorders>
          </w:tcPr>
          <w:p w14:paraId="103426A0" w14:textId="620F9B16" w:rsidR="007B1DEF" w:rsidRDefault="007B1DEF" w:rsidP="0068508F">
            <w:pPr>
              <w:rPr>
                <w:rFonts w:cs="Times New Roman"/>
              </w:rPr>
            </w:pPr>
            <w:r>
              <w:rPr>
                <w:rFonts w:cs="Times New Roman"/>
              </w:rPr>
              <w:t>What is the highest degree that you hold?</w:t>
            </w:r>
          </w:p>
        </w:tc>
        <w:tc>
          <w:tcPr>
            <w:tcW w:w="0" w:type="auto"/>
            <w:tcBorders>
              <w:top w:val="single" w:sz="4" w:space="0" w:color="auto"/>
              <w:left w:val="single" w:sz="4" w:space="0" w:color="auto"/>
              <w:bottom w:val="single" w:sz="4" w:space="0" w:color="auto"/>
              <w:right w:val="single" w:sz="4" w:space="0" w:color="auto"/>
            </w:tcBorders>
          </w:tcPr>
          <w:p w14:paraId="0BBD876B" w14:textId="77777777" w:rsidR="007B1DEF" w:rsidRDefault="007B1DEF" w:rsidP="0068508F">
            <w:pPr>
              <w:rPr>
                <w:rFonts w:cs="Times New Roman"/>
              </w:rPr>
            </w:pPr>
            <w:r>
              <w:rPr>
                <w:rFonts w:cs="Times New Roman"/>
              </w:rPr>
              <w:t>1=None</w:t>
            </w:r>
          </w:p>
          <w:p w14:paraId="14F81E00" w14:textId="563F0FE0" w:rsidR="007B1DEF" w:rsidRDefault="007B1DEF" w:rsidP="0068508F">
            <w:pPr>
              <w:rPr>
                <w:rFonts w:cs="Times New Roman"/>
              </w:rPr>
            </w:pPr>
            <w:r>
              <w:rPr>
                <w:rFonts w:cs="Times New Roman"/>
              </w:rPr>
              <w:t>2=High School Diploma/GED</w:t>
            </w:r>
          </w:p>
          <w:p w14:paraId="58F3129B" w14:textId="77777777" w:rsidR="007B1DEF" w:rsidRDefault="007B1DEF" w:rsidP="0068508F">
            <w:pPr>
              <w:rPr>
                <w:rFonts w:cs="Times New Roman"/>
              </w:rPr>
            </w:pPr>
            <w:r>
              <w:rPr>
                <w:rFonts w:cs="Times New Roman"/>
              </w:rPr>
              <w:t>3=Bachelors</w:t>
            </w:r>
          </w:p>
          <w:p w14:paraId="0A3C2589" w14:textId="77777777" w:rsidR="007B1DEF" w:rsidRDefault="007B1DEF" w:rsidP="0068508F">
            <w:pPr>
              <w:rPr>
                <w:rFonts w:cs="Times New Roman"/>
              </w:rPr>
            </w:pPr>
            <w:r>
              <w:rPr>
                <w:rFonts w:cs="Times New Roman"/>
              </w:rPr>
              <w:t>4=Masters</w:t>
            </w:r>
          </w:p>
          <w:p w14:paraId="701E90D0" w14:textId="77777777" w:rsidR="007B1DEF" w:rsidRDefault="007B1DEF" w:rsidP="0068508F">
            <w:pPr>
              <w:rPr>
                <w:rFonts w:cs="Times New Roman"/>
              </w:rPr>
            </w:pPr>
            <w:r>
              <w:rPr>
                <w:rFonts w:cs="Times New Roman"/>
              </w:rPr>
              <w:t>5=Doctorate</w:t>
            </w:r>
          </w:p>
          <w:p w14:paraId="3BBA7D53" w14:textId="0F1AF4A5" w:rsidR="007B1DEF" w:rsidRPr="00BD6916" w:rsidRDefault="007B1DEF" w:rsidP="0068508F">
            <w:pPr>
              <w:rPr>
                <w:rFonts w:cs="Times New Roman"/>
              </w:rPr>
            </w:pPr>
            <w:r>
              <w:rPr>
                <w:rFonts w:cs="Times New Roman"/>
              </w:rPr>
              <w:t>6=Other</w:t>
            </w:r>
          </w:p>
        </w:tc>
      </w:tr>
      <w:tr w:rsidR="00393199" w:rsidRPr="00E142A0" w14:paraId="5315E4B0" w14:textId="77777777" w:rsidTr="003F23DC">
        <w:tc>
          <w:tcPr>
            <w:tcW w:w="0" w:type="auto"/>
            <w:tcBorders>
              <w:top w:val="single" w:sz="4" w:space="0" w:color="auto"/>
              <w:left w:val="single" w:sz="4" w:space="0" w:color="auto"/>
              <w:bottom w:val="single" w:sz="4" w:space="0" w:color="auto"/>
              <w:right w:val="single" w:sz="4" w:space="0" w:color="auto"/>
            </w:tcBorders>
          </w:tcPr>
          <w:p w14:paraId="49F36263" w14:textId="38EC9E86" w:rsidR="00393199" w:rsidRDefault="00393199" w:rsidP="003F23DC">
            <w:pPr>
              <w:jc w:val="center"/>
              <w:rPr>
                <w:rFonts w:cs="Times New Roman"/>
              </w:rPr>
            </w:pPr>
            <w:r w:rsidRPr="00393199">
              <w:rPr>
                <w:rFonts w:cs="Times New Roman"/>
              </w:rPr>
              <w:t>DEMO19Other</w:t>
            </w:r>
          </w:p>
        </w:tc>
        <w:tc>
          <w:tcPr>
            <w:tcW w:w="0" w:type="auto"/>
            <w:tcBorders>
              <w:top w:val="single" w:sz="4" w:space="0" w:color="auto"/>
              <w:left w:val="single" w:sz="4" w:space="0" w:color="auto"/>
              <w:bottom w:val="single" w:sz="4" w:space="0" w:color="auto"/>
              <w:right w:val="single" w:sz="4" w:space="0" w:color="auto"/>
            </w:tcBorders>
          </w:tcPr>
          <w:p w14:paraId="19125AE4" w14:textId="1E058DD3" w:rsidR="00393199" w:rsidRDefault="00393199" w:rsidP="0068508F">
            <w:pPr>
              <w:rPr>
                <w:rFonts w:cs="Times New Roman"/>
              </w:rPr>
            </w:pPr>
            <w:r w:rsidRPr="00393199">
              <w:rPr>
                <w:rFonts w:cs="Times New Roman"/>
              </w:rPr>
              <w:t>If Demo19 = 6, List other degree</w:t>
            </w:r>
          </w:p>
        </w:tc>
        <w:tc>
          <w:tcPr>
            <w:tcW w:w="0" w:type="auto"/>
            <w:tcBorders>
              <w:top w:val="single" w:sz="4" w:space="0" w:color="auto"/>
              <w:left w:val="single" w:sz="4" w:space="0" w:color="auto"/>
              <w:bottom w:val="single" w:sz="4" w:space="0" w:color="auto"/>
              <w:right w:val="single" w:sz="4" w:space="0" w:color="auto"/>
            </w:tcBorders>
          </w:tcPr>
          <w:p w14:paraId="70359805" w14:textId="77777777" w:rsidR="00393199" w:rsidRDefault="00393199" w:rsidP="0068508F">
            <w:pPr>
              <w:rPr>
                <w:rFonts w:cs="Times New Roman"/>
              </w:rPr>
            </w:pPr>
          </w:p>
        </w:tc>
      </w:tr>
      <w:tr w:rsidR="007B1DEF" w:rsidRPr="00E142A0" w14:paraId="18ABFE2F" w14:textId="77777777" w:rsidTr="003F23DC">
        <w:tc>
          <w:tcPr>
            <w:tcW w:w="0" w:type="auto"/>
            <w:tcBorders>
              <w:top w:val="single" w:sz="4" w:space="0" w:color="auto"/>
              <w:left w:val="single" w:sz="4" w:space="0" w:color="auto"/>
              <w:bottom w:val="single" w:sz="4" w:space="0" w:color="auto"/>
              <w:right w:val="single" w:sz="4" w:space="0" w:color="auto"/>
            </w:tcBorders>
          </w:tcPr>
          <w:p w14:paraId="2566D2FC" w14:textId="4C50EAE0" w:rsidR="007B1DEF" w:rsidRPr="006F09CF" w:rsidRDefault="007B1DEF" w:rsidP="003F23DC">
            <w:pPr>
              <w:jc w:val="center"/>
              <w:rPr>
                <w:rFonts w:cs="Times New Roman"/>
                <w:highlight w:val="yellow"/>
                <w:rPrChange w:id="32" w:author="Windows User" w:date="2019-08-16T15:23:00Z">
                  <w:rPr>
                    <w:rFonts w:cs="Times New Roman"/>
                  </w:rPr>
                </w:rPrChange>
              </w:rPr>
            </w:pPr>
            <w:r w:rsidRPr="006F09CF">
              <w:rPr>
                <w:rFonts w:cs="Times New Roman"/>
                <w:highlight w:val="yellow"/>
                <w:rPrChange w:id="33" w:author="Windows User" w:date="2019-08-16T15:23:00Z">
                  <w:rPr>
                    <w:rFonts w:cs="Times New Roman"/>
                  </w:rPr>
                </w:rPrChange>
              </w:rPr>
              <w:t>DEMO110</w:t>
            </w:r>
          </w:p>
        </w:tc>
        <w:tc>
          <w:tcPr>
            <w:tcW w:w="0" w:type="auto"/>
            <w:tcBorders>
              <w:top w:val="single" w:sz="4" w:space="0" w:color="auto"/>
              <w:left w:val="single" w:sz="4" w:space="0" w:color="auto"/>
              <w:bottom w:val="single" w:sz="4" w:space="0" w:color="auto"/>
              <w:right w:val="single" w:sz="4" w:space="0" w:color="auto"/>
            </w:tcBorders>
          </w:tcPr>
          <w:p w14:paraId="74B8C8AA" w14:textId="61475CD8" w:rsidR="007B1DEF" w:rsidRPr="006F09CF" w:rsidRDefault="007B1DEF" w:rsidP="0068508F">
            <w:pPr>
              <w:rPr>
                <w:rFonts w:cs="Times New Roman"/>
                <w:b/>
                <w:highlight w:val="yellow"/>
                <w:rPrChange w:id="34" w:author="Windows User" w:date="2019-08-16T15:23:00Z">
                  <w:rPr>
                    <w:rFonts w:cs="Times New Roman"/>
                  </w:rPr>
                </w:rPrChange>
              </w:rPr>
            </w:pPr>
            <w:r w:rsidRPr="006F09CF">
              <w:rPr>
                <w:rFonts w:cs="Times New Roman"/>
                <w:highlight w:val="yellow"/>
                <w:rPrChange w:id="35" w:author="Windows User" w:date="2019-08-16T15:23:00Z">
                  <w:rPr>
                    <w:rFonts w:cs="Times New Roman"/>
                  </w:rPr>
                </w:rPrChange>
              </w:rPr>
              <w:t>To which ethnic group do you belong?</w:t>
            </w:r>
            <w:r w:rsidR="00393199" w:rsidRPr="006F09CF">
              <w:rPr>
                <w:rFonts w:cs="Times New Roman"/>
                <w:highlight w:val="yellow"/>
                <w:rPrChange w:id="36" w:author="Windows User" w:date="2019-08-16T15:23:00Z">
                  <w:rPr>
                    <w:rFonts w:cs="Times New Roman"/>
                  </w:rPr>
                </w:rPrChange>
              </w:rPr>
              <w:t xml:space="preserve"> (This question is no longer asked because it was previously recorded)</w:t>
            </w:r>
            <w:ins w:id="37" w:author="Windows User" w:date="2019-08-16T15:23:00Z">
              <w:r w:rsidR="006F09CF">
                <w:rPr>
                  <w:rFonts w:cs="Times New Roman"/>
                  <w:b/>
                  <w:highlight w:val="yellow"/>
                </w:rPr>
                <w:t xml:space="preserve"> NOTE: SEE </w:t>
              </w:r>
            </w:ins>
            <w:ins w:id="38" w:author="Windows User" w:date="2019-08-16T15:24:00Z">
              <w:r w:rsidR="006F09CF">
                <w:rPr>
                  <w:rFonts w:cs="Times New Roman"/>
                  <w:b/>
                  <w:highlight w:val="yellow"/>
                </w:rPr>
                <w:t>IDENTIFICATION VARIABLES SECTION FOR THIS INFORMATION</w:t>
              </w:r>
            </w:ins>
          </w:p>
        </w:tc>
        <w:tc>
          <w:tcPr>
            <w:tcW w:w="0" w:type="auto"/>
            <w:tcBorders>
              <w:top w:val="single" w:sz="4" w:space="0" w:color="auto"/>
              <w:left w:val="single" w:sz="4" w:space="0" w:color="auto"/>
              <w:bottom w:val="single" w:sz="4" w:space="0" w:color="auto"/>
              <w:right w:val="single" w:sz="4" w:space="0" w:color="auto"/>
            </w:tcBorders>
          </w:tcPr>
          <w:p w14:paraId="3D8679FF" w14:textId="77777777" w:rsidR="007B1DEF" w:rsidRDefault="007B1DEF" w:rsidP="0068508F">
            <w:pPr>
              <w:rPr>
                <w:rFonts w:cs="Times New Roman"/>
              </w:rPr>
            </w:pPr>
            <w:r>
              <w:rPr>
                <w:rFonts w:cs="Times New Roman"/>
              </w:rPr>
              <w:t>1=Caucasian</w:t>
            </w:r>
          </w:p>
          <w:p w14:paraId="6CB3F979" w14:textId="77777777" w:rsidR="007B1DEF" w:rsidRDefault="007B1DEF" w:rsidP="0068508F">
            <w:pPr>
              <w:rPr>
                <w:rFonts w:cs="Times New Roman"/>
              </w:rPr>
            </w:pPr>
            <w:r>
              <w:rPr>
                <w:rFonts w:cs="Times New Roman"/>
              </w:rPr>
              <w:t>2=Black</w:t>
            </w:r>
          </w:p>
          <w:p w14:paraId="13B45018" w14:textId="77777777" w:rsidR="007B1DEF" w:rsidRDefault="007B1DEF" w:rsidP="0068508F">
            <w:pPr>
              <w:rPr>
                <w:rFonts w:cs="Times New Roman"/>
              </w:rPr>
            </w:pPr>
            <w:r>
              <w:rPr>
                <w:rFonts w:cs="Times New Roman"/>
              </w:rPr>
              <w:t>3=Hispanic, White</w:t>
            </w:r>
          </w:p>
          <w:p w14:paraId="223B63BA" w14:textId="77777777" w:rsidR="007B1DEF" w:rsidRDefault="007B1DEF" w:rsidP="0068508F">
            <w:pPr>
              <w:rPr>
                <w:rFonts w:cs="Times New Roman"/>
              </w:rPr>
            </w:pPr>
            <w:r>
              <w:rPr>
                <w:rFonts w:cs="Times New Roman"/>
              </w:rPr>
              <w:t>4=Hispanic, Black</w:t>
            </w:r>
          </w:p>
          <w:p w14:paraId="1771FC36" w14:textId="77777777" w:rsidR="007B1DEF" w:rsidRDefault="007B1DEF" w:rsidP="0068508F">
            <w:pPr>
              <w:rPr>
                <w:rFonts w:cs="Times New Roman"/>
              </w:rPr>
            </w:pPr>
            <w:r>
              <w:rPr>
                <w:rFonts w:cs="Times New Roman"/>
              </w:rPr>
              <w:t>5=Asian</w:t>
            </w:r>
          </w:p>
          <w:p w14:paraId="6FF707A8" w14:textId="1CA11601" w:rsidR="007B1DEF" w:rsidRPr="00BD6916" w:rsidRDefault="007B1DEF" w:rsidP="0068508F">
            <w:pPr>
              <w:rPr>
                <w:rFonts w:cs="Times New Roman"/>
              </w:rPr>
            </w:pPr>
            <w:r>
              <w:rPr>
                <w:rFonts w:cs="Times New Roman"/>
              </w:rPr>
              <w:t>6=Other</w:t>
            </w:r>
          </w:p>
        </w:tc>
      </w:tr>
      <w:tr w:rsidR="00393199" w:rsidRPr="00E142A0" w14:paraId="67D4DE04" w14:textId="77777777" w:rsidTr="003F23DC">
        <w:tc>
          <w:tcPr>
            <w:tcW w:w="0" w:type="auto"/>
            <w:tcBorders>
              <w:top w:val="single" w:sz="4" w:space="0" w:color="auto"/>
              <w:left w:val="single" w:sz="4" w:space="0" w:color="auto"/>
              <w:bottom w:val="single" w:sz="4" w:space="0" w:color="auto"/>
              <w:right w:val="single" w:sz="4" w:space="0" w:color="auto"/>
            </w:tcBorders>
          </w:tcPr>
          <w:p w14:paraId="49E78E24" w14:textId="7776554B" w:rsidR="00393199" w:rsidRDefault="00393199" w:rsidP="003F23DC">
            <w:pPr>
              <w:jc w:val="center"/>
              <w:rPr>
                <w:rFonts w:cs="Times New Roman"/>
              </w:rPr>
            </w:pPr>
            <w:r w:rsidRPr="00393199">
              <w:rPr>
                <w:rFonts w:cs="Times New Roman"/>
              </w:rPr>
              <w:t>DEMO110Other</w:t>
            </w:r>
          </w:p>
        </w:tc>
        <w:tc>
          <w:tcPr>
            <w:tcW w:w="0" w:type="auto"/>
            <w:tcBorders>
              <w:top w:val="single" w:sz="4" w:space="0" w:color="auto"/>
              <w:left w:val="single" w:sz="4" w:space="0" w:color="auto"/>
              <w:bottom w:val="single" w:sz="4" w:space="0" w:color="auto"/>
              <w:right w:val="single" w:sz="4" w:space="0" w:color="auto"/>
            </w:tcBorders>
          </w:tcPr>
          <w:p w14:paraId="5344E315" w14:textId="1802809F" w:rsidR="00393199" w:rsidRDefault="00393199" w:rsidP="0068508F">
            <w:pPr>
              <w:rPr>
                <w:rFonts w:cs="Times New Roman"/>
              </w:rPr>
            </w:pPr>
            <w:r w:rsidRPr="00393199">
              <w:rPr>
                <w:rFonts w:cs="Times New Roman"/>
              </w:rPr>
              <w:t>If Demo110 = 6, List other ethnicity</w:t>
            </w:r>
            <w:ins w:id="39" w:author="Windows User" w:date="2019-08-16T15:32:00Z">
              <w:r w:rsidR="006F09CF">
                <w:rPr>
                  <w:rFonts w:cs="Times New Roman"/>
                  <w:b/>
                  <w:highlight w:val="yellow"/>
                </w:rPr>
                <w:t xml:space="preserve"> NOTE: SEE IDENTIFICATION VARIABLES SECTION FOR THIS INFORMATION</w:t>
              </w:r>
            </w:ins>
          </w:p>
        </w:tc>
        <w:tc>
          <w:tcPr>
            <w:tcW w:w="0" w:type="auto"/>
            <w:tcBorders>
              <w:top w:val="single" w:sz="4" w:space="0" w:color="auto"/>
              <w:left w:val="single" w:sz="4" w:space="0" w:color="auto"/>
              <w:bottom w:val="single" w:sz="4" w:space="0" w:color="auto"/>
              <w:right w:val="single" w:sz="4" w:space="0" w:color="auto"/>
            </w:tcBorders>
          </w:tcPr>
          <w:p w14:paraId="14C86B9B" w14:textId="77777777" w:rsidR="00393199" w:rsidRDefault="00393199" w:rsidP="0068508F">
            <w:pPr>
              <w:rPr>
                <w:rFonts w:cs="Times New Roman"/>
              </w:rPr>
            </w:pPr>
          </w:p>
        </w:tc>
      </w:tr>
      <w:tr w:rsidR="007B1DEF" w:rsidRPr="00E142A0" w14:paraId="65CD0C00" w14:textId="77777777" w:rsidTr="003F23DC">
        <w:tc>
          <w:tcPr>
            <w:tcW w:w="0" w:type="auto"/>
            <w:tcBorders>
              <w:top w:val="single" w:sz="4" w:space="0" w:color="auto"/>
              <w:left w:val="single" w:sz="4" w:space="0" w:color="auto"/>
              <w:bottom w:val="single" w:sz="4" w:space="0" w:color="auto"/>
              <w:right w:val="single" w:sz="4" w:space="0" w:color="auto"/>
            </w:tcBorders>
          </w:tcPr>
          <w:p w14:paraId="194301C8" w14:textId="6AD5DFB4" w:rsidR="007B1DEF" w:rsidRDefault="007B1DEF" w:rsidP="003F23DC">
            <w:pPr>
              <w:jc w:val="center"/>
              <w:rPr>
                <w:rFonts w:cs="Times New Roman"/>
              </w:rPr>
            </w:pPr>
            <w:r>
              <w:rPr>
                <w:rFonts w:cs="Times New Roman"/>
              </w:rPr>
              <w:t>DEMO111</w:t>
            </w:r>
          </w:p>
        </w:tc>
        <w:tc>
          <w:tcPr>
            <w:tcW w:w="0" w:type="auto"/>
            <w:tcBorders>
              <w:top w:val="single" w:sz="4" w:space="0" w:color="auto"/>
              <w:left w:val="single" w:sz="4" w:space="0" w:color="auto"/>
              <w:bottom w:val="single" w:sz="4" w:space="0" w:color="auto"/>
              <w:right w:val="single" w:sz="4" w:space="0" w:color="auto"/>
            </w:tcBorders>
          </w:tcPr>
          <w:p w14:paraId="3AA80BAE" w14:textId="29F3F733" w:rsidR="007B1DEF" w:rsidRDefault="007B1DEF" w:rsidP="0068508F">
            <w:pPr>
              <w:rPr>
                <w:rFonts w:cs="Times New Roman"/>
              </w:rPr>
            </w:pPr>
            <w:r>
              <w:rPr>
                <w:rFonts w:cs="Times New Roman"/>
              </w:rPr>
              <w:t>What is your religious preference?</w:t>
            </w:r>
          </w:p>
        </w:tc>
        <w:tc>
          <w:tcPr>
            <w:tcW w:w="0" w:type="auto"/>
            <w:tcBorders>
              <w:top w:val="single" w:sz="4" w:space="0" w:color="auto"/>
              <w:left w:val="single" w:sz="4" w:space="0" w:color="auto"/>
              <w:bottom w:val="single" w:sz="4" w:space="0" w:color="auto"/>
              <w:right w:val="single" w:sz="4" w:space="0" w:color="auto"/>
            </w:tcBorders>
          </w:tcPr>
          <w:p w14:paraId="0F5F2E48" w14:textId="77777777" w:rsidR="007B1DEF" w:rsidRDefault="007B1DEF" w:rsidP="0068508F">
            <w:pPr>
              <w:rPr>
                <w:rFonts w:cs="Times New Roman"/>
              </w:rPr>
            </w:pPr>
            <w:r>
              <w:rPr>
                <w:rFonts w:cs="Times New Roman"/>
              </w:rPr>
              <w:t>1=Protestant</w:t>
            </w:r>
          </w:p>
          <w:p w14:paraId="175FC5DD" w14:textId="77777777" w:rsidR="007B1DEF" w:rsidRDefault="007B1DEF" w:rsidP="0068508F">
            <w:pPr>
              <w:rPr>
                <w:rFonts w:cs="Times New Roman"/>
              </w:rPr>
            </w:pPr>
            <w:r>
              <w:rPr>
                <w:rFonts w:cs="Times New Roman"/>
              </w:rPr>
              <w:t>2=Catholic</w:t>
            </w:r>
          </w:p>
          <w:p w14:paraId="52EA73D4" w14:textId="77777777" w:rsidR="007B1DEF" w:rsidRDefault="007B1DEF" w:rsidP="0068508F">
            <w:pPr>
              <w:rPr>
                <w:rFonts w:cs="Times New Roman"/>
              </w:rPr>
            </w:pPr>
            <w:r>
              <w:rPr>
                <w:rFonts w:cs="Times New Roman"/>
              </w:rPr>
              <w:t>3=Jewish</w:t>
            </w:r>
          </w:p>
          <w:p w14:paraId="1892EB91" w14:textId="77777777" w:rsidR="007B1DEF" w:rsidRDefault="007B1DEF" w:rsidP="0068508F">
            <w:pPr>
              <w:rPr>
                <w:rFonts w:cs="Times New Roman"/>
              </w:rPr>
            </w:pPr>
            <w:r>
              <w:rPr>
                <w:rFonts w:cs="Times New Roman"/>
              </w:rPr>
              <w:t>4=Other</w:t>
            </w:r>
          </w:p>
          <w:p w14:paraId="2F4E4E77" w14:textId="77777777" w:rsidR="007B1DEF" w:rsidRDefault="007B1DEF" w:rsidP="0068508F">
            <w:pPr>
              <w:rPr>
                <w:rFonts w:cs="Times New Roman"/>
              </w:rPr>
            </w:pPr>
            <w:r>
              <w:rPr>
                <w:rFonts w:cs="Times New Roman"/>
              </w:rPr>
              <w:t>5=None stated</w:t>
            </w:r>
          </w:p>
          <w:p w14:paraId="5BD4EAA0" w14:textId="2C58BFB0" w:rsidR="007B1DEF" w:rsidRPr="00BD6916" w:rsidRDefault="007B1DEF" w:rsidP="0068508F">
            <w:pPr>
              <w:rPr>
                <w:rFonts w:cs="Times New Roman"/>
              </w:rPr>
            </w:pPr>
            <w:r>
              <w:rPr>
                <w:rFonts w:cs="Times New Roman"/>
              </w:rPr>
              <w:t>6=Don’t know</w:t>
            </w:r>
          </w:p>
        </w:tc>
      </w:tr>
      <w:tr w:rsidR="00393199" w:rsidRPr="00E142A0" w14:paraId="28933265" w14:textId="77777777" w:rsidTr="003F23DC">
        <w:tc>
          <w:tcPr>
            <w:tcW w:w="0" w:type="auto"/>
            <w:tcBorders>
              <w:top w:val="single" w:sz="4" w:space="0" w:color="auto"/>
              <w:left w:val="single" w:sz="4" w:space="0" w:color="auto"/>
              <w:bottom w:val="single" w:sz="4" w:space="0" w:color="auto"/>
              <w:right w:val="single" w:sz="4" w:space="0" w:color="auto"/>
            </w:tcBorders>
          </w:tcPr>
          <w:p w14:paraId="4C58C204" w14:textId="64C3E72C" w:rsidR="00393199" w:rsidRDefault="00393199" w:rsidP="003F23DC">
            <w:pPr>
              <w:jc w:val="center"/>
              <w:rPr>
                <w:rFonts w:cs="Times New Roman"/>
              </w:rPr>
            </w:pPr>
            <w:r w:rsidRPr="00393199">
              <w:rPr>
                <w:rFonts w:cs="Times New Roman"/>
              </w:rPr>
              <w:t>DEMO111Other</w:t>
            </w:r>
          </w:p>
        </w:tc>
        <w:tc>
          <w:tcPr>
            <w:tcW w:w="0" w:type="auto"/>
            <w:tcBorders>
              <w:top w:val="single" w:sz="4" w:space="0" w:color="auto"/>
              <w:left w:val="single" w:sz="4" w:space="0" w:color="auto"/>
              <w:bottom w:val="single" w:sz="4" w:space="0" w:color="auto"/>
              <w:right w:val="single" w:sz="4" w:space="0" w:color="auto"/>
            </w:tcBorders>
          </w:tcPr>
          <w:p w14:paraId="0417FEAE" w14:textId="4956F318" w:rsidR="00393199" w:rsidRDefault="00393199" w:rsidP="0068508F">
            <w:pPr>
              <w:rPr>
                <w:rFonts w:cs="Times New Roman"/>
              </w:rPr>
            </w:pPr>
            <w:r w:rsidRPr="00393199">
              <w:rPr>
                <w:rFonts w:cs="Times New Roman"/>
              </w:rPr>
              <w:t>If Demo111 = 6, List other religion</w:t>
            </w:r>
          </w:p>
        </w:tc>
        <w:tc>
          <w:tcPr>
            <w:tcW w:w="0" w:type="auto"/>
            <w:tcBorders>
              <w:top w:val="single" w:sz="4" w:space="0" w:color="auto"/>
              <w:left w:val="single" w:sz="4" w:space="0" w:color="auto"/>
              <w:bottom w:val="single" w:sz="4" w:space="0" w:color="auto"/>
              <w:right w:val="single" w:sz="4" w:space="0" w:color="auto"/>
            </w:tcBorders>
          </w:tcPr>
          <w:p w14:paraId="279209EB" w14:textId="77777777" w:rsidR="00393199" w:rsidRDefault="00393199" w:rsidP="0068508F">
            <w:pPr>
              <w:rPr>
                <w:rFonts w:cs="Times New Roman"/>
              </w:rPr>
            </w:pPr>
          </w:p>
        </w:tc>
      </w:tr>
      <w:tr w:rsidR="0054113F" w:rsidRPr="00E142A0" w14:paraId="1CAA33FF" w14:textId="77777777" w:rsidTr="003F23DC">
        <w:tc>
          <w:tcPr>
            <w:tcW w:w="0" w:type="auto"/>
            <w:tcBorders>
              <w:top w:val="single" w:sz="4" w:space="0" w:color="auto"/>
              <w:left w:val="single" w:sz="4" w:space="0" w:color="auto"/>
              <w:bottom w:val="single" w:sz="4" w:space="0" w:color="auto"/>
              <w:right w:val="single" w:sz="4" w:space="0" w:color="auto"/>
            </w:tcBorders>
          </w:tcPr>
          <w:p w14:paraId="1EAF2590" w14:textId="02C7B656" w:rsidR="0054113F" w:rsidRPr="00393199" w:rsidRDefault="0054113F" w:rsidP="003F23DC">
            <w:pPr>
              <w:jc w:val="center"/>
              <w:rPr>
                <w:rFonts w:cs="Times New Roman"/>
              </w:rPr>
            </w:pPr>
            <w:r w:rsidRPr="0054113F">
              <w:rPr>
                <w:rFonts w:cs="Times New Roman"/>
              </w:rPr>
              <w:t>DEMO112</w:t>
            </w:r>
          </w:p>
        </w:tc>
        <w:tc>
          <w:tcPr>
            <w:tcW w:w="0" w:type="auto"/>
            <w:tcBorders>
              <w:top w:val="single" w:sz="4" w:space="0" w:color="auto"/>
              <w:left w:val="single" w:sz="4" w:space="0" w:color="auto"/>
              <w:bottom w:val="single" w:sz="4" w:space="0" w:color="auto"/>
              <w:right w:val="single" w:sz="4" w:space="0" w:color="auto"/>
            </w:tcBorders>
          </w:tcPr>
          <w:p w14:paraId="4040C0A8" w14:textId="3E9D6351" w:rsidR="0054113F" w:rsidRPr="00393199" w:rsidRDefault="0054113F" w:rsidP="0068508F">
            <w:pPr>
              <w:rPr>
                <w:rFonts w:cs="Times New Roman"/>
              </w:rPr>
            </w:pPr>
            <w:r w:rsidRPr="0054113F">
              <w:rPr>
                <w:rFonts w:cs="Times New Roman"/>
              </w:rPr>
              <w:t>If Jewish, are you Ashkenazi or Sephardic?</w:t>
            </w:r>
          </w:p>
        </w:tc>
        <w:tc>
          <w:tcPr>
            <w:tcW w:w="0" w:type="auto"/>
            <w:tcBorders>
              <w:top w:val="single" w:sz="4" w:space="0" w:color="auto"/>
              <w:left w:val="single" w:sz="4" w:space="0" w:color="auto"/>
              <w:bottom w:val="single" w:sz="4" w:space="0" w:color="auto"/>
              <w:right w:val="single" w:sz="4" w:space="0" w:color="auto"/>
            </w:tcBorders>
          </w:tcPr>
          <w:p w14:paraId="6D69F1CB" w14:textId="02624A99" w:rsidR="0054113F" w:rsidRPr="0054113F" w:rsidRDefault="00373810" w:rsidP="0054113F">
            <w:pPr>
              <w:rPr>
                <w:rFonts w:cs="Times New Roman"/>
              </w:rPr>
            </w:pPr>
            <w:r>
              <w:rPr>
                <w:rFonts w:cs="Times New Roman"/>
              </w:rPr>
              <w:t>1=</w:t>
            </w:r>
            <w:r w:rsidR="0054113F" w:rsidRPr="0054113F">
              <w:rPr>
                <w:rFonts w:cs="Times New Roman"/>
              </w:rPr>
              <w:t>Ashkenazi</w:t>
            </w:r>
          </w:p>
          <w:p w14:paraId="146DE685" w14:textId="54A09B42" w:rsidR="0054113F" w:rsidRPr="0054113F" w:rsidRDefault="0054113F" w:rsidP="0054113F">
            <w:pPr>
              <w:rPr>
                <w:rFonts w:cs="Times New Roman"/>
              </w:rPr>
            </w:pPr>
            <w:r w:rsidRPr="0054113F">
              <w:rPr>
                <w:rFonts w:cs="Times New Roman"/>
              </w:rPr>
              <w:t>2</w:t>
            </w:r>
            <w:r w:rsidR="00373810">
              <w:rPr>
                <w:rFonts w:cs="Times New Roman"/>
              </w:rPr>
              <w:t>=</w:t>
            </w:r>
            <w:r w:rsidRPr="0054113F">
              <w:rPr>
                <w:rFonts w:cs="Times New Roman"/>
              </w:rPr>
              <w:t>Sephardic</w:t>
            </w:r>
          </w:p>
          <w:p w14:paraId="0F2BC17B" w14:textId="16969BD3" w:rsidR="0054113F" w:rsidRDefault="0054113F" w:rsidP="00373810">
            <w:pPr>
              <w:rPr>
                <w:rFonts w:cs="Times New Roman"/>
              </w:rPr>
            </w:pPr>
            <w:r w:rsidRPr="0054113F">
              <w:rPr>
                <w:rFonts w:cs="Times New Roman"/>
              </w:rPr>
              <w:t>3</w:t>
            </w:r>
            <w:r w:rsidR="00373810">
              <w:rPr>
                <w:rFonts w:cs="Times New Roman"/>
              </w:rPr>
              <w:t>=</w:t>
            </w:r>
            <w:r w:rsidRPr="0054113F">
              <w:rPr>
                <w:rFonts w:cs="Times New Roman"/>
              </w:rPr>
              <w:t>Don't Know</w:t>
            </w:r>
          </w:p>
        </w:tc>
      </w:tr>
      <w:tr w:rsidR="007B1DEF" w:rsidRPr="00E142A0" w14:paraId="5B3F01DC" w14:textId="77777777" w:rsidTr="003F23DC">
        <w:tc>
          <w:tcPr>
            <w:tcW w:w="0" w:type="auto"/>
            <w:tcBorders>
              <w:top w:val="single" w:sz="4" w:space="0" w:color="auto"/>
              <w:left w:val="single" w:sz="4" w:space="0" w:color="auto"/>
              <w:bottom w:val="single" w:sz="4" w:space="0" w:color="auto"/>
              <w:right w:val="single" w:sz="4" w:space="0" w:color="auto"/>
            </w:tcBorders>
          </w:tcPr>
          <w:p w14:paraId="0652444E" w14:textId="47DA521C" w:rsidR="007B1DEF" w:rsidRDefault="007B1DEF" w:rsidP="003F23DC">
            <w:pPr>
              <w:jc w:val="center"/>
              <w:rPr>
                <w:rFonts w:cs="Times New Roman"/>
              </w:rPr>
            </w:pPr>
            <w:r>
              <w:rPr>
                <w:rFonts w:cs="Times New Roman"/>
              </w:rPr>
              <w:t>DEMO130</w:t>
            </w:r>
          </w:p>
        </w:tc>
        <w:tc>
          <w:tcPr>
            <w:tcW w:w="0" w:type="auto"/>
            <w:tcBorders>
              <w:top w:val="single" w:sz="4" w:space="0" w:color="auto"/>
              <w:left w:val="single" w:sz="4" w:space="0" w:color="auto"/>
              <w:bottom w:val="single" w:sz="4" w:space="0" w:color="auto"/>
              <w:right w:val="single" w:sz="4" w:space="0" w:color="auto"/>
            </w:tcBorders>
          </w:tcPr>
          <w:p w14:paraId="1D1311D2" w14:textId="1D8CD929" w:rsidR="007B1DEF" w:rsidRDefault="007B1DEF" w:rsidP="0068508F">
            <w:pPr>
              <w:rPr>
                <w:rFonts w:cs="Times New Roman"/>
              </w:rPr>
            </w:pPr>
            <w:r>
              <w:rPr>
                <w:rFonts w:cs="Times New Roman"/>
              </w:rPr>
              <w:t>What is your primary insurance?</w:t>
            </w:r>
          </w:p>
        </w:tc>
        <w:tc>
          <w:tcPr>
            <w:tcW w:w="0" w:type="auto"/>
            <w:tcBorders>
              <w:top w:val="single" w:sz="4" w:space="0" w:color="auto"/>
              <w:left w:val="single" w:sz="4" w:space="0" w:color="auto"/>
              <w:bottom w:val="single" w:sz="4" w:space="0" w:color="auto"/>
              <w:right w:val="single" w:sz="4" w:space="0" w:color="auto"/>
            </w:tcBorders>
          </w:tcPr>
          <w:p w14:paraId="7F9F6294" w14:textId="77777777" w:rsidR="007B1DEF" w:rsidRPr="00BD6916" w:rsidRDefault="007B1DEF" w:rsidP="0068508F">
            <w:pPr>
              <w:rPr>
                <w:rFonts w:cs="Times New Roman"/>
              </w:rPr>
            </w:pPr>
          </w:p>
        </w:tc>
      </w:tr>
      <w:tr w:rsidR="007B1DEF" w:rsidRPr="00E142A0" w14:paraId="65272AC0" w14:textId="77777777" w:rsidTr="003F23DC">
        <w:tc>
          <w:tcPr>
            <w:tcW w:w="0" w:type="auto"/>
            <w:tcBorders>
              <w:top w:val="single" w:sz="4" w:space="0" w:color="auto"/>
              <w:left w:val="single" w:sz="4" w:space="0" w:color="auto"/>
              <w:bottom w:val="single" w:sz="4" w:space="0" w:color="auto"/>
              <w:right w:val="single" w:sz="4" w:space="0" w:color="auto"/>
            </w:tcBorders>
          </w:tcPr>
          <w:p w14:paraId="19A655A8" w14:textId="520079BF" w:rsidR="007B1DEF" w:rsidRDefault="007B1DEF" w:rsidP="003F23DC">
            <w:pPr>
              <w:jc w:val="center"/>
              <w:rPr>
                <w:rFonts w:cs="Times New Roman"/>
              </w:rPr>
            </w:pPr>
            <w:r>
              <w:rPr>
                <w:rFonts w:cs="Times New Roman"/>
              </w:rPr>
              <w:t>DEMO1302</w:t>
            </w:r>
          </w:p>
        </w:tc>
        <w:tc>
          <w:tcPr>
            <w:tcW w:w="0" w:type="auto"/>
            <w:tcBorders>
              <w:top w:val="single" w:sz="4" w:space="0" w:color="auto"/>
              <w:left w:val="single" w:sz="4" w:space="0" w:color="auto"/>
              <w:bottom w:val="single" w:sz="4" w:space="0" w:color="auto"/>
              <w:right w:val="single" w:sz="4" w:space="0" w:color="auto"/>
            </w:tcBorders>
          </w:tcPr>
          <w:p w14:paraId="1D30C4F5" w14:textId="774B88BF" w:rsidR="007B1DEF" w:rsidRDefault="007B1DEF" w:rsidP="0068508F">
            <w:pPr>
              <w:rPr>
                <w:rFonts w:cs="Times New Roman"/>
              </w:rPr>
            </w:pPr>
            <w:r>
              <w:rPr>
                <w:rFonts w:cs="Times New Roman"/>
              </w:rPr>
              <w:t>What is your primary insurance policy number?</w:t>
            </w:r>
          </w:p>
        </w:tc>
        <w:tc>
          <w:tcPr>
            <w:tcW w:w="0" w:type="auto"/>
            <w:tcBorders>
              <w:top w:val="single" w:sz="4" w:space="0" w:color="auto"/>
              <w:left w:val="single" w:sz="4" w:space="0" w:color="auto"/>
              <w:bottom w:val="single" w:sz="4" w:space="0" w:color="auto"/>
              <w:right w:val="single" w:sz="4" w:space="0" w:color="auto"/>
            </w:tcBorders>
          </w:tcPr>
          <w:p w14:paraId="7300A3F2" w14:textId="77777777" w:rsidR="007B1DEF" w:rsidRPr="00BD6916" w:rsidRDefault="007B1DEF" w:rsidP="0068508F">
            <w:pPr>
              <w:rPr>
                <w:rFonts w:cs="Times New Roman"/>
              </w:rPr>
            </w:pPr>
          </w:p>
        </w:tc>
      </w:tr>
      <w:tr w:rsidR="007B1DEF" w:rsidRPr="00E142A0" w14:paraId="41DF7A84" w14:textId="77777777" w:rsidTr="003F23DC">
        <w:tc>
          <w:tcPr>
            <w:tcW w:w="0" w:type="auto"/>
            <w:tcBorders>
              <w:top w:val="single" w:sz="4" w:space="0" w:color="auto"/>
              <w:left w:val="single" w:sz="4" w:space="0" w:color="auto"/>
              <w:bottom w:val="single" w:sz="4" w:space="0" w:color="auto"/>
              <w:right w:val="single" w:sz="4" w:space="0" w:color="auto"/>
            </w:tcBorders>
          </w:tcPr>
          <w:p w14:paraId="2A9FE1D1" w14:textId="27CA0AF6" w:rsidR="007B1DEF" w:rsidRDefault="007B1DEF" w:rsidP="003F23DC">
            <w:pPr>
              <w:jc w:val="center"/>
              <w:rPr>
                <w:rFonts w:cs="Times New Roman"/>
              </w:rPr>
            </w:pPr>
            <w:r>
              <w:rPr>
                <w:rFonts w:cs="Times New Roman"/>
              </w:rPr>
              <w:t>DEMO131</w:t>
            </w:r>
          </w:p>
        </w:tc>
        <w:tc>
          <w:tcPr>
            <w:tcW w:w="0" w:type="auto"/>
            <w:tcBorders>
              <w:top w:val="single" w:sz="4" w:space="0" w:color="auto"/>
              <w:left w:val="single" w:sz="4" w:space="0" w:color="auto"/>
              <w:bottom w:val="single" w:sz="4" w:space="0" w:color="auto"/>
              <w:right w:val="single" w:sz="4" w:space="0" w:color="auto"/>
            </w:tcBorders>
          </w:tcPr>
          <w:p w14:paraId="52A6CF23" w14:textId="0D1357B6" w:rsidR="007B1DEF" w:rsidRDefault="007B1DEF" w:rsidP="0068508F">
            <w:pPr>
              <w:rPr>
                <w:rFonts w:cs="Times New Roman"/>
              </w:rPr>
            </w:pPr>
            <w:r>
              <w:rPr>
                <w:rFonts w:cs="Times New Roman"/>
              </w:rPr>
              <w:t>What is your Medicare #? (include suffix)</w:t>
            </w:r>
          </w:p>
        </w:tc>
        <w:tc>
          <w:tcPr>
            <w:tcW w:w="0" w:type="auto"/>
            <w:tcBorders>
              <w:top w:val="single" w:sz="4" w:space="0" w:color="auto"/>
              <w:left w:val="single" w:sz="4" w:space="0" w:color="auto"/>
              <w:bottom w:val="single" w:sz="4" w:space="0" w:color="auto"/>
              <w:right w:val="single" w:sz="4" w:space="0" w:color="auto"/>
            </w:tcBorders>
          </w:tcPr>
          <w:p w14:paraId="6465651A" w14:textId="77777777" w:rsidR="007B1DEF" w:rsidRPr="00BD6916" w:rsidRDefault="007B1DEF" w:rsidP="0068508F">
            <w:pPr>
              <w:rPr>
                <w:rFonts w:cs="Times New Roman"/>
              </w:rPr>
            </w:pPr>
          </w:p>
        </w:tc>
      </w:tr>
      <w:tr w:rsidR="007B1DEF" w:rsidRPr="00E142A0" w14:paraId="6C382A08" w14:textId="77777777" w:rsidTr="003F23DC">
        <w:tc>
          <w:tcPr>
            <w:tcW w:w="0" w:type="auto"/>
            <w:tcBorders>
              <w:top w:val="single" w:sz="4" w:space="0" w:color="auto"/>
              <w:left w:val="single" w:sz="4" w:space="0" w:color="auto"/>
              <w:bottom w:val="single" w:sz="4" w:space="0" w:color="auto"/>
              <w:right w:val="single" w:sz="4" w:space="0" w:color="auto"/>
            </w:tcBorders>
          </w:tcPr>
          <w:p w14:paraId="356C0088" w14:textId="5D1DFF31" w:rsidR="007B1DEF" w:rsidRDefault="007B1DEF" w:rsidP="003F23DC">
            <w:pPr>
              <w:jc w:val="center"/>
              <w:rPr>
                <w:rFonts w:cs="Times New Roman"/>
              </w:rPr>
            </w:pPr>
            <w:r>
              <w:rPr>
                <w:rFonts w:cs="Times New Roman"/>
              </w:rPr>
              <w:t>DEMO21</w:t>
            </w:r>
          </w:p>
        </w:tc>
        <w:tc>
          <w:tcPr>
            <w:tcW w:w="0" w:type="auto"/>
            <w:tcBorders>
              <w:top w:val="single" w:sz="4" w:space="0" w:color="auto"/>
              <w:left w:val="single" w:sz="4" w:space="0" w:color="auto"/>
              <w:bottom w:val="single" w:sz="4" w:space="0" w:color="auto"/>
              <w:right w:val="single" w:sz="4" w:space="0" w:color="auto"/>
            </w:tcBorders>
          </w:tcPr>
          <w:p w14:paraId="0B5D2E70" w14:textId="62D3F54F" w:rsidR="007B1DEF" w:rsidRDefault="007B1DEF" w:rsidP="0068508F">
            <w:pPr>
              <w:rPr>
                <w:rFonts w:cs="Times New Roman"/>
              </w:rPr>
            </w:pPr>
            <w:r>
              <w:rPr>
                <w:rFonts w:cs="Times New Roman"/>
              </w:rPr>
              <w:t>What is your current work status?</w:t>
            </w:r>
          </w:p>
        </w:tc>
        <w:tc>
          <w:tcPr>
            <w:tcW w:w="0" w:type="auto"/>
            <w:tcBorders>
              <w:top w:val="single" w:sz="4" w:space="0" w:color="auto"/>
              <w:left w:val="single" w:sz="4" w:space="0" w:color="auto"/>
              <w:bottom w:val="single" w:sz="4" w:space="0" w:color="auto"/>
              <w:right w:val="single" w:sz="4" w:space="0" w:color="auto"/>
            </w:tcBorders>
          </w:tcPr>
          <w:p w14:paraId="7876B0DC" w14:textId="77777777" w:rsidR="007B1DEF" w:rsidRDefault="007B1DEF" w:rsidP="0068508F">
            <w:pPr>
              <w:rPr>
                <w:rFonts w:cs="Times New Roman"/>
              </w:rPr>
            </w:pPr>
            <w:r>
              <w:rPr>
                <w:rFonts w:cs="Times New Roman"/>
              </w:rPr>
              <w:t>1=Working for pay</w:t>
            </w:r>
          </w:p>
          <w:p w14:paraId="538B7DCD" w14:textId="77777777" w:rsidR="007B1DEF" w:rsidRDefault="007B1DEF" w:rsidP="0068508F">
            <w:pPr>
              <w:rPr>
                <w:rFonts w:cs="Times New Roman"/>
              </w:rPr>
            </w:pPr>
            <w:r>
              <w:rPr>
                <w:rFonts w:cs="Times New Roman"/>
              </w:rPr>
              <w:t>2=Unemployed but looking for work</w:t>
            </w:r>
          </w:p>
          <w:p w14:paraId="4A8EE4E7" w14:textId="77777777" w:rsidR="007B1DEF" w:rsidRDefault="007B1DEF" w:rsidP="0068508F">
            <w:pPr>
              <w:rPr>
                <w:rFonts w:cs="Times New Roman"/>
              </w:rPr>
            </w:pPr>
            <w:r>
              <w:rPr>
                <w:rFonts w:cs="Times New Roman"/>
              </w:rPr>
              <w:t>3=Unemployed and NOT looking for work</w:t>
            </w:r>
          </w:p>
          <w:p w14:paraId="2DADCB18" w14:textId="77777777" w:rsidR="007B1DEF" w:rsidRDefault="007B1DEF" w:rsidP="0068508F">
            <w:pPr>
              <w:rPr>
                <w:rFonts w:cs="Times New Roman"/>
              </w:rPr>
            </w:pPr>
            <w:r>
              <w:rPr>
                <w:rFonts w:cs="Times New Roman"/>
              </w:rPr>
              <w:t>4=Homemaker</w:t>
            </w:r>
          </w:p>
          <w:p w14:paraId="10CB27AD" w14:textId="02668C1C" w:rsidR="007B1DEF" w:rsidRPr="00BD6916" w:rsidRDefault="007B1DEF" w:rsidP="0068508F">
            <w:pPr>
              <w:rPr>
                <w:rFonts w:cs="Times New Roman"/>
              </w:rPr>
            </w:pPr>
            <w:r>
              <w:rPr>
                <w:rFonts w:cs="Times New Roman"/>
              </w:rPr>
              <w:t>5=Retired</w:t>
            </w:r>
          </w:p>
        </w:tc>
      </w:tr>
      <w:tr w:rsidR="007B1DEF" w:rsidRPr="00E142A0" w14:paraId="12D9C800" w14:textId="77777777" w:rsidTr="003F23DC">
        <w:tc>
          <w:tcPr>
            <w:tcW w:w="0" w:type="auto"/>
            <w:tcBorders>
              <w:top w:val="single" w:sz="4" w:space="0" w:color="auto"/>
              <w:left w:val="single" w:sz="4" w:space="0" w:color="auto"/>
              <w:bottom w:val="single" w:sz="4" w:space="0" w:color="auto"/>
              <w:right w:val="single" w:sz="4" w:space="0" w:color="auto"/>
            </w:tcBorders>
          </w:tcPr>
          <w:p w14:paraId="41B16154" w14:textId="3319B0DD" w:rsidR="007B1DEF" w:rsidRDefault="007B1DEF" w:rsidP="003F23DC">
            <w:pPr>
              <w:jc w:val="center"/>
              <w:rPr>
                <w:rFonts w:cs="Times New Roman"/>
              </w:rPr>
            </w:pPr>
            <w:r>
              <w:rPr>
                <w:rFonts w:cs="Times New Roman"/>
              </w:rPr>
              <w:t>DEMO211</w:t>
            </w:r>
          </w:p>
        </w:tc>
        <w:tc>
          <w:tcPr>
            <w:tcW w:w="0" w:type="auto"/>
            <w:tcBorders>
              <w:top w:val="single" w:sz="4" w:space="0" w:color="auto"/>
              <w:left w:val="single" w:sz="4" w:space="0" w:color="auto"/>
              <w:bottom w:val="single" w:sz="4" w:space="0" w:color="auto"/>
              <w:right w:val="single" w:sz="4" w:space="0" w:color="auto"/>
            </w:tcBorders>
          </w:tcPr>
          <w:p w14:paraId="4CEFA70F" w14:textId="7BA2EBF2" w:rsidR="007B1DEF" w:rsidRDefault="007B1DEF" w:rsidP="0068508F">
            <w:pPr>
              <w:rPr>
                <w:rFonts w:cs="Times New Roman"/>
              </w:rPr>
            </w:pPr>
            <w:r>
              <w:rPr>
                <w:rFonts w:cs="Times New Roman"/>
              </w:rPr>
              <w:t>At what age do you plan on stop working?</w:t>
            </w:r>
          </w:p>
        </w:tc>
        <w:tc>
          <w:tcPr>
            <w:tcW w:w="0" w:type="auto"/>
            <w:tcBorders>
              <w:top w:val="single" w:sz="4" w:space="0" w:color="auto"/>
              <w:left w:val="single" w:sz="4" w:space="0" w:color="auto"/>
              <w:bottom w:val="single" w:sz="4" w:space="0" w:color="auto"/>
              <w:right w:val="single" w:sz="4" w:space="0" w:color="auto"/>
            </w:tcBorders>
          </w:tcPr>
          <w:p w14:paraId="20E8D899" w14:textId="77777777" w:rsidR="007B1DEF" w:rsidRPr="00BD6916" w:rsidRDefault="007B1DEF" w:rsidP="0068508F">
            <w:pPr>
              <w:rPr>
                <w:rFonts w:cs="Times New Roman"/>
              </w:rPr>
            </w:pPr>
          </w:p>
        </w:tc>
      </w:tr>
      <w:tr w:rsidR="007B1DEF" w:rsidRPr="00E142A0" w14:paraId="16A24FC7" w14:textId="77777777" w:rsidTr="003F23DC">
        <w:tc>
          <w:tcPr>
            <w:tcW w:w="0" w:type="auto"/>
            <w:tcBorders>
              <w:top w:val="single" w:sz="4" w:space="0" w:color="auto"/>
              <w:left w:val="single" w:sz="4" w:space="0" w:color="auto"/>
              <w:bottom w:val="single" w:sz="4" w:space="0" w:color="auto"/>
              <w:right w:val="single" w:sz="4" w:space="0" w:color="auto"/>
            </w:tcBorders>
          </w:tcPr>
          <w:p w14:paraId="68470B74" w14:textId="693C3DEF" w:rsidR="007B1DEF" w:rsidRDefault="007B1DEF" w:rsidP="003F23DC">
            <w:pPr>
              <w:jc w:val="center"/>
              <w:rPr>
                <w:rFonts w:cs="Times New Roman"/>
              </w:rPr>
            </w:pPr>
            <w:r>
              <w:rPr>
                <w:rFonts w:cs="Times New Roman"/>
              </w:rPr>
              <w:t>DEMO22</w:t>
            </w:r>
            <w:r w:rsidR="0054113F">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088F5AAE" w14:textId="4DE8189F" w:rsidR="007B1DEF" w:rsidRDefault="007B1DEF" w:rsidP="0068508F">
            <w:pPr>
              <w:rPr>
                <w:rFonts w:cs="Times New Roman"/>
              </w:rPr>
            </w:pPr>
            <w:r>
              <w:rPr>
                <w:rFonts w:cs="Times New Roman"/>
              </w:rPr>
              <w:t>When did you retire?</w:t>
            </w:r>
            <w:r w:rsidR="0054113F">
              <w:rPr>
                <w:rFonts w:cs="Times New Roman"/>
              </w:rPr>
              <w:t xml:space="preserve"> Month</w:t>
            </w:r>
          </w:p>
        </w:tc>
        <w:tc>
          <w:tcPr>
            <w:tcW w:w="0" w:type="auto"/>
            <w:tcBorders>
              <w:top w:val="single" w:sz="4" w:space="0" w:color="auto"/>
              <w:left w:val="single" w:sz="4" w:space="0" w:color="auto"/>
              <w:bottom w:val="single" w:sz="4" w:space="0" w:color="auto"/>
              <w:right w:val="single" w:sz="4" w:space="0" w:color="auto"/>
            </w:tcBorders>
          </w:tcPr>
          <w:p w14:paraId="7E966A26" w14:textId="7F004216" w:rsidR="007B1DEF" w:rsidRPr="00BD6916" w:rsidRDefault="0054113F" w:rsidP="007B1DEF">
            <w:pPr>
              <w:rPr>
                <w:rFonts w:cs="Times New Roman"/>
              </w:rPr>
            </w:pPr>
            <w:r>
              <w:rPr>
                <w:rFonts w:cs="Times New Roman"/>
              </w:rPr>
              <w:t>(enter month)</w:t>
            </w:r>
          </w:p>
        </w:tc>
      </w:tr>
      <w:tr w:rsidR="0054113F" w:rsidRPr="00E142A0" w14:paraId="33BD74EA" w14:textId="77777777" w:rsidTr="003F23DC">
        <w:tc>
          <w:tcPr>
            <w:tcW w:w="0" w:type="auto"/>
            <w:tcBorders>
              <w:top w:val="single" w:sz="4" w:space="0" w:color="auto"/>
              <w:left w:val="single" w:sz="4" w:space="0" w:color="auto"/>
              <w:bottom w:val="single" w:sz="4" w:space="0" w:color="auto"/>
              <w:right w:val="single" w:sz="4" w:space="0" w:color="auto"/>
            </w:tcBorders>
          </w:tcPr>
          <w:p w14:paraId="13B65F5D" w14:textId="3C7FB968" w:rsidR="0054113F" w:rsidRDefault="0054113F" w:rsidP="003F23DC">
            <w:pPr>
              <w:jc w:val="center"/>
              <w:rPr>
                <w:rFonts w:cs="Times New Roman"/>
              </w:rPr>
            </w:pPr>
            <w:r>
              <w:rPr>
                <w:rFonts w:cs="Times New Roman"/>
              </w:rPr>
              <w:t>DEMO22Year</w:t>
            </w:r>
          </w:p>
        </w:tc>
        <w:tc>
          <w:tcPr>
            <w:tcW w:w="0" w:type="auto"/>
            <w:tcBorders>
              <w:top w:val="single" w:sz="4" w:space="0" w:color="auto"/>
              <w:left w:val="single" w:sz="4" w:space="0" w:color="auto"/>
              <w:bottom w:val="single" w:sz="4" w:space="0" w:color="auto"/>
              <w:right w:val="single" w:sz="4" w:space="0" w:color="auto"/>
            </w:tcBorders>
          </w:tcPr>
          <w:p w14:paraId="56751C5F" w14:textId="2B000691" w:rsidR="0054113F" w:rsidRDefault="0054113F" w:rsidP="0068508F">
            <w:pPr>
              <w:rPr>
                <w:rFonts w:cs="Times New Roman"/>
              </w:rPr>
            </w:pPr>
            <w:r>
              <w:rPr>
                <w:rFonts w:cs="Times New Roman"/>
              </w:rPr>
              <w:t>When did you retire? Year</w:t>
            </w:r>
          </w:p>
        </w:tc>
        <w:tc>
          <w:tcPr>
            <w:tcW w:w="0" w:type="auto"/>
            <w:tcBorders>
              <w:top w:val="single" w:sz="4" w:space="0" w:color="auto"/>
              <w:left w:val="single" w:sz="4" w:space="0" w:color="auto"/>
              <w:bottom w:val="single" w:sz="4" w:space="0" w:color="auto"/>
              <w:right w:val="single" w:sz="4" w:space="0" w:color="auto"/>
            </w:tcBorders>
          </w:tcPr>
          <w:p w14:paraId="65CE3B15" w14:textId="4ACEDF0B" w:rsidR="0054113F" w:rsidRDefault="0054113F" w:rsidP="007B1DEF">
            <w:pPr>
              <w:rPr>
                <w:rFonts w:cs="Times New Roman"/>
              </w:rPr>
            </w:pPr>
            <w:r>
              <w:rPr>
                <w:rFonts w:cs="Times New Roman"/>
              </w:rPr>
              <w:t>(enter year)</w:t>
            </w:r>
          </w:p>
        </w:tc>
      </w:tr>
      <w:tr w:rsidR="007B1DEF" w:rsidRPr="00E142A0" w14:paraId="0A9FDEBF" w14:textId="77777777" w:rsidTr="003F23DC">
        <w:tc>
          <w:tcPr>
            <w:tcW w:w="0" w:type="auto"/>
            <w:tcBorders>
              <w:top w:val="single" w:sz="4" w:space="0" w:color="auto"/>
              <w:left w:val="single" w:sz="4" w:space="0" w:color="auto"/>
              <w:bottom w:val="single" w:sz="4" w:space="0" w:color="auto"/>
              <w:right w:val="single" w:sz="4" w:space="0" w:color="auto"/>
            </w:tcBorders>
          </w:tcPr>
          <w:p w14:paraId="6BDB50AB" w14:textId="2DEEAC00" w:rsidR="007B1DEF" w:rsidRDefault="007B1DEF" w:rsidP="003F23DC">
            <w:pPr>
              <w:jc w:val="center"/>
              <w:rPr>
                <w:rFonts w:cs="Times New Roman"/>
              </w:rPr>
            </w:pPr>
            <w:r>
              <w:rPr>
                <w:rFonts w:cs="Times New Roman"/>
              </w:rPr>
              <w:t>DEMO222</w:t>
            </w:r>
          </w:p>
        </w:tc>
        <w:tc>
          <w:tcPr>
            <w:tcW w:w="0" w:type="auto"/>
            <w:tcBorders>
              <w:top w:val="single" w:sz="4" w:space="0" w:color="auto"/>
              <w:left w:val="single" w:sz="4" w:space="0" w:color="auto"/>
              <w:bottom w:val="single" w:sz="4" w:space="0" w:color="auto"/>
              <w:right w:val="single" w:sz="4" w:space="0" w:color="auto"/>
            </w:tcBorders>
          </w:tcPr>
          <w:p w14:paraId="57B2A5FB" w14:textId="3849540B" w:rsidR="007B1DEF" w:rsidRDefault="007B1DEF" w:rsidP="0068508F">
            <w:pPr>
              <w:rPr>
                <w:rFonts w:cs="Times New Roman"/>
              </w:rPr>
            </w:pPr>
            <w:r>
              <w:rPr>
                <w:rFonts w:cs="Times New Roman"/>
              </w:rPr>
              <w:t>Why did you retire?</w:t>
            </w:r>
          </w:p>
        </w:tc>
        <w:tc>
          <w:tcPr>
            <w:tcW w:w="0" w:type="auto"/>
            <w:tcBorders>
              <w:top w:val="single" w:sz="4" w:space="0" w:color="auto"/>
              <w:left w:val="single" w:sz="4" w:space="0" w:color="auto"/>
              <w:bottom w:val="single" w:sz="4" w:space="0" w:color="auto"/>
              <w:right w:val="single" w:sz="4" w:space="0" w:color="auto"/>
            </w:tcBorders>
          </w:tcPr>
          <w:p w14:paraId="7029EDE1" w14:textId="77777777" w:rsidR="007B1DEF" w:rsidRDefault="007B1DEF" w:rsidP="0068508F">
            <w:pPr>
              <w:rPr>
                <w:rFonts w:cs="Times New Roman"/>
              </w:rPr>
            </w:pPr>
            <w:r>
              <w:rPr>
                <w:rFonts w:cs="Times New Roman"/>
              </w:rPr>
              <w:t>1=Mandatory due to age</w:t>
            </w:r>
          </w:p>
          <w:p w14:paraId="3FB95C02" w14:textId="77777777" w:rsidR="007B1DEF" w:rsidRDefault="007B1DEF" w:rsidP="0068508F">
            <w:pPr>
              <w:rPr>
                <w:rFonts w:cs="Times New Roman"/>
              </w:rPr>
            </w:pPr>
            <w:r>
              <w:rPr>
                <w:rFonts w:cs="Times New Roman"/>
              </w:rPr>
              <w:t>2=Physical illness</w:t>
            </w:r>
          </w:p>
          <w:p w14:paraId="681C752E" w14:textId="77777777" w:rsidR="007B1DEF" w:rsidRDefault="007B1DEF" w:rsidP="0068508F">
            <w:pPr>
              <w:rPr>
                <w:rFonts w:cs="Times New Roman"/>
              </w:rPr>
            </w:pPr>
            <w:r>
              <w:rPr>
                <w:rFonts w:cs="Times New Roman"/>
              </w:rPr>
              <w:lastRenderedPageBreak/>
              <w:t>3=Mental illness/cognitive impairment</w:t>
            </w:r>
          </w:p>
          <w:p w14:paraId="711A3241" w14:textId="77777777" w:rsidR="007B1DEF" w:rsidRDefault="007B1DEF" w:rsidP="0068508F">
            <w:pPr>
              <w:rPr>
                <w:rFonts w:cs="Times New Roman"/>
              </w:rPr>
            </w:pPr>
            <w:r>
              <w:rPr>
                <w:rFonts w:cs="Times New Roman"/>
              </w:rPr>
              <w:t>4=Job description changed/unable to meet demands</w:t>
            </w:r>
          </w:p>
          <w:p w14:paraId="43DB7B67" w14:textId="77777777" w:rsidR="007B1DEF" w:rsidRDefault="007B1DEF" w:rsidP="0068508F">
            <w:pPr>
              <w:rPr>
                <w:rFonts w:cs="Times New Roman"/>
              </w:rPr>
            </w:pPr>
            <w:r>
              <w:rPr>
                <w:rFonts w:cs="Times New Roman"/>
              </w:rPr>
              <w:t>5=Elective</w:t>
            </w:r>
          </w:p>
          <w:p w14:paraId="7B9683BE" w14:textId="3B2B069C" w:rsidR="007B1DEF" w:rsidRPr="00BD6916" w:rsidRDefault="007B1DEF" w:rsidP="0068508F">
            <w:pPr>
              <w:rPr>
                <w:rFonts w:cs="Times New Roman"/>
              </w:rPr>
            </w:pPr>
            <w:r>
              <w:rPr>
                <w:rFonts w:cs="Times New Roman"/>
              </w:rPr>
              <w:t>6=Other</w:t>
            </w:r>
          </w:p>
        </w:tc>
      </w:tr>
      <w:tr w:rsidR="0054113F" w:rsidRPr="00E142A0" w14:paraId="33F602D2" w14:textId="77777777" w:rsidTr="003F23DC">
        <w:tc>
          <w:tcPr>
            <w:tcW w:w="0" w:type="auto"/>
            <w:tcBorders>
              <w:top w:val="single" w:sz="4" w:space="0" w:color="auto"/>
              <w:left w:val="single" w:sz="4" w:space="0" w:color="auto"/>
              <w:bottom w:val="single" w:sz="4" w:space="0" w:color="auto"/>
              <w:right w:val="single" w:sz="4" w:space="0" w:color="auto"/>
            </w:tcBorders>
          </w:tcPr>
          <w:p w14:paraId="2E1B990D" w14:textId="7A180A41" w:rsidR="0054113F" w:rsidRDefault="0054113F" w:rsidP="003F23DC">
            <w:pPr>
              <w:jc w:val="center"/>
              <w:rPr>
                <w:rFonts w:cs="Times New Roman"/>
              </w:rPr>
            </w:pPr>
            <w:r w:rsidRPr="0054113F">
              <w:rPr>
                <w:rFonts w:cs="Times New Roman"/>
              </w:rPr>
              <w:lastRenderedPageBreak/>
              <w:t>DEMO222Other</w:t>
            </w:r>
          </w:p>
        </w:tc>
        <w:tc>
          <w:tcPr>
            <w:tcW w:w="0" w:type="auto"/>
            <w:tcBorders>
              <w:top w:val="single" w:sz="4" w:space="0" w:color="auto"/>
              <w:left w:val="single" w:sz="4" w:space="0" w:color="auto"/>
              <w:bottom w:val="single" w:sz="4" w:space="0" w:color="auto"/>
              <w:right w:val="single" w:sz="4" w:space="0" w:color="auto"/>
            </w:tcBorders>
          </w:tcPr>
          <w:p w14:paraId="73CB4396" w14:textId="42881789" w:rsidR="0054113F" w:rsidRDefault="0054113F" w:rsidP="0068508F">
            <w:pPr>
              <w:rPr>
                <w:rFonts w:cs="Times New Roman"/>
              </w:rPr>
            </w:pPr>
            <w:r w:rsidRPr="0054113F">
              <w:rPr>
                <w:rFonts w:cs="Times New Roman"/>
              </w:rPr>
              <w:t>If Demo2 = 6, List other retirement reason</w:t>
            </w:r>
          </w:p>
        </w:tc>
        <w:tc>
          <w:tcPr>
            <w:tcW w:w="0" w:type="auto"/>
            <w:tcBorders>
              <w:top w:val="single" w:sz="4" w:space="0" w:color="auto"/>
              <w:left w:val="single" w:sz="4" w:space="0" w:color="auto"/>
              <w:bottom w:val="single" w:sz="4" w:space="0" w:color="auto"/>
              <w:right w:val="single" w:sz="4" w:space="0" w:color="auto"/>
            </w:tcBorders>
          </w:tcPr>
          <w:p w14:paraId="57ECD6B7" w14:textId="77777777" w:rsidR="0054113F" w:rsidRDefault="0054113F" w:rsidP="0068508F">
            <w:pPr>
              <w:rPr>
                <w:rFonts w:cs="Times New Roman"/>
              </w:rPr>
            </w:pPr>
          </w:p>
        </w:tc>
      </w:tr>
      <w:tr w:rsidR="007B1DEF" w:rsidRPr="00E142A0" w14:paraId="7AC23781" w14:textId="77777777" w:rsidTr="003F23DC">
        <w:tc>
          <w:tcPr>
            <w:tcW w:w="0" w:type="auto"/>
            <w:tcBorders>
              <w:top w:val="single" w:sz="4" w:space="0" w:color="auto"/>
              <w:left w:val="single" w:sz="4" w:space="0" w:color="auto"/>
              <w:bottom w:val="single" w:sz="4" w:space="0" w:color="auto"/>
              <w:right w:val="single" w:sz="4" w:space="0" w:color="auto"/>
            </w:tcBorders>
          </w:tcPr>
          <w:p w14:paraId="3230EC20" w14:textId="052429C4" w:rsidR="007B1DEF" w:rsidRDefault="007B1DEF" w:rsidP="003F23DC">
            <w:pPr>
              <w:jc w:val="center"/>
              <w:rPr>
                <w:rFonts w:cs="Times New Roman"/>
              </w:rPr>
            </w:pPr>
            <w:r>
              <w:rPr>
                <w:rFonts w:cs="Times New Roman"/>
              </w:rPr>
              <w:t>DEMO23</w:t>
            </w:r>
            <w:r w:rsidR="0054113F">
              <w:rPr>
                <w:rFonts w:cs="Times New Roman"/>
              </w:rPr>
              <w:t>Title</w:t>
            </w:r>
          </w:p>
        </w:tc>
        <w:tc>
          <w:tcPr>
            <w:tcW w:w="0" w:type="auto"/>
            <w:tcBorders>
              <w:top w:val="single" w:sz="4" w:space="0" w:color="auto"/>
              <w:left w:val="single" w:sz="4" w:space="0" w:color="auto"/>
              <w:bottom w:val="single" w:sz="4" w:space="0" w:color="auto"/>
              <w:right w:val="single" w:sz="4" w:space="0" w:color="auto"/>
            </w:tcBorders>
          </w:tcPr>
          <w:p w14:paraId="19DF5DF2" w14:textId="08802DC2" w:rsidR="007B1DEF" w:rsidRDefault="007B1DEF" w:rsidP="0068508F">
            <w:pPr>
              <w:rPr>
                <w:rFonts w:cs="Times New Roman"/>
              </w:rPr>
            </w:pPr>
            <w:r>
              <w:rPr>
                <w:rFonts w:cs="Times New Roman"/>
              </w:rPr>
              <w:t>What is/was your primary occupation?</w:t>
            </w:r>
          </w:p>
        </w:tc>
        <w:tc>
          <w:tcPr>
            <w:tcW w:w="0" w:type="auto"/>
            <w:tcBorders>
              <w:top w:val="single" w:sz="4" w:space="0" w:color="auto"/>
              <w:left w:val="single" w:sz="4" w:space="0" w:color="auto"/>
              <w:bottom w:val="single" w:sz="4" w:space="0" w:color="auto"/>
              <w:right w:val="single" w:sz="4" w:space="0" w:color="auto"/>
            </w:tcBorders>
          </w:tcPr>
          <w:p w14:paraId="2923C9FB" w14:textId="2AE60027" w:rsidR="007B1DEF" w:rsidRPr="00BD6916" w:rsidRDefault="00F67669" w:rsidP="0068508F">
            <w:pPr>
              <w:rPr>
                <w:rFonts w:cs="Times New Roman"/>
              </w:rPr>
            </w:pPr>
            <w:r>
              <w:rPr>
                <w:rFonts w:cs="Times New Roman"/>
              </w:rPr>
              <w:t>(text)</w:t>
            </w:r>
          </w:p>
        </w:tc>
      </w:tr>
      <w:tr w:rsidR="007B1DEF" w:rsidRPr="00E142A0" w14:paraId="46A499AC" w14:textId="77777777" w:rsidTr="003F23DC">
        <w:tc>
          <w:tcPr>
            <w:tcW w:w="0" w:type="auto"/>
            <w:tcBorders>
              <w:top w:val="single" w:sz="4" w:space="0" w:color="auto"/>
              <w:left w:val="single" w:sz="4" w:space="0" w:color="auto"/>
              <w:bottom w:val="single" w:sz="4" w:space="0" w:color="auto"/>
              <w:right w:val="single" w:sz="4" w:space="0" w:color="auto"/>
            </w:tcBorders>
          </w:tcPr>
          <w:p w14:paraId="07D84B93" w14:textId="4A257EFC" w:rsidR="007B1DEF" w:rsidRDefault="007B1DEF" w:rsidP="003F23DC">
            <w:pPr>
              <w:jc w:val="center"/>
              <w:rPr>
                <w:rFonts w:cs="Times New Roman"/>
              </w:rPr>
            </w:pPr>
            <w:r w:rsidRPr="001672AB">
              <w:rPr>
                <w:rFonts w:cs="Times New Roman"/>
              </w:rPr>
              <w:t>DEMO25</w:t>
            </w:r>
            <w:r w:rsidR="0054113F">
              <w:rPr>
                <w:rFonts w:cs="Times New Roman"/>
              </w:rPr>
              <w:t>Vol</w:t>
            </w:r>
          </w:p>
        </w:tc>
        <w:tc>
          <w:tcPr>
            <w:tcW w:w="0" w:type="auto"/>
            <w:tcBorders>
              <w:top w:val="single" w:sz="4" w:space="0" w:color="auto"/>
              <w:left w:val="single" w:sz="4" w:space="0" w:color="auto"/>
              <w:bottom w:val="single" w:sz="4" w:space="0" w:color="auto"/>
              <w:right w:val="single" w:sz="4" w:space="0" w:color="auto"/>
            </w:tcBorders>
          </w:tcPr>
          <w:p w14:paraId="0FD7F5AF" w14:textId="17C40B60" w:rsidR="007B1DEF" w:rsidRDefault="007B1DEF" w:rsidP="0068508F">
            <w:pPr>
              <w:rPr>
                <w:rFonts w:cs="Times New Roman"/>
              </w:rPr>
            </w:pPr>
            <w:r>
              <w:rPr>
                <w:rFonts w:cs="Times New Roman"/>
              </w:rPr>
              <w:t>Are you working now as either a volunteer and/or in a paid position?</w:t>
            </w:r>
          </w:p>
        </w:tc>
        <w:tc>
          <w:tcPr>
            <w:tcW w:w="0" w:type="auto"/>
            <w:tcBorders>
              <w:top w:val="single" w:sz="4" w:space="0" w:color="auto"/>
              <w:left w:val="single" w:sz="4" w:space="0" w:color="auto"/>
              <w:bottom w:val="single" w:sz="4" w:space="0" w:color="auto"/>
              <w:right w:val="single" w:sz="4" w:space="0" w:color="auto"/>
            </w:tcBorders>
          </w:tcPr>
          <w:p w14:paraId="059BA7B9" w14:textId="54998AE9" w:rsidR="007B1DEF" w:rsidRDefault="0054113F" w:rsidP="0068508F">
            <w:pPr>
              <w:rPr>
                <w:rFonts w:cs="Times New Roman"/>
              </w:rPr>
            </w:pPr>
            <w:r>
              <w:rPr>
                <w:rFonts w:cs="Times New Roman"/>
              </w:rPr>
              <w:t>0=</w:t>
            </w:r>
            <w:r w:rsidR="007B1DEF">
              <w:rPr>
                <w:rFonts w:cs="Times New Roman"/>
              </w:rPr>
              <w:t>No</w:t>
            </w:r>
          </w:p>
          <w:p w14:paraId="6AF905A6" w14:textId="117CB612" w:rsidR="007B1DEF" w:rsidRPr="00BD6916" w:rsidRDefault="0054113F" w:rsidP="0068508F">
            <w:pPr>
              <w:rPr>
                <w:rFonts w:cs="Times New Roman"/>
              </w:rPr>
            </w:pPr>
            <w:r>
              <w:rPr>
                <w:rFonts w:cs="Times New Roman"/>
              </w:rPr>
              <w:t>1=</w:t>
            </w:r>
            <w:r w:rsidR="007B1DEF">
              <w:rPr>
                <w:rFonts w:cs="Times New Roman"/>
              </w:rPr>
              <w:t>Yes</w:t>
            </w:r>
          </w:p>
        </w:tc>
      </w:tr>
      <w:tr w:rsidR="007B1DEF" w:rsidRPr="00E142A0" w14:paraId="45EA4FDB" w14:textId="77777777" w:rsidTr="003F23DC">
        <w:tc>
          <w:tcPr>
            <w:tcW w:w="0" w:type="auto"/>
            <w:tcBorders>
              <w:top w:val="single" w:sz="4" w:space="0" w:color="auto"/>
              <w:left w:val="single" w:sz="4" w:space="0" w:color="auto"/>
              <w:bottom w:val="single" w:sz="4" w:space="0" w:color="auto"/>
              <w:right w:val="single" w:sz="4" w:space="0" w:color="auto"/>
            </w:tcBorders>
          </w:tcPr>
          <w:p w14:paraId="33A82D4F" w14:textId="1C93F7CD" w:rsidR="007B1DEF" w:rsidRDefault="007B1DEF" w:rsidP="0054113F">
            <w:pPr>
              <w:jc w:val="center"/>
              <w:rPr>
                <w:rFonts w:cs="Times New Roman"/>
              </w:rPr>
            </w:pPr>
            <w:r>
              <w:rPr>
                <w:rFonts w:cs="Times New Roman"/>
              </w:rPr>
              <w:t>DEMO2</w:t>
            </w:r>
            <w:r w:rsidR="0054113F">
              <w:rPr>
                <w:rFonts w:cs="Times New Roman"/>
              </w:rPr>
              <w:t>5Paid</w:t>
            </w:r>
          </w:p>
        </w:tc>
        <w:tc>
          <w:tcPr>
            <w:tcW w:w="0" w:type="auto"/>
            <w:tcBorders>
              <w:top w:val="single" w:sz="4" w:space="0" w:color="auto"/>
              <w:left w:val="single" w:sz="4" w:space="0" w:color="auto"/>
              <w:bottom w:val="single" w:sz="4" w:space="0" w:color="auto"/>
              <w:right w:val="single" w:sz="4" w:space="0" w:color="auto"/>
            </w:tcBorders>
          </w:tcPr>
          <w:p w14:paraId="55DEF0A9" w14:textId="3F0EBCB4" w:rsidR="007B1DEF" w:rsidRDefault="007B1DEF" w:rsidP="0068508F">
            <w:pPr>
              <w:rPr>
                <w:rFonts w:cs="Times New Roman"/>
              </w:rPr>
            </w:pPr>
            <w:r>
              <w:rPr>
                <w:rFonts w:cs="Times New Roman"/>
              </w:rPr>
              <w:t>Are you working now as either a volunteer and/or in a paid position?</w:t>
            </w:r>
          </w:p>
        </w:tc>
        <w:tc>
          <w:tcPr>
            <w:tcW w:w="0" w:type="auto"/>
            <w:tcBorders>
              <w:top w:val="single" w:sz="4" w:space="0" w:color="auto"/>
              <w:left w:val="single" w:sz="4" w:space="0" w:color="auto"/>
              <w:bottom w:val="single" w:sz="4" w:space="0" w:color="auto"/>
              <w:right w:val="single" w:sz="4" w:space="0" w:color="auto"/>
            </w:tcBorders>
          </w:tcPr>
          <w:p w14:paraId="62C5D4C7" w14:textId="77777777" w:rsidR="0054113F" w:rsidRDefault="0054113F" w:rsidP="0054113F">
            <w:pPr>
              <w:rPr>
                <w:rFonts w:cs="Times New Roman"/>
              </w:rPr>
            </w:pPr>
            <w:r>
              <w:rPr>
                <w:rFonts w:cs="Times New Roman"/>
              </w:rPr>
              <w:t>0=No</w:t>
            </w:r>
          </w:p>
          <w:p w14:paraId="64C36FBD" w14:textId="5A80BDD8" w:rsidR="007B1DEF" w:rsidRPr="00BD6916" w:rsidRDefault="0054113F" w:rsidP="0054113F">
            <w:pPr>
              <w:rPr>
                <w:rFonts w:cs="Times New Roman"/>
              </w:rPr>
            </w:pPr>
            <w:r>
              <w:rPr>
                <w:rFonts w:cs="Times New Roman"/>
              </w:rPr>
              <w:t>1=Yes</w:t>
            </w:r>
          </w:p>
        </w:tc>
      </w:tr>
      <w:tr w:rsidR="0054113F" w:rsidRPr="00E142A0" w14:paraId="70A511A3" w14:textId="77777777" w:rsidTr="003F23DC">
        <w:tc>
          <w:tcPr>
            <w:tcW w:w="0" w:type="auto"/>
            <w:tcBorders>
              <w:top w:val="single" w:sz="4" w:space="0" w:color="auto"/>
              <w:left w:val="single" w:sz="4" w:space="0" w:color="auto"/>
              <w:bottom w:val="single" w:sz="4" w:space="0" w:color="auto"/>
              <w:right w:val="single" w:sz="4" w:space="0" w:color="auto"/>
            </w:tcBorders>
          </w:tcPr>
          <w:p w14:paraId="47616DD9" w14:textId="535F0FFA" w:rsidR="0054113F" w:rsidRDefault="006045AD" w:rsidP="0054113F">
            <w:pPr>
              <w:jc w:val="center"/>
              <w:rPr>
                <w:rFonts w:cs="Times New Roman"/>
              </w:rPr>
            </w:pPr>
            <w:r w:rsidRPr="006045AD">
              <w:rPr>
                <w:rFonts w:cs="Times New Roman"/>
              </w:rPr>
              <w:t>DEMO26VolHrs</w:t>
            </w:r>
          </w:p>
        </w:tc>
        <w:tc>
          <w:tcPr>
            <w:tcW w:w="0" w:type="auto"/>
            <w:tcBorders>
              <w:top w:val="single" w:sz="4" w:space="0" w:color="auto"/>
              <w:left w:val="single" w:sz="4" w:space="0" w:color="auto"/>
              <w:bottom w:val="single" w:sz="4" w:space="0" w:color="auto"/>
              <w:right w:val="single" w:sz="4" w:space="0" w:color="auto"/>
            </w:tcBorders>
          </w:tcPr>
          <w:p w14:paraId="7FC0065A" w14:textId="0B6E38D6" w:rsidR="0054113F" w:rsidRDefault="006045AD" w:rsidP="0068508F">
            <w:pPr>
              <w:rPr>
                <w:rFonts w:cs="Times New Roman"/>
              </w:rPr>
            </w:pPr>
            <w:r w:rsidRPr="006045AD">
              <w:rPr>
                <w:rFonts w:cs="Times New Roman"/>
              </w:rPr>
              <w:t>If DEMO25Vol=1, Hours per week as a volunteer?</w:t>
            </w:r>
          </w:p>
        </w:tc>
        <w:tc>
          <w:tcPr>
            <w:tcW w:w="0" w:type="auto"/>
            <w:tcBorders>
              <w:top w:val="single" w:sz="4" w:space="0" w:color="auto"/>
              <w:left w:val="single" w:sz="4" w:space="0" w:color="auto"/>
              <w:bottom w:val="single" w:sz="4" w:space="0" w:color="auto"/>
              <w:right w:val="single" w:sz="4" w:space="0" w:color="auto"/>
            </w:tcBorders>
          </w:tcPr>
          <w:p w14:paraId="04C0B9D0" w14:textId="77777777" w:rsidR="0054113F" w:rsidRDefault="0054113F" w:rsidP="0054113F">
            <w:pPr>
              <w:rPr>
                <w:rFonts w:cs="Times New Roman"/>
              </w:rPr>
            </w:pPr>
          </w:p>
        </w:tc>
      </w:tr>
      <w:tr w:rsidR="0054113F" w:rsidRPr="00E142A0" w14:paraId="00DB98D7" w14:textId="77777777" w:rsidTr="003F23DC">
        <w:tc>
          <w:tcPr>
            <w:tcW w:w="0" w:type="auto"/>
            <w:tcBorders>
              <w:top w:val="single" w:sz="4" w:space="0" w:color="auto"/>
              <w:left w:val="single" w:sz="4" w:space="0" w:color="auto"/>
              <w:bottom w:val="single" w:sz="4" w:space="0" w:color="auto"/>
              <w:right w:val="single" w:sz="4" w:space="0" w:color="auto"/>
            </w:tcBorders>
          </w:tcPr>
          <w:p w14:paraId="07A29972" w14:textId="1AF595F8" w:rsidR="0054113F" w:rsidRDefault="006045AD" w:rsidP="0054113F">
            <w:pPr>
              <w:jc w:val="center"/>
              <w:rPr>
                <w:rFonts w:cs="Times New Roman"/>
              </w:rPr>
            </w:pPr>
            <w:r w:rsidRPr="006045AD">
              <w:rPr>
                <w:rFonts w:cs="Times New Roman"/>
              </w:rPr>
              <w:t>DEMO26PaidHrs</w:t>
            </w:r>
          </w:p>
        </w:tc>
        <w:tc>
          <w:tcPr>
            <w:tcW w:w="0" w:type="auto"/>
            <w:tcBorders>
              <w:top w:val="single" w:sz="4" w:space="0" w:color="auto"/>
              <w:left w:val="single" w:sz="4" w:space="0" w:color="auto"/>
              <w:bottom w:val="single" w:sz="4" w:space="0" w:color="auto"/>
              <w:right w:val="single" w:sz="4" w:space="0" w:color="auto"/>
            </w:tcBorders>
          </w:tcPr>
          <w:p w14:paraId="03E56E61" w14:textId="63877491" w:rsidR="0054113F" w:rsidRDefault="006045AD" w:rsidP="0068508F">
            <w:pPr>
              <w:rPr>
                <w:rFonts w:cs="Times New Roman"/>
              </w:rPr>
            </w:pPr>
            <w:r w:rsidRPr="006045AD">
              <w:rPr>
                <w:rFonts w:cs="Times New Roman"/>
              </w:rPr>
              <w:t>If DEMO25Paid=1, Hours per week in the paid position?</w:t>
            </w:r>
          </w:p>
        </w:tc>
        <w:tc>
          <w:tcPr>
            <w:tcW w:w="0" w:type="auto"/>
            <w:tcBorders>
              <w:top w:val="single" w:sz="4" w:space="0" w:color="auto"/>
              <w:left w:val="single" w:sz="4" w:space="0" w:color="auto"/>
              <w:bottom w:val="single" w:sz="4" w:space="0" w:color="auto"/>
              <w:right w:val="single" w:sz="4" w:space="0" w:color="auto"/>
            </w:tcBorders>
          </w:tcPr>
          <w:p w14:paraId="13C8290D" w14:textId="77777777" w:rsidR="0054113F" w:rsidRDefault="0054113F" w:rsidP="0054113F">
            <w:pPr>
              <w:rPr>
                <w:rFonts w:cs="Times New Roman"/>
              </w:rPr>
            </w:pPr>
          </w:p>
        </w:tc>
      </w:tr>
      <w:tr w:rsidR="007B1DEF" w:rsidRPr="00E142A0" w14:paraId="4EB545F9" w14:textId="77777777" w:rsidTr="003F23DC">
        <w:tc>
          <w:tcPr>
            <w:tcW w:w="0" w:type="auto"/>
            <w:tcBorders>
              <w:top w:val="single" w:sz="4" w:space="0" w:color="auto"/>
              <w:left w:val="single" w:sz="4" w:space="0" w:color="auto"/>
              <w:bottom w:val="single" w:sz="4" w:space="0" w:color="auto"/>
              <w:right w:val="single" w:sz="4" w:space="0" w:color="auto"/>
            </w:tcBorders>
          </w:tcPr>
          <w:p w14:paraId="25DFA043" w14:textId="13C1EE34" w:rsidR="007B1DEF" w:rsidRDefault="007B1DEF" w:rsidP="003F23DC">
            <w:pPr>
              <w:jc w:val="center"/>
              <w:rPr>
                <w:rFonts w:cs="Times New Roman"/>
              </w:rPr>
            </w:pPr>
            <w:r>
              <w:rPr>
                <w:rFonts w:cs="Times New Roman"/>
              </w:rPr>
              <w:t>DEMO27</w:t>
            </w:r>
          </w:p>
        </w:tc>
        <w:tc>
          <w:tcPr>
            <w:tcW w:w="0" w:type="auto"/>
            <w:tcBorders>
              <w:top w:val="single" w:sz="4" w:space="0" w:color="auto"/>
              <w:left w:val="single" w:sz="4" w:space="0" w:color="auto"/>
              <w:bottom w:val="single" w:sz="4" w:space="0" w:color="auto"/>
              <w:right w:val="single" w:sz="4" w:space="0" w:color="auto"/>
            </w:tcBorders>
          </w:tcPr>
          <w:p w14:paraId="0F13FB31" w14:textId="11DBEE27" w:rsidR="007B1DEF" w:rsidRDefault="007B1DEF" w:rsidP="0068508F">
            <w:pPr>
              <w:rPr>
                <w:rFonts w:cs="Times New Roman"/>
              </w:rPr>
            </w:pPr>
            <w:r>
              <w:rPr>
                <w:rFonts w:cs="Times New Roman"/>
              </w:rPr>
              <w:t>What is your current income?</w:t>
            </w:r>
          </w:p>
        </w:tc>
        <w:tc>
          <w:tcPr>
            <w:tcW w:w="0" w:type="auto"/>
            <w:tcBorders>
              <w:top w:val="single" w:sz="4" w:space="0" w:color="auto"/>
              <w:left w:val="single" w:sz="4" w:space="0" w:color="auto"/>
              <w:bottom w:val="single" w:sz="4" w:space="0" w:color="auto"/>
              <w:right w:val="single" w:sz="4" w:space="0" w:color="auto"/>
            </w:tcBorders>
          </w:tcPr>
          <w:p w14:paraId="3D4BF68E" w14:textId="77777777" w:rsidR="007B1DEF" w:rsidRDefault="007B1DEF" w:rsidP="0068508F">
            <w:pPr>
              <w:rPr>
                <w:rFonts w:cs="Times New Roman"/>
              </w:rPr>
            </w:pPr>
            <w:r>
              <w:rPr>
                <w:rFonts w:cs="Times New Roman"/>
              </w:rPr>
              <w:t>1=&lt;Poverty Level; Less than $15,000</w:t>
            </w:r>
          </w:p>
          <w:p w14:paraId="461E709B" w14:textId="77777777" w:rsidR="007B1DEF" w:rsidRDefault="007B1DEF" w:rsidP="0068508F">
            <w:pPr>
              <w:rPr>
                <w:rFonts w:cs="Times New Roman"/>
              </w:rPr>
            </w:pPr>
            <w:r>
              <w:rPr>
                <w:rFonts w:cs="Times New Roman"/>
              </w:rPr>
              <w:t>2=PL up to 2 times PL; Between $15,001 and $30,000</w:t>
            </w:r>
          </w:p>
          <w:p w14:paraId="15F5F89C" w14:textId="77777777" w:rsidR="007B1DEF" w:rsidRDefault="007B1DEF" w:rsidP="0068508F">
            <w:pPr>
              <w:rPr>
                <w:rFonts w:cs="Times New Roman"/>
              </w:rPr>
            </w:pPr>
            <w:r>
              <w:rPr>
                <w:rFonts w:cs="Times New Roman"/>
              </w:rPr>
              <w:t>3=&gt;2 times PL; Greater than $30,000</w:t>
            </w:r>
          </w:p>
          <w:p w14:paraId="184F2A80" w14:textId="77777777" w:rsidR="007B1DEF" w:rsidRDefault="007B1DEF" w:rsidP="0068508F">
            <w:pPr>
              <w:rPr>
                <w:rFonts w:cs="Times New Roman"/>
              </w:rPr>
            </w:pPr>
            <w:r>
              <w:rPr>
                <w:rFonts w:cs="Times New Roman"/>
              </w:rPr>
              <w:t>4=Refused</w:t>
            </w:r>
          </w:p>
          <w:p w14:paraId="0C9839E8" w14:textId="721DFC3D" w:rsidR="007B1DEF" w:rsidRDefault="007B1DEF" w:rsidP="0068508F">
            <w:pPr>
              <w:rPr>
                <w:rFonts w:cs="Times New Roman"/>
              </w:rPr>
            </w:pPr>
            <w:r>
              <w:rPr>
                <w:rFonts w:cs="Times New Roman"/>
              </w:rPr>
              <w:t>5=Don’t know</w:t>
            </w:r>
          </w:p>
        </w:tc>
      </w:tr>
      <w:tr w:rsidR="007B1DEF" w:rsidRPr="00E142A0" w14:paraId="090EF2F8" w14:textId="77777777" w:rsidTr="003F23DC">
        <w:tc>
          <w:tcPr>
            <w:tcW w:w="0" w:type="auto"/>
            <w:tcBorders>
              <w:top w:val="single" w:sz="4" w:space="0" w:color="auto"/>
              <w:left w:val="single" w:sz="4" w:space="0" w:color="auto"/>
              <w:bottom w:val="single" w:sz="4" w:space="0" w:color="auto"/>
              <w:right w:val="single" w:sz="4" w:space="0" w:color="auto"/>
            </w:tcBorders>
          </w:tcPr>
          <w:p w14:paraId="1B4A3ED2" w14:textId="0362B490" w:rsidR="007B1DEF" w:rsidRDefault="007B1DEF" w:rsidP="003F23DC">
            <w:pPr>
              <w:jc w:val="center"/>
              <w:rPr>
                <w:rFonts w:cs="Times New Roman"/>
              </w:rPr>
            </w:pPr>
            <w:r>
              <w:rPr>
                <w:rFonts w:cs="Times New Roman"/>
              </w:rPr>
              <w:t>DEMO31</w:t>
            </w:r>
          </w:p>
        </w:tc>
        <w:tc>
          <w:tcPr>
            <w:tcW w:w="0" w:type="auto"/>
            <w:tcBorders>
              <w:top w:val="single" w:sz="4" w:space="0" w:color="auto"/>
              <w:left w:val="single" w:sz="4" w:space="0" w:color="auto"/>
              <w:bottom w:val="single" w:sz="4" w:space="0" w:color="auto"/>
              <w:right w:val="single" w:sz="4" w:space="0" w:color="auto"/>
            </w:tcBorders>
          </w:tcPr>
          <w:p w14:paraId="0A58BE35" w14:textId="017CE23C" w:rsidR="007B1DEF" w:rsidRDefault="007B1DEF" w:rsidP="0068508F">
            <w:pPr>
              <w:rPr>
                <w:rFonts w:cs="Times New Roman"/>
              </w:rPr>
            </w:pPr>
            <w:r>
              <w:rPr>
                <w:rFonts w:cs="Times New Roman"/>
              </w:rPr>
              <w:t>What is your current marital status?</w:t>
            </w:r>
          </w:p>
        </w:tc>
        <w:tc>
          <w:tcPr>
            <w:tcW w:w="0" w:type="auto"/>
            <w:tcBorders>
              <w:top w:val="single" w:sz="4" w:space="0" w:color="auto"/>
              <w:left w:val="single" w:sz="4" w:space="0" w:color="auto"/>
              <w:bottom w:val="single" w:sz="4" w:space="0" w:color="auto"/>
              <w:right w:val="single" w:sz="4" w:space="0" w:color="auto"/>
            </w:tcBorders>
          </w:tcPr>
          <w:p w14:paraId="2EFFD504" w14:textId="77777777" w:rsidR="007B1DEF" w:rsidRDefault="007B1DEF" w:rsidP="0068508F">
            <w:pPr>
              <w:rPr>
                <w:rFonts w:cs="Times New Roman"/>
              </w:rPr>
            </w:pPr>
            <w:r>
              <w:rPr>
                <w:rFonts w:cs="Times New Roman"/>
              </w:rPr>
              <w:t>1=Married</w:t>
            </w:r>
          </w:p>
          <w:p w14:paraId="1CB9A620" w14:textId="77777777" w:rsidR="007B1DEF" w:rsidRDefault="007B1DEF" w:rsidP="0068508F">
            <w:pPr>
              <w:rPr>
                <w:rFonts w:cs="Times New Roman"/>
              </w:rPr>
            </w:pPr>
            <w:r>
              <w:rPr>
                <w:rFonts w:cs="Times New Roman"/>
              </w:rPr>
              <w:t>2=Separated</w:t>
            </w:r>
          </w:p>
          <w:p w14:paraId="02984909" w14:textId="77777777" w:rsidR="007B1DEF" w:rsidRDefault="007B1DEF" w:rsidP="0068508F">
            <w:pPr>
              <w:rPr>
                <w:rFonts w:cs="Times New Roman"/>
              </w:rPr>
            </w:pPr>
            <w:r>
              <w:rPr>
                <w:rFonts w:cs="Times New Roman"/>
              </w:rPr>
              <w:t>3=Widowed</w:t>
            </w:r>
          </w:p>
          <w:p w14:paraId="754F794D" w14:textId="77777777" w:rsidR="007B1DEF" w:rsidRDefault="007B1DEF" w:rsidP="0068508F">
            <w:pPr>
              <w:rPr>
                <w:rFonts w:cs="Times New Roman"/>
              </w:rPr>
            </w:pPr>
            <w:r>
              <w:rPr>
                <w:rFonts w:cs="Times New Roman"/>
              </w:rPr>
              <w:t>4=Divorced</w:t>
            </w:r>
          </w:p>
          <w:p w14:paraId="0985A869" w14:textId="25530D49" w:rsidR="007B1DEF" w:rsidRDefault="007B1DEF" w:rsidP="0068508F">
            <w:pPr>
              <w:rPr>
                <w:rFonts w:cs="Times New Roman"/>
              </w:rPr>
            </w:pPr>
            <w:r>
              <w:rPr>
                <w:rFonts w:cs="Times New Roman"/>
              </w:rPr>
              <w:t>5=Never married</w:t>
            </w:r>
          </w:p>
        </w:tc>
      </w:tr>
      <w:tr w:rsidR="007B1DEF" w:rsidRPr="00E142A0" w14:paraId="5F6CF73F" w14:textId="77777777" w:rsidTr="003F23DC">
        <w:tc>
          <w:tcPr>
            <w:tcW w:w="0" w:type="auto"/>
            <w:tcBorders>
              <w:top w:val="single" w:sz="4" w:space="0" w:color="auto"/>
              <w:left w:val="single" w:sz="4" w:space="0" w:color="auto"/>
              <w:bottom w:val="single" w:sz="4" w:space="0" w:color="auto"/>
              <w:right w:val="single" w:sz="4" w:space="0" w:color="auto"/>
            </w:tcBorders>
          </w:tcPr>
          <w:p w14:paraId="1D8BD9EE" w14:textId="7E317797" w:rsidR="007B1DEF" w:rsidRDefault="007B1DEF" w:rsidP="003F23DC">
            <w:pPr>
              <w:jc w:val="center"/>
              <w:rPr>
                <w:rFonts w:cs="Times New Roman"/>
              </w:rPr>
            </w:pPr>
            <w:r>
              <w:rPr>
                <w:rFonts w:cs="Times New Roman"/>
              </w:rPr>
              <w:t>DEMO32</w:t>
            </w:r>
          </w:p>
        </w:tc>
        <w:tc>
          <w:tcPr>
            <w:tcW w:w="0" w:type="auto"/>
            <w:tcBorders>
              <w:top w:val="single" w:sz="4" w:space="0" w:color="auto"/>
              <w:left w:val="single" w:sz="4" w:space="0" w:color="auto"/>
              <w:bottom w:val="single" w:sz="4" w:space="0" w:color="auto"/>
              <w:right w:val="single" w:sz="4" w:space="0" w:color="auto"/>
            </w:tcBorders>
          </w:tcPr>
          <w:p w14:paraId="19343E07" w14:textId="6E9FC280" w:rsidR="007B1DEF" w:rsidRDefault="007B1DEF" w:rsidP="0068508F">
            <w:pPr>
              <w:rPr>
                <w:rFonts w:cs="Times New Roman"/>
              </w:rPr>
            </w:pPr>
            <w:r>
              <w:rPr>
                <w:rFonts w:cs="Times New Roman"/>
              </w:rPr>
              <w:t>How long have you been married or living with your partner?</w:t>
            </w:r>
            <w:r w:rsidR="006045AD">
              <w:rPr>
                <w:rFonts w:cs="Times New Roman"/>
              </w:rPr>
              <w:t xml:space="preserve"> (years)</w:t>
            </w:r>
          </w:p>
        </w:tc>
        <w:tc>
          <w:tcPr>
            <w:tcW w:w="0" w:type="auto"/>
            <w:tcBorders>
              <w:top w:val="single" w:sz="4" w:space="0" w:color="auto"/>
              <w:left w:val="single" w:sz="4" w:space="0" w:color="auto"/>
              <w:bottom w:val="single" w:sz="4" w:space="0" w:color="auto"/>
              <w:right w:val="single" w:sz="4" w:space="0" w:color="auto"/>
            </w:tcBorders>
          </w:tcPr>
          <w:p w14:paraId="043C5FB9" w14:textId="1E3D9A0F" w:rsidR="007B1DEF" w:rsidRDefault="00B1426D" w:rsidP="0068508F">
            <w:pPr>
              <w:rPr>
                <w:rFonts w:cs="Times New Roman"/>
              </w:rPr>
            </w:pPr>
            <w:r>
              <w:rPr>
                <w:rFonts w:cs="Times New Roman"/>
              </w:rPr>
              <w:t>(record in years)</w:t>
            </w:r>
          </w:p>
        </w:tc>
      </w:tr>
      <w:tr w:rsidR="007B1DEF" w:rsidRPr="00E142A0" w14:paraId="2F46513E" w14:textId="77777777" w:rsidTr="003F23DC">
        <w:tc>
          <w:tcPr>
            <w:tcW w:w="0" w:type="auto"/>
            <w:tcBorders>
              <w:top w:val="single" w:sz="4" w:space="0" w:color="auto"/>
              <w:left w:val="single" w:sz="4" w:space="0" w:color="auto"/>
              <w:bottom w:val="single" w:sz="4" w:space="0" w:color="auto"/>
              <w:right w:val="single" w:sz="4" w:space="0" w:color="auto"/>
            </w:tcBorders>
          </w:tcPr>
          <w:p w14:paraId="25528DEF" w14:textId="6F063513" w:rsidR="007B1DEF" w:rsidRDefault="007B1DEF" w:rsidP="003F23DC">
            <w:pPr>
              <w:jc w:val="center"/>
              <w:rPr>
                <w:rFonts w:cs="Times New Roman"/>
              </w:rPr>
            </w:pPr>
            <w:r>
              <w:rPr>
                <w:rFonts w:cs="Times New Roman"/>
              </w:rPr>
              <w:t>DEMO33</w:t>
            </w:r>
          </w:p>
        </w:tc>
        <w:tc>
          <w:tcPr>
            <w:tcW w:w="0" w:type="auto"/>
            <w:tcBorders>
              <w:top w:val="single" w:sz="4" w:space="0" w:color="auto"/>
              <w:left w:val="single" w:sz="4" w:space="0" w:color="auto"/>
              <w:bottom w:val="single" w:sz="4" w:space="0" w:color="auto"/>
              <w:right w:val="single" w:sz="4" w:space="0" w:color="auto"/>
            </w:tcBorders>
          </w:tcPr>
          <w:p w14:paraId="6B1BD32D" w14:textId="08543EC4" w:rsidR="007B1DEF" w:rsidRDefault="007B1DEF" w:rsidP="0068508F">
            <w:pPr>
              <w:rPr>
                <w:rFonts w:cs="Times New Roman"/>
              </w:rPr>
            </w:pPr>
            <w:r>
              <w:rPr>
                <w:rFonts w:cs="Times New Roman"/>
              </w:rPr>
              <w:t>In what year were you widowed/divorced/sep</w:t>
            </w:r>
            <w:r w:rsidR="00E27515">
              <w:rPr>
                <w:rFonts w:cs="Times New Roman"/>
              </w:rPr>
              <w:t>arated</w:t>
            </w:r>
            <w:r>
              <w:rPr>
                <w:rFonts w:cs="Times New Roman"/>
              </w:rPr>
              <w:t>?</w:t>
            </w:r>
          </w:p>
        </w:tc>
        <w:tc>
          <w:tcPr>
            <w:tcW w:w="0" w:type="auto"/>
            <w:tcBorders>
              <w:top w:val="single" w:sz="4" w:space="0" w:color="auto"/>
              <w:left w:val="single" w:sz="4" w:space="0" w:color="auto"/>
              <w:bottom w:val="single" w:sz="4" w:space="0" w:color="auto"/>
              <w:right w:val="single" w:sz="4" w:space="0" w:color="auto"/>
            </w:tcBorders>
          </w:tcPr>
          <w:p w14:paraId="25815EE2" w14:textId="77777777" w:rsidR="007B1DEF" w:rsidRDefault="007B1DEF" w:rsidP="0068508F">
            <w:pPr>
              <w:rPr>
                <w:rFonts w:cs="Times New Roman"/>
              </w:rPr>
            </w:pPr>
          </w:p>
        </w:tc>
      </w:tr>
      <w:tr w:rsidR="007B1DEF" w:rsidRPr="00E142A0" w14:paraId="36471B06" w14:textId="77777777" w:rsidTr="003F23DC">
        <w:tc>
          <w:tcPr>
            <w:tcW w:w="0" w:type="auto"/>
            <w:tcBorders>
              <w:top w:val="single" w:sz="4" w:space="0" w:color="auto"/>
              <w:left w:val="single" w:sz="4" w:space="0" w:color="auto"/>
              <w:bottom w:val="single" w:sz="4" w:space="0" w:color="auto"/>
              <w:right w:val="single" w:sz="4" w:space="0" w:color="auto"/>
            </w:tcBorders>
          </w:tcPr>
          <w:p w14:paraId="37A77231" w14:textId="16B2E801" w:rsidR="007B1DEF" w:rsidRDefault="007B1DEF" w:rsidP="003F23DC">
            <w:pPr>
              <w:jc w:val="center"/>
              <w:rPr>
                <w:rFonts w:cs="Times New Roman"/>
              </w:rPr>
            </w:pPr>
            <w:r>
              <w:rPr>
                <w:rFonts w:cs="Times New Roman"/>
              </w:rPr>
              <w:t>DEMO34</w:t>
            </w:r>
          </w:p>
        </w:tc>
        <w:tc>
          <w:tcPr>
            <w:tcW w:w="0" w:type="auto"/>
            <w:tcBorders>
              <w:top w:val="single" w:sz="4" w:space="0" w:color="auto"/>
              <w:left w:val="single" w:sz="4" w:space="0" w:color="auto"/>
              <w:bottom w:val="single" w:sz="4" w:space="0" w:color="auto"/>
              <w:right w:val="single" w:sz="4" w:space="0" w:color="auto"/>
            </w:tcBorders>
          </w:tcPr>
          <w:p w14:paraId="2DD4A442" w14:textId="687B225D" w:rsidR="007B1DEF" w:rsidRDefault="007B1DEF" w:rsidP="0068508F">
            <w:pPr>
              <w:rPr>
                <w:rFonts w:cs="Times New Roman"/>
              </w:rPr>
            </w:pPr>
            <w:r>
              <w:rPr>
                <w:rFonts w:cs="Times New Roman"/>
              </w:rPr>
              <w:t>How many times have you been married?</w:t>
            </w:r>
          </w:p>
        </w:tc>
        <w:tc>
          <w:tcPr>
            <w:tcW w:w="0" w:type="auto"/>
            <w:tcBorders>
              <w:top w:val="single" w:sz="4" w:space="0" w:color="auto"/>
              <w:left w:val="single" w:sz="4" w:space="0" w:color="auto"/>
              <w:bottom w:val="single" w:sz="4" w:space="0" w:color="auto"/>
              <w:right w:val="single" w:sz="4" w:space="0" w:color="auto"/>
            </w:tcBorders>
          </w:tcPr>
          <w:p w14:paraId="51AE4560" w14:textId="77777777" w:rsidR="007B1DEF" w:rsidRDefault="007B1DEF" w:rsidP="0068508F">
            <w:pPr>
              <w:rPr>
                <w:rFonts w:cs="Times New Roman"/>
              </w:rPr>
            </w:pPr>
          </w:p>
        </w:tc>
      </w:tr>
      <w:tr w:rsidR="007B1DEF" w:rsidRPr="00E142A0" w14:paraId="3A04C8CF" w14:textId="77777777" w:rsidTr="003F23DC">
        <w:tc>
          <w:tcPr>
            <w:tcW w:w="0" w:type="auto"/>
            <w:tcBorders>
              <w:top w:val="single" w:sz="4" w:space="0" w:color="auto"/>
              <w:left w:val="single" w:sz="4" w:space="0" w:color="auto"/>
              <w:bottom w:val="single" w:sz="4" w:space="0" w:color="auto"/>
              <w:right w:val="single" w:sz="4" w:space="0" w:color="auto"/>
            </w:tcBorders>
          </w:tcPr>
          <w:p w14:paraId="60E48A12" w14:textId="56E225DF" w:rsidR="007B1DEF" w:rsidRDefault="007B1DEF" w:rsidP="003F23DC">
            <w:pPr>
              <w:jc w:val="center"/>
              <w:rPr>
                <w:rFonts w:cs="Times New Roman"/>
              </w:rPr>
            </w:pPr>
            <w:r>
              <w:rPr>
                <w:rFonts w:cs="Times New Roman"/>
              </w:rPr>
              <w:t>DEMO51</w:t>
            </w:r>
          </w:p>
        </w:tc>
        <w:tc>
          <w:tcPr>
            <w:tcW w:w="0" w:type="auto"/>
            <w:tcBorders>
              <w:top w:val="single" w:sz="4" w:space="0" w:color="auto"/>
              <w:left w:val="single" w:sz="4" w:space="0" w:color="auto"/>
              <w:bottom w:val="single" w:sz="4" w:space="0" w:color="auto"/>
              <w:right w:val="single" w:sz="4" w:space="0" w:color="auto"/>
            </w:tcBorders>
          </w:tcPr>
          <w:p w14:paraId="3A91CD06" w14:textId="33FBD014" w:rsidR="007B1DEF" w:rsidRDefault="007B1DEF" w:rsidP="0068508F">
            <w:pPr>
              <w:rPr>
                <w:rFonts w:cs="Times New Roman"/>
              </w:rPr>
            </w:pPr>
            <w:r>
              <w:rPr>
                <w:rFonts w:cs="Times New Roman"/>
              </w:rPr>
              <w:t>Which term best describes your current residence?</w:t>
            </w:r>
          </w:p>
        </w:tc>
        <w:tc>
          <w:tcPr>
            <w:tcW w:w="0" w:type="auto"/>
            <w:tcBorders>
              <w:top w:val="single" w:sz="4" w:space="0" w:color="auto"/>
              <w:left w:val="single" w:sz="4" w:space="0" w:color="auto"/>
              <w:bottom w:val="single" w:sz="4" w:space="0" w:color="auto"/>
              <w:right w:val="single" w:sz="4" w:space="0" w:color="auto"/>
            </w:tcBorders>
          </w:tcPr>
          <w:p w14:paraId="5E6A5E77" w14:textId="77777777" w:rsidR="007B1DEF" w:rsidRDefault="007B1DEF" w:rsidP="0068508F">
            <w:pPr>
              <w:rPr>
                <w:rFonts w:cs="Times New Roman"/>
              </w:rPr>
            </w:pPr>
            <w:r>
              <w:rPr>
                <w:rFonts w:cs="Times New Roman"/>
              </w:rPr>
              <w:t>1=Private home or apt.</w:t>
            </w:r>
          </w:p>
          <w:p w14:paraId="4E104599" w14:textId="77777777" w:rsidR="007B1DEF" w:rsidRDefault="007B1DEF" w:rsidP="0068508F">
            <w:pPr>
              <w:rPr>
                <w:rFonts w:cs="Times New Roman"/>
              </w:rPr>
            </w:pPr>
            <w:r>
              <w:rPr>
                <w:rFonts w:cs="Times New Roman"/>
              </w:rPr>
              <w:t>2=Retirement community/assisted living</w:t>
            </w:r>
          </w:p>
          <w:p w14:paraId="11268459" w14:textId="77777777" w:rsidR="007B1DEF" w:rsidRDefault="007B1DEF" w:rsidP="0068508F">
            <w:pPr>
              <w:rPr>
                <w:rFonts w:cs="Times New Roman"/>
              </w:rPr>
            </w:pPr>
            <w:r>
              <w:rPr>
                <w:rFonts w:cs="Times New Roman"/>
              </w:rPr>
              <w:t>3=Nursing home or health-related facility</w:t>
            </w:r>
          </w:p>
          <w:p w14:paraId="06733C05" w14:textId="3321A5F3" w:rsidR="007B1DEF" w:rsidRDefault="007B1DEF" w:rsidP="0068508F">
            <w:pPr>
              <w:rPr>
                <w:rFonts w:cs="Times New Roman"/>
              </w:rPr>
            </w:pPr>
            <w:r>
              <w:rPr>
                <w:rFonts w:cs="Times New Roman"/>
              </w:rPr>
              <w:t>4=Other</w:t>
            </w:r>
          </w:p>
        </w:tc>
      </w:tr>
      <w:tr w:rsidR="00E27515" w:rsidRPr="00E142A0" w14:paraId="1C1DE8BD" w14:textId="77777777" w:rsidTr="003F23DC">
        <w:tc>
          <w:tcPr>
            <w:tcW w:w="0" w:type="auto"/>
            <w:tcBorders>
              <w:top w:val="single" w:sz="4" w:space="0" w:color="auto"/>
              <w:left w:val="single" w:sz="4" w:space="0" w:color="auto"/>
              <w:bottom w:val="single" w:sz="4" w:space="0" w:color="auto"/>
              <w:right w:val="single" w:sz="4" w:space="0" w:color="auto"/>
            </w:tcBorders>
          </w:tcPr>
          <w:p w14:paraId="34826215" w14:textId="1CB73813" w:rsidR="00E27515" w:rsidRDefault="00E27515" w:rsidP="003F23DC">
            <w:pPr>
              <w:jc w:val="center"/>
              <w:rPr>
                <w:rFonts w:cs="Times New Roman"/>
              </w:rPr>
            </w:pPr>
            <w:r w:rsidRPr="00E27515">
              <w:rPr>
                <w:rFonts w:cs="Times New Roman"/>
              </w:rPr>
              <w:t>DEMO51Other</w:t>
            </w:r>
          </w:p>
        </w:tc>
        <w:tc>
          <w:tcPr>
            <w:tcW w:w="0" w:type="auto"/>
            <w:tcBorders>
              <w:top w:val="single" w:sz="4" w:space="0" w:color="auto"/>
              <w:left w:val="single" w:sz="4" w:space="0" w:color="auto"/>
              <w:bottom w:val="single" w:sz="4" w:space="0" w:color="auto"/>
              <w:right w:val="single" w:sz="4" w:space="0" w:color="auto"/>
            </w:tcBorders>
          </w:tcPr>
          <w:p w14:paraId="08F99D25" w14:textId="6176C95F" w:rsidR="00E27515" w:rsidRDefault="00E27515" w:rsidP="0068508F">
            <w:pPr>
              <w:rPr>
                <w:rFonts w:cs="Times New Roman"/>
              </w:rPr>
            </w:pPr>
            <w:r w:rsidRPr="00E27515">
              <w:rPr>
                <w:rFonts w:cs="Times New Roman"/>
              </w:rPr>
              <w:t>If Demo51 = 4, List other residence</w:t>
            </w:r>
          </w:p>
        </w:tc>
        <w:tc>
          <w:tcPr>
            <w:tcW w:w="0" w:type="auto"/>
            <w:tcBorders>
              <w:top w:val="single" w:sz="4" w:space="0" w:color="auto"/>
              <w:left w:val="single" w:sz="4" w:space="0" w:color="auto"/>
              <w:bottom w:val="single" w:sz="4" w:space="0" w:color="auto"/>
              <w:right w:val="single" w:sz="4" w:space="0" w:color="auto"/>
            </w:tcBorders>
          </w:tcPr>
          <w:p w14:paraId="6B0E3BED" w14:textId="77777777" w:rsidR="00E27515" w:rsidRDefault="00E27515" w:rsidP="0068508F">
            <w:pPr>
              <w:rPr>
                <w:rFonts w:cs="Times New Roman"/>
              </w:rPr>
            </w:pPr>
          </w:p>
        </w:tc>
      </w:tr>
      <w:tr w:rsidR="007B1DEF" w:rsidRPr="00E142A0" w14:paraId="2C8B1736" w14:textId="77777777" w:rsidTr="003F23DC">
        <w:tc>
          <w:tcPr>
            <w:tcW w:w="0" w:type="auto"/>
            <w:tcBorders>
              <w:top w:val="single" w:sz="4" w:space="0" w:color="auto"/>
              <w:left w:val="single" w:sz="4" w:space="0" w:color="auto"/>
              <w:bottom w:val="single" w:sz="4" w:space="0" w:color="auto"/>
              <w:right w:val="single" w:sz="4" w:space="0" w:color="auto"/>
            </w:tcBorders>
          </w:tcPr>
          <w:p w14:paraId="6498858A" w14:textId="254AADDC" w:rsidR="007B1DEF" w:rsidRDefault="007B1DEF" w:rsidP="003F23DC">
            <w:pPr>
              <w:jc w:val="center"/>
              <w:rPr>
                <w:rFonts w:cs="Times New Roman"/>
              </w:rPr>
            </w:pPr>
            <w:r>
              <w:rPr>
                <w:rFonts w:cs="Times New Roman"/>
              </w:rPr>
              <w:t>DEMO52</w:t>
            </w:r>
            <w:r w:rsidR="00E27515">
              <w:rPr>
                <w:rFonts w:cs="Times New Roman"/>
              </w:rPr>
              <w:t>1</w:t>
            </w:r>
          </w:p>
        </w:tc>
        <w:tc>
          <w:tcPr>
            <w:tcW w:w="0" w:type="auto"/>
            <w:tcBorders>
              <w:top w:val="single" w:sz="4" w:space="0" w:color="auto"/>
              <w:left w:val="single" w:sz="4" w:space="0" w:color="auto"/>
              <w:bottom w:val="single" w:sz="4" w:space="0" w:color="auto"/>
              <w:right w:val="single" w:sz="4" w:space="0" w:color="auto"/>
            </w:tcBorders>
          </w:tcPr>
          <w:p w14:paraId="4A47DEE4" w14:textId="3BB176D2" w:rsidR="007B1DEF" w:rsidRDefault="00E27515" w:rsidP="0068508F">
            <w:pPr>
              <w:rPr>
                <w:rFonts w:cs="Times New Roman"/>
              </w:rPr>
            </w:pPr>
            <w:r>
              <w:rPr>
                <w:rFonts w:cs="Times New Roman"/>
              </w:rPr>
              <w:t>Do you live alone?</w:t>
            </w:r>
          </w:p>
        </w:tc>
        <w:tc>
          <w:tcPr>
            <w:tcW w:w="0" w:type="auto"/>
            <w:tcBorders>
              <w:top w:val="single" w:sz="4" w:space="0" w:color="auto"/>
              <w:left w:val="single" w:sz="4" w:space="0" w:color="auto"/>
              <w:bottom w:val="single" w:sz="4" w:space="0" w:color="auto"/>
              <w:right w:val="single" w:sz="4" w:space="0" w:color="auto"/>
            </w:tcBorders>
          </w:tcPr>
          <w:p w14:paraId="51135ECB" w14:textId="77777777" w:rsidR="007B1DEF" w:rsidRDefault="00E27515" w:rsidP="0068508F">
            <w:pPr>
              <w:rPr>
                <w:rFonts w:cs="Times New Roman"/>
              </w:rPr>
            </w:pPr>
            <w:r>
              <w:rPr>
                <w:rFonts w:cs="Times New Roman"/>
              </w:rPr>
              <w:t>0=No</w:t>
            </w:r>
          </w:p>
          <w:p w14:paraId="423EAFEA" w14:textId="0E77FC21" w:rsidR="00E27515" w:rsidRDefault="00E27515" w:rsidP="0068508F">
            <w:pPr>
              <w:rPr>
                <w:rFonts w:cs="Times New Roman"/>
              </w:rPr>
            </w:pPr>
            <w:r>
              <w:rPr>
                <w:rFonts w:cs="Times New Roman"/>
              </w:rPr>
              <w:t>1=Yes</w:t>
            </w:r>
          </w:p>
        </w:tc>
      </w:tr>
      <w:tr w:rsidR="00E27515" w:rsidRPr="00E142A0" w14:paraId="68F66C71" w14:textId="77777777" w:rsidTr="003F23DC">
        <w:tc>
          <w:tcPr>
            <w:tcW w:w="0" w:type="auto"/>
            <w:tcBorders>
              <w:top w:val="single" w:sz="4" w:space="0" w:color="auto"/>
              <w:left w:val="single" w:sz="4" w:space="0" w:color="auto"/>
              <w:bottom w:val="single" w:sz="4" w:space="0" w:color="auto"/>
              <w:right w:val="single" w:sz="4" w:space="0" w:color="auto"/>
            </w:tcBorders>
          </w:tcPr>
          <w:p w14:paraId="25D1B74E" w14:textId="36F8DB80" w:rsidR="00E27515" w:rsidRDefault="00E27515" w:rsidP="003F23DC">
            <w:pPr>
              <w:jc w:val="center"/>
              <w:rPr>
                <w:rFonts w:cs="Times New Roman"/>
              </w:rPr>
            </w:pPr>
            <w:r w:rsidRPr="00E27515">
              <w:rPr>
                <w:rFonts w:cs="Times New Roman"/>
              </w:rPr>
              <w:t>DEMO522</w:t>
            </w:r>
          </w:p>
        </w:tc>
        <w:tc>
          <w:tcPr>
            <w:tcW w:w="0" w:type="auto"/>
            <w:tcBorders>
              <w:top w:val="single" w:sz="4" w:space="0" w:color="auto"/>
              <w:left w:val="single" w:sz="4" w:space="0" w:color="auto"/>
              <w:bottom w:val="single" w:sz="4" w:space="0" w:color="auto"/>
              <w:right w:val="single" w:sz="4" w:space="0" w:color="auto"/>
            </w:tcBorders>
          </w:tcPr>
          <w:p w14:paraId="7971F49D" w14:textId="770AC938" w:rsidR="00E27515" w:rsidRDefault="00E27515" w:rsidP="0068508F">
            <w:pPr>
              <w:rPr>
                <w:rFonts w:cs="Times New Roman"/>
              </w:rPr>
            </w:pPr>
            <w:r w:rsidRPr="00E27515">
              <w:rPr>
                <w:rFonts w:cs="Times New Roman"/>
              </w:rPr>
              <w:t>Do you live with a spouse?</w:t>
            </w:r>
          </w:p>
        </w:tc>
        <w:tc>
          <w:tcPr>
            <w:tcW w:w="0" w:type="auto"/>
            <w:tcBorders>
              <w:top w:val="single" w:sz="4" w:space="0" w:color="auto"/>
              <w:left w:val="single" w:sz="4" w:space="0" w:color="auto"/>
              <w:bottom w:val="single" w:sz="4" w:space="0" w:color="auto"/>
              <w:right w:val="single" w:sz="4" w:space="0" w:color="auto"/>
            </w:tcBorders>
          </w:tcPr>
          <w:p w14:paraId="03C9116F" w14:textId="77777777" w:rsidR="00E27515" w:rsidRDefault="00E27515" w:rsidP="00E27515">
            <w:pPr>
              <w:rPr>
                <w:rFonts w:cs="Times New Roman"/>
              </w:rPr>
            </w:pPr>
            <w:r>
              <w:rPr>
                <w:rFonts w:cs="Times New Roman"/>
              </w:rPr>
              <w:t>0=No</w:t>
            </w:r>
          </w:p>
          <w:p w14:paraId="23C21D9A" w14:textId="53AE80B3" w:rsidR="00E27515" w:rsidRDefault="00E27515" w:rsidP="00E27515">
            <w:pPr>
              <w:rPr>
                <w:rFonts w:cs="Times New Roman"/>
              </w:rPr>
            </w:pPr>
            <w:r>
              <w:rPr>
                <w:rFonts w:cs="Times New Roman"/>
              </w:rPr>
              <w:t>1=Yes</w:t>
            </w:r>
          </w:p>
        </w:tc>
      </w:tr>
      <w:tr w:rsidR="00E27515" w:rsidRPr="00E142A0" w14:paraId="7E420EDF" w14:textId="77777777" w:rsidTr="003F23DC">
        <w:tc>
          <w:tcPr>
            <w:tcW w:w="0" w:type="auto"/>
            <w:tcBorders>
              <w:top w:val="single" w:sz="4" w:space="0" w:color="auto"/>
              <w:left w:val="single" w:sz="4" w:space="0" w:color="auto"/>
              <w:bottom w:val="single" w:sz="4" w:space="0" w:color="auto"/>
              <w:right w:val="single" w:sz="4" w:space="0" w:color="auto"/>
            </w:tcBorders>
          </w:tcPr>
          <w:p w14:paraId="50AB208A" w14:textId="782FEC66" w:rsidR="00E27515" w:rsidRDefault="00E27515" w:rsidP="003F23DC">
            <w:pPr>
              <w:jc w:val="center"/>
              <w:rPr>
                <w:rFonts w:cs="Times New Roman"/>
              </w:rPr>
            </w:pPr>
            <w:r w:rsidRPr="00E27515">
              <w:rPr>
                <w:rFonts w:cs="Times New Roman"/>
              </w:rPr>
              <w:t>DEMO523</w:t>
            </w:r>
          </w:p>
        </w:tc>
        <w:tc>
          <w:tcPr>
            <w:tcW w:w="0" w:type="auto"/>
            <w:tcBorders>
              <w:top w:val="single" w:sz="4" w:space="0" w:color="auto"/>
              <w:left w:val="single" w:sz="4" w:space="0" w:color="auto"/>
              <w:bottom w:val="single" w:sz="4" w:space="0" w:color="auto"/>
              <w:right w:val="single" w:sz="4" w:space="0" w:color="auto"/>
            </w:tcBorders>
          </w:tcPr>
          <w:p w14:paraId="500C20C7" w14:textId="7368138F" w:rsidR="00E27515" w:rsidRDefault="00E27515" w:rsidP="0068508F">
            <w:pPr>
              <w:rPr>
                <w:rFonts w:cs="Times New Roman"/>
              </w:rPr>
            </w:pPr>
            <w:r w:rsidRPr="00E27515">
              <w:rPr>
                <w:rFonts w:cs="Times New Roman"/>
              </w:rPr>
              <w:t>Do you live with a friend?</w:t>
            </w:r>
          </w:p>
        </w:tc>
        <w:tc>
          <w:tcPr>
            <w:tcW w:w="0" w:type="auto"/>
            <w:tcBorders>
              <w:top w:val="single" w:sz="4" w:space="0" w:color="auto"/>
              <w:left w:val="single" w:sz="4" w:space="0" w:color="auto"/>
              <w:bottom w:val="single" w:sz="4" w:space="0" w:color="auto"/>
              <w:right w:val="single" w:sz="4" w:space="0" w:color="auto"/>
            </w:tcBorders>
          </w:tcPr>
          <w:p w14:paraId="16E5C8E4" w14:textId="77777777" w:rsidR="00E27515" w:rsidRDefault="00E27515" w:rsidP="00E27515">
            <w:pPr>
              <w:rPr>
                <w:rFonts w:cs="Times New Roman"/>
              </w:rPr>
            </w:pPr>
            <w:r>
              <w:rPr>
                <w:rFonts w:cs="Times New Roman"/>
              </w:rPr>
              <w:t>0=No</w:t>
            </w:r>
          </w:p>
          <w:p w14:paraId="7C52598A" w14:textId="08589C1D" w:rsidR="00E27515" w:rsidRDefault="00E27515" w:rsidP="00E27515">
            <w:pPr>
              <w:rPr>
                <w:rFonts w:cs="Times New Roman"/>
              </w:rPr>
            </w:pPr>
            <w:r>
              <w:rPr>
                <w:rFonts w:cs="Times New Roman"/>
              </w:rPr>
              <w:lastRenderedPageBreak/>
              <w:t>1=Yes</w:t>
            </w:r>
          </w:p>
        </w:tc>
      </w:tr>
      <w:tr w:rsidR="00E27515" w:rsidRPr="00E142A0" w14:paraId="57A4EAD4" w14:textId="77777777" w:rsidTr="003F23DC">
        <w:tc>
          <w:tcPr>
            <w:tcW w:w="0" w:type="auto"/>
            <w:tcBorders>
              <w:top w:val="single" w:sz="4" w:space="0" w:color="auto"/>
              <w:left w:val="single" w:sz="4" w:space="0" w:color="auto"/>
              <w:bottom w:val="single" w:sz="4" w:space="0" w:color="auto"/>
              <w:right w:val="single" w:sz="4" w:space="0" w:color="auto"/>
            </w:tcBorders>
          </w:tcPr>
          <w:p w14:paraId="47417813" w14:textId="67FA8289" w:rsidR="00E27515" w:rsidRDefault="00E27515" w:rsidP="003F23DC">
            <w:pPr>
              <w:jc w:val="center"/>
              <w:rPr>
                <w:rFonts w:cs="Times New Roman"/>
              </w:rPr>
            </w:pPr>
            <w:r w:rsidRPr="00E27515">
              <w:rPr>
                <w:rFonts w:cs="Times New Roman"/>
              </w:rPr>
              <w:lastRenderedPageBreak/>
              <w:t>DEMO524</w:t>
            </w:r>
          </w:p>
        </w:tc>
        <w:tc>
          <w:tcPr>
            <w:tcW w:w="0" w:type="auto"/>
            <w:tcBorders>
              <w:top w:val="single" w:sz="4" w:space="0" w:color="auto"/>
              <w:left w:val="single" w:sz="4" w:space="0" w:color="auto"/>
              <w:bottom w:val="single" w:sz="4" w:space="0" w:color="auto"/>
              <w:right w:val="single" w:sz="4" w:space="0" w:color="auto"/>
            </w:tcBorders>
          </w:tcPr>
          <w:p w14:paraId="35A83C82" w14:textId="7DE7CF8E" w:rsidR="00E27515" w:rsidRDefault="00E27515" w:rsidP="0068508F">
            <w:pPr>
              <w:rPr>
                <w:rFonts w:cs="Times New Roman"/>
              </w:rPr>
            </w:pPr>
            <w:r w:rsidRPr="00E27515">
              <w:rPr>
                <w:rFonts w:cs="Times New Roman"/>
              </w:rPr>
              <w:t>Do you live with a brother or sister?</w:t>
            </w:r>
          </w:p>
        </w:tc>
        <w:tc>
          <w:tcPr>
            <w:tcW w:w="0" w:type="auto"/>
            <w:tcBorders>
              <w:top w:val="single" w:sz="4" w:space="0" w:color="auto"/>
              <w:left w:val="single" w:sz="4" w:space="0" w:color="auto"/>
              <w:bottom w:val="single" w:sz="4" w:space="0" w:color="auto"/>
              <w:right w:val="single" w:sz="4" w:space="0" w:color="auto"/>
            </w:tcBorders>
          </w:tcPr>
          <w:p w14:paraId="7CDB1488" w14:textId="77777777" w:rsidR="00E27515" w:rsidRDefault="00E27515" w:rsidP="00E27515">
            <w:pPr>
              <w:rPr>
                <w:rFonts w:cs="Times New Roman"/>
              </w:rPr>
            </w:pPr>
            <w:r>
              <w:rPr>
                <w:rFonts w:cs="Times New Roman"/>
              </w:rPr>
              <w:t>0=No</w:t>
            </w:r>
          </w:p>
          <w:p w14:paraId="12260545" w14:textId="7BAFAFA5" w:rsidR="00E27515" w:rsidRDefault="00E27515" w:rsidP="00E27515">
            <w:pPr>
              <w:rPr>
                <w:rFonts w:cs="Times New Roman"/>
              </w:rPr>
            </w:pPr>
            <w:r>
              <w:rPr>
                <w:rFonts w:cs="Times New Roman"/>
              </w:rPr>
              <w:t>1=Yes</w:t>
            </w:r>
          </w:p>
        </w:tc>
      </w:tr>
      <w:tr w:rsidR="00E27515" w:rsidRPr="00E142A0" w14:paraId="094EF754" w14:textId="77777777" w:rsidTr="003F23DC">
        <w:tc>
          <w:tcPr>
            <w:tcW w:w="0" w:type="auto"/>
            <w:tcBorders>
              <w:top w:val="single" w:sz="4" w:space="0" w:color="auto"/>
              <w:left w:val="single" w:sz="4" w:space="0" w:color="auto"/>
              <w:bottom w:val="single" w:sz="4" w:space="0" w:color="auto"/>
              <w:right w:val="single" w:sz="4" w:space="0" w:color="auto"/>
            </w:tcBorders>
          </w:tcPr>
          <w:p w14:paraId="6CD19AC8" w14:textId="156AD86E" w:rsidR="00E27515" w:rsidRDefault="00E27515" w:rsidP="003F23DC">
            <w:pPr>
              <w:jc w:val="center"/>
              <w:rPr>
                <w:rFonts w:cs="Times New Roman"/>
              </w:rPr>
            </w:pPr>
            <w:r w:rsidRPr="00E27515">
              <w:rPr>
                <w:rFonts w:cs="Times New Roman"/>
              </w:rPr>
              <w:t>DEMO525</w:t>
            </w:r>
          </w:p>
        </w:tc>
        <w:tc>
          <w:tcPr>
            <w:tcW w:w="0" w:type="auto"/>
            <w:tcBorders>
              <w:top w:val="single" w:sz="4" w:space="0" w:color="auto"/>
              <w:left w:val="single" w:sz="4" w:space="0" w:color="auto"/>
              <w:bottom w:val="single" w:sz="4" w:space="0" w:color="auto"/>
              <w:right w:val="single" w:sz="4" w:space="0" w:color="auto"/>
            </w:tcBorders>
          </w:tcPr>
          <w:p w14:paraId="402BEDB5" w14:textId="2385EA11" w:rsidR="00E27515" w:rsidRDefault="00E27515" w:rsidP="0068508F">
            <w:pPr>
              <w:rPr>
                <w:rFonts w:cs="Times New Roman"/>
              </w:rPr>
            </w:pPr>
            <w:r w:rsidRPr="00E27515">
              <w:rPr>
                <w:rFonts w:cs="Times New Roman"/>
              </w:rPr>
              <w:t>Do you live with one of your children?</w:t>
            </w:r>
          </w:p>
        </w:tc>
        <w:tc>
          <w:tcPr>
            <w:tcW w:w="0" w:type="auto"/>
            <w:tcBorders>
              <w:top w:val="single" w:sz="4" w:space="0" w:color="auto"/>
              <w:left w:val="single" w:sz="4" w:space="0" w:color="auto"/>
              <w:bottom w:val="single" w:sz="4" w:space="0" w:color="auto"/>
              <w:right w:val="single" w:sz="4" w:space="0" w:color="auto"/>
            </w:tcBorders>
          </w:tcPr>
          <w:p w14:paraId="126B6F3A" w14:textId="77777777" w:rsidR="00E27515" w:rsidRDefault="00E27515" w:rsidP="00E27515">
            <w:pPr>
              <w:rPr>
                <w:rFonts w:cs="Times New Roman"/>
              </w:rPr>
            </w:pPr>
            <w:r>
              <w:rPr>
                <w:rFonts w:cs="Times New Roman"/>
              </w:rPr>
              <w:t>0=No</w:t>
            </w:r>
          </w:p>
          <w:p w14:paraId="704B06C0" w14:textId="3E96B6A6" w:rsidR="00E27515" w:rsidRDefault="00E27515" w:rsidP="00E27515">
            <w:pPr>
              <w:rPr>
                <w:rFonts w:cs="Times New Roman"/>
              </w:rPr>
            </w:pPr>
            <w:r>
              <w:rPr>
                <w:rFonts w:cs="Times New Roman"/>
              </w:rPr>
              <w:t>1=Yes</w:t>
            </w:r>
          </w:p>
        </w:tc>
      </w:tr>
      <w:tr w:rsidR="00E27515" w:rsidRPr="00E142A0" w14:paraId="5D67EC4D" w14:textId="77777777" w:rsidTr="003F23DC">
        <w:tc>
          <w:tcPr>
            <w:tcW w:w="0" w:type="auto"/>
            <w:tcBorders>
              <w:top w:val="single" w:sz="4" w:space="0" w:color="auto"/>
              <w:left w:val="single" w:sz="4" w:space="0" w:color="auto"/>
              <w:bottom w:val="single" w:sz="4" w:space="0" w:color="auto"/>
              <w:right w:val="single" w:sz="4" w:space="0" w:color="auto"/>
            </w:tcBorders>
          </w:tcPr>
          <w:p w14:paraId="2BC0F278" w14:textId="785C9096" w:rsidR="00E27515" w:rsidRDefault="00E27515" w:rsidP="003F23DC">
            <w:pPr>
              <w:jc w:val="center"/>
              <w:rPr>
                <w:rFonts w:cs="Times New Roman"/>
              </w:rPr>
            </w:pPr>
            <w:r w:rsidRPr="00E27515">
              <w:rPr>
                <w:rFonts w:cs="Times New Roman"/>
              </w:rPr>
              <w:t>DEMO526</w:t>
            </w:r>
          </w:p>
        </w:tc>
        <w:tc>
          <w:tcPr>
            <w:tcW w:w="0" w:type="auto"/>
            <w:tcBorders>
              <w:top w:val="single" w:sz="4" w:space="0" w:color="auto"/>
              <w:left w:val="single" w:sz="4" w:space="0" w:color="auto"/>
              <w:bottom w:val="single" w:sz="4" w:space="0" w:color="auto"/>
              <w:right w:val="single" w:sz="4" w:space="0" w:color="auto"/>
            </w:tcBorders>
          </w:tcPr>
          <w:p w14:paraId="2422B864" w14:textId="72203843" w:rsidR="00E27515" w:rsidRDefault="00E27515" w:rsidP="0068508F">
            <w:pPr>
              <w:rPr>
                <w:rFonts w:cs="Times New Roman"/>
              </w:rPr>
            </w:pPr>
            <w:r w:rsidRPr="00E27515">
              <w:rPr>
                <w:rFonts w:cs="Times New Roman"/>
              </w:rPr>
              <w:t>Do you live with someone other than the previous people mentioned?</w:t>
            </w:r>
          </w:p>
        </w:tc>
        <w:tc>
          <w:tcPr>
            <w:tcW w:w="0" w:type="auto"/>
            <w:tcBorders>
              <w:top w:val="single" w:sz="4" w:space="0" w:color="auto"/>
              <w:left w:val="single" w:sz="4" w:space="0" w:color="auto"/>
              <w:bottom w:val="single" w:sz="4" w:space="0" w:color="auto"/>
              <w:right w:val="single" w:sz="4" w:space="0" w:color="auto"/>
            </w:tcBorders>
          </w:tcPr>
          <w:p w14:paraId="297F246A" w14:textId="77777777" w:rsidR="00E27515" w:rsidRDefault="00E27515" w:rsidP="00E27515">
            <w:pPr>
              <w:rPr>
                <w:rFonts w:cs="Times New Roman"/>
              </w:rPr>
            </w:pPr>
            <w:r>
              <w:rPr>
                <w:rFonts w:cs="Times New Roman"/>
              </w:rPr>
              <w:t>0=No</w:t>
            </w:r>
          </w:p>
          <w:p w14:paraId="6308A327" w14:textId="0DA4B3A7" w:rsidR="00E27515" w:rsidRDefault="00E27515" w:rsidP="00E27515">
            <w:pPr>
              <w:rPr>
                <w:rFonts w:cs="Times New Roman"/>
              </w:rPr>
            </w:pPr>
            <w:r>
              <w:rPr>
                <w:rFonts w:cs="Times New Roman"/>
              </w:rPr>
              <w:t>1=Yes</w:t>
            </w:r>
          </w:p>
        </w:tc>
      </w:tr>
      <w:tr w:rsidR="00E27515" w:rsidRPr="00E142A0" w14:paraId="25D13B70" w14:textId="77777777" w:rsidTr="003F23DC">
        <w:tc>
          <w:tcPr>
            <w:tcW w:w="0" w:type="auto"/>
            <w:tcBorders>
              <w:top w:val="single" w:sz="4" w:space="0" w:color="auto"/>
              <w:left w:val="single" w:sz="4" w:space="0" w:color="auto"/>
              <w:bottom w:val="single" w:sz="4" w:space="0" w:color="auto"/>
              <w:right w:val="single" w:sz="4" w:space="0" w:color="auto"/>
            </w:tcBorders>
          </w:tcPr>
          <w:p w14:paraId="76E13DB4" w14:textId="640CDF3B" w:rsidR="00E27515" w:rsidRDefault="00E27515" w:rsidP="003F23DC">
            <w:pPr>
              <w:jc w:val="center"/>
              <w:rPr>
                <w:rFonts w:cs="Times New Roman"/>
              </w:rPr>
            </w:pPr>
            <w:r w:rsidRPr="00E27515">
              <w:rPr>
                <w:rFonts w:cs="Times New Roman"/>
              </w:rPr>
              <w:t>DEMO526Other</w:t>
            </w:r>
          </w:p>
        </w:tc>
        <w:tc>
          <w:tcPr>
            <w:tcW w:w="0" w:type="auto"/>
            <w:tcBorders>
              <w:top w:val="single" w:sz="4" w:space="0" w:color="auto"/>
              <w:left w:val="single" w:sz="4" w:space="0" w:color="auto"/>
              <w:bottom w:val="single" w:sz="4" w:space="0" w:color="auto"/>
              <w:right w:val="single" w:sz="4" w:space="0" w:color="auto"/>
            </w:tcBorders>
          </w:tcPr>
          <w:p w14:paraId="3A092CA2" w14:textId="4CAF1313" w:rsidR="00E27515" w:rsidRDefault="00E27515" w:rsidP="0068508F">
            <w:pPr>
              <w:rPr>
                <w:rFonts w:cs="Times New Roman"/>
              </w:rPr>
            </w:pPr>
            <w:r w:rsidRPr="00E27515">
              <w:rPr>
                <w:rFonts w:cs="Times New Roman"/>
              </w:rPr>
              <w:t>If Demo526 = 1, List other person</w:t>
            </w:r>
          </w:p>
        </w:tc>
        <w:tc>
          <w:tcPr>
            <w:tcW w:w="0" w:type="auto"/>
            <w:tcBorders>
              <w:top w:val="single" w:sz="4" w:space="0" w:color="auto"/>
              <w:left w:val="single" w:sz="4" w:space="0" w:color="auto"/>
              <w:bottom w:val="single" w:sz="4" w:space="0" w:color="auto"/>
              <w:right w:val="single" w:sz="4" w:space="0" w:color="auto"/>
            </w:tcBorders>
          </w:tcPr>
          <w:p w14:paraId="0D0221A4" w14:textId="77777777" w:rsidR="00E27515" w:rsidRDefault="00E27515" w:rsidP="0068508F">
            <w:pPr>
              <w:rPr>
                <w:rFonts w:cs="Times New Roman"/>
              </w:rPr>
            </w:pPr>
          </w:p>
        </w:tc>
      </w:tr>
      <w:tr w:rsidR="00E27515" w:rsidRPr="00E142A0" w14:paraId="110DC0B2" w14:textId="77777777" w:rsidTr="003F23DC">
        <w:tc>
          <w:tcPr>
            <w:tcW w:w="0" w:type="auto"/>
            <w:tcBorders>
              <w:top w:val="single" w:sz="4" w:space="0" w:color="auto"/>
              <w:left w:val="single" w:sz="4" w:space="0" w:color="auto"/>
              <w:bottom w:val="single" w:sz="4" w:space="0" w:color="auto"/>
              <w:right w:val="single" w:sz="4" w:space="0" w:color="auto"/>
            </w:tcBorders>
          </w:tcPr>
          <w:p w14:paraId="66E20DA1" w14:textId="0111647B" w:rsidR="00E27515" w:rsidRDefault="00E27515" w:rsidP="003F23DC">
            <w:pPr>
              <w:jc w:val="center"/>
              <w:rPr>
                <w:rFonts w:cs="Times New Roman"/>
              </w:rPr>
            </w:pPr>
            <w:r w:rsidRPr="00E27515">
              <w:rPr>
                <w:rFonts w:cs="Times New Roman"/>
              </w:rPr>
              <w:t>DEMO527</w:t>
            </w:r>
          </w:p>
        </w:tc>
        <w:tc>
          <w:tcPr>
            <w:tcW w:w="0" w:type="auto"/>
            <w:tcBorders>
              <w:top w:val="single" w:sz="4" w:space="0" w:color="auto"/>
              <w:left w:val="single" w:sz="4" w:space="0" w:color="auto"/>
              <w:bottom w:val="single" w:sz="4" w:space="0" w:color="auto"/>
              <w:right w:val="single" w:sz="4" w:space="0" w:color="auto"/>
            </w:tcBorders>
          </w:tcPr>
          <w:p w14:paraId="0931C072" w14:textId="521A443D" w:rsidR="00E27515" w:rsidRDefault="00E27515" w:rsidP="0068508F">
            <w:pPr>
              <w:rPr>
                <w:rFonts w:cs="Times New Roman"/>
              </w:rPr>
            </w:pPr>
            <w:r w:rsidRPr="00E27515">
              <w:rPr>
                <w:rFonts w:cs="Times New Roman"/>
              </w:rPr>
              <w:t>Do you live alone but with assistance?</w:t>
            </w:r>
          </w:p>
        </w:tc>
        <w:tc>
          <w:tcPr>
            <w:tcW w:w="0" w:type="auto"/>
            <w:tcBorders>
              <w:top w:val="single" w:sz="4" w:space="0" w:color="auto"/>
              <w:left w:val="single" w:sz="4" w:space="0" w:color="auto"/>
              <w:bottom w:val="single" w:sz="4" w:space="0" w:color="auto"/>
              <w:right w:val="single" w:sz="4" w:space="0" w:color="auto"/>
            </w:tcBorders>
          </w:tcPr>
          <w:p w14:paraId="462DF132" w14:textId="77777777" w:rsidR="00E27515" w:rsidRDefault="00E27515" w:rsidP="00E27515">
            <w:pPr>
              <w:rPr>
                <w:rFonts w:cs="Times New Roman"/>
              </w:rPr>
            </w:pPr>
            <w:r>
              <w:rPr>
                <w:rFonts w:cs="Times New Roman"/>
              </w:rPr>
              <w:t>0=No</w:t>
            </w:r>
          </w:p>
          <w:p w14:paraId="54B0788E" w14:textId="6B8AE826" w:rsidR="00E27515" w:rsidRDefault="00E27515" w:rsidP="00E27515">
            <w:pPr>
              <w:rPr>
                <w:rFonts w:cs="Times New Roman"/>
              </w:rPr>
            </w:pPr>
            <w:r>
              <w:rPr>
                <w:rFonts w:cs="Times New Roman"/>
              </w:rPr>
              <w:t>1=Yes</w:t>
            </w:r>
          </w:p>
        </w:tc>
      </w:tr>
      <w:tr w:rsidR="00E27515" w:rsidRPr="00E142A0" w14:paraId="3135267B" w14:textId="77777777" w:rsidTr="003F23DC">
        <w:tc>
          <w:tcPr>
            <w:tcW w:w="0" w:type="auto"/>
            <w:tcBorders>
              <w:top w:val="single" w:sz="4" w:space="0" w:color="auto"/>
              <w:left w:val="single" w:sz="4" w:space="0" w:color="auto"/>
              <w:bottom w:val="single" w:sz="4" w:space="0" w:color="auto"/>
              <w:right w:val="single" w:sz="4" w:space="0" w:color="auto"/>
            </w:tcBorders>
          </w:tcPr>
          <w:p w14:paraId="57A62FB9" w14:textId="64B53BBA" w:rsidR="00E27515" w:rsidRDefault="00E27515" w:rsidP="003F23DC">
            <w:pPr>
              <w:jc w:val="center"/>
              <w:rPr>
                <w:rFonts w:cs="Times New Roman"/>
              </w:rPr>
            </w:pPr>
            <w:r w:rsidRPr="00E27515">
              <w:rPr>
                <w:rFonts w:cs="Times New Roman"/>
              </w:rPr>
              <w:t>DEMO528</w:t>
            </w:r>
          </w:p>
        </w:tc>
        <w:tc>
          <w:tcPr>
            <w:tcW w:w="0" w:type="auto"/>
            <w:tcBorders>
              <w:top w:val="single" w:sz="4" w:space="0" w:color="auto"/>
              <w:left w:val="single" w:sz="4" w:space="0" w:color="auto"/>
              <w:bottom w:val="single" w:sz="4" w:space="0" w:color="auto"/>
              <w:right w:val="single" w:sz="4" w:space="0" w:color="auto"/>
            </w:tcBorders>
          </w:tcPr>
          <w:p w14:paraId="1D81BBDA" w14:textId="048314AA" w:rsidR="00E27515" w:rsidRDefault="00E27515" w:rsidP="0068508F">
            <w:pPr>
              <w:rPr>
                <w:rFonts w:cs="Times New Roman"/>
              </w:rPr>
            </w:pPr>
            <w:r w:rsidRPr="00E27515">
              <w:rPr>
                <w:rFonts w:cs="Times New Roman"/>
              </w:rPr>
              <w:t>Do you live with a partner?</w:t>
            </w:r>
          </w:p>
        </w:tc>
        <w:tc>
          <w:tcPr>
            <w:tcW w:w="0" w:type="auto"/>
            <w:tcBorders>
              <w:top w:val="single" w:sz="4" w:space="0" w:color="auto"/>
              <w:left w:val="single" w:sz="4" w:space="0" w:color="auto"/>
              <w:bottom w:val="single" w:sz="4" w:space="0" w:color="auto"/>
              <w:right w:val="single" w:sz="4" w:space="0" w:color="auto"/>
            </w:tcBorders>
          </w:tcPr>
          <w:p w14:paraId="15860A5D" w14:textId="77777777" w:rsidR="00E27515" w:rsidRDefault="00E27515" w:rsidP="00E27515">
            <w:pPr>
              <w:rPr>
                <w:rFonts w:cs="Times New Roman"/>
              </w:rPr>
            </w:pPr>
            <w:r>
              <w:rPr>
                <w:rFonts w:cs="Times New Roman"/>
              </w:rPr>
              <w:t>0=No</w:t>
            </w:r>
          </w:p>
          <w:p w14:paraId="15106666" w14:textId="5248488F" w:rsidR="00E27515" w:rsidRDefault="00E27515" w:rsidP="00E27515">
            <w:pPr>
              <w:rPr>
                <w:rFonts w:cs="Times New Roman"/>
              </w:rPr>
            </w:pPr>
            <w:r>
              <w:rPr>
                <w:rFonts w:cs="Times New Roman"/>
              </w:rPr>
              <w:t>1=Yes</w:t>
            </w:r>
          </w:p>
        </w:tc>
      </w:tr>
      <w:tr w:rsidR="007B1DEF" w:rsidRPr="00E142A0" w14:paraId="1200E96A" w14:textId="77777777" w:rsidTr="003F23DC">
        <w:tc>
          <w:tcPr>
            <w:tcW w:w="0" w:type="auto"/>
            <w:tcBorders>
              <w:top w:val="single" w:sz="4" w:space="0" w:color="auto"/>
              <w:left w:val="single" w:sz="4" w:space="0" w:color="auto"/>
              <w:bottom w:val="single" w:sz="4" w:space="0" w:color="auto"/>
              <w:right w:val="single" w:sz="4" w:space="0" w:color="auto"/>
            </w:tcBorders>
          </w:tcPr>
          <w:p w14:paraId="0F5500E0" w14:textId="33DB21EF" w:rsidR="007B1DEF" w:rsidRDefault="007B1DEF" w:rsidP="003F23DC">
            <w:pPr>
              <w:jc w:val="center"/>
              <w:rPr>
                <w:rFonts w:cs="Times New Roman"/>
              </w:rPr>
            </w:pPr>
            <w:r>
              <w:rPr>
                <w:rFonts w:cs="Times New Roman"/>
              </w:rPr>
              <w:t>DEMO53</w:t>
            </w:r>
          </w:p>
        </w:tc>
        <w:tc>
          <w:tcPr>
            <w:tcW w:w="0" w:type="auto"/>
            <w:tcBorders>
              <w:top w:val="single" w:sz="4" w:space="0" w:color="auto"/>
              <w:left w:val="single" w:sz="4" w:space="0" w:color="auto"/>
              <w:bottom w:val="single" w:sz="4" w:space="0" w:color="auto"/>
              <w:right w:val="single" w:sz="4" w:space="0" w:color="auto"/>
            </w:tcBorders>
          </w:tcPr>
          <w:p w14:paraId="4B0F4500" w14:textId="04FF3C95" w:rsidR="007B1DEF" w:rsidRDefault="007B1DEF" w:rsidP="0068508F">
            <w:pPr>
              <w:rPr>
                <w:rFonts w:cs="Times New Roman"/>
              </w:rPr>
            </w:pPr>
            <w:r>
              <w:rPr>
                <w:rFonts w:cs="Times New Roman"/>
              </w:rPr>
              <w:t>Do you currently receive assistance at home?</w:t>
            </w:r>
          </w:p>
        </w:tc>
        <w:tc>
          <w:tcPr>
            <w:tcW w:w="0" w:type="auto"/>
            <w:tcBorders>
              <w:top w:val="single" w:sz="4" w:space="0" w:color="auto"/>
              <w:left w:val="single" w:sz="4" w:space="0" w:color="auto"/>
              <w:bottom w:val="single" w:sz="4" w:space="0" w:color="auto"/>
              <w:right w:val="single" w:sz="4" w:space="0" w:color="auto"/>
            </w:tcBorders>
          </w:tcPr>
          <w:p w14:paraId="740F95EE" w14:textId="77777777" w:rsidR="00E27515" w:rsidRDefault="00E27515" w:rsidP="00E27515">
            <w:pPr>
              <w:rPr>
                <w:rFonts w:cs="Times New Roman"/>
              </w:rPr>
            </w:pPr>
            <w:r>
              <w:rPr>
                <w:rFonts w:cs="Times New Roman"/>
              </w:rPr>
              <w:t>0=No</w:t>
            </w:r>
          </w:p>
          <w:p w14:paraId="23D6F09C" w14:textId="14F7CFA3" w:rsidR="007B1DEF" w:rsidRDefault="00E27515" w:rsidP="00E27515">
            <w:pPr>
              <w:rPr>
                <w:rFonts w:cs="Times New Roman"/>
              </w:rPr>
            </w:pPr>
            <w:r>
              <w:rPr>
                <w:rFonts w:cs="Times New Roman"/>
              </w:rPr>
              <w:t>1=Yes</w:t>
            </w:r>
          </w:p>
        </w:tc>
      </w:tr>
      <w:tr w:rsidR="007B1DEF" w:rsidRPr="00E142A0" w14:paraId="2A182844" w14:textId="77777777" w:rsidTr="003F23DC">
        <w:tc>
          <w:tcPr>
            <w:tcW w:w="0" w:type="auto"/>
            <w:tcBorders>
              <w:top w:val="single" w:sz="4" w:space="0" w:color="auto"/>
              <w:left w:val="single" w:sz="4" w:space="0" w:color="auto"/>
              <w:bottom w:val="single" w:sz="4" w:space="0" w:color="auto"/>
              <w:right w:val="single" w:sz="4" w:space="0" w:color="auto"/>
            </w:tcBorders>
          </w:tcPr>
          <w:p w14:paraId="480750A3" w14:textId="7F559BBD" w:rsidR="007B1DEF" w:rsidRDefault="007B1DEF" w:rsidP="003F23DC">
            <w:pPr>
              <w:jc w:val="center"/>
              <w:rPr>
                <w:rFonts w:cs="Times New Roman"/>
              </w:rPr>
            </w:pPr>
            <w:r>
              <w:rPr>
                <w:rFonts w:cs="Times New Roman"/>
              </w:rPr>
              <w:t>DEMO54</w:t>
            </w:r>
            <w:r w:rsidR="00E27515">
              <w:rPr>
                <w:rFonts w:cs="Times New Roman"/>
              </w:rPr>
              <w:t>1a</w:t>
            </w:r>
          </w:p>
        </w:tc>
        <w:tc>
          <w:tcPr>
            <w:tcW w:w="0" w:type="auto"/>
            <w:tcBorders>
              <w:top w:val="single" w:sz="4" w:space="0" w:color="auto"/>
              <w:left w:val="single" w:sz="4" w:space="0" w:color="auto"/>
              <w:bottom w:val="single" w:sz="4" w:space="0" w:color="auto"/>
              <w:right w:val="single" w:sz="4" w:space="0" w:color="auto"/>
            </w:tcBorders>
          </w:tcPr>
          <w:p w14:paraId="5BAD61D8" w14:textId="78E493C0" w:rsidR="007B1DEF" w:rsidRDefault="00E27515" w:rsidP="0068508F">
            <w:pPr>
              <w:rPr>
                <w:rFonts w:cs="Times New Roman"/>
              </w:rPr>
            </w:pPr>
            <w:r w:rsidRPr="00E27515">
              <w:rPr>
                <w:rFonts w:cs="Times New Roman"/>
              </w:rPr>
              <w:t>Do you have a visiting nurse?</w:t>
            </w:r>
          </w:p>
        </w:tc>
        <w:tc>
          <w:tcPr>
            <w:tcW w:w="0" w:type="auto"/>
            <w:tcBorders>
              <w:top w:val="single" w:sz="4" w:space="0" w:color="auto"/>
              <w:left w:val="single" w:sz="4" w:space="0" w:color="auto"/>
              <w:bottom w:val="single" w:sz="4" w:space="0" w:color="auto"/>
              <w:right w:val="single" w:sz="4" w:space="0" w:color="auto"/>
            </w:tcBorders>
          </w:tcPr>
          <w:p w14:paraId="23E1F612" w14:textId="77777777" w:rsidR="00E27515" w:rsidRDefault="00E27515" w:rsidP="00E27515">
            <w:pPr>
              <w:rPr>
                <w:rFonts w:cs="Times New Roman"/>
              </w:rPr>
            </w:pPr>
            <w:r>
              <w:rPr>
                <w:rFonts w:cs="Times New Roman"/>
              </w:rPr>
              <w:t>0=No</w:t>
            </w:r>
          </w:p>
          <w:p w14:paraId="258F7323" w14:textId="2EA9C537" w:rsidR="007B1DEF" w:rsidRDefault="00E27515" w:rsidP="00E27515">
            <w:pPr>
              <w:rPr>
                <w:rFonts w:cs="Times New Roman"/>
              </w:rPr>
            </w:pPr>
            <w:r>
              <w:rPr>
                <w:rFonts w:cs="Times New Roman"/>
              </w:rPr>
              <w:t>1=Yes</w:t>
            </w:r>
          </w:p>
        </w:tc>
      </w:tr>
      <w:tr w:rsidR="00E27515" w:rsidRPr="00E142A0" w14:paraId="617BA4EA" w14:textId="77777777" w:rsidTr="003F23DC">
        <w:tc>
          <w:tcPr>
            <w:tcW w:w="0" w:type="auto"/>
            <w:tcBorders>
              <w:top w:val="single" w:sz="4" w:space="0" w:color="auto"/>
              <w:left w:val="single" w:sz="4" w:space="0" w:color="auto"/>
              <w:bottom w:val="single" w:sz="4" w:space="0" w:color="auto"/>
              <w:right w:val="single" w:sz="4" w:space="0" w:color="auto"/>
            </w:tcBorders>
          </w:tcPr>
          <w:p w14:paraId="629B3A50" w14:textId="1ACCC790" w:rsidR="00E27515" w:rsidRDefault="00E27515" w:rsidP="003F23DC">
            <w:pPr>
              <w:jc w:val="center"/>
              <w:rPr>
                <w:rFonts w:cs="Times New Roman"/>
              </w:rPr>
            </w:pPr>
            <w:r w:rsidRPr="00E27515">
              <w:rPr>
                <w:rFonts w:cs="Times New Roman"/>
              </w:rPr>
              <w:t>DEMO542a</w:t>
            </w:r>
          </w:p>
        </w:tc>
        <w:tc>
          <w:tcPr>
            <w:tcW w:w="0" w:type="auto"/>
            <w:tcBorders>
              <w:top w:val="single" w:sz="4" w:space="0" w:color="auto"/>
              <w:left w:val="single" w:sz="4" w:space="0" w:color="auto"/>
              <w:bottom w:val="single" w:sz="4" w:space="0" w:color="auto"/>
              <w:right w:val="single" w:sz="4" w:space="0" w:color="auto"/>
            </w:tcBorders>
          </w:tcPr>
          <w:p w14:paraId="78190B71" w14:textId="57CA1F2A" w:rsidR="00E27515" w:rsidRDefault="00E27515" w:rsidP="0068508F">
            <w:pPr>
              <w:rPr>
                <w:rFonts w:cs="Times New Roman"/>
              </w:rPr>
            </w:pPr>
            <w:r w:rsidRPr="00E27515">
              <w:rPr>
                <w:rFonts w:cs="Times New Roman"/>
              </w:rPr>
              <w:t>Do you have an aide?</w:t>
            </w:r>
          </w:p>
        </w:tc>
        <w:tc>
          <w:tcPr>
            <w:tcW w:w="0" w:type="auto"/>
            <w:tcBorders>
              <w:top w:val="single" w:sz="4" w:space="0" w:color="auto"/>
              <w:left w:val="single" w:sz="4" w:space="0" w:color="auto"/>
              <w:bottom w:val="single" w:sz="4" w:space="0" w:color="auto"/>
              <w:right w:val="single" w:sz="4" w:space="0" w:color="auto"/>
            </w:tcBorders>
          </w:tcPr>
          <w:p w14:paraId="0D8A4EDA" w14:textId="77777777" w:rsidR="00E27515" w:rsidRDefault="00E27515" w:rsidP="00E27515">
            <w:pPr>
              <w:rPr>
                <w:rFonts w:cs="Times New Roman"/>
              </w:rPr>
            </w:pPr>
            <w:r>
              <w:rPr>
                <w:rFonts w:cs="Times New Roman"/>
              </w:rPr>
              <w:t>0=No</w:t>
            </w:r>
          </w:p>
          <w:p w14:paraId="73D8DBF8" w14:textId="0DFFB81F" w:rsidR="00E27515" w:rsidRDefault="00E27515" w:rsidP="00E27515">
            <w:pPr>
              <w:rPr>
                <w:rFonts w:cs="Times New Roman"/>
              </w:rPr>
            </w:pPr>
            <w:r>
              <w:rPr>
                <w:rFonts w:cs="Times New Roman"/>
              </w:rPr>
              <w:t>1=Yes</w:t>
            </w:r>
          </w:p>
        </w:tc>
      </w:tr>
      <w:tr w:rsidR="00E27515" w:rsidRPr="00E142A0" w14:paraId="4AEE8652" w14:textId="77777777" w:rsidTr="003F23DC">
        <w:tc>
          <w:tcPr>
            <w:tcW w:w="0" w:type="auto"/>
            <w:tcBorders>
              <w:top w:val="single" w:sz="4" w:space="0" w:color="auto"/>
              <w:left w:val="single" w:sz="4" w:space="0" w:color="auto"/>
              <w:bottom w:val="single" w:sz="4" w:space="0" w:color="auto"/>
              <w:right w:val="single" w:sz="4" w:space="0" w:color="auto"/>
            </w:tcBorders>
          </w:tcPr>
          <w:p w14:paraId="3107D6A0" w14:textId="022A5DFE" w:rsidR="00E27515" w:rsidRDefault="00E27515" w:rsidP="003F23DC">
            <w:pPr>
              <w:jc w:val="center"/>
              <w:rPr>
                <w:rFonts w:cs="Times New Roman"/>
              </w:rPr>
            </w:pPr>
            <w:r w:rsidRPr="00E27515">
              <w:rPr>
                <w:rFonts w:cs="Times New Roman"/>
              </w:rPr>
              <w:t>DEMO543a</w:t>
            </w:r>
          </w:p>
        </w:tc>
        <w:tc>
          <w:tcPr>
            <w:tcW w:w="0" w:type="auto"/>
            <w:tcBorders>
              <w:top w:val="single" w:sz="4" w:space="0" w:color="auto"/>
              <w:left w:val="single" w:sz="4" w:space="0" w:color="auto"/>
              <w:bottom w:val="single" w:sz="4" w:space="0" w:color="auto"/>
              <w:right w:val="single" w:sz="4" w:space="0" w:color="auto"/>
            </w:tcBorders>
          </w:tcPr>
          <w:p w14:paraId="14C18B73" w14:textId="70B139BC" w:rsidR="00E27515" w:rsidRDefault="00E27515" w:rsidP="0068508F">
            <w:pPr>
              <w:rPr>
                <w:rFonts w:cs="Times New Roman"/>
              </w:rPr>
            </w:pPr>
            <w:r w:rsidRPr="00E27515">
              <w:rPr>
                <w:rFonts w:cs="Times New Roman"/>
              </w:rPr>
              <w:t>Do you receive food from Meals on Wheels?</w:t>
            </w:r>
          </w:p>
        </w:tc>
        <w:tc>
          <w:tcPr>
            <w:tcW w:w="0" w:type="auto"/>
            <w:tcBorders>
              <w:top w:val="single" w:sz="4" w:space="0" w:color="auto"/>
              <w:left w:val="single" w:sz="4" w:space="0" w:color="auto"/>
              <w:bottom w:val="single" w:sz="4" w:space="0" w:color="auto"/>
              <w:right w:val="single" w:sz="4" w:space="0" w:color="auto"/>
            </w:tcBorders>
          </w:tcPr>
          <w:p w14:paraId="4583CC2A" w14:textId="77777777" w:rsidR="00E27515" w:rsidRDefault="00E27515" w:rsidP="00E27515">
            <w:pPr>
              <w:rPr>
                <w:rFonts w:cs="Times New Roman"/>
              </w:rPr>
            </w:pPr>
            <w:r>
              <w:rPr>
                <w:rFonts w:cs="Times New Roman"/>
              </w:rPr>
              <w:t>0=No</w:t>
            </w:r>
          </w:p>
          <w:p w14:paraId="600F6DA7" w14:textId="6C3C47C3" w:rsidR="00E27515" w:rsidRDefault="00E27515" w:rsidP="00E27515">
            <w:pPr>
              <w:rPr>
                <w:rFonts w:cs="Times New Roman"/>
              </w:rPr>
            </w:pPr>
            <w:r>
              <w:rPr>
                <w:rFonts w:cs="Times New Roman"/>
              </w:rPr>
              <w:t>1=Yes</w:t>
            </w:r>
          </w:p>
        </w:tc>
      </w:tr>
      <w:tr w:rsidR="00E27515" w:rsidRPr="00E142A0" w14:paraId="4E98ABEE" w14:textId="77777777" w:rsidTr="003F23DC">
        <w:tc>
          <w:tcPr>
            <w:tcW w:w="0" w:type="auto"/>
            <w:tcBorders>
              <w:top w:val="single" w:sz="4" w:space="0" w:color="auto"/>
              <w:left w:val="single" w:sz="4" w:space="0" w:color="auto"/>
              <w:bottom w:val="single" w:sz="4" w:space="0" w:color="auto"/>
              <w:right w:val="single" w:sz="4" w:space="0" w:color="auto"/>
            </w:tcBorders>
          </w:tcPr>
          <w:p w14:paraId="3BA3CBC9" w14:textId="1625CEB1" w:rsidR="00E27515" w:rsidRDefault="00E27515" w:rsidP="003F23DC">
            <w:pPr>
              <w:jc w:val="center"/>
              <w:rPr>
                <w:rFonts w:cs="Times New Roman"/>
              </w:rPr>
            </w:pPr>
            <w:r w:rsidRPr="00E27515">
              <w:rPr>
                <w:rFonts w:cs="Times New Roman"/>
              </w:rPr>
              <w:t>DEMO544a</w:t>
            </w:r>
          </w:p>
        </w:tc>
        <w:tc>
          <w:tcPr>
            <w:tcW w:w="0" w:type="auto"/>
            <w:tcBorders>
              <w:top w:val="single" w:sz="4" w:space="0" w:color="auto"/>
              <w:left w:val="single" w:sz="4" w:space="0" w:color="auto"/>
              <w:bottom w:val="single" w:sz="4" w:space="0" w:color="auto"/>
              <w:right w:val="single" w:sz="4" w:space="0" w:color="auto"/>
            </w:tcBorders>
          </w:tcPr>
          <w:p w14:paraId="15CDA940" w14:textId="69E72120" w:rsidR="00E27515" w:rsidRDefault="00E27515" w:rsidP="0068508F">
            <w:pPr>
              <w:rPr>
                <w:rFonts w:cs="Times New Roman"/>
              </w:rPr>
            </w:pPr>
            <w:r w:rsidRPr="00E27515">
              <w:rPr>
                <w:rFonts w:cs="Times New Roman"/>
              </w:rPr>
              <w:t>Do you receive any other type of home assistance?</w:t>
            </w:r>
          </w:p>
        </w:tc>
        <w:tc>
          <w:tcPr>
            <w:tcW w:w="0" w:type="auto"/>
            <w:tcBorders>
              <w:top w:val="single" w:sz="4" w:space="0" w:color="auto"/>
              <w:left w:val="single" w:sz="4" w:space="0" w:color="auto"/>
              <w:bottom w:val="single" w:sz="4" w:space="0" w:color="auto"/>
              <w:right w:val="single" w:sz="4" w:space="0" w:color="auto"/>
            </w:tcBorders>
          </w:tcPr>
          <w:p w14:paraId="75D866A7" w14:textId="77777777" w:rsidR="00E27515" w:rsidRDefault="00E27515" w:rsidP="00E27515">
            <w:pPr>
              <w:rPr>
                <w:rFonts w:cs="Times New Roman"/>
              </w:rPr>
            </w:pPr>
            <w:r>
              <w:rPr>
                <w:rFonts w:cs="Times New Roman"/>
              </w:rPr>
              <w:t>0=No</w:t>
            </w:r>
          </w:p>
          <w:p w14:paraId="0DE2BDD1" w14:textId="09E7176C" w:rsidR="00E27515" w:rsidRDefault="00E27515" w:rsidP="00E27515">
            <w:pPr>
              <w:rPr>
                <w:rFonts w:cs="Times New Roman"/>
              </w:rPr>
            </w:pPr>
            <w:r>
              <w:rPr>
                <w:rFonts w:cs="Times New Roman"/>
              </w:rPr>
              <w:t>1=Yes</w:t>
            </w:r>
          </w:p>
        </w:tc>
      </w:tr>
      <w:tr w:rsidR="00E27515" w:rsidRPr="00E142A0" w14:paraId="06CA5E9D" w14:textId="77777777" w:rsidTr="003F23DC">
        <w:tc>
          <w:tcPr>
            <w:tcW w:w="0" w:type="auto"/>
            <w:tcBorders>
              <w:top w:val="single" w:sz="4" w:space="0" w:color="auto"/>
              <w:left w:val="single" w:sz="4" w:space="0" w:color="auto"/>
              <w:bottom w:val="single" w:sz="4" w:space="0" w:color="auto"/>
              <w:right w:val="single" w:sz="4" w:space="0" w:color="auto"/>
            </w:tcBorders>
          </w:tcPr>
          <w:p w14:paraId="52089B5B" w14:textId="68D89935" w:rsidR="00E27515" w:rsidRDefault="00E27515" w:rsidP="003F23DC">
            <w:pPr>
              <w:jc w:val="center"/>
              <w:rPr>
                <w:rFonts w:cs="Times New Roman"/>
              </w:rPr>
            </w:pPr>
            <w:r w:rsidRPr="00E27515">
              <w:rPr>
                <w:rFonts w:cs="Times New Roman"/>
              </w:rPr>
              <w:t>DEMO526Other</w:t>
            </w:r>
          </w:p>
        </w:tc>
        <w:tc>
          <w:tcPr>
            <w:tcW w:w="0" w:type="auto"/>
            <w:tcBorders>
              <w:top w:val="single" w:sz="4" w:space="0" w:color="auto"/>
              <w:left w:val="single" w:sz="4" w:space="0" w:color="auto"/>
              <w:bottom w:val="single" w:sz="4" w:space="0" w:color="auto"/>
              <w:right w:val="single" w:sz="4" w:space="0" w:color="auto"/>
            </w:tcBorders>
          </w:tcPr>
          <w:p w14:paraId="2F3CE05B" w14:textId="06459CF7" w:rsidR="00E27515" w:rsidRDefault="00E27515" w:rsidP="0068508F">
            <w:pPr>
              <w:rPr>
                <w:rFonts w:cs="Times New Roman"/>
              </w:rPr>
            </w:pPr>
            <w:r w:rsidRPr="00E27515">
              <w:rPr>
                <w:rFonts w:cs="Times New Roman"/>
              </w:rPr>
              <w:t>If Demo544a = 1, List other type of home assistance</w:t>
            </w:r>
          </w:p>
        </w:tc>
        <w:tc>
          <w:tcPr>
            <w:tcW w:w="0" w:type="auto"/>
            <w:tcBorders>
              <w:top w:val="single" w:sz="4" w:space="0" w:color="auto"/>
              <w:left w:val="single" w:sz="4" w:space="0" w:color="auto"/>
              <w:bottom w:val="single" w:sz="4" w:space="0" w:color="auto"/>
              <w:right w:val="single" w:sz="4" w:space="0" w:color="auto"/>
            </w:tcBorders>
          </w:tcPr>
          <w:p w14:paraId="4D77C4EC" w14:textId="77777777" w:rsidR="00E27515" w:rsidRDefault="00E27515" w:rsidP="0068508F">
            <w:pPr>
              <w:rPr>
                <w:rFonts w:cs="Times New Roman"/>
              </w:rPr>
            </w:pPr>
          </w:p>
        </w:tc>
      </w:tr>
      <w:tr w:rsidR="00E27515" w:rsidRPr="00E142A0" w14:paraId="260CBBE0" w14:textId="77777777" w:rsidTr="003F23DC">
        <w:tc>
          <w:tcPr>
            <w:tcW w:w="0" w:type="auto"/>
            <w:tcBorders>
              <w:top w:val="single" w:sz="4" w:space="0" w:color="auto"/>
              <w:left w:val="single" w:sz="4" w:space="0" w:color="auto"/>
              <w:bottom w:val="single" w:sz="4" w:space="0" w:color="auto"/>
              <w:right w:val="single" w:sz="4" w:space="0" w:color="auto"/>
            </w:tcBorders>
          </w:tcPr>
          <w:p w14:paraId="1C9C6E73" w14:textId="5A0E43FD" w:rsidR="00E27515" w:rsidRDefault="00E27515" w:rsidP="003F23DC">
            <w:pPr>
              <w:jc w:val="center"/>
              <w:rPr>
                <w:rFonts w:cs="Times New Roman"/>
              </w:rPr>
            </w:pPr>
            <w:r w:rsidRPr="00E27515">
              <w:rPr>
                <w:rFonts w:cs="Times New Roman"/>
              </w:rPr>
              <w:t>Demo545a</w:t>
            </w:r>
          </w:p>
        </w:tc>
        <w:tc>
          <w:tcPr>
            <w:tcW w:w="0" w:type="auto"/>
            <w:tcBorders>
              <w:top w:val="single" w:sz="4" w:space="0" w:color="auto"/>
              <w:left w:val="single" w:sz="4" w:space="0" w:color="auto"/>
              <w:bottom w:val="single" w:sz="4" w:space="0" w:color="auto"/>
              <w:right w:val="single" w:sz="4" w:space="0" w:color="auto"/>
            </w:tcBorders>
          </w:tcPr>
          <w:p w14:paraId="3845FB35" w14:textId="08DC5E13" w:rsidR="00E27515" w:rsidRDefault="00E27515" w:rsidP="0068508F">
            <w:pPr>
              <w:rPr>
                <w:rFonts w:cs="Times New Roman"/>
              </w:rPr>
            </w:pPr>
            <w:r w:rsidRPr="00E27515">
              <w:rPr>
                <w:rFonts w:cs="Times New Roman"/>
              </w:rPr>
              <w:t>Do you receive Supplemental Nutrition Assistance Program (SNAP) or EBT?</w:t>
            </w:r>
          </w:p>
        </w:tc>
        <w:tc>
          <w:tcPr>
            <w:tcW w:w="0" w:type="auto"/>
            <w:tcBorders>
              <w:top w:val="single" w:sz="4" w:space="0" w:color="auto"/>
              <w:left w:val="single" w:sz="4" w:space="0" w:color="auto"/>
              <w:bottom w:val="single" w:sz="4" w:space="0" w:color="auto"/>
              <w:right w:val="single" w:sz="4" w:space="0" w:color="auto"/>
            </w:tcBorders>
          </w:tcPr>
          <w:p w14:paraId="2FE027FA" w14:textId="77777777" w:rsidR="00E27515" w:rsidRDefault="00E27515" w:rsidP="00E27515">
            <w:pPr>
              <w:rPr>
                <w:rFonts w:cs="Times New Roman"/>
              </w:rPr>
            </w:pPr>
            <w:r>
              <w:rPr>
                <w:rFonts w:cs="Times New Roman"/>
              </w:rPr>
              <w:t>0=No</w:t>
            </w:r>
          </w:p>
          <w:p w14:paraId="6FC2FA64" w14:textId="456A7896" w:rsidR="00E27515" w:rsidRDefault="00E27515" w:rsidP="00E27515">
            <w:pPr>
              <w:rPr>
                <w:rFonts w:cs="Times New Roman"/>
              </w:rPr>
            </w:pPr>
            <w:r>
              <w:rPr>
                <w:rFonts w:cs="Times New Roman"/>
              </w:rPr>
              <w:t>1=Yes</w:t>
            </w:r>
          </w:p>
        </w:tc>
      </w:tr>
      <w:tr w:rsidR="007B1DEF" w:rsidRPr="00E142A0" w14:paraId="42DCAAAB" w14:textId="77777777" w:rsidTr="003F23DC">
        <w:tc>
          <w:tcPr>
            <w:tcW w:w="0" w:type="auto"/>
            <w:tcBorders>
              <w:top w:val="single" w:sz="4" w:space="0" w:color="auto"/>
              <w:left w:val="single" w:sz="4" w:space="0" w:color="auto"/>
              <w:bottom w:val="single" w:sz="4" w:space="0" w:color="auto"/>
              <w:right w:val="single" w:sz="4" w:space="0" w:color="auto"/>
            </w:tcBorders>
          </w:tcPr>
          <w:p w14:paraId="7BCD777D" w14:textId="0C6AF0C6" w:rsidR="007B1DEF" w:rsidRDefault="00E27515" w:rsidP="003F23DC">
            <w:pPr>
              <w:jc w:val="center"/>
              <w:rPr>
                <w:rFonts w:cs="Times New Roman"/>
              </w:rPr>
            </w:pPr>
            <w:r w:rsidRPr="00E27515">
              <w:rPr>
                <w:rFonts w:cs="Times New Roman"/>
              </w:rPr>
              <w:t>DifficultToPay</w:t>
            </w:r>
          </w:p>
        </w:tc>
        <w:tc>
          <w:tcPr>
            <w:tcW w:w="0" w:type="auto"/>
            <w:tcBorders>
              <w:top w:val="single" w:sz="4" w:space="0" w:color="auto"/>
              <w:left w:val="single" w:sz="4" w:space="0" w:color="auto"/>
              <w:bottom w:val="single" w:sz="4" w:space="0" w:color="auto"/>
              <w:right w:val="single" w:sz="4" w:space="0" w:color="auto"/>
            </w:tcBorders>
          </w:tcPr>
          <w:p w14:paraId="146DFEDC" w14:textId="474240CA" w:rsidR="007B1DEF" w:rsidRDefault="007B1DEF" w:rsidP="0068508F">
            <w:pPr>
              <w:rPr>
                <w:rFonts w:cs="Times New Roman"/>
              </w:rPr>
            </w:pPr>
            <w:r>
              <w:rPr>
                <w:rFonts w:cs="Times New Roman"/>
              </w:rPr>
              <w:t>How difficult is it for you (and your family) to pay your monthly bills?</w:t>
            </w:r>
          </w:p>
        </w:tc>
        <w:tc>
          <w:tcPr>
            <w:tcW w:w="0" w:type="auto"/>
            <w:tcBorders>
              <w:top w:val="single" w:sz="4" w:space="0" w:color="auto"/>
              <w:left w:val="single" w:sz="4" w:space="0" w:color="auto"/>
              <w:bottom w:val="single" w:sz="4" w:space="0" w:color="auto"/>
              <w:right w:val="single" w:sz="4" w:space="0" w:color="auto"/>
            </w:tcBorders>
          </w:tcPr>
          <w:p w14:paraId="7E9D885B" w14:textId="77777777" w:rsidR="007B1DEF" w:rsidRDefault="007B1DEF" w:rsidP="0068508F">
            <w:pPr>
              <w:rPr>
                <w:rFonts w:cs="Times New Roman"/>
              </w:rPr>
            </w:pPr>
            <w:r>
              <w:rPr>
                <w:rFonts w:cs="Times New Roman"/>
              </w:rPr>
              <w:t>1=Very Difficult</w:t>
            </w:r>
          </w:p>
          <w:p w14:paraId="164A63E2" w14:textId="77777777" w:rsidR="007B1DEF" w:rsidRDefault="007B1DEF" w:rsidP="0068508F">
            <w:pPr>
              <w:rPr>
                <w:rFonts w:cs="Times New Roman"/>
              </w:rPr>
            </w:pPr>
            <w:r>
              <w:rPr>
                <w:rFonts w:cs="Times New Roman"/>
              </w:rPr>
              <w:t>2=Somewhat Difficult</w:t>
            </w:r>
          </w:p>
          <w:p w14:paraId="2FCFC7E2" w14:textId="77777777" w:rsidR="007B1DEF" w:rsidRDefault="007B1DEF" w:rsidP="0068508F">
            <w:pPr>
              <w:rPr>
                <w:rFonts w:cs="Times New Roman"/>
              </w:rPr>
            </w:pPr>
            <w:r>
              <w:rPr>
                <w:rFonts w:cs="Times New Roman"/>
              </w:rPr>
              <w:t>3=Not Very Difficult</w:t>
            </w:r>
          </w:p>
          <w:p w14:paraId="5AD6E88E" w14:textId="5219F7F7" w:rsidR="007B1DEF" w:rsidRDefault="007B1DEF" w:rsidP="0068508F">
            <w:pPr>
              <w:rPr>
                <w:rFonts w:cs="Times New Roman"/>
              </w:rPr>
            </w:pPr>
            <w:r>
              <w:rPr>
                <w:rFonts w:cs="Times New Roman"/>
              </w:rPr>
              <w:t>4=Not At All Difficult</w:t>
            </w:r>
          </w:p>
        </w:tc>
      </w:tr>
      <w:tr w:rsidR="007B1DEF" w:rsidRPr="00E142A0" w14:paraId="1DE0771A" w14:textId="77777777" w:rsidTr="003F23DC">
        <w:tc>
          <w:tcPr>
            <w:tcW w:w="0" w:type="auto"/>
            <w:tcBorders>
              <w:top w:val="single" w:sz="4" w:space="0" w:color="auto"/>
              <w:left w:val="single" w:sz="4" w:space="0" w:color="auto"/>
              <w:bottom w:val="single" w:sz="4" w:space="0" w:color="auto"/>
              <w:right w:val="single" w:sz="4" w:space="0" w:color="auto"/>
            </w:tcBorders>
          </w:tcPr>
          <w:p w14:paraId="268C32EF" w14:textId="78B4DC65" w:rsidR="007B1DEF" w:rsidRDefault="00E27515" w:rsidP="003F23DC">
            <w:pPr>
              <w:jc w:val="center"/>
              <w:rPr>
                <w:rFonts w:cs="Times New Roman"/>
              </w:rPr>
            </w:pPr>
            <w:r w:rsidRPr="00E27515">
              <w:rPr>
                <w:rFonts w:cs="Times New Roman"/>
              </w:rPr>
              <w:t>EnoughMoney</w:t>
            </w:r>
          </w:p>
        </w:tc>
        <w:tc>
          <w:tcPr>
            <w:tcW w:w="0" w:type="auto"/>
            <w:tcBorders>
              <w:top w:val="single" w:sz="4" w:space="0" w:color="auto"/>
              <w:left w:val="single" w:sz="4" w:space="0" w:color="auto"/>
              <w:bottom w:val="single" w:sz="4" w:space="0" w:color="auto"/>
              <w:right w:val="single" w:sz="4" w:space="0" w:color="auto"/>
            </w:tcBorders>
          </w:tcPr>
          <w:p w14:paraId="6B8ABDA8" w14:textId="2042902D" w:rsidR="007B1DEF" w:rsidRDefault="007B1DEF" w:rsidP="0068508F">
            <w:pPr>
              <w:rPr>
                <w:rFonts w:cs="Times New Roman"/>
              </w:rPr>
            </w:pPr>
            <w:r>
              <w:rPr>
                <w:rFonts w:cs="Times New Roman"/>
              </w:rPr>
              <w:t>In general, would you say you (and your family living with you) have more money than you need, just enough for your needs, or not enough to meet your needs?</w:t>
            </w:r>
          </w:p>
        </w:tc>
        <w:tc>
          <w:tcPr>
            <w:tcW w:w="0" w:type="auto"/>
            <w:tcBorders>
              <w:top w:val="single" w:sz="4" w:space="0" w:color="auto"/>
              <w:left w:val="single" w:sz="4" w:space="0" w:color="auto"/>
              <w:bottom w:val="single" w:sz="4" w:space="0" w:color="auto"/>
              <w:right w:val="single" w:sz="4" w:space="0" w:color="auto"/>
            </w:tcBorders>
          </w:tcPr>
          <w:p w14:paraId="34A1C8F1" w14:textId="77777777" w:rsidR="007B1DEF" w:rsidRDefault="007B1DEF" w:rsidP="0068508F">
            <w:pPr>
              <w:rPr>
                <w:rFonts w:cs="Times New Roman"/>
              </w:rPr>
            </w:pPr>
            <w:r>
              <w:rPr>
                <w:rFonts w:cs="Times New Roman"/>
              </w:rPr>
              <w:t>1=More money than you need</w:t>
            </w:r>
          </w:p>
          <w:p w14:paraId="3C7CCE28" w14:textId="77777777" w:rsidR="007B1DEF" w:rsidRDefault="007B1DEF" w:rsidP="0068508F">
            <w:pPr>
              <w:rPr>
                <w:rFonts w:cs="Times New Roman"/>
              </w:rPr>
            </w:pPr>
            <w:r>
              <w:rPr>
                <w:rFonts w:cs="Times New Roman"/>
              </w:rPr>
              <w:t>2=Just enough money</w:t>
            </w:r>
          </w:p>
          <w:p w14:paraId="449AD722" w14:textId="0EEF5D04" w:rsidR="007B1DEF" w:rsidRDefault="007B1DEF" w:rsidP="0068508F">
            <w:pPr>
              <w:rPr>
                <w:rFonts w:cs="Times New Roman"/>
              </w:rPr>
            </w:pPr>
            <w:r>
              <w:rPr>
                <w:rFonts w:cs="Times New Roman"/>
              </w:rPr>
              <w:t>3=Not enough money</w:t>
            </w:r>
          </w:p>
        </w:tc>
      </w:tr>
      <w:tr w:rsidR="007B1DEF" w:rsidRPr="00E142A0" w14:paraId="73CD47D3" w14:textId="77777777" w:rsidTr="003F23DC">
        <w:tc>
          <w:tcPr>
            <w:tcW w:w="0" w:type="auto"/>
            <w:tcBorders>
              <w:top w:val="single" w:sz="4" w:space="0" w:color="auto"/>
              <w:left w:val="single" w:sz="4" w:space="0" w:color="auto"/>
              <w:bottom w:val="single" w:sz="4" w:space="0" w:color="auto"/>
              <w:right w:val="single" w:sz="4" w:space="0" w:color="auto"/>
            </w:tcBorders>
          </w:tcPr>
          <w:p w14:paraId="4745D951" w14:textId="1A8C47D2" w:rsidR="007B1DEF" w:rsidRDefault="00E27515" w:rsidP="003F23DC">
            <w:pPr>
              <w:jc w:val="center"/>
              <w:rPr>
                <w:rFonts w:cs="Times New Roman"/>
              </w:rPr>
            </w:pPr>
            <w:r w:rsidRPr="00E27515">
              <w:rPr>
                <w:rFonts w:cs="Times New Roman"/>
              </w:rPr>
              <w:t>FinSituationRating</w:t>
            </w:r>
          </w:p>
        </w:tc>
        <w:tc>
          <w:tcPr>
            <w:tcW w:w="0" w:type="auto"/>
            <w:tcBorders>
              <w:top w:val="single" w:sz="4" w:space="0" w:color="auto"/>
              <w:left w:val="single" w:sz="4" w:space="0" w:color="auto"/>
              <w:bottom w:val="single" w:sz="4" w:space="0" w:color="auto"/>
              <w:right w:val="single" w:sz="4" w:space="0" w:color="auto"/>
            </w:tcBorders>
          </w:tcPr>
          <w:p w14:paraId="5DAECD18" w14:textId="47ACF14A" w:rsidR="007B1DEF" w:rsidRDefault="007B1DEF" w:rsidP="0068508F">
            <w:pPr>
              <w:rPr>
                <w:rFonts w:cs="Times New Roman"/>
              </w:rPr>
            </w:pPr>
            <w:r>
              <w:rPr>
                <w:rFonts w:cs="Times New Roman"/>
              </w:rPr>
              <w:t>How would you rate your financial situation these days?</w:t>
            </w:r>
          </w:p>
        </w:tc>
        <w:tc>
          <w:tcPr>
            <w:tcW w:w="0" w:type="auto"/>
            <w:tcBorders>
              <w:top w:val="single" w:sz="4" w:space="0" w:color="auto"/>
              <w:left w:val="single" w:sz="4" w:space="0" w:color="auto"/>
              <w:bottom w:val="single" w:sz="4" w:space="0" w:color="auto"/>
              <w:right w:val="single" w:sz="4" w:space="0" w:color="auto"/>
            </w:tcBorders>
          </w:tcPr>
          <w:p w14:paraId="15FEF54D" w14:textId="660E16B1" w:rsidR="007B1DEF" w:rsidRDefault="007B1DEF" w:rsidP="004338D5">
            <w:pPr>
              <w:rPr>
                <w:rFonts w:cs="Times New Roman"/>
              </w:rPr>
            </w:pPr>
            <w:r>
              <w:rPr>
                <w:rFonts w:cs="Times New Roman"/>
              </w:rPr>
              <w:t>0=Worst Possible Situation through 10=Best Possible Situation</w:t>
            </w:r>
          </w:p>
        </w:tc>
      </w:tr>
      <w:tr w:rsidR="007B1DEF" w:rsidRPr="00E142A0" w14:paraId="4E43D1FD" w14:textId="77777777" w:rsidTr="003F23DC">
        <w:tc>
          <w:tcPr>
            <w:tcW w:w="0" w:type="auto"/>
            <w:tcBorders>
              <w:top w:val="single" w:sz="4" w:space="0" w:color="auto"/>
              <w:left w:val="single" w:sz="4" w:space="0" w:color="auto"/>
              <w:bottom w:val="single" w:sz="4" w:space="0" w:color="auto"/>
              <w:right w:val="single" w:sz="4" w:space="0" w:color="auto"/>
            </w:tcBorders>
          </w:tcPr>
          <w:p w14:paraId="49658BD3" w14:textId="7971A34E" w:rsidR="007B1DEF" w:rsidRPr="004338D5" w:rsidRDefault="00E27515" w:rsidP="003F23DC">
            <w:pPr>
              <w:jc w:val="center"/>
              <w:rPr>
                <w:rFonts w:cs="Times New Roman"/>
                <w:highlight w:val="yellow"/>
              </w:rPr>
            </w:pPr>
            <w:r w:rsidRPr="00E27515">
              <w:rPr>
                <w:rFonts w:cs="Times New Roman"/>
              </w:rPr>
              <w:t>FinControlRating</w:t>
            </w:r>
          </w:p>
        </w:tc>
        <w:tc>
          <w:tcPr>
            <w:tcW w:w="0" w:type="auto"/>
            <w:tcBorders>
              <w:top w:val="single" w:sz="4" w:space="0" w:color="auto"/>
              <w:left w:val="single" w:sz="4" w:space="0" w:color="auto"/>
              <w:bottom w:val="single" w:sz="4" w:space="0" w:color="auto"/>
              <w:right w:val="single" w:sz="4" w:space="0" w:color="auto"/>
            </w:tcBorders>
          </w:tcPr>
          <w:p w14:paraId="57B1FEAF" w14:textId="07C14E4C" w:rsidR="007B1DEF" w:rsidRDefault="007B1DEF" w:rsidP="0068508F">
            <w:pPr>
              <w:rPr>
                <w:rFonts w:cs="Times New Roman"/>
              </w:rPr>
            </w:pPr>
            <w:r>
              <w:rPr>
                <w:rFonts w:cs="Times New Roman"/>
              </w:rPr>
              <w:t>How would you rate the amount of control you have over your financial situation these days?</w:t>
            </w:r>
          </w:p>
        </w:tc>
        <w:tc>
          <w:tcPr>
            <w:tcW w:w="0" w:type="auto"/>
            <w:tcBorders>
              <w:top w:val="single" w:sz="4" w:space="0" w:color="auto"/>
              <w:left w:val="single" w:sz="4" w:space="0" w:color="auto"/>
              <w:bottom w:val="single" w:sz="4" w:space="0" w:color="auto"/>
              <w:right w:val="single" w:sz="4" w:space="0" w:color="auto"/>
            </w:tcBorders>
          </w:tcPr>
          <w:p w14:paraId="62846207" w14:textId="1DE57DB9" w:rsidR="007B1DEF" w:rsidRDefault="007B1DEF" w:rsidP="0068508F">
            <w:pPr>
              <w:rPr>
                <w:rFonts w:cs="Times New Roman"/>
              </w:rPr>
            </w:pPr>
            <w:r>
              <w:rPr>
                <w:rFonts w:cs="Times New Roman"/>
              </w:rPr>
              <w:t>0=No Control at all through 10=Very Much Control</w:t>
            </w:r>
          </w:p>
        </w:tc>
      </w:tr>
      <w:tr w:rsidR="007B1DEF" w:rsidRPr="00E142A0" w14:paraId="7A9FC81A" w14:textId="77777777" w:rsidTr="003F23DC">
        <w:tc>
          <w:tcPr>
            <w:tcW w:w="0" w:type="auto"/>
            <w:tcBorders>
              <w:top w:val="single" w:sz="4" w:space="0" w:color="auto"/>
              <w:left w:val="single" w:sz="4" w:space="0" w:color="auto"/>
              <w:bottom w:val="single" w:sz="4" w:space="0" w:color="auto"/>
              <w:right w:val="single" w:sz="4" w:space="0" w:color="auto"/>
            </w:tcBorders>
          </w:tcPr>
          <w:p w14:paraId="1ADBB3AD" w14:textId="75843D02" w:rsidR="007B1DEF" w:rsidRPr="004338D5" w:rsidRDefault="00E27515" w:rsidP="003F23DC">
            <w:pPr>
              <w:jc w:val="center"/>
              <w:rPr>
                <w:rFonts w:cs="Times New Roman"/>
                <w:highlight w:val="yellow"/>
              </w:rPr>
            </w:pPr>
            <w:r w:rsidRPr="00E27515">
              <w:rPr>
                <w:rFonts w:cs="Times New Roman"/>
              </w:rPr>
              <w:t>FinThought</w:t>
            </w:r>
          </w:p>
        </w:tc>
        <w:tc>
          <w:tcPr>
            <w:tcW w:w="0" w:type="auto"/>
            <w:tcBorders>
              <w:top w:val="single" w:sz="4" w:space="0" w:color="auto"/>
              <w:left w:val="single" w:sz="4" w:space="0" w:color="auto"/>
              <w:bottom w:val="single" w:sz="4" w:space="0" w:color="auto"/>
              <w:right w:val="single" w:sz="4" w:space="0" w:color="auto"/>
            </w:tcBorders>
          </w:tcPr>
          <w:p w14:paraId="7988A260" w14:textId="704C118D" w:rsidR="007B1DEF" w:rsidRDefault="007B1DEF" w:rsidP="0068508F">
            <w:pPr>
              <w:rPr>
                <w:rFonts w:cs="Times New Roman"/>
              </w:rPr>
            </w:pPr>
            <w:r>
              <w:rPr>
                <w:rFonts w:cs="Times New Roman"/>
              </w:rPr>
              <w:t>How much thought and effort do you put into your financial situation these days?</w:t>
            </w:r>
          </w:p>
        </w:tc>
        <w:tc>
          <w:tcPr>
            <w:tcW w:w="0" w:type="auto"/>
            <w:tcBorders>
              <w:top w:val="single" w:sz="4" w:space="0" w:color="auto"/>
              <w:left w:val="single" w:sz="4" w:space="0" w:color="auto"/>
              <w:bottom w:val="single" w:sz="4" w:space="0" w:color="auto"/>
              <w:right w:val="single" w:sz="4" w:space="0" w:color="auto"/>
            </w:tcBorders>
          </w:tcPr>
          <w:p w14:paraId="09CA355D" w14:textId="314A4908" w:rsidR="007B1DEF" w:rsidRDefault="007B1DEF" w:rsidP="0068508F">
            <w:pPr>
              <w:rPr>
                <w:rFonts w:cs="Times New Roman"/>
              </w:rPr>
            </w:pPr>
            <w:r>
              <w:rPr>
                <w:rFonts w:cs="Times New Roman"/>
              </w:rPr>
              <w:t>0=No Thought or Effort through 10=Very Much Thought and Effort</w:t>
            </w:r>
          </w:p>
        </w:tc>
      </w:tr>
    </w:tbl>
    <w:p w14:paraId="30C5CAA6" w14:textId="512D6877" w:rsidR="00104C84" w:rsidRPr="00E142A0" w:rsidRDefault="00104C84" w:rsidP="00104C84">
      <w:pPr>
        <w:pBdr>
          <w:bottom w:val="single" w:sz="6" w:space="1" w:color="auto"/>
        </w:pBdr>
        <w:spacing w:after="0"/>
        <w:rPr>
          <w:rFonts w:cs="Times New Roman"/>
        </w:rPr>
      </w:pPr>
    </w:p>
    <w:p w14:paraId="2EFC0EF5" w14:textId="77777777" w:rsidR="00104C84" w:rsidRPr="00E142A0" w:rsidRDefault="00104C84" w:rsidP="00104C84">
      <w:pPr>
        <w:pBdr>
          <w:bottom w:val="single" w:sz="6" w:space="1" w:color="auto"/>
        </w:pBdr>
        <w:spacing w:after="0"/>
        <w:rPr>
          <w:rFonts w:cs="Times New Roman"/>
          <w:b/>
        </w:rPr>
      </w:pPr>
      <w:r w:rsidRPr="00E142A0">
        <w:rPr>
          <w:rFonts w:cs="Times New Roman"/>
          <w:b/>
        </w:rPr>
        <w:t>SCORING OF SCALE</w:t>
      </w:r>
    </w:p>
    <w:p w14:paraId="77800E19" w14:textId="77777777" w:rsidR="00B6609B" w:rsidRDefault="00B6609B" w:rsidP="00B6609B">
      <w:pPr>
        <w:autoSpaceDE w:val="0"/>
        <w:autoSpaceDN w:val="0"/>
        <w:adjustRightInd w:val="0"/>
        <w:spacing w:after="0" w:line="240" w:lineRule="auto"/>
        <w:rPr>
          <w:ins w:id="40" w:author="Windows User" w:date="2019-08-07T15:17:00Z"/>
          <w:rFonts w:ascii="Courier New" w:hAnsi="Courier New" w:cs="Courier New"/>
          <w:color w:val="000000"/>
          <w:sz w:val="20"/>
          <w:szCs w:val="20"/>
          <w:shd w:val="clear" w:color="auto" w:fill="FFFFFF"/>
        </w:rPr>
      </w:pPr>
      <w:ins w:id="41" w:author="Windows User" w:date="2019-08-07T15:17: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06A9BAB0" w14:textId="2EFF334C" w:rsidR="00B6609B" w:rsidRDefault="00B6609B" w:rsidP="00B6609B">
      <w:pPr>
        <w:autoSpaceDE w:val="0"/>
        <w:autoSpaceDN w:val="0"/>
        <w:adjustRightInd w:val="0"/>
        <w:spacing w:after="0" w:line="240" w:lineRule="auto"/>
        <w:rPr>
          <w:ins w:id="42" w:author="Windows User" w:date="2019-08-07T15:17:00Z"/>
          <w:rFonts w:ascii="Courier New" w:hAnsi="Courier New" w:cs="Courier New"/>
          <w:color w:val="000000"/>
          <w:sz w:val="20"/>
          <w:szCs w:val="20"/>
          <w:shd w:val="clear" w:color="auto" w:fill="FFFFFF"/>
        </w:rPr>
      </w:pPr>
      <w:ins w:id="43" w:author="Windows User" w:date="2019-08-07T15:17: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0F5FB4DE" w14:textId="77777777" w:rsidR="00B6609B" w:rsidRDefault="00B6609B" w:rsidP="00B6609B">
      <w:pPr>
        <w:autoSpaceDE w:val="0"/>
        <w:autoSpaceDN w:val="0"/>
        <w:adjustRightInd w:val="0"/>
        <w:spacing w:after="0" w:line="240" w:lineRule="auto"/>
        <w:rPr>
          <w:ins w:id="44" w:author="Windows User" w:date="2019-08-07T15:17:00Z"/>
          <w:rFonts w:ascii="Courier New" w:hAnsi="Courier New" w:cs="Courier New"/>
          <w:color w:val="000000"/>
          <w:sz w:val="20"/>
          <w:szCs w:val="20"/>
          <w:shd w:val="clear" w:color="auto" w:fill="FFFFFF"/>
        </w:rPr>
      </w:pPr>
    </w:p>
    <w:p w14:paraId="386BB11A" w14:textId="4E935363" w:rsidR="00B6609B" w:rsidRDefault="00B6609B" w:rsidP="00B6609B">
      <w:pPr>
        <w:autoSpaceDE w:val="0"/>
        <w:autoSpaceDN w:val="0"/>
        <w:adjustRightInd w:val="0"/>
        <w:spacing w:after="0" w:line="240" w:lineRule="auto"/>
        <w:rPr>
          <w:ins w:id="45" w:author="Windows User" w:date="2019-08-07T15:17:00Z"/>
          <w:rFonts w:ascii="Courier New" w:hAnsi="Courier New" w:cs="Courier New"/>
          <w:color w:val="000000"/>
          <w:sz w:val="20"/>
          <w:szCs w:val="20"/>
          <w:shd w:val="clear" w:color="auto" w:fill="FFFFFF"/>
        </w:rPr>
      </w:pPr>
      <w:ins w:id="46" w:author="Windows User" w:date="2019-08-07T15:17:00Z">
        <w:r>
          <w:rPr>
            <w:rFonts w:ascii="Courier New" w:hAnsi="Courier New" w:cs="Courier New"/>
            <w:color w:val="000000"/>
            <w:sz w:val="20"/>
            <w:szCs w:val="20"/>
            <w:shd w:val="clear" w:color="auto" w:fill="FFFFFF"/>
          </w:rPr>
          <w:lastRenderedPageBreak/>
          <w:t>*</w:t>
        </w:r>
      </w:ins>
      <w:ins w:id="47" w:author="Windows User" w:date="2019-08-07T15:18:00Z">
        <w:r>
          <w:rPr>
            <w:rFonts w:ascii="Courier New" w:hAnsi="Courier New" w:cs="Courier New"/>
            <w:color w:val="000000"/>
            <w:sz w:val="20"/>
            <w:szCs w:val="20"/>
            <w:shd w:val="clear" w:color="auto" w:fill="FFFFFF"/>
          </w:rPr>
          <w:t>renaming demographic variables to be more intuitive</w:t>
        </w:r>
      </w:ins>
      <w:ins w:id="48" w:author="Windows User" w:date="2019-08-07T15:17:00Z">
        <w:r>
          <w:rPr>
            <w:rFonts w:ascii="Courier New" w:hAnsi="Courier New" w:cs="Courier New"/>
            <w:color w:val="000000"/>
            <w:sz w:val="20"/>
            <w:szCs w:val="20"/>
            <w:shd w:val="clear" w:color="auto" w:fill="FFFFFF"/>
          </w:rPr>
          <w:t>;</w:t>
        </w:r>
      </w:ins>
    </w:p>
    <w:p w14:paraId="16761102" w14:textId="77777777" w:rsidR="00B6609B" w:rsidRDefault="00B6609B" w:rsidP="00B6609B">
      <w:pPr>
        <w:autoSpaceDE w:val="0"/>
        <w:autoSpaceDN w:val="0"/>
        <w:adjustRightInd w:val="0"/>
        <w:spacing w:after="0" w:line="240" w:lineRule="auto"/>
        <w:rPr>
          <w:ins w:id="49" w:author="Windows User" w:date="2019-08-07T15:17:00Z"/>
          <w:rFonts w:ascii="Courier New" w:hAnsi="Courier New" w:cs="Courier New"/>
          <w:color w:val="000000"/>
          <w:sz w:val="20"/>
          <w:szCs w:val="20"/>
          <w:shd w:val="clear" w:color="auto" w:fill="FFFFFF"/>
        </w:rPr>
      </w:pPr>
      <w:ins w:id="50" w:author="Windows User" w:date="2019-08-07T15:17:00Z">
        <w:r>
          <w:rPr>
            <w:rFonts w:ascii="Courier New" w:hAnsi="Courier New" w:cs="Courier New"/>
            <w:color w:val="000000"/>
            <w:sz w:val="20"/>
            <w:szCs w:val="20"/>
            <w:shd w:val="clear" w:color="auto" w:fill="FFFFFF"/>
          </w:rPr>
          <w:t>SEX = DEMO12;</w:t>
        </w:r>
      </w:ins>
    </w:p>
    <w:p w14:paraId="4A77360B" w14:textId="77777777" w:rsidR="00B6609B" w:rsidRDefault="00B6609B" w:rsidP="00B6609B">
      <w:pPr>
        <w:autoSpaceDE w:val="0"/>
        <w:autoSpaceDN w:val="0"/>
        <w:adjustRightInd w:val="0"/>
        <w:spacing w:after="0" w:line="240" w:lineRule="auto"/>
        <w:rPr>
          <w:ins w:id="51" w:author="Windows User" w:date="2019-08-07T15:17:00Z"/>
          <w:rFonts w:ascii="Courier New" w:hAnsi="Courier New" w:cs="Courier New"/>
          <w:color w:val="000000"/>
          <w:sz w:val="20"/>
          <w:szCs w:val="20"/>
          <w:shd w:val="clear" w:color="auto" w:fill="FFFFFF"/>
        </w:rPr>
      </w:pPr>
      <w:ins w:id="52" w:author="Windows User" w:date="2019-08-07T15:17:00Z">
        <w:r>
          <w:rPr>
            <w:rFonts w:ascii="Courier New" w:hAnsi="Courier New" w:cs="Courier New"/>
            <w:color w:val="000000"/>
            <w:sz w:val="20"/>
            <w:szCs w:val="20"/>
            <w:shd w:val="clear" w:color="auto" w:fill="FFFFFF"/>
          </w:rPr>
          <w:t>GENDER = DEMO12a;</w:t>
        </w:r>
      </w:ins>
    </w:p>
    <w:p w14:paraId="5A61264D" w14:textId="77777777" w:rsidR="00B6609B" w:rsidRDefault="00B6609B" w:rsidP="00B6609B">
      <w:pPr>
        <w:autoSpaceDE w:val="0"/>
        <w:autoSpaceDN w:val="0"/>
        <w:adjustRightInd w:val="0"/>
        <w:spacing w:after="0" w:line="240" w:lineRule="auto"/>
        <w:rPr>
          <w:ins w:id="53" w:author="Windows User" w:date="2019-08-07T15:17:00Z"/>
          <w:rFonts w:ascii="Courier New" w:hAnsi="Courier New" w:cs="Courier New"/>
          <w:color w:val="000000"/>
          <w:sz w:val="20"/>
          <w:szCs w:val="20"/>
          <w:shd w:val="clear" w:color="auto" w:fill="FFFFFF"/>
        </w:rPr>
      </w:pPr>
      <w:ins w:id="54" w:author="Windows User" w:date="2019-08-07T15:17:00Z">
        <w:r>
          <w:rPr>
            <w:rFonts w:ascii="Courier New" w:hAnsi="Courier New" w:cs="Courier New"/>
            <w:color w:val="000000"/>
            <w:sz w:val="20"/>
            <w:szCs w:val="20"/>
            <w:shd w:val="clear" w:color="auto" w:fill="FFFFFF"/>
          </w:rPr>
          <w:t>GENDER_OTHER = DEMO12aOther;</w:t>
        </w:r>
      </w:ins>
    </w:p>
    <w:p w14:paraId="5C073DCC" w14:textId="77777777" w:rsidR="00B6609B" w:rsidRDefault="00B6609B" w:rsidP="00B6609B">
      <w:pPr>
        <w:autoSpaceDE w:val="0"/>
        <w:autoSpaceDN w:val="0"/>
        <w:adjustRightInd w:val="0"/>
        <w:spacing w:after="0" w:line="240" w:lineRule="auto"/>
        <w:rPr>
          <w:ins w:id="55" w:author="Windows User" w:date="2019-08-07T15:17:00Z"/>
          <w:rFonts w:ascii="Courier New" w:hAnsi="Courier New" w:cs="Courier New"/>
          <w:color w:val="000000"/>
          <w:sz w:val="20"/>
          <w:szCs w:val="20"/>
          <w:shd w:val="clear" w:color="auto" w:fill="FFFFFF"/>
        </w:rPr>
      </w:pPr>
      <w:ins w:id="56" w:author="Windows User" w:date="2019-08-07T15:17:00Z">
        <w:r>
          <w:rPr>
            <w:rFonts w:ascii="Courier New" w:hAnsi="Courier New" w:cs="Courier New"/>
            <w:color w:val="000000"/>
            <w:sz w:val="20"/>
            <w:szCs w:val="20"/>
            <w:shd w:val="clear" w:color="auto" w:fill="FFFFFF"/>
          </w:rPr>
          <w:t>SEX_ORIENT = DEMO12b;</w:t>
        </w:r>
      </w:ins>
    </w:p>
    <w:p w14:paraId="1CDAB58B" w14:textId="77777777" w:rsidR="00B6609B" w:rsidRDefault="00B6609B" w:rsidP="00B6609B">
      <w:pPr>
        <w:autoSpaceDE w:val="0"/>
        <w:autoSpaceDN w:val="0"/>
        <w:adjustRightInd w:val="0"/>
        <w:spacing w:after="0" w:line="240" w:lineRule="auto"/>
        <w:rPr>
          <w:ins w:id="57" w:author="Windows User" w:date="2019-08-07T15:17:00Z"/>
          <w:rFonts w:ascii="Courier New" w:hAnsi="Courier New" w:cs="Courier New"/>
          <w:color w:val="000000"/>
          <w:sz w:val="20"/>
          <w:szCs w:val="20"/>
          <w:shd w:val="clear" w:color="auto" w:fill="FFFFFF"/>
        </w:rPr>
      </w:pPr>
      <w:ins w:id="58" w:author="Windows User" w:date="2019-08-07T15:17:00Z">
        <w:r>
          <w:rPr>
            <w:rFonts w:ascii="Courier New" w:hAnsi="Courier New" w:cs="Courier New"/>
            <w:color w:val="000000"/>
            <w:sz w:val="20"/>
            <w:szCs w:val="20"/>
            <w:shd w:val="clear" w:color="auto" w:fill="FFFFFF"/>
          </w:rPr>
          <w:t>SEX_ORIENT_OTHER = DEMO12bOther;</w:t>
        </w:r>
      </w:ins>
    </w:p>
    <w:p w14:paraId="0D7367B2" w14:textId="77777777" w:rsidR="00B6609B" w:rsidRDefault="00B6609B" w:rsidP="00B6609B">
      <w:pPr>
        <w:autoSpaceDE w:val="0"/>
        <w:autoSpaceDN w:val="0"/>
        <w:adjustRightInd w:val="0"/>
        <w:spacing w:after="0" w:line="240" w:lineRule="auto"/>
        <w:rPr>
          <w:ins w:id="59" w:author="Windows User" w:date="2019-08-07T15:17:00Z"/>
          <w:rFonts w:ascii="Courier New" w:hAnsi="Courier New" w:cs="Courier New"/>
          <w:color w:val="000000"/>
          <w:sz w:val="20"/>
          <w:szCs w:val="20"/>
          <w:shd w:val="clear" w:color="auto" w:fill="FFFFFF"/>
        </w:rPr>
      </w:pPr>
      <w:ins w:id="60" w:author="Windows User" w:date="2019-08-07T15:17:00Z">
        <w:r>
          <w:rPr>
            <w:rFonts w:ascii="Courier New" w:hAnsi="Courier New" w:cs="Courier New"/>
            <w:color w:val="000000"/>
            <w:sz w:val="20"/>
            <w:szCs w:val="20"/>
            <w:shd w:val="clear" w:color="auto" w:fill="FFFFFF"/>
          </w:rPr>
          <w:t>CITY_BORN = DEMO13a;</w:t>
        </w:r>
      </w:ins>
    </w:p>
    <w:p w14:paraId="1F5DD51C" w14:textId="77777777" w:rsidR="00B6609B" w:rsidRDefault="00B6609B" w:rsidP="00B6609B">
      <w:pPr>
        <w:autoSpaceDE w:val="0"/>
        <w:autoSpaceDN w:val="0"/>
        <w:adjustRightInd w:val="0"/>
        <w:spacing w:after="0" w:line="240" w:lineRule="auto"/>
        <w:rPr>
          <w:ins w:id="61" w:author="Windows User" w:date="2019-08-07T15:17:00Z"/>
          <w:rFonts w:ascii="Courier New" w:hAnsi="Courier New" w:cs="Courier New"/>
          <w:color w:val="000000"/>
          <w:sz w:val="20"/>
          <w:szCs w:val="20"/>
          <w:shd w:val="clear" w:color="auto" w:fill="FFFFFF"/>
        </w:rPr>
      </w:pPr>
      <w:ins w:id="62" w:author="Windows User" w:date="2019-08-07T15:17:00Z">
        <w:r>
          <w:rPr>
            <w:rFonts w:ascii="Courier New" w:hAnsi="Courier New" w:cs="Courier New"/>
            <w:color w:val="000000"/>
            <w:sz w:val="20"/>
            <w:szCs w:val="20"/>
            <w:shd w:val="clear" w:color="auto" w:fill="FFFFFF"/>
          </w:rPr>
          <w:t>STATE_BORN = DEMO13b;</w:t>
        </w:r>
      </w:ins>
    </w:p>
    <w:p w14:paraId="6DC5448C" w14:textId="77777777" w:rsidR="00B6609B" w:rsidRDefault="00B6609B" w:rsidP="00B6609B">
      <w:pPr>
        <w:autoSpaceDE w:val="0"/>
        <w:autoSpaceDN w:val="0"/>
        <w:adjustRightInd w:val="0"/>
        <w:spacing w:after="0" w:line="240" w:lineRule="auto"/>
        <w:rPr>
          <w:ins w:id="63" w:author="Windows User" w:date="2019-08-07T15:17:00Z"/>
          <w:rFonts w:ascii="Courier New" w:hAnsi="Courier New" w:cs="Courier New"/>
          <w:color w:val="000000"/>
          <w:sz w:val="20"/>
          <w:szCs w:val="20"/>
          <w:shd w:val="clear" w:color="auto" w:fill="FFFFFF"/>
        </w:rPr>
      </w:pPr>
      <w:ins w:id="64" w:author="Windows User" w:date="2019-08-07T15:17:00Z">
        <w:r>
          <w:rPr>
            <w:rFonts w:ascii="Courier New" w:hAnsi="Courier New" w:cs="Courier New"/>
            <w:color w:val="000000"/>
            <w:sz w:val="20"/>
            <w:szCs w:val="20"/>
            <w:shd w:val="clear" w:color="auto" w:fill="FFFFFF"/>
          </w:rPr>
          <w:t>COUNTRY_BORN = DEMO13c;</w:t>
        </w:r>
      </w:ins>
    </w:p>
    <w:p w14:paraId="43E3A399" w14:textId="77777777" w:rsidR="00B6609B" w:rsidRDefault="00B6609B" w:rsidP="00B6609B">
      <w:pPr>
        <w:autoSpaceDE w:val="0"/>
        <w:autoSpaceDN w:val="0"/>
        <w:adjustRightInd w:val="0"/>
        <w:spacing w:after="0" w:line="240" w:lineRule="auto"/>
        <w:rPr>
          <w:ins w:id="65" w:author="Windows User" w:date="2019-08-07T15:17:00Z"/>
          <w:rFonts w:ascii="Courier New" w:hAnsi="Courier New" w:cs="Courier New"/>
          <w:color w:val="000000"/>
          <w:sz w:val="20"/>
          <w:szCs w:val="20"/>
          <w:shd w:val="clear" w:color="auto" w:fill="FFFFFF"/>
        </w:rPr>
      </w:pPr>
      <w:ins w:id="66" w:author="Windows User" w:date="2019-08-07T15:17:00Z">
        <w:r>
          <w:rPr>
            <w:rFonts w:ascii="Courier New" w:hAnsi="Courier New" w:cs="Courier New"/>
            <w:color w:val="000000"/>
            <w:sz w:val="20"/>
            <w:szCs w:val="20"/>
            <w:shd w:val="clear" w:color="auto" w:fill="FFFFFF"/>
          </w:rPr>
          <w:t>ENGLISH_FIRST_LANG = DEMO14;</w:t>
        </w:r>
      </w:ins>
    </w:p>
    <w:p w14:paraId="0F07FE6D" w14:textId="77777777" w:rsidR="00B6609B" w:rsidRDefault="00B6609B" w:rsidP="00B6609B">
      <w:pPr>
        <w:autoSpaceDE w:val="0"/>
        <w:autoSpaceDN w:val="0"/>
        <w:adjustRightInd w:val="0"/>
        <w:spacing w:after="0" w:line="240" w:lineRule="auto"/>
        <w:rPr>
          <w:ins w:id="67" w:author="Windows User" w:date="2019-08-07T15:17:00Z"/>
          <w:rFonts w:ascii="Courier New" w:hAnsi="Courier New" w:cs="Courier New"/>
          <w:color w:val="000000"/>
          <w:sz w:val="20"/>
          <w:szCs w:val="20"/>
          <w:shd w:val="clear" w:color="auto" w:fill="FFFFFF"/>
        </w:rPr>
      </w:pPr>
      <w:ins w:id="68" w:author="Windows User" w:date="2019-08-07T15:17:00Z">
        <w:r>
          <w:rPr>
            <w:rFonts w:ascii="Courier New" w:hAnsi="Courier New" w:cs="Courier New"/>
            <w:color w:val="000000"/>
            <w:sz w:val="20"/>
            <w:szCs w:val="20"/>
            <w:shd w:val="clear" w:color="auto" w:fill="FFFFFF"/>
          </w:rPr>
          <w:t>AGE_LEARN_ENGLISH = DEMO15;</w:t>
        </w:r>
      </w:ins>
    </w:p>
    <w:p w14:paraId="40B846E8" w14:textId="77777777" w:rsidR="00B6609B" w:rsidRDefault="00B6609B" w:rsidP="00B6609B">
      <w:pPr>
        <w:autoSpaceDE w:val="0"/>
        <w:autoSpaceDN w:val="0"/>
        <w:adjustRightInd w:val="0"/>
        <w:spacing w:after="0" w:line="240" w:lineRule="auto"/>
        <w:rPr>
          <w:ins w:id="69" w:author="Windows User" w:date="2019-08-07T15:17:00Z"/>
          <w:rFonts w:ascii="Courier New" w:hAnsi="Courier New" w:cs="Courier New"/>
          <w:color w:val="000000"/>
          <w:sz w:val="20"/>
          <w:szCs w:val="20"/>
          <w:shd w:val="clear" w:color="auto" w:fill="FFFFFF"/>
        </w:rPr>
      </w:pPr>
      <w:ins w:id="70" w:author="Windows User" w:date="2019-08-07T15:17:00Z">
        <w:r>
          <w:rPr>
            <w:rFonts w:ascii="Courier New" w:hAnsi="Courier New" w:cs="Courier New"/>
            <w:color w:val="000000"/>
            <w:sz w:val="20"/>
            <w:szCs w:val="20"/>
            <w:shd w:val="clear" w:color="auto" w:fill="FFFFFF"/>
          </w:rPr>
          <w:t>FIRST_LANG = DEMO16;</w:t>
        </w:r>
      </w:ins>
    </w:p>
    <w:p w14:paraId="78850BAB" w14:textId="77777777" w:rsidR="00B6609B" w:rsidRDefault="00B6609B" w:rsidP="00B6609B">
      <w:pPr>
        <w:autoSpaceDE w:val="0"/>
        <w:autoSpaceDN w:val="0"/>
        <w:adjustRightInd w:val="0"/>
        <w:spacing w:after="0" w:line="240" w:lineRule="auto"/>
        <w:rPr>
          <w:ins w:id="71" w:author="Windows User" w:date="2019-08-07T15:17:00Z"/>
          <w:rFonts w:ascii="Courier New" w:hAnsi="Courier New" w:cs="Courier New"/>
          <w:color w:val="000000"/>
          <w:sz w:val="20"/>
          <w:szCs w:val="20"/>
          <w:shd w:val="clear" w:color="auto" w:fill="FFFFFF"/>
        </w:rPr>
      </w:pPr>
      <w:ins w:id="72" w:author="Windows User" w:date="2019-08-07T15:17:00Z">
        <w:r>
          <w:rPr>
            <w:rFonts w:ascii="Courier New" w:hAnsi="Courier New" w:cs="Courier New"/>
            <w:color w:val="000000"/>
            <w:sz w:val="20"/>
            <w:szCs w:val="20"/>
            <w:shd w:val="clear" w:color="auto" w:fill="FFFFFF"/>
          </w:rPr>
          <w:t>TIME_SPEAK_ENGLISH = DEMO161;</w:t>
        </w:r>
      </w:ins>
    </w:p>
    <w:p w14:paraId="231D93B6" w14:textId="77777777" w:rsidR="00B6609B" w:rsidRDefault="00B6609B" w:rsidP="00B6609B">
      <w:pPr>
        <w:autoSpaceDE w:val="0"/>
        <w:autoSpaceDN w:val="0"/>
        <w:adjustRightInd w:val="0"/>
        <w:spacing w:after="0" w:line="240" w:lineRule="auto"/>
        <w:rPr>
          <w:ins w:id="73" w:author="Windows User" w:date="2019-08-07T15:17:00Z"/>
          <w:rFonts w:ascii="Courier New" w:hAnsi="Courier New" w:cs="Courier New"/>
          <w:color w:val="000000"/>
          <w:sz w:val="20"/>
          <w:szCs w:val="20"/>
          <w:shd w:val="clear" w:color="auto" w:fill="FFFFFF"/>
        </w:rPr>
      </w:pPr>
      <w:ins w:id="74" w:author="Windows User" w:date="2019-08-07T15:17:00Z">
        <w:r>
          <w:rPr>
            <w:rFonts w:ascii="Courier New" w:hAnsi="Courier New" w:cs="Courier New"/>
            <w:color w:val="000000"/>
            <w:sz w:val="20"/>
            <w:szCs w:val="20"/>
            <w:shd w:val="clear" w:color="auto" w:fill="FFFFFF"/>
          </w:rPr>
          <w:t>YEARS_EDUC = DEMO17;</w:t>
        </w:r>
      </w:ins>
    </w:p>
    <w:p w14:paraId="40B878DF" w14:textId="77777777" w:rsidR="00B6609B" w:rsidRDefault="00B6609B" w:rsidP="00B6609B">
      <w:pPr>
        <w:autoSpaceDE w:val="0"/>
        <w:autoSpaceDN w:val="0"/>
        <w:adjustRightInd w:val="0"/>
        <w:spacing w:after="0" w:line="240" w:lineRule="auto"/>
        <w:rPr>
          <w:ins w:id="75" w:author="Windows User" w:date="2019-08-07T15:17:00Z"/>
          <w:rFonts w:ascii="Courier New" w:hAnsi="Courier New" w:cs="Courier New"/>
          <w:color w:val="000000"/>
          <w:sz w:val="20"/>
          <w:szCs w:val="20"/>
          <w:shd w:val="clear" w:color="auto" w:fill="FFFFFF"/>
        </w:rPr>
      </w:pPr>
      <w:ins w:id="76" w:author="Windows User" w:date="2019-08-07T15:17:00Z">
        <w:r>
          <w:rPr>
            <w:rFonts w:ascii="Courier New" w:hAnsi="Courier New" w:cs="Courier New"/>
            <w:color w:val="000000"/>
            <w:sz w:val="20"/>
            <w:szCs w:val="20"/>
            <w:shd w:val="clear" w:color="auto" w:fill="FFFFFF"/>
          </w:rPr>
          <w:t>WHERE_EDUC = DEMO171;</w:t>
        </w:r>
      </w:ins>
    </w:p>
    <w:p w14:paraId="0001CEFE" w14:textId="77777777" w:rsidR="00B6609B" w:rsidRDefault="00B6609B" w:rsidP="00B6609B">
      <w:pPr>
        <w:autoSpaceDE w:val="0"/>
        <w:autoSpaceDN w:val="0"/>
        <w:adjustRightInd w:val="0"/>
        <w:spacing w:after="0" w:line="240" w:lineRule="auto"/>
        <w:rPr>
          <w:ins w:id="77" w:author="Windows User" w:date="2019-08-07T15:17:00Z"/>
          <w:rFonts w:ascii="Courier New" w:hAnsi="Courier New" w:cs="Courier New"/>
          <w:color w:val="000000"/>
          <w:sz w:val="20"/>
          <w:szCs w:val="20"/>
          <w:shd w:val="clear" w:color="auto" w:fill="FFFFFF"/>
        </w:rPr>
      </w:pPr>
      <w:ins w:id="78" w:author="Windows User" w:date="2019-08-07T15:17:00Z">
        <w:r>
          <w:rPr>
            <w:rFonts w:ascii="Courier New" w:hAnsi="Courier New" w:cs="Courier New"/>
            <w:color w:val="000000"/>
            <w:sz w:val="20"/>
            <w:szCs w:val="20"/>
            <w:shd w:val="clear" w:color="auto" w:fill="FFFFFF"/>
          </w:rPr>
          <w:t>GRADE_SCHOOL = DEMO18;</w:t>
        </w:r>
      </w:ins>
    </w:p>
    <w:p w14:paraId="606EA0CA" w14:textId="77777777" w:rsidR="00B6609B" w:rsidRDefault="00B6609B" w:rsidP="00B6609B">
      <w:pPr>
        <w:autoSpaceDE w:val="0"/>
        <w:autoSpaceDN w:val="0"/>
        <w:adjustRightInd w:val="0"/>
        <w:spacing w:after="0" w:line="240" w:lineRule="auto"/>
        <w:rPr>
          <w:ins w:id="79" w:author="Windows User" w:date="2019-08-07T15:17:00Z"/>
          <w:rFonts w:ascii="Courier New" w:hAnsi="Courier New" w:cs="Courier New"/>
          <w:color w:val="000000"/>
          <w:sz w:val="20"/>
          <w:szCs w:val="20"/>
          <w:shd w:val="clear" w:color="auto" w:fill="FFFFFF"/>
        </w:rPr>
      </w:pPr>
      <w:ins w:id="80" w:author="Windows User" w:date="2019-08-07T15:17:00Z">
        <w:r>
          <w:rPr>
            <w:rFonts w:ascii="Courier New" w:hAnsi="Courier New" w:cs="Courier New"/>
            <w:color w:val="000000"/>
            <w:sz w:val="20"/>
            <w:szCs w:val="20"/>
            <w:shd w:val="clear" w:color="auto" w:fill="FFFFFF"/>
          </w:rPr>
          <w:t>HIGHEST_DEGREE = DEMO19;</w:t>
        </w:r>
      </w:ins>
    </w:p>
    <w:p w14:paraId="0F1B6045" w14:textId="77777777" w:rsidR="00B6609B" w:rsidRDefault="00B6609B" w:rsidP="00B6609B">
      <w:pPr>
        <w:autoSpaceDE w:val="0"/>
        <w:autoSpaceDN w:val="0"/>
        <w:adjustRightInd w:val="0"/>
        <w:spacing w:after="0" w:line="240" w:lineRule="auto"/>
        <w:rPr>
          <w:ins w:id="81" w:author="Windows User" w:date="2019-08-07T15:17:00Z"/>
          <w:rFonts w:ascii="Courier New" w:hAnsi="Courier New" w:cs="Courier New"/>
          <w:color w:val="000000"/>
          <w:sz w:val="20"/>
          <w:szCs w:val="20"/>
          <w:shd w:val="clear" w:color="auto" w:fill="FFFFFF"/>
        </w:rPr>
      </w:pPr>
      <w:ins w:id="82" w:author="Windows User" w:date="2019-08-07T15:17:00Z">
        <w:r>
          <w:rPr>
            <w:rFonts w:ascii="Courier New" w:hAnsi="Courier New" w:cs="Courier New"/>
            <w:color w:val="000000"/>
            <w:sz w:val="20"/>
            <w:szCs w:val="20"/>
            <w:shd w:val="clear" w:color="auto" w:fill="FFFFFF"/>
          </w:rPr>
          <w:t>HIGHEST_DEGREE_OTHER = DEMO19Oher;</w:t>
        </w:r>
      </w:ins>
    </w:p>
    <w:p w14:paraId="2848F436" w14:textId="77777777" w:rsidR="00B6609B" w:rsidRDefault="00B6609B" w:rsidP="00B6609B">
      <w:pPr>
        <w:autoSpaceDE w:val="0"/>
        <w:autoSpaceDN w:val="0"/>
        <w:adjustRightInd w:val="0"/>
        <w:spacing w:after="0" w:line="240" w:lineRule="auto"/>
        <w:rPr>
          <w:ins w:id="83" w:author="Windows User" w:date="2019-08-07T15:17:00Z"/>
          <w:rFonts w:ascii="Courier New" w:hAnsi="Courier New" w:cs="Courier New"/>
          <w:color w:val="000000"/>
          <w:sz w:val="20"/>
          <w:szCs w:val="20"/>
          <w:shd w:val="clear" w:color="auto" w:fill="FFFFFF"/>
        </w:rPr>
      </w:pPr>
      <w:ins w:id="84" w:author="Windows User" w:date="2019-08-07T15:17:00Z">
        <w:r>
          <w:rPr>
            <w:rFonts w:ascii="Courier New" w:hAnsi="Courier New" w:cs="Courier New"/>
            <w:color w:val="008000"/>
            <w:sz w:val="20"/>
            <w:szCs w:val="20"/>
            <w:shd w:val="clear" w:color="auto" w:fill="FFFFFF"/>
          </w:rPr>
          <w:t>*ETHNIC = DEMO110 -- question not asked -- included in Identification variables;</w:t>
        </w:r>
      </w:ins>
    </w:p>
    <w:p w14:paraId="11CD777D" w14:textId="77777777" w:rsidR="00B6609B" w:rsidRDefault="00B6609B" w:rsidP="00B6609B">
      <w:pPr>
        <w:autoSpaceDE w:val="0"/>
        <w:autoSpaceDN w:val="0"/>
        <w:adjustRightInd w:val="0"/>
        <w:spacing w:after="0" w:line="240" w:lineRule="auto"/>
        <w:rPr>
          <w:ins w:id="85" w:author="Windows User" w:date="2019-08-07T15:17:00Z"/>
          <w:rFonts w:ascii="Courier New" w:hAnsi="Courier New" w:cs="Courier New"/>
          <w:color w:val="000000"/>
          <w:sz w:val="20"/>
          <w:szCs w:val="20"/>
          <w:shd w:val="clear" w:color="auto" w:fill="FFFFFF"/>
        </w:rPr>
      </w:pPr>
      <w:ins w:id="86" w:author="Windows User" w:date="2019-08-07T15:17:00Z">
        <w:r>
          <w:rPr>
            <w:rFonts w:ascii="Courier New" w:hAnsi="Courier New" w:cs="Courier New"/>
            <w:color w:val="008000"/>
            <w:sz w:val="20"/>
            <w:szCs w:val="20"/>
            <w:shd w:val="clear" w:color="auto" w:fill="FFFFFF"/>
          </w:rPr>
          <w:t>*ETHNIC_OTHER = DEMO110Other -- question not asked -- included in Identification variables;</w:t>
        </w:r>
      </w:ins>
    </w:p>
    <w:p w14:paraId="126DAEE9" w14:textId="77777777" w:rsidR="00B6609B" w:rsidRDefault="00B6609B" w:rsidP="00B6609B">
      <w:pPr>
        <w:autoSpaceDE w:val="0"/>
        <w:autoSpaceDN w:val="0"/>
        <w:adjustRightInd w:val="0"/>
        <w:spacing w:after="0" w:line="240" w:lineRule="auto"/>
        <w:rPr>
          <w:ins w:id="87" w:author="Windows User" w:date="2019-08-07T15:17:00Z"/>
          <w:rFonts w:ascii="Courier New" w:hAnsi="Courier New" w:cs="Courier New"/>
          <w:color w:val="000000"/>
          <w:sz w:val="20"/>
          <w:szCs w:val="20"/>
          <w:shd w:val="clear" w:color="auto" w:fill="FFFFFF"/>
        </w:rPr>
      </w:pPr>
      <w:ins w:id="88" w:author="Windows User" w:date="2019-08-07T15:17:00Z">
        <w:r>
          <w:rPr>
            <w:rFonts w:ascii="Courier New" w:hAnsi="Courier New" w:cs="Courier New"/>
            <w:color w:val="000000"/>
            <w:sz w:val="20"/>
            <w:szCs w:val="20"/>
            <w:shd w:val="clear" w:color="auto" w:fill="FFFFFF"/>
          </w:rPr>
          <w:t>RELIGION = DEMO111;</w:t>
        </w:r>
      </w:ins>
    </w:p>
    <w:p w14:paraId="14DBD27A" w14:textId="77777777" w:rsidR="00B6609B" w:rsidRDefault="00B6609B" w:rsidP="00B6609B">
      <w:pPr>
        <w:autoSpaceDE w:val="0"/>
        <w:autoSpaceDN w:val="0"/>
        <w:adjustRightInd w:val="0"/>
        <w:spacing w:after="0" w:line="240" w:lineRule="auto"/>
        <w:rPr>
          <w:ins w:id="89" w:author="Windows User" w:date="2019-08-07T15:17:00Z"/>
          <w:rFonts w:ascii="Courier New" w:hAnsi="Courier New" w:cs="Courier New"/>
          <w:color w:val="000000"/>
          <w:sz w:val="20"/>
          <w:szCs w:val="20"/>
          <w:shd w:val="clear" w:color="auto" w:fill="FFFFFF"/>
        </w:rPr>
      </w:pPr>
      <w:ins w:id="90" w:author="Windows User" w:date="2019-08-07T15:17:00Z">
        <w:r>
          <w:rPr>
            <w:rFonts w:ascii="Courier New" w:hAnsi="Courier New" w:cs="Courier New"/>
            <w:color w:val="000000"/>
            <w:sz w:val="20"/>
            <w:szCs w:val="20"/>
            <w:shd w:val="clear" w:color="auto" w:fill="FFFFFF"/>
          </w:rPr>
          <w:t>RELIGION_OTHER = DEMO111Other;</w:t>
        </w:r>
      </w:ins>
    </w:p>
    <w:p w14:paraId="50263DC7" w14:textId="77777777" w:rsidR="00B6609B" w:rsidRDefault="00B6609B" w:rsidP="00B6609B">
      <w:pPr>
        <w:autoSpaceDE w:val="0"/>
        <w:autoSpaceDN w:val="0"/>
        <w:adjustRightInd w:val="0"/>
        <w:spacing w:after="0" w:line="240" w:lineRule="auto"/>
        <w:rPr>
          <w:ins w:id="91" w:author="Windows User" w:date="2019-08-07T15:17:00Z"/>
          <w:rFonts w:ascii="Courier New" w:hAnsi="Courier New" w:cs="Courier New"/>
          <w:color w:val="000000"/>
          <w:sz w:val="20"/>
          <w:szCs w:val="20"/>
          <w:shd w:val="clear" w:color="auto" w:fill="FFFFFF"/>
        </w:rPr>
      </w:pPr>
      <w:ins w:id="92" w:author="Windows User" w:date="2019-08-07T15:17:00Z">
        <w:r>
          <w:rPr>
            <w:rFonts w:ascii="Courier New" w:hAnsi="Courier New" w:cs="Courier New"/>
            <w:color w:val="000000"/>
            <w:sz w:val="20"/>
            <w:szCs w:val="20"/>
            <w:shd w:val="clear" w:color="auto" w:fill="FFFFFF"/>
          </w:rPr>
          <w:t>JEWISH_AorS = DEMO112;</w:t>
        </w:r>
      </w:ins>
    </w:p>
    <w:p w14:paraId="661CE29E" w14:textId="77777777" w:rsidR="00B6609B" w:rsidRDefault="00B6609B" w:rsidP="00B6609B">
      <w:pPr>
        <w:autoSpaceDE w:val="0"/>
        <w:autoSpaceDN w:val="0"/>
        <w:adjustRightInd w:val="0"/>
        <w:spacing w:after="0" w:line="240" w:lineRule="auto"/>
        <w:rPr>
          <w:ins w:id="93" w:author="Windows User" w:date="2019-08-07T15:17:00Z"/>
          <w:rFonts w:ascii="Courier New" w:hAnsi="Courier New" w:cs="Courier New"/>
          <w:color w:val="000000"/>
          <w:sz w:val="20"/>
          <w:szCs w:val="20"/>
          <w:shd w:val="clear" w:color="auto" w:fill="FFFFFF"/>
        </w:rPr>
      </w:pPr>
      <w:ins w:id="94" w:author="Windows User" w:date="2019-08-07T15:17:00Z">
        <w:r>
          <w:rPr>
            <w:rFonts w:ascii="Courier New" w:hAnsi="Courier New" w:cs="Courier New"/>
            <w:color w:val="000000"/>
            <w:sz w:val="20"/>
            <w:szCs w:val="20"/>
            <w:shd w:val="clear" w:color="auto" w:fill="FFFFFF"/>
          </w:rPr>
          <w:t>INSURANCE = DEMO130;</w:t>
        </w:r>
      </w:ins>
    </w:p>
    <w:p w14:paraId="7D2EB3BE" w14:textId="77777777" w:rsidR="00B6609B" w:rsidRDefault="00B6609B" w:rsidP="00B6609B">
      <w:pPr>
        <w:autoSpaceDE w:val="0"/>
        <w:autoSpaceDN w:val="0"/>
        <w:adjustRightInd w:val="0"/>
        <w:spacing w:after="0" w:line="240" w:lineRule="auto"/>
        <w:rPr>
          <w:ins w:id="95" w:author="Windows User" w:date="2019-08-07T15:17:00Z"/>
          <w:rFonts w:ascii="Courier New" w:hAnsi="Courier New" w:cs="Courier New"/>
          <w:color w:val="000000"/>
          <w:sz w:val="20"/>
          <w:szCs w:val="20"/>
          <w:shd w:val="clear" w:color="auto" w:fill="FFFFFF"/>
        </w:rPr>
      </w:pPr>
      <w:ins w:id="96" w:author="Windows User" w:date="2019-08-07T15:17:00Z">
        <w:r>
          <w:rPr>
            <w:rFonts w:ascii="Courier New" w:hAnsi="Courier New" w:cs="Courier New"/>
            <w:color w:val="000000"/>
            <w:sz w:val="20"/>
            <w:szCs w:val="20"/>
            <w:shd w:val="clear" w:color="auto" w:fill="FFFFFF"/>
          </w:rPr>
          <w:t>INS_POLICY_NUM = DEMO1302;</w:t>
        </w:r>
      </w:ins>
    </w:p>
    <w:p w14:paraId="03B272E4" w14:textId="77777777" w:rsidR="00B6609B" w:rsidRDefault="00B6609B" w:rsidP="00B6609B">
      <w:pPr>
        <w:autoSpaceDE w:val="0"/>
        <w:autoSpaceDN w:val="0"/>
        <w:adjustRightInd w:val="0"/>
        <w:spacing w:after="0" w:line="240" w:lineRule="auto"/>
        <w:rPr>
          <w:ins w:id="97" w:author="Windows User" w:date="2019-08-07T15:17:00Z"/>
          <w:rFonts w:ascii="Courier New" w:hAnsi="Courier New" w:cs="Courier New"/>
          <w:color w:val="000000"/>
          <w:sz w:val="20"/>
          <w:szCs w:val="20"/>
          <w:shd w:val="clear" w:color="auto" w:fill="FFFFFF"/>
        </w:rPr>
      </w:pPr>
      <w:ins w:id="98" w:author="Windows User" w:date="2019-08-07T15:17:00Z">
        <w:r>
          <w:rPr>
            <w:rFonts w:ascii="Courier New" w:hAnsi="Courier New" w:cs="Courier New"/>
            <w:color w:val="000000"/>
            <w:sz w:val="20"/>
            <w:szCs w:val="20"/>
            <w:shd w:val="clear" w:color="auto" w:fill="FFFFFF"/>
          </w:rPr>
          <w:t>MEDICARE = DEMO131;</w:t>
        </w:r>
      </w:ins>
    </w:p>
    <w:p w14:paraId="6FEE59D6" w14:textId="77777777" w:rsidR="00B6609B" w:rsidRDefault="00B6609B" w:rsidP="00B6609B">
      <w:pPr>
        <w:autoSpaceDE w:val="0"/>
        <w:autoSpaceDN w:val="0"/>
        <w:adjustRightInd w:val="0"/>
        <w:spacing w:after="0" w:line="240" w:lineRule="auto"/>
        <w:rPr>
          <w:ins w:id="99" w:author="Windows User" w:date="2019-08-07T15:17:00Z"/>
          <w:rFonts w:ascii="Courier New" w:hAnsi="Courier New" w:cs="Courier New"/>
          <w:color w:val="000000"/>
          <w:sz w:val="20"/>
          <w:szCs w:val="20"/>
          <w:shd w:val="clear" w:color="auto" w:fill="FFFFFF"/>
        </w:rPr>
      </w:pPr>
      <w:ins w:id="100" w:author="Windows User" w:date="2019-08-07T15:17:00Z">
        <w:r>
          <w:rPr>
            <w:rFonts w:ascii="Courier New" w:hAnsi="Courier New" w:cs="Courier New"/>
            <w:color w:val="000000"/>
            <w:sz w:val="20"/>
            <w:szCs w:val="20"/>
            <w:shd w:val="clear" w:color="auto" w:fill="FFFFFF"/>
          </w:rPr>
          <w:t>WORK = DEMO21;</w:t>
        </w:r>
      </w:ins>
    </w:p>
    <w:p w14:paraId="25F94BBF" w14:textId="77777777" w:rsidR="00B6609B" w:rsidRDefault="00B6609B" w:rsidP="00B6609B">
      <w:pPr>
        <w:autoSpaceDE w:val="0"/>
        <w:autoSpaceDN w:val="0"/>
        <w:adjustRightInd w:val="0"/>
        <w:spacing w:after="0" w:line="240" w:lineRule="auto"/>
        <w:rPr>
          <w:ins w:id="101" w:author="Windows User" w:date="2019-08-07T15:17:00Z"/>
          <w:rFonts w:ascii="Courier New" w:hAnsi="Courier New" w:cs="Courier New"/>
          <w:color w:val="000000"/>
          <w:sz w:val="20"/>
          <w:szCs w:val="20"/>
          <w:shd w:val="clear" w:color="auto" w:fill="FFFFFF"/>
        </w:rPr>
      </w:pPr>
      <w:ins w:id="102" w:author="Windows User" w:date="2019-08-07T15:17:00Z">
        <w:r>
          <w:rPr>
            <w:rFonts w:ascii="Courier New" w:hAnsi="Courier New" w:cs="Courier New"/>
            <w:color w:val="000000"/>
            <w:sz w:val="20"/>
            <w:szCs w:val="20"/>
            <w:shd w:val="clear" w:color="auto" w:fill="FFFFFF"/>
          </w:rPr>
          <w:t>AGE_STOP_WORK = DEMO211;</w:t>
        </w:r>
      </w:ins>
    </w:p>
    <w:p w14:paraId="67DBB287" w14:textId="77777777" w:rsidR="00B6609B" w:rsidRDefault="00B6609B" w:rsidP="00B6609B">
      <w:pPr>
        <w:autoSpaceDE w:val="0"/>
        <w:autoSpaceDN w:val="0"/>
        <w:adjustRightInd w:val="0"/>
        <w:spacing w:after="0" w:line="240" w:lineRule="auto"/>
        <w:rPr>
          <w:ins w:id="103" w:author="Windows User" w:date="2019-08-07T15:17:00Z"/>
          <w:rFonts w:ascii="Courier New" w:hAnsi="Courier New" w:cs="Courier New"/>
          <w:color w:val="000000"/>
          <w:sz w:val="20"/>
          <w:szCs w:val="20"/>
          <w:shd w:val="clear" w:color="auto" w:fill="FFFFFF"/>
        </w:rPr>
      </w:pPr>
      <w:ins w:id="104" w:author="Windows User" w:date="2019-08-07T15:17:00Z">
        <w:r>
          <w:rPr>
            <w:rFonts w:ascii="Courier New" w:hAnsi="Courier New" w:cs="Courier New"/>
            <w:color w:val="000000"/>
            <w:sz w:val="20"/>
            <w:szCs w:val="20"/>
            <w:shd w:val="clear" w:color="auto" w:fill="FFFFFF"/>
          </w:rPr>
          <w:t>RETIRE_MONTH = DEMO22Month;</w:t>
        </w:r>
      </w:ins>
    </w:p>
    <w:p w14:paraId="725CE491" w14:textId="77777777" w:rsidR="00B6609B" w:rsidRDefault="00B6609B" w:rsidP="00B6609B">
      <w:pPr>
        <w:autoSpaceDE w:val="0"/>
        <w:autoSpaceDN w:val="0"/>
        <w:adjustRightInd w:val="0"/>
        <w:spacing w:after="0" w:line="240" w:lineRule="auto"/>
        <w:rPr>
          <w:ins w:id="105" w:author="Windows User" w:date="2019-08-07T15:17:00Z"/>
          <w:rFonts w:ascii="Courier New" w:hAnsi="Courier New" w:cs="Courier New"/>
          <w:color w:val="000000"/>
          <w:sz w:val="20"/>
          <w:szCs w:val="20"/>
          <w:shd w:val="clear" w:color="auto" w:fill="FFFFFF"/>
        </w:rPr>
      </w:pPr>
      <w:ins w:id="106" w:author="Windows User" w:date="2019-08-07T15:17:00Z">
        <w:r>
          <w:rPr>
            <w:rFonts w:ascii="Courier New" w:hAnsi="Courier New" w:cs="Courier New"/>
            <w:color w:val="000000"/>
            <w:sz w:val="20"/>
            <w:szCs w:val="20"/>
            <w:shd w:val="clear" w:color="auto" w:fill="FFFFFF"/>
          </w:rPr>
          <w:t>RETIRE_YEAR = DEMO22YEAR;</w:t>
        </w:r>
      </w:ins>
    </w:p>
    <w:p w14:paraId="70B994B8" w14:textId="77777777" w:rsidR="00B6609B" w:rsidRDefault="00B6609B" w:rsidP="00B6609B">
      <w:pPr>
        <w:autoSpaceDE w:val="0"/>
        <w:autoSpaceDN w:val="0"/>
        <w:adjustRightInd w:val="0"/>
        <w:spacing w:after="0" w:line="240" w:lineRule="auto"/>
        <w:rPr>
          <w:ins w:id="107" w:author="Windows User" w:date="2019-08-07T15:17:00Z"/>
          <w:rFonts w:ascii="Courier New" w:hAnsi="Courier New" w:cs="Courier New"/>
          <w:color w:val="000000"/>
          <w:sz w:val="20"/>
          <w:szCs w:val="20"/>
          <w:shd w:val="clear" w:color="auto" w:fill="FFFFFF"/>
        </w:rPr>
      </w:pPr>
      <w:ins w:id="108" w:author="Windows User" w:date="2019-08-07T15:17:00Z">
        <w:r>
          <w:rPr>
            <w:rFonts w:ascii="Courier New" w:hAnsi="Courier New" w:cs="Courier New"/>
            <w:color w:val="000000"/>
            <w:sz w:val="20"/>
            <w:szCs w:val="20"/>
            <w:shd w:val="clear" w:color="auto" w:fill="FFFFFF"/>
          </w:rPr>
          <w:t>WHY_RETIRE = DEMO222;</w:t>
        </w:r>
      </w:ins>
    </w:p>
    <w:p w14:paraId="1A8B5566" w14:textId="77777777" w:rsidR="00B6609B" w:rsidRDefault="00B6609B" w:rsidP="00B6609B">
      <w:pPr>
        <w:autoSpaceDE w:val="0"/>
        <w:autoSpaceDN w:val="0"/>
        <w:adjustRightInd w:val="0"/>
        <w:spacing w:after="0" w:line="240" w:lineRule="auto"/>
        <w:rPr>
          <w:ins w:id="109" w:author="Windows User" w:date="2019-08-07T15:17:00Z"/>
          <w:rFonts w:ascii="Courier New" w:hAnsi="Courier New" w:cs="Courier New"/>
          <w:color w:val="000000"/>
          <w:sz w:val="20"/>
          <w:szCs w:val="20"/>
          <w:shd w:val="clear" w:color="auto" w:fill="FFFFFF"/>
        </w:rPr>
      </w:pPr>
      <w:ins w:id="110" w:author="Windows User" w:date="2019-08-07T15:17:00Z">
        <w:r>
          <w:rPr>
            <w:rFonts w:ascii="Courier New" w:hAnsi="Courier New" w:cs="Courier New"/>
            <w:color w:val="000000"/>
            <w:sz w:val="20"/>
            <w:szCs w:val="20"/>
            <w:shd w:val="clear" w:color="auto" w:fill="FFFFFF"/>
          </w:rPr>
          <w:t>WHY_RETIRE_OTHER = DEMO222Oher;</w:t>
        </w:r>
      </w:ins>
    </w:p>
    <w:p w14:paraId="6E57FBF3" w14:textId="77777777" w:rsidR="00B6609B" w:rsidRDefault="00B6609B" w:rsidP="00B6609B">
      <w:pPr>
        <w:autoSpaceDE w:val="0"/>
        <w:autoSpaceDN w:val="0"/>
        <w:adjustRightInd w:val="0"/>
        <w:spacing w:after="0" w:line="240" w:lineRule="auto"/>
        <w:rPr>
          <w:ins w:id="111" w:author="Windows User" w:date="2019-08-07T15:17:00Z"/>
          <w:rFonts w:ascii="Courier New" w:hAnsi="Courier New" w:cs="Courier New"/>
          <w:color w:val="000000"/>
          <w:sz w:val="20"/>
          <w:szCs w:val="20"/>
          <w:shd w:val="clear" w:color="auto" w:fill="FFFFFF"/>
        </w:rPr>
      </w:pPr>
      <w:ins w:id="112" w:author="Windows User" w:date="2019-08-07T15:17:00Z">
        <w:r>
          <w:rPr>
            <w:rFonts w:ascii="Courier New" w:hAnsi="Courier New" w:cs="Courier New"/>
            <w:color w:val="000000"/>
            <w:sz w:val="20"/>
            <w:szCs w:val="20"/>
            <w:shd w:val="clear" w:color="auto" w:fill="FFFFFF"/>
          </w:rPr>
          <w:t>OCCUPATION = DEMO23Title;</w:t>
        </w:r>
      </w:ins>
    </w:p>
    <w:p w14:paraId="40698792" w14:textId="77777777" w:rsidR="00B6609B" w:rsidRDefault="00B6609B" w:rsidP="00B6609B">
      <w:pPr>
        <w:autoSpaceDE w:val="0"/>
        <w:autoSpaceDN w:val="0"/>
        <w:adjustRightInd w:val="0"/>
        <w:spacing w:after="0" w:line="240" w:lineRule="auto"/>
        <w:rPr>
          <w:ins w:id="113" w:author="Windows User" w:date="2019-08-07T15:17:00Z"/>
          <w:rFonts w:ascii="Courier New" w:hAnsi="Courier New" w:cs="Courier New"/>
          <w:color w:val="000000"/>
          <w:sz w:val="20"/>
          <w:szCs w:val="20"/>
          <w:shd w:val="clear" w:color="auto" w:fill="FFFFFF"/>
        </w:rPr>
      </w:pPr>
      <w:ins w:id="114" w:author="Windows User" w:date="2019-08-07T15:17:00Z">
        <w:r>
          <w:rPr>
            <w:rFonts w:ascii="Courier New" w:hAnsi="Courier New" w:cs="Courier New"/>
            <w:color w:val="000000"/>
            <w:sz w:val="20"/>
            <w:szCs w:val="20"/>
            <w:shd w:val="clear" w:color="auto" w:fill="FFFFFF"/>
          </w:rPr>
          <w:t>WORK_NOW = DEMO25Paid;</w:t>
        </w:r>
      </w:ins>
    </w:p>
    <w:p w14:paraId="2B82D444" w14:textId="77777777" w:rsidR="00B6609B" w:rsidRDefault="00B6609B" w:rsidP="00B6609B">
      <w:pPr>
        <w:autoSpaceDE w:val="0"/>
        <w:autoSpaceDN w:val="0"/>
        <w:adjustRightInd w:val="0"/>
        <w:spacing w:after="0" w:line="240" w:lineRule="auto"/>
        <w:rPr>
          <w:ins w:id="115" w:author="Windows User" w:date="2019-08-07T15:17:00Z"/>
          <w:rFonts w:ascii="Courier New" w:hAnsi="Courier New" w:cs="Courier New"/>
          <w:color w:val="000000"/>
          <w:sz w:val="20"/>
          <w:szCs w:val="20"/>
          <w:shd w:val="clear" w:color="auto" w:fill="FFFFFF"/>
        </w:rPr>
      </w:pPr>
      <w:ins w:id="116" w:author="Windows User" w:date="2019-08-07T15:17:00Z">
        <w:r>
          <w:rPr>
            <w:rFonts w:ascii="Courier New" w:hAnsi="Courier New" w:cs="Courier New"/>
            <w:color w:val="000000"/>
            <w:sz w:val="20"/>
            <w:szCs w:val="20"/>
            <w:shd w:val="clear" w:color="auto" w:fill="FFFFFF"/>
          </w:rPr>
          <w:t>WORK_NOW_VOL_HRS = DEMO26VolHrs;</w:t>
        </w:r>
      </w:ins>
    </w:p>
    <w:p w14:paraId="55160194" w14:textId="77777777" w:rsidR="00B6609B" w:rsidRDefault="00B6609B" w:rsidP="00B6609B">
      <w:pPr>
        <w:autoSpaceDE w:val="0"/>
        <w:autoSpaceDN w:val="0"/>
        <w:adjustRightInd w:val="0"/>
        <w:spacing w:after="0" w:line="240" w:lineRule="auto"/>
        <w:rPr>
          <w:ins w:id="117" w:author="Windows User" w:date="2019-08-07T15:17:00Z"/>
          <w:rFonts w:ascii="Courier New" w:hAnsi="Courier New" w:cs="Courier New"/>
          <w:color w:val="000000"/>
          <w:sz w:val="20"/>
          <w:szCs w:val="20"/>
          <w:shd w:val="clear" w:color="auto" w:fill="FFFFFF"/>
        </w:rPr>
      </w:pPr>
      <w:ins w:id="118" w:author="Windows User" w:date="2019-08-07T15:17:00Z">
        <w:r>
          <w:rPr>
            <w:rFonts w:ascii="Courier New" w:hAnsi="Courier New" w:cs="Courier New"/>
            <w:color w:val="000000"/>
            <w:sz w:val="20"/>
            <w:szCs w:val="20"/>
            <w:shd w:val="clear" w:color="auto" w:fill="FFFFFF"/>
          </w:rPr>
          <w:t>WORK_NOW_PAY_HRS = DEMO26PaidHrs;</w:t>
        </w:r>
      </w:ins>
    </w:p>
    <w:p w14:paraId="4847728B" w14:textId="77777777" w:rsidR="00B6609B" w:rsidRDefault="00B6609B" w:rsidP="00B6609B">
      <w:pPr>
        <w:autoSpaceDE w:val="0"/>
        <w:autoSpaceDN w:val="0"/>
        <w:adjustRightInd w:val="0"/>
        <w:spacing w:after="0" w:line="240" w:lineRule="auto"/>
        <w:rPr>
          <w:ins w:id="119" w:author="Windows User" w:date="2019-08-07T15:17:00Z"/>
          <w:rFonts w:ascii="Courier New" w:hAnsi="Courier New" w:cs="Courier New"/>
          <w:color w:val="000000"/>
          <w:sz w:val="20"/>
          <w:szCs w:val="20"/>
          <w:shd w:val="clear" w:color="auto" w:fill="FFFFFF"/>
        </w:rPr>
      </w:pPr>
      <w:ins w:id="120" w:author="Windows User" w:date="2019-08-07T15:17:00Z">
        <w:r>
          <w:rPr>
            <w:rFonts w:ascii="Courier New" w:hAnsi="Courier New" w:cs="Courier New"/>
            <w:color w:val="000000"/>
            <w:sz w:val="20"/>
            <w:szCs w:val="20"/>
            <w:shd w:val="clear" w:color="auto" w:fill="FFFFFF"/>
          </w:rPr>
          <w:t>INCOME = DEMO27;</w:t>
        </w:r>
      </w:ins>
    </w:p>
    <w:p w14:paraId="780207EC" w14:textId="77777777" w:rsidR="00B6609B" w:rsidRDefault="00B6609B" w:rsidP="00B6609B">
      <w:pPr>
        <w:autoSpaceDE w:val="0"/>
        <w:autoSpaceDN w:val="0"/>
        <w:adjustRightInd w:val="0"/>
        <w:spacing w:after="0" w:line="240" w:lineRule="auto"/>
        <w:rPr>
          <w:ins w:id="121" w:author="Windows User" w:date="2019-08-07T15:17:00Z"/>
          <w:rFonts w:ascii="Courier New" w:hAnsi="Courier New" w:cs="Courier New"/>
          <w:color w:val="000000"/>
          <w:sz w:val="20"/>
          <w:szCs w:val="20"/>
          <w:shd w:val="clear" w:color="auto" w:fill="FFFFFF"/>
        </w:rPr>
      </w:pPr>
      <w:ins w:id="122" w:author="Windows User" w:date="2019-08-07T15:17:00Z">
        <w:r>
          <w:rPr>
            <w:rFonts w:ascii="Courier New" w:hAnsi="Courier New" w:cs="Courier New"/>
            <w:color w:val="000000"/>
            <w:sz w:val="20"/>
            <w:szCs w:val="20"/>
            <w:shd w:val="clear" w:color="auto" w:fill="FFFFFF"/>
          </w:rPr>
          <w:t>MARITAL = DEMO31;</w:t>
        </w:r>
      </w:ins>
    </w:p>
    <w:p w14:paraId="00F6E93E" w14:textId="77777777" w:rsidR="00B6609B" w:rsidRDefault="00B6609B" w:rsidP="00B6609B">
      <w:pPr>
        <w:autoSpaceDE w:val="0"/>
        <w:autoSpaceDN w:val="0"/>
        <w:adjustRightInd w:val="0"/>
        <w:spacing w:after="0" w:line="240" w:lineRule="auto"/>
        <w:rPr>
          <w:ins w:id="123" w:author="Windows User" w:date="2019-08-07T15:17:00Z"/>
          <w:rFonts w:ascii="Courier New" w:hAnsi="Courier New" w:cs="Courier New"/>
          <w:color w:val="000000"/>
          <w:sz w:val="20"/>
          <w:szCs w:val="20"/>
          <w:shd w:val="clear" w:color="auto" w:fill="FFFFFF"/>
        </w:rPr>
      </w:pPr>
      <w:ins w:id="124" w:author="Windows User" w:date="2019-08-07T15:17:00Z">
        <w:r>
          <w:rPr>
            <w:rFonts w:ascii="Courier New" w:hAnsi="Courier New" w:cs="Courier New"/>
            <w:color w:val="000000"/>
            <w:sz w:val="20"/>
            <w:szCs w:val="20"/>
            <w:shd w:val="clear" w:color="auto" w:fill="FFFFFF"/>
          </w:rPr>
          <w:t>YEARS_MARRIED = DEMO32;</w:t>
        </w:r>
      </w:ins>
    </w:p>
    <w:p w14:paraId="1B5E906B" w14:textId="77777777" w:rsidR="00B6609B" w:rsidRDefault="00B6609B" w:rsidP="00B6609B">
      <w:pPr>
        <w:autoSpaceDE w:val="0"/>
        <w:autoSpaceDN w:val="0"/>
        <w:adjustRightInd w:val="0"/>
        <w:spacing w:after="0" w:line="240" w:lineRule="auto"/>
        <w:rPr>
          <w:ins w:id="125" w:author="Windows User" w:date="2019-08-07T15:17:00Z"/>
          <w:rFonts w:ascii="Courier New" w:hAnsi="Courier New" w:cs="Courier New"/>
          <w:color w:val="000000"/>
          <w:sz w:val="20"/>
          <w:szCs w:val="20"/>
          <w:shd w:val="clear" w:color="auto" w:fill="FFFFFF"/>
        </w:rPr>
      </w:pPr>
      <w:ins w:id="126" w:author="Windows User" w:date="2019-08-07T15:17:00Z">
        <w:r>
          <w:rPr>
            <w:rFonts w:ascii="Courier New" w:hAnsi="Courier New" w:cs="Courier New"/>
            <w:color w:val="000000"/>
            <w:sz w:val="20"/>
            <w:szCs w:val="20"/>
            <w:shd w:val="clear" w:color="auto" w:fill="FFFFFF"/>
          </w:rPr>
          <w:t>YEAR_END_MARRIAGE = DEMO33;</w:t>
        </w:r>
      </w:ins>
    </w:p>
    <w:p w14:paraId="15D728C0" w14:textId="77777777" w:rsidR="00B6609B" w:rsidRDefault="00B6609B" w:rsidP="00B6609B">
      <w:pPr>
        <w:autoSpaceDE w:val="0"/>
        <w:autoSpaceDN w:val="0"/>
        <w:adjustRightInd w:val="0"/>
        <w:spacing w:after="0" w:line="240" w:lineRule="auto"/>
        <w:rPr>
          <w:ins w:id="127" w:author="Windows User" w:date="2019-08-07T15:17:00Z"/>
          <w:rFonts w:ascii="Courier New" w:hAnsi="Courier New" w:cs="Courier New"/>
          <w:color w:val="000000"/>
          <w:sz w:val="20"/>
          <w:szCs w:val="20"/>
          <w:shd w:val="clear" w:color="auto" w:fill="FFFFFF"/>
        </w:rPr>
      </w:pPr>
      <w:ins w:id="128" w:author="Windows User" w:date="2019-08-07T15:17:00Z">
        <w:r>
          <w:rPr>
            <w:rFonts w:ascii="Courier New" w:hAnsi="Courier New" w:cs="Courier New"/>
            <w:color w:val="000000"/>
            <w:sz w:val="20"/>
            <w:szCs w:val="20"/>
            <w:shd w:val="clear" w:color="auto" w:fill="FFFFFF"/>
          </w:rPr>
          <w:t>TIMES_MARRIED = DEMO34;</w:t>
        </w:r>
      </w:ins>
    </w:p>
    <w:p w14:paraId="7A42FE7D" w14:textId="77777777" w:rsidR="00B6609B" w:rsidRDefault="00B6609B" w:rsidP="00B6609B">
      <w:pPr>
        <w:autoSpaceDE w:val="0"/>
        <w:autoSpaceDN w:val="0"/>
        <w:adjustRightInd w:val="0"/>
        <w:spacing w:after="0" w:line="240" w:lineRule="auto"/>
        <w:rPr>
          <w:ins w:id="129" w:author="Windows User" w:date="2019-08-07T15:17:00Z"/>
          <w:rFonts w:ascii="Courier New" w:hAnsi="Courier New" w:cs="Courier New"/>
          <w:color w:val="000000"/>
          <w:sz w:val="20"/>
          <w:szCs w:val="20"/>
          <w:shd w:val="clear" w:color="auto" w:fill="FFFFFF"/>
        </w:rPr>
      </w:pPr>
      <w:ins w:id="130" w:author="Windows User" w:date="2019-08-07T15:17:00Z">
        <w:r>
          <w:rPr>
            <w:rFonts w:ascii="Courier New" w:hAnsi="Courier New" w:cs="Courier New"/>
            <w:color w:val="000000"/>
            <w:sz w:val="20"/>
            <w:szCs w:val="20"/>
            <w:shd w:val="clear" w:color="auto" w:fill="FFFFFF"/>
          </w:rPr>
          <w:t>RESIDENCE = DEMO51;</w:t>
        </w:r>
      </w:ins>
    </w:p>
    <w:p w14:paraId="7729F476" w14:textId="77777777" w:rsidR="00B6609B" w:rsidRDefault="00B6609B" w:rsidP="00B6609B">
      <w:pPr>
        <w:autoSpaceDE w:val="0"/>
        <w:autoSpaceDN w:val="0"/>
        <w:adjustRightInd w:val="0"/>
        <w:spacing w:after="0" w:line="240" w:lineRule="auto"/>
        <w:rPr>
          <w:ins w:id="131" w:author="Windows User" w:date="2019-08-07T15:17:00Z"/>
          <w:rFonts w:ascii="Courier New" w:hAnsi="Courier New" w:cs="Courier New"/>
          <w:color w:val="000000"/>
          <w:sz w:val="20"/>
          <w:szCs w:val="20"/>
          <w:shd w:val="clear" w:color="auto" w:fill="FFFFFF"/>
        </w:rPr>
      </w:pPr>
      <w:ins w:id="132" w:author="Windows User" w:date="2019-08-07T15:17:00Z">
        <w:r>
          <w:rPr>
            <w:rFonts w:ascii="Courier New" w:hAnsi="Courier New" w:cs="Courier New"/>
            <w:color w:val="000000"/>
            <w:sz w:val="20"/>
            <w:szCs w:val="20"/>
            <w:shd w:val="clear" w:color="auto" w:fill="FFFFFF"/>
          </w:rPr>
          <w:t>RESIDENCE_OTHER = DEMO51Other;</w:t>
        </w:r>
      </w:ins>
    </w:p>
    <w:p w14:paraId="1F943C72" w14:textId="77777777" w:rsidR="00B6609B" w:rsidRDefault="00B6609B" w:rsidP="00B6609B">
      <w:pPr>
        <w:autoSpaceDE w:val="0"/>
        <w:autoSpaceDN w:val="0"/>
        <w:adjustRightInd w:val="0"/>
        <w:spacing w:after="0" w:line="240" w:lineRule="auto"/>
        <w:rPr>
          <w:ins w:id="133" w:author="Windows User" w:date="2019-08-07T15:17:00Z"/>
          <w:rFonts w:ascii="Courier New" w:hAnsi="Courier New" w:cs="Courier New"/>
          <w:color w:val="000000"/>
          <w:sz w:val="20"/>
          <w:szCs w:val="20"/>
          <w:shd w:val="clear" w:color="auto" w:fill="FFFFFF"/>
        </w:rPr>
      </w:pPr>
      <w:ins w:id="134" w:author="Windows User" w:date="2019-08-07T15:17:00Z">
        <w:r>
          <w:rPr>
            <w:rFonts w:ascii="Courier New" w:hAnsi="Courier New" w:cs="Courier New"/>
            <w:color w:val="000000"/>
            <w:sz w:val="20"/>
            <w:szCs w:val="20"/>
            <w:shd w:val="clear" w:color="auto" w:fill="FFFFFF"/>
          </w:rPr>
          <w:t>LIVE_ALONE = DEMO521;</w:t>
        </w:r>
      </w:ins>
    </w:p>
    <w:p w14:paraId="14DF9258" w14:textId="77777777" w:rsidR="00B6609B" w:rsidRDefault="00B6609B" w:rsidP="00B6609B">
      <w:pPr>
        <w:autoSpaceDE w:val="0"/>
        <w:autoSpaceDN w:val="0"/>
        <w:adjustRightInd w:val="0"/>
        <w:spacing w:after="0" w:line="240" w:lineRule="auto"/>
        <w:rPr>
          <w:ins w:id="135" w:author="Windows User" w:date="2019-08-07T15:17:00Z"/>
          <w:rFonts w:ascii="Courier New" w:hAnsi="Courier New" w:cs="Courier New"/>
          <w:color w:val="000000"/>
          <w:sz w:val="20"/>
          <w:szCs w:val="20"/>
          <w:shd w:val="clear" w:color="auto" w:fill="FFFFFF"/>
        </w:rPr>
      </w:pPr>
      <w:ins w:id="136" w:author="Windows User" w:date="2019-08-07T15:17:00Z">
        <w:r>
          <w:rPr>
            <w:rFonts w:ascii="Courier New" w:hAnsi="Courier New" w:cs="Courier New"/>
            <w:color w:val="000000"/>
            <w:sz w:val="20"/>
            <w:szCs w:val="20"/>
            <w:shd w:val="clear" w:color="auto" w:fill="FFFFFF"/>
          </w:rPr>
          <w:t>LIVE_SPOUSE = DEMO522;</w:t>
        </w:r>
      </w:ins>
    </w:p>
    <w:p w14:paraId="5FFE04E5" w14:textId="77777777" w:rsidR="00B6609B" w:rsidRDefault="00B6609B" w:rsidP="00B6609B">
      <w:pPr>
        <w:autoSpaceDE w:val="0"/>
        <w:autoSpaceDN w:val="0"/>
        <w:adjustRightInd w:val="0"/>
        <w:spacing w:after="0" w:line="240" w:lineRule="auto"/>
        <w:rPr>
          <w:ins w:id="137" w:author="Windows User" w:date="2019-08-07T15:17:00Z"/>
          <w:rFonts w:ascii="Courier New" w:hAnsi="Courier New" w:cs="Courier New"/>
          <w:color w:val="000000"/>
          <w:sz w:val="20"/>
          <w:szCs w:val="20"/>
          <w:shd w:val="clear" w:color="auto" w:fill="FFFFFF"/>
        </w:rPr>
      </w:pPr>
      <w:ins w:id="138" w:author="Windows User" w:date="2019-08-07T15:17:00Z">
        <w:r>
          <w:rPr>
            <w:rFonts w:ascii="Courier New" w:hAnsi="Courier New" w:cs="Courier New"/>
            <w:color w:val="000000"/>
            <w:sz w:val="20"/>
            <w:szCs w:val="20"/>
            <w:shd w:val="clear" w:color="auto" w:fill="FFFFFF"/>
          </w:rPr>
          <w:t>LIVE_FRIEND = DEMO523;</w:t>
        </w:r>
      </w:ins>
    </w:p>
    <w:p w14:paraId="2F0EB79C" w14:textId="77777777" w:rsidR="00B6609B" w:rsidRDefault="00B6609B" w:rsidP="00B6609B">
      <w:pPr>
        <w:autoSpaceDE w:val="0"/>
        <w:autoSpaceDN w:val="0"/>
        <w:adjustRightInd w:val="0"/>
        <w:spacing w:after="0" w:line="240" w:lineRule="auto"/>
        <w:rPr>
          <w:ins w:id="139" w:author="Windows User" w:date="2019-08-07T15:17:00Z"/>
          <w:rFonts w:ascii="Courier New" w:hAnsi="Courier New" w:cs="Courier New"/>
          <w:color w:val="000000"/>
          <w:sz w:val="20"/>
          <w:szCs w:val="20"/>
          <w:shd w:val="clear" w:color="auto" w:fill="FFFFFF"/>
        </w:rPr>
      </w:pPr>
      <w:ins w:id="140" w:author="Windows User" w:date="2019-08-07T15:17:00Z">
        <w:r>
          <w:rPr>
            <w:rFonts w:ascii="Courier New" w:hAnsi="Courier New" w:cs="Courier New"/>
            <w:color w:val="000000"/>
            <w:sz w:val="20"/>
            <w:szCs w:val="20"/>
            <w:shd w:val="clear" w:color="auto" w:fill="FFFFFF"/>
          </w:rPr>
          <w:t>LIVE_SIBLING = DEMO524;</w:t>
        </w:r>
      </w:ins>
    </w:p>
    <w:p w14:paraId="62A69D28" w14:textId="77777777" w:rsidR="00B6609B" w:rsidRDefault="00B6609B" w:rsidP="00B6609B">
      <w:pPr>
        <w:autoSpaceDE w:val="0"/>
        <w:autoSpaceDN w:val="0"/>
        <w:adjustRightInd w:val="0"/>
        <w:spacing w:after="0" w:line="240" w:lineRule="auto"/>
        <w:rPr>
          <w:ins w:id="141" w:author="Windows User" w:date="2019-08-07T15:17:00Z"/>
          <w:rFonts w:ascii="Courier New" w:hAnsi="Courier New" w:cs="Courier New"/>
          <w:color w:val="000000"/>
          <w:sz w:val="20"/>
          <w:szCs w:val="20"/>
          <w:shd w:val="clear" w:color="auto" w:fill="FFFFFF"/>
        </w:rPr>
      </w:pPr>
      <w:ins w:id="142" w:author="Windows User" w:date="2019-08-07T15:17:00Z">
        <w:r>
          <w:rPr>
            <w:rFonts w:ascii="Courier New" w:hAnsi="Courier New" w:cs="Courier New"/>
            <w:color w:val="000000"/>
            <w:sz w:val="20"/>
            <w:szCs w:val="20"/>
            <w:shd w:val="clear" w:color="auto" w:fill="FFFFFF"/>
          </w:rPr>
          <w:t>LIVE_CHILD = DEMO525;</w:t>
        </w:r>
      </w:ins>
    </w:p>
    <w:p w14:paraId="2CE7FE4B" w14:textId="77777777" w:rsidR="00B6609B" w:rsidRDefault="00B6609B" w:rsidP="00B6609B">
      <w:pPr>
        <w:autoSpaceDE w:val="0"/>
        <w:autoSpaceDN w:val="0"/>
        <w:adjustRightInd w:val="0"/>
        <w:spacing w:after="0" w:line="240" w:lineRule="auto"/>
        <w:rPr>
          <w:ins w:id="143" w:author="Windows User" w:date="2019-08-07T15:17:00Z"/>
          <w:rFonts w:ascii="Courier New" w:hAnsi="Courier New" w:cs="Courier New"/>
          <w:color w:val="000000"/>
          <w:sz w:val="20"/>
          <w:szCs w:val="20"/>
          <w:shd w:val="clear" w:color="auto" w:fill="FFFFFF"/>
        </w:rPr>
      </w:pPr>
      <w:ins w:id="144" w:author="Windows User" w:date="2019-08-07T15:17:00Z">
        <w:r>
          <w:rPr>
            <w:rFonts w:ascii="Courier New" w:hAnsi="Courier New" w:cs="Courier New"/>
            <w:color w:val="000000"/>
            <w:sz w:val="20"/>
            <w:szCs w:val="20"/>
            <w:shd w:val="clear" w:color="auto" w:fill="FFFFFF"/>
          </w:rPr>
          <w:t>LIVE_OTHER = DEMO526;</w:t>
        </w:r>
      </w:ins>
    </w:p>
    <w:p w14:paraId="5B135943" w14:textId="77777777" w:rsidR="00B6609B" w:rsidRDefault="00B6609B" w:rsidP="00B6609B">
      <w:pPr>
        <w:autoSpaceDE w:val="0"/>
        <w:autoSpaceDN w:val="0"/>
        <w:adjustRightInd w:val="0"/>
        <w:spacing w:after="0" w:line="240" w:lineRule="auto"/>
        <w:rPr>
          <w:ins w:id="145" w:author="Windows User" w:date="2019-08-07T15:17:00Z"/>
          <w:rFonts w:ascii="Courier New" w:hAnsi="Courier New" w:cs="Courier New"/>
          <w:color w:val="000000"/>
          <w:sz w:val="20"/>
          <w:szCs w:val="20"/>
          <w:shd w:val="clear" w:color="auto" w:fill="FFFFFF"/>
        </w:rPr>
      </w:pPr>
      <w:ins w:id="146" w:author="Windows User" w:date="2019-08-07T15:17:00Z">
        <w:r>
          <w:rPr>
            <w:rFonts w:ascii="Courier New" w:hAnsi="Courier New" w:cs="Courier New"/>
            <w:color w:val="000000"/>
            <w:sz w:val="20"/>
            <w:szCs w:val="20"/>
            <w:shd w:val="clear" w:color="auto" w:fill="FFFFFF"/>
          </w:rPr>
          <w:t>LIVE_OTHER_WHO = DEMO526Other;</w:t>
        </w:r>
      </w:ins>
    </w:p>
    <w:p w14:paraId="10544D43" w14:textId="77777777" w:rsidR="00B6609B" w:rsidRDefault="00B6609B" w:rsidP="00B6609B">
      <w:pPr>
        <w:autoSpaceDE w:val="0"/>
        <w:autoSpaceDN w:val="0"/>
        <w:adjustRightInd w:val="0"/>
        <w:spacing w:after="0" w:line="240" w:lineRule="auto"/>
        <w:rPr>
          <w:ins w:id="147" w:author="Windows User" w:date="2019-08-07T15:17:00Z"/>
          <w:rFonts w:ascii="Courier New" w:hAnsi="Courier New" w:cs="Courier New"/>
          <w:color w:val="000000"/>
          <w:sz w:val="20"/>
          <w:szCs w:val="20"/>
          <w:shd w:val="clear" w:color="auto" w:fill="FFFFFF"/>
        </w:rPr>
      </w:pPr>
      <w:ins w:id="148" w:author="Windows User" w:date="2019-08-07T15:17:00Z">
        <w:r>
          <w:rPr>
            <w:rFonts w:ascii="Courier New" w:hAnsi="Courier New" w:cs="Courier New"/>
            <w:color w:val="000000"/>
            <w:sz w:val="20"/>
            <w:szCs w:val="20"/>
            <w:shd w:val="clear" w:color="auto" w:fill="FFFFFF"/>
          </w:rPr>
          <w:t>LIVE_ALONE_ASSIST = DEMO527;</w:t>
        </w:r>
      </w:ins>
    </w:p>
    <w:p w14:paraId="0D24C8BA" w14:textId="77777777" w:rsidR="00B6609B" w:rsidRDefault="00B6609B" w:rsidP="00B6609B">
      <w:pPr>
        <w:autoSpaceDE w:val="0"/>
        <w:autoSpaceDN w:val="0"/>
        <w:adjustRightInd w:val="0"/>
        <w:spacing w:after="0" w:line="240" w:lineRule="auto"/>
        <w:rPr>
          <w:ins w:id="149" w:author="Windows User" w:date="2019-08-07T15:17:00Z"/>
          <w:rFonts w:ascii="Courier New" w:hAnsi="Courier New" w:cs="Courier New"/>
          <w:color w:val="000000"/>
          <w:sz w:val="20"/>
          <w:szCs w:val="20"/>
          <w:shd w:val="clear" w:color="auto" w:fill="FFFFFF"/>
        </w:rPr>
      </w:pPr>
      <w:ins w:id="150" w:author="Windows User" w:date="2019-08-07T15:17:00Z">
        <w:r>
          <w:rPr>
            <w:rFonts w:ascii="Courier New" w:hAnsi="Courier New" w:cs="Courier New"/>
            <w:color w:val="000000"/>
            <w:sz w:val="20"/>
            <w:szCs w:val="20"/>
            <w:shd w:val="clear" w:color="auto" w:fill="FFFFFF"/>
          </w:rPr>
          <w:t>LIVE_PARTNER = DEMO528;</w:t>
        </w:r>
      </w:ins>
    </w:p>
    <w:p w14:paraId="573542B0" w14:textId="77777777" w:rsidR="00B6609B" w:rsidRDefault="00B6609B" w:rsidP="00B6609B">
      <w:pPr>
        <w:autoSpaceDE w:val="0"/>
        <w:autoSpaceDN w:val="0"/>
        <w:adjustRightInd w:val="0"/>
        <w:spacing w:after="0" w:line="240" w:lineRule="auto"/>
        <w:rPr>
          <w:ins w:id="151" w:author="Windows User" w:date="2019-08-07T15:17:00Z"/>
          <w:rFonts w:ascii="Courier New" w:hAnsi="Courier New" w:cs="Courier New"/>
          <w:color w:val="000000"/>
          <w:sz w:val="20"/>
          <w:szCs w:val="20"/>
          <w:shd w:val="clear" w:color="auto" w:fill="FFFFFF"/>
        </w:rPr>
      </w:pPr>
      <w:ins w:id="152" w:author="Windows User" w:date="2019-08-07T15:17:00Z">
        <w:r>
          <w:rPr>
            <w:rFonts w:ascii="Courier New" w:hAnsi="Courier New" w:cs="Courier New"/>
            <w:color w:val="000000"/>
            <w:sz w:val="20"/>
            <w:szCs w:val="20"/>
            <w:shd w:val="clear" w:color="auto" w:fill="FFFFFF"/>
          </w:rPr>
          <w:t>HOME_ASSIST = DEMO53;</w:t>
        </w:r>
      </w:ins>
    </w:p>
    <w:p w14:paraId="314C3FD7" w14:textId="77777777" w:rsidR="00B6609B" w:rsidRDefault="00B6609B" w:rsidP="00B6609B">
      <w:pPr>
        <w:autoSpaceDE w:val="0"/>
        <w:autoSpaceDN w:val="0"/>
        <w:adjustRightInd w:val="0"/>
        <w:spacing w:after="0" w:line="240" w:lineRule="auto"/>
        <w:rPr>
          <w:ins w:id="153" w:author="Windows User" w:date="2019-08-07T15:17:00Z"/>
          <w:rFonts w:ascii="Courier New" w:hAnsi="Courier New" w:cs="Courier New"/>
          <w:color w:val="000000"/>
          <w:sz w:val="20"/>
          <w:szCs w:val="20"/>
          <w:shd w:val="clear" w:color="auto" w:fill="FFFFFF"/>
        </w:rPr>
      </w:pPr>
      <w:ins w:id="154" w:author="Windows User" w:date="2019-08-07T15:17:00Z">
        <w:r>
          <w:rPr>
            <w:rFonts w:ascii="Courier New" w:hAnsi="Courier New" w:cs="Courier New"/>
            <w:color w:val="000000"/>
            <w:sz w:val="20"/>
            <w:szCs w:val="20"/>
            <w:shd w:val="clear" w:color="auto" w:fill="FFFFFF"/>
          </w:rPr>
          <w:t>HOME_NURSE = DEMO541a;</w:t>
        </w:r>
      </w:ins>
    </w:p>
    <w:p w14:paraId="5539F624" w14:textId="77777777" w:rsidR="00B6609B" w:rsidRDefault="00B6609B" w:rsidP="00B6609B">
      <w:pPr>
        <w:autoSpaceDE w:val="0"/>
        <w:autoSpaceDN w:val="0"/>
        <w:adjustRightInd w:val="0"/>
        <w:spacing w:after="0" w:line="240" w:lineRule="auto"/>
        <w:rPr>
          <w:ins w:id="155" w:author="Windows User" w:date="2019-08-07T15:17:00Z"/>
          <w:rFonts w:ascii="Courier New" w:hAnsi="Courier New" w:cs="Courier New"/>
          <w:color w:val="000000"/>
          <w:sz w:val="20"/>
          <w:szCs w:val="20"/>
          <w:shd w:val="clear" w:color="auto" w:fill="FFFFFF"/>
        </w:rPr>
      </w:pPr>
      <w:ins w:id="156" w:author="Windows User" w:date="2019-08-07T15:17:00Z">
        <w:r>
          <w:rPr>
            <w:rFonts w:ascii="Courier New" w:hAnsi="Courier New" w:cs="Courier New"/>
            <w:color w:val="000000"/>
            <w:sz w:val="20"/>
            <w:szCs w:val="20"/>
            <w:shd w:val="clear" w:color="auto" w:fill="FFFFFF"/>
          </w:rPr>
          <w:t>HOME_AIDE = DEMO542a;</w:t>
        </w:r>
      </w:ins>
    </w:p>
    <w:p w14:paraId="2BA4B785" w14:textId="77777777" w:rsidR="00B6609B" w:rsidRDefault="00B6609B" w:rsidP="00B6609B">
      <w:pPr>
        <w:autoSpaceDE w:val="0"/>
        <w:autoSpaceDN w:val="0"/>
        <w:adjustRightInd w:val="0"/>
        <w:spacing w:after="0" w:line="240" w:lineRule="auto"/>
        <w:rPr>
          <w:ins w:id="157" w:author="Windows User" w:date="2019-08-07T15:17:00Z"/>
          <w:rFonts w:ascii="Courier New" w:hAnsi="Courier New" w:cs="Courier New"/>
          <w:color w:val="000000"/>
          <w:sz w:val="20"/>
          <w:szCs w:val="20"/>
          <w:shd w:val="clear" w:color="auto" w:fill="FFFFFF"/>
        </w:rPr>
      </w:pPr>
      <w:ins w:id="158" w:author="Windows User" w:date="2019-08-07T15:17:00Z">
        <w:r>
          <w:rPr>
            <w:rFonts w:ascii="Courier New" w:hAnsi="Courier New" w:cs="Courier New"/>
            <w:color w:val="000000"/>
            <w:sz w:val="20"/>
            <w:szCs w:val="20"/>
            <w:shd w:val="clear" w:color="auto" w:fill="FFFFFF"/>
          </w:rPr>
          <w:lastRenderedPageBreak/>
          <w:t>MEALS_ON_WHEELS = DEMO543a;</w:t>
        </w:r>
      </w:ins>
    </w:p>
    <w:p w14:paraId="69212721" w14:textId="77777777" w:rsidR="00B6609B" w:rsidRDefault="00B6609B" w:rsidP="00B6609B">
      <w:pPr>
        <w:autoSpaceDE w:val="0"/>
        <w:autoSpaceDN w:val="0"/>
        <w:adjustRightInd w:val="0"/>
        <w:spacing w:after="0" w:line="240" w:lineRule="auto"/>
        <w:rPr>
          <w:ins w:id="159" w:author="Windows User" w:date="2019-08-07T15:17:00Z"/>
          <w:rFonts w:ascii="Courier New" w:hAnsi="Courier New" w:cs="Courier New"/>
          <w:color w:val="000000"/>
          <w:sz w:val="20"/>
          <w:szCs w:val="20"/>
          <w:shd w:val="clear" w:color="auto" w:fill="FFFFFF"/>
        </w:rPr>
      </w:pPr>
      <w:ins w:id="160" w:author="Windows User" w:date="2019-08-07T15:17:00Z">
        <w:r>
          <w:rPr>
            <w:rFonts w:ascii="Courier New" w:hAnsi="Courier New" w:cs="Courier New"/>
            <w:color w:val="000000"/>
            <w:sz w:val="20"/>
            <w:szCs w:val="20"/>
            <w:shd w:val="clear" w:color="auto" w:fill="FFFFFF"/>
          </w:rPr>
          <w:t>HOME_ASSIST_OTHER = DEMO544a;</w:t>
        </w:r>
      </w:ins>
    </w:p>
    <w:p w14:paraId="37E71792" w14:textId="77777777" w:rsidR="00B6609B" w:rsidRDefault="00B6609B" w:rsidP="00B6609B">
      <w:pPr>
        <w:autoSpaceDE w:val="0"/>
        <w:autoSpaceDN w:val="0"/>
        <w:adjustRightInd w:val="0"/>
        <w:spacing w:after="0" w:line="240" w:lineRule="auto"/>
        <w:rPr>
          <w:ins w:id="161" w:author="Windows User" w:date="2019-08-07T15:17:00Z"/>
          <w:rFonts w:ascii="Courier New" w:hAnsi="Courier New" w:cs="Courier New"/>
          <w:color w:val="000000"/>
          <w:sz w:val="20"/>
          <w:szCs w:val="20"/>
          <w:shd w:val="clear" w:color="auto" w:fill="FFFFFF"/>
        </w:rPr>
      </w:pPr>
      <w:ins w:id="162" w:author="Windows User" w:date="2019-08-07T15:17:00Z">
        <w:r>
          <w:rPr>
            <w:rFonts w:ascii="Courier New" w:hAnsi="Courier New" w:cs="Courier New"/>
            <w:color w:val="000000"/>
            <w:sz w:val="20"/>
            <w:szCs w:val="20"/>
            <w:shd w:val="clear" w:color="auto" w:fill="FFFFFF"/>
          </w:rPr>
          <w:t>HOME_ASSIST_TYPE = DEMO526Other;</w:t>
        </w:r>
      </w:ins>
    </w:p>
    <w:p w14:paraId="37801C2C" w14:textId="77777777" w:rsidR="00B6609B" w:rsidRDefault="00B6609B" w:rsidP="00B6609B">
      <w:pPr>
        <w:autoSpaceDE w:val="0"/>
        <w:autoSpaceDN w:val="0"/>
        <w:adjustRightInd w:val="0"/>
        <w:spacing w:after="0" w:line="240" w:lineRule="auto"/>
        <w:rPr>
          <w:ins w:id="163" w:author="Windows User" w:date="2019-08-07T15:17:00Z"/>
          <w:rFonts w:ascii="Courier New" w:hAnsi="Courier New" w:cs="Courier New"/>
          <w:color w:val="000000"/>
          <w:sz w:val="20"/>
          <w:szCs w:val="20"/>
          <w:shd w:val="clear" w:color="auto" w:fill="FFFFFF"/>
        </w:rPr>
      </w:pPr>
      <w:ins w:id="164" w:author="Windows User" w:date="2019-08-07T15:17:00Z">
        <w:r>
          <w:rPr>
            <w:rFonts w:ascii="Courier New" w:hAnsi="Courier New" w:cs="Courier New"/>
            <w:color w:val="000000"/>
            <w:sz w:val="20"/>
            <w:szCs w:val="20"/>
            <w:shd w:val="clear" w:color="auto" w:fill="FFFFFF"/>
          </w:rPr>
          <w:t>SNAP_EBP = DEMO545a;</w:t>
        </w:r>
      </w:ins>
    </w:p>
    <w:p w14:paraId="3AB4E2EF" w14:textId="48C59F8C" w:rsidR="00104C84" w:rsidRPr="00C81741" w:rsidRDefault="00B6609B" w:rsidP="00B6609B">
      <w:pPr>
        <w:spacing w:after="0"/>
        <w:rPr>
          <w:rFonts w:cs="Times New Roman"/>
          <w:highlight w:val="yellow"/>
        </w:rPr>
      </w:pPr>
      <w:ins w:id="165" w:author="Windows User" w:date="2019-08-07T15:1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del w:id="166" w:author="Windows User" w:date="2019-08-07T15:17:00Z">
        <w:r w:rsidR="00C81741" w:rsidRPr="00C81741" w:rsidDel="00B6609B">
          <w:rPr>
            <w:rFonts w:cs="Times New Roman"/>
          </w:rPr>
          <w:delText>N/A</w:delText>
        </w:r>
      </w:del>
      <w:r w:rsidR="00104C84" w:rsidRPr="00C81741">
        <w:rPr>
          <w:rFonts w:cs="Times New Roman"/>
          <w:highlight w:val="yellow"/>
        </w:rPr>
        <w:br w:type="page"/>
      </w:r>
    </w:p>
    <w:p w14:paraId="1672307D" w14:textId="46C2342A" w:rsidR="005E294D" w:rsidRPr="005E294D" w:rsidRDefault="005E294D" w:rsidP="005E294D">
      <w:pPr>
        <w:pStyle w:val="Heading1"/>
        <w:spacing w:before="0"/>
        <w:jc w:val="center"/>
        <w:rPr>
          <w:rFonts w:asciiTheme="minorHAnsi" w:hAnsiTheme="minorHAnsi"/>
          <w:color w:val="auto"/>
          <w:sz w:val="22"/>
          <w:szCs w:val="22"/>
        </w:rPr>
      </w:pPr>
      <w:bookmarkStart w:id="167" w:name="_Toc2071860"/>
      <w:r w:rsidRPr="005E294D">
        <w:rPr>
          <w:rFonts w:asciiTheme="minorHAnsi" w:hAnsiTheme="minorHAnsi"/>
          <w:color w:val="auto"/>
          <w:sz w:val="22"/>
          <w:szCs w:val="22"/>
        </w:rPr>
        <w:lastRenderedPageBreak/>
        <w:t>Social Activities</w:t>
      </w:r>
      <w:bookmarkEnd w:id="167"/>
    </w:p>
    <w:p w14:paraId="35BAF8E3" w14:textId="68ADBA2E" w:rsidR="005E294D" w:rsidRPr="00E142A0" w:rsidRDefault="005E294D" w:rsidP="005E294D">
      <w:pPr>
        <w:pBdr>
          <w:bottom w:val="single" w:sz="6" w:space="1" w:color="auto"/>
        </w:pBdr>
        <w:spacing w:after="0" w:line="240" w:lineRule="auto"/>
        <w:contextualSpacing/>
        <w:jc w:val="center"/>
        <w:rPr>
          <w:b/>
        </w:rPr>
      </w:pPr>
      <w:r w:rsidRPr="00F67669">
        <w:rPr>
          <w:b/>
        </w:rPr>
        <w:t>(</w:t>
      </w:r>
      <w:r w:rsidR="00F67669" w:rsidRPr="00F67669">
        <w:rPr>
          <w:b/>
        </w:rPr>
        <w:t>278</w:t>
      </w:r>
      <w:r w:rsidRPr="00F67669">
        <w:rPr>
          <w:b/>
        </w:rPr>
        <w:t xml:space="preserve"> items)</w:t>
      </w:r>
    </w:p>
    <w:p w14:paraId="60EAEF42" w14:textId="77777777" w:rsidR="005E294D" w:rsidRDefault="005E294D" w:rsidP="005E294D">
      <w:pPr>
        <w:pBdr>
          <w:bottom w:val="single" w:sz="4" w:space="1" w:color="auto"/>
        </w:pBdr>
        <w:spacing w:after="0"/>
        <w:rPr>
          <w:rFonts w:cs="Times New Roman"/>
          <w:b/>
        </w:rPr>
      </w:pPr>
      <w:r w:rsidRPr="00C81741">
        <w:rPr>
          <w:rFonts w:cs="Times New Roman"/>
          <w:b/>
        </w:rPr>
        <w:t>DESCRIPTION</w:t>
      </w:r>
    </w:p>
    <w:p w14:paraId="1E9E4820" w14:textId="7C242213" w:rsidR="00C81741" w:rsidRPr="00C81741" w:rsidRDefault="00C81741" w:rsidP="005E294D">
      <w:pPr>
        <w:pBdr>
          <w:bottom w:val="single" w:sz="4" w:space="1" w:color="auto"/>
        </w:pBdr>
        <w:spacing w:after="0"/>
        <w:rPr>
          <w:rFonts w:cs="Times New Roman"/>
        </w:rPr>
      </w:pPr>
      <w:r w:rsidRPr="00C81741">
        <w:rPr>
          <w:rFonts w:cs="Times New Roman"/>
        </w:rPr>
        <w:t>These questions are designed to capture the mentally stimulating and physically active social activities that participants do.</w:t>
      </w:r>
    </w:p>
    <w:p w14:paraId="327EA465" w14:textId="77777777" w:rsidR="005E294D" w:rsidRDefault="005E294D" w:rsidP="005E294D">
      <w:pPr>
        <w:pBdr>
          <w:bottom w:val="single" w:sz="6" w:space="1" w:color="auto"/>
        </w:pBdr>
        <w:spacing w:after="0"/>
        <w:rPr>
          <w:rFonts w:cs="Times New Roman"/>
          <w:b/>
        </w:rPr>
      </w:pPr>
      <w:r w:rsidRPr="00C81741">
        <w:rPr>
          <w:rFonts w:cs="Times New Roman"/>
          <w:b/>
        </w:rPr>
        <w:t>ASSOCIATED PAPERS</w:t>
      </w:r>
    </w:p>
    <w:p w14:paraId="7BB560F9" w14:textId="39C88ACB" w:rsidR="00DE0E39" w:rsidRDefault="00DE0E39" w:rsidP="005E294D">
      <w:pPr>
        <w:pBdr>
          <w:bottom w:val="single" w:sz="6" w:space="1" w:color="auto"/>
        </w:pBdr>
        <w:spacing w:after="0"/>
        <w:rPr>
          <w:rFonts w:cs="Times New Roman"/>
        </w:rPr>
      </w:pPr>
      <w:r w:rsidRPr="00AA2735">
        <w:rPr>
          <w:rFonts w:cs="Times New Roman"/>
        </w:rPr>
        <w:t>Chang, P. J., Wray, L., &amp; Lin, Y.</w:t>
      </w:r>
      <w:r w:rsidR="00AA2735">
        <w:rPr>
          <w:rFonts w:cs="Times New Roman"/>
        </w:rPr>
        <w:t xml:space="preserve"> (2014). Social relationships, leisure activity, and health in older adults. </w:t>
      </w:r>
      <w:r w:rsidR="00AA2735" w:rsidRPr="00AA2735">
        <w:rPr>
          <w:rFonts w:cs="Times New Roman"/>
          <w:i/>
        </w:rPr>
        <w:t>Health Psychology, 33,</w:t>
      </w:r>
      <w:r w:rsidR="00AA2735">
        <w:rPr>
          <w:rFonts w:cs="Times New Roman"/>
        </w:rPr>
        <w:t xml:space="preserve"> 516-523.</w:t>
      </w:r>
    </w:p>
    <w:p w14:paraId="2F7A696D" w14:textId="77777777" w:rsidR="00DE0E39" w:rsidRDefault="00DE0E39" w:rsidP="005E294D">
      <w:pPr>
        <w:pBdr>
          <w:bottom w:val="single" w:sz="6" w:space="1" w:color="auto"/>
        </w:pBdr>
        <w:spacing w:after="0"/>
        <w:rPr>
          <w:rFonts w:cs="Times New Roman"/>
        </w:rPr>
      </w:pPr>
    </w:p>
    <w:p w14:paraId="113C2E9D" w14:textId="7F0CF75B" w:rsidR="00C81741" w:rsidRPr="005A2AC7" w:rsidRDefault="005A2AC7" w:rsidP="005E294D">
      <w:pPr>
        <w:pBdr>
          <w:bottom w:val="single" w:sz="6" w:space="1" w:color="auto"/>
        </w:pBdr>
        <w:spacing w:after="0"/>
        <w:rPr>
          <w:rFonts w:cs="Times New Roman"/>
        </w:rPr>
      </w:pPr>
      <w:r>
        <w:rPr>
          <w:rFonts w:cs="Times New Roman"/>
        </w:rPr>
        <w:t xml:space="preserve">Cornwell, E. Y., &amp; Waite, L. J. (2009). Measuring social isolation among older adults using multiple indicators from the nshap study. </w:t>
      </w:r>
      <w:r>
        <w:rPr>
          <w:rFonts w:cs="Times New Roman"/>
          <w:i/>
        </w:rPr>
        <w:t xml:space="preserve">The Journals of Gerontology: Series B, 64B, </w:t>
      </w:r>
      <w:r>
        <w:rPr>
          <w:rFonts w:cs="Times New Roman"/>
        </w:rPr>
        <w:t>i38-i46.</w:t>
      </w:r>
    </w:p>
    <w:p w14:paraId="1AF1B1B2" w14:textId="77777777" w:rsidR="005E294D" w:rsidRPr="00E142A0" w:rsidRDefault="005E294D" w:rsidP="005E294D">
      <w:pPr>
        <w:spacing w:after="0"/>
        <w:rPr>
          <w:rFonts w:cs="Times New Roman"/>
          <w:b/>
        </w:rPr>
      </w:pPr>
      <w:r w:rsidRPr="00E142A0">
        <w:rPr>
          <w:rFonts w:cs="Times New Roman"/>
          <w:b/>
        </w:rPr>
        <w:t>SUBJECT INSTRUCTIONS:</w:t>
      </w:r>
    </w:p>
    <w:p w14:paraId="453AB203" w14:textId="52C6E3C9" w:rsidR="005E294D" w:rsidRPr="005E294D" w:rsidRDefault="005E294D" w:rsidP="005E294D">
      <w:pPr>
        <w:widowControl w:val="0"/>
        <w:rPr>
          <w:rFonts w:cs="Times New Roman"/>
        </w:rPr>
      </w:pPr>
      <w:r w:rsidRPr="005E294D">
        <w:rPr>
          <w:rFonts w:cs="Times New Roman"/>
        </w:rPr>
        <w:t>N/A</w:t>
      </w:r>
    </w:p>
    <w:tbl>
      <w:tblPr>
        <w:tblStyle w:val="TableGrid"/>
        <w:tblW w:w="0" w:type="auto"/>
        <w:tblLook w:val="04A0" w:firstRow="1" w:lastRow="0" w:firstColumn="1" w:lastColumn="0" w:noHBand="0" w:noVBand="1"/>
      </w:tblPr>
      <w:tblGrid>
        <w:gridCol w:w="4042"/>
        <w:gridCol w:w="3890"/>
        <w:gridCol w:w="1418"/>
      </w:tblGrid>
      <w:tr w:rsidR="00F67669" w:rsidRPr="000431A1" w14:paraId="05CC9B36" w14:textId="77777777" w:rsidTr="00322953">
        <w:tc>
          <w:tcPr>
            <w:tcW w:w="0" w:type="auto"/>
            <w:tcBorders>
              <w:top w:val="single" w:sz="4" w:space="0" w:color="auto"/>
              <w:left w:val="single" w:sz="4" w:space="0" w:color="auto"/>
              <w:bottom w:val="single" w:sz="4" w:space="0" w:color="auto"/>
              <w:right w:val="single" w:sz="4" w:space="0" w:color="auto"/>
            </w:tcBorders>
            <w:hideMark/>
          </w:tcPr>
          <w:p w14:paraId="77CBE757" w14:textId="77777777" w:rsidR="00F67669" w:rsidRPr="005E294D" w:rsidRDefault="00F67669" w:rsidP="005E294D">
            <w:pPr>
              <w:jc w:val="center"/>
              <w:rPr>
                <w:rFonts w:cs="Times New Roman"/>
                <w:b/>
              </w:rPr>
            </w:pPr>
            <w:r w:rsidRPr="005E294D">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6476F508" w14:textId="77777777" w:rsidR="00F67669" w:rsidRPr="005E294D" w:rsidRDefault="00F67669" w:rsidP="005E294D">
            <w:pPr>
              <w:jc w:val="center"/>
              <w:rPr>
                <w:rFonts w:cs="Times New Roman"/>
                <w:b/>
              </w:rPr>
            </w:pPr>
            <w:r w:rsidRPr="005E294D">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42A31AA2" w14:textId="77777777" w:rsidR="00F67669" w:rsidRPr="005E294D" w:rsidRDefault="00F67669" w:rsidP="005E294D">
            <w:pPr>
              <w:jc w:val="center"/>
              <w:rPr>
                <w:rFonts w:cs="Times New Roman"/>
                <w:b/>
              </w:rPr>
            </w:pPr>
            <w:r w:rsidRPr="005E294D">
              <w:rPr>
                <w:rFonts w:cs="Times New Roman"/>
                <w:b/>
              </w:rPr>
              <w:t>Item Values</w:t>
            </w:r>
          </w:p>
        </w:tc>
      </w:tr>
      <w:tr w:rsidR="00F67669" w:rsidRPr="000431A1" w14:paraId="0D07D4B6" w14:textId="77777777" w:rsidTr="00322953">
        <w:tc>
          <w:tcPr>
            <w:tcW w:w="0" w:type="auto"/>
            <w:tcBorders>
              <w:top w:val="single" w:sz="4" w:space="0" w:color="auto"/>
              <w:left w:val="single" w:sz="4" w:space="0" w:color="auto"/>
              <w:bottom w:val="single" w:sz="4" w:space="0" w:color="auto"/>
              <w:right w:val="single" w:sz="4" w:space="0" w:color="auto"/>
            </w:tcBorders>
          </w:tcPr>
          <w:p w14:paraId="156B141A" w14:textId="6DC92DD5" w:rsidR="00F67669" w:rsidRPr="000431A1" w:rsidRDefault="00F67669" w:rsidP="00AC7897">
            <w:pPr>
              <w:jc w:val="center"/>
              <w:rPr>
                <w:rFonts w:cs="Times New Roman"/>
                <w:highlight w:val="yellow"/>
              </w:rPr>
            </w:pPr>
            <w:r w:rsidRPr="00AF3E69">
              <w:rPr>
                <w:rFonts w:cs="Times New Roman"/>
              </w:rPr>
              <w:t>SA11</w:t>
            </w:r>
          </w:p>
        </w:tc>
        <w:tc>
          <w:tcPr>
            <w:tcW w:w="0" w:type="auto"/>
            <w:tcBorders>
              <w:top w:val="single" w:sz="4" w:space="0" w:color="auto"/>
              <w:left w:val="single" w:sz="4" w:space="0" w:color="auto"/>
              <w:bottom w:val="single" w:sz="4" w:space="0" w:color="auto"/>
              <w:right w:val="single" w:sz="4" w:space="0" w:color="auto"/>
            </w:tcBorders>
          </w:tcPr>
          <w:p w14:paraId="47EEE6BD" w14:textId="76ADF9A6" w:rsidR="00F67669" w:rsidRPr="000431A1" w:rsidRDefault="00F67669" w:rsidP="00373810">
            <w:pPr>
              <w:jc w:val="both"/>
              <w:rPr>
                <w:rFonts w:cs="Times New Roman"/>
                <w:highlight w:val="yellow"/>
              </w:rPr>
            </w:pPr>
            <w:r>
              <w:rPr>
                <w:rFonts w:cs="Times New Roman"/>
              </w:rPr>
              <w:t>This set of questions refers to activities you may have done in the past two weeks.  During the past two weeks, did you…Get together socially with friends or neighbors?</w:t>
            </w:r>
          </w:p>
        </w:tc>
        <w:tc>
          <w:tcPr>
            <w:tcW w:w="0" w:type="auto"/>
            <w:tcBorders>
              <w:top w:val="single" w:sz="4" w:space="0" w:color="auto"/>
              <w:left w:val="single" w:sz="4" w:space="0" w:color="auto"/>
              <w:bottom w:val="single" w:sz="4" w:space="0" w:color="auto"/>
              <w:right w:val="single" w:sz="4" w:space="0" w:color="auto"/>
            </w:tcBorders>
          </w:tcPr>
          <w:p w14:paraId="4F0B5C6F" w14:textId="745646CB" w:rsidR="00F67669" w:rsidRDefault="00F67669" w:rsidP="00AC7897">
            <w:pPr>
              <w:rPr>
                <w:rFonts w:cs="Times New Roman"/>
              </w:rPr>
            </w:pPr>
            <w:r>
              <w:rPr>
                <w:rFonts w:cs="Times New Roman"/>
              </w:rPr>
              <w:t>0=No</w:t>
            </w:r>
          </w:p>
          <w:p w14:paraId="01E5E65E" w14:textId="1F8B43DD" w:rsidR="00F67669" w:rsidRDefault="00F67669" w:rsidP="00AC7897">
            <w:pPr>
              <w:rPr>
                <w:rFonts w:cs="Times New Roman"/>
              </w:rPr>
            </w:pPr>
            <w:r>
              <w:rPr>
                <w:rFonts w:cs="Times New Roman"/>
              </w:rPr>
              <w:t>1=Yes</w:t>
            </w:r>
          </w:p>
          <w:p w14:paraId="3316AA77" w14:textId="639630C5" w:rsidR="00F67669" w:rsidRPr="000431A1" w:rsidRDefault="00F67669" w:rsidP="00AC7897">
            <w:pPr>
              <w:rPr>
                <w:rFonts w:cs="Times New Roman"/>
                <w:b/>
                <w:highlight w:val="yellow"/>
              </w:rPr>
            </w:pPr>
            <w:r>
              <w:rPr>
                <w:rFonts w:cs="Times New Roman"/>
              </w:rPr>
              <w:t>9=Don’t Know</w:t>
            </w:r>
          </w:p>
        </w:tc>
      </w:tr>
      <w:tr w:rsidR="00F67669" w:rsidRPr="000431A1" w14:paraId="27EEF5A8" w14:textId="77777777" w:rsidTr="00322953">
        <w:tc>
          <w:tcPr>
            <w:tcW w:w="0" w:type="auto"/>
            <w:tcBorders>
              <w:top w:val="single" w:sz="4" w:space="0" w:color="auto"/>
              <w:left w:val="single" w:sz="4" w:space="0" w:color="auto"/>
              <w:bottom w:val="single" w:sz="4" w:space="0" w:color="auto"/>
              <w:right w:val="single" w:sz="4" w:space="0" w:color="auto"/>
            </w:tcBorders>
          </w:tcPr>
          <w:p w14:paraId="0078083D" w14:textId="00822690" w:rsidR="00F67669" w:rsidRPr="000431A1" w:rsidRDefault="00F67669" w:rsidP="00AC7897">
            <w:pPr>
              <w:jc w:val="center"/>
              <w:rPr>
                <w:rFonts w:cs="Times New Roman"/>
                <w:highlight w:val="yellow"/>
              </w:rPr>
            </w:pPr>
            <w:r w:rsidRPr="00AF3E69">
              <w:rPr>
                <w:rFonts w:cs="Times New Roman"/>
              </w:rPr>
              <w:t>SA12</w:t>
            </w:r>
          </w:p>
        </w:tc>
        <w:tc>
          <w:tcPr>
            <w:tcW w:w="0" w:type="auto"/>
            <w:tcBorders>
              <w:top w:val="single" w:sz="4" w:space="0" w:color="auto"/>
              <w:left w:val="single" w:sz="4" w:space="0" w:color="auto"/>
              <w:bottom w:val="single" w:sz="4" w:space="0" w:color="auto"/>
              <w:right w:val="single" w:sz="4" w:space="0" w:color="auto"/>
            </w:tcBorders>
          </w:tcPr>
          <w:p w14:paraId="17E0AF87" w14:textId="1C0E066E" w:rsidR="00F67669" w:rsidRPr="000431A1" w:rsidRDefault="00F67669" w:rsidP="00AC7897">
            <w:pPr>
              <w:jc w:val="both"/>
              <w:rPr>
                <w:rFonts w:cs="Times New Roman"/>
                <w:highlight w:val="yellow"/>
              </w:rPr>
            </w:pPr>
            <w:r>
              <w:rPr>
                <w:rFonts w:cs="Times New Roman"/>
              </w:rPr>
              <w:t>During the past two weeks, did you…Talk with friends or neighbors on the telephone?</w:t>
            </w:r>
          </w:p>
        </w:tc>
        <w:tc>
          <w:tcPr>
            <w:tcW w:w="0" w:type="auto"/>
            <w:tcBorders>
              <w:top w:val="single" w:sz="4" w:space="0" w:color="auto"/>
              <w:left w:val="single" w:sz="4" w:space="0" w:color="auto"/>
              <w:bottom w:val="single" w:sz="4" w:space="0" w:color="auto"/>
              <w:right w:val="single" w:sz="4" w:space="0" w:color="auto"/>
            </w:tcBorders>
          </w:tcPr>
          <w:p w14:paraId="1CED056E" w14:textId="77777777" w:rsidR="00F67669" w:rsidRDefault="00F67669" w:rsidP="00373810">
            <w:pPr>
              <w:rPr>
                <w:rFonts w:cs="Times New Roman"/>
              </w:rPr>
            </w:pPr>
            <w:r>
              <w:rPr>
                <w:rFonts w:cs="Times New Roman"/>
              </w:rPr>
              <w:t>0=No</w:t>
            </w:r>
          </w:p>
          <w:p w14:paraId="4BF61471" w14:textId="77777777" w:rsidR="00F67669" w:rsidRDefault="00F67669" w:rsidP="00373810">
            <w:pPr>
              <w:rPr>
                <w:rFonts w:cs="Times New Roman"/>
              </w:rPr>
            </w:pPr>
            <w:r>
              <w:rPr>
                <w:rFonts w:cs="Times New Roman"/>
              </w:rPr>
              <w:t>1=Yes</w:t>
            </w:r>
          </w:p>
          <w:p w14:paraId="21BA9DB2" w14:textId="3A7B17D4" w:rsidR="00F67669" w:rsidRPr="000431A1" w:rsidRDefault="00F67669" w:rsidP="00373810">
            <w:pPr>
              <w:rPr>
                <w:rFonts w:cs="Times New Roman"/>
                <w:b/>
                <w:highlight w:val="yellow"/>
              </w:rPr>
            </w:pPr>
            <w:r>
              <w:rPr>
                <w:rFonts w:cs="Times New Roman"/>
              </w:rPr>
              <w:t>9=Don’t Know</w:t>
            </w:r>
          </w:p>
        </w:tc>
      </w:tr>
      <w:tr w:rsidR="00F67669" w:rsidRPr="000431A1" w14:paraId="56E285E2" w14:textId="77777777" w:rsidTr="00322953">
        <w:tc>
          <w:tcPr>
            <w:tcW w:w="0" w:type="auto"/>
            <w:tcBorders>
              <w:top w:val="single" w:sz="4" w:space="0" w:color="auto"/>
              <w:left w:val="single" w:sz="4" w:space="0" w:color="auto"/>
              <w:bottom w:val="single" w:sz="4" w:space="0" w:color="auto"/>
              <w:right w:val="single" w:sz="4" w:space="0" w:color="auto"/>
            </w:tcBorders>
          </w:tcPr>
          <w:p w14:paraId="1552F91D" w14:textId="1142F641" w:rsidR="00F67669" w:rsidRPr="000431A1" w:rsidRDefault="00F67669" w:rsidP="00AC7897">
            <w:pPr>
              <w:jc w:val="center"/>
              <w:rPr>
                <w:rFonts w:cs="Times New Roman"/>
                <w:highlight w:val="yellow"/>
              </w:rPr>
            </w:pPr>
            <w:r w:rsidRPr="00AF595A">
              <w:rPr>
                <w:rFonts w:cs="Times New Roman"/>
              </w:rPr>
              <w:t>SA13</w:t>
            </w:r>
          </w:p>
        </w:tc>
        <w:tc>
          <w:tcPr>
            <w:tcW w:w="0" w:type="auto"/>
            <w:tcBorders>
              <w:top w:val="single" w:sz="4" w:space="0" w:color="auto"/>
              <w:left w:val="single" w:sz="4" w:space="0" w:color="auto"/>
              <w:bottom w:val="single" w:sz="4" w:space="0" w:color="auto"/>
              <w:right w:val="single" w:sz="4" w:space="0" w:color="auto"/>
            </w:tcBorders>
          </w:tcPr>
          <w:p w14:paraId="2B2B812A" w14:textId="50EDC75F" w:rsidR="00F67669" w:rsidRPr="000431A1" w:rsidRDefault="00F67669" w:rsidP="00AC7897">
            <w:pPr>
              <w:jc w:val="both"/>
              <w:rPr>
                <w:rFonts w:cs="Times New Roman"/>
                <w:highlight w:val="yellow"/>
              </w:rPr>
            </w:pPr>
            <w:r>
              <w:rPr>
                <w:rFonts w:cs="Times New Roman"/>
              </w:rPr>
              <w:t>During the past two weeks, did you…Get together with any relatives (not including household members)?</w:t>
            </w:r>
          </w:p>
        </w:tc>
        <w:tc>
          <w:tcPr>
            <w:tcW w:w="0" w:type="auto"/>
            <w:tcBorders>
              <w:top w:val="single" w:sz="4" w:space="0" w:color="auto"/>
              <w:left w:val="single" w:sz="4" w:space="0" w:color="auto"/>
              <w:bottom w:val="single" w:sz="4" w:space="0" w:color="auto"/>
              <w:right w:val="single" w:sz="4" w:space="0" w:color="auto"/>
            </w:tcBorders>
          </w:tcPr>
          <w:p w14:paraId="1FCAB990" w14:textId="77777777" w:rsidR="00F67669" w:rsidRDefault="00F67669" w:rsidP="00373810">
            <w:pPr>
              <w:rPr>
                <w:rFonts w:cs="Times New Roman"/>
              </w:rPr>
            </w:pPr>
            <w:r>
              <w:rPr>
                <w:rFonts w:cs="Times New Roman"/>
              </w:rPr>
              <w:t>0=No</w:t>
            </w:r>
          </w:p>
          <w:p w14:paraId="3F3D96A4" w14:textId="77777777" w:rsidR="00F67669" w:rsidRDefault="00F67669" w:rsidP="00373810">
            <w:pPr>
              <w:rPr>
                <w:rFonts w:cs="Times New Roman"/>
              </w:rPr>
            </w:pPr>
            <w:r>
              <w:rPr>
                <w:rFonts w:cs="Times New Roman"/>
              </w:rPr>
              <w:t>1=Yes</w:t>
            </w:r>
          </w:p>
          <w:p w14:paraId="297CBDA4" w14:textId="38C8D670" w:rsidR="00F67669" w:rsidRPr="000431A1" w:rsidRDefault="00F67669" w:rsidP="00373810">
            <w:pPr>
              <w:rPr>
                <w:rFonts w:cs="Times New Roman"/>
                <w:b/>
              </w:rPr>
            </w:pPr>
            <w:r>
              <w:rPr>
                <w:rFonts w:cs="Times New Roman"/>
              </w:rPr>
              <w:t>9=Don’t Know</w:t>
            </w:r>
          </w:p>
          <w:p w14:paraId="3F06E181" w14:textId="18D83717" w:rsidR="00F67669" w:rsidRPr="000431A1" w:rsidRDefault="00F67669" w:rsidP="00134F35">
            <w:pPr>
              <w:rPr>
                <w:rFonts w:cs="Times New Roman"/>
                <w:b/>
                <w:highlight w:val="yellow"/>
              </w:rPr>
            </w:pPr>
          </w:p>
        </w:tc>
      </w:tr>
      <w:tr w:rsidR="00F67669" w:rsidRPr="000431A1" w14:paraId="6A1FC014" w14:textId="77777777" w:rsidTr="00322953">
        <w:tc>
          <w:tcPr>
            <w:tcW w:w="0" w:type="auto"/>
            <w:tcBorders>
              <w:top w:val="single" w:sz="4" w:space="0" w:color="auto"/>
              <w:left w:val="single" w:sz="4" w:space="0" w:color="auto"/>
              <w:bottom w:val="single" w:sz="4" w:space="0" w:color="auto"/>
              <w:right w:val="single" w:sz="4" w:space="0" w:color="auto"/>
            </w:tcBorders>
          </w:tcPr>
          <w:p w14:paraId="4B371E98" w14:textId="4C75FA78" w:rsidR="00F67669" w:rsidRPr="000431A1" w:rsidRDefault="00F67669" w:rsidP="00AC7897">
            <w:pPr>
              <w:jc w:val="center"/>
              <w:rPr>
                <w:rFonts w:cs="Times New Roman"/>
                <w:highlight w:val="yellow"/>
              </w:rPr>
            </w:pPr>
            <w:r w:rsidRPr="006908E1">
              <w:rPr>
                <w:rFonts w:cs="Times New Roman"/>
              </w:rPr>
              <w:t>SA14</w:t>
            </w:r>
          </w:p>
        </w:tc>
        <w:tc>
          <w:tcPr>
            <w:tcW w:w="0" w:type="auto"/>
            <w:tcBorders>
              <w:top w:val="single" w:sz="4" w:space="0" w:color="auto"/>
              <w:left w:val="single" w:sz="4" w:space="0" w:color="auto"/>
              <w:bottom w:val="single" w:sz="4" w:space="0" w:color="auto"/>
              <w:right w:val="single" w:sz="4" w:space="0" w:color="auto"/>
            </w:tcBorders>
          </w:tcPr>
          <w:p w14:paraId="1C9D91DA" w14:textId="6516A5EF" w:rsidR="00F67669" w:rsidRPr="000431A1" w:rsidRDefault="00F67669" w:rsidP="00AC7897">
            <w:pPr>
              <w:jc w:val="both"/>
              <w:rPr>
                <w:rFonts w:cs="Times New Roman"/>
                <w:highlight w:val="yellow"/>
              </w:rPr>
            </w:pPr>
            <w:r>
              <w:rPr>
                <w:rFonts w:cs="Times New Roman"/>
              </w:rPr>
              <w:t>During the past two weeks, did you…Talk with any relatives on the phone?</w:t>
            </w:r>
          </w:p>
        </w:tc>
        <w:tc>
          <w:tcPr>
            <w:tcW w:w="0" w:type="auto"/>
            <w:tcBorders>
              <w:top w:val="single" w:sz="4" w:space="0" w:color="auto"/>
              <w:left w:val="single" w:sz="4" w:space="0" w:color="auto"/>
              <w:bottom w:val="single" w:sz="4" w:space="0" w:color="auto"/>
              <w:right w:val="single" w:sz="4" w:space="0" w:color="auto"/>
            </w:tcBorders>
          </w:tcPr>
          <w:p w14:paraId="058F0371" w14:textId="77777777" w:rsidR="00F67669" w:rsidRDefault="00F67669" w:rsidP="00373810">
            <w:pPr>
              <w:rPr>
                <w:rFonts w:cs="Times New Roman"/>
              </w:rPr>
            </w:pPr>
            <w:r>
              <w:rPr>
                <w:rFonts w:cs="Times New Roman"/>
              </w:rPr>
              <w:t>0=No</w:t>
            </w:r>
          </w:p>
          <w:p w14:paraId="5A83C9C9" w14:textId="77777777" w:rsidR="00F67669" w:rsidRDefault="00F67669" w:rsidP="00373810">
            <w:pPr>
              <w:rPr>
                <w:rFonts w:cs="Times New Roman"/>
              </w:rPr>
            </w:pPr>
            <w:r>
              <w:rPr>
                <w:rFonts w:cs="Times New Roman"/>
              </w:rPr>
              <w:t>1=Yes</w:t>
            </w:r>
          </w:p>
          <w:p w14:paraId="63F1097F" w14:textId="0CE105A8" w:rsidR="00F67669" w:rsidRPr="000431A1" w:rsidRDefault="00F67669" w:rsidP="00373810">
            <w:pPr>
              <w:rPr>
                <w:rFonts w:cs="Times New Roman"/>
                <w:b/>
                <w:highlight w:val="yellow"/>
              </w:rPr>
            </w:pPr>
            <w:r>
              <w:rPr>
                <w:rFonts w:cs="Times New Roman"/>
              </w:rPr>
              <w:t>9=Don’t Know</w:t>
            </w:r>
          </w:p>
        </w:tc>
      </w:tr>
      <w:tr w:rsidR="00F67669" w:rsidRPr="00E142A0" w14:paraId="173FDDBF" w14:textId="77777777" w:rsidTr="00322953">
        <w:tc>
          <w:tcPr>
            <w:tcW w:w="0" w:type="auto"/>
            <w:tcBorders>
              <w:top w:val="single" w:sz="4" w:space="0" w:color="auto"/>
              <w:left w:val="single" w:sz="4" w:space="0" w:color="auto"/>
              <w:bottom w:val="single" w:sz="4" w:space="0" w:color="auto"/>
              <w:right w:val="single" w:sz="4" w:space="0" w:color="auto"/>
            </w:tcBorders>
          </w:tcPr>
          <w:p w14:paraId="5F18A46B" w14:textId="4DFFD5F0" w:rsidR="00F67669" w:rsidRPr="000431A1" w:rsidRDefault="00F67669" w:rsidP="00AC7897">
            <w:pPr>
              <w:jc w:val="center"/>
              <w:rPr>
                <w:rFonts w:cs="Times New Roman"/>
                <w:b/>
                <w:highlight w:val="yellow"/>
              </w:rPr>
            </w:pPr>
            <w:r w:rsidRPr="006908E1">
              <w:rPr>
                <w:rFonts w:cs="Times New Roman"/>
              </w:rPr>
              <w:t>SA15</w:t>
            </w:r>
          </w:p>
        </w:tc>
        <w:tc>
          <w:tcPr>
            <w:tcW w:w="0" w:type="auto"/>
            <w:tcBorders>
              <w:top w:val="single" w:sz="4" w:space="0" w:color="auto"/>
              <w:left w:val="single" w:sz="4" w:space="0" w:color="auto"/>
              <w:bottom w:val="single" w:sz="4" w:space="0" w:color="auto"/>
              <w:right w:val="single" w:sz="4" w:space="0" w:color="auto"/>
            </w:tcBorders>
          </w:tcPr>
          <w:p w14:paraId="4F687EF4" w14:textId="6ABF40B6" w:rsidR="00F67669" w:rsidRPr="00280453" w:rsidRDefault="00F67669" w:rsidP="00AC7897">
            <w:pPr>
              <w:jc w:val="both"/>
              <w:rPr>
                <w:rFonts w:cs="Times New Roman"/>
                <w:b/>
              </w:rPr>
            </w:pPr>
            <w:r>
              <w:rPr>
                <w:rFonts w:cs="Times New Roman"/>
              </w:rPr>
              <w:t>During the past two weeks, did you…Go to church, temple, or senior citizen center services or other activities?</w:t>
            </w:r>
          </w:p>
        </w:tc>
        <w:tc>
          <w:tcPr>
            <w:tcW w:w="0" w:type="auto"/>
            <w:tcBorders>
              <w:top w:val="single" w:sz="4" w:space="0" w:color="auto"/>
              <w:left w:val="single" w:sz="4" w:space="0" w:color="auto"/>
              <w:bottom w:val="single" w:sz="4" w:space="0" w:color="auto"/>
              <w:right w:val="single" w:sz="4" w:space="0" w:color="auto"/>
            </w:tcBorders>
          </w:tcPr>
          <w:p w14:paraId="71E94F86" w14:textId="77777777" w:rsidR="00F67669" w:rsidRDefault="00F67669" w:rsidP="00373810">
            <w:pPr>
              <w:rPr>
                <w:rFonts w:cs="Times New Roman"/>
              </w:rPr>
            </w:pPr>
            <w:r>
              <w:rPr>
                <w:rFonts w:cs="Times New Roman"/>
              </w:rPr>
              <w:t>0=No</w:t>
            </w:r>
          </w:p>
          <w:p w14:paraId="1E9CC88F" w14:textId="77777777" w:rsidR="00F67669" w:rsidRDefault="00F67669" w:rsidP="00373810">
            <w:pPr>
              <w:rPr>
                <w:rFonts w:cs="Times New Roman"/>
              </w:rPr>
            </w:pPr>
            <w:r>
              <w:rPr>
                <w:rFonts w:cs="Times New Roman"/>
              </w:rPr>
              <w:t>1=Yes</w:t>
            </w:r>
          </w:p>
          <w:p w14:paraId="76DB278F" w14:textId="7FC6D99B" w:rsidR="00F67669" w:rsidRPr="00E142A0" w:rsidRDefault="00F67669" w:rsidP="00373810">
            <w:pPr>
              <w:rPr>
                <w:rFonts w:cs="Times New Roman"/>
                <w:b/>
              </w:rPr>
            </w:pPr>
            <w:r>
              <w:rPr>
                <w:rFonts w:cs="Times New Roman"/>
              </w:rPr>
              <w:t>9=Don’t Know</w:t>
            </w:r>
          </w:p>
        </w:tc>
      </w:tr>
      <w:tr w:rsidR="00F67669" w:rsidRPr="00E142A0" w14:paraId="52BF481A" w14:textId="77777777" w:rsidTr="00322953">
        <w:tc>
          <w:tcPr>
            <w:tcW w:w="0" w:type="auto"/>
            <w:tcBorders>
              <w:top w:val="single" w:sz="4" w:space="0" w:color="auto"/>
              <w:left w:val="single" w:sz="4" w:space="0" w:color="auto"/>
              <w:bottom w:val="single" w:sz="4" w:space="0" w:color="auto"/>
              <w:right w:val="single" w:sz="4" w:space="0" w:color="auto"/>
            </w:tcBorders>
          </w:tcPr>
          <w:p w14:paraId="02037747" w14:textId="30B27088" w:rsidR="00F67669" w:rsidRPr="006908E1" w:rsidRDefault="00F67669" w:rsidP="00AC7897">
            <w:pPr>
              <w:jc w:val="center"/>
              <w:rPr>
                <w:rFonts w:cs="Times New Roman"/>
              </w:rPr>
            </w:pPr>
            <w:r w:rsidRPr="00134F35">
              <w:rPr>
                <w:rFonts w:cs="Times New Roman"/>
              </w:rPr>
              <w:t>PastYearPuzzles</w:t>
            </w:r>
          </w:p>
        </w:tc>
        <w:tc>
          <w:tcPr>
            <w:tcW w:w="0" w:type="auto"/>
            <w:tcBorders>
              <w:top w:val="single" w:sz="4" w:space="0" w:color="auto"/>
              <w:left w:val="single" w:sz="4" w:space="0" w:color="auto"/>
              <w:bottom w:val="single" w:sz="4" w:space="0" w:color="auto"/>
              <w:right w:val="single" w:sz="4" w:space="0" w:color="auto"/>
            </w:tcBorders>
          </w:tcPr>
          <w:p w14:paraId="5404427C" w14:textId="77777777" w:rsidR="00F67669" w:rsidRDefault="00F67669" w:rsidP="00AC7897">
            <w:pPr>
              <w:rPr>
                <w:rFonts w:cs="Times New Roman"/>
              </w:rPr>
            </w:pPr>
            <w:r>
              <w:rPr>
                <w:rFonts w:cs="Times New Roman"/>
              </w:rPr>
              <w:t>I am going to ask if, in the past year, you have learned or started certain new activities.  If yes, I will ask how many days in a week or month you have done this activity.</w:t>
            </w:r>
          </w:p>
          <w:p w14:paraId="5A0399E9" w14:textId="2A4857FE" w:rsidR="00F67669" w:rsidRDefault="00F67669" w:rsidP="00AC7897">
            <w:pPr>
              <w:jc w:val="both"/>
              <w:rPr>
                <w:rFonts w:cs="Times New Roman"/>
              </w:rPr>
            </w:pPr>
            <w:r w:rsidRPr="00F16BF4">
              <w:rPr>
                <w:rFonts w:cs="Times New Roman"/>
              </w:rPr>
              <w:t>In the past year, have you learned or started certain new activities such as a puzzle, game, card game?</w:t>
            </w:r>
          </w:p>
        </w:tc>
        <w:tc>
          <w:tcPr>
            <w:tcW w:w="0" w:type="auto"/>
            <w:tcBorders>
              <w:top w:val="single" w:sz="4" w:space="0" w:color="auto"/>
              <w:left w:val="single" w:sz="4" w:space="0" w:color="auto"/>
              <w:bottom w:val="single" w:sz="4" w:space="0" w:color="auto"/>
              <w:right w:val="single" w:sz="4" w:space="0" w:color="auto"/>
            </w:tcBorders>
          </w:tcPr>
          <w:p w14:paraId="19C41DDA" w14:textId="47686100" w:rsidR="00F67669" w:rsidRDefault="00F67669" w:rsidP="00AC7897">
            <w:pPr>
              <w:rPr>
                <w:rFonts w:cs="Times New Roman"/>
              </w:rPr>
            </w:pPr>
            <w:r>
              <w:rPr>
                <w:rFonts w:cs="Times New Roman"/>
              </w:rPr>
              <w:t>(text)</w:t>
            </w:r>
          </w:p>
          <w:p w14:paraId="79AC41E2" w14:textId="52C990C8" w:rsidR="00F67669" w:rsidRDefault="00F67669" w:rsidP="00AC7897">
            <w:pPr>
              <w:rPr>
                <w:rFonts w:cs="Times New Roman"/>
              </w:rPr>
            </w:pPr>
            <w:r>
              <w:rPr>
                <w:rFonts w:cs="Times New Roman"/>
              </w:rPr>
              <w:t>Weekly</w:t>
            </w:r>
          </w:p>
          <w:p w14:paraId="60687F46" w14:textId="77777777" w:rsidR="00F67669" w:rsidRDefault="00F67669" w:rsidP="00AC7897">
            <w:pPr>
              <w:rPr>
                <w:rFonts w:cs="Times New Roman"/>
              </w:rPr>
            </w:pPr>
            <w:r>
              <w:rPr>
                <w:rFonts w:cs="Times New Roman"/>
              </w:rPr>
              <w:t>Monthly</w:t>
            </w:r>
          </w:p>
          <w:p w14:paraId="5734658C" w14:textId="23E78A28" w:rsidR="00F67669" w:rsidRDefault="00F67669" w:rsidP="00AC7897">
            <w:pPr>
              <w:rPr>
                <w:rFonts w:cs="Times New Roman"/>
              </w:rPr>
            </w:pPr>
            <w:r>
              <w:rPr>
                <w:rFonts w:cs="Times New Roman"/>
              </w:rPr>
              <w:t>N/A</w:t>
            </w:r>
          </w:p>
        </w:tc>
      </w:tr>
      <w:tr w:rsidR="00F67669" w:rsidRPr="00E142A0" w14:paraId="7A8B8D28" w14:textId="77777777" w:rsidTr="00322953">
        <w:tc>
          <w:tcPr>
            <w:tcW w:w="0" w:type="auto"/>
            <w:tcBorders>
              <w:top w:val="single" w:sz="4" w:space="0" w:color="auto"/>
              <w:left w:val="single" w:sz="4" w:space="0" w:color="auto"/>
              <w:bottom w:val="single" w:sz="4" w:space="0" w:color="auto"/>
              <w:right w:val="single" w:sz="4" w:space="0" w:color="auto"/>
            </w:tcBorders>
          </w:tcPr>
          <w:p w14:paraId="0B835332" w14:textId="565514D6" w:rsidR="00F67669" w:rsidRPr="00F70145" w:rsidRDefault="00F67669" w:rsidP="00D30519">
            <w:pPr>
              <w:jc w:val="center"/>
              <w:rPr>
                <w:rFonts w:cs="Times New Roman"/>
              </w:rPr>
            </w:pPr>
            <w:r w:rsidRPr="00F70145">
              <w:rPr>
                <w:rFonts w:cs="Times New Roman"/>
              </w:rPr>
              <w:lastRenderedPageBreak/>
              <w:t>PastYearPuzzlesNumDaysWeekly</w:t>
            </w:r>
          </w:p>
        </w:tc>
        <w:tc>
          <w:tcPr>
            <w:tcW w:w="0" w:type="auto"/>
            <w:tcBorders>
              <w:top w:val="single" w:sz="4" w:space="0" w:color="auto"/>
              <w:left w:val="single" w:sz="4" w:space="0" w:color="auto"/>
              <w:bottom w:val="single" w:sz="4" w:space="0" w:color="auto"/>
              <w:right w:val="single" w:sz="4" w:space="0" w:color="auto"/>
            </w:tcBorders>
          </w:tcPr>
          <w:p w14:paraId="481B6C0C" w14:textId="190D31AF" w:rsidR="00F67669" w:rsidRPr="00F70145" w:rsidRDefault="00F67669" w:rsidP="00D30519">
            <w:pPr>
              <w:rPr>
                <w:rFonts w:cs="Times New Roman"/>
              </w:rPr>
            </w:pPr>
            <w:r w:rsidRPr="00F70145">
              <w:rPr>
                <w:rFonts w:cs="Times New Roman"/>
              </w:rPr>
              <w:t>If PastYearPuzzles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5F0CDBC1" w14:textId="77777777" w:rsidR="00F67669" w:rsidRDefault="00F67669" w:rsidP="00D30519">
            <w:pPr>
              <w:rPr>
                <w:rFonts w:cs="Times New Roman"/>
              </w:rPr>
            </w:pPr>
          </w:p>
        </w:tc>
      </w:tr>
      <w:tr w:rsidR="00F67669" w:rsidRPr="00E142A0" w14:paraId="2C6B1A04" w14:textId="77777777" w:rsidTr="00322953">
        <w:tc>
          <w:tcPr>
            <w:tcW w:w="0" w:type="auto"/>
            <w:tcBorders>
              <w:top w:val="single" w:sz="4" w:space="0" w:color="auto"/>
              <w:left w:val="single" w:sz="4" w:space="0" w:color="auto"/>
              <w:bottom w:val="single" w:sz="4" w:space="0" w:color="auto"/>
              <w:right w:val="single" w:sz="4" w:space="0" w:color="auto"/>
            </w:tcBorders>
          </w:tcPr>
          <w:p w14:paraId="441E12DF" w14:textId="35F653BB" w:rsidR="00F67669" w:rsidRPr="00F70145" w:rsidRDefault="00F67669" w:rsidP="00D30519">
            <w:pPr>
              <w:jc w:val="center"/>
              <w:rPr>
                <w:rFonts w:cs="Times New Roman"/>
              </w:rPr>
            </w:pPr>
            <w:r w:rsidRPr="00F70145">
              <w:rPr>
                <w:rFonts w:cs="Times New Roman"/>
              </w:rPr>
              <w:t>PastYearPuzzlesNumDaysMonthly</w:t>
            </w:r>
          </w:p>
        </w:tc>
        <w:tc>
          <w:tcPr>
            <w:tcW w:w="0" w:type="auto"/>
            <w:tcBorders>
              <w:top w:val="single" w:sz="4" w:space="0" w:color="auto"/>
              <w:left w:val="single" w:sz="4" w:space="0" w:color="auto"/>
              <w:bottom w:val="single" w:sz="4" w:space="0" w:color="auto"/>
              <w:right w:val="single" w:sz="4" w:space="0" w:color="auto"/>
            </w:tcBorders>
          </w:tcPr>
          <w:p w14:paraId="50C6D8AA" w14:textId="45F709C5" w:rsidR="00F67669" w:rsidRDefault="00F67669" w:rsidP="00D30519">
            <w:pPr>
              <w:rPr>
                <w:rFonts w:cs="Times New Roman"/>
              </w:rPr>
            </w:pPr>
            <w:r w:rsidRPr="00F70145">
              <w:rPr>
                <w:rFonts w:cs="Times New Roman"/>
              </w:rPr>
              <w:t>If PastYearPuzzles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7772E1EC" w14:textId="77777777" w:rsidR="00F67669" w:rsidRDefault="00F67669" w:rsidP="00D30519">
            <w:pPr>
              <w:rPr>
                <w:rFonts w:cs="Times New Roman"/>
              </w:rPr>
            </w:pPr>
          </w:p>
        </w:tc>
      </w:tr>
      <w:tr w:rsidR="00F67669" w:rsidRPr="00E142A0" w14:paraId="220AB4DC" w14:textId="77777777" w:rsidTr="00322953">
        <w:tc>
          <w:tcPr>
            <w:tcW w:w="0" w:type="auto"/>
            <w:tcBorders>
              <w:top w:val="single" w:sz="4" w:space="0" w:color="auto"/>
              <w:left w:val="single" w:sz="4" w:space="0" w:color="auto"/>
              <w:bottom w:val="single" w:sz="4" w:space="0" w:color="auto"/>
              <w:right w:val="single" w:sz="4" w:space="0" w:color="auto"/>
            </w:tcBorders>
          </w:tcPr>
          <w:p w14:paraId="13297382" w14:textId="4149D39F" w:rsidR="00F67669" w:rsidRDefault="00F67669" w:rsidP="00D30519">
            <w:pPr>
              <w:jc w:val="center"/>
              <w:rPr>
                <w:rFonts w:cs="Times New Roman"/>
                <w:highlight w:val="yellow"/>
              </w:rPr>
            </w:pPr>
            <w:r w:rsidRPr="00F70145">
              <w:rPr>
                <w:rFonts w:cs="Times New Roman"/>
              </w:rPr>
              <w:t>PastYearCraft</w:t>
            </w:r>
          </w:p>
        </w:tc>
        <w:tc>
          <w:tcPr>
            <w:tcW w:w="0" w:type="auto"/>
            <w:tcBorders>
              <w:top w:val="single" w:sz="4" w:space="0" w:color="auto"/>
              <w:left w:val="single" w:sz="4" w:space="0" w:color="auto"/>
              <w:bottom w:val="single" w:sz="4" w:space="0" w:color="auto"/>
              <w:right w:val="single" w:sz="4" w:space="0" w:color="auto"/>
            </w:tcBorders>
          </w:tcPr>
          <w:p w14:paraId="384102BE" w14:textId="76E7105F" w:rsidR="00F67669" w:rsidRDefault="00F67669" w:rsidP="00D30519">
            <w:pPr>
              <w:rPr>
                <w:rFonts w:cs="Times New Roman"/>
              </w:rPr>
            </w:pPr>
            <w:r w:rsidRPr="00F16BF4">
              <w:rPr>
                <w:rFonts w:cs="Times New Roman"/>
              </w:rPr>
              <w:t>In the past year, have you learned or started certain new activities such as a craft?</w:t>
            </w:r>
          </w:p>
        </w:tc>
        <w:tc>
          <w:tcPr>
            <w:tcW w:w="0" w:type="auto"/>
            <w:tcBorders>
              <w:top w:val="single" w:sz="4" w:space="0" w:color="auto"/>
              <w:left w:val="single" w:sz="4" w:space="0" w:color="auto"/>
              <w:bottom w:val="single" w:sz="4" w:space="0" w:color="auto"/>
              <w:right w:val="single" w:sz="4" w:space="0" w:color="auto"/>
            </w:tcBorders>
          </w:tcPr>
          <w:p w14:paraId="5A195047" w14:textId="77777777" w:rsidR="00F67669" w:rsidRDefault="00F67669" w:rsidP="00D30519">
            <w:pPr>
              <w:rPr>
                <w:rFonts w:cs="Times New Roman"/>
              </w:rPr>
            </w:pPr>
            <w:r>
              <w:rPr>
                <w:rFonts w:cs="Times New Roman"/>
              </w:rPr>
              <w:t>(text)</w:t>
            </w:r>
          </w:p>
          <w:p w14:paraId="1829925B" w14:textId="77777777" w:rsidR="00F67669" w:rsidRDefault="00F67669" w:rsidP="00D30519">
            <w:pPr>
              <w:rPr>
                <w:rFonts w:cs="Times New Roman"/>
              </w:rPr>
            </w:pPr>
            <w:r>
              <w:rPr>
                <w:rFonts w:cs="Times New Roman"/>
              </w:rPr>
              <w:t>Weekly</w:t>
            </w:r>
          </w:p>
          <w:p w14:paraId="0DE06961" w14:textId="77777777" w:rsidR="00F67669" w:rsidRDefault="00F67669" w:rsidP="00D30519">
            <w:pPr>
              <w:rPr>
                <w:rFonts w:cs="Times New Roman"/>
              </w:rPr>
            </w:pPr>
            <w:r>
              <w:rPr>
                <w:rFonts w:cs="Times New Roman"/>
              </w:rPr>
              <w:t>Monthly</w:t>
            </w:r>
          </w:p>
          <w:p w14:paraId="3112F590" w14:textId="75376A2E" w:rsidR="00F67669" w:rsidRDefault="00F67669" w:rsidP="00D30519">
            <w:pPr>
              <w:rPr>
                <w:rFonts w:cs="Times New Roman"/>
              </w:rPr>
            </w:pPr>
            <w:r>
              <w:rPr>
                <w:rFonts w:cs="Times New Roman"/>
              </w:rPr>
              <w:t>N/A</w:t>
            </w:r>
          </w:p>
        </w:tc>
      </w:tr>
      <w:tr w:rsidR="00F67669" w:rsidRPr="00E142A0" w14:paraId="1B43E642" w14:textId="77777777" w:rsidTr="00322953">
        <w:tc>
          <w:tcPr>
            <w:tcW w:w="0" w:type="auto"/>
            <w:tcBorders>
              <w:top w:val="single" w:sz="4" w:space="0" w:color="auto"/>
              <w:left w:val="single" w:sz="4" w:space="0" w:color="auto"/>
              <w:bottom w:val="single" w:sz="4" w:space="0" w:color="auto"/>
              <w:right w:val="single" w:sz="4" w:space="0" w:color="auto"/>
            </w:tcBorders>
          </w:tcPr>
          <w:p w14:paraId="5E75327F" w14:textId="77777777" w:rsidR="00F67669" w:rsidRPr="00F70145" w:rsidRDefault="00F67669" w:rsidP="00D30519">
            <w:pPr>
              <w:jc w:val="center"/>
              <w:rPr>
                <w:rFonts w:cs="Times New Roman"/>
              </w:rPr>
            </w:pPr>
            <w:r w:rsidRPr="00F70145">
              <w:rPr>
                <w:rFonts w:cs="Times New Roman"/>
              </w:rPr>
              <w:t>PastYearCraftNumDaysWeekly</w:t>
            </w:r>
          </w:p>
          <w:p w14:paraId="1F672828" w14:textId="77777777" w:rsidR="00F67669" w:rsidRPr="00F70145" w:rsidRDefault="00F67669" w:rsidP="00D30519">
            <w:pPr>
              <w:jc w:val="cente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537C3E0D" w14:textId="511F181D" w:rsidR="00F67669" w:rsidRPr="00F70145" w:rsidRDefault="00F67669" w:rsidP="00D30519">
            <w:pPr>
              <w:rPr>
                <w:rFonts w:cs="Times New Roman"/>
              </w:rPr>
            </w:pPr>
            <w:r w:rsidRPr="00F70145">
              <w:rPr>
                <w:rFonts w:cs="Times New Roman"/>
              </w:rPr>
              <w:t>If PastYearCraft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065696A" w14:textId="77777777" w:rsidR="00F67669" w:rsidRDefault="00F67669" w:rsidP="00D30519">
            <w:pPr>
              <w:rPr>
                <w:rFonts w:cs="Times New Roman"/>
              </w:rPr>
            </w:pPr>
          </w:p>
        </w:tc>
      </w:tr>
      <w:tr w:rsidR="00F67669" w:rsidRPr="00E142A0" w14:paraId="1AD34F7E" w14:textId="77777777" w:rsidTr="00322953">
        <w:tc>
          <w:tcPr>
            <w:tcW w:w="0" w:type="auto"/>
            <w:tcBorders>
              <w:top w:val="single" w:sz="4" w:space="0" w:color="auto"/>
              <w:left w:val="single" w:sz="4" w:space="0" w:color="auto"/>
              <w:bottom w:val="single" w:sz="4" w:space="0" w:color="auto"/>
              <w:right w:val="single" w:sz="4" w:space="0" w:color="auto"/>
            </w:tcBorders>
          </w:tcPr>
          <w:p w14:paraId="7AC89126" w14:textId="21687EE9" w:rsidR="00F67669" w:rsidRPr="00F70145" w:rsidRDefault="00F67669" w:rsidP="00D30519">
            <w:pPr>
              <w:jc w:val="center"/>
              <w:rPr>
                <w:rFonts w:cs="Times New Roman"/>
              </w:rPr>
            </w:pPr>
            <w:r w:rsidRPr="00F70145">
              <w:rPr>
                <w:rFonts w:cs="Times New Roman"/>
              </w:rPr>
              <w:t>PastYearCraftNumDaysMonthly</w:t>
            </w:r>
          </w:p>
        </w:tc>
        <w:tc>
          <w:tcPr>
            <w:tcW w:w="0" w:type="auto"/>
            <w:tcBorders>
              <w:top w:val="single" w:sz="4" w:space="0" w:color="auto"/>
              <w:left w:val="single" w:sz="4" w:space="0" w:color="auto"/>
              <w:bottom w:val="single" w:sz="4" w:space="0" w:color="auto"/>
              <w:right w:val="single" w:sz="4" w:space="0" w:color="auto"/>
            </w:tcBorders>
          </w:tcPr>
          <w:p w14:paraId="7B75678C" w14:textId="40D977C0" w:rsidR="00F67669" w:rsidRDefault="00F67669" w:rsidP="00D30519">
            <w:pPr>
              <w:rPr>
                <w:rFonts w:cs="Times New Roman"/>
              </w:rPr>
            </w:pPr>
            <w:r w:rsidRPr="00F70145">
              <w:rPr>
                <w:rFonts w:cs="Times New Roman"/>
              </w:rPr>
              <w:t>If PastYearCraft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621252BA" w14:textId="77777777" w:rsidR="00F67669" w:rsidRDefault="00F67669" w:rsidP="00D30519">
            <w:pPr>
              <w:rPr>
                <w:rFonts w:cs="Times New Roman"/>
              </w:rPr>
            </w:pPr>
          </w:p>
        </w:tc>
      </w:tr>
      <w:tr w:rsidR="00F67669" w:rsidRPr="00E142A0" w14:paraId="6B9B3028" w14:textId="77777777" w:rsidTr="00322953">
        <w:tc>
          <w:tcPr>
            <w:tcW w:w="0" w:type="auto"/>
            <w:tcBorders>
              <w:top w:val="single" w:sz="4" w:space="0" w:color="auto"/>
              <w:left w:val="single" w:sz="4" w:space="0" w:color="auto"/>
              <w:bottom w:val="single" w:sz="4" w:space="0" w:color="auto"/>
              <w:right w:val="single" w:sz="4" w:space="0" w:color="auto"/>
            </w:tcBorders>
          </w:tcPr>
          <w:p w14:paraId="748E9222" w14:textId="10B27FE1" w:rsidR="00F67669" w:rsidRDefault="00F67669" w:rsidP="00D30519">
            <w:pPr>
              <w:jc w:val="center"/>
              <w:rPr>
                <w:rFonts w:cs="Times New Roman"/>
                <w:highlight w:val="yellow"/>
              </w:rPr>
            </w:pPr>
            <w:r w:rsidRPr="00F70145">
              <w:rPr>
                <w:rFonts w:cs="Times New Roman"/>
              </w:rPr>
              <w:t>PastYearComputerGame</w:t>
            </w:r>
          </w:p>
        </w:tc>
        <w:tc>
          <w:tcPr>
            <w:tcW w:w="0" w:type="auto"/>
            <w:tcBorders>
              <w:top w:val="single" w:sz="4" w:space="0" w:color="auto"/>
              <w:left w:val="single" w:sz="4" w:space="0" w:color="auto"/>
              <w:bottom w:val="single" w:sz="4" w:space="0" w:color="auto"/>
              <w:right w:val="single" w:sz="4" w:space="0" w:color="auto"/>
            </w:tcBorders>
          </w:tcPr>
          <w:p w14:paraId="1C892AF3" w14:textId="7D3866DF" w:rsidR="00F67669" w:rsidRDefault="00F67669" w:rsidP="00D30519">
            <w:pPr>
              <w:rPr>
                <w:rFonts w:cs="Times New Roman"/>
              </w:rPr>
            </w:pPr>
            <w:r w:rsidRPr="00F16BF4">
              <w:rPr>
                <w:rFonts w:cs="Times New Roman"/>
              </w:rPr>
              <w:t>In the past year, have you learned or started certain new activities such as a computer or phone app game?</w:t>
            </w:r>
          </w:p>
        </w:tc>
        <w:tc>
          <w:tcPr>
            <w:tcW w:w="0" w:type="auto"/>
            <w:tcBorders>
              <w:top w:val="single" w:sz="4" w:space="0" w:color="auto"/>
              <w:left w:val="single" w:sz="4" w:space="0" w:color="auto"/>
              <w:bottom w:val="single" w:sz="4" w:space="0" w:color="auto"/>
              <w:right w:val="single" w:sz="4" w:space="0" w:color="auto"/>
            </w:tcBorders>
          </w:tcPr>
          <w:p w14:paraId="78C9FC4C" w14:textId="77777777" w:rsidR="00F67669" w:rsidRDefault="00F67669" w:rsidP="00D30519">
            <w:pPr>
              <w:rPr>
                <w:rFonts w:cs="Times New Roman"/>
              </w:rPr>
            </w:pPr>
            <w:r>
              <w:rPr>
                <w:rFonts w:cs="Times New Roman"/>
              </w:rPr>
              <w:t>(text)</w:t>
            </w:r>
          </w:p>
          <w:p w14:paraId="77E0E2D9" w14:textId="77777777" w:rsidR="00F67669" w:rsidRDefault="00F67669" w:rsidP="00D30519">
            <w:pPr>
              <w:rPr>
                <w:rFonts w:cs="Times New Roman"/>
              </w:rPr>
            </w:pPr>
            <w:r>
              <w:rPr>
                <w:rFonts w:cs="Times New Roman"/>
              </w:rPr>
              <w:t>Weekly</w:t>
            </w:r>
          </w:p>
          <w:p w14:paraId="096B86C3" w14:textId="77777777" w:rsidR="00F67669" w:rsidRDefault="00F67669" w:rsidP="00D30519">
            <w:pPr>
              <w:rPr>
                <w:rFonts w:cs="Times New Roman"/>
              </w:rPr>
            </w:pPr>
            <w:r>
              <w:rPr>
                <w:rFonts w:cs="Times New Roman"/>
              </w:rPr>
              <w:t>Monthly</w:t>
            </w:r>
          </w:p>
          <w:p w14:paraId="554164D9" w14:textId="7D1D97EA" w:rsidR="00F67669" w:rsidRDefault="00F67669" w:rsidP="00D30519">
            <w:pPr>
              <w:rPr>
                <w:rFonts w:cs="Times New Roman"/>
              </w:rPr>
            </w:pPr>
            <w:r>
              <w:rPr>
                <w:rFonts w:cs="Times New Roman"/>
              </w:rPr>
              <w:t>N/A</w:t>
            </w:r>
          </w:p>
        </w:tc>
      </w:tr>
      <w:tr w:rsidR="00F67669" w:rsidRPr="00E142A0" w14:paraId="0AFF37AF" w14:textId="77777777" w:rsidTr="00322953">
        <w:tc>
          <w:tcPr>
            <w:tcW w:w="0" w:type="auto"/>
            <w:tcBorders>
              <w:top w:val="single" w:sz="4" w:space="0" w:color="auto"/>
              <w:left w:val="single" w:sz="4" w:space="0" w:color="auto"/>
              <w:bottom w:val="single" w:sz="4" w:space="0" w:color="auto"/>
              <w:right w:val="single" w:sz="4" w:space="0" w:color="auto"/>
            </w:tcBorders>
          </w:tcPr>
          <w:p w14:paraId="6CBAC21B" w14:textId="6FA756EB" w:rsidR="00F67669" w:rsidRPr="00F70145" w:rsidRDefault="00F67669" w:rsidP="00D30519">
            <w:pPr>
              <w:jc w:val="center"/>
              <w:rPr>
                <w:rFonts w:cs="Times New Roman"/>
              </w:rPr>
            </w:pPr>
            <w:r w:rsidRPr="00F70145">
              <w:rPr>
                <w:rFonts w:cs="Times New Roman"/>
              </w:rPr>
              <w:t>PastYearComputerGameNumDaysWeekly</w:t>
            </w:r>
          </w:p>
        </w:tc>
        <w:tc>
          <w:tcPr>
            <w:tcW w:w="0" w:type="auto"/>
            <w:tcBorders>
              <w:top w:val="single" w:sz="4" w:space="0" w:color="auto"/>
              <w:left w:val="single" w:sz="4" w:space="0" w:color="auto"/>
              <w:bottom w:val="single" w:sz="4" w:space="0" w:color="auto"/>
              <w:right w:val="single" w:sz="4" w:space="0" w:color="auto"/>
            </w:tcBorders>
          </w:tcPr>
          <w:p w14:paraId="53B56BEF" w14:textId="01BE5582" w:rsidR="00F67669" w:rsidRPr="00F70145" w:rsidRDefault="00F67669" w:rsidP="00D30519">
            <w:pPr>
              <w:rPr>
                <w:rFonts w:cs="Times New Roman"/>
              </w:rPr>
            </w:pPr>
            <w:r w:rsidRPr="00F70145">
              <w:rPr>
                <w:rFonts w:cs="Times New Roman"/>
              </w:rPr>
              <w:t>If PastYearComputerGame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71FA9FD7" w14:textId="77777777" w:rsidR="00F67669" w:rsidRDefault="00F67669" w:rsidP="00D30519">
            <w:pPr>
              <w:rPr>
                <w:rFonts w:cs="Times New Roman"/>
              </w:rPr>
            </w:pPr>
          </w:p>
        </w:tc>
      </w:tr>
      <w:tr w:rsidR="00F67669" w:rsidRPr="00E142A0" w14:paraId="170A3327" w14:textId="77777777" w:rsidTr="00322953">
        <w:tc>
          <w:tcPr>
            <w:tcW w:w="0" w:type="auto"/>
            <w:tcBorders>
              <w:top w:val="single" w:sz="4" w:space="0" w:color="auto"/>
              <w:left w:val="single" w:sz="4" w:space="0" w:color="auto"/>
              <w:bottom w:val="single" w:sz="4" w:space="0" w:color="auto"/>
              <w:right w:val="single" w:sz="4" w:space="0" w:color="auto"/>
            </w:tcBorders>
          </w:tcPr>
          <w:p w14:paraId="66338646" w14:textId="3D7674B4" w:rsidR="00F67669" w:rsidRPr="00F70145" w:rsidRDefault="00F67669" w:rsidP="00D30519">
            <w:pPr>
              <w:jc w:val="center"/>
              <w:rPr>
                <w:rFonts w:cs="Times New Roman"/>
              </w:rPr>
            </w:pPr>
            <w:r w:rsidRPr="00F70145">
              <w:rPr>
                <w:rFonts w:cs="Times New Roman"/>
              </w:rPr>
              <w:t>PastYearComputerGameNumDaysMonthly</w:t>
            </w:r>
          </w:p>
        </w:tc>
        <w:tc>
          <w:tcPr>
            <w:tcW w:w="0" w:type="auto"/>
            <w:tcBorders>
              <w:top w:val="single" w:sz="4" w:space="0" w:color="auto"/>
              <w:left w:val="single" w:sz="4" w:space="0" w:color="auto"/>
              <w:bottom w:val="single" w:sz="4" w:space="0" w:color="auto"/>
              <w:right w:val="single" w:sz="4" w:space="0" w:color="auto"/>
            </w:tcBorders>
          </w:tcPr>
          <w:p w14:paraId="61B314ED" w14:textId="0467EBD8" w:rsidR="00F67669" w:rsidRDefault="00F67669" w:rsidP="00D30519">
            <w:pPr>
              <w:rPr>
                <w:rFonts w:cs="Times New Roman"/>
              </w:rPr>
            </w:pPr>
            <w:r w:rsidRPr="00F70145">
              <w:rPr>
                <w:rFonts w:cs="Times New Roman"/>
              </w:rPr>
              <w:t>If PastYearComputerGame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E36BEB6" w14:textId="77777777" w:rsidR="00F67669" w:rsidRDefault="00F67669" w:rsidP="00D30519">
            <w:pPr>
              <w:rPr>
                <w:rFonts w:cs="Times New Roman"/>
              </w:rPr>
            </w:pPr>
          </w:p>
        </w:tc>
      </w:tr>
      <w:tr w:rsidR="00F67669" w:rsidRPr="00E142A0" w14:paraId="375F93F4" w14:textId="77777777" w:rsidTr="00322953">
        <w:tc>
          <w:tcPr>
            <w:tcW w:w="0" w:type="auto"/>
            <w:tcBorders>
              <w:top w:val="single" w:sz="4" w:space="0" w:color="auto"/>
              <w:left w:val="single" w:sz="4" w:space="0" w:color="auto"/>
              <w:bottom w:val="single" w:sz="4" w:space="0" w:color="auto"/>
              <w:right w:val="single" w:sz="4" w:space="0" w:color="auto"/>
            </w:tcBorders>
          </w:tcPr>
          <w:p w14:paraId="3F1F7C81" w14:textId="03171442" w:rsidR="00F67669" w:rsidRDefault="00F67669" w:rsidP="00D30519">
            <w:pPr>
              <w:jc w:val="center"/>
              <w:rPr>
                <w:rFonts w:cs="Times New Roman"/>
                <w:highlight w:val="yellow"/>
              </w:rPr>
            </w:pPr>
            <w:r w:rsidRPr="00F70145">
              <w:rPr>
                <w:rFonts w:cs="Times New Roman"/>
              </w:rPr>
              <w:t>PastYearMusic</w:t>
            </w:r>
          </w:p>
        </w:tc>
        <w:tc>
          <w:tcPr>
            <w:tcW w:w="0" w:type="auto"/>
            <w:tcBorders>
              <w:top w:val="single" w:sz="4" w:space="0" w:color="auto"/>
              <w:left w:val="single" w:sz="4" w:space="0" w:color="auto"/>
              <w:bottom w:val="single" w:sz="4" w:space="0" w:color="auto"/>
              <w:right w:val="single" w:sz="4" w:space="0" w:color="auto"/>
            </w:tcBorders>
          </w:tcPr>
          <w:p w14:paraId="35F8468B" w14:textId="36C29194" w:rsidR="00F67669" w:rsidRDefault="00F67669" w:rsidP="00D30519">
            <w:pPr>
              <w:rPr>
                <w:rFonts w:cs="Times New Roman"/>
              </w:rPr>
            </w:pPr>
            <w:r w:rsidRPr="00F16BF4">
              <w:rPr>
                <w:rFonts w:cs="Times New Roman"/>
              </w:rPr>
              <w:t>In the past year, have you learned or started new activities such as a musical instrument or began singing?</w:t>
            </w:r>
          </w:p>
        </w:tc>
        <w:tc>
          <w:tcPr>
            <w:tcW w:w="0" w:type="auto"/>
            <w:tcBorders>
              <w:top w:val="single" w:sz="4" w:space="0" w:color="auto"/>
              <w:left w:val="single" w:sz="4" w:space="0" w:color="auto"/>
              <w:bottom w:val="single" w:sz="4" w:space="0" w:color="auto"/>
              <w:right w:val="single" w:sz="4" w:space="0" w:color="auto"/>
            </w:tcBorders>
          </w:tcPr>
          <w:p w14:paraId="1F8ED437" w14:textId="77777777" w:rsidR="00F67669" w:rsidRDefault="00F67669" w:rsidP="00D30519">
            <w:pPr>
              <w:rPr>
                <w:rFonts w:cs="Times New Roman"/>
              </w:rPr>
            </w:pPr>
            <w:r>
              <w:rPr>
                <w:rFonts w:cs="Times New Roman"/>
              </w:rPr>
              <w:t>(text)</w:t>
            </w:r>
          </w:p>
          <w:p w14:paraId="45701620" w14:textId="77777777" w:rsidR="00F67669" w:rsidRDefault="00F67669" w:rsidP="00D30519">
            <w:pPr>
              <w:rPr>
                <w:rFonts w:cs="Times New Roman"/>
              </w:rPr>
            </w:pPr>
            <w:r>
              <w:rPr>
                <w:rFonts w:cs="Times New Roman"/>
              </w:rPr>
              <w:t>Weekly</w:t>
            </w:r>
          </w:p>
          <w:p w14:paraId="780DA2C9" w14:textId="77777777" w:rsidR="00F67669" w:rsidRDefault="00F67669" w:rsidP="00D30519">
            <w:pPr>
              <w:rPr>
                <w:rFonts w:cs="Times New Roman"/>
              </w:rPr>
            </w:pPr>
            <w:r>
              <w:rPr>
                <w:rFonts w:cs="Times New Roman"/>
              </w:rPr>
              <w:t>Monthly</w:t>
            </w:r>
          </w:p>
          <w:p w14:paraId="10B708A2" w14:textId="3E2AFF11" w:rsidR="00F67669" w:rsidRDefault="00F67669" w:rsidP="00D30519">
            <w:pPr>
              <w:rPr>
                <w:rFonts w:cs="Times New Roman"/>
              </w:rPr>
            </w:pPr>
            <w:r>
              <w:rPr>
                <w:rFonts w:cs="Times New Roman"/>
              </w:rPr>
              <w:t>N/A</w:t>
            </w:r>
          </w:p>
        </w:tc>
      </w:tr>
      <w:tr w:rsidR="00F67669" w:rsidRPr="00E142A0" w14:paraId="463FB47E" w14:textId="77777777" w:rsidTr="00322953">
        <w:tc>
          <w:tcPr>
            <w:tcW w:w="0" w:type="auto"/>
            <w:tcBorders>
              <w:top w:val="single" w:sz="4" w:space="0" w:color="auto"/>
              <w:left w:val="single" w:sz="4" w:space="0" w:color="auto"/>
              <w:bottom w:val="single" w:sz="4" w:space="0" w:color="auto"/>
              <w:right w:val="single" w:sz="4" w:space="0" w:color="auto"/>
            </w:tcBorders>
          </w:tcPr>
          <w:p w14:paraId="087CE7F6" w14:textId="4FB369FC" w:rsidR="00F67669" w:rsidRPr="00F70145" w:rsidRDefault="00F67669" w:rsidP="00D30519">
            <w:pPr>
              <w:jc w:val="center"/>
              <w:rPr>
                <w:rFonts w:cs="Times New Roman"/>
              </w:rPr>
            </w:pPr>
            <w:r w:rsidRPr="005575C2">
              <w:rPr>
                <w:rFonts w:cs="Times New Roman"/>
              </w:rPr>
              <w:t>PastYearMusicNumDaysWeekly</w:t>
            </w:r>
          </w:p>
        </w:tc>
        <w:tc>
          <w:tcPr>
            <w:tcW w:w="0" w:type="auto"/>
            <w:tcBorders>
              <w:top w:val="single" w:sz="4" w:space="0" w:color="auto"/>
              <w:left w:val="single" w:sz="4" w:space="0" w:color="auto"/>
              <w:bottom w:val="single" w:sz="4" w:space="0" w:color="auto"/>
              <w:right w:val="single" w:sz="4" w:space="0" w:color="auto"/>
            </w:tcBorders>
          </w:tcPr>
          <w:p w14:paraId="3ADB8D9A" w14:textId="30F5DA97" w:rsidR="00F67669" w:rsidRPr="00F70145" w:rsidRDefault="00F67669" w:rsidP="00D30519">
            <w:pPr>
              <w:rPr>
                <w:rFonts w:cs="Times New Roman"/>
              </w:rPr>
            </w:pPr>
            <w:r w:rsidRPr="005575C2">
              <w:rPr>
                <w:rFonts w:cs="Times New Roman"/>
              </w:rPr>
              <w:t>If PastYearMusic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13D4207E" w14:textId="77777777" w:rsidR="00F67669" w:rsidRDefault="00F67669" w:rsidP="00D30519">
            <w:pPr>
              <w:rPr>
                <w:rFonts w:cs="Times New Roman"/>
              </w:rPr>
            </w:pPr>
          </w:p>
        </w:tc>
      </w:tr>
      <w:tr w:rsidR="00F67669" w:rsidRPr="00E142A0" w14:paraId="71FBBAFF" w14:textId="77777777" w:rsidTr="00322953">
        <w:tc>
          <w:tcPr>
            <w:tcW w:w="0" w:type="auto"/>
            <w:tcBorders>
              <w:top w:val="single" w:sz="4" w:space="0" w:color="auto"/>
              <w:left w:val="single" w:sz="4" w:space="0" w:color="auto"/>
              <w:bottom w:val="single" w:sz="4" w:space="0" w:color="auto"/>
              <w:right w:val="single" w:sz="4" w:space="0" w:color="auto"/>
            </w:tcBorders>
          </w:tcPr>
          <w:p w14:paraId="6A94D10D" w14:textId="74CC63FA" w:rsidR="00F67669" w:rsidRPr="005575C2" w:rsidRDefault="00F67669" w:rsidP="00D30519">
            <w:pPr>
              <w:jc w:val="center"/>
              <w:rPr>
                <w:rFonts w:cs="Times New Roman"/>
              </w:rPr>
            </w:pPr>
            <w:r w:rsidRPr="00F70145">
              <w:rPr>
                <w:rFonts w:cs="Times New Roman"/>
              </w:rPr>
              <w:t>PastYearMusicNumDaysMonthly</w:t>
            </w:r>
          </w:p>
        </w:tc>
        <w:tc>
          <w:tcPr>
            <w:tcW w:w="0" w:type="auto"/>
            <w:tcBorders>
              <w:top w:val="single" w:sz="4" w:space="0" w:color="auto"/>
              <w:left w:val="single" w:sz="4" w:space="0" w:color="auto"/>
              <w:bottom w:val="single" w:sz="4" w:space="0" w:color="auto"/>
              <w:right w:val="single" w:sz="4" w:space="0" w:color="auto"/>
            </w:tcBorders>
          </w:tcPr>
          <w:p w14:paraId="6A24DC07" w14:textId="602470B8" w:rsidR="00F67669" w:rsidRDefault="00F67669" w:rsidP="00D30519">
            <w:pPr>
              <w:rPr>
                <w:rFonts w:cs="Times New Roman"/>
              </w:rPr>
            </w:pPr>
            <w:r w:rsidRPr="00F70145">
              <w:rPr>
                <w:rFonts w:cs="Times New Roman"/>
              </w:rPr>
              <w:t>If PastYearMusic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319DF7F" w14:textId="77777777" w:rsidR="00F67669" w:rsidRDefault="00F67669" w:rsidP="00D30519">
            <w:pPr>
              <w:rPr>
                <w:rFonts w:cs="Times New Roman"/>
              </w:rPr>
            </w:pPr>
          </w:p>
        </w:tc>
      </w:tr>
      <w:tr w:rsidR="00F67669" w:rsidRPr="00E142A0" w14:paraId="75608250" w14:textId="77777777" w:rsidTr="00322953">
        <w:tc>
          <w:tcPr>
            <w:tcW w:w="0" w:type="auto"/>
            <w:tcBorders>
              <w:top w:val="single" w:sz="4" w:space="0" w:color="auto"/>
              <w:left w:val="single" w:sz="4" w:space="0" w:color="auto"/>
              <w:bottom w:val="single" w:sz="4" w:space="0" w:color="auto"/>
              <w:right w:val="single" w:sz="4" w:space="0" w:color="auto"/>
            </w:tcBorders>
          </w:tcPr>
          <w:p w14:paraId="4B7AFB94" w14:textId="0A139415" w:rsidR="00F67669" w:rsidRDefault="00F67669" w:rsidP="00D30519">
            <w:pPr>
              <w:jc w:val="center"/>
              <w:rPr>
                <w:rFonts w:cs="Times New Roman"/>
                <w:highlight w:val="yellow"/>
              </w:rPr>
            </w:pPr>
            <w:r w:rsidRPr="005575C2">
              <w:rPr>
                <w:rFonts w:cs="Times New Roman"/>
              </w:rPr>
              <w:t>PastYearLanguage</w:t>
            </w:r>
          </w:p>
        </w:tc>
        <w:tc>
          <w:tcPr>
            <w:tcW w:w="0" w:type="auto"/>
            <w:tcBorders>
              <w:top w:val="single" w:sz="4" w:space="0" w:color="auto"/>
              <w:left w:val="single" w:sz="4" w:space="0" w:color="auto"/>
              <w:bottom w:val="single" w:sz="4" w:space="0" w:color="auto"/>
              <w:right w:val="single" w:sz="4" w:space="0" w:color="auto"/>
            </w:tcBorders>
          </w:tcPr>
          <w:p w14:paraId="481243A4" w14:textId="5CD3AA60" w:rsidR="00F67669" w:rsidRDefault="00F67669" w:rsidP="00D30519">
            <w:pPr>
              <w:rPr>
                <w:rFonts w:cs="Times New Roman"/>
              </w:rPr>
            </w:pPr>
            <w:r w:rsidRPr="00F16BF4">
              <w:rPr>
                <w:rFonts w:cs="Times New Roman"/>
              </w:rPr>
              <w:t>In the past year, have you learned or started new activities such as a new language?</w:t>
            </w:r>
          </w:p>
        </w:tc>
        <w:tc>
          <w:tcPr>
            <w:tcW w:w="0" w:type="auto"/>
            <w:tcBorders>
              <w:top w:val="single" w:sz="4" w:space="0" w:color="auto"/>
              <w:left w:val="single" w:sz="4" w:space="0" w:color="auto"/>
              <w:bottom w:val="single" w:sz="4" w:space="0" w:color="auto"/>
              <w:right w:val="single" w:sz="4" w:space="0" w:color="auto"/>
            </w:tcBorders>
          </w:tcPr>
          <w:p w14:paraId="68D9AB35" w14:textId="77777777" w:rsidR="00F67669" w:rsidRDefault="00F67669" w:rsidP="00D30519">
            <w:pPr>
              <w:rPr>
                <w:rFonts w:cs="Times New Roman"/>
              </w:rPr>
            </w:pPr>
            <w:r>
              <w:rPr>
                <w:rFonts w:cs="Times New Roman"/>
              </w:rPr>
              <w:t>(text)</w:t>
            </w:r>
          </w:p>
          <w:p w14:paraId="0189F8DC" w14:textId="77777777" w:rsidR="00F67669" w:rsidRDefault="00F67669" w:rsidP="00D30519">
            <w:pPr>
              <w:rPr>
                <w:rFonts w:cs="Times New Roman"/>
              </w:rPr>
            </w:pPr>
            <w:r>
              <w:rPr>
                <w:rFonts w:cs="Times New Roman"/>
              </w:rPr>
              <w:t>Weekly</w:t>
            </w:r>
          </w:p>
          <w:p w14:paraId="251CB2EA" w14:textId="77777777" w:rsidR="00F67669" w:rsidRDefault="00F67669" w:rsidP="00D30519">
            <w:pPr>
              <w:rPr>
                <w:rFonts w:cs="Times New Roman"/>
              </w:rPr>
            </w:pPr>
            <w:r>
              <w:rPr>
                <w:rFonts w:cs="Times New Roman"/>
              </w:rPr>
              <w:t>Monthly</w:t>
            </w:r>
          </w:p>
          <w:p w14:paraId="7FB9D379" w14:textId="59088E2E" w:rsidR="00F67669" w:rsidRDefault="00F67669" w:rsidP="00D30519">
            <w:pPr>
              <w:rPr>
                <w:rFonts w:cs="Times New Roman"/>
              </w:rPr>
            </w:pPr>
            <w:r>
              <w:rPr>
                <w:rFonts w:cs="Times New Roman"/>
              </w:rPr>
              <w:t>N/A</w:t>
            </w:r>
          </w:p>
        </w:tc>
      </w:tr>
      <w:tr w:rsidR="00F67669" w:rsidRPr="00E142A0" w14:paraId="3106C496" w14:textId="77777777" w:rsidTr="00322953">
        <w:tc>
          <w:tcPr>
            <w:tcW w:w="0" w:type="auto"/>
            <w:tcBorders>
              <w:top w:val="single" w:sz="4" w:space="0" w:color="auto"/>
              <w:left w:val="single" w:sz="4" w:space="0" w:color="auto"/>
              <w:bottom w:val="single" w:sz="4" w:space="0" w:color="auto"/>
              <w:right w:val="single" w:sz="4" w:space="0" w:color="auto"/>
            </w:tcBorders>
          </w:tcPr>
          <w:p w14:paraId="1088E4A1" w14:textId="50BFD86F" w:rsidR="00F67669" w:rsidRPr="005575C2" w:rsidRDefault="00F67669" w:rsidP="00D30519">
            <w:pPr>
              <w:jc w:val="center"/>
              <w:rPr>
                <w:rFonts w:cs="Times New Roman"/>
              </w:rPr>
            </w:pPr>
            <w:r w:rsidRPr="005575C2">
              <w:rPr>
                <w:rFonts w:cs="Times New Roman"/>
              </w:rPr>
              <w:t>PastYearLanguageNumDaysWeekly</w:t>
            </w:r>
          </w:p>
        </w:tc>
        <w:tc>
          <w:tcPr>
            <w:tcW w:w="0" w:type="auto"/>
            <w:tcBorders>
              <w:top w:val="single" w:sz="4" w:space="0" w:color="auto"/>
              <w:left w:val="single" w:sz="4" w:space="0" w:color="auto"/>
              <w:bottom w:val="single" w:sz="4" w:space="0" w:color="auto"/>
              <w:right w:val="single" w:sz="4" w:space="0" w:color="auto"/>
            </w:tcBorders>
          </w:tcPr>
          <w:p w14:paraId="6EB7AB7C" w14:textId="6ADF0B04" w:rsidR="00F67669" w:rsidRPr="005575C2" w:rsidRDefault="00F67669" w:rsidP="00D30519">
            <w:pPr>
              <w:rPr>
                <w:rFonts w:cs="Times New Roman"/>
              </w:rPr>
            </w:pPr>
            <w:r w:rsidRPr="005575C2">
              <w:rPr>
                <w:rFonts w:cs="Times New Roman"/>
              </w:rPr>
              <w:t>If PastYearLanguage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173A9A54" w14:textId="77777777" w:rsidR="00F67669" w:rsidRDefault="00F67669" w:rsidP="00D30519">
            <w:pPr>
              <w:rPr>
                <w:rFonts w:cs="Times New Roman"/>
              </w:rPr>
            </w:pPr>
          </w:p>
        </w:tc>
      </w:tr>
      <w:tr w:rsidR="00F67669" w:rsidRPr="00E142A0" w14:paraId="2EF10A8C" w14:textId="77777777" w:rsidTr="00322953">
        <w:tc>
          <w:tcPr>
            <w:tcW w:w="0" w:type="auto"/>
            <w:tcBorders>
              <w:top w:val="single" w:sz="4" w:space="0" w:color="auto"/>
              <w:left w:val="single" w:sz="4" w:space="0" w:color="auto"/>
              <w:bottom w:val="single" w:sz="4" w:space="0" w:color="auto"/>
              <w:right w:val="single" w:sz="4" w:space="0" w:color="auto"/>
            </w:tcBorders>
          </w:tcPr>
          <w:p w14:paraId="11F40719" w14:textId="0441D620" w:rsidR="00F67669" w:rsidRPr="005575C2" w:rsidRDefault="00F67669" w:rsidP="00D30519">
            <w:pPr>
              <w:jc w:val="center"/>
              <w:rPr>
                <w:rFonts w:cs="Times New Roman"/>
              </w:rPr>
            </w:pPr>
            <w:r w:rsidRPr="005575C2">
              <w:rPr>
                <w:rFonts w:cs="Times New Roman"/>
              </w:rPr>
              <w:t>PastYearLanguageNumDaysMonthly</w:t>
            </w:r>
          </w:p>
        </w:tc>
        <w:tc>
          <w:tcPr>
            <w:tcW w:w="0" w:type="auto"/>
            <w:tcBorders>
              <w:top w:val="single" w:sz="4" w:space="0" w:color="auto"/>
              <w:left w:val="single" w:sz="4" w:space="0" w:color="auto"/>
              <w:bottom w:val="single" w:sz="4" w:space="0" w:color="auto"/>
              <w:right w:val="single" w:sz="4" w:space="0" w:color="auto"/>
            </w:tcBorders>
          </w:tcPr>
          <w:p w14:paraId="59C10413" w14:textId="6CC04ACF" w:rsidR="00F67669" w:rsidRDefault="00F67669" w:rsidP="00D30519">
            <w:pPr>
              <w:rPr>
                <w:rFonts w:cs="Times New Roman"/>
              </w:rPr>
            </w:pPr>
            <w:r w:rsidRPr="005575C2">
              <w:rPr>
                <w:rFonts w:cs="Times New Roman"/>
              </w:rPr>
              <w:t>If PastYearLanguage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CC63D5E" w14:textId="77777777" w:rsidR="00F67669" w:rsidRDefault="00F67669" w:rsidP="00D30519">
            <w:pPr>
              <w:rPr>
                <w:rFonts w:cs="Times New Roman"/>
              </w:rPr>
            </w:pPr>
          </w:p>
        </w:tc>
      </w:tr>
      <w:tr w:rsidR="00F67669" w:rsidRPr="00E142A0" w14:paraId="4D53C2D4" w14:textId="77777777" w:rsidTr="00322953">
        <w:tc>
          <w:tcPr>
            <w:tcW w:w="0" w:type="auto"/>
            <w:tcBorders>
              <w:top w:val="single" w:sz="4" w:space="0" w:color="auto"/>
              <w:left w:val="single" w:sz="4" w:space="0" w:color="auto"/>
              <w:bottom w:val="single" w:sz="4" w:space="0" w:color="auto"/>
              <w:right w:val="single" w:sz="4" w:space="0" w:color="auto"/>
            </w:tcBorders>
          </w:tcPr>
          <w:p w14:paraId="75A39698" w14:textId="5B92D808" w:rsidR="00F67669" w:rsidRDefault="00F67669" w:rsidP="00D30519">
            <w:pPr>
              <w:jc w:val="center"/>
              <w:rPr>
                <w:rFonts w:cs="Times New Roman"/>
                <w:highlight w:val="yellow"/>
              </w:rPr>
            </w:pPr>
            <w:r w:rsidRPr="005575C2">
              <w:rPr>
                <w:rFonts w:cs="Times New Roman"/>
              </w:rPr>
              <w:t>PastYearAdultLearning</w:t>
            </w:r>
          </w:p>
        </w:tc>
        <w:tc>
          <w:tcPr>
            <w:tcW w:w="0" w:type="auto"/>
            <w:tcBorders>
              <w:top w:val="single" w:sz="4" w:space="0" w:color="auto"/>
              <w:left w:val="single" w:sz="4" w:space="0" w:color="auto"/>
              <w:bottom w:val="single" w:sz="4" w:space="0" w:color="auto"/>
              <w:right w:val="single" w:sz="4" w:space="0" w:color="auto"/>
            </w:tcBorders>
          </w:tcPr>
          <w:p w14:paraId="1FD52C66" w14:textId="2E5F493C" w:rsidR="00F67669" w:rsidRDefault="00F67669" w:rsidP="00D30519">
            <w:pPr>
              <w:rPr>
                <w:rFonts w:cs="Times New Roman"/>
              </w:rPr>
            </w:pPr>
            <w:r w:rsidRPr="00F16BF4">
              <w:rPr>
                <w:rFonts w:cs="Times New Roman"/>
              </w:rPr>
              <w:t>In the past year, have you learned or started new activities such as an adult learning class?</w:t>
            </w:r>
          </w:p>
        </w:tc>
        <w:tc>
          <w:tcPr>
            <w:tcW w:w="0" w:type="auto"/>
            <w:tcBorders>
              <w:top w:val="single" w:sz="4" w:space="0" w:color="auto"/>
              <w:left w:val="single" w:sz="4" w:space="0" w:color="auto"/>
              <w:bottom w:val="single" w:sz="4" w:space="0" w:color="auto"/>
              <w:right w:val="single" w:sz="4" w:space="0" w:color="auto"/>
            </w:tcBorders>
          </w:tcPr>
          <w:p w14:paraId="60D7A7A1" w14:textId="77777777" w:rsidR="00F67669" w:rsidRDefault="00F67669" w:rsidP="00D30519">
            <w:pPr>
              <w:rPr>
                <w:rFonts w:cs="Times New Roman"/>
              </w:rPr>
            </w:pPr>
            <w:r>
              <w:rPr>
                <w:rFonts w:cs="Times New Roman"/>
              </w:rPr>
              <w:t>(text)</w:t>
            </w:r>
          </w:p>
          <w:p w14:paraId="4C46B8BC" w14:textId="77777777" w:rsidR="00F67669" w:rsidRDefault="00F67669" w:rsidP="00D30519">
            <w:pPr>
              <w:rPr>
                <w:rFonts w:cs="Times New Roman"/>
              </w:rPr>
            </w:pPr>
            <w:r>
              <w:rPr>
                <w:rFonts w:cs="Times New Roman"/>
              </w:rPr>
              <w:t>Weekly</w:t>
            </w:r>
          </w:p>
          <w:p w14:paraId="5029D7B1" w14:textId="77777777" w:rsidR="00F67669" w:rsidRDefault="00F67669" w:rsidP="00D30519">
            <w:pPr>
              <w:rPr>
                <w:rFonts w:cs="Times New Roman"/>
              </w:rPr>
            </w:pPr>
            <w:r>
              <w:rPr>
                <w:rFonts w:cs="Times New Roman"/>
              </w:rPr>
              <w:t>Monthly</w:t>
            </w:r>
          </w:p>
          <w:p w14:paraId="5014FD2D" w14:textId="70448182" w:rsidR="00F67669" w:rsidRDefault="00F67669" w:rsidP="00D30519">
            <w:pPr>
              <w:rPr>
                <w:rFonts w:cs="Times New Roman"/>
              </w:rPr>
            </w:pPr>
            <w:r>
              <w:rPr>
                <w:rFonts w:cs="Times New Roman"/>
              </w:rPr>
              <w:t>N/A</w:t>
            </w:r>
          </w:p>
        </w:tc>
      </w:tr>
      <w:tr w:rsidR="00F67669" w:rsidRPr="00E142A0" w14:paraId="271D6C01" w14:textId="77777777" w:rsidTr="00322953">
        <w:tc>
          <w:tcPr>
            <w:tcW w:w="0" w:type="auto"/>
            <w:tcBorders>
              <w:top w:val="single" w:sz="4" w:space="0" w:color="auto"/>
              <w:left w:val="single" w:sz="4" w:space="0" w:color="auto"/>
              <w:bottom w:val="single" w:sz="4" w:space="0" w:color="auto"/>
              <w:right w:val="single" w:sz="4" w:space="0" w:color="auto"/>
            </w:tcBorders>
          </w:tcPr>
          <w:p w14:paraId="66C2C326" w14:textId="50B5A133" w:rsidR="00F67669" w:rsidRPr="005575C2" w:rsidRDefault="00F67669" w:rsidP="00D30519">
            <w:pPr>
              <w:jc w:val="center"/>
              <w:rPr>
                <w:rFonts w:cs="Times New Roman"/>
              </w:rPr>
            </w:pPr>
            <w:r w:rsidRPr="005575C2">
              <w:rPr>
                <w:rFonts w:cs="Times New Roman"/>
              </w:rPr>
              <w:t>PastYearAdultLearningNumDaysWeekly</w:t>
            </w:r>
          </w:p>
        </w:tc>
        <w:tc>
          <w:tcPr>
            <w:tcW w:w="0" w:type="auto"/>
            <w:tcBorders>
              <w:top w:val="single" w:sz="4" w:space="0" w:color="auto"/>
              <w:left w:val="single" w:sz="4" w:space="0" w:color="auto"/>
              <w:bottom w:val="single" w:sz="4" w:space="0" w:color="auto"/>
              <w:right w:val="single" w:sz="4" w:space="0" w:color="auto"/>
            </w:tcBorders>
          </w:tcPr>
          <w:p w14:paraId="58C5729A" w14:textId="62F5F273" w:rsidR="00F67669" w:rsidRPr="005575C2" w:rsidRDefault="00F67669" w:rsidP="00D30519">
            <w:pPr>
              <w:rPr>
                <w:rFonts w:cs="Times New Roman"/>
              </w:rPr>
            </w:pPr>
            <w:r w:rsidRPr="005575C2">
              <w:rPr>
                <w:rFonts w:cs="Times New Roman"/>
              </w:rPr>
              <w:t>If PastYearAdultLearning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29CA6A12" w14:textId="77777777" w:rsidR="00F67669" w:rsidRDefault="00F67669" w:rsidP="00D30519">
            <w:pPr>
              <w:rPr>
                <w:rFonts w:cs="Times New Roman"/>
              </w:rPr>
            </w:pPr>
          </w:p>
        </w:tc>
      </w:tr>
      <w:tr w:rsidR="00F67669" w:rsidRPr="00E142A0" w14:paraId="22F2A3EF" w14:textId="77777777" w:rsidTr="00322953">
        <w:tc>
          <w:tcPr>
            <w:tcW w:w="0" w:type="auto"/>
            <w:tcBorders>
              <w:top w:val="single" w:sz="4" w:space="0" w:color="auto"/>
              <w:left w:val="single" w:sz="4" w:space="0" w:color="auto"/>
              <w:bottom w:val="single" w:sz="4" w:space="0" w:color="auto"/>
              <w:right w:val="single" w:sz="4" w:space="0" w:color="auto"/>
            </w:tcBorders>
          </w:tcPr>
          <w:p w14:paraId="7E85A17C" w14:textId="710FEDC7" w:rsidR="00F67669" w:rsidRDefault="00F67669" w:rsidP="00D30519">
            <w:pPr>
              <w:jc w:val="center"/>
              <w:rPr>
                <w:rFonts w:cs="Times New Roman"/>
                <w:highlight w:val="yellow"/>
              </w:rPr>
            </w:pPr>
            <w:r w:rsidRPr="005575C2">
              <w:rPr>
                <w:rFonts w:cs="Times New Roman"/>
              </w:rPr>
              <w:t>PastYearAdultLearningNumDaysMonthly</w:t>
            </w:r>
          </w:p>
        </w:tc>
        <w:tc>
          <w:tcPr>
            <w:tcW w:w="0" w:type="auto"/>
            <w:tcBorders>
              <w:top w:val="single" w:sz="4" w:space="0" w:color="auto"/>
              <w:left w:val="single" w:sz="4" w:space="0" w:color="auto"/>
              <w:bottom w:val="single" w:sz="4" w:space="0" w:color="auto"/>
              <w:right w:val="single" w:sz="4" w:space="0" w:color="auto"/>
            </w:tcBorders>
          </w:tcPr>
          <w:p w14:paraId="6791171E" w14:textId="0B21D731" w:rsidR="00F67669" w:rsidRDefault="00F67669" w:rsidP="00D30519">
            <w:pPr>
              <w:rPr>
                <w:rFonts w:cs="Times New Roman"/>
              </w:rPr>
            </w:pPr>
            <w:r w:rsidRPr="005575C2">
              <w:rPr>
                <w:rFonts w:cs="Times New Roman"/>
              </w:rPr>
              <w:t>If PastYearAdultLearning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4430CA84" w14:textId="77777777" w:rsidR="00F67669" w:rsidRDefault="00F67669" w:rsidP="00D30519">
            <w:pPr>
              <w:rPr>
                <w:rFonts w:cs="Times New Roman"/>
              </w:rPr>
            </w:pPr>
          </w:p>
        </w:tc>
      </w:tr>
      <w:tr w:rsidR="00F67669" w:rsidRPr="00E142A0" w14:paraId="44D6A04E" w14:textId="77777777" w:rsidTr="00322953">
        <w:tc>
          <w:tcPr>
            <w:tcW w:w="0" w:type="auto"/>
            <w:tcBorders>
              <w:top w:val="single" w:sz="4" w:space="0" w:color="auto"/>
              <w:left w:val="single" w:sz="4" w:space="0" w:color="auto"/>
              <w:bottom w:val="single" w:sz="4" w:space="0" w:color="auto"/>
              <w:right w:val="single" w:sz="4" w:space="0" w:color="auto"/>
            </w:tcBorders>
          </w:tcPr>
          <w:p w14:paraId="548F3FE2" w14:textId="59707E7B" w:rsidR="00F67669" w:rsidRDefault="00F67669" w:rsidP="00D30519">
            <w:pPr>
              <w:jc w:val="center"/>
              <w:rPr>
                <w:rFonts w:cs="Times New Roman"/>
                <w:highlight w:val="yellow"/>
              </w:rPr>
            </w:pPr>
            <w:r w:rsidRPr="008F066C">
              <w:rPr>
                <w:rFonts w:cs="Times New Roman"/>
              </w:rPr>
              <w:t>ReadNewspaper</w:t>
            </w:r>
          </w:p>
        </w:tc>
        <w:tc>
          <w:tcPr>
            <w:tcW w:w="0" w:type="auto"/>
            <w:tcBorders>
              <w:top w:val="single" w:sz="4" w:space="0" w:color="auto"/>
              <w:left w:val="single" w:sz="4" w:space="0" w:color="auto"/>
              <w:bottom w:val="single" w:sz="4" w:space="0" w:color="auto"/>
              <w:right w:val="single" w:sz="4" w:space="0" w:color="auto"/>
            </w:tcBorders>
          </w:tcPr>
          <w:p w14:paraId="4BB10C0D" w14:textId="77777777" w:rsidR="00F67669" w:rsidRDefault="00F67669" w:rsidP="00D30519">
            <w:pPr>
              <w:rPr>
                <w:rFonts w:cs="Times New Roman"/>
              </w:rPr>
            </w:pPr>
            <w:r>
              <w:rPr>
                <w:rFonts w:cs="Times New Roman"/>
              </w:rPr>
              <w:t xml:space="preserve">I am going to read you a list of mentally stimulating activities.  Tell me if you have participated in any of them in the </w:t>
            </w:r>
            <w:r>
              <w:rPr>
                <w:rFonts w:cs="Times New Roman"/>
              </w:rPr>
              <w:lastRenderedPageBreak/>
              <w:t>last month.  If so, tell me how many days per week, or days per month you participated.</w:t>
            </w:r>
          </w:p>
          <w:p w14:paraId="1692A309" w14:textId="6024DD94" w:rsidR="00F67669" w:rsidRDefault="00F67669" w:rsidP="00D30519">
            <w:pPr>
              <w:rPr>
                <w:rFonts w:cs="Times New Roman"/>
              </w:rPr>
            </w:pPr>
            <w:r w:rsidRPr="00F16BF4">
              <w:rPr>
                <w:rFonts w:cs="Times New Roman"/>
              </w:rPr>
              <w:t>In the last month, have you read the newspaper?</w:t>
            </w:r>
          </w:p>
        </w:tc>
        <w:tc>
          <w:tcPr>
            <w:tcW w:w="0" w:type="auto"/>
            <w:tcBorders>
              <w:top w:val="single" w:sz="4" w:space="0" w:color="auto"/>
              <w:left w:val="single" w:sz="4" w:space="0" w:color="auto"/>
              <w:bottom w:val="single" w:sz="4" w:space="0" w:color="auto"/>
              <w:right w:val="single" w:sz="4" w:space="0" w:color="auto"/>
            </w:tcBorders>
          </w:tcPr>
          <w:p w14:paraId="38783BB2" w14:textId="77777777" w:rsidR="00F67669" w:rsidRDefault="00F67669" w:rsidP="00D30519">
            <w:pPr>
              <w:rPr>
                <w:rFonts w:cs="Times New Roman"/>
              </w:rPr>
            </w:pPr>
            <w:r>
              <w:rPr>
                <w:rFonts w:cs="Times New Roman"/>
              </w:rPr>
              <w:lastRenderedPageBreak/>
              <w:t>(text)</w:t>
            </w:r>
          </w:p>
          <w:p w14:paraId="7796DD86" w14:textId="77777777" w:rsidR="00F67669" w:rsidRDefault="00F67669" w:rsidP="00D30519">
            <w:pPr>
              <w:rPr>
                <w:rFonts w:cs="Times New Roman"/>
              </w:rPr>
            </w:pPr>
            <w:r>
              <w:rPr>
                <w:rFonts w:cs="Times New Roman"/>
              </w:rPr>
              <w:t>Weekly</w:t>
            </w:r>
          </w:p>
          <w:p w14:paraId="71BD50EB" w14:textId="77777777" w:rsidR="00F67669" w:rsidRDefault="00F67669" w:rsidP="00D30519">
            <w:pPr>
              <w:rPr>
                <w:rFonts w:cs="Times New Roman"/>
              </w:rPr>
            </w:pPr>
            <w:r>
              <w:rPr>
                <w:rFonts w:cs="Times New Roman"/>
              </w:rPr>
              <w:t>Monthly</w:t>
            </w:r>
          </w:p>
          <w:p w14:paraId="12855342" w14:textId="06D62F4D" w:rsidR="00F67669" w:rsidRDefault="00F67669" w:rsidP="00D30519">
            <w:pPr>
              <w:rPr>
                <w:rFonts w:cs="Times New Roman"/>
              </w:rPr>
            </w:pPr>
            <w:r>
              <w:rPr>
                <w:rFonts w:cs="Times New Roman"/>
              </w:rPr>
              <w:lastRenderedPageBreak/>
              <w:t>N/A</w:t>
            </w:r>
          </w:p>
        </w:tc>
      </w:tr>
      <w:tr w:rsidR="00F67669" w:rsidRPr="00E142A0" w14:paraId="24CD68D8" w14:textId="77777777" w:rsidTr="00322953">
        <w:tc>
          <w:tcPr>
            <w:tcW w:w="0" w:type="auto"/>
            <w:tcBorders>
              <w:top w:val="single" w:sz="4" w:space="0" w:color="auto"/>
              <w:left w:val="single" w:sz="4" w:space="0" w:color="auto"/>
              <w:bottom w:val="single" w:sz="4" w:space="0" w:color="auto"/>
              <w:right w:val="single" w:sz="4" w:space="0" w:color="auto"/>
            </w:tcBorders>
          </w:tcPr>
          <w:p w14:paraId="578675E8" w14:textId="68C905CC" w:rsidR="00F67669" w:rsidRDefault="00F67669" w:rsidP="00BC64AB">
            <w:pPr>
              <w:jc w:val="center"/>
              <w:rPr>
                <w:rFonts w:cs="Times New Roman"/>
                <w:highlight w:val="yellow"/>
              </w:rPr>
            </w:pPr>
            <w:r w:rsidRPr="008F066C">
              <w:rPr>
                <w:rFonts w:cs="Times New Roman"/>
              </w:rPr>
              <w:lastRenderedPageBreak/>
              <w:t>ReadNewspaperNumDaysWeekly</w:t>
            </w:r>
          </w:p>
        </w:tc>
        <w:tc>
          <w:tcPr>
            <w:tcW w:w="0" w:type="auto"/>
            <w:tcBorders>
              <w:top w:val="single" w:sz="4" w:space="0" w:color="auto"/>
              <w:left w:val="single" w:sz="4" w:space="0" w:color="auto"/>
              <w:bottom w:val="single" w:sz="4" w:space="0" w:color="auto"/>
              <w:right w:val="single" w:sz="4" w:space="0" w:color="auto"/>
            </w:tcBorders>
          </w:tcPr>
          <w:p w14:paraId="5C661E12" w14:textId="02F04DAA" w:rsidR="00F67669" w:rsidRDefault="00F67669" w:rsidP="00BC64AB">
            <w:pPr>
              <w:rPr>
                <w:rFonts w:cs="Times New Roman"/>
              </w:rPr>
            </w:pPr>
            <w:r w:rsidRPr="008F066C">
              <w:rPr>
                <w:rFonts w:cs="Times New Roman"/>
              </w:rPr>
              <w:t>If ReadNewspaper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549C7BBE" w14:textId="77777777" w:rsidR="00F67669" w:rsidRDefault="00F67669" w:rsidP="00BC64AB">
            <w:pPr>
              <w:rPr>
                <w:rFonts w:cs="Times New Roman"/>
              </w:rPr>
            </w:pPr>
          </w:p>
        </w:tc>
      </w:tr>
      <w:tr w:rsidR="00F67669" w:rsidRPr="00E142A0" w14:paraId="71E0B30D" w14:textId="77777777" w:rsidTr="00322953">
        <w:tc>
          <w:tcPr>
            <w:tcW w:w="0" w:type="auto"/>
            <w:tcBorders>
              <w:top w:val="single" w:sz="4" w:space="0" w:color="auto"/>
              <w:left w:val="single" w:sz="4" w:space="0" w:color="auto"/>
              <w:bottom w:val="single" w:sz="4" w:space="0" w:color="auto"/>
              <w:right w:val="single" w:sz="4" w:space="0" w:color="auto"/>
            </w:tcBorders>
          </w:tcPr>
          <w:p w14:paraId="4BBFFFB2" w14:textId="140BC87E" w:rsidR="00F67669" w:rsidRDefault="00F67669" w:rsidP="00BC64AB">
            <w:pPr>
              <w:jc w:val="center"/>
              <w:rPr>
                <w:rFonts w:cs="Times New Roman"/>
                <w:highlight w:val="yellow"/>
              </w:rPr>
            </w:pPr>
            <w:r w:rsidRPr="008F066C">
              <w:rPr>
                <w:rFonts w:cs="Times New Roman"/>
              </w:rPr>
              <w:t>ReadNewspaperNumDaysMonthly</w:t>
            </w:r>
          </w:p>
        </w:tc>
        <w:tc>
          <w:tcPr>
            <w:tcW w:w="0" w:type="auto"/>
            <w:tcBorders>
              <w:top w:val="single" w:sz="4" w:space="0" w:color="auto"/>
              <w:left w:val="single" w:sz="4" w:space="0" w:color="auto"/>
              <w:bottom w:val="single" w:sz="4" w:space="0" w:color="auto"/>
              <w:right w:val="single" w:sz="4" w:space="0" w:color="auto"/>
            </w:tcBorders>
          </w:tcPr>
          <w:p w14:paraId="1FC1357E" w14:textId="231737C8" w:rsidR="00F67669" w:rsidRDefault="00F67669" w:rsidP="00BC64AB">
            <w:pPr>
              <w:rPr>
                <w:rFonts w:cs="Times New Roman"/>
              </w:rPr>
            </w:pPr>
            <w:r w:rsidRPr="008F066C">
              <w:rPr>
                <w:rFonts w:cs="Times New Roman"/>
              </w:rPr>
              <w:t>If ReadNewspaper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22DF6D8" w14:textId="77777777" w:rsidR="00F67669" w:rsidRDefault="00F67669" w:rsidP="00BC64AB">
            <w:pPr>
              <w:rPr>
                <w:rFonts w:cs="Times New Roman"/>
              </w:rPr>
            </w:pPr>
          </w:p>
        </w:tc>
      </w:tr>
      <w:tr w:rsidR="00F67669" w:rsidRPr="00E142A0" w14:paraId="46118A96" w14:textId="77777777" w:rsidTr="00322953">
        <w:tc>
          <w:tcPr>
            <w:tcW w:w="0" w:type="auto"/>
            <w:tcBorders>
              <w:top w:val="single" w:sz="4" w:space="0" w:color="auto"/>
              <w:left w:val="single" w:sz="4" w:space="0" w:color="auto"/>
              <w:bottom w:val="single" w:sz="4" w:space="0" w:color="auto"/>
              <w:right w:val="single" w:sz="4" w:space="0" w:color="auto"/>
            </w:tcBorders>
          </w:tcPr>
          <w:p w14:paraId="1E03FEBA" w14:textId="21DA18A5" w:rsidR="00F67669" w:rsidRDefault="00F67669" w:rsidP="00BC64AB">
            <w:pPr>
              <w:jc w:val="center"/>
              <w:rPr>
                <w:rFonts w:cs="Times New Roman"/>
                <w:highlight w:val="yellow"/>
              </w:rPr>
            </w:pPr>
            <w:r w:rsidRPr="008F066C">
              <w:rPr>
                <w:rFonts w:cs="Times New Roman"/>
              </w:rPr>
              <w:t>ReadNewspaperYears</w:t>
            </w:r>
          </w:p>
        </w:tc>
        <w:tc>
          <w:tcPr>
            <w:tcW w:w="0" w:type="auto"/>
            <w:tcBorders>
              <w:top w:val="single" w:sz="4" w:space="0" w:color="auto"/>
              <w:left w:val="single" w:sz="4" w:space="0" w:color="auto"/>
              <w:bottom w:val="single" w:sz="4" w:space="0" w:color="auto"/>
              <w:right w:val="single" w:sz="4" w:space="0" w:color="auto"/>
            </w:tcBorders>
          </w:tcPr>
          <w:p w14:paraId="1A4FDE25" w14:textId="46F02617" w:rsidR="00F67669" w:rsidRDefault="00F67669" w:rsidP="00BC64AB">
            <w:pPr>
              <w:rPr>
                <w:rFonts w:cs="Times New Roman"/>
              </w:rPr>
            </w:pPr>
            <w:r w:rsidRPr="008F066C">
              <w:rPr>
                <w:rFonts w:cs="Times New Roman"/>
              </w:rPr>
              <w:t>If ReadNewspaper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0509EA3E" w14:textId="77777777" w:rsidR="00F67669" w:rsidRDefault="00F67669" w:rsidP="00BC64AB">
            <w:pPr>
              <w:rPr>
                <w:rFonts w:cs="Times New Roman"/>
              </w:rPr>
            </w:pPr>
          </w:p>
        </w:tc>
      </w:tr>
      <w:tr w:rsidR="00F67669" w:rsidRPr="00E142A0" w14:paraId="0D02BB3D" w14:textId="77777777" w:rsidTr="00322953">
        <w:tc>
          <w:tcPr>
            <w:tcW w:w="0" w:type="auto"/>
            <w:tcBorders>
              <w:top w:val="single" w:sz="4" w:space="0" w:color="auto"/>
              <w:left w:val="single" w:sz="4" w:space="0" w:color="auto"/>
              <w:bottom w:val="single" w:sz="4" w:space="0" w:color="auto"/>
              <w:right w:val="single" w:sz="4" w:space="0" w:color="auto"/>
            </w:tcBorders>
          </w:tcPr>
          <w:p w14:paraId="75A68F5C" w14:textId="65D083D5" w:rsidR="00F67669" w:rsidRDefault="00F67669" w:rsidP="00BC64AB">
            <w:pPr>
              <w:jc w:val="center"/>
              <w:rPr>
                <w:rFonts w:cs="Times New Roman"/>
                <w:highlight w:val="yellow"/>
              </w:rPr>
            </w:pPr>
            <w:r w:rsidRPr="008F066C">
              <w:rPr>
                <w:rFonts w:cs="Times New Roman"/>
              </w:rPr>
              <w:t>ReadBooks</w:t>
            </w:r>
          </w:p>
        </w:tc>
        <w:tc>
          <w:tcPr>
            <w:tcW w:w="0" w:type="auto"/>
            <w:tcBorders>
              <w:top w:val="single" w:sz="4" w:space="0" w:color="auto"/>
              <w:left w:val="single" w:sz="4" w:space="0" w:color="auto"/>
              <w:bottom w:val="single" w:sz="4" w:space="0" w:color="auto"/>
              <w:right w:val="single" w:sz="4" w:space="0" w:color="auto"/>
            </w:tcBorders>
          </w:tcPr>
          <w:p w14:paraId="11D6A433" w14:textId="6BF80B8E" w:rsidR="00F67669" w:rsidRDefault="00F67669" w:rsidP="00BC64AB">
            <w:pPr>
              <w:rPr>
                <w:rFonts w:cs="Times New Roman"/>
              </w:rPr>
            </w:pPr>
            <w:r w:rsidRPr="00F16BF4">
              <w:rPr>
                <w:rFonts w:cs="Times New Roman"/>
              </w:rPr>
              <w:t>In the last month, have you read books?</w:t>
            </w:r>
          </w:p>
        </w:tc>
        <w:tc>
          <w:tcPr>
            <w:tcW w:w="0" w:type="auto"/>
            <w:tcBorders>
              <w:top w:val="single" w:sz="4" w:space="0" w:color="auto"/>
              <w:left w:val="single" w:sz="4" w:space="0" w:color="auto"/>
              <w:bottom w:val="single" w:sz="4" w:space="0" w:color="auto"/>
              <w:right w:val="single" w:sz="4" w:space="0" w:color="auto"/>
            </w:tcBorders>
          </w:tcPr>
          <w:p w14:paraId="41E73545" w14:textId="77777777" w:rsidR="00F67669" w:rsidRDefault="00F67669" w:rsidP="00BC64AB">
            <w:pPr>
              <w:rPr>
                <w:rFonts w:cs="Times New Roman"/>
              </w:rPr>
            </w:pPr>
            <w:r>
              <w:rPr>
                <w:rFonts w:cs="Times New Roman"/>
              </w:rPr>
              <w:t>(text)</w:t>
            </w:r>
          </w:p>
          <w:p w14:paraId="5DF36B03" w14:textId="77777777" w:rsidR="00F67669" w:rsidRDefault="00F67669" w:rsidP="00BC64AB">
            <w:pPr>
              <w:rPr>
                <w:rFonts w:cs="Times New Roman"/>
              </w:rPr>
            </w:pPr>
            <w:r>
              <w:rPr>
                <w:rFonts w:cs="Times New Roman"/>
              </w:rPr>
              <w:t>Weekly</w:t>
            </w:r>
          </w:p>
          <w:p w14:paraId="5E5D2ED9" w14:textId="77777777" w:rsidR="00F67669" w:rsidRDefault="00F67669" w:rsidP="00BC64AB">
            <w:pPr>
              <w:rPr>
                <w:rFonts w:cs="Times New Roman"/>
              </w:rPr>
            </w:pPr>
            <w:r>
              <w:rPr>
                <w:rFonts w:cs="Times New Roman"/>
              </w:rPr>
              <w:t>Monthly</w:t>
            </w:r>
          </w:p>
          <w:p w14:paraId="72660207" w14:textId="37DB3617" w:rsidR="00F67669" w:rsidRDefault="00F67669" w:rsidP="00BC64AB">
            <w:pPr>
              <w:rPr>
                <w:rFonts w:cs="Times New Roman"/>
              </w:rPr>
            </w:pPr>
            <w:r>
              <w:rPr>
                <w:rFonts w:cs="Times New Roman"/>
              </w:rPr>
              <w:t>N/A</w:t>
            </w:r>
          </w:p>
        </w:tc>
      </w:tr>
      <w:tr w:rsidR="00F67669" w:rsidRPr="00E142A0" w14:paraId="088166D4" w14:textId="77777777" w:rsidTr="00322953">
        <w:tc>
          <w:tcPr>
            <w:tcW w:w="0" w:type="auto"/>
            <w:tcBorders>
              <w:top w:val="single" w:sz="4" w:space="0" w:color="auto"/>
              <w:left w:val="single" w:sz="4" w:space="0" w:color="auto"/>
              <w:bottom w:val="single" w:sz="4" w:space="0" w:color="auto"/>
              <w:right w:val="single" w:sz="4" w:space="0" w:color="auto"/>
            </w:tcBorders>
          </w:tcPr>
          <w:p w14:paraId="3CD5B900" w14:textId="6028489B" w:rsidR="00F67669" w:rsidRDefault="00F67669" w:rsidP="00BC64AB">
            <w:pPr>
              <w:jc w:val="center"/>
              <w:rPr>
                <w:rFonts w:cs="Times New Roman"/>
                <w:highlight w:val="yellow"/>
              </w:rPr>
            </w:pPr>
            <w:r w:rsidRPr="008F066C">
              <w:rPr>
                <w:rFonts w:cs="Times New Roman"/>
              </w:rPr>
              <w:t>ReadBooksNumDaysWeekly</w:t>
            </w:r>
          </w:p>
        </w:tc>
        <w:tc>
          <w:tcPr>
            <w:tcW w:w="0" w:type="auto"/>
            <w:tcBorders>
              <w:top w:val="single" w:sz="4" w:space="0" w:color="auto"/>
              <w:left w:val="single" w:sz="4" w:space="0" w:color="auto"/>
              <w:bottom w:val="single" w:sz="4" w:space="0" w:color="auto"/>
              <w:right w:val="single" w:sz="4" w:space="0" w:color="auto"/>
            </w:tcBorders>
          </w:tcPr>
          <w:p w14:paraId="6E27046C" w14:textId="04763E06" w:rsidR="00F67669" w:rsidRDefault="00F67669" w:rsidP="00BC64AB">
            <w:pPr>
              <w:rPr>
                <w:rFonts w:cs="Times New Roman"/>
              </w:rPr>
            </w:pPr>
            <w:r w:rsidRPr="008F066C">
              <w:rPr>
                <w:rFonts w:cs="Times New Roman"/>
              </w:rPr>
              <w:t>If ReadBooks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9E191C0" w14:textId="77777777" w:rsidR="00F67669" w:rsidRDefault="00F67669" w:rsidP="00BC64AB">
            <w:pPr>
              <w:rPr>
                <w:rFonts w:cs="Times New Roman"/>
              </w:rPr>
            </w:pPr>
          </w:p>
        </w:tc>
      </w:tr>
      <w:tr w:rsidR="00F67669" w:rsidRPr="00E142A0" w14:paraId="6DE207F6" w14:textId="77777777" w:rsidTr="00322953">
        <w:tc>
          <w:tcPr>
            <w:tcW w:w="0" w:type="auto"/>
            <w:tcBorders>
              <w:top w:val="single" w:sz="4" w:space="0" w:color="auto"/>
              <w:left w:val="single" w:sz="4" w:space="0" w:color="auto"/>
              <w:bottom w:val="single" w:sz="4" w:space="0" w:color="auto"/>
              <w:right w:val="single" w:sz="4" w:space="0" w:color="auto"/>
            </w:tcBorders>
          </w:tcPr>
          <w:p w14:paraId="67529241" w14:textId="541D56DA" w:rsidR="00F67669" w:rsidRDefault="00F67669" w:rsidP="00BC64AB">
            <w:pPr>
              <w:jc w:val="center"/>
              <w:rPr>
                <w:rFonts w:cs="Times New Roman"/>
                <w:highlight w:val="yellow"/>
              </w:rPr>
            </w:pPr>
            <w:r w:rsidRPr="008F066C">
              <w:rPr>
                <w:rFonts w:cs="Times New Roman"/>
              </w:rPr>
              <w:t>ReadBooksNumDaysMonthly</w:t>
            </w:r>
          </w:p>
        </w:tc>
        <w:tc>
          <w:tcPr>
            <w:tcW w:w="0" w:type="auto"/>
            <w:tcBorders>
              <w:top w:val="single" w:sz="4" w:space="0" w:color="auto"/>
              <w:left w:val="single" w:sz="4" w:space="0" w:color="auto"/>
              <w:bottom w:val="single" w:sz="4" w:space="0" w:color="auto"/>
              <w:right w:val="single" w:sz="4" w:space="0" w:color="auto"/>
            </w:tcBorders>
          </w:tcPr>
          <w:p w14:paraId="65C1AD24" w14:textId="0499C06A" w:rsidR="00F67669" w:rsidRDefault="00F67669" w:rsidP="00BC64AB">
            <w:pPr>
              <w:rPr>
                <w:rFonts w:cs="Times New Roman"/>
              </w:rPr>
            </w:pPr>
            <w:r w:rsidRPr="008F066C">
              <w:rPr>
                <w:rFonts w:cs="Times New Roman"/>
              </w:rPr>
              <w:t>If ReadBooks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21C1CA3" w14:textId="77777777" w:rsidR="00F67669" w:rsidRDefault="00F67669" w:rsidP="00BC64AB">
            <w:pPr>
              <w:rPr>
                <w:rFonts w:cs="Times New Roman"/>
              </w:rPr>
            </w:pPr>
          </w:p>
        </w:tc>
      </w:tr>
      <w:tr w:rsidR="00F67669" w:rsidRPr="00E142A0" w14:paraId="1EBE6AFC" w14:textId="77777777" w:rsidTr="00322953">
        <w:tc>
          <w:tcPr>
            <w:tcW w:w="0" w:type="auto"/>
            <w:tcBorders>
              <w:top w:val="single" w:sz="4" w:space="0" w:color="auto"/>
              <w:left w:val="single" w:sz="4" w:space="0" w:color="auto"/>
              <w:bottom w:val="single" w:sz="4" w:space="0" w:color="auto"/>
              <w:right w:val="single" w:sz="4" w:space="0" w:color="auto"/>
            </w:tcBorders>
          </w:tcPr>
          <w:p w14:paraId="135862CE" w14:textId="7B2A78DE" w:rsidR="00F67669" w:rsidRDefault="00F67669" w:rsidP="00BC64AB">
            <w:pPr>
              <w:jc w:val="center"/>
              <w:rPr>
                <w:rFonts w:cs="Times New Roman"/>
                <w:highlight w:val="yellow"/>
              </w:rPr>
            </w:pPr>
            <w:r w:rsidRPr="008F066C">
              <w:rPr>
                <w:rFonts w:cs="Times New Roman"/>
              </w:rPr>
              <w:t>ReadBooksYears</w:t>
            </w:r>
          </w:p>
        </w:tc>
        <w:tc>
          <w:tcPr>
            <w:tcW w:w="0" w:type="auto"/>
            <w:tcBorders>
              <w:top w:val="single" w:sz="4" w:space="0" w:color="auto"/>
              <w:left w:val="single" w:sz="4" w:space="0" w:color="auto"/>
              <w:bottom w:val="single" w:sz="4" w:space="0" w:color="auto"/>
              <w:right w:val="single" w:sz="4" w:space="0" w:color="auto"/>
            </w:tcBorders>
          </w:tcPr>
          <w:p w14:paraId="40D324D2" w14:textId="276BD309" w:rsidR="00F67669" w:rsidRDefault="00F67669" w:rsidP="00BC64AB">
            <w:pPr>
              <w:rPr>
                <w:rFonts w:cs="Times New Roman"/>
              </w:rPr>
            </w:pPr>
            <w:r w:rsidRPr="008F066C">
              <w:rPr>
                <w:rFonts w:cs="Times New Roman"/>
              </w:rPr>
              <w:t>If ReadBooks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7F3857AA" w14:textId="77777777" w:rsidR="00F67669" w:rsidRDefault="00F67669" w:rsidP="00BC64AB">
            <w:pPr>
              <w:rPr>
                <w:rFonts w:cs="Times New Roman"/>
              </w:rPr>
            </w:pPr>
          </w:p>
        </w:tc>
      </w:tr>
      <w:tr w:rsidR="00F67669" w:rsidRPr="00E142A0" w14:paraId="692F4171" w14:textId="77777777" w:rsidTr="00322953">
        <w:tc>
          <w:tcPr>
            <w:tcW w:w="0" w:type="auto"/>
            <w:tcBorders>
              <w:top w:val="single" w:sz="4" w:space="0" w:color="auto"/>
              <w:left w:val="single" w:sz="4" w:space="0" w:color="auto"/>
              <w:bottom w:val="single" w:sz="4" w:space="0" w:color="auto"/>
              <w:right w:val="single" w:sz="4" w:space="0" w:color="auto"/>
            </w:tcBorders>
          </w:tcPr>
          <w:p w14:paraId="18FE12C7" w14:textId="48477AC1" w:rsidR="00F67669" w:rsidRDefault="00F67669" w:rsidP="00BC64AB">
            <w:pPr>
              <w:jc w:val="center"/>
              <w:rPr>
                <w:rFonts w:cs="Times New Roman"/>
                <w:highlight w:val="yellow"/>
              </w:rPr>
            </w:pPr>
            <w:r w:rsidRPr="008F066C">
              <w:rPr>
                <w:rFonts w:cs="Times New Roman"/>
              </w:rPr>
              <w:t>Knitting</w:t>
            </w:r>
          </w:p>
        </w:tc>
        <w:tc>
          <w:tcPr>
            <w:tcW w:w="0" w:type="auto"/>
            <w:tcBorders>
              <w:top w:val="single" w:sz="4" w:space="0" w:color="auto"/>
              <w:left w:val="single" w:sz="4" w:space="0" w:color="auto"/>
              <w:bottom w:val="single" w:sz="4" w:space="0" w:color="auto"/>
              <w:right w:val="single" w:sz="4" w:space="0" w:color="auto"/>
            </w:tcBorders>
          </w:tcPr>
          <w:p w14:paraId="66231576" w14:textId="045722DB" w:rsidR="00F67669" w:rsidRDefault="00F67669" w:rsidP="00BC64AB">
            <w:pPr>
              <w:rPr>
                <w:rFonts w:cs="Times New Roman"/>
              </w:rPr>
            </w:pPr>
            <w:r w:rsidRPr="00F16BF4">
              <w:rPr>
                <w:rFonts w:cs="Times New Roman"/>
              </w:rPr>
              <w:t>In the last month, have you knitted or crocheted?</w:t>
            </w:r>
          </w:p>
        </w:tc>
        <w:tc>
          <w:tcPr>
            <w:tcW w:w="0" w:type="auto"/>
            <w:tcBorders>
              <w:top w:val="single" w:sz="4" w:space="0" w:color="auto"/>
              <w:left w:val="single" w:sz="4" w:space="0" w:color="auto"/>
              <w:bottom w:val="single" w:sz="4" w:space="0" w:color="auto"/>
              <w:right w:val="single" w:sz="4" w:space="0" w:color="auto"/>
            </w:tcBorders>
          </w:tcPr>
          <w:p w14:paraId="4AE4DB05" w14:textId="77777777" w:rsidR="00F67669" w:rsidRDefault="00F67669" w:rsidP="00BC64AB">
            <w:pPr>
              <w:rPr>
                <w:rFonts w:cs="Times New Roman"/>
              </w:rPr>
            </w:pPr>
            <w:r>
              <w:rPr>
                <w:rFonts w:cs="Times New Roman"/>
              </w:rPr>
              <w:t>(text)</w:t>
            </w:r>
          </w:p>
          <w:p w14:paraId="48B31EC4" w14:textId="77777777" w:rsidR="00F67669" w:rsidRDefault="00F67669" w:rsidP="00BC64AB">
            <w:pPr>
              <w:rPr>
                <w:rFonts w:cs="Times New Roman"/>
              </w:rPr>
            </w:pPr>
            <w:r>
              <w:rPr>
                <w:rFonts w:cs="Times New Roman"/>
              </w:rPr>
              <w:t>Weekly</w:t>
            </w:r>
          </w:p>
          <w:p w14:paraId="1AB017C7" w14:textId="77777777" w:rsidR="00F67669" w:rsidRDefault="00F67669" w:rsidP="00BC64AB">
            <w:pPr>
              <w:rPr>
                <w:rFonts w:cs="Times New Roman"/>
              </w:rPr>
            </w:pPr>
            <w:r>
              <w:rPr>
                <w:rFonts w:cs="Times New Roman"/>
              </w:rPr>
              <w:t>Monthly</w:t>
            </w:r>
          </w:p>
          <w:p w14:paraId="6AFB4068" w14:textId="708CE736" w:rsidR="00F67669" w:rsidRDefault="00F67669" w:rsidP="00BC64AB">
            <w:pPr>
              <w:rPr>
                <w:rFonts w:cs="Times New Roman"/>
              </w:rPr>
            </w:pPr>
            <w:r>
              <w:rPr>
                <w:rFonts w:cs="Times New Roman"/>
              </w:rPr>
              <w:t>N/A</w:t>
            </w:r>
          </w:p>
        </w:tc>
      </w:tr>
      <w:tr w:rsidR="00F67669" w:rsidRPr="00E142A0" w14:paraId="288E474D" w14:textId="77777777" w:rsidTr="00322953">
        <w:tc>
          <w:tcPr>
            <w:tcW w:w="0" w:type="auto"/>
            <w:tcBorders>
              <w:top w:val="single" w:sz="4" w:space="0" w:color="auto"/>
              <w:left w:val="single" w:sz="4" w:space="0" w:color="auto"/>
              <w:bottom w:val="single" w:sz="4" w:space="0" w:color="auto"/>
              <w:right w:val="single" w:sz="4" w:space="0" w:color="auto"/>
            </w:tcBorders>
          </w:tcPr>
          <w:p w14:paraId="14DB5BD5" w14:textId="6764D4BE" w:rsidR="00F67669" w:rsidRPr="00AA2D98" w:rsidRDefault="00F67669" w:rsidP="00F16BF4">
            <w:pPr>
              <w:jc w:val="center"/>
              <w:rPr>
                <w:rFonts w:cs="Times New Roman"/>
              </w:rPr>
            </w:pPr>
            <w:r w:rsidRPr="008F066C">
              <w:rPr>
                <w:rFonts w:cs="Times New Roman"/>
              </w:rPr>
              <w:t>KnittingNumDaysWeekly</w:t>
            </w:r>
          </w:p>
        </w:tc>
        <w:tc>
          <w:tcPr>
            <w:tcW w:w="0" w:type="auto"/>
            <w:tcBorders>
              <w:top w:val="single" w:sz="4" w:space="0" w:color="auto"/>
              <w:left w:val="single" w:sz="4" w:space="0" w:color="auto"/>
              <w:bottom w:val="single" w:sz="4" w:space="0" w:color="auto"/>
              <w:right w:val="single" w:sz="4" w:space="0" w:color="auto"/>
            </w:tcBorders>
          </w:tcPr>
          <w:p w14:paraId="3E5EB041" w14:textId="22427BCE" w:rsidR="00F67669" w:rsidRDefault="00F67669" w:rsidP="00F16BF4">
            <w:pPr>
              <w:rPr>
                <w:rFonts w:cs="Times New Roman"/>
              </w:rPr>
            </w:pPr>
            <w:r w:rsidRPr="008F066C">
              <w:rPr>
                <w:rFonts w:cs="Times New Roman"/>
              </w:rPr>
              <w:t>If Knitting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519C7817" w14:textId="77777777" w:rsidR="00F67669" w:rsidRDefault="00F67669" w:rsidP="00F16BF4">
            <w:pPr>
              <w:rPr>
                <w:rFonts w:cs="Times New Roman"/>
              </w:rPr>
            </w:pPr>
          </w:p>
        </w:tc>
      </w:tr>
      <w:tr w:rsidR="00F67669" w:rsidRPr="00E142A0" w14:paraId="4CF18BD3" w14:textId="77777777" w:rsidTr="00322953">
        <w:tc>
          <w:tcPr>
            <w:tcW w:w="0" w:type="auto"/>
            <w:tcBorders>
              <w:top w:val="single" w:sz="4" w:space="0" w:color="auto"/>
              <w:left w:val="single" w:sz="4" w:space="0" w:color="auto"/>
              <w:bottom w:val="single" w:sz="4" w:space="0" w:color="auto"/>
              <w:right w:val="single" w:sz="4" w:space="0" w:color="auto"/>
            </w:tcBorders>
          </w:tcPr>
          <w:p w14:paraId="755219D4" w14:textId="77087B64" w:rsidR="00F67669" w:rsidRPr="00AA2D98" w:rsidRDefault="00F67669" w:rsidP="00F16BF4">
            <w:pPr>
              <w:jc w:val="center"/>
              <w:rPr>
                <w:rFonts w:cs="Times New Roman"/>
              </w:rPr>
            </w:pPr>
            <w:r w:rsidRPr="008F066C">
              <w:rPr>
                <w:rFonts w:cs="Times New Roman"/>
              </w:rPr>
              <w:t>KnittingNumDaysMonthly</w:t>
            </w:r>
          </w:p>
        </w:tc>
        <w:tc>
          <w:tcPr>
            <w:tcW w:w="0" w:type="auto"/>
            <w:tcBorders>
              <w:top w:val="single" w:sz="4" w:space="0" w:color="auto"/>
              <w:left w:val="single" w:sz="4" w:space="0" w:color="auto"/>
              <w:bottom w:val="single" w:sz="4" w:space="0" w:color="auto"/>
              <w:right w:val="single" w:sz="4" w:space="0" w:color="auto"/>
            </w:tcBorders>
          </w:tcPr>
          <w:p w14:paraId="69B5D772" w14:textId="1B7290B5" w:rsidR="00F67669" w:rsidRDefault="00F67669" w:rsidP="00F16BF4">
            <w:pPr>
              <w:rPr>
                <w:rFonts w:cs="Times New Roman"/>
              </w:rPr>
            </w:pPr>
            <w:r w:rsidRPr="008F066C">
              <w:rPr>
                <w:rFonts w:cs="Times New Roman"/>
              </w:rPr>
              <w:t>If Knitting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00170CF4" w14:textId="77777777" w:rsidR="00F67669" w:rsidRDefault="00F67669" w:rsidP="00F16BF4">
            <w:pPr>
              <w:rPr>
                <w:rFonts w:cs="Times New Roman"/>
              </w:rPr>
            </w:pPr>
          </w:p>
        </w:tc>
      </w:tr>
      <w:tr w:rsidR="00F67669" w:rsidRPr="00E142A0" w14:paraId="5A54EAF3" w14:textId="77777777" w:rsidTr="00322953">
        <w:tc>
          <w:tcPr>
            <w:tcW w:w="0" w:type="auto"/>
            <w:tcBorders>
              <w:top w:val="single" w:sz="4" w:space="0" w:color="auto"/>
              <w:left w:val="single" w:sz="4" w:space="0" w:color="auto"/>
              <w:bottom w:val="single" w:sz="4" w:space="0" w:color="auto"/>
              <w:right w:val="single" w:sz="4" w:space="0" w:color="auto"/>
            </w:tcBorders>
          </w:tcPr>
          <w:p w14:paraId="698DFE75" w14:textId="12FA027E" w:rsidR="00F67669" w:rsidRPr="00AA2D98" w:rsidRDefault="00F67669" w:rsidP="00F16BF4">
            <w:pPr>
              <w:jc w:val="center"/>
              <w:rPr>
                <w:rFonts w:cs="Times New Roman"/>
              </w:rPr>
            </w:pPr>
            <w:r w:rsidRPr="008F066C">
              <w:rPr>
                <w:rFonts w:cs="Times New Roman"/>
              </w:rPr>
              <w:t>KnittingYears</w:t>
            </w:r>
          </w:p>
        </w:tc>
        <w:tc>
          <w:tcPr>
            <w:tcW w:w="0" w:type="auto"/>
            <w:tcBorders>
              <w:top w:val="single" w:sz="4" w:space="0" w:color="auto"/>
              <w:left w:val="single" w:sz="4" w:space="0" w:color="auto"/>
              <w:bottom w:val="single" w:sz="4" w:space="0" w:color="auto"/>
              <w:right w:val="single" w:sz="4" w:space="0" w:color="auto"/>
            </w:tcBorders>
          </w:tcPr>
          <w:p w14:paraId="0767C26C" w14:textId="1C3E49DB" w:rsidR="00F67669" w:rsidRDefault="00F67669" w:rsidP="00F16BF4">
            <w:pPr>
              <w:rPr>
                <w:rFonts w:cs="Times New Roman"/>
              </w:rPr>
            </w:pPr>
            <w:r w:rsidRPr="008F066C">
              <w:rPr>
                <w:rFonts w:cs="Times New Roman"/>
              </w:rPr>
              <w:t>If Knitting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329A5CA3" w14:textId="77777777" w:rsidR="00F67669" w:rsidRDefault="00F67669" w:rsidP="00F16BF4">
            <w:pPr>
              <w:rPr>
                <w:rFonts w:cs="Times New Roman"/>
              </w:rPr>
            </w:pPr>
          </w:p>
        </w:tc>
      </w:tr>
      <w:tr w:rsidR="00F67669" w:rsidRPr="00E142A0" w14:paraId="70FFDD11" w14:textId="77777777" w:rsidTr="00322953">
        <w:tc>
          <w:tcPr>
            <w:tcW w:w="0" w:type="auto"/>
            <w:tcBorders>
              <w:top w:val="single" w:sz="4" w:space="0" w:color="auto"/>
              <w:left w:val="single" w:sz="4" w:space="0" w:color="auto"/>
              <w:bottom w:val="single" w:sz="4" w:space="0" w:color="auto"/>
              <w:right w:val="single" w:sz="4" w:space="0" w:color="auto"/>
            </w:tcBorders>
          </w:tcPr>
          <w:p w14:paraId="06C661EB" w14:textId="62C5E028" w:rsidR="00F67669" w:rsidRPr="00AA2D98" w:rsidRDefault="00F67669" w:rsidP="00F16BF4">
            <w:pPr>
              <w:jc w:val="center"/>
              <w:rPr>
                <w:rFonts w:cs="Times New Roman"/>
              </w:rPr>
            </w:pPr>
            <w:r w:rsidRPr="008F066C">
              <w:rPr>
                <w:rFonts w:cs="Times New Roman"/>
              </w:rPr>
              <w:t>KnittingExpertise</w:t>
            </w:r>
          </w:p>
        </w:tc>
        <w:tc>
          <w:tcPr>
            <w:tcW w:w="0" w:type="auto"/>
            <w:tcBorders>
              <w:top w:val="single" w:sz="4" w:space="0" w:color="auto"/>
              <w:left w:val="single" w:sz="4" w:space="0" w:color="auto"/>
              <w:bottom w:val="single" w:sz="4" w:space="0" w:color="auto"/>
              <w:right w:val="single" w:sz="4" w:space="0" w:color="auto"/>
            </w:tcBorders>
          </w:tcPr>
          <w:p w14:paraId="03A72E98" w14:textId="5C354AF3" w:rsidR="00F67669" w:rsidRDefault="00F67669" w:rsidP="00F16BF4">
            <w:pPr>
              <w:rPr>
                <w:rFonts w:cs="Times New Roman"/>
              </w:rPr>
            </w:pPr>
            <w:r w:rsidRPr="008F066C">
              <w:rPr>
                <w:rFonts w:cs="Times New Roman"/>
              </w:rPr>
              <w:t>If Knitting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0389461D" w14:textId="77777777" w:rsidR="00F67669" w:rsidRDefault="00F67669" w:rsidP="00F16BF4">
            <w:pPr>
              <w:rPr>
                <w:rFonts w:cs="Times New Roman"/>
              </w:rPr>
            </w:pPr>
            <w:r>
              <w:rPr>
                <w:rFonts w:cs="Times New Roman"/>
              </w:rPr>
              <w:t>(text)</w:t>
            </w:r>
          </w:p>
          <w:p w14:paraId="44538759" w14:textId="77777777" w:rsidR="00F67669" w:rsidRDefault="00F67669" w:rsidP="00F16BF4">
            <w:pPr>
              <w:rPr>
                <w:rFonts w:cs="Times New Roman"/>
              </w:rPr>
            </w:pPr>
            <w:r>
              <w:rPr>
                <w:rFonts w:cs="Times New Roman"/>
              </w:rPr>
              <w:t>Beginner</w:t>
            </w:r>
          </w:p>
          <w:p w14:paraId="537C3FBE" w14:textId="77777777" w:rsidR="00F67669" w:rsidRDefault="00F67669" w:rsidP="00F16BF4">
            <w:pPr>
              <w:rPr>
                <w:rFonts w:cs="Times New Roman"/>
              </w:rPr>
            </w:pPr>
            <w:r>
              <w:rPr>
                <w:rFonts w:cs="Times New Roman"/>
              </w:rPr>
              <w:t>Intermediate</w:t>
            </w:r>
          </w:p>
          <w:p w14:paraId="3FB335DD" w14:textId="60A630C4" w:rsidR="00F67669" w:rsidRDefault="00F67669" w:rsidP="00F16BF4">
            <w:pPr>
              <w:rPr>
                <w:rFonts w:cs="Times New Roman"/>
              </w:rPr>
            </w:pPr>
            <w:r>
              <w:rPr>
                <w:rFonts w:cs="Times New Roman"/>
              </w:rPr>
              <w:t>Expert</w:t>
            </w:r>
          </w:p>
        </w:tc>
      </w:tr>
      <w:tr w:rsidR="00F67669" w:rsidRPr="00E142A0" w14:paraId="29D14312" w14:textId="77777777" w:rsidTr="00322953">
        <w:tc>
          <w:tcPr>
            <w:tcW w:w="0" w:type="auto"/>
            <w:tcBorders>
              <w:top w:val="single" w:sz="4" w:space="0" w:color="auto"/>
              <w:left w:val="single" w:sz="4" w:space="0" w:color="auto"/>
              <w:bottom w:val="single" w:sz="4" w:space="0" w:color="auto"/>
              <w:right w:val="single" w:sz="4" w:space="0" w:color="auto"/>
            </w:tcBorders>
          </w:tcPr>
          <w:p w14:paraId="35850F97" w14:textId="06FB266F" w:rsidR="00F67669" w:rsidRDefault="00F67669" w:rsidP="00F16BF4">
            <w:pPr>
              <w:jc w:val="center"/>
              <w:rPr>
                <w:rFonts w:cs="Times New Roman"/>
                <w:highlight w:val="yellow"/>
              </w:rPr>
            </w:pPr>
            <w:r w:rsidRPr="00AA2D98">
              <w:rPr>
                <w:rFonts w:cs="Times New Roman"/>
              </w:rPr>
              <w:t>Crossword</w:t>
            </w:r>
          </w:p>
        </w:tc>
        <w:tc>
          <w:tcPr>
            <w:tcW w:w="0" w:type="auto"/>
            <w:tcBorders>
              <w:top w:val="single" w:sz="4" w:space="0" w:color="auto"/>
              <w:left w:val="single" w:sz="4" w:space="0" w:color="auto"/>
              <w:bottom w:val="single" w:sz="4" w:space="0" w:color="auto"/>
              <w:right w:val="single" w:sz="4" w:space="0" w:color="auto"/>
            </w:tcBorders>
          </w:tcPr>
          <w:p w14:paraId="4CB3D8CA" w14:textId="5C6D910F" w:rsidR="00F67669" w:rsidRDefault="00F67669" w:rsidP="00F16BF4">
            <w:pPr>
              <w:rPr>
                <w:rFonts w:cs="Times New Roman"/>
              </w:rPr>
            </w:pPr>
            <w:r w:rsidRPr="00F16BF4">
              <w:rPr>
                <w:rFonts w:cs="Times New Roman"/>
              </w:rPr>
              <w:t>In the last month, have you worked on any crossword puzzles?</w:t>
            </w:r>
          </w:p>
        </w:tc>
        <w:tc>
          <w:tcPr>
            <w:tcW w:w="0" w:type="auto"/>
            <w:tcBorders>
              <w:top w:val="single" w:sz="4" w:space="0" w:color="auto"/>
              <w:left w:val="single" w:sz="4" w:space="0" w:color="auto"/>
              <w:bottom w:val="single" w:sz="4" w:space="0" w:color="auto"/>
              <w:right w:val="single" w:sz="4" w:space="0" w:color="auto"/>
            </w:tcBorders>
          </w:tcPr>
          <w:p w14:paraId="49061E56" w14:textId="77777777" w:rsidR="00F67669" w:rsidRDefault="00F67669" w:rsidP="00F16BF4">
            <w:pPr>
              <w:rPr>
                <w:rFonts w:cs="Times New Roman"/>
              </w:rPr>
            </w:pPr>
            <w:r>
              <w:rPr>
                <w:rFonts w:cs="Times New Roman"/>
              </w:rPr>
              <w:t>(text)</w:t>
            </w:r>
          </w:p>
          <w:p w14:paraId="0AC6A3C2" w14:textId="77777777" w:rsidR="00F67669" w:rsidRDefault="00F67669" w:rsidP="00F16BF4">
            <w:pPr>
              <w:rPr>
                <w:rFonts w:cs="Times New Roman"/>
              </w:rPr>
            </w:pPr>
            <w:r>
              <w:rPr>
                <w:rFonts w:cs="Times New Roman"/>
              </w:rPr>
              <w:t>Weekly</w:t>
            </w:r>
          </w:p>
          <w:p w14:paraId="01850D24" w14:textId="77777777" w:rsidR="00F67669" w:rsidRDefault="00F67669" w:rsidP="00F16BF4">
            <w:pPr>
              <w:rPr>
                <w:rFonts w:cs="Times New Roman"/>
              </w:rPr>
            </w:pPr>
            <w:r>
              <w:rPr>
                <w:rFonts w:cs="Times New Roman"/>
              </w:rPr>
              <w:t>Monthly</w:t>
            </w:r>
          </w:p>
          <w:p w14:paraId="2A909B6B" w14:textId="6855D260" w:rsidR="00F67669" w:rsidRDefault="00F67669" w:rsidP="00F16BF4">
            <w:pPr>
              <w:rPr>
                <w:rFonts w:cs="Times New Roman"/>
              </w:rPr>
            </w:pPr>
            <w:r>
              <w:rPr>
                <w:rFonts w:cs="Times New Roman"/>
              </w:rPr>
              <w:t>N/A</w:t>
            </w:r>
          </w:p>
        </w:tc>
      </w:tr>
      <w:tr w:rsidR="00F67669" w:rsidRPr="00E142A0" w14:paraId="061E47FD" w14:textId="77777777" w:rsidTr="00322953">
        <w:tc>
          <w:tcPr>
            <w:tcW w:w="0" w:type="auto"/>
            <w:tcBorders>
              <w:top w:val="single" w:sz="4" w:space="0" w:color="auto"/>
              <w:left w:val="single" w:sz="4" w:space="0" w:color="auto"/>
              <w:bottom w:val="single" w:sz="4" w:space="0" w:color="auto"/>
              <w:right w:val="single" w:sz="4" w:space="0" w:color="auto"/>
            </w:tcBorders>
          </w:tcPr>
          <w:p w14:paraId="099F2A86" w14:textId="26E0937E" w:rsidR="00F67669" w:rsidRPr="005874ED" w:rsidRDefault="00F67669" w:rsidP="00F16BF4">
            <w:pPr>
              <w:jc w:val="center"/>
              <w:rPr>
                <w:rFonts w:cs="Times New Roman"/>
              </w:rPr>
            </w:pPr>
            <w:r w:rsidRPr="00AA2D98">
              <w:rPr>
                <w:rFonts w:cs="Times New Roman"/>
              </w:rPr>
              <w:t>CrosswordNumDaysWeekly</w:t>
            </w:r>
          </w:p>
        </w:tc>
        <w:tc>
          <w:tcPr>
            <w:tcW w:w="0" w:type="auto"/>
            <w:tcBorders>
              <w:top w:val="single" w:sz="4" w:space="0" w:color="auto"/>
              <w:left w:val="single" w:sz="4" w:space="0" w:color="auto"/>
              <w:bottom w:val="single" w:sz="4" w:space="0" w:color="auto"/>
              <w:right w:val="single" w:sz="4" w:space="0" w:color="auto"/>
            </w:tcBorders>
          </w:tcPr>
          <w:p w14:paraId="3A2F0E21" w14:textId="108707CB" w:rsidR="00F67669" w:rsidRDefault="00F67669" w:rsidP="00F16BF4">
            <w:pPr>
              <w:rPr>
                <w:rFonts w:cs="Times New Roman"/>
              </w:rPr>
            </w:pPr>
            <w:r w:rsidRPr="00AA2D98">
              <w:rPr>
                <w:rFonts w:cs="Times New Roman"/>
              </w:rPr>
              <w:t>If Crossword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3A3DCB59" w14:textId="77777777" w:rsidR="00F67669" w:rsidRDefault="00F67669" w:rsidP="00F16BF4">
            <w:pPr>
              <w:rPr>
                <w:rFonts w:cs="Times New Roman"/>
              </w:rPr>
            </w:pPr>
          </w:p>
        </w:tc>
      </w:tr>
      <w:tr w:rsidR="00F67669" w:rsidRPr="00E142A0" w14:paraId="19089ABA" w14:textId="77777777" w:rsidTr="00322953">
        <w:tc>
          <w:tcPr>
            <w:tcW w:w="0" w:type="auto"/>
            <w:tcBorders>
              <w:top w:val="single" w:sz="4" w:space="0" w:color="auto"/>
              <w:left w:val="single" w:sz="4" w:space="0" w:color="auto"/>
              <w:bottom w:val="single" w:sz="4" w:space="0" w:color="auto"/>
              <w:right w:val="single" w:sz="4" w:space="0" w:color="auto"/>
            </w:tcBorders>
          </w:tcPr>
          <w:p w14:paraId="52BC75F2" w14:textId="2DFE43D2" w:rsidR="00F67669" w:rsidRPr="005874ED" w:rsidRDefault="00F67669" w:rsidP="00F16BF4">
            <w:pPr>
              <w:jc w:val="center"/>
              <w:rPr>
                <w:rFonts w:cs="Times New Roman"/>
              </w:rPr>
            </w:pPr>
            <w:r w:rsidRPr="00AA2D98">
              <w:rPr>
                <w:rFonts w:cs="Times New Roman"/>
              </w:rPr>
              <w:t>CrosswordNumDaysMonthly</w:t>
            </w:r>
          </w:p>
        </w:tc>
        <w:tc>
          <w:tcPr>
            <w:tcW w:w="0" w:type="auto"/>
            <w:tcBorders>
              <w:top w:val="single" w:sz="4" w:space="0" w:color="auto"/>
              <w:left w:val="single" w:sz="4" w:space="0" w:color="auto"/>
              <w:bottom w:val="single" w:sz="4" w:space="0" w:color="auto"/>
              <w:right w:val="single" w:sz="4" w:space="0" w:color="auto"/>
            </w:tcBorders>
          </w:tcPr>
          <w:p w14:paraId="2305B83B" w14:textId="0E7C91AE" w:rsidR="00F67669" w:rsidRDefault="00F67669" w:rsidP="00F16BF4">
            <w:pPr>
              <w:rPr>
                <w:rFonts w:cs="Times New Roman"/>
              </w:rPr>
            </w:pPr>
            <w:r w:rsidRPr="005874ED">
              <w:rPr>
                <w:rFonts w:cs="Times New Roman"/>
              </w:rPr>
              <w:t>If Crossword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D7977D1" w14:textId="77777777" w:rsidR="00F67669" w:rsidRDefault="00F67669" w:rsidP="00F16BF4">
            <w:pPr>
              <w:rPr>
                <w:rFonts w:cs="Times New Roman"/>
              </w:rPr>
            </w:pPr>
          </w:p>
        </w:tc>
      </w:tr>
      <w:tr w:rsidR="00F67669" w:rsidRPr="00E142A0" w14:paraId="5CB92149" w14:textId="77777777" w:rsidTr="00322953">
        <w:tc>
          <w:tcPr>
            <w:tcW w:w="0" w:type="auto"/>
            <w:tcBorders>
              <w:top w:val="single" w:sz="4" w:space="0" w:color="auto"/>
              <w:left w:val="single" w:sz="4" w:space="0" w:color="auto"/>
              <w:bottom w:val="single" w:sz="4" w:space="0" w:color="auto"/>
              <w:right w:val="single" w:sz="4" w:space="0" w:color="auto"/>
            </w:tcBorders>
          </w:tcPr>
          <w:p w14:paraId="7A2485DE" w14:textId="434AEDBF" w:rsidR="00F67669" w:rsidRPr="005874ED" w:rsidRDefault="00F67669" w:rsidP="00F16BF4">
            <w:pPr>
              <w:jc w:val="center"/>
              <w:rPr>
                <w:rFonts w:cs="Times New Roman"/>
              </w:rPr>
            </w:pPr>
            <w:r w:rsidRPr="005874ED">
              <w:rPr>
                <w:rFonts w:cs="Times New Roman"/>
              </w:rPr>
              <w:t>CrosswordYears</w:t>
            </w:r>
          </w:p>
        </w:tc>
        <w:tc>
          <w:tcPr>
            <w:tcW w:w="0" w:type="auto"/>
            <w:tcBorders>
              <w:top w:val="single" w:sz="4" w:space="0" w:color="auto"/>
              <w:left w:val="single" w:sz="4" w:space="0" w:color="auto"/>
              <w:bottom w:val="single" w:sz="4" w:space="0" w:color="auto"/>
              <w:right w:val="single" w:sz="4" w:space="0" w:color="auto"/>
            </w:tcBorders>
          </w:tcPr>
          <w:p w14:paraId="66308D9B" w14:textId="2C8F82B8" w:rsidR="00F67669" w:rsidRDefault="00F67669" w:rsidP="00F16BF4">
            <w:pPr>
              <w:rPr>
                <w:rFonts w:cs="Times New Roman"/>
              </w:rPr>
            </w:pPr>
            <w:r w:rsidRPr="005874ED">
              <w:rPr>
                <w:rFonts w:cs="Times New Roman"/>
              </w:rPr>
              <w:t>If Crossword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6FB56C2A" w14:textId="77777777" w:rsidR="00F67669" w:rsidRDefault="00F67669" w:rsidP="00F16BF4">
            <w:pPr>
              <w:rPr>
                <w:rFonts w:cs="Times New Roman"/>
              </w:rPr>
            </w:pPr>
          </w:p>
        </w:tc>
      </w:tr>
      <w:tr w:rsidR="00F67669" w:rsidRPr="00E142A0" w14:paraId="000A3D0F" w14:textId="77777777" w:rsidTr="00322953">
        <w:tc>
          <w:tcPr>
            <w:tcW w:w="0" w:type="auto"/>
            <w:tcBorders>
              <w:top w:val="single" w:sz="4" w:space="0" w:color="auto"/>
              <w:left w:val="single" w:sz="4" w:space="0" w:color="auto"/>
              <w:bottom w:val="single" w:sz="4" w:space="0" w:color="auto"/>
              <w:right w:val="single" w:sz="4" w:space="0" w:color="auto"/>
            </w:tcBorders>
          </w:tcPr>
          <w:p w14:paraId="453EDF7C" w14:textId="13A4427B" w:rsidR="00F67669" w:rsidRPr="005874ED" w:rsidRDefault="00F67669" w:rsidP="00F16BF4">
            <w:pPr>
              <w:jc w:val="center"/>
              <w:rPr>
                <w:rFonts w:cs="Times New Roman"/>
              </w:rPr>
            </w:pPr>
            <w:r w:rsidRPr="005874ED">
              <w:rPr>
                <w:rFonts w:cs="Times New Roman"/>
              </w:rPr>
              <w:t>CrosswordExpertise</w:t>
            </w:r>
          </w:p>
        </w:tc>
        <w:tc>
          <w:tcPr>
            <w:tcW w:w="0" w:type="auto"/>
            <w:tcBorders>
              <w:top w:val="single" w:sz="4" w:space="0" w:color="auto"/>
              <w:left w:val="single" w:sz="4" w:space="0" w:color="auto"/>
              <w:bottom w:val="single" w:sz="4" w:space="0" w:color="auto"/>
              <w:right w:val="single" w:sz="4" w:space="0" w:color="auto"/>
            </w:tcBorders>
          </w:tcPr>
          <w:p w14:paraId="18107C74" w14:textId="1F9711AC" w:rsidR="00F67669" w:rsidRDefault="00F67669" w:rsidP="00F16BF4">
            <w:pPr>
              <w:rPr>
                <w:rFonts w:cs="Times New Roman"/>
              </w:rPr>
            </w:pPr>
            <w:r w:rsidRPr="005874ED">
              <w:rPr>
                <w:rFonts w:cs="Times New Roman"/>
              </w:rPr>
              <w:t>If Crossword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018DB4AD" w14:textId="77777777" w:rsidR="00F67669" w:rsidRDefault="00F67669" w:rsidP="00F16BF4">
            <w:pPr>
              <w:rPr>
                <w:rFonts w:cs="Times New Roman"/>
              </w:rPr>
            </w:pPr>
            <w:r>
              <w:rPr>
                <w:rFonts w:cs="Times New Roman"/>
              </w:rPr>
              <w:t>(text)</w:t>
            </w:r>
          </w:p>
          <w:p w14:paraId="34590560" w14:textId="77777777" w:rsidR="00F67669" w:rsidRDefault="00F67669" w:rsidP="00F16BF4">
            <w:pPr>
              <w:rPr>
                <w:rFonts w:cs="Times New Roman"/>
              </w:rPr>
            </w:pPr>
            <w:r>
              <w:rPr>
                <w:rFonts w:cs="Times New Roman"/>
              </w:rPr>
              <w:t>Beginner</w:t>
            </w:r>
          </w:p>
          <w:p w14:paraId="562FF404" w14:textId="77777777" w:rsidR="00F67669" w:rsidRDefault="00F67669" w:rsidP="00F16BF4">
            <w:pPr>
              <w:rPr>
                <w:rFonts w:cs="Times New Roman"/>
              </w:rPr>
            </w:pPr>
            <w:r>
              <w:rPr>
                <w:rFonts w:cs="Times New Roman"/>
              </w:rPr>
              <w:lastRenderedPageBreak/>
              <w:t>Intermediate</w:t>
            </w:r>
          </w:p>
          <w:p w14:paraId="4B8330E7" w14:textId="08B10F04" w:rsidR="00F67669" w:rsidRDefault="00F67669" w:rsidP="00F16BF4">
            <w:pPr>
              <w:rPr>
                <w:rFonts w:cs="Times New Roman"/>
              </w:rPr>
            </w:pPr>
            <w:r>
              <w:rPr>
                <w:rFonts w:cs="Times New Roman"/>
              </w:rPr>
              <w:t>Expert</w:t>
            </w:r>
          </w:p>
        </w:tc>
      </w:tr>
      <w:tr w:rsidR="00F67669" w:rsidRPr="00E142A0" w14:paraId="7D34AF1C" w14:textId="77777777" w:rsidTr="00322953">
        <w:tc>
          <w:tcPr>
            <w:tcW w:w="0" w:type="auto"/>
            <w:tcBorders>
              <w:top w:val="single" w:sz="4" w:space="0" w:color="auto"/>
              <w:left w:val="single" w:sz="4" w:space="0" w:color="auto"/>
              <w:bottom w:val="single" w:sz="4" w:space="0" w:color="auto"/>
              <w:right w:val="single" w:sz="4" w:space="0" w:color="auto"/>
            </w:tcBorders>
          </w:tcPr>
          <w:p w14:paraId="26592A0D" w14:textId="5AD8443C" w:rsidR="00F67669" w:rsidRDefault="00F67669" w:rsidP="00F16BF4">
            <w:pPr>
              <w:jc w:val="center"/>
              <w:rPr>
                <w:rFonts w:cs="Times New Roman"/>
                <w:highlight w:val="yellow"/>
              </w:rPr>
            </w:pPr>
            <w:r w:rsidRPr="005874ED">
              <w:rPr>
                <w:rFonts w:cs="Times New Roman"/>
              </w:rPr>
              <w:lastRenderedPageBreak/>
              <w:t>Boardgames</w:t>
            </w:r>
          </w:p>
        </w:tc>
        <w:tc>
          <w:tcPr>
            <w:tcW w:w="0" w:type="auto"/>
            <w:tcBorders>
              <w:top w:val="single" w:sz="4" w:space="0" w:color="auto"/>
              <w:left w:val="single" w:sz="4" w:space="0" w:color="auto"/>
              <w:bottom w:val="single" w:sz="4" w:space="0" w:color="auto"/>
              <w:right w:val="single" w:sz="4" w:space="0" w:color="auto"/>
            </w:tcBorders>
          </w:tcPr>
          <w:p w14:paraId="45AEF456" w14:textId="04491745" w:rsidR="00F67669" w:rsidRDefault="00F67669" w:rsidP="00F16BF4">
            <w:pPr>
              <w:rPr>
                <w:rFonts w:cs="Times New Roman"/>
              </w:rPr>
            </w:pPr>
            <w:r w:rsidRPr="003D5907">
              <w:rPr>
                <w:rFonts w:cs="Times New Roman"/>
              </w:rPr>
              <w:t>In the last month, have you played any board games?</w:t>
            </w:r>
          </w:p>
        </w:tc>
        <w:tc>
          <w:tcPr>
            <w:tcW w:w="0" w:type="auto"/>
            <w:tcBorders>
              <w:top w:val="single" w:sz="4" w:space="0" w:color="auto"/>
              <w:left w:val="single" w:sz="4" w:space="0" w:color="auto"/>
              <w:bottom w:val="single" w:sz="4" w:space="0" w:color="auto"/>
              <w:right w:val="single" w:sz="4" w:space="0" w:color="auto"/>
            </w:tcBorders>
          </w:tcPr>
          <w:p w14:paraId="1A8EA23B" w14:textId="77777777" w:rsidR="00F67669" w:rsidRDefault="00F67669" w:rsidP="00F16BF4">
            <w:pPr>
              <w:rPr>
                <w:rFonts w:cs="Times New Roman"/>
              </w:rPr>
            </w:pPr>
            <w:r>
              <w:rPr>
                <w:rFonts w:cs="Times New Roman"/>
              </w:rPr>
              <w:t>(text)</w:t>
            </w:r>
          </w:p>
          <w:p w14:paraId="6CF25EB0" w14:textId="77777777" w:rsidR="00F67669" w:rsidRDefault="00F67669" w:rsidP="00F16BF4">
            <w:pPr>
              <w:rPr>
                <w:rFonts w:cs="Times New Roman"/>
              </w:rPr>
            </w:pPr>
            <w:r>
              <w:rPr>
                <w:rFonts w:cs="Times New Roman"/>
              </w:rPr>
              <w:t>Weekly</w:t>
            </w:r>
          </w:p>
          <w:p w14:paraId="29277B0D" w14:textId="77777777" w:rsidR="00F67669" w:rsidRDefault="00F67669" w:rsidP="00F16BF4">
            <w:pPr>
              <w:rPr>
                <w:rFonts w:cs="Times New Roman"/>
              </w:rPr>
            </w:pPr>
            <w:r>
              <w:rPr>
                <w:rFonts w:cs="Times New Roman"/>
              </w:rPr>
              <w:t>Monthly</w:t>
            </w:r>
          </w:p>
          <w:p w14:paraId="63E0693F" w14:textId="6AA877F6" w:rsidR="00F67669" w:rsidRDefault="00F67669" w:rsidP="00F16BF4">
            <w:pPr>
              <w:rPr>
                <w:rFonts w:cs="Times New Roman"/>
              </w:rPr>
            </w:pPr>
            <w:r>
              <w:rPr>
                <w:rFonts w:cs="Times New Roman"/>
              </w:rPr>
              <w:t>N/A</w:t>
            </w:r>
          </w:p>
        </w:tc>
      </w:tr>
      <w:tr w:rsidR="00F67669" w:rsidRPr="00E142A0" w14:paraId="4DCA288B" w14:textId="77777777" w:rsidTr="00322953">
        <w:tc>
          <w:tcPr>
            <w:tcW w:w="0" w:type="auto"/>
            <w:tcBorders>
              <w:top w:val="single" w:sz="4" w:space="0" w:color="auto"/>
              <w:left w:val="single" w:sz="4" w:space="0" w:color="auto"/>
              <w:bottom w:val="single" w:sz="4" w:space="0" w:color="auto"/>
              <w:right w:val="single" w:sz="4" w:space="0" w:color="auto"/>
            </w:tcBorders>
          </w:tcPr>
          <w:p w14:paraId="6BCC6109" w14:textId="5DA1CF0C" w:rsidR="00F67669" w:rsidRPr="005874ED" w:rsidRDefault="00F67669" w:rsidP="00F16BF4">
            <w:pPr>
              <w:jc w:val="center"/>
              <w:rPr>
                <w:rFonts w:cs="Times New Roman"/>
              </w:rPr>
            </w:pPr>
            <w:r w:rsidRPr="005874ED">
              <w:rPr>
                <w:rFonts w:cs="Times New Roman"/>
              </w:rPr>
              <w:t>BoardgamesNumDaysWeekly</w:t>
            </w:r>
          </w:p>
        </w:tc>
        <w:tc>
          <w:tcPr>
            <w:tcW w:w="0" w:type="auto"/>
            <w:tcBorders>
              <w:top w:val="single" w:sz="4" w:space="0" w:color="auto"/>
              <w:left w:val="single" w:sz="4" w:space="0" w:color="auto"/>
              <w:bottom w:val="single" w:sz="4" w:space="0" w:color="auto"/>
              <w:right w:val="single" w:sz="4" w:space="0" w:color="auto"/>
            </w:tcBorders>
          </w:tcPr>
          <w:p w14:paraId="1AB39726" w14:textId="2390F586" w:rsidR="00F67669" w:rsidRDefault="00F67669" w:rsidP="00F16BF4">
            <w:pPr>
              <w:rPr>
                <w:rFonts w:cs="Times New Roman"/>
              </w:rPr>
            </w:pPr>
            <w:r w:rsidRPr="005874ED">
              <w:rPr>
                <w:rFonts w:cs="Times New Roman"/>
              </w:rPr>
              <w:t>If Boardgames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76BA5076" w14:textId="77777777" w:rsidR="00F67669" w:rsidRDefault="00F67669" w:rsidP="00F16BF4">
            <w:pPr>
              <w:rPr>
                <w:rFonts w:cs="Times New Roman"/>
              </w:rPr>
            </w:pPr>
          </w:p>
        </w:tc>
      </w:tr>
      <w:tr w:rsidR="00F67669" w:rsidRPr="00E142A0" w14:paraId="26B2DE2F" w14:textId="77777777" w:rsidTr="00322953">
        <w:tc>
          <w:tcPr>
            <w:tcW w:w="0" w:type="auto"/>
            <w:tcBorders>
              <w:top w:val="single" w:sz="4" w:space="0" w:color="auto"/>
              <w:left w:val="single" w:sz="4" w:space="0" w:color="auto"/>
              <w:bottom w:val="single" w:sz="4" w:space="0" w:color="auto"/>
              <w:right w:val="single" w:sz="4" w:space="0" w:color="auto"/>
            </w:tcBorders>
          </w:tcPr>
          <w:p w14:paraId="5F824D1D" w14:textId="79CF2DFA" w:rsidR="00F67669" w:rsidRPr="005874ED" w:rsidRDefault="00F67669" w:rsidP="00F16BF4">
            <w:pPr>
              <w:jc w:val="center"/>
              <w:rPr>
                <w:rFonts w:cs="Times New Roman"/>
              </w:rPr>
            </w:pPr>
            <w:r w:rsidRPr="005874ED">
              <w:rPr>
                <w:rFonts w:cs="Times New Roman"/>
              </w:rPr>
              <w:t>BoardgamesNumDaysMonthly</w:t>
            </w:r>
          </w:p>
        </w:tc>
        <w:tc>
          <w:tcPr>
            <w:tcW w:w="0" w:type="auto"/>
            <w:tcBorders>
              <w:top w:val="single" w:sz="4" w:space="0" w:color="auto"/>
              <w:left w:val="single" w:sz="4" w:space="0" w:color="auto"/>
              <w:bottom w:val="single" w:sz="4" w:space="0" w:color="auto"/>
              <w:right w:val="single" w:sz="4" w:space="0" w:color="auto"/>
            </w:tcBorders>
          </w:tcPr>
          <w:p w14:paraId="24D52B9A" w14:textId="1C23C17D" w:rsidR="00F67669" w:rsidRDefault="00F67669" w:rsidP="00F16BF4">
            <w:pPr>
              <w:rPr>
                <w:rFonts w:cs="Times New Roman"/>
              </w:rPr>
            </w:pPr>
            <w:r w:rsidRPr="005874ED">
              <w:rPr>
                <w:rFonts w:cs="Times New Roman"/>
              </w:rPr>
              <w:t>If Boardgames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0F67329" w14:textId="77777777" w:rsidR="00F67669" w:rsidRDefault="00F67669" w:rsidP="00F16BF4">
            <w:pPr>
              <w:rPr>
                <w:rFonts w:cs="Times New Roman"/>
              </w:rPr>
            </w:pPr>
          </w:p>
        </w:tc>
      </w:tr>
      <w:tr w:rsidR="00F67669" w:rsidRPr="00E142A0" w14:paraId="151EAA46" w14:textId="77777777" w:rsidTr="00322953">
        <w:tc>
          <w:tcPr>
            <w:tcW w:w="0" w:type="auto"/>
            <w:tcBorders>
              <w:top w:val="single" w:sz="4" w:space="0" w:color="auto"/>
              <w:left w:val="single" w:sz="4" w:space="0" w:color="auto"/>
              <w:bottom w:val="single" w:sz="4" w:space="0" w:color="auto"/>
              <w:right w:val="single" w:sz="4" w:space="0" w:color="auto"/>
            </w:tcBorders>
          </w:tcPr>
          <w:p w14:paraId="3702659A" w14:textId="68620A55" w:rsidR="00F67669" w:rsidRPr="005874ED" w:rsidRDefault="00F67669" w:rsidP="00F16BF4">
            <w:pPr>
              <w:jc w:val="center"/>
              <w:rPr>
                <w:rFonts w:cs="Times New Roman"/>
              </w:rPr>
            </w:pPr>
            <w:r w:rsidRPr="005874ED">
              <w:rPr>
                <w:rFonts w:cs="Times New Roman"/>
              </w:rPr>
              <w:t>BoardgamesYears</w:t>
            </w:r>
          </w:p>
        </w:tc>
        <w:tc>
          <w:tcPr>
            <w:tcW w:w="0" w:type="auto"/>
            <w:tcBorders>
              <w:top w:val="single" w:sz="4" w:space="0" w:color="auto"/>
              <w:left w:val="single" w:sz="4" w:space="0" w:color="auto"/>
              <w:bottom w:val="single" w:sz="4" w:space="0" w:color="auto"/>
              <w:right w:val="single" w:sz="4" w:space="0" w:color="auto"/>
            </w:tcBorders>
          </w:tcPr>
          <w:p w14:paraId="72008515" w14:textId="143353D8" w:rsidR="00F67669" w:rsidRDefault="00F67669" w:rsidP="00F16BF4">
            <w:pPr>
              <w:rPr>
                <w:rFonts w:cs="Times New Roman"/>
              </w:rPr>
            </w:pPr>
            <w:r w:rsidRPr="005874ED">
              <w:rPr>
                <w:rFonts w:cs="Times New Roman"/>
              </w:rPr>
              <w:t>If Boardgames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18FE630E" w14:textId="77777777" w:rsidR="00F67669" w:rsidRDefault="00F67669" w:rsidP="00F16BF4">
            <w:pPr>
              <w:rPr>
                <w:rFonts w:cs="Times New Roman"/>
              </w:rPr>
            </w:pPr>
          </w:p>
        </w:tc>
      </w:tr>
      <w:tr w:rsidR="00F67669" w:rsidRPr="00E142A0" w14:paraId="6B5C0813" w14:textId="77777777" w:rsidTr="00322953">
        <w:tc>
          <w:tcPr>
            <w:tcW w:w="0" w:type="auto"/>
            <w:tcBorders>
              <w:top w:val="single" w:sz="4" w:space="0" w:color="auto"/>
              <w:left w:val="single" w:sz="4" w:space="0" w:color="auto"/>
              <w:bottom w:val="single" w:sz="4" w:space="0" w:color="auto"/>
              <w:right w:val="single" w:sz="4" w:space="0" w:color="auto"/>
            </w:tcBorders>
          </w:tcPr>
          <w:p w14:paraId="5476FC32" w14:textId="10B29C98" w:rsidR="00F67669" w:rsidRPr="005874ED" w:rsidRDefault="00F67669" w:rsidP="00F16BF4">
            <w:pPr>
              <w:jc w:val="center"/>
              <w:rPr>
                <w:rFonts w:cs="Times New Roman"/>
              </w:rPr>
            </w:pPr>
            <w:r w:rsidRPr="005874ED">
              <w:rPr>
                <w:rFonts w:cs="Times New Roman"/>
              </w:rPr>
              <w:t>BoardgamesExpertise</w:t>
            </w:r>
          </w:p>
        </w:tc>
        <w:tc>
          <w:tcPr>
            <w:tcW w:w="0" w:type="auto"/>
            <w:tcBorders>
              <w:top w:val="single" w:sz="4" w:space="0" w:color="auto"/>
              <w:left w:val="single" w:sz="4" w:space="0" w:color="auto"/>
              <w:bottom w:val="single" w:sz="4" w:space="0" w:color="auto"/>
              <w:right w:val="single" w:sz="4" w:space="0" w:color="auto"/>
            </w:tcBorders>
          </w:tcPr>
          <w:p w14:paraId="73B5EFEA" w14:textId="2F2E30F6" w:rsidR="00F67669" w:rsidRDefault="00F67669" w:rsidP="00F16BF4">
            <w:pPr>
              <w:rPr>
                <w:rFonts w:cs="Times New Roman"/>
              </w:rPr>
            </w:pPr>
            <w:r w:rsidRPr="005874ED">
              <w:rPr>
                <w:rFonts w:cs="Times New Roman"/>
              </w:rPr>
              <w:t>If Boardgames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1A191A9F" w14:textId="77777777" w:rsidR="00F67669" w:rsidRDefault="00F67669" w:rsidP="00F16BF4">
            <w:pPr>
              <w:rPr>
                <w:rFonts w:cs="Times New Roman"/>
              </w:rPr>
            </w:pPr>
            <w:r>
              <w:rPr>
                <w:rFonts w:cs="Times New Roman"/>
              </w:rPr>
              <w:t>(text)</w:t>
            </w:r>
          </w:p>
          <w:p w14:paraId="501F03A7" w14:textId="77777777" w:rsidR="00F67669" w:rsidRDefault="00F67669" w:rsidP="00F16BF4">
            <w:pPr>
              <w:rPr>
                <w:rFonts w:cs="Times New Roman"/>
              </w:rPr>
            </w:pPr>
            <w:r>
              <w:rPr>
                <w:rFonts w:cs="Times New Roman"/>
              </w:rPr>
              <w:t>Beginner</w:t>
            </w:r>
          </w:p>
          <w:p w14:paraId="50DBF8DB" w14:textId="77777777" w:rsidR="00F67669" w:rsidRDefault="00F67669" w:rsidP="00F16BF4">
            <w:pPr>
              <w:rPr>
                <w:rFonts w:cs="Times New Roman"/>
              </w:rPr>
            </w:pPr>
            <w:r>
              <w:rPr>
                <w:rFonts w:cs="Times New Roman"/>
              </w:rPr>
              <w:t>Intermediate</w:t>
            </w:r>
          </w:p>
          <w:p w14:paraId="25C1D779" w14:textId="21E6C593" w:rsidR="00F67669" w:rsidRDefault="00F67669" w:rsidP="00F16BF4">
            <w:pPr>
              <w:rPr>
                <w:rFonts w:cs="Times New Roman"/>
              </w:rPr>
            </w:pPr>
            <w:r>
              <w:rPr>
                <w:rFonts w:cs="Times New Roman"/>
              </w:rPr>
              <w:t>Expert</w:t>
            </w:r>
          </w:p>
        </w:tc>
      </w:tr>
      <w:tr w:rsidR="00F67669" w:rsidRPr="00E142A0" w14:paraId="59727E88" w14:textId="77777777" w:rsidTr="00322953">
        <w:tc>
          <w:tcPr>
            <w:tcW w:w="0" w:type="auto"/>
            <w:tcBorders>
              <w:top w:val="single" w:sz="4" w:space="0" w:color="auto"/>
              <w:left w:val="single" w:sz="4" w:space="0" w:color="auto"/>
              <w:bottom w:val="single" w:sz="4" w:space="0" w:color="auto"/>
              <w:right w:val="single" w:sz="4" w:space="0" w:color="auto"/>
            </w:tcBorders>
          </w:tcPr>
          <w:p w14:paraId="77DCF709" w14:textId="3ABE34F5" w:rsidR="00F67669" w:rsidRDefault="00F67669" w:rsidP="00F16BF4">
            <w:pPr>
              <w:jc w:val="center"/>
              <w:rPr>
                <w:rFonts w:cs="Times New Roman"/>
                <w:highlight w:val="yellow"/>
              </w:rPr>
            </w:pPr>
            <w:r w:rsidRPr="005874ED">
              <w:rPr>
                <w:rFonts w:cs="Times New Roman"/>
              </w:rPr>
              <w:t>Cards</w:t>
            </w:r>
          </w:p>
        </w:tc>
        <w:tc>
          <w:tcPr>
            <w:tcW w:w="0" w:type="auto"/>
            <w:tcBorders>
              <w:top w:val="single" w:sz="4" w:space="0" w:color="auto"/>
              <w:left w:val="single" w:sz="4" w:space="0" w:color="auto"/>
              <w:bottom w:val="single" w:sz="4" w:space="0" w:color="auto"/>
              <w:right w:val="single" w:sz="4" w:space="0" w:color="auto"/>
            </w:tcBorders>
          </w:tcPr>
          <w:p w14:paraId="72FE0EC6" w14:textId="3A9A989D" w:rsidR="00F67669" w:rsidRDefault="00F67669" w:rsidP="00F16BF4">
            <w:pPr>
              <w:rPr>
                <w:rFonts w:cs="Times New Roman"/>
              </w:rPr>
            </w:pPr>
            <w:r w:rsidRPr="003D5907">
              <w:rPr>
                <w:rFonts w:cs="Times New Roman"/>
              </w:rPr>
              <w:t>In the last month, have you played any card games?</w:t>
            </w:r>
          </w:p>
        </w:tc>
        <w:tc>
          <w:tcPr>
            <w:tcW w:w="0" w:type="auto"/>
            <w:tcBorders>
              <w:top w:val="single" w:sz="4" w:space="0" w:color="auto"/>
              <w:left w:val="single" w:sz="4" w:space="0" w:color="auto"/>
              <w:bottom w:val="single" w:sz="4" w:space="0" w:color="auto"/>
              <w:right w:val="single" w:sz="4" w:space="0" w:color="auto"/>
            </w:tcBorders>
          </w:tcPr>
          <w:p w14:paraId="7A04DD59" w14:textId="77777777" w:rsidR="00F67669" w:rsidRDefault="00F67669" w:rsidP="00F16BF4">
            <w:pPr>
              <w:rPr>
                <w:rFonts w:cs="Times New Roman"/>
              </w:rPr>
            </w:pPr>
            <w:r>
              <w:rPr>
                <w:rFonts w:cs="Times New Roman"/>
              </w:rPr>
              <w:t>(text)</w:t>
            </w:r>
          </w:p>
          <w:p w14:paraId="27AC89CF" w14:textId="77777777" w:rsidR="00F67669" w:rsidRDefault="00F67669" w:rsidP="00F16BF4">
            <w:pPr>
              <w:rPr>
                <w:rFonts w:cs="Times New Roman"/>
              </w:rPr>
            </w:pPr>
            <w:r>
              <w:rPr>
                <w:rFonts w:cs="Times New Roman"/>
              </w:rPr>
              <w:t>Weekly</w:t>
            </w:r>
          </w:p>
          <w:p w14:paraId="212F8206" w14:textId="77777777" w:rsidR="00F67669" w:rsidRDefault="00F67669" w:rsidP="00F16BF4">
            <w:pPr>
              <w:rPr>
                <w:rFonts w:cs="Times New Roman"/>
              </w:rPr>
            </w:pPr>
            <w:r>
              <w:rPr>
                <w:rFonts w:cs="Times New Roman"/>
              </w:rPr>
              <w:t>Monthly</w:t>
            </w:r>
          </w:p>
          <w:p w14:paraId="1789C189" w14:textId="369BE005" w:rsidR="00F67669" w:rsidRDefault="00F67669" w:rsidP="00F16BF4">
            <w:pPr>
              <w:rPr>
                <w:rFonts w:cs="Times New Roman"/>
              </w:rPr>
            </w:pPr>
            <w:r>
              <w:rPr>
                <w:rFonts w:cs="Times New Roman"/>
              </w:rPr>
              <w:t>N/A</w:t>
            </w:r>
          </w:p>
        </w:tc>
      </w:tr>
      <w:tr w:rsidR="00F67669" w:rsidRPr="00E142A0" w14:paraId="63F632A1" w14:textId="77777777" w:rsidTr="00322953">
        <w:tc>
          <w:tcPr>
            <w:tcW w:w="0" w:type="auto"/>
            <w:tcBorders>
              <w:top w:val="single" w:sz="4" w:space="0" w:color="auto"/>
              <w:left w:val="single" w:sz="4" w:space="0" w:color="auto"/>
              <w:bottom w:val="single" w:sz="4" w:space="0" w:color="auto"/>
              <w:right w:val="single" w:sz="4" w:space="0" w:color="auto"/>
            </w:tcBorders>
          </w:tcPr>
          <w:p w14:paraId="2284A44D" w14:textId="579D3812" w:rsidR="00F67669" w:rsidRPr="005874ED" w:rsidRDefault="00F67669" w:rsidP="00F16BF4">
            <w:pPr>
              <w:jc w:val="center"/>
              <w:rPr>
                <w:rFonts w:cs="Times New Roman"/>
              </w:rPr>
            </w:pPr>
            <w:r w:rsidRPr="005874ED">
              <w:rPr>
                <w:rFonts w:cs="Times New Roman"/>
              </w:rPr>
              <w:t>CardsNumDaysWeekly</w:t>
            </w:r>
          </w:p>
        </w:tc>
        <w:tc>
          <w:tcPr>
            <w:tcW w:w="0" w:type="auto"/>
            <w:tcBorders>
              <w:top w:val="single" w:sz="4" w:space="0" w:color="auto"/>
              <w:left w:val="single" w:sz="4" w:space="0" w:color="auto"/>
              <w:bottom w:val="single" w:sz="4" w:space="0" w:color="auto"/>
              <w:right w:val="single" w:sz="4" w:space="0" w:color="auto"/>
            </w:tcBorders>
          </w:tcPr>
          <w:p w14:paraId="559FE83A" w14:textId="457CE235" w:rsidR="00F67669" w:rsidRDefault="00F67669" w:rsidP="00F16BF4">
            <w:pPr>
              <w:rPr>
                <w:rFonts w:cs="Times New Roman"/>
              </w:rPr>
            </w:pPr>
            <w:r w:rsidRPr="005874ED">
              <w:rPr>
                <w:rFonts w:cs="Times New Roman"/>
              </w:rPr>
              <w:t>If Cards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729CD322" w14:textId="77777777" w:rsidR="00F67669" w:rsidRDefault="00F67669" w:rsidP="00F16BF4">
            <w:pPr>
              <w:rPr>
                <w:rFonts w:cs="Times New Roman"/>
              </w:rPr>
            </w:pPr>
          </w:p>
        </w:tc>
      </w:tr>
      <w:tr w:rsidR="00F67669" w:rsidRPr="00E142A0" w14:paraId="225FB35F" w14:textId="77777777" w:rsidTr="00322953">
        <w:tc>
          <w:tcPr>
            <w:tcW w:w="0" w:type="auto"/>
            <w:tcBorders>
              <w:top w:val="single" w:sz="4" w:space="0" w:color="auto"/>
              <w:left w:val="single" w:sz="4" w:space="0" w:color="auto"/>
              <w:bottom w:val="single" w:sz="4" w:space="0" w:color="auto"/>
              <w:right w:val="single" w:sz="4" w:space="0" w:color="auto"/>
            </w:tcBorders>
          </w:tcPr>
          <w:p w14:paraId="77012DEA" w14:textId="68B3CD67" w:rsidR="00F67669" w:rsidRPr="005874ED" w:rsidRDefault="00F67669" w:rsidP="00C02F9C">
            <w:pPr>
              <w:jc w:val="center"/>
              <w:rPr>
                <w:rFonts w:cs="Times New Roman"/>
              </w:rPr>
            </w:pPr>
            <w:r w:rsidRPr="005874ED">
              <w:rPr>
                <w:rFonts w:cs="Times New Roman"/>
              </w:rPr>
              <w:t>CardsNumDaysMonthly</w:t>
            </w:r>
          </w:p>
        </w:tc>
        <w:tc>
          <w:tcPr>
            <w:tcW w:w="0" w:type="auto"/>
            <w:tcBorders>
              <w:top w:val="single" w:sz="4" w:space="0" w:color="auto"/>
              <w:left w:val="single" w:sz="4" w:space="0" w:color="auto"/>
              <w:bottom w:val="single" w:sz="4" w:space="0" w:color="auto"/>
              <w:right w:val="single" w:sz="4" w:space="0" w:color="auto"/>
            </w:tcBorders>
          </w:tcPr>
          <w:p w14:paraId="034B6BA3" w14:textId="54DBE15A" w:rsidR="00F67669" w:rsidRDefault="00F67669" w:rsidP="00C02F9C">
            <w:pPr>
              <w:rPr>
                <w:rFonts w:cs="Times New Roman"/>
              </w:rPr>
            </w:pPr>
            <w:r w:rsidRPr="005874ED">
              <w:rPr>
                <w:rFonts w:cs="Times New Roman"/>
              </w:rPr>
              <w:t>If Cards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7F6D08FA" w14:textId="77777777" w:rsidR="00F67669" w:rsidRDefault="00F67669" w:rsidP="00C02F9C">
            <w:pPr>
              <w:rPr>
                <w:rFonts w:cs="Times New Roman"/>
              </w:rPr>
            </w:pPr>
          </w:p>
        </w:tc>
      </w:tr>
      <w:tr w:rsidR="00F67669" w:rsidRPr="00E142A0" w14:paraId="75D65D5E" w14:textId="77777777" w:rsidTr="00322953">
        <w:tc>
          <w:tcPr>
            <w:tcW w:w="0" w:type="auto"/>
            <w:tcBorders>
              <w:top w:val="single" w:sz="4" w:space="0" w:color="auto"/>
              <w:left w:val="single" w:sz="4" w:space="0" w:color="auto"/>
              <w:bottom w:val="single" w:sz="4" w:space="0" w:color="auto"/>
              <w:right w:val="single" w:sz="4" w:space="0" w:color="auto"/>
            </w:tcBorders>
          </w:tcPr>
          <w:p w14:paraId="4C70FD48" w14:textId="08E10BE5" w:rsidR="00F67669" w:rsidRPr="005874ED" w:rsidRDefault="00F67669" w:rsidP="00C02F9C">
            <w:pPr>
              <w:jc w:val="center"/>
              <w:rPr>
                <w:rFonts w:cs="Times New Roman"/>
              </w:rPr>
            </w:pPr>
            <w:r w:rsidRPr="005874ED">
              <w:rPr>
                <w:rFonts w:cs="Times New Roman"/>
              </w:rPr>
              <w:t>CardsYears</w:t>
            </w:r>
          </w:p>
        </w:tc>
        <w:tc>
          <w:tcPr>
            <w:tcW w:w="0" w:type="auto"/>
            <w:tcBorders>
              <w:top w:val="single" w:sz="4" w:space="0" w:color="auto"/>
              <w:left w:val="single" w:sz="4" w:space="0" w:color="auto"/>
              <w:bottom w:val="single" w:sz="4" w:space="0" w:color="auto"/>
              <w:right w:val="single" w:sz="4" w:space="0" w:color="auto"/>
            </w:tcBorders>
          </w:tcPr>
          <w:p w14:paraId="25B18EB8" w14:textId="3C920BAF" w:rsidR="00F67669" w:rsidRDefault="00F67669" w:rsidP="00C02F9C">
            <w:pPr>
              <w:rPr>
                <w:rFonts w:cs="Times New Roman"/>
              </w:rPr>
            </w:pPr>
            <w:r w:rsidRPr="005874ED">
              <w:rPr>
                <w:rFonts w:cs="Times New Roman"/>
              </w:rPr>
              <w:t>If Cards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27BD0156" w14:textId="77777777" w:rsidR="00F67669" w:rsidRDefault="00F67669" w:rsidP="00C02F9C">
            <w:pPr>
              <w:rPr>
                <w:rFonts w:cs="Times New Roman"/>
              </w:rPr>
            </w:pPr>
          </w:p>
        </w:tc>
      </w:tr>
      <w:tr w:rsidR="00F67669" w:rsidRPr="00E142A0" w14:paraId="67F20316" w14:textId="77777777" w:rsidTr="00322953">
        <w:tc>
          <w:tcPr>
            <w:tcW w:w="0" w:type="auto"/>
            <w:tcBorders>
              <w:top w:val="single" w:sz="4" w:space="0" w:color="auto"/>
              <w:left w:val="single" w:sz="4" w:space="0" w:color="auto"/>
              <w:bottom w:val="single" w:sz="4" w:space="0" w:color="auto"/>
              <w:right w:val="single" w:sz="4" w:space="0" w:color="auto"/>
            </w:tcBorders>
          </w:tcPr>
          <w:p w14:paraId="3BC8C3ED" w14:textId="2D3A3F86" w:rsidR="00F67669" w:rsidRPr="005874ED" w:rsidRDefault="00F67669" w:rsidP="00C02F9C">
            <w:pPr>
              <w:jc w:val="center"/>
              <w:rPr>
                <w:rFonts w:cs="Times New Roman"/>
              </w:rPr>
            </w:pPr>
            <w:r w:rsidRPr="005874ED">
              <w:rPr>
                <w:rFonts w:cs="Times New Roman"/>
              </w:rPr>
              <w:t>CardsExpertise</w:t>
            </w:r>
          </w:p>
        </w:tc>
        <w:tc>
          <w:tcPr>
            <w:tcW w:w="0" w:type="auto"/>
            <w:tcBorders>
              <w:top w:val="single" w:sz="4" w:space="0" w:color="auto"/>
              <w:left w:val="single" w:sz="4" w:space="0" w:color="auto"/>
              <w:bottom w:val="single" w:sz="4" w:space="0" w:color="auto"/>
              <w:right w:val="single" w:sz="4" w:space="0" w:color="auto"/>
            </w:tcBorders>
          </w:tcPr>
          <w:p w14:paraId="201140C7" w14:textId="2EA3BC8A" w:rsidR="00F67669" w:rsidRDefault="00F67669" w:rsidP="00C02F9C">
            <w:pPr>
              <w:rPr>
                <w:rFonts w:cs="Times New Roman"/>
              </w:rPr>
            </w:pPr>
            <w:r w:rsidRPr="005874ED">
              <w:rPr>
                <w:rFonts w:cs="Times New Roman"/>
              </w:rPr>
              <w:t>If Cards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5A84D133" w14:textId="77777777" w:rsidR="00F67669" w:rsidRDefault="00F67669" w:rsidP="00C02F9C">
            <w:pPr>
              <w:rPr>
                <w:rFonts w:cs="Times New Roman"/>
              </w:rPr>
            </w:pPr>
            <w:r>
              <w:rPr>
                <w:rFonts w:cs="Times New Roman"/>
              </w:rPr>
              <w:t>(text)</w:t>
            </w:r>
          </w:p>
          <w:p w14:paraId="345A6DEA" w14:textId="77777777" w:rsidR="00F67669" w:rsidRDefault="00F67669" w:rsidP="00C02F9C">
            <w:pPr>
              <w:rPr>
                <w:rFonts w:cs="Times New Roman"/>
              </w:rPr>
            </w:pPr>
            <w:r>
              <w:rPr>
                <w:rFonts w:cs="Times New Roman"/>
              </w:rPr>
              <w:t>Beginner</w:t>
            </w:r>
          </w:p>
          <w:p w14:paraId="0C37826D" w14:textId="77777777" w:rsidR="00F67669" w:rsidRDefault="00F67669" w:rsidP="00C02F9C">
            <w:pPr>
              <w:rPr>
                <w:rFonts w:cs="Times New Roman"/>
              </w:rPr>
            </w:pPr>
            <w:r>
              <w:rPr>
                <w:rFonts w:cs="Times New Roman"/>
              </w:rPr>
              <w:t>Intermediate</w:t>
            </w:r>
          </w:p>
          <w:p w14:paraId="50EED86D" w14:textId="48934FF6" w:rsidR="00F67669" w:rsidRDefault="00F67669" w:rsidP="00C02F9C">
            <w:pPr>
              <w:rPr>
                <w:rFonts w:cs="Times New Roman"/>
              </w:rPr>
            </w:pPr>
            <w:r>
              <w:rPr>
                <w:rFonts w:cs="Times New Roman"/>
              </w:rPr>
              <w:t>Expert</w:t>
            </w:r>
          </w:p>
        </w:tc>
      </w:tr>
      <w:tr w:rsidR="00F67669" w:rsidRPr="00E142A0" w14:paraId="0994E269" w14:textId="77777777" w:rsidTr="00322953">
        <w:tc>
          <w:tcPr>
            <w:tcW w:w="0" w:type="auto"/>
            <w:tcBorders>
              <w:top w:val="single" w:sz="4" w:space="0" w:color="auto"/>
              <w:left w:val="single" w:sz="4" w:space="0" w:color="auto"/>
              <w:bottom w:val="single" w:sz="4" w:space="0" w:color="auto"/>
              <w:right w:val="single" w:sz="4" w:space="0" w:color="auto"/>
            </w:tcBorders>
          </w:tcPr>
          <w:p w14:paraId="343E5545" w14:textId="3AAE3492" w:rsidR="00F67669" w:rsidRDefault="00F67669" w:rsidP="00C02F9C">
            <w:pPr>
              <w:jc w:val="center"/>
              <w:rPr>
                <w:rFonts w:cs="Times New Roman"/>
                <w:highlight w:val="yellow"/>
              </w:rPr>
            </w:pPr>
            <w:r w:rsidRPr="005874ED">
              <w:rPr>
                <w:rFonts w:cs="Times New Roman"/>
              </w:rPr>
              <w:t>Computers</w:t>
            </w:r>
          </w:p>
        </w:tc>
        <w:tc>
          <w:tcPr>
            <w:tcW w:w="0" w:type="auto"/>
            <w:tcBorders>
              <w:top w:val="single" w:sz="4" w:space="0" w:color="auto"/>
              <w:left w:val="single" w:sz="4" w:space="0" w:color="auto"/>
              <w:bottom w:val="single" w:sz="4" w:space="0" w:color="auto"/>
              <w:right w:val="single" w:sz="4" w:space="0" w:color="auto"/>
            </w:tcBorders>
          </w:tcPr>
          <w:p w14:paraId="5659FB6D" w14:textId="6F72109F" w:rsidR="00F67669" w:rsidRDefault="00F67669" w:rsidP="00C02F9C">
            <w:pPr>
              <w:rPr>
                <w:rFonts w:cs="Times New Roman"/>
              </w:rPr>
            </w:pPr>
            <w:r w:rsidRPr="003D5907">
              <w:rPr>
                <w:rFonts w:cs="Times New Roman"/>
              </w:rPr>
              <w:t>In the last month, have you played any computer games?</w:t>
            </w:r>
          </w:p>
        </w:tc>
        <w:tc>
          <w:tcPr>
            <w:tcW w:w="0" w:type="auto"/>
            <w:tcBorders>
              <w:top w:val="single" w:sz="4" w:space="0" w:color="auto"/>
              <w:left w:val="single" w:sz="4" w:space="0" w:color="auto"/>
              <w:bottom w:val="single" w:sz="4" w:space="0" w:color="auto"/>
              <w:right w:val="single" w:sz="4" w:space="0" w:color="auto"/>
            </w:tcBorders>
          </w:tcPr>
          <w:p w14:paraId="788B86F5" w14:textId="77777777" w:rsidR="00F67669" w:rsidRDefault="00F67669" w:rsidP="00C02F9C">
            <w:pPr>
              <w:rPr>
                <w:rFonts w:cs="Times New Roman"/>
              </w:rPr>
            </w:pPr>
            <w:r>
              <w:rPr>
                <w:rFonts w:cs="Times New Roman"/>
              </w:rPr>
              <w:t>(text)</w:t>
            </w:r>
          </w:p>
          <w:p w14:paraId="1BC57073" w14:textId="77777777" w:rsidR="00F67669" w:rsidRDefault="00F67669" w:rsidP="00C02F9C">
            <w:pPr>
              <w:rPr>
                <w:rFonts w:cs="Times New Roman"/>
              </w:rPr>
            </w:pPr>
            <w:r>
              <w:rPr>
                <w:rFonts w:cs="Times New Roman"/>
              </w:rPr>
              <w:t>Weekly</w:t>
            </w:r>
          </w:p>
          <w:p w14:paraId="0077A09B" w14:textId="77777777" w:rsidR="00F67669" w:rsidRDefault="00F67669" w:rsidP="00C02F9C">
            <w:pPr>
              <w:rPr>
                <w:rFonts w:cs="Times New Roman"/>
              </w:rPr>
            </w:pPr>
            <w:r>
              <w:rPr>
                <w:rFonts w:cs="Times New Roman"/>
              </w:rPr>
              <w:t>Monthly</w:t>
            </w:r>
          </w:p>
          <w:p w14:paraId="550F69C0" w14:textId="08590FF6" w:rsidR="00F67669" w:rsidRDefault="00F67669" w:rsidP="00C02F9C">
            <w:pPr>
              <w:rPr>
                <w:rFonts w:cs="Times New Roman"/>
              </w:rPr>
            </w:pPr>
            <w:r>
              <w:rPr>
                <w:rFonts w:cs="Times New Roman"/>
              </w:rPr>
              <w:t>N/A</w:t>
            </w:r>
          </w:p>
        </w:tc>
      </w:tr>
      <w:tr w:rsidR="00F67669" w:rsidRPr="00E142A0" w14:paraId="6FA27B57" w14:textId="77777777" w:rsidTr="00322953">
        <w:tc>
          <w:tcPr>
            <w:tcW w:w="0" w:type="auto"/>
            <w:tcBorders>
              <w:top w:val="single" w:sz="4" w:space="0" w:color="auto"/>
              <w:left w:val="single" w:sz="4" w:space="0" w:color="auto"/>
              <w:bottom w:val="single" w:sz="4" w:space="0" w:color="auto"/>
              <w:right w:val="single" w:sz="4" w:space="0" w:color="auto"/>
            </w:tcBorders>
          </w:tcPr>
          <w:p w14:paraId="5B84BD30" w14:textId="55553275" w:rsidR="00F67669" w:rsidRPr="008526DA" w:rsidRDefault="00F67669" w:rsidP="00CC198F">
            <w:pPr>
              <w:jc w:val="center"/>
              <w:rPr>
                <w:rFonts w:cs="Times New Roman"/>
              </w:rPr>
            </w:pPr>
            <w:r w:rsidRPr="005874ED">
              <w:rPr>
                <w:rFonts w:cs="Times New Roman"/>
              </w:rPr>
              <w:t>ComputersNumDaysWeekly</w:t>
            </w:r>
          </w:p>
        </w:tc>
        <w:tc>
          <w:tcPr>
            <w:tcW w:w="0" w:type="auto"/>
            <w:tcBorders>
              <w:top w:val="single" w:sz="4" w:space="0" w:color="auto"/>
              <w:left w:val="single" w:sz="4" w:space="0" w:color="auto"/>
              <w:bottom w:val="single" w:sz="4" w:space="0" w:color="auto"/>
              <w:right w:val="single" w:sz="4" w:space="0" w:color="auto"/>
            </w:tcBorders>
          </w:tcPr>
          <w:p w14:paraId="0E5AB39B" w14:textId="407D879F" w:rsidR="00F67669" w:rsidRDefault="00F67669" w:rsidP="00CC198F">
            <w:pPr>
              <w:rPr>
                <w:rFonts w:cs="Times New Roman"/>
              </w:rPr>
            </w:pPr>
            <w:r w:rsidRPr="005874ED">
              <w:rPr>
                <w:rFonts w:cs="Times New Roman"/>
              </w:rPr>
              <w:t xml:space="preserve">If </w:t>
            </w:r>
            <w:r>
              <w:rPr>
                <w:rFonts w:cs="Times New Roman"/>
              </w:rPr>
              <w:t>Computers</w:t>
            </w:r>
            <w:r w:rsidRPr="005874ED">
              <w:rPr>
                <w:rFonts w:cs="Times New Roman"/>
              </w:rPr>
              <w:t xml:space="preserve">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48A8FAA1" w14:textId="77777777" w:rsidR="00F67669" w:rsidRDefault="00F67669" w:rsidP="00CC198F">
            <w:pPr>
              <w:rPr>
                <w:rFonts w:cs="Times New Roman"/>
              </w:rPr>
            </w:pPr>
          </w:p>
        </w:tc>
      </w:tr>
      <w:tr w:rsidR="00F67669" w:rsidRPr="00E142A0" w14:paraId="49F15745" w14:textId="77777777" w:rsidTr="00322953">
        <w:tc>
          <w:tcPr>
            <w:tcW w:w="0" w:type="auto"/>
            <w:tcBorders>
              <w:top w:val="single" w:sz="4" w:space="0" w:color="auto"/>
              <w:left w:val="single" w:sz="4" w:space="0" w:color="auto"/>
              <w:bottom w:val="single" w:sz="4" w:space="0" w:color="auto"/>
              <w:right w:val="single" w:sz="4" w:space="0" w:color="auto"/>
            </w:tcBorders>
          </w:tcPr>
          <w:p w14:paraId="4762A494" w14:textId="190EDBF9" w:rsidR="00F67669" w:rsidRPr="008526DA" w:rsidRDefault="00F67669" w:rsidP="00CC198F">
            <w:pPr>
              <w:jc w:val="center"/>
              <w:rPr>
                <w:rFonts w:cs="Times New Roman"/>
              </w:rPr>
            </w:pPr>
            <w:r w:rsidRPr="005874ED">
              <w:rPr>
                <w:rFonts w:cs="Times New Roman"/>
              </w:rPr>
              <w:t>ComputersNumDaysMonthly</w:t>
            </w:r>
          </w:p>
        </w:tc>
        <w:tc>
          <w:tcPr>
            <w:tcW w:w="0" w:type="auto"/>
            <w:tcBorders>
              <w:top w:val="single" w:sz="4" w:space="0" w:color="auto"/>
              <w:left w:val="single" w:sz="4" w:space="0" w:color="auto"/>
              <w:bottom w:val="single" w:sz="4" w:space="0" w:color="auto"/>
              <w:right w:val="single" w:sz="4" w:space="0" w:color="auto"/>
            </w:tcBorders>
          </w:tcPr>
          <w:p w14:paraId="2E5091DE" w14:textId="6A19A4C3" w:rsidR="00F67669" w:rsidRDefault="00F67669" w:rsidP="00CC198F">
            <w:pPr>
              <w:rPr>
                <w:rFonts w:cs="Times New Roman"/>
              </w:rPr>
            </w:pPr>
            <w:r>
              <w:rPr>
                <w:rFonts w:cs="Times New Roman"/>
              </w:rPr>
              <w:t>If Computers</w:t>
            </w:r>
            <w:r w:rsidRPr="005874ED">
              <w:rPr>
                <w:rFonts w:cs="Times New Roman"/>
              </w:rPr>
              <w:t xml:space="preserve">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63F8ABCA" w14:textId="77777777" w:rsidR="00F67669" w:rsidRDefault="00F67669" w:rsidP="00CC198F">
            <w:pPr>
              <w:rPr>
                <w:rFonts w:cs="Times New Roman"/>
              </w:rPr>
            </w:pPr>
          </w:p>
        </w:tc>
      </w:tr>
      <w:tr w:rsidR="00F67669" w:rsidRPr="00E142A0" w14:paraId="285C0B9D" w14:textId="77777777" w:rsidTr="00322953">
        <w:tc>
          <w:tcPr>
            <w:tcW w:w="0" w:type="auto"/>
            <w:tcBorders>
              <w:top w:val="single" w:sz="4" w:space="0" w:color="auto"/>
              <w:left w:val="single" w:sz="4" w:space="0" w:color="auto"/>
              <w:bottom w:val="single" w:sz="4" w:space="0" w:color="auto"/>
              <w:right w:val="single" w:sz="4" w:space="0" w:color="auto"/>
            </w:tcBorders>
          </w:tcPr>
          <w:p w14:paraId="4AADDDAA" w14:textId="7CDA2F9C" w:rsidR="00F67669" w:rsidRPr="008526DA" w:rsidRDefault="00F67669" w:rsidP="00CC198F">
            <w:pPr>
              <w:jc w:val="center"/>
              <w:rPr>
                <w:rFonts w:cs="Times New Roman"/>
              </w:rPr>
            </w:pPr>
            <w:r w:rsidRPr="005874ED">
              <w:rPr>
                <w:rFonts w:cs="Times New Roman"/>
              </w:rPr>
              <w:t>ComputersYears</w:t>
            </w:r>
          </w:p>
        </w:tc>
        <w:tc>
          <w:tcPr>
            <w:tcW w:w="0" w:type="auto"/>
            <w:tcBorders>
              <w:top w:val="single" w:sz="4" w:space="0" w:color="auto"/>
              <w:left w:val="single" w:sz="4" w:space="0" w:color="auto"/>
              <w:bottom w:val="single" w:sz="4" w:space="0" w:color="auto"/>
              <w:right w:val="single" w:sz="4" w:space="0" w:color="auto"/>
            </w:tcBorders>
          </w:tcPr>
          <w:p w14:paraId="0B1D964E" w14:textId="596175AC" w:rsidR="00F67669" w:rsidRDefault="00F67669" w:rsidP="00CC198F">
            <w:pPr>
              <w:rPr>
                <w:rFonts w:cs="Times New Roman"/>
              </w:rPr>
            </w:pPr>
            <w:r>
              <w:rPr>
                <w:rFonts w:cs="Times New Roman"/>
              </w:rPr>
              <w:t>If Computers</w:t>
            </w:r>
            <w:r w:rsidRPr="005874ED">
              <w:rPr>
                <w:rFonts w:cs="Times New Roman"/>
              </w:rPr>
              <w:t xml:space="preserve">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091BF61F" w14:textId="77777777" w:rsidR="00F67669" w:rsidRDefault="00F67669" w:rsidP="00CC198F">
            <w:pPr>
              <w:rPr>
                <w:rFonts w:cs="Times New Roman"/>
              </w:rPr>
            </w:pPr>
          </w:p>
        </w:tc>
      </w:tr>
      <w:tr w:rsidR="00F67669" w:rsidRPr="00E142A0" w14:paraId="07B8DC48" w14:textId="77777777" w:rsidTr="00322953">
        <w:tc>
          <w:tcPr>
            <w:tcW w:w="0" w:type="auto"/>
            <w:tcBorders>
              <w:top w:val="single" w:sz="4" w:space="0" w:color="auto"/>
              <w:left w:val="single" w:sz="4" w:space="0" w:color="auto"/>
              <w:bottom w:val="single" w:sz="4" w:space="0" w:color="auto"/>
              <w:right w:val="single" w:sz="4" w:space="0" w:color="auto"/>
            </w:tcBorders>
          </w:tcPr>
          <w:p w14:paraId="6E365681" w14:textId="385AFFCA" w:rsidR="00F67669" w:rsidRPr="008526DA" w:rsidRDefault="00F67669" w:rsidP="00CC198F">
            <w:pPr>
              <w:jc w:val="center"/>
              <w:rPr>
                <w:rFonts w:cs="Times New Roman"/>
              </w:rPr>
            </w:pPr>
            <w:r w:rsidRPr="005874ED">
              <w:rPr>
                <w:rFonts w:cs="Times New Roman"/>
              </w:rPr>
              <w:t>ComputersExpertise</w:t>
            </w:r>
          </w:p>
        </w:tc>
        <w:tc>
          <w:tcPr>
            <w:tcW w:w="0" w:type="auto"/>
            <w:tcBorders>
              <w:top w:val="single" w:sz="4" w:space="0" w:color="auto"/>
              <w:left w:val="single" w:sz="4" w:space="0" w:color="auto"/>
              <w:bottom w:val="single" w:sz="4" w:space="0" w:color="auto"/>
              <w:right w:val="single" w:sz="4" w:space="0" w:color="auto"/>
            </w:tcBorders>
          </w:tcPr>
          <w:p w14:paraId="35A19637" w14:textId="1613AD34" w:rsidR="00F67669" w:rsidRDefault="00F67669" w:rsidP="00CC198F">
            <w:pPr>
              <w:rPr>
                <w:rFonts w:cs="Times New Roman"/>
              </w:rPr>
            </w:pPr>
            <w:r>
              <w:rPr>
                <w:rFonts w:cs="Times New Roman"/>
              </w:rPr>
              <w:t>If Computers</w:t>
            </w:r>
            <w:r w:rsidRPr="005874ED">
              <w:rPr>
                <w:rFonts w:cs="Times New Roman"/>
              </w:rPr>
              <w:t xml:space="preserve">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0BE873B1" w14:textId="77777777" w:rsidR="00F67669" w:rsidRDefault="00F67669" w:rsidP="00CC198F">
            <w:pPr>
              <w:rPr>
                <w:rFonts w:cs="Times New Roman"/>
              </w:rPr>
            </w:pPr>
            <w:r>
              <w:rPr>
                <w:rFonts w:cs="Times New Roman"/>
              </w:rPr>
              <w:t>(text)</w:t>
            </w:r>
          </w:p>
          <w:p w14:paraId="6FAB11EF" w14:textId="77777777" w:rsidR="00F67669" w:rsidRDefault="00F67669" w:rsidP="00CC198F">
            <w:pPr>
              <w:rPr>
                <w:rFonts w:cs="Times New Roman"/>
              </w:rPr>
            </w:pPr>
            <w:r>
              <w:rPr>
                <w:rFonts w:cs="Times New Roman"/>
              </w:rPr>
              <w:t>Beginner</w:t>
            </w:r>
          </w:p>
          <w:p w14:paraId="10DBE65A" w14:textId="77777777" w:rsidR="00F67669" w:rsidRDefault="00F67669" w:rsidP="00CC198F">
            <w:pPr>
              <w:rPr>
                <w:rFonts w:cs="Times New Roman"/>
              </w:rPr>
            </w:pPr>
            <w:r>
              <w:rPr>
                <w:rFonts w:cs="Times New Roman"/>
              </w:rPr>
              <w:t>Intermediate</w:t>
            </w:r>
          </w:p>
          <w:p w14:paraId="130C7F7E" w14:textId="5F20CD28" w:rsidR="00F67669" w:rsidRDefault="00F67669" w:rsidP="00CC198F">
            <w:pPr>
              <w:rPr>
                <w:rFonts w:cs="Times New Roman"/>
              </w:rPr>
            </w:pPr>
            <w:r>
              <w:rPr>
                <w:rFonts w:cs="Times New Roman"/>
              </w:rPr>
              <w:t>Expert</w:t>
            </w:r>
          </w:p>
        </w:tc>
      </w:tr>
      <w:tr w:rsidR="00F67669" w:rsidRPr="00E142A0" w14:paraId="019E184D" w14:textId="77777777" w:rsidTr="00322953">
        <w:tc>
          <w:tcPr>
            <w:tcW w:w="0" w:type="auto"/>
            <w:tcBorders>
              <w:top w:val="single" w:sz="4" w:space="0" w:color="auto"/>
              <w:left w:val="single" w:sz="4" w:space="0" w:color="auto"/>
              <w:bottom w:val="single" w:sz="4" w:space="0" w:color="auto"/>
              <w:right w:val="single" w:sz="4" w:space="0" w:color="auto"/>
            </w:tcBorders>
          </w:tcPr>
          <w:p w14:paraId="7B26F75E" w14:textId="0B9D9519" w:rsidR="00F67669" w:rsidRDefault="00F67669" w:rsidP="00CC198F">
            <w:pPr>
              <w:jc w:val="center"/>
              <w:rPr>
                <w:rFonts w:cs="Times New Roman"/>
                <w:highlight w:val="yellow"/>
              </w:rPr>
            </w:pPr>
            <w:r w:rsidRPr="008526DA">
              <w:rPr>
                <w:rFonts w:cs="Times New Roman"/>
              </w:rPr>
              <w:t>Email</w:t>
            </w:r>
          </w:p>
        </w:tc>
        <w:tc>
          <w:tcPr>
            <w:tcW w:w="0" w:type="auto"/>
            <w:tcBorders>
              <w:top w:val="single" w:sz="4" w:space="0" w:color="auto"/>
              <w:left w:val="single" w:sz="4" w:space="0" w:color="auto"/>
              <w:bottom w:val="single" w:sz="4" w:space="0" w:color="auto"/>
              <w:right w:val="single" w:sz="4" w:space="0" w:color="auto"/>
            </w:tcBorders>
          </w:tcPr>
          <w:p w14:paraId="20ECDCAB" w14:textId="5A007841" w:rsidR="00F67669" w:rsidRDefault="00F67669" w:rsidP="00CC198F">
            <w:pPr>
              <w:rPr>
                <w:rFonts w:cs="Times New Roman"/>
              </w:rPr>
            </w:pPr>
            <w:r w:rsidRPr="00CC198F">
              <w:rPr>
                <w:rFonts w:cs="Times New Roman"/>
              </w:rPr>
              <w:t>In the last month, have you used the Internet or sent emails?</w:t>
            </w:r>
          </w:p>
        </w:tc>
        <w:tc>
          <w:tcPr>
            <w:tcW w:w="0" w:type="auto"/>
            <w:tcBorders>
              <w:top w:val="single" w:sz="4" w:space="0" w:color="auto"/>
              <w:left w:val="single" w:sz="4" w:space="0" w:color="auto"/>
              <w:bottom w:val="single" w:sz="4" w:space="0" w:color="auto"/>
              <w:right w:val="single" w:sz="4" w:space="0" w:color="auto"/>
            </w:tcBorders>
          </w:tcPr>
          <w:p w14:paraId="2BF9FA12" w14:textId="77777777" w:rsidR="00F67669" w:rsidRDefault="00F67669" w:rsidP="00CC198F">
            <w:pPr>
              <w:rPr>
                <w:rFonts w:cs="Times New Roman"/>
              </w:rPr>
            </w:pPr>
            <w:r>
              <w:rPr>
                <w:rFonts w:cs="Times New Roman"/>
              </w:rPr>
              <w:t>(text)</w:t>
            </w:r>
          </w:p>
          <w:p w14:paraId="2FFB48F3" w14:textId="77777777" w:rsidR="00F67669" w:rsidRDefault="00F67669" w:rsidP="00CC198F">
            <w:pPr>
              <w:rPr>
                <w:rFonts w:cs="Times New Roman"/>
              </w:rPr>
            </w:pPr>
            <w:r>
              <w:rPr>
                <w:rFonts w:cs="Times New Roman"/>
              </w:rPr>
              <w:t>Weekly</w:t>
            </w:r>
          </w:p>
          <w:p w14:paraId="562A65E5" w14:textId="77777777" w:rsidR="00F67669" w:rsidRDefault="00F67669" w:rsidP="00CC198F">
            <w:pPr>
              <w:rPr>
                <w:rFonts w:cs="Times New Roman"/>
              </w:rPr>
            </w:pPr>
            <w:r>
              <w:rPr>
                <w:rFonts w:cs="Times New Roman"/>
              </w:rPr>
              <w:t>Monthly</w:t>
            </w:r>
          </w:p>
          <w:p w14:paraId="39DA47FD" w14:textId="3393F74E" w:rsidR="00F67669" w:rsidRDefault="00F67669" w:rsidP="00CC198F">
            <w:pPr>
              <w:rPr>
                <w:rFonts w:cs="Times New Roman"/>
              </w:rPr>
            </w:pPr>
            <w:r>
              <w:rPr>
                <w:rFonts w:cs="Times New Roman"/>
              </w:rPr>
              <w:lastRenderedPageBreak/>
              <w:t>N/A</w:t>
            </w:r>
          </w:p>
        </w:tc>
      </w:tr>
      <w:tr w:rsidR="00F67669" w:rsidRPr="00E142A0" w14:paraId="2D4F8AE8" w14:textId="77777777" w:rsidTr="00322953">
        <w:tc>
          <w:tcPr>
            <w:tcW w:w="0" w:type="auto"/>
            <w:tcBorders>
              <w:top w:val="single" w:sz="4" w:space="0" w:color="auto"/>
              <w:left w:val="single" w:sz="4" w:space="0" w:color="auto"/>
              <w:bottom w:val="single" w:sz="4" w:space="0" w:color="auto"/>
              <w:right w:val="single" w:sz="4" w:space="0" w:color="auto"/>
            </w:tcBorders>
          </w:tcPr>
          <w:p w14:paraId="7DAB6D9D" w14:textId="5A0FF7C9" w:rsidR="00F67669" w:rsidRPr="00D83ED6" w:rsidRDefault="00F67669" w:rsidP="00CC198F">
            <w:pPr>
              <w:jc w:val="center"/>
              <w:rPr>
                <w:rFonts w:cs="Times New Roman"/>
              </w:rPr>
            </w:pPr>
            <w:r w:rsidRPr="008526DA">
              <w:rPr>
                <w:rFonts w:cs="Times New Roman"/>
              </w:rPr>
              <w:lastRenderedPageBreak/>
              <w:t>EmailNumDaysWeekly</w:t>
            </w:r>
          </w:p>
        </w:tc>
        <w:tc>
          <w:tcPr>
            <w:tcW w:w="0" w:type="auto"/>
            <w:tcBorders>
              <w:top w:val="single" w:sz="4" w:space="0" w:color="auto"/>
              <w:left w:val="single" w:sz="4" w:space="0" w:color="auto"/>
              <w:bottom w:val="single" w:sz="4" w:space="0" w:color="auto"/>
              <w:right w:val="single" w:sz="4" w:space="0" w:color="auto"/>
            </w:tcBorders>
          </w:tcPr>
          <w:p w14:paraId="34991214" w14:textId="31A1B3DC" w:rsidR="00F67669" w:rsidRDefault="00F67669" w:rsidP="00CC198F">
            <w:pPr>
              <w:rPr>
                <w:rFonts w:cs="Times New Roman"/>
              </w:rPr>
            </w:pPr>
            <w:r w:rsidRPr="008526DA">
              <w:rPr>
                <w:rFonts w:cs="Times New Roman"/>
              </w:rPr>
              <w:t>If Email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F574E6C" w14:textId="77777777" w:rsidR="00F67669" w:rsidRDefault="00F67669" w:rsidP="00CC198F">
            <w:pPr>
              <w:rPr>
                <w:rFonts w:cs="Times New Roman"/>
              </w:rPr>
            </w:pPr>
          </w:p>
        </w:tc>
      </w:tr>
      <w:tr w:rsidR="00F67669" w:rsidRPr="00E142A0" w14:paraId="7531A790" w14:textId="77777777" w:rsidTr="00322953">
        <w:tc>
          <w:tcPr>
            <w:tcW w:w="0" w:type="auto"/>
            <w:tcBorders>
              <w:top w:val="single" w:sz="4" w:space="0" w:color="auto"/>
              <w:left w:val="single" w:sz="4" w:space="0" w:color="auto"/>
              <w:bottom w:val="single" w:sz="4" w:space="0" w:color="auto"/>
              <w:right w:val="single" w:sz="4" w:space="0" w:color="auto"/>
            </w:tcBorders>
          </w:tcPr>
          <w:p w14:paraId="5F90B6AD" w14:textId="17D79E02" w:rsidR="00F67669" w:rsidRPr="00D83ED6" w:rsidRDefault="00F67669" w:rsidP="00CC198F">
            <w:pPr>
              <w:jc w:val="center"/>
              <w:rPr>
                <w:rFonts w:cs="Times New Roman"/>
              </w:rPr>
            </w:pPr>
            <w:r w:rsidRPr="008526DA">
              <w:rPr>
                <w:rFonts w:cs="Times New Roman"/>
              </w:rPr>
              <w:t>EmailNumDaysMonthly</w:t>
            </w:r>
          </w:p>
        </w:tc>
        <w:tc>
          <w:tcPr>
            <w:tcW w:w="0" w:type="auto"/>
            <w:tcBorders>
              <w:top w:val="single" w:sz="4" w:space="0" w:color="auto"/>
              <w:left w:val="single" w:sz="4" w:space="0" w:color="auto"/>
              <w:bottom w:val="single" w:sz="4" w:space="0" w:color="auto"/>
              <w:right w:val="single" w:sz="4" w:space="0" w:color="auto"/>
            </w:tcBorders>
          </w:tcPr>
          <w:p w14:paraId="4DBD073A" w14:textId="45D5772C" w:rsidR="00F67669" w:rsidRDefault="00F67669" w:rsidP="00CC198F">
            <w:pPr>
              <w:rPr>
                <w:rFonts w:cs="Times New Roman"/>
              </w:rPr>
            </w:pPr>
            <w:r w:rsidRPr="008526DA">
              <w:rPr>
                <w:rFonts w:cs="Times New Roman"/>
              </w:rPr>
              <w:t>If Email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67CB29FD" w14:textId="77777777" w:rsidR="00F67669" w:rsidRDefault="00F67669" w:rsidP="00CC198F">
            <w:pPr>
              <w:rPr>
                <w:rFonts w:cs="Times New Roman"/>
              </w:rPr>
            </w:pPr>
          </w:p>
        </w:tc>
      </w:tr>
      <w:tr w:rsidR="00F67669" w:rsidRPr="00E142A0" w14:paraId="373C2F03" w14:textId="77777777" w:rsidTr="00322953">
        <w:tc>
          <w:tcPr>
            <w:tcW w:w="0" w:type="auto"/>
            <w:tcBorders>
              <w:top w:val="single" w:sz="4" w:space="0" w:color="auto"/>
              <w:left w:val="single" w:sz="4" w:space="0" w:color="auto"/>
              <w:bottom w:val="single" w:sz="4" w:space="0" w:color="auto"/>
              <w:right w:val="single" w:sz="4" w:space="0" w:color="auto"/>
            </w:tcBorders>
          </w:tcPr>
          <w:p w14:paraId="0CF647AF" w14:textId="4720C2FE" w:rsidR="00F67669" w:rsidRPr="00D83ED6" w:rsidRDefault="00F67669" w:rsidP="00CC198F">
            <w:pPr>
              <w:jc w:val="center"/>
              <w:rPr>
                <w:rFonts w:cs="Times New Roman"/>
              </w:rPr>
            </w:pPr>
            <w:r w:rsidRPr="008526DA">
              <w:rPr>
                <w:rFonts w:cs="Times New Roman"/>
              </w:rPr>
              <w:t>EmailYears</w:t>
            </w:r>
          </w:p>
        </w:tc>
        <w:tc>
          <w:tcPr>
            <w:tcW w:w="0" w:type="auto"/>
            <w:tcBorders>
              <w:top w:val="single" w:sz="4" w:space="0" w:color="auto"/>
              <w:left w:val="single" w:sz="4" w:space="0" w:color="auto"/>
              <w:bottom w:val="single" w:sz="4" w:space="0" w:color="auto"/>
              <w:right w:val="single" w:sz="4" w:space="0" w:color="auto"/>
            </w:tcBorders>
          </w:tcPr>
          <w:p w14:paraId="5F28CE87" w14:textId="4EE5714D" w:rsidR="00F67669" w:rsidRDefault="00F67669" w:rsidP="00CC198F">
            <w:pPr>
              <w:rPr>
                <w:rFonts w:cs="Times New Roman"/>
              </w:rPr>
            </w:pPr>
            <w:r w:rsidRPr="008526DA">
              <w:rPr>
                <w:rFonts w:cs="Times New Roman"/>
              </w:rPr>
              <w:t>If Email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3B87F599" w14:textId="77777777" w:rsidR="00F67669" w:rsidRDefault="00F67669" w:rsidP="00CC198F">
            <w:pPr>
              <w:rPr>
                <w:rFonts w:cs="Times New Roman"/>
              </w:rPr>
            </w:pPr>
          </w:p>
        </w:tc>
      </w:tr>
      <w:tr w:rsidR="00F67669" w:rsidRPr="00E142A0" w14:paraId="0DEF6D04" w14:textId="77777777" w:rsidTr="00322953">
        <w:tc>
          <w:tcPr>
            <w:tcW w:w="0" w:type="auto"/>
            <w:tcBorders>
              <w:top w:val="single" w:sz="4" w:space="0" w:color="auto"/>
              <w:left w:val="single" w:sz="4" w:space="0" w:color="auto"/>
              <w:bottom w:val="single" w:sz="4" w:space="0" w:color="auto"/>
              <w:right w:val="single" w:sz="4" w:space="0" w:color="auto"/>
            </w:tcBorders>
          </w:tcPr>
          <w:p w14:paraId="1AE44CF9" w14:textId="269E91B4" w:rsidR="00F67669" w:rsidRPr="00D83ED6" w:rsidRDefault="00F67669" w:rsidP="00CC198F">
            <w:pPr>
              <w:jc w:val="center"/>
              <w:rPr>
                <w:rFonts w:cs="Times New Roman"/>
              </w:rPr>
            </w:pPr>
            <w:r w:rsidRPr="008526DA">
              <w:rPr>
                <w:rFonts w:cs="Times New Roman"/>
              </w:rPr>
              <w:t>EmailExpertise</w:t>
            </w:r>
          </w:p>
        </w:tc>
        <w:tc>
          <w:tcPr>
            <w:tcW w:w="0" w:type="auto"/>
            <w:tcBorders>
              <w:top w:val="single" w:sz="4" w:space="0" w:color="auto"/>
              <w:left w:val="single" w:sz="4" w:space="0" w:color="auto"/>
              <w:bottom w:val="single" w:sz="4" w:space="0" w:color="auto"/>
              <w:right w:val="single" w:sz="4" w:space="0" w:color="auto"/>
            </w:tcBorders>
          </w:tcPr>
          <w:p w14:paraId="4369BFDA" w14:textId="2C4876B7" w:rsidR="00F67669" w:rsidRDefault="00F67669" w:rsidP="00CC198F">
            <w:pPr>
              <w:rPr>
                <w:rFonts w:cs="Times New Roman"/>
              </w:rPr>
            </w:pPr>
            <w:r w:rsidRPr="008526DA">
              <w:rPr>
                <w:rFonts w:cs="Times New Roman"/>
              </w:rPr>
              <w:t>If Email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72FF1987" w14:textId="77777777" w:rsidR="00F67669" w:rsidRDefault="00F67669" w:rsidP="00CC198F">
            <w:pPr>
              <w:rPr>
                <w:rFonts w:cs="Times New Roman"/>
              </w:rPr>
            </w:pPr>
            <w:r>
              <w:rPr>
                <w:rFonts w:cs="Times New Roman"/>
              </w:rPr>
              <w:t>(text)</w:t>
            </w:r>
          </w:p>
          <w:p w14:paraId="3F834216" w14:textId="77777777" w:rsidR="00F67669" w:rsidRDefault="00F67669" w:rsidP="00CC198F">
            <w:pPr>
              <w:rPr>
                <w:rFonts w:cs="Times New Roman"/>
              </w:rPr>
            </w:pPr>
            <w:r>
              <w:rPr>
                <w:rFonts w:cs="Times New Roman"/>
              </w:rPr>
              <w:t>Beginner</w:t>
            </w:r>
          </w:p>
          <w:p w14:paraId="298B0B27" w14:textId="77777777" w:rsidR="00F67669" w:rsidRDefault="00F67669" w:rsidP="00CC198F">
            <w:pPr>
              <w:rPr>
                <w:rFonts w:cs="Times New Roman"/>
              </w:rPr>
            </w:pPr>
            <w:r>
              <w:rPr>
                <w:rFonts w:cs="Times New Roman"/>
              </w:rPr>
              <w:t>Intermediate</w:t>
            </w:r>
          </w:p>
          <w:p w14:paraId="4AF1EE67" w14:textId="5637A3BE" w:rsidR="00F67669" w:rsidRDefault="00F67669" w:rsidP="00CC198F">
            <w:pPr>
              <w:rPr>
                <w:rFonts w:cs="Times New Roman"/>
              </w:rPr>
            </w:pPr>
            <w:r>
              <w:rPr>
                <w:rFonts w:cs="Times New Roman"/>
              </w:rPr>
              <w:t>Expert</w:t>
            </w:r>
          </w:p>
        </w:tc>
      </w:tr>
      <w:tr w:rsidR="00F67669" w:rsidRPr="00E142A0" w14:paraId="03FF96B7" w14:textId="77777777" w:rsidTr="00322953">
        <w:tc>
          <w:tcPr>
            <w:tcW w:w="0" w:type="auto"/>
            <w:tcBorders>
              <w:top w:val="single" w:sz="4" w:space="0" w:color="auto"/>
              <w:left w:val="single" w:sz="4" w:space="0" w:color="auto"/>
              <w:bottom w:val="single" w:sz="4" w:space="0" w:color="auto"/>
              <w:right w:val="single" w:sz="4" w:space="0" w:color="auto"/>
            </w:tcBorders>
          </w:tcPr>
          <w:p w14:paraId="4ACCC29E" w14:textId="7F384560" w:rsidR="00F67669" w:rsidRDefault="00F67669" w:rsidP="00CC198F">
            <w:pPr>
              <w:jc w:val="center"/>
              <w:rPr>
                <w:rFonts w:cs="Times New Roman"/>
                <w:highlight w:val="yellow"/>
              </w:rPr>
            </w:pPr>
            <w:r w:rsidRPr="00D83ED6">
              <w:rPr>
                <w:rFonts w:cs="Times New Roman"/>
              </w:rPr>
              <w:t>Writing</w:t>
            </w:r>
          </w:p>
        </w:tc>
        <w:tc>
          <w:tcPr>
            <w:tcW w:w="0" w:type="auto"/>
            <w:tcBorders>
              <w:top w:val="single" w:sz="4" w:space="0" w:color="auto"/>
              <w:left w:val="single" w:sz="4" w:space="0" w:color="auto"/>
              <w:bottom w:val="single" w:sz="4" w:space="0" w:color="auto"/>
              <w:right w:val="single" w:sz="4" w:space="0" w:color="auto"/>
            </w:tcBorders>
          </w:tcPr>
          <w:p w14:paraId="2C52F3AD" w14:textId="15536571" w:rsidR="00F67669" w:rsidRDefault="00F67669" w:rsidP="00CC198F">
            <w:pPr>
              <w:rPr>
                <w:rFonts w:cs="Times New Roman"/>
              </w:rPr>
            </w:pPr>
            <w:r w:rsidRPr="00164082">
              <w:rPr>
                <w:rFonts w:cs="Times New Roman"/>
              </w:rPr>
              <w:t>In the last month, have you written anything for pleasure?</w:t>
            </w:r>
          </w:p>
        </w:tc>
        <w:tc>
          <w:tcPr>
            <w:tcW w:w="0" w:type="auto"/>
            <w:tcBorders>
              <w:top w:val="single" w:sz="4" w:space="0" w:color="auto"/>
              <w:left w:val="single" w:sz="4" w:space="0" w:color="auto"/>
              <w:bottom w:val="single" w:sz="4" w:space="0" w:color="auto"/>
              <w:right w:val="single" w:sz="4" w:space="0" w:color="auto"/>
            </w:tcBorders>
          </w:tcPr>
          <w:p w14:paraId="65953FAE" w14:textId="77777777" w:rsidR="00F67669" w:rsidRDefault="00F67669" w:rsidP="00CC198F">
            <w:pPr>
              <w:rPr>
                <w:rFonts w:cs="Times New Roman"/>
              </w:rPr>
            </w:pPr>
            <w:r>
              <w:rPr>
                <w:rFonts w:cs="Times New Roman"/>
              </w:rPr>
              <w:t>(text)</w:t>
            </w:r>
          </w:p>
          <w:p w14:paraId="29B8D9F1" w14:textId="77777777" w:rsidR="00F67669" w:rsidRDefault="00F67669" w:rsidP="00CC198F">
            <w:pPr>
              <w:rPr>
                <w:rFonts w:cs="Times New Roman"/>
              </w:rPr>
            </w:pPr>
            <w:r>
              <w:rPr>
                <w:rFonts w:cs="Times New Roman"/>
              </w:rPr>
              <w:t>Weekly</w:t>
            </w:r>
          </w:p>
          <w:p w14:paraId="338DC353" w14:textId="77777777" w:rsidR="00F67669" w:rsidRDefault="00F67669" w:rsidP="00CC198F">
            <w:pPr>
              <w:rPr>
                <w:rFonts w:cs="Times New Roman"/>
              </w:rPr>
            </w:pPr>
            <w:r>
              <w:rPr>
                <w:rFonts w:cs="Times New Roman"/>
              </w:rPr>
              <w:t>Monthly</w:t>
            </w:r>
          </w:p>
          <w:p w14:paraId="055B0A3E" w14:textId="608B19A6" w:rsidR="00F67669" w:rsidRDefault="00F67669" w:rsidP="00CC198F">
            <w:pPr>
              <w:rPr>
                <w:rFonts w:cs="Times New Roman"/>
              </w:rPr>
            </w:pPr>
            <w:r>
              <w:rPr>
                <w:rFonts w:cs="Times New Roman"/>
              </w:rPr>
              <w:t>N/A</w:t>
            </w:r>
          </w:p>
        </w:tc>
      </w:tr>
      <w:tr w:rsidR="00F67669" w:rsidRPr="00E142A0" w14:paraId="6B95F38D" w14:textId="77777777" w:rsidTr="00322953">
        <w:tc>
          <w:tcPr>
            <w:tcW w:w="0" w:type="auto"/>
            <w:tcBorders>
              <w:top w:val="single" w:sz="4" w:space="0" w:color="auto"/>
              <w:left w:val="single" w:sz="4" w:space="0" w:color="auto"/>
              <w:bottom w:val="single" w:sz="4" w:space="0" w:color="auto"/>
              <w:right w:val="single" w:sz="4" w:space="0" w:color="auto"/>
            </w:tcBorders>
          </w:tcPr>
          <w:p w14:paraId="2E5CB33C" w14:textId="7A78C734" w:rsidR="00F67669" w:rsidRPr="00D83ED6" w:rsidRDefault="00F67669" w:rsidP="00164082">
            <w:pPr>
              <w:jc w:val="center"/>
              <w:rPr>
                <w:rFonts w:cs="Times New Roman"/>
              </w:rPr>
            </w:pPr>
            <w:r w:rsidRPr="00D83ED6">
              <w:rPr>
                <w:rFonts w:cs="Times New Roman"/>
              </w:rPr>
              <w:t>WritingNumDaysWeekly</w:t>
            </w:r>
          </w:p>
        </w:tc>
        <w:tc>
          <w:tcPr>
            <w:tcW w:w="0" w:type="auto"/>
            <w:tcBorders>
              <w:top w:val="single" w:sz="4" w:space="0" w:color="auto"/>
              <w:left w:val="single" w:sz="4" w:space="0" w:color="auto"/>
              <w:bottom w:val="single" w:sz="4" w:space="0" w:color="auto"/>
              <w:right w:val="single" w:sz="4" w:space="0" w:color="auto"/>
            </w:tcBorders>
          </w:tcPr>
          <w:p w14:paraId="3554D678" w14:textId="067F07B6" w:rsidR="00F67669" w:rsidRDefault="00F67669" w:rsidP="00164082">
            <w:pPr>
              <w:rPr>
                <w:rFonts w:cs="Times New Roman"/>
              </w:rPr>
            </w:pPr>
            <w:r w:rsidRPr="00D83ED6">
              <w:rPr>
                <w:rFonts w:cs="Times New Roman"/>
              </w:rPr>
              <w:t>If Writing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12B492FC" w14:textId="77777777" w:rsidR="00F67669" w:rsidRDefault="00F67669" w:rsidP="00164082">
            <w:pPr>
              <w:rPr>
                <w:rFonts w:cs="Times New Roman"/>
              </w:rPr>
            </w:pPr>
          </w:p>
        </w:tc>
      </w:tr>
      <w:tr w:rsidR="00F67669" w:rsidRPr="00E142A0" w14:paraId="59B2864C" w14:textId="77777777" w:rsidTr="00322953">
        <w:tc>
          <w:tcPr>
            <w:tcW w:w="0" w:type="auto"/>
            <w:tcBorders>
              <w:top w:val="single" w:sz="4" w:space="0" w:color="auto"/>
              <w:left w:val="single" w:sz="4" w:space="0" w:color="auto"/>
              <w:bottom w:val="single" w:sz="4" w:space="0" w:color="auto"/>
              <w:right w:val="single" w:sz="4" w:space="0" w:color="auto"/>
            </w:tcBorders>
          </w:tcPr>
          <w:p w14:paraId="72AD4941" w14:textId="3828CA9A" w:rsidR="00F67669" w:rsidRPr="00D83ED6" w:rsidRDefault="00F67669" w:rsidP="00164082">
            <w:pPr>
              <w:jc w:val="center"/>
              <w:rPr>
                <w:rFonts w:cs="Times New Roman"/>
              </w:rPr>
            </w:pPr>
            <w:r w:rsidRPr="00D83ED6">
              <w:rPr>
                <w:rFonts w:cs="Times New Roman"/>
              </w:rPr>
              <w:t>WritingNumDaysMonthly</w:t>
            </w:r>
          </w:p>
        </w:tc>
        <w:tc>
          <w:tcPr>
            <w:tcW w:w="0" w:type="auto"/>
            <w:tcBorders>
              <w:top w:val="single" w:sz="4" w:space="0" w:color="auto"/>
              <w:left w:val="single" w:sz="4" w:space="0" w:color="auto"/>
              <w:bottom w:val="single" w:sz="4" w:space="0" w:color="auto"/>
              <w:right w:val="single" w:sz="4" w:space="0" w:color="auto"/>
            </w:tcBorders>
          </w:tcPr>
          <w:p w14:paraId="7CE02524" w14:textId="0FF14081" w:rsidR="00F67669" w:rsidRDefault="00F67669" w:rsidP="00164082">
            <w:pPr>
              <w:rPr>
                <w:rFonts w:cs="Times New Roman"/>
              </w:rPr>
            </w:pPr>
            <w:r w:rsidRPr="00D83ED6">
              <w:rPr>
                <w:rFonts w:cs="Times New Roman"/>
              </w:rPr>
              <w:t>If Writing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3DFDD0E3" w14:textId="77777777" w:rsidR="00F67669" w:rsidRDefault="00F67669" w:rsidP="00164082">
            <w:pPr>
              <w:rPr>
                <w:rFonts w:cs="Times New Roman"/>
              </w:rPr>
            </w:pPr>
          </w:p>
        </w:tc>
      </w:tr>
      <w:tr w:rsidR="00F67669" w:rsidRPr="00E142A0" w14:paraId="1FEE1967" w14:textId="77777777" w:rsidTr="00322953">
        <w:tc>
          <w:tcPr>
            <w:tcW w:w="0" w:type="auto"/>
            <w:tcBorders>
              <w:top w:val="single" w:sz="4" w:space="0" w:color="auto"/>
              <w:left w:val="single" w:sz="4" w:space="0" w:color="auto"/>
              <w:bottom w:val="single" w:sz="4" w:space="0" w:color="auto"/>
              <w:right w:val="single" w:sz="4" w:space="0" w:color="auto"/>
            </w:tcBorders>
          </w:tcPr>
          <w:p w14:paraId="30D6F51E" w14:textId="51A9733D" w:rsidR="00F67669" w:rsidRPr="00D83ED6" w:rsidRDefault="00F67669" w:rsidP="00164082">
            <w:pPr>
              <w:jc w:val="center"/>
              <w:rPr>
                <w:rFonts w:cs="Times New Roman"/>
              </w:rPr>
            </w:pPr>
            <w:r w:rsidRPr="00D83ED6">
              <w:rPr>
                <w:rFonts w:cs="Times New Roman"/>
              </w:rPr>
              <w:t>WritingYears</w:t>
            </w:r>
          </w:p>
        </w:tc>
        <w:tc>
          <w:tcPr>
            <w:tcW w:w="0" w:type="auto"/>
            <w:tcBorders>
              <w:top w:val="single" w:sz="4" w:space="0" w:color="auto"/>
              <w:left w:val="single" w:sz="4" w:space="0" w:color="auto"/>
              <w:bottom w:val="single" w:sz="4" w:space="0" w:color="auto"/>
              <w:right w:val="single" w:sz="4" w:space="0" w:color="auto"/>
            </w:tcBorders>
          </w:tcPr>
          <w:p w14:paraId="41863BC4" w14:textId="6CB6C7B2" w:rsidR="00F67669" w:rsidRDefault="00F67669" w:rsidP="00164082">
            <w:pPr>
              <w:rPr>
                <w:rFonts w:cs="Times New Roman"/>
              </w:rPr>
            </w:pPr>
            <w:r w:rsidRPr="00D83ED6">
              <w:rPr>
                <w:rFonts w:cs="Times New Roman"/>
              </w:rPr>
              <w:t>If Writing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55AFAD10" w14:textId="77777777" w:rsidR="00F67669" w:rsidRDefault="00F67669" w:rsidP="00164082">
            <w:pPr>
              <w:rPr>
                <w:rFonts w:cs="Times New Roman"/>
              </w:rPr>
            </w:pPr>
          </w:p>
        </w:tc>
      </w:tr>
      <w:tr w:rsidR="00F67669" w:rsidRPr="00E142A0" w14:paraId="66E96DE6" w14:textId="77777777" w:rsidTr="00322953">
        <w:tc>
          <w:tcPr>
            <w:tcW w:w="0" w:type="auto"/>
            <w:tcBorders>
              <w:top w:val="single" w:sz="4" w:space="0" w:color="auto"/>
              <w:left w:val="single" w:sz="4" w:space="0" w:color="auto"/>
              <w:bottom w:val="single" w:sz="4" w:space="0" w:color="auto"/>
              <w:right w:val="single" w:sz="4" w:space="0" w:color="auto"/>
            </w:tcBorders>
          </w:tcPr>
          <w:p w14:paraId="0C514A68" w14:textId="587AE423" w:rsidR="00F67669" w:rsidRPr="00D83ED6" w:rsidRDefault="00F67669" w:rsidP="00164082">
            <w:pPr>
              <w:jc w:val="center"/>
              <w:rPr>
                <w:rFonts w:cs="Times New Roman"/>
              </w:rPr>
            </w:pPr>
            <w:r w:rsidRPr="00D83ED6">
              <w:rPr>
                <w:rFonts w:cs="Times New Roman"/>
              </w:rPr>
              <w:t>WritingExpertise</w:t>
            </w:r>
          </w:p>
        </w:tc>
        <w:tc>
          <w:tcPr>
            <w:tcW w:w="0" w:type="auto"/>
            <w:tcBorders>
              <w:top w:val="single" w:sz="4" w:space="0" w:color="auto"/>
              <w:left w:val="single" w:sz="4" w:space="0" w:color="auto"/>
              <w:bottom w:val="single" w:sz="4" w:space="0" w:color="auto"/>
              <w:right w:val="single" w:sz="4" w:space="0" w:color="auto"/>
            </w:tcBorders>
          </w:tcPr>
          <w:p w14:paraId="25A01DEC" w14:textId="7D8EFA1D" w:rsidR="00F67669" w:rsidRDefault="00F67669" w:rsidP="00164082">
            <w:pPr>
              <w:rPr>
                <w:rFonts w:cs="Times New Roman"/>
              </w:rPr>
            </w:pPr>
            <w:r w:rsidRPr="00D83ED6">
              <w:rPr>
                <w:rFonts w:cs="Times New Roman"/>
              </w:rPr>
              <w:t>If Email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711E1DD9" w14:textId="77777777" w:rsidR="00F67669" w:rsidRDefault="00F67669" w:rsidP="00164082">
            <w:pPr>
              <w:rPr>
                <w:rFonts w:cs="Times New Roman"/>
              </w:rPr>
            </w:pPr>
            <w:r>
              <w:rPr>
                <w:rFonts w:cs="Times New Roman"/>
              </w:rPr>
              <w:t>(text)</w:t>
            </w:r>
          </w:p>
          <w:p w14:paraId="2B6BFCA7" w14:textId="77777777" w:rsidR="00F67669" w:rsidRDefault="00F67669" w:rsidP="00164082">
            <w:pPr>
              <w:rPr>
                <w:rFonts w:cs="Times New Roman"/>
              </w:rPr>
            </w:pPr>
            <w:r>
              <w:rPr>
                <w:rFonts w:cs="Times New Roman"/>
              </w:rPr>
              <w:t>Beginner</w:t>
            </w:r>
          </w:p>
          <w:p w14:paraId="68C85F05" w14:textId="77777777" w:rsidR="00F67669" w:rsidRDefault="00F67669" w:rsidP="00164082">
            <w:pPr>
              <w:rPr>
                <w:rFonts w:cs="Times New Roman"/>
              </w:rPr>
            </w:pPr>
            <w:r>
              <w:rPr>
                <w:rFonts w:cs="Times New Roman"/>
              </w:rPr>
              <w:t>Intermediate</w:t>
            </w:r>
          </w:p>
          <w:p w14:paraId="0AA8ABAC" w14:textId="69F2202D" w:rsidR="00F67669" w:rsidRDefault="00F67669" w:rsidP="00164082">
            <w:pPr>
              <w:rPr>
                <w:rFonts w:cs="Times New Roman"/>
              </w:rPr>
            </w:pPr>
            <w:r>
              <w:rPr>
                <w:rFonts w:cs="Times New Roman"/>
              </w:rPr>
              <w:t>Expert</w:t>
            </w:r>
          </w:p>
        </w:tc>
      </w:tr>
      <w:tr w:rsidR="00F67669" w:rsidRPr="00E142A0" w14:paraId="20EFB7F8" w14:textId="77777777" w:rsidTr="00322953">
        <w:tc>
          <w:tcPr>
            <w:tcW w:w="0" w:type="auto"/>
            <w:tcBorders>
              <w:top w:val="single" w:sz="4" w:space="0" w:color="auto"/>
              <w:left w:val="single" w:sz="4" w:space="0" w:color="auto"/>
              <w:bottom w:val="single" w:sz="4" w:space="0" w:color="auto"/>
              <w:right w:val="single" w:sz="4" w:space="0" w:color="auto"/>
            </w:tcBorders>
          </w:tcPr>
          <w:p w14:paraId="01E94C7F" w14:textId="77E7D504" w:rsidR="00F67669" w:rsidRDefault="00F67669" w:rsidP="00164082">
            <w:pPr>
              <w:jc w:val="center"/>
              <w:rPr>
                <w:rFonts w:cs="Times New Roman"/>
                <w:highlight w:val="yellow"/>
              </w:rPr>
            </w:pPr>
            <w:r w:rsidRPr="00D83ED6">
              <w:rPr>
                <w:rFonts w:cs="Times New Roman"/>
              </w:rPr>
              <w:t>Music</w:t>
            </w:r>
          </w:p>
        </w:tc>
        <w:tc>
          <w:tcPr>
            <w:tcW w:w="0" w:type="auto"/>
            <w:tcBorders>
              <w:top w:val="single" w:sz="4" w:space="0" w:color="auto"/>
              <w:left w:val="single" w:sz="4" w:space="0" w:color="auto"/>
              <w:bottom w:val="single" w:sz="4" w:space="0" w:color="auto"/>
              <w:right w:val="single" w:sz="4" w:space="0" w:color="auto"/>
            </w:tcBorders>
          </w:tcPr>
          <w:p w14:paraId="6E284E05" w14:textId="39331A2E" w:rsidR="00F67669" w:rsidRDefault="00F67669" w:rsidP="00164082">
            <w:pPr>
              <w:rPr>
                <w:rFonts w:cs="Times New Roman"/>
              </w:rPr>
            </w:pPr>
            <w:r w:rsidRPr="00164082">
              <w:rPr>
                <w:rFonts w:cs="Times New Roman"/>
              </w:rPr>
              <w:t>In the last month, have you played a musical instrument?</w:t>
            </w:r>
          </w:p>
        </w:tc>
        <w:tc>
          <w:tcPr>
            <w:tcW w:w="0" w:type="auto"/>
            <w:tcBorders>
              <w:top w:val="single" w:sz="4" w:space="0" w:color="auto"/>
              <w:left w:val="single" w:sz="4" w:space="0" w:color="auto"/>
              <w:bottom w:val="single" w:sz="4" w:space="0" w:color="auto"/>
              <w:right w:val="single" w:sz="4" w:space="0" w:color="auto"/>
            </w:tcBorders>
          </w:tcPr>
          <w:p w14:paraId="418660A1" w14:textId="77777777" w:rsidR="00F67669" w:rsidRDefault="00F67669" w:rsidP="00164082">
            <w:pPr>
              <w:rPr>
                <w:rFonts w:cs="Times New Roman"/>
              </w:rPr>
            </w:pPr>
            <w:r>
              <w:rPr>
                <w:rFonts w:cs="Times New Roman"/>
              </w:rPr>
              <w:t>(text)</w:t>
            </w:r>
          </w:p>
          <w:p w14:paraId="5B35D096" w14:textId="77777777" w:rsidR="00F67669" w:rsidRDefault="00F67669" w:rsidP="00164082">
            <w:pPr>
              <w:rPr>
                <w:rFonts w:cs="Times New Roman"/>
              </w:rPr>
            </w:pPr>
            <w:r>
              <w:rPr>
                <w:rFonts w:cs="Times New Roman"/>
              </w:rPr>
              <w:t>Weekly</w:t>
            </w:r>
          </w:p>
          <w:p w14:paraId="3A8FEB00" w14:textId="77777777" w:rsidR="00F67669" w:rsidRDefault="00F67669" w:rsidP="00164082">
            <w:pPr>
              <w:rPr>
                <w:rFonts w:cs="Times New Roman"/>
              </w:rPr>
            </w:pPr>
            <w:r>
              <w:rPr>
                <w:rFonts w:cs="Times New Roman"/>
              </w:rPr>
              <w:t>Monthly</w:t>
            </w:r>
          </w:p>
          <w:p w14:paraId="1B460444" w14:textId="3E37370B" w:rsidR="00F67669" w:rsidRDefault="00F67669" w:rsidP="00164082">
            <w:pPr>
              <w:rPr>
                <w:rFonts w:cs="Times New Roman"/>
              </w:rPr>
            </w:pPr>
            <w:r>
              <w:rPr>
                <w:rFonts w:cs="Times New Roman"/>
              </w:rPr>
              <w:t>N/A</w:t>
            </w:r>
          </w:p>
        </w:tc>
      </w:tr>
      <w:tr w:rsidR="00F67669" w:rsidRPr="00E142A0" w14:paraId="355CE549" w14:textId="77777777" w:rsidTr="00322953">
        <w:tc>
          <w:tcPr>
            <w:tcW w:w="0" w:type="auto"/>
            <w:tcBorders>
              <w:top w:val="single" w:sz="4" w:space="0" w:color="auto"/>
              <w:left w:val="single" w:sz="4" w:space="0" w:color="auto"/>
              <w:bottom w:val="single" w:sz="4" w:space="0" w:color="auto"/>
              <w:right w:val="single" w:sz="4" w:space="0" w:color="auto"/>
            </w:tcBorders>
          </w:tcPr>
          <w:p w14:paraId="703F0D53" w14:textId="0C55B5EB" w:rsidR="00F67669" w:rsidRPr="00D83ED6" w:rsidRDefault="00F67669" w:rsidP="00164082">
            <w:pPr>
              <w:jc w:val="center"/>
              <w:rPr>
                <w:rFonts w:cs="Times New Roman"/>
              </w:rPr>
            </w:pPr>
            <w:r w:rsidRPr="00D83ED6">
              <w:rPr>
                <w:rFonts w:cs="Times New Roman"/>
              </w:rPr>
              <w:t>MusicNumDaysWeekly</w:t>
            </w:r>
          </w:p>
        </w:tc>
        <w:tc>
          <w:tcPr>
            <w:tcW w:w="0" w:type="auto"/>
            <w:tcBorders>
              <w:top w:val="single" w:sz="4" w:space="0" w:color="auto"/>
              <w:left w:val="single" w:sz="4" w:space="0" w:color="auto"/>
              <w:bottom w:val="single" w:sz="4" w:space="0" w:color="auto"/>
              <w:right w:val="single" w:sz="4" w:space="0" w:color="auto"/>
            </w:tcBorders>
          </w:tcPr>
          <w:p w14:paraId="3DEF0C22" w14:textId="4F30B776" w:rsidR="00F67669" w:rsidRDefault="00F67669" w:rsidP="00164082">
            <w:pPr>
              <w:rPr>
                <w:rFonts w:cs="Times New Roman"/>
              </w:rPr>
            </w:pPr>
            <w:r w:rsidRPr="00D83ED6">
              <w:rPr>
                <w:rFonts w:cs="Times New Roman"/>
              </w:rPr>
              <w:t>If Music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16B14C3F" w14:textId="77777777" w:rsidR="00F67669" w:rsidRDefault="00F67669" w:rsidP="00164082">
            <w:pPr>
              <w:rPr>
                <w:rFonts w:cs="Times New Roman"/>
              </w:rPr>
            </w:pPr>
          </w:p>
        </w:tc>
      </w:tr>
      <w:tr w:rsidR="00F67669" w:rsidRPr="00E142A0" w14:paraId="4EA6D63E" w14:textId="77777777" w:rsidTr="00322953">
        <w:tc>
          <w:tcPr>
            <w:tcW w:w="0" w:type="auto"/>
            <w:tcBorders>
              <w:top w:val="single" w:sz="4" w:space="0" w:color="auto"/>
              <w:left w:val="single" w:sz="4" w:space="0" w:color="auto"/>
              <w:bottom w:val="single" w:sz="4" w:space="0" w:color="auto"/>
              <w:right w:val="single" w:sz="4" w:space="0" w:color="auto"/>
            </w:tcBorders>
          </w:tcPr>
          <w:p w14:paraId="47D4FC1C" w14:textId="18643061" w:rsidR="00F67669" w:rsidRPr="00D83ED6" w:rsidRDefault="00F67669" w:rsidP="00164082">
            <w:pPr>
              <w:jc w:val="center"/>
              <w:rPr>
                <w:rFonts w:cs="Times New Roman"/>
              </w:rPr>
            </w:pPr>
            <w:r w:rsidRPr="00D83ED6">
              <w:rPr>
                <w:rFonts w:cs="Times New Roman"/>
              </w:rPr>
              <w:t>MusicNumDaysMonthly</w:t>
            </w:r>
          </w:p>
        </w:tc>
        <w:tc>
          <w:tcPr>
            <w:tcW w:w="0" w:type="auto"/>
            <w:tcBorders>
              <w:top w:val="single" w:sz="4" w:space="0" w:color="auto"/>
              <w:left w:val="single" w:sz="4" w:space="0" w:color="auto"/>
              <w:bottom w:val="single" w:sz="4" w:space="0" w:color="auto"/>
              <w:right w:val="single" w:sz="4" w:space="0" w:color="auto"/>
            </w:tcBorders>
          </w:tcPr>
          <w:p w14:paraId="50D888CD" w14:textId="56A0C9C9" w:rsidR="00F67669" w:rsidRDefault="00F67669" w:rsidP="00164082">
            <w:pPr>
              <w:rPr>
                <w:rFonts w:cs="Times New Roman"/>
              </w:rPr>
            </w:pPr>
            <w:r w:rsidRPr="00D83ED6">
              <w:rPr>
                <w:rFonts w:cs="Times New Roman"/>
              </w:rPr>
              <w:t>If Music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1E04F704" w14:textId="77777777" w:rsidR="00F67669" w:rsidRDefault="00F67669" w:rsidP="00164082">
            <w:pPr>
              <w:rPr>
                <w:rFonts w:cs="Times New Roman"/>
              </w:rPr>
            </w:pPr>
          </w:p>
        </w:tc>
      </w:tr>
      <w:tr w:rsidR="00F67669" w:rsidRPr="00E142A0" w14:paraId="756D894C" w14:textId="77777777" w:rsidTr="00322953">
        <w:tc>
          <w:tcPr>
            <w:tcW w:w="0" w:type="auto"/>
            <w:tcBorders>
              <w:top w:val="single" w:sz="4" w:space="0" w:color="auto"/>
              <w:left w:val="single" w:sz="4" w:space="0" w:color="auto"/>
              <w:bottom w:val="single" w:sz="4" w:space="0" w:color="auto"/>
              <w:right w:val="single" w:sz="4" w:space="0" w:color="auto"/>
            </w:tcBorders>
          </w:tcPr>
          <w:p w14:paraId="7175D5C6" w14:textId="78B20C5B" w:rsidR="00F67669" w:rsidRPr="00D83ED6" w:rsidRDefault="00F67669" w:rsidP="00164082">
            <w:pPr>
              <w:jc w:val="center"/>
              <w:rPr>
                <w:rFonts w:cs="Times New Roman"/>
              </w:rPr>
            </w:pPr>
            <w:r w:rsidRPr="00D83ED6">
              <w:rPr>
                <w:rFonts w:cs="Times New Roman"/>
              </w:rPr>
              <w:t>MusicYears</w:t>
            </w:r>
          </w:p>
        </w:tc>
        <w:tc>
          <w:tcPr>
            <w:tcW w:w="0" w:type="auto"/>
            <w:tcBorders>
              <w:top w:val="single" w:sz="4" w:space="0" w:color="auto"/>
              <w:left w:val="single" w:sz="4" w:space="0" w:color="auto"/>
              <w:bottom w:val="single" w:sz="4" w:space="0" w:color="auto"/>
              <w:right w:val="single" w:sz="4" w:space="0" w:color="auto"/>
            </w:tcBorders>
          </w:tcPr>
          <w:p w14:paraId="5096F12F" w14:textId="619105C7" w:rsidR="00F67669" w:rsidRDefault="00F67669" w:rsidP="00164082">
            <w:pPr>
              <w:rPr>
                <w:rFonts w:cs="Times New Roman"/>
              </w:rPr>
            </w:pPr>
            <w:r>
              <w:rPr>
                <w:rFonts w:cs="Times New Roman"/>
              </w:rPr>
              <w:t>If Music</w:t>
            </w:r>
            <w:r w:rsidRPr="00D83ED6">
              <w:rPr>
                <w:rFonts w:cs="Times New Roman"/>
              </w:rPr>
              <w:t xml:space="preserve">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49AF7369" w14:textId="77777777" w:rsidR="00F67669" w:rsidRDefault="00F67669" w:rsidP="00164082">
            <w:pPr>
              <w:rPr>
                <w:rFonts w:cs="Times New Roman"/>
              </w:rPr>
            </w:pPr>
          </w:p>
        </w:tc>
      </w:tr>
      <w:tr w:rsidR="00F67669" w:rsidRPr="00E142A0" w14:paraId="0B3A9D9A" w14:textId="77777777" w:rsidTr="00322953">
        <w:tc>
          <w:tcPr>
            <w:tcW w:w="0" w:type="auto"/>
            <w:tcBorders>
              <w:top w:val="single" w:sz="4" w:space="0" w:color="auto"/>
              <w:left w:val="single" w:sz="4" w:space="0" w:color="auto"/>
              <w:bottom w:val="single" w:sz="4" w:space="0" w:color="auto"/>
              <w:right w:val="single" w:sz="4" w:space="0" w:color="auto"/>
            </w:tcBorders>
          </w:tcPr>
          <w:p w14:paraId="063927FE" w14:textId="231D8D35" w:rsidR="00F67669" w:rsidRPr="00D83ED6" w:rsidRDefault="00F67669" w:rsidP="00164082">
            <w:pPr>
              <w:jc w:val="center"/>
              <w:rPr>
                <w:rFonts w:cs="Times New Roman"/>
              </w:rPr>
            </w:pPr>
            <w:r w:rsidRPr="00D83ED6">
              <w:rPr>
                <w:rFonts w:cs="Times New Roman"/>
              </w:rPr>
              <w:t>MusicExpertise</w:t>
            </w:r>
          </w:p>
        </w:tc>
        <w:tc>
          <w:tcPr>
            <w:tcW w:w="0" w:type="auto"/>
            <w:tcBorders>
              <w:top w:val="single" w:sz="4" w:space="0" w:color="auto"/>
              <w:left w:val="single" w:sz="4" w:space="0" w:color="auto"/>
              <w:bottom w:val="single" w:sz="4" w:space="0" w:color="auto"/>
              <w:right w:val="single" w:sz="4" w:space="0" w:color="auto"/>
            </w:tcBorders>
          </w:tcPr>
          <w:p w14:paraId="59BFE6A8" w14:textId="3FBEE60C" w:rsidR="00F67669" w:rsidRDefault="00F67669" w:rsidP="00164082">
            <w:pPr>
              <w:rPr>
                <w:rFonts w:cs="Times New Roman"/>
              </w:rPr>
            </w:pPr>
            <w:r w:rsidRPr="00D83ED6">
              <w:rPr>
                <w:rFonts w:cs="Times New Roman"/>
              </w:rPr>
              <w:t>If Music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198C3241" w14:textId="77777777" w:rsidR="00F67669" w:rsidRDefault="00F67669" w:rsidP="00164082">
            <w:pPr>
              <w:rPr>
                <w:rFonts w:cs="Times New Roman"/>
              </w:rPr>
            </w:pPr>
            <w:r>
              <w:rPr>
                <w:rFonts w:cs="Times New Roman"/>
              </w:rPr>
              <w:t>(text)</w:t>
            </w:r>
          </w:p>
          <w:p w14:paraId="32709D90" w14:textId="77777777" w:rsidR="00F67669" w:rsidRDefault="00F67669" w:rsidP="00164082">
            <w:pPr>
              <w:rPr>
                <w:rFonts w:cs="Times New Roman"/>
              </w:rPr>
            </w:pPr>
            <w:r>
              <w:rPr>
                <w:rFonts w:cs="Times New Roman"/>
              </w:rPr>
              <w:t>Beginner</w:t>
            </w:r>
          </w:p>
          <w:p w14:paraId="25596EC3" w14:textId="77777777" w:rsidR="00F67669" w:rsidRDefault="00F67669" w:rsidP="00164082">
            <w:pPr>
              <w:rPr>
                <w:rFonts w:cs="Times New Roman"/>
              </w:rPr>
            </w:pPr>
            <w:r>
              <w:rPr>
                <w:rFonts w:cs="Times New Roman"/>
              </w:rPr>
              <w:t>Intermediate</w:t>
            </w:r>
          </w:p>
          <w:p w14:paraId="32009B64" w14:textId="72FAF352" w:rsidR="00F67669" w:rsidRDefault="00F67669" w:rsidP="00164082">
            <w:pPr>
              <w:rPr>
                <w:rFonts w:cs="Times New Roman"/>
              </w:rPr>
            </w:pPr>
            <w:r>
              <w:rPr>
                <w:rFonts w:cs="Times New Roman"/>
              </w:rPr>
              <w:t>Expert</w:t>
            </w:r>
          </w:p>
        </w:tc>
      </w:tr>
      <w:tr w:rsidR="00F67669" w:rsidRPr="00E142A0" w14:paraId="1D4FB287" w14:textId="77777777" w:rsidTr="00322953">
        <w:tc>
          <w:tcPr>
            <w:tcW w:w="0" w:type="auto"/>
            <w:tcBorders>
              <w:top w:val="single" w:sz="4" w:space="0" w:color="auto"/>
              <w:left w:val="single" w:sz="4" w:space="0" w:color="auto"/>
              <w:bottom w:val="single" w:sz="4" w:space="0" w:color="auto"/>
              <w:right w:val="single" w:sz="4" w:space="0" w:color="auto"/>
            </w:tcBorders>
          </w:tcPr>
          <w:p w14:paraId="52CE21F9" w14:textId="4110E9F7" w:rsidR="00F67669" w:rsidRDefault="00F67669" w:rsidP="00164082">
            <w:pPr>
              <w:jc w:val="center"/>
              <w:rPr>
                <w:rFonts w:cs="Times New Roman"/>
                <w:highlight w:val="yellow"/>
              </w:rPr>
            </w:pPr>
            <w:r w:rsidRPr="00D83ED6">
              <w:rPr>
                <w:rFonts w:cs="Times New Roman"/>
              </w:rPr>
              <w:t>Singing</w:t>
            </w:r>
          </w:p>
        </w:tc>
        <w:tc>
          <w:tcPr>
            <w:tcW w:w="0" w:type="auto"/>
            <w:tcBorders>
              <w:top w:val="single" w:sz="4" w:space="0" w:color="auto"/>
              <w:left w:val="single" w:sz="4" w:space="0" w:color="auto"/>
              <w:bottom w:val="single" w:sz="4" w:space="0" w:color="auto"/>
              <w:right w:val="single" w:sz="4" w:space="0" w:color="auto"/>
            </w:tcBorders>
          </w:tcPr>
          <w:p w14:paraId="48FA232D" w14:textId="3DD47A8E" w:rsidR="00F67669" w:rsidRDefault="00F67669" w:rsidP="00164082">
            <w:pPr>
              <w:rPr>
                <w:rFonts w:cs="Times New Roman"/>
              </w:rPr>
            </w:pPr>
            <w:r w:rsidRPr="00164082">
              <w:rPr>
                <w:rFonts w:cs="Times New Roman"/>
              </w:rPr>
              <w:t>In the last month, have you sung, such as with a choir or similar group?</w:t>
            </w:r>
          </w:p>
        </w:tc>
        <w:tc>
          <w:tcPr>
            <w:tcW w:w="0" w:type="auto"/>
            <w:tcBorders>
              <w:top w:val="single" w:sz="4" w:space="0" w:color="auto"/>
              <w:left w:val="single" w:sz="4" w:space="0" w:color="auto"/>
              <w:bottom w:val="single" w:sz="4" w:space="0" w:color="auto"/>
              <w:right w:val="single" w:sz="4" w:space="0" w:color="auto"/>
            </w:tcBorders>
          </w:tcPr>
          <w:p w14:paraId="40BD6E1A" w14:textId="77777777" w:rsidR="00F67669" w:rsidRDefault="00F67669" w:rsidP="00164082">
            <w:pPr>
              <w:rPr>
                <w:rFonts w:cs="Times New Roman"/>
              </w:rPr>
            </w:pPr>
            <w:r>
              <w:rPr>
                <w:rFonts w:cs="Times New Roman"/>
              </w:rPr>
              <w:t>(text)</w:t>
            </w:r>
          </w:p>
          <w:p w14:paraId="3E35B7C2" w14:textId="77777777" w:rsidR="00F67669" w:rsidRDefault="00F67669" w:rsidP="00164082">
            <w:pPr>
              <w:rPr>
                <w:rFonts w:cs="Times New Roman"/>
              </w:rPr>
            </w:pPr>
            <w:r>
              <w:rPr>
                <w:rFonts w:cs="Times New Roman"/>
              </w:rPr>
              <w:t>Weekly</w:t>
            </w:r>
          </w:p>
          <w:p w14:paraId="2DD75EED" w14:textId="77777777" w:rsidR="00F67669" w:rsidRDefault="00F67669" w:rsidP="00164082">
            <w:pPr>
              <w:rPr>
                <w:rFonts w:cs="Times New Roman"/>
              </w:rPr>
            </w:pPr>
            <w:r>
              <w:rPr>
                <w:rFonts w:cs="Times New Roman"/>
              </w:rPr>
              <w:t>Monthly</w:t>
            </w:r>
          </w:p>
          <w:p w14:paraId="3F244765" w14:textId="3A616E95" w:rsidR="00F67669" w:rsidRDefault="00F67669" w:rsidP="00164082">
            <w:pPr>
              <w:rPr>
                <w:rFonts w:cs="Times New Roman"/>
              </w:rPr>
            </w:pPr>
            <w:r>
              <w:rPr>
                <w:rFonts w:cs="Times New Roman"/>
              </w:rPr>
              <w:t>N/A</w:t>
            </w:r>
          </w:p>
        </w:tc>
      </w:tr>
      <w:tr w:rsidR="00F67669" w:rsidRPr="00E142A0" w14:paraId="0E39DE5A" w14:textId="77777777" w:rsidTr="00322953">
        <w:tc>
          <w:tcPr>
            <w:tcW w:w="0" w:type="auto"/>
            <w:tcBorders>
              <w:top w:val="single" w:sz="4" w:space="0" w:color="auto"/>
              <w:left w:val="single" w:sz="4" w:space="0" w:color="auto"/>
              <w:bottom w:val="single" w:sz="4" w:space="0" w:color="auto"/>
              <w:right w:val="single" w:sz="4" w:space="0" w:color="auto"/>
            </w:tcBorders>
          </w:tcPr>
          <w:p w14:paraId="5E1D8E4B" w14:textId="082D5A32" w:rsidR="00F67669" w:rsidRPr="00D83ED6" w:rsidRDefault="00F67669" w:rsidP="00C244BA">
            <w:pPr>
              <w:jc w:val="center"/>
              <w:rPr>
                <w:rFonts w:cs="Times New Roman"/>
              </w:rPr>
            </w:pPr>
            <w:r w:rsidRPr="00D83ED6">
              <w:rPr>
                <w:rFonts w:cs="Times New Roman"/>
              </w:rPr>
              <w:t>SingingNumDaysWeekly</w:t>
            </w:r>
          </w:p>
        </w:tc>
        <w:tc>
          <w:tcPr>
            <w:tcW w:w="0" w:type="auto"/>
            <w:tcBorders>
              <w:top w:val="single" w:sz="4" w:space="0" w:color="auto"/>
              <w:left w:val="single" w:sz="4" w:space="0" w:color="auto"/>
              <w:bottom w:val="single" w:sz="4" w:space="0" w:color="auto"/>
              <w:right w:val="single" w:sz="4" w:space="0" w:color="auto"/>
            </w:tcBorders>
          </w:tcPr>
          <w:p w14:paraId="2EE8C224" w14:textId="4EE9EC42" w:rsidR="00F67669" w:rsidRDefault="00F67669" w:rsidP="00C244BA">
            <w:pPr>
              <w:rPr>
                <w:rFonts w:cs="Times New Roman"/>
              </w:rPr>
            </w:pPr>
            <w:r w:rsidRPr="00D83ED6">
              <w:rPr>
                <w:rFonts w:cs="Times New Roman"/>
              </w:rPr>
              <w:t>If Singing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326CB253" w14:textId="77777777" w:rsidR="00F67669" w:rsidRDefault="00F67669" w:rsidP="00C244BA">
            <w:pPr>
              <w:rPr>
                <w:rFonts w:cs="Times New Roman"/>
              </w:rPr>
            </w:pPr>
          </w:p>
        </w:tc>
      </w:tr>
      <w:tr w:rsidR="00F67669" w:rsidRPr="00E142A0" w14:paraId="7CCADD95" w14:textId="77777777" w:rsidTr="00322953">
        <w:tc>
          <w:tcPr>
            <w:tcW w:w="0" w:type="auto"/>
            <w:tcBorders>
              <w:top w:val="single" w:sz="4" w:space="0" w:color="auto"/>
              <w:left w:val="single" w:sz="4" w:space="0" w:color="auto"/>
              <w:bottom w:val="single" w:sz="4" w:space="0" w:color="auto"/>
              <w:right w:val="single" w:sz="4" w:space="0" w:color="auto"/>
            </w:tcBorders>
          </w:tcPr>
          <w:p w14:paraId="5D13CB15" w14:textId="0C31A5C5" w:rsidR="00F67669" w:rsidRPr="00D83ED6" w:rsidRDefault="00F67669" w:rsidP="00C244BA">
            <w:pPr>
              <w:jc w:val="center"/>
              <w:rPr>
                <w:rFonts w:cs="Times New Roman"/>
              </w:rPr>
            </w:pPr>
            <w:r w:rsidRPr="00D83ED6">
              <w:rPr>
                <w:rFonts w:cs="Times New Roman"/>
              </w:rPr>
              <w:t>SingingNumDaysMonthly</w:t>
            </w:r>
          </w:p>
        </w:tc>
        <w:tc>
          <w:tcPr>
            <w:tcW w:w="0" w:type="auto"/>
            <w:tcBorders>
              <w:top w:val="single" w:sz="4" w:space="0" w:color="auto"/>
              <w:left w:val="single" w:sz="4" w:space="0" w:color="auto"/>
              <w:bottom w:val="single" w:sz="4" w:space="0" w:color="auto"/>
              <w:right w:val="single" w:sz="4" w:space="0" w:color="auto"/>
            </w:tcBorders>
          </w:tcPr>
          <w:p w14:paraId="5B62BACC" w14:textId="67B1367A" w:rsidR="00F67669" w:rsidRDefault="00F67669" w:rsidP="00C244BA">
            <w:pPr>
              <w:rPr>
                <w:rFonts w:cs="Times New Roman"/>
              </w:rPr>
            </w:pPr>
            <w:r w:rsidRPr="00D83ED6">
              <w:rPr>
                <w:rFonts w:cs="Times New Roman"/>
              </w:rPr>
              <w:t>If Singing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75A4F999" w14:textId="77777777" w:rsidR="00F67669" w:rsidRDefault="00F67669" w:rsidP="00C244BA">
            <w:pPr>
              <w:rPr>
                <w:rFonts w:cs="Times New Roman"/>
              </w:rPr>
            </w:pPr>
          </w:p>
        </w:tc>
      </w:tr>
      <w:tr w:rsidR="00F67669" w:rsidRPr="00E142A0" w14:paraId="77FC201F" w14:textId="77777777" w:rsidTr="00322953">
        <w:tc>
          <w:tcPr>
            <w:tcW w:w="0" w:type="auto"/>
            <w:tcBorders>
              <w:top w:val="single" w:sz="4" w:space="0" w:color="auto"/>
              <w:left w:val="single" w:sz="4" w:space="0" w:color="auto"/>
              <w:bottom w:val="single" w:sz="4" w:space="0" w:color="auto"/>
              <w:right w:val="single" w:sz="4" w:space="0" w:color="auto"/>
            </w:tcBorders>
          </w:tcPr>
          <w:p w14:paraId="0DA39BB0" w14:textId="52C1DCAD" w:rsidR="00F67669" w:rsidRPr="00D83ED6" w:rsidRDefault="00F67669" w:rsidP="00C244BA">
            <w:pPr>
              <w:jc w:val="center"/>
              <w:rPr>
                <w:rFonts w:cs="Times New Roman"/>
              </w:rPr>
            </w:pPr>
            <w:r w:rsidRPr="00D83ED6">
              <w:rPr>
                <w:rFonts w:cs="Times New Roman"/>
              </w:rPr>
              <w:lastRenderedPageBreak/>
              <w:t>SingingYears</w:t>
            </w:r>
          </w:p>
        </w:tc>
        <w:tc>
          <w:tcPr>
            <w:tcW w:w="0" w:type="auto"/>
            <w:tcBorders>
              <w:top w:val="single" w:sz="4" w:space="0" w:color="auto"/>
              <w:left w:val="single" w:sz="4" w:space="0" w:color="auto"/>
              <w:bottom w:val="single" w:sz="4" w:space="0" w:color="auto"/>
              <w:right w:val="single" w:sz="4" w:space="0" w:color="auto"/>
            </w:tcBorders>
          </w:tcPr>
          <w:p w14:paraId="58985A78" w14:textId="723BC08C" w:rsidR="00F67669" w:rsidRDefault="00F67669" w:rsidP="00C244BA">
            <w:pPr>
              <w:rPr>
                <w:rFonts w:cs="Times New Roman"/>
              </w:rPr>
            </w:pPr>
            <w:r w:rsidRPr="00D83ED6">
              <w:rPr>
                <w:rFonts w:cs="Times New Roman"/>
              </w:rPr>
              <w:t>If Singing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67D39BE3" w14:textId="77777777" w:rsidR="00F67669" w:rsidRDefault="00F67669" w:rsidP="00C244BA">
            <w:pPr>
              <w:rPr>
                <w:rFonts w:cs="Times New Roman"/>
              </w:rPr>
            </w:pPr>
          </w:p>
        </w:tc>
      </w:tr>
      <w:tr w:rsidR="00F67669" w:rsidRPr="00E142A0" w14:paraId="523B6BA9" w14:textId="77777777" w:rsidTr="00322953">
        <w:tc>
          <w:tcPr>
            <w:tcW w:w="0" w:type="auto"/>
            <w:tcBorders>
              <w:top w:val="single" w:sz="4" w:space="0" w:color="auto"/>
              <w:left w:val="single" w:sz="4" w:space="0" w:color="auto"/>
              <w:bottom w:val="single" w:sz="4" w:space="0" w:color="auto"/>
              <w:right w:val="single" w:sz="4" w:space="0" w:color="auto"/>
            </w:tcBorders>
          </w:tcPr>
          <w:p w14:paraId="1E69350F" w14:textId="34E2FD50" w:rsidR="00F67669" w:rsidRPr="00D83ED6" w:rsidRDefault="00F67669" w:rsidP="00C244BA">
            <w:pPr>
              <w:jc w:val="center"/>
              <w:rPr>
                <w:rFonts w:cs="Times New Roman"/>
              </w:rPr>
            </w:pPr>
            <w:r w:rsidRPr="00D83ED6">
              <w:rPr>
                <w:rFonts w:cs="Times New Roman"/>
              </w:rPr>
              <w:t>SingingExpertise</w:t>
            </w:r>
          </w:p>
        </w:tc>
        <w:tc>
          <w:tcPr>
            <w:tcW w:w="0" w:type="auto"/>
            <w:tcBorders>
              <w:top w:val="single" w:sz="4" w:space="0" w:color="auto"/>
              <w:left w:val="single" w:sz="4" w:space="0" w:color="auto"/>
              <w:bottom w:val="single" w:sz="4" w:space="0" w:color="auto"/>
              <w:right w:val="single" w:sz="4" w:space="0" w:color="auto"/>
            </w:tcBorders>
          </w:tcPr>
          <w:p w14:paraId="4525343A" w14:textId="031CAB3A" w:rsidR="00F67669" w:rsidRDefault="00F67669" w:rsidP="00C244BA">
            <w:pPr>
              <w:rPr>
                <w:rFonts w:cs="Times New Roman"/>
              </w:rPr>
            </w:pPr>
            <w:r w:rsidRPr="00D83ED6">
              <w:rPr>
                <w:rFonts w:cs="Times New Roman"/>
              </w:rPr>
              <w:t>If Singing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7DE17648" w14:textId="77777777" w:rsidR="00F67669" w:rsidRDefault="00F67669" w:rsidP="00C244BA">
            <w:pPr>
              <w:rPr>
                <w:rFonts w:cs="Times New Roman"/>
              </w:rPr>
            </w:pPr>
            <w:r>
              <w:rPr>
                <w:rFonts w:cs="Times New Roman"/>
              </w:rPr>
              <w:t>(text)</w:t>
            </w:r>
          </w:p>
          <w:p w14:paraId="4D839A6C" w14:textId="77777777" w:rsidR="00F67669" w:rsidRDefault="00F67669" w:rsidP="00C244BA">
            <w:pPr>
              <w:rPr>
                <w:rFonts w:cs="Times New Roman"/>
              </w:rPr>
            </w:pPr>
            <w:r>
              <w:rPr>
                <w:rFonts w:cs="Times New Roman"/>
              </w:rPr>
              <w:t>Beginner</w:t>
            </w:r>
          </w:p>
          <w:p w14:paraId="4CC81227" w14:textId="77777777" w:rsidR="00F67669" w:rsidRDefault="00F67669" w:rsidP="00C244BA">
            <w:pPr>
              <w:rPr>
                <w:rFonts w:cs="Times New Roman"/>
              </w:rPr>
            </w:pPr>
            <w:r>
              <w:rPr>
                <w:rFonts w:cs="Times New Roman"/>
              </w:rPr>
              <w:t>Intermediate</w:t>
            </w:r>
          </w:p>
          <w:p w14:paraId="3F515C41" w14:textId="326D31BE" w:rsidR="00F67669" w:rsidRDefault="00F67669" w:rsidP="00C244BA">
            <w:pPr>
              <w:rPr>
                <w:rFonts w:cs="Times New Roman"/>
              </w:rPr>
            </w:pPr>
            <w:r>
              <w:rPr>
                <w:rFonts w:cs="Times New Roman"/>
              </w:rPr>
              <w:t>Expert</w:t>
            </w:r>
          </w:p>
        </w:tc>
      </w:tr>
      <w:tr w:rsidR="00F67669" w:rsidRPr="00E142A0" w14:paraId="1F1AB903" w14:textId="77777777" w:rsidTr="00322953">
        <w:tc>
          <w:tcPr>
            <w:tcW w:w="0" w:type="auto"/>
            <w:tcBorders>
              <w:top w:val="single" w:sz="4" w:space="0" w:color="auto"/>
              <w:left w:val="single" w:sz="4" w:space="0" w:color="auto"/>
              <w:bottom w:val="single" w:sz="4" w:space="0" w:color="auto"/>
              <w:right w:val="single" w:sz="4" w:space="0" w:color="auto"/>
            </w:tcBorders>
          </w:tcPr>
          <w:p w14:paraId="5C6EC387" w14:textId="36198457" w:rsidR="00F67669" w:rsidRDefault="00F67669" w:rsidP="00C244BA">
            <w:pPr>
              <w:jc w:val="center"/>
              <w:rPr>
                <w:rFonts w:cs="Times New Roman"/>
                <w:highlight w:val="yellow"/>
              </w:rPr>
            </w:pPr>
            <w:r w:rsidRPr="00D83ED6">
              <w:rPr>
                <w:rFonts w:cs="Times New Roman"/>
              </w:rPr>
              <w:t>Museums</w:t>
            </w:r>
          </w:p>
        </w:tc>
        <w:tc>
          <w:tcPr>
            <w:tcW w:w="0" w:type="auto"/>
            <w:tcBorders>
              <w:top w:val="single" w:sz="4" w:space="0" w:color="auto"/>
              <w:left w:val="single" w:sz="4" w:space="0" w:color="auto"/>
              <w:bottom w:val="single" w:sz="4" w:space="0" w:color="auto"/>
              <w:right w:val="single" w:sz="4" w:space="0" w:color="auto"/>
            </w:tcBorders>
          </w:tcPr>
          <w:p w14:paraId="20500296" w14:textId="4997914C" w:rsidR="00F67669" w:rsidRDefault="00F67669" w:rsidP="00C244BA">
            <w:pPr>
              <w:rPr>
                <w:rFonts w:cs="Times New Roman"/>
              </w:rPr>
            </w:pPr>
            <w:r w:rsidRPr="00C244BA">
              <w:rPr>
                <w:rFonts w:cs="Times New Roman"/>
              </w:rPr>
              <w:t>In the last month, have visited any museums?</w:t>
            </w:r>
          </w:p>
        </w:tc>
        <w:tc>
          <w:tcPr>
            <w:tcW w:w="0" w:type="auto"/>
            <w:tcBorders>
              <w:top w:val="single" w:sz="4" w:space="0" w:color="auto"/>
              <w:left w:val="single" w:sz="4" w:space="0" w:color="auto"/>
              <w:bottom w:val="single" w:sz="4" w:space="0" w:color="auto"/>
              <w:right w:val="single" w:sz="4" w:space="0" w:color="auto"/>
            </w:tcBorders>
          </w:tcPr>
          <w:p w14:paraId="5AC482B3" w14:textId="77777777" w:rsidR="00F67669" w:rsidRDefault="00F67669" w:rsidP="00C244BA">
            <w:pPr>
              <w:rPr>
                <w:rFonts w:cs="Times New Roman"/>
              </w:rPr>
            </w:pPr>
            <w:r>
              <w:rPr>
                <w:rFonts w:cs="Times New Roman"/>
              </w:rPr>
              <w:t>(text)</w:t>
            </w:r>
          </w:p>
          <w:p w14:paraId="3FD6EF42" w14:textId="77777777" w:rsidR="00F67669" w:rsidRDefault="00F67669" w:rsidP="00C244BA">
            <w:pPr>
              <w:rPr>
                <w:rFonts w:cs="Times New Roman"/>
              </w:rPr>
            </w:pPr>
            <w:r>
              <w:rPr>
                <w:rFonts w:cs="Times New Roman"/>
              </w:rPr>
              <w:t>Weekly</w:t>
            </w:r>
          </w:p>
          <w:p w14:paraId="33A595D6" w14:textId="77777777" w:rsidR="00F67669" w:rsidRDefault="00F67669" w:rsidP="00C244BA">
            <w:pPr>
              <w:rPr>
                <w:rFonts w:cs="Times New Roman"/>
              </w:rPr>
            </w:pPr>
            <w:r>
              <w:rPr>
                <w:rFonts w:cs="Times New Roman"/>
              </w:rPr>
              <w:t>Monthly</w:t>
            </w:r>
          </w:p>
          <w:p w14:paraId="38800797" w14:textId="72720AEE" w:rsidR="00F67669" w:rsidRDefault="00F67669" w:rsidP="00C244BA">
            <w:pPr>
              <w:rPr>
                <w:rFonts w:cs="Times New Roman"/>
              </w:rPr>
            </w:pPr>
            <w:r>
              <w:rPr>
                <w:rFonts w:cs="Times New Roman"/>
              </w:rPr>
              <w:t>N/A</w:t>
            </w:r>
          </w:p>
        </w:tc>
      </w:tr>
      <w:tr w:rsidR="00F67669" w:rsidRPr="00E142A0" w14:paraId="28AEDD84" w14:textId="77777777" w:rsidTr="00322953">
        <w:tc>
          <w:tcPr>
            <w:tcW w:w="0" w:type="auto"/>
            <w:tcBorders>
              <w:top w:val="single" w:sz="4" w:space="0" w:color="auto"/>
              <w:left w:val="single" w:sz="4" w:space="0" w:color="auto"/>
              <w:bottom w:val="single" w:sz="4" w:space="0" w:color="auto"/>
              <w:right w:val="single" w:sz="4" w:space="0" w:color="auto"/>
            </w:tcBorders>
          </w:tcPr>
          <w:p w14:paraId="39EC76CD" w14:textId="43A0AD08" w:rsidR="00F67669" w:rsidRPr="005E1547" w:rsidRDefault="00F67669" w:rsidP="00D575B8">
            <w:pPr>
              <w:jc w:val="center"/>
              <w:rPr>
                <w:rFonts w:cs="Times New Roman"/>
              </w:rPr>
            </w:pPr>
            <w:r w:rsidRPr="00D83ED6">
              <w:rPr>
                <w:rFonts w:cs="Times New Roman"/>
              </w:rPr>
              <w:t>MuseumsNumDaysWeekly</w:t>
            </w:r>
          </w:p>
        </w:tc>
        <w:tc>
          <w:tcPr>
            <w:tcW w:w="0" w:type="auto"/>
            <w:tcBorders>
              <w:top w:val="single" w:sz="4" w:space="0" w:color="auto"/>
              <w:left w:val="single" w:sz="4" w:space="0" w:color="auto"/>
              <w:bottom w:val="single" w:sz="4" w:space="0" w:color="auto"/>
              <w:right w:val="single" w:sz="4" w:space="0" w:color="auto"/>
            </w:tcBorders>
          </w:tcPr>
          <w:p w14:paraId="3F9658DC" w14:textId="061AE17A" w:rsidR="00F67669" w:rsidRDefault="00F67669" w:rsidP="00D575B8">
            <w:pPr>
              <w:rPr>
                <w:rFonts w:cs="Times New Roman"/>
              </w:rPr>
            </w:pPr>
            <w:r w:rsidRPr="00D83ED6">
              <w:rPr>
                <w:rFonts w:cs="Times New Roman"/>
              </w:rPr>
              <w:t>If Museums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05DBC738" w14:textId="77777777" w:rsidR="00F67669" w:rsidRDefault="00F67669" w:rsidP="00D575B8">
            <w:pPr>
              <w:rPr>
                <w:rFonts w:cs="Times New Roman"/>
              </w:rPr>
            </w:pPr>
          </w:p>
        </w:tc>
      </w:tr>
      <w:tr w:rsidR="00F67669" w:rsidRPr="00E142A0" w14:paraId="2FAB78BA" w14:textId="77777777" w:rsidTr="00322953">
        <w:tc>
          <w:tcPr>
            <w:tcW w:w="0" w:type="auto"/>
            <w:tcBorders>
              <w:top w:val="single" w:sz="4" w:space="0" w:color="auto"/>
              <w:left w:val="single" w:sz="4" w:space="0" w:color="auto"/>
              <w:bottom w:val="single" w:sz="4" w:space="0" w:color="auto"/>
              <w:right w:val="single" w:sz="4" w:space="0" w:color="auto"/>
            </w:tcBorders>
          </w:tcPr>
          <w:p w14:paraId="5774E15A" w14:textId="7C8B7227" w:rsidR="00F67669" w:rsidRPr="005E1547" w:rsidRDefault="00F67669" w:rsidP="00D575B8">
            <w:pPr>
              <w:jc w:val="center"/>
              <w:rPr>
                <w:rFonts w:cs="Times New Roman"/>
              </w:rPr>
            </w:pPr>
            <w:r w:rsidRPr="00D83ED6">
              <w:rPr>
                <w:rFonts w:cs="Times New Roman"/>
              </w:rPr>
              <w:t>MuseumsNumDaysMonthly</w:t>
            </w:r>
          </w:p>
        </w:tc>
        <w:tc>
          <w:tcPr>
            <w:tcW w:w="0" w:type="auto"/>
            <w:tcBorders>
              <w:top w:val="single" w:sz="4" w:space="0" w:color="auto"/>
              <w:left w:val="single" w:sz="4" w:space="0" w:color="auto"/>
              <w:bottom w:val="single" w:sz="4" w:space="0" w:color="auto"/>
              <w:right w:val="single" w:sz="4" w:space="0" w:color="auto"/>
            </w:tcBorders>
          </w:tcPr>
          <w:p w14:paraId="39F60FB7" w14:textId="0CA73BC8" w:rsidR="00F67669" w:rsidRDefault="00F67669" w:rsidP="00D575B8">
            <w:pPr>
              <w:rPr>
                <w:rFonts w:cs="Times New Roman"/>
              </w:rPr>
            </w:pPr>
            <w:r w:rsidRPr="00D83ED6">
              <w:rPr>
                <w:rFonts w:cs="Times New Roman"/>
              </w:rPr>
              <w:t>If Museums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FC5A70A" w14:textId="77777777" w:rsidR="00F67669" w:rsidRDefault="00F67669" w:rsidP="00D575B8">
            <w:pPr>
              <w:rPr>
                <w:rFonts w:cs="Times New Roman"/>
              </w:rPr>
            </w:pPr>
          </w:p>
        </w:tc>
      </w:tr>
      <w:tr w:rsidR="00F67669" w:rsidRPr="00E142A0" w14:paraId="70399DB6" w14:textId="77777777" w:rsidTr="00322953">
        <w:tc>
          <w:tcPr>
            <w:tcW w:w="0" w:type="auto"/>
            <w:tcBorders>
              <w:top w:val="single" w:sz="4" w:space="0" w:color="auto"/>
              <w:left w:val="single" w:sz="4" w:space="0" w:color="auto"/>
              <w:bottom w:val="single" w:sz="4" w:space="0" w:color="auto"/>
              <w:right w:val="single" w:sz="4" w:space="0" w:color="auto"/>
            </w:tcBorders>
          </w:tcPr>
          <w:p w14:paraId="6043529B" w14:textId="1C87D44C" w:rsidR="00F67669" w:rsidRPr="005E1547" w:rsidRDefault="00F67669" w:rsidP="00D575B8">
            <w:pPr>
              <w:jc w:val="center"/>
              <w:rPr>
                <w:rFonts w:cs="Times New Roman"/>
              </w:rPr>
            </w:pPr>
            <w:r w:rsidRPr="00D83ED6">
              <w:rPr>
                <w:rFonts w:cs="Times New Roman"/>
              </w:rPr>
              <w:t>MuseumsYears</w:t>
            </w:r>
          </w:p>
        </w:tc>
        <w:tc>
          <w:tcPr>
            <w:tcW w:w="0" w:type="auto"/>
            <w:tcBorders>
              <w:top w:val="single" w:sz="4" w:space="0" w:color="auto"/>
              <w:left w:val="single" w:sz="4" w:space="0" w:color="auto"/>
              <w:bottom w:val="single" w:sz="4" w:space="0" w:color="auto"/>
              <w:right w:val="single" w:sz="4" w:space="0" w:color="auto"/>
            </w:tcBorders>
          </w:tcPr>
          <w:p w14:paraId="11C4F8C0" w14:textId="21E8183D" w:rsidR="00F67669" w:rsidRDefault="00F67669" w:rsidP="00D575B8">
            <w:pPr>
              <w:rPr>
                <w:rFonts w:cs="Times New Roman"/>
              </w:rPr>
            </w:pPr>
            <w:r w:rsidRPr="006D700B">
              <w:rPr>
                <w:rFonts w:cs="Times New Roman"/>
              </w:rPr>
              <w:t>If Museums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4C879B91" w14:textId="77777777" w:rsidR="00F67669" w:rsidRDefault="00F67669" w:rsidP="00D575B8">
            <w:pPr>
              <w:rPr>
                <w:rFonts w:cs="Times New Roman"/>
              </w:rPr>
            </w:pPr>
          </w:p>
        </w:tc>
      </w:tr>
      <w:tr w:rsidR="00F67669" w:rsidRPr="00E142A0" w14:paraId="0CBE94FE" w14:textId="77777777" w:rsidTr="00322953">
        <w:tc>
          <w:tcPr>
            <w:tcW w:w="0" w:type="auto"/>
            <w:tcBorders>
              <w:top w:val="single" w:sz="4" w:space="0" w:color="auto"/>
              <w:left w:val="single" w:sz="4" w:space="0" w:color="auto"/>
              <w:bottom w:val="single" w:sz="4" w:space="0" w:color="auto"/>
              <w:right w:val="single" w:sz="4" w:space="0" w:color="auto"/>
            </w:tcBorders>
          </w:tcPr>
          <w:p w14:paraId="6D644E1E" w14:textId="7D1C40F1" w:rsidR="00F67669" w:rsidRPr="005E1547" w:rsidRDefault="00F67669" w:rsidP="00D575B8">
            <w:pPr>
              <w:jc w:val="center"/>
              <w:rPr>
                <w:rFonts w:cs="Times New Roman"/>
              </w:rPr>
            </w:pPr>
            <w:r w:rsidRPr="006D700B">
              <w:rPr>
                <w:rFonts w:cs="Times New Roman"/>
              </w:rPr>
              <w:t>MuseumsExpertise</w:t>
            </w:r>
          </w:p>
        </w:tc>
        <w:tc>
          <w:tcPr>
            <w:tcW w:w="0" w:type="auto"/>
            <w:tcBorders>
              <w:top w:val="single" w:sz="4" w:space="0" w:color="auto"/>
              <w:left w:val="single" w:sz="4" w:space="0" w:color="auto"/>
              <w:bottom w:val="single" w:sz="4" w:space="0" w:color="auto"/>
              <w:right w:val="single" w:sz="4" w:space="0" w:color="auto"/>
            </w:tcBorders>
          </w:tcPr>
          <w:p w14:paraId="3C15D09B" w14:textId="3FF44687" w:rsidR="00F67669" w:rsidRDefault="00F67669" w:rsidP="00D575B8">
            <w:pPr>
              <w:rPr>
                <w:rFonts w:cs="Times New Roman"/>
              </w:rPr>
            </w:pPr>
            <w:r w:rsidRPr="006D700B">
              <w:rPr>
                <w:rFonts w:cs="Times New Roman"/>
              </w:rPr>
              <w:t>If Museums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19426EF4" w14:textId="77777777" w:rsidR="00F67669" w:rsidRDefault="00F67669" w:rsidP="00D575B8">
            <w:pPr>
              <w:rPr>
                <w:rFonts w:cs="Times New Roman"/>
              </w:rPr>
            </w:pPr>
            <w:r>
              <w:rPr>
                <w:rFonts w:cs="Times New Roman"/>
              </w:rPr>
              <w:t>(text)</w:t>
            </w:r>
          </w:p>
          <w:p w14:paraId="24A74C2D" w14:textId="77777777" w:rsidR="00F67669" w:rsidRDefault="00F67669" w:rsidP="00D575B8">
            <w:pPr>
              <w:rPr>
                <w:rFonts w:cs="Times New Roman"/>
              </w:rPr>
            </w:pPr>
            <w:r>
              <w:rPr>
                <w:rFonts w:cs="Times New Roman"/>
              </w:rPr>
              <w:t>Beginner</w:t>
            </w:r>
          </w:p>
          <w:p w14:paraId="41222367" w14:textId="77777777" w:rsidR="00F67669" w:rsidRDefault="00F67669" w:rsidP="00D575B8">
            <w:pPr>
              <w:rPr>
                <w:rFonts w:cs="Times New Roman"/>
              </w:rPr>
            </w:pPr>
            <w:r>
              <w:rPr>
                <w:rFonts w:cs="Times New Roman"/>
              </w:rPr>
              <w:t>Intermediate</w:t>
            </w:r>
          </w:p>
          <w:p w14:paraId="2BF09FF4" w14:textId="55B50414" w:rsidR="00F67669" w:rsidRDefault="00F67669" w:rsidP="00D575B8">
            <w:pPr>
              <w:rPr>
                <w:rFonts w:cs="Times New Roman"/>
              </w:rPr>
            </w:pPr>
            <w:r>
              <w:rPr>
                <w:rFonts w:cs="Times New Roman"/>
              </w:rPr>
              <w:t>Expert</w:t>
            </w:r>
          </w:p>
        </w:tc>
      </w:tr>
      <w:tr w:rsidR="00F67669" w:rsidRPr="00E142A0" w14:paraId="30CF8B96" w14:textId="77777777" w:rsidTr="00322953">
        <w:tc>
          <w:tcPr>
            <w:tcW w:w="0" w:type="auto"/>
            <w:tcBorders>
              <w:top w:val="single" w:sz="4" w:space="0" w:color="auto"/>
              <w:left w:val="single" w:sz="4" w:space="0" w:color="auto"/>
              <w:bottom w:val="single" w:sz="4" w:space="0" w:color="auto"/>
              <w:right w:val="single" w:sz="4" w:space="0" w:color="auto"/>
            </w:tcBorders>
          </w:tcPr>
          <w:p w14:paraId="13ED0954" w14:textId="6CC42D2E" w:rsidR="00F67669" w:rsidRDefault="00F67669" w:rsidP="00D575B8">
            <w:pPr>
              <w:jc w:val="center"/>
              <w:rPr>
                <w:rFonts w:cs="Times New Roman"/>
                <w:highlight w:val="yellow"/>
              </w:rPr>
            </w:pPr>
            <w:r w:rsidRPr="005E1547">
              <w:rPr>
                <w:rFonts w:cs="Times New Roman"/>
              </w:rPr>
              <w:t>TV</w:t>
            </w:r>
          </w:p>
        </w:tc>
        <w:tc>
          <w:tcPr>
            <w:tcW w:w="0" w:type="auto"/>
            <w:tcBorders>
              <w:top w:val="single" w:sz="4" w:space="0" w:color="auto"/>
              <w:left w:val="single" w:sz="4" w:space="0" w:color="auto"/>
              <w:bottom w:val="single" w:sz="4" w:space="0" w:color="auto"/>
              <w:right w:val="single" w:sz="4" w:space="0" w:color="auto"/>
            </w:tcBorders>
          </w:tcPr>
          <w:p w14:paraId="078B94FD" w14:textId="655BAEC1" w:rsidR="00F67669" w:rsidRDefault="00F67669" w:rsidP="00D575B8">
            <w:pPr>
              <w:rPr>
                <w:rFonts w:cs="Times New Roman"/>
              </w:rPr>
            </w:pPr>
            <w:r w:rsidRPr="00D575B8">
              <w:rPr>
                <w:rFonts w:cs="Times New Roman"/>
              </w:rPr>
              <w:t>In the last month, have watched TV?</w:t>
            </w:r>
          </w:p>
        </w:tc>
        <w:tc>
          <w:tcPr>
            <w:tcW w:w="0" w:type="auto"/>
            <w:tcBorders>
              <w:top w:val="single" w:sz="4" w:space="0" w:color="auto"/>
              <w:left w:val="single" w:sz="4" w:space="0" w:color="auto"/>
              <w:bottom w:val="single" w:sz="4" w:space="0" w:color="auto"/>
              <w:right w:val="single" w:sz="4" w:space="0" w:color="auto"/>
            </w:tcBorders>
          </w:tcPr>
          <w:p w14:paraId="47DFBB27" w14:textId="77777777" w:rsidR="00F67669" w:rsidRDefault="00F67669" w:rsidP="00D575B8">
            <w:pPr>
              <w:rPr>
                <w:rFonts w:cs="Times New Roman"/>
              </w:rPr>
            </w:pPr>
            <w:r>
              <w:rPr>
                <w:rFonts w:cs="Times New Roman"/>
              </w:rPr>
              <w:t>(text)</w:t>
            </w:r>
          </w:p>
          <w:p w14:paraId="6D1B98FD" w14:textId="77777777" w:rsidR="00F67669" w:rsidRDefault="00F67669" w:rsidP="00D575B8">
            <w:pPr>
              <w:rPr>
                <w:rFonts w:cs="Times New Roman"/>
              </w:rPr>
            </w:pPr>
            <w:r>
              <w:rPr>
                <w:rFonts w:cs="Times New Roman"/>
              </w:rPr>
              <w:t>Weekly</w:t>
            </w:r>
          </w:p>
          <w:p w14:paraId="56C9093C" w14:textId="77777777" w:rsidR="00F67669" w:rsidRDefault="00F67669" w:rsidP="00D575B8">
            <w:pPr>
              <w:rPr>
                <w:rFonts w:cs="Times New Roman"/>
              </w:rPr>
            </w:pPr>
            <w:r>
              <w:rPr>
                <w:rFonts w:cs="Times New Roman"/>
              </w:rPr>
              <w:t>Monthly</w:t>
            </w:r>
          </w:p>
          <w:p w14:paraId="10DF6D9A" w14:textId="79742F37" w:rsidR="00F67669" w:rsidRDefault="00F67669" w:rsidP="00D575B8">
            <w:pPr>
              <w:rPr>
                <w:rFonts w:cs="Times New Roman"/>
              </w:rPr>
            </w:pPr>
            <w:r>
              <w:rPr>
                <w:rFonts w:cs="Times New Roman"/>
              </w:rPr>
              <w:t>N/A</w:t>
            </w:r>
          </w:p>
        </w:tc>
      </w:tr>
      <w:tr w:rsidR="00F67669" w:rsidRPr="00E142A0" w14:paraId="26F0CC30" w14:textId="77777777" w:rsidTr="00322953">
        <w:tc>
          <w:tcPr>
            <w:tcW w:w="0" w:type="auto"/>
            <w:tcBorders>
              <w:top w:val="single" w:sz="4" w:space="0" w:color="auto"/>
              <w:left w:val="single" w:sz="4" w:space="0" w:color="auto"/>
              <w:bottom w:val="single" w:sz="4" w:space="0" w:color="auto"/>
              <w:right w:val="single" w:sz="4" w:space="0" w:color="auto"/>
            </w:tcBorders>
          </w:tcPr>
          <w:p w14:paraId="29F85990" w14:textId="2A4FED8F" w:rsidR="00F67669" w:rsidRPr="00AC0AE1" w:rsidRDefault="00F67669" w:rsidP="00D575B8">
            <w:pPr>
              <w:jc w:val="center"/>
              <w:rPr>
                <w:rFonts w:cs="Times New Roman"/>
              </w:rPr>
            </w:pPr>
            <w:r w:rsidRPr="005E1547">
              <w:rPr>
                <w:rFonts w:cs="Times New Roman"/>
              </w:rPr>
              <w:t>TVNumDaysWeekly</w:t>
            </w:r>
          </w:p>
        </w:tc>
        <w:tc>
          <w:tcPr>
            <w:tcW w:w="0" w:type="auto"/>
            <w:tcBorders>
              <w:top w:val="single" w:sz="4" w:space="0" w:color="auto"/>
              <w:left w:val="single" w:sz="4" w:space="0" w:color="auto"/>
              <w:bottom w:val="single" w:sz="4" w:space="0" w:color="auto"/>
              <w:right w:val="single" w:sz="4" w:space="0" w:color="auto"/>
            </w:tcBorders>
          </w:tcPr>
          <w:p w14:paraId="3790BE35" w14:textId="57595386" w:rsidR="00F67669" w:rsidRDefault="00F67669" w:rsidP="00D575B8">
            <w:pPr>
              <w:rPr>
                <w:rFonts w:cs="Times New Roman"/>
              </w:rPr>
            </w:pPr>
            <w:r w:rsidRPr="00AC0AE1">
              <w:rPr>
                <w:rFonts w:cs="Times New Roman"/>
              </w:rPr>
              <w:t>If TV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46DDC960" w14:textId="77777777" w:rsidR="00F67669" w:rsidRDefault="00F67669" w:rsidP="00D575B8">
            <w:pPr>
              <w:rPr>
                <w:rFonts w:cs="Times New Roman"/>
              </w:rPr>
            </w:pPr>
          </w:p>
        </w:tc>
      </w:tr>
      <w:tr w:rsidR="00F67669" w:rsidRPr="00E142A0" w14:paraId="26BF2286" w14:textId="77777777" w:rsidTr="00322953">
        <w:tc>
          <w:tcPr>
            <w:tcW w:w="0" w:type="auto"/>
            <w:tcBorders>
              <w:top w:val="single" w:sz="4" w:space="0" w:color="auto"/>
              <w:left w:val="single" w:sz="4" w:space="0" w:color="auto"/>
              <w:bottom w:val="single" w:sz="4" w:space="0" w:color="auto"/>
              <w:right w:val="single" w:sz="4" w:space="0" w:color="auto"/>
            </w:tcBorders>
          </w:tcPr>
          <w:p w14:paraId="7ED60448" w14:textId="42E1FCAF" w:rsidR="00F67669" w:rsidRPr="00AC0AE1" w:rsidRDefault="00F67669" w:rsidP="00D575B8">
            <w:pPr>
              <w:jc w:val="center"/>
              <w:rPr>
                <w:rFonts w:cs="Times New Roman"/>
              </w:rPr>
            </w:pPr>
            <w:r w:rsidRPr="00AC0AE1">
              <w:rPr>
                <w:rFonts w:cs="Times New Roman"/>
              </w:rPr>
              <w:t>TVNumDaysMonthly</w:t>
            </w:r>
          </w:p>
        </w:tc>
        <w:tc>
          <w:tcPr>
            <w:tcW w:w="0" w:type="auto"/>
            <w:tcBorders>
              <w:top w:val="single" w:sz="4" w:space="0" w:color="auto"/>
              <w:left w:val="single" w:sz="4" w:space="0" w:color="auto"/>
              <w:bottom w:val="single" w:sz="4" w:space="0" w:color="auto"/>
              <w:right w:val="single" w:sz="4" w:space="0" w:color="auto"/>
            </w:tcBorders>
          </w:tcPr>
          <w:p w14:paraId="736F3CDB" w14:textId="72A79F30" w:rsidR="00F67669" w:rsidRDefault="00F67669" w:rsidP="00D575B8">
            <w:pPr>
              <w:rPr>
                <w:rFonts w:cs="Times New Roman"/>
              </w:rPr>
            </w:pPr>
            <w:r w:rsidRPr="00AC0AE1">
              <w:rPr>
                <w:rFonts w:cs="Times New Roman"/>
              </w:rPr>
              <w:t>If TV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0D7EA3C2" w14:textId="77777777" w:rsidR="00F67669" w:rsidRDefault="00F67669" w:rsidP="00D575B8">
            <w:pPr>
              <w:rPr>
                <w:rFonts w:cs="Times New Roman"/>
              </w:rPr>
            </w:pPr>
          </w:p>
        </w:tc>
      </w:tr>
      <w:tr w:rsidR="00F67669" w:rsidRPr="00E142A0" w14:paraId="444DD098" w14:textId="77777777" w:rsidTr="00322953">
        <w:tc>
          <w:tcPr>
            <w:tcW w:w="0" w:type="auto"/>
            <w:tcBorders>
              <w:top w:val="single" w:sz="4" w:space="0" w:color="auto"/>
              <w:left w:val="single" w:sz="4" w:space="0" w:color="auto"/>
              <w:bottom w:val="single" w:sz="4" w:space="0" w:color="auto"/>
              <w:right w:val="single" w:sz="4" w:space="0" w:color="auto"/>
            </w:tcBorders>
          </w:tcPr>
          <w:p w14:paraId="0D9C2D9F" w14:textId="7FD7DFED" w:rsidR="00F67669" w:rsidRPr="00AC0AE1" w:rsidRDefault="00F67669" w:rsidP="00D575B8">
            <w:pPr>
              <w:jc w:val="center"/>
              <w:rPr>
                <w:rFonts w:cs="Times New Roman"/>
              </w:rPr>
            </w:pPr>
            <w:r w:rsidRPr="00AC0AE1">
              <w:rPr>
                <w:rFonts w:cs="Times New Roman"/>
              </w:rPr>
              <w:t>TVYears</w:t>
            </w:r>
          </w:p>
        </w:tc>
        <w:tc>
          <w:tcPr>
            <w:tcW w:w="0" w:type="auto"/>
            <w:tcBorders>
              <w:top w:val="single" w:sz="4" w:space="0" w:color="auto"/>
              <w:left w:val="single" w:sz="4" w:space="0" w:color="auto"/>
              <w:bottom w:val="single" w:sz="4" w:space="0" w:color="auto"/>
              <w:right w:val="single" w:sz="4" w:space="0" w:color="auto"/>
            </w:tcBorders>
          </w:tcPr>
          <w:p w14:paraId="3B8EF66B" w14:textId="17B69697" w:rsidR="00F67669" w:rsidRDefault="00F67669" w:rsidP="00D575B8">
            <w:pPr>
              <w:rPr>
                <w:rFonts w:cs="Times New Roman"/>
              </w:rPr>
            </w:pPr>
            <w:r w:rsidRPr="00AC0AE1">
              <w:rPr>
                <w:rFonts w:cs="Times New Roman"/>
              </w:rPr>
              <w:t>If TV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76902F8C" w14:textId="77777777" w:rsidR="00F67669" w:rsidRDefault="00F67669" w:rsidP="00D575B8">
            <w:pPr>
              <w:rPr>
                <w:rFonts w:cs="Times New Roman"/>
              </w:rPr>
            </w:pPr>
          </w:p>
        </w:tc>
      </w:tr>
      <w:tr w:rsidR="00F67669" w:rsidRPr="00E142A0" w14:paraId="0A780A4B" w14:textId="77777777" w:rsidTr="00322953">
        <w:tc>
          <w:tcPr>
            <w:tcW w:w="0" w:type="auto"/>
            <w:tcBorders>
              <w:top w:val="single" w:sz="4" w:space="0" w:color="auto"/>
              <w:left w:val="single" w:sz="4" w:space="0" w:color="auto"/>
              <w:bottom w:val="single" w:sz="4" w:space="0" w:color="auto"/>
              <w:right w:val="single" w:sz="4" w:space="0" w:color="auto"/>
            </w:tcBorders>
          </w:tcPr>
          <w:p w14:paraId="11422BF2" w14:textId="43856AB3" w:rsidR="00F67669" w:rsidRDefault="00F67669" w:rsidP="00D575B8">
            <w:pPr>
              <w:jc w:val="center"/>
              <w:rPr>
                <w:rFonts w:cs="Times New Roman"/>
                <w:highlight w:val="yellow"/>
              </w:rPr>
            </w:pPr>
            <w:r w:rsidRPr="00AC0AE1">
              <w:rPr>
                <w:rFonts w:cs="Times New Roman"/>
              </w:rPr>
              <w:t>Theater</w:t>
            </w:r>
          </w:p>
        </w:tc>
        <w:tc>
          <w:tcPr>
            <w:tcW w:w="0" w:type="auto"/>
            <w:tcBorders>
              <w:top w:val="single" w:sz="4" w:space="0" w:color="auto"/>
              <w:left w:val="single" w:sz="4" w:space="0" w:color="auto"/>
              <w:bottom w:val="single" w:sz="4" w:space="0" w:color="auto"/>
              <w:right w:val="single" w:sz="4" w:space="0" w:color="auto"/>
            </w:tcBorders>
          </w:tcPr>
          <w:p w14:paraId="329CAB4C" w14:textId="3558759B" w:rsidR="00F67669" w:rsidRDefault="00F67669" w:rsidP="00D575B8">
            <w:pPr>
              <w:rPr>
                <w:rFonts w:cs="Times New Roman"/>
              </w:rPr>
            </w:pPr>
            <w:r w:rsidRPr="00D575B8">
              <w:rPr>
                <w:rFonts w:cs="Times New Roman"/>
              </w:rPr>
              <w:t>In the last month, have gone to the theater or a concert?</w:t>
            </w:r>
          </w:p>
        </w:tc>
        <w:tc>
          <w:tcPr>
            <w:tcW w:w="0" w:type="auto"/>
            <w:tcBorders>
              <w:top w:val="single" w:sz="4" w:space="0" w:color="auto"/>
              <w:left w:val="single" w:sz="4" w:space="0" w:color="auto"/>
              <w:bottom w:val="single" w:sz="4" w:space="0" w:color="auto"/>
              <w:right w:val="single" w:sz="4" w:space="0" w:color="auto"/>
            </w:tcBorders>
          </w:tcPr>
          <w:p w14:paraId="48959773" w14:textId="77777777" w:rsidR="00F67669" w:rsidRDefault="00F67669" w:rsidP="00D575B8">
            <w:pPr>
              <w:rPr>
                <w:rFonts w:cs="Times New Roman"/>
              </w:rPr>
            </w:pPr>
            <w:r>
              <w:rPr>
                <w:rFonts w:cs="Times New Roman"/>
              </w:rPr>
              <w:t>(text)</w:t>
            </w:r>
          </w:p>
          <w:p w14:paraId="2DDFEB73" w14:textId="77777777" w:rsidR="00F67669" w:rsidRDefault="00F67669" w:rsidP="00D575B8">
            <w:pPr>
              <w:rPr>
                <w:rFonts w:cs="Times New Roman"/>
              </w:rPr>
            </w:pPr>
            <w:r>
              <w:rPr>
                <w:rFonts w:cs="Times New Roman"/>
              </w:rPr>
              <w:t>Weekly</w:t>
            </w:r>
          </w:p>
          <w:p w14:paraId="025857FF" w14:textId="77777777" w:rsidR="00F67669" w:rsidRDefault="00F67669" w:rsidP="00D575B8">
            <w:pPr>
              <w:rPr>
                <w:rFonts w:cs="Times New Roman"/>
              </w:rPr>
            </w:pPr>
            <w:r>
              <w:rPr>
                <w:rFonts w:cs="Times New Roman"/>
              </w:rPr>
              <w:t>Monthly</w:t>
            </w:r>
          </w:p>
          <w:p w14:paraId="3F6447EB" w14:textId="1234947A" w:rsidR="00F67669" w:rsidRDefault="00F67669" w:rsidP="00D575B8">
            <w:pPr>
              <w:rPr>
                <w:rFonts w:cs="Times New Roman"/>
              </w:rPr>
            </w:pPr>
            <w:r>
              <w:rPr>
                <w:rFonts w:cs="Times New Roman"/>
              </w:rPr>
              <w:t>N/A</w:t>
            </w:r>
          </w:p>
        </w:tc>
      </w:tr>
      <w:tr w:rsidR="00F67669" w:rsidRPr="00E142A0" w14:paraId="400F965B" w14:textId="77777777" w:rsidTr="00322953">
        <w:tc>
          <w:tcPr>
            <w:tcW w:w="0" w:type="auto"/>
            <w:tcBorders>
              <w:top w:val="single" w:sz="4" w:space="0" w:color="auto"/>
              <w:left w:val="single" w:sz="4" w:space="0" w:color="auto"/>
              <w:bottom w:val="single" w:sz="4" w:space="0" w:color="auto"/>
              <w:right w:val="single" w:sz="4" w:space="0" w:color="auto"/>
            </w:tcBorders>
          </w:tcPr>
          <w:p w14:paraId="3540ECB7" w14:textId="1C71BFB8" w:rsidR="00F67669" w:rsidRPr="00AC0AE1" w:rsidRDefault="00F67669" w:rsidP="00D575B8">
            <w:pPr>
              <w:jc w:val="center"/>
              <w:rPr>
                <w:rFonts w:cs="Times New Roman"/>
              </w:rPr>
            </w:pPr>
            <w:r w:rsidRPr="00AC0AE1">
              <w:rPr>
                <w:rFonts w:cs="Times New Roman"/>
              </w:rPr>
              <w:t>TheaterNumDaysWeekly</w:t>
            </w:r>
          </w:p>
        </w:tc>
        <w:tc>
          <w:tcPr>
            <w:tcW w:w="0" w:type="auto"/>
            <w:tcBorders>
              <w:top w:val="single" w:sz="4" w:space="0" w:color="auto"/>
              <w:left w:val="single" w:sz="4" w:space="0" w:color="auto"/>
              <w:bottom w:val="single" w:sz="4" w:space="0" w:color="auto"/>
              <w:right w:val="single" w:sz="4" w:space="0" w:color="auto"/>
            </w:tcBorders>
          </w:tcPr>
          <w:p w14:paraId="16C5F19D" w14:textId="52D4A785" w:rsidR="00F67669" w:rsidRDefault="00F67669" w:rsidP="00D575B8">
            <w:pPr>
              <w:rPr>
                <w:rFonts w:cs="Times New Roman"/>
              </w:rPr>
            </w:pPr>
            <w:r>
              <w:rPr>
                <w:rFonts w:cs="Times New Roman"/>
              </w:rPr>
              <w:t>If Theater</w:t>
            </w:r>
            <w:r w:rsidRPr="00AC0AE1">
              <w:rPr>
                <w:rFonts w:cs="Times New Roman"/>
              </w:rPr>
              <w:t xml:space="preserve">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42D2D24D" w14:textId="77777777" w:rsidR="00F67669" w:rsidRDefault="00F67669" w:rsidP="00D575B8">
            <w:pPr>
              <w:rPr>
                <w:rFonts w:cs="Times New Roman"/>
              </w:rPr>
            </w:pPr>
          </w:p>
        </w:tc>
      </w:tr>
      <w:tr w:rsidR="00F67669" w:rsidRPr="00E142A0" w14:paraId="01038C1B" w14:textId="77777777" w:rsidTr="00322953">
        <w:tc>
          <w:tcPr>
            <w:tcW w:w="0" w:type="auto"/>
            <w:tcBorders>
              <w:top w:val="single" w:sz="4" w:space="0" w:color="auto"/>
              <w:left w:val="single" w:sz="4" w:space="0" w:color="auto"/>
              <w:bottom w:val="single" w:sz="4" w:space="0" w:color="auto"/>
              <w:right w:val="single" w:sz="4" w:space="0" w:color="auto"/>
            </w:tcBorders>
          </w:tcPr>
          <w:p w14:paraId="31080AC9" w14:textId="028596FD" w:rsidR="00F67669" w:rsidRPr="00AC0AE1" w:rsidRDefault="00F67669" w:rsidP="00D575B8">
            <w:pPr>
              <w:jc w:val="center"/>
              <w:rPr>
                <w:rFonts w:cs="Times New Roman"/>
              </w:rPr>
            </w:pPr>
            <w:r w:rsidRPr="00AC0AE1">
              <w:rPr>
                <w:rFonts w:cs="Times New Roman"/>
              </w:rPr>
              <w:t>TheaterNumDaysMonthly</w:t>
            </w:r>
          </w:p>
        </w:tc>
        <w:tc>
          <w:tcPr>
            <w:tcW w:w="0" w:type="auto"/>
            <w:tcBorders>
              <w:top w:val="single" w:sz="4" w:space="0" w:color="auto"/>
              <w:left w:val="single" w:sz="4" w:space="0" w:color="auto"/>
              <w:bottom w:val="single" w:sz="4" w:space="0" w:color="auto"/>
              <w:right w:val="single" w:sz="4" w:space="0" w:color="auto"/>
            </w:tcBorders>
          </w:tcPr>
          <w:p w14:paraId="1C927FD0" w14:textId="59FE1B29" w:rsidR="00F67669" w:rsidRDefault="00F67669" w:rsidP="00D575B8">
            <w:pPr>
              <w:rPr>
                <w:rFonts w:cs="Times New Roman"/>
              </w:rPr>
            </w:pPr>
            <w:r w:rsidRPr="00AC0AE1">
              <w:rPr>
                <w:rFonts w:cs="Times New Roman"/>
              </w:rPr>
              <w:t>If Theater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3B3E0A48" w14:textId="77777777" w:rsidR="00F67669" w:rsidRDefault="00F67669" w:rsidP="00D575B8">
            <w:pPr>
              <w:rPr>
                <w:rFonts w:cs="Times New Roman"/>
              </w:rPr>
            </w:pPr>
          </w:p>
        </w:tc>
      </w:tr>
      <w:tr w:rsidR="00F67669" w:rsidRPr="00E142A0" w14:paraId="3E632756" w14:textId="77777777" w:rsidTr="00322953">
        <w:tc>
          <w:tcPr>
            <w:tcW w:w="0" w:type="auto"/>
            <w:tcBorders>
              <w:top w:val="single" w:sz="4" w:space="0" w:color="auto"/>
              <w:left w:val="single" w:sz="4" w:space="0" w:color="auto"/>
              <w:bottom w:val="single" w:sz="4" w:space="0" w:color="auto"/>
              <w:right w:val="single" w:sz="4" w:space="0" w:color="auto"/>
            </w:tcBorders>
          </w:tcPr>
          <w:p w14:paraId="00228975" w14:textId="758BDB45" w:rsidR="00F67669" w:rsidRPr="00AC0AE1" w:rsidRDefault="00F67669" w:rsidP="00D575B8">
            <w:pPr>
              <w:jc w:val="center"/>
              <w:rPr>
                <w:rFonts w:cs="Times New Roman"/>
              </w:rPr>
            </w:pPr>
            <w:r w:rsidRPr="00AC0AE1">
              <w:rPr>
                <w:rFonts w:cs="Times New Roman"/>
              </w:rPr>
              <w:t>TheaterYears</w:t>
            </w:r>
          </w:p>
        </w:tc>
        <w:tc>
          <w:tcPr>
            <w:tcW w:w="0" w:type="auto"/>
            <w:tcBorders>
              <w:top w:val="single" w:sz="4" w:space="0" w:color="auto"/>
              <w:left w:val="single" w:sz="4" w:space="0" w:color="auto"/>
              <w:bottom w:val="single" w:sz="4" w:space="0" w:color="auto"/>
              <w:right w:val="single" w:sz="4" w:space="0" w:color="auto"/>
            </w:tcBorders>
          </w:tcPr>
          <w:p w14:paraId="47FFEFF9" w14:textId="1167CB39" w:rsidR="00F67669" w:rsidRDefault="00F67669" w:rsidP="00D575B8">
            <w:pPr>
              <w:rPr>
                <w:rFonts w:cs="Times New Roman"/>
              </w:rPr>
            </w:pPr>
            <w:r w:rsidRPr="00AC0AE1">
              <w:rPr>
                <w:rFonts w:cs="Times New Roman"/>
              </w:rPr>
              <w:t>If Theater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40A5F7B6" w14:textId="77777777" w:rsidR="00F67669" w:rsidRDefault="00F67669" w:rsidP="00D575B8">
            <w:pPr>
              <w:rPr>
                <w:rFonts w:cs="Times New Roman"/>
              </w:rPr>
            </w:pPr>
          </w:p>
        </w:tc>
      </w:tr>
      <w:tr w:rsidR="00F67669" w:rsidRPr="00E142A0" w14:paraId="54A77496" w14:textId="77777777" w:rsidTr="00322953">
        <w:tc>
          <w:tcPr>
            <w:tcW w:w="0" w:type="auto"/>
            <w:tcBorders>
              <w:top w:val="single" w:sz="4" w:space="0" w:color="auto"/>
              <w:left w:val="single" w:sz="4" w:space="0" w:color="auto"/>
              <w:bottom w:val="single" w:sz="4" w:space="0" w:color="auto"/>
              <w:right w:val="single" w:sz="4" w:space="0" w:color="auto"/>
            </w:tcBorders>
          </w:tcPr>
          <w:p w14:paraId="7CE8E24F" w14:textId="41D6D4BE" w:rsidR="00F67669" w:rsidRPr="00AC0AE1" w:rsidRDefault="00F67669" w:rsidP="00D575B8">
            <w:pPr>
              <w:jc w:val="center"/>
              <w:rPr>
                <w:rFonts w:cs="Times New Roman"/>
              </w:rPr>
            </w:pPr>
            <w:r w:rsidRPr="00AC0AE1">
              <w:rPr>
                <w:rFonts w:cs="Times New Roman"/>
              </w:rPr>
              <w:t>TheaterExpertise</w:t>
            </w:r>
          </w:p>
        </w:tc>
        <w:tc>
          <w:tcPr>
            <w:tcW w:w="0" w:type="auto"/>
            <w:tcBorders>
              <w:top w:val="single" w:sz="4" w:space="0" w:color="auto"/>
              <w:left w:val="single" w:sz="4" w:space="0" w:color="auto"/>
              <w:bottom w:val="single" w:sz="4" w:space="0" w:color="auto"/>
              <w:right w:val="single" w:sz="4" w:space="0" w:color="auto"/>
            </w:tcBorders>
          </w:tcPr>
          <w:p w14:paraId="0D3EF4BA" w14:textId="69AC4D6B" w:rsidR="00F67669" w:rsidRDefault="00F67669" w:rsidP="00D575B8">
            <w:pPr>
              <w:rPr>
                <w:rFonts w:cs="Times New Roman"/>
              </w:rPr>
            </w:pPr>
            <w:r w:rsidRPr="00AC0AE1">
              <w:rPr>
                <w:rFonts w:cs="Times New Roman"/>
              </w:rPr>
              <w:t>If Theater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1222FE41" w14:textId="77777777" w:rsidR="00F67669" w:rsidRDefault="00F67669" w:rsidP="00D575B8">
            <w:pPr>
              <w:rPr>
                <w:rFonts w:cs="Times New Roman"/>
              </w:rPr>
            </w:pPr>
            <w:r>
              <w:rPr>
                <w:rFonts w:cs="Times New Roman"/>
              </w:rPr>
              <w:t>(text)</w:t>
            </w:r>
          </w:p>
          <w:p w14:paraId="6380CB2B" w14:textId="77777777" w:rsidR="00F67669" w:rsidRDefault="00F67669" w:rsidP="00D575B8">
            <w:pPr>
              <w:rPr>
                <w:rFonts w:cs="Times New Roman"/>
              </w:rPr>
            </w:pPr>
            <w:r>
              <w:rPr>
                <w:rFonts w:cs="Times New Roman"/>
              </w:rPr>
              <w:t>Beginner</w:t>
            </w:r>
          </w:p>
          <w:p w14:paraId="5EFF1C5E" w14:textId="77777777" w:rsidR="00F67669" w:rsidRDefault="00F67669" w:rsidP="00D575B8">
            <w:pPr>
              <w:rPr>
                <w:rFonts w:cs="Times New Roman"/>
              </w:rPr>
            </w:pPr>
            <w:r>
              <w:rPr>
                <w:rFonts w:cs="Times New Roman"/>
              </w:rPr>
              <w:t>Intermediate</w:t>
            </w:r>
          </w:p>
          <w:p w14:paraId="433F3925" w14:textId="7BF023A0" w:rsidR="00F67669" w:rsidRDefault="00F67669" w:rsidP="00D575B8">
            <w:pPr>
              <w:rPr>
                <w:rFonts w:cs="Times New Roman"/>
              </w:rPr>
            </w:pPr>
            <w:r>
              <w:rPr>
                <w:rFonts w:cs="Times New Roman"/>
              </w:rPr>
              <w:t>Expert</w:t>
            </w:r>
          </w:p>
        </w:tc>
      </w:tr>
      <w:tr w:rsidR="00F67669" w:rsidRPr="00E142A0" w14:paraId="536AB8DC" w14:textId="77777777" w:rsidTr="00322953">
        <w:tc>
          <w:tcPr>
            <w:tcW w:w="0" w:type="auto"/>
            <w:tcBorders>
              <w:top w:val="single" w:sz="4" w:space="0" w:color="auto"/>
              <w:left w:val="single" w:sz="4" w:space="0" w:color="auto"/>
              <w:bottom w:val="single" w:sz="4" w:space="0" w:color="auto"/>
              <w:right w:val="single" w:sz="4" w:space="0" w:color="auto"/>
            </w:tcBorders>
          </w:tcPr>
          <w:p w14:paraId="6733D50A" w14:textId="1D5C619C" w:rsidR="00F67669" w:rsidRDefault="00F67669" w:rsidP="00D575B8">
            <w:pPr>
              <w:jc w:val="center"/>
              <w:rPr>
                <w:rFonts w:cs="Times New Roman"/>
                <w:highlight w:val="yellow"/>
              </w:rPr>
            </w:pPr>
            <w:r w:rsidRPr="00AC0AE1">
              <w:rPr>
                <w:rFonts w:cs="Times New Roman"/>
              </w:rPr>
              <w:t>LearnProg</w:t>
            </w:r>
          </w:p>
        </w:tc>
        <w:tc>
          <w:tcPr>
            <w:tcW w:w="0" w:type="auto"/>
            <w:tcBorders>
              <w:top w:val="single" w:sz="4" w:space="0" w:color="auto"/>
              <w:left w:val="single" w:sz="4" w:space="0" w:color="auto"/>
              <w:bottom w:val="single" w:sz="4" w:space="0" w:color="auto"/>
              <w:right w:val="single" w:sz="4" w:space="0" w:color="auto"/>
            </w:tcBorders>
          </w:tcPr>
          <w:p w14:paraId="4A80C244" w14:textId="59EC617D" w:rsidR="00F67669" w:rsidRDefault="00F67669" w:rsidP="00D575B8">
            <w:pPr>
              <w:rPr>
                <w:rFonts w:cs="Times New Roman"/>
              </w:rPr>
            </w:pPr>
            <w:r w:rsidRPr="00D575B8">
              <w:rPr>
                <w:rFonts w:cs="Times New Roman"/>
              </w:rPr>
              <w:t>In the last month, have you participated in an adult learning program?</w:t>
            </w:r>
          </w:p>
        </w:tc>
        <w:tc>
          <w:tcPr>
            <w:tcW w:w="0" w:type="auto"/>
            <w:tcBorders>
              <w:top w:val="single" w:sz="4" w:space="0" w:color="auto"/>
              <w:left w:val="single" w:sz="4" w:space="0" w:color="auto"/>
              <w:bottom w:val="single" w:sz="4" w:space="0" w:color="auto"/>
              <w:right w:val="single" w:sz="4" w:space="0" w:color="auto"/>
            </w:tcBorders>
          </w:tcPr>
          <w:p w14:paraId="6894B850" w14:textId="77777777" w:rsidR="00F67669" w:rsidRDefault="00F67669" w:rsidP="00D575B8">
            <w:pPr>
              <w:rPr>
                <w:rFonts w:cs="Times New Roman"/>
              </w:rPr>
            </w:pPr>
            <w:r>
              <w:rPr>
                <w:rFonts w:cs="Times New Roman"/>
              </w:rPr>
              <w:t>(text)</w:t>
            </w:r>
          </w:p>
          <w:p w14:paraId="2C6FD6EA" w14:textId="77777777" w:rsidR="00F67669" w:rsidRDefault="00F67669" w:rsidP="00D575B8">
            <w:pPr>
              <w:rPr>
                <w:rFonts w:cs="Times New Roman"/>
              </w:rPr>
            </w:pPr>
            <w:r>
              <w:rPr>
                <w:rFonts w:cs="Times New Roman"/>
              </w:rPr>
              <w:t>Weekly</w:t>
            </w:r>
          </w:p>
          <w:p w14:paraId="5994A087" w14:textId="77777777" w:rsidR="00F67669" w:rsidRDefault="00F67669" w:rsidP="00D575B8">
            <w:pPr>
              <w:rPr>
                <w:rFonts w:cs="Times New Roman"/>
              </w:rPr>
            </w:pPr>
            <w:r>
              <w:rPr>
                <w:rFonts w:cs="Times New Roman"/>
              </w:rPr>
              <w:t>Monthly</w:t>
            </w:r>
          </w:p>
          <w:p w14:paraId="48A9782E" w14:textId="35DF4CDC" w:rsidR="00F67669" w:rsidRDefault="00F67669" w:rsidP="00D575B8">
            <w:pPr>
              <w:rPr>
                <w:rFonts w:cs="Times New Roman"/>
              </w:rPr>
            </w:pPr>
            <w:r>
              <w:rPr>
                <w:rFonts w:cs="Times New Roman"/>
              </w:rPr>
              <w:lastRenderedPageBreak/>
              <w:t>N/A</w:t>
            </w:r>
          </w:p>
        </w:tc>
      </w:tr>
      <w:tr w:rsidR="00F67669" w:rsidRPr="00E142A0" w14:paraId="7DCA4E14" w14:textId="77777777" w:rsidTr="00322953">
        <w:tc>
          <w:tcPr>
            <w:tcW w:w="0" w:type="auto"/>
            <w:tcBorders>
              <w:top w:val="single" w:sz="4" w:space="0" w:color="auto"/>
              <w:left w:val="single" w:sz="4" w:space="0" w:color="auto"/>
              <w:bottom w:val="single" w:sz="4" w:space="0" w:color="auto"/>
              <w:right w:val="single" w:sz="4" w:space="0" w:color="auto"/>
            </w:tcBorders>
          </w:tcPr>
          <w:p w14:paraId="623CBB32" w14:textId="45A6CAE6" w:rsidR="00F67669" w:rsidRDefault="00F67669" w:rsidP="00D575B8">
            <w:pPr>
              <w:jc w:val="center"/>
              <w:rPr>
                <w:rFonts w:cs="Times New Roman"/>
                <w:highlight w:val="yellow"/>
              </w:rPr>
            </w:pPr>
            <w:r w:rsidRPr="00AC0AE1">
              <w:rPr>
                <w:rFonts w:cs="Times New Roman"/>
              </w:rPr>
              <w:lastRenderedPageBreak/>
              <w:t>LearnProgType</w:t>
            </w:r>
          </w:p>
        </w:tc>
        <w:tc>
          <w:tcPr>
            <w:tcW w:w="0" w:type="auto"/>
            <w:tcBorders>
              <w:top w:val="single" w:sz="4" w:space="0" w:color="auto"/>
              <w:left w:val="single" w:sz="4" w:space="0" w:color="auto"/>
              <w:bottom w:val="single" w:sz="4" w:space="0" w:color="auto"/>
              <w:right w:val="single" w:sz="4" w:space="0" w:color="auto"/>
            </w:tcBorders>
          </w:tcPr>
          <w:p w14:paraId="4EE6608E" w14:textId="5FA9F831" w:rsidR="00F67669" w:rsidRDefault="00F67669" w:rsidP="00D575B8">
            <w:pPr>
              <w:rPr>
                <w:rFonts w:cs="Times New Roman"/>
              </w:rPr>
            </w:pPr>
            <w:r w:rsidRPr="00AC0AE1">
              <w:rPr>
                <w:rFonts w:cs="Times New Roman"/>
              </w:rPr>
              <w:t>If LearnProg = Weekly or Monthly, ask what type of adult learning program?</w:t>
            </w:r>
          </w:p>
        </w:tc>
        <w:tc>
          <w:tcPr>
            <w:tcW w:w="0" w:type="auto"/>
            <w:tcBorders>
              <w:top w:val="single" w:sz="4" w:space="0" w:color="auto"/>
              <w:left w:val="single" w:sz="4" w:space="0" w:color="auto"/>
              <w:bottom w:val="single" w:sz="4" w:space="0" w:color="auto"/>
              <w:right w:val="single" w:sz="4" w:space="0" w:color="auto"/>
            </w:tcBorders>
          </w:tcPr>
          <w:p w14:paraId="7712F6EF" w14:textId="77777777" w:rsidR="00F67669" w:rsidRDefault="00F67669" w:rsidP="00D575B8">
            <w:pPr>
              <w:rPr>
                <w:rFonts w:cs="Times New Roman"/>
              </w:rPr>
            </w:pPr>
          </w:p>
        </w:tc>
      </w:tr>
      <w:tr w:rsidR="00F67669" w:rsidRPr="00E142A0" w14:paraId="0DF231FE" w14:textId="77777777" w:rsidTr="00322953">
        <w:tc>
          <w:tcPr>
            <w:tcW w:w="0" w:type="auto"/>
            <w:tcBorders>
              <w:top w:val="single" w:sz="4" w:space="0" w:color="auto"/>
              <w:left w:val="single" w:sz="4" w:space="0" w:color="auto"/>
              <w:bottom w:val="single" w:sz="4" w:space="0" w:color="auto"/>
              <w:right w:val="single" w:sz="4" w:space="0" w:color="auto"/>
            </w:tcBorders>
          </w:tcPr>
          <w:p w14:paraId="66108D6B" w14:textId="03FC2529" w:rsidR="00F67669" w:rsidRPr="00AC0AE1" w:rsidRDefault="00F67669" w:rsidP="00D575B8">
            <w:pPr>
              <w:jc w:val="center"/>
              <w:rPr>
                <w:rFonts w:cs="Times New Roman"/>
              </w:rPr>
            </w:pPr>
            <w:r w:rsidRPr="00AC0AE1">
              <w:rPr>
                <w:rFonts w:cs="Times New Roman"/>
              </w:rPr>
              <w:t>LearnProgNumDaysWeekly</w:t>
            </w:r>
          </w:p>
        </w:tc>
        <w:tc>
          <w:tcPr>
            <w:tcW w:w="0" w:type="auto"/>
            <w:tcBorders>
              <w:top w:val="single" w:sz="4" w:space="0" w:color="auto"/>
              <w:left w:val="single" w:sz="4" w:space="0" w:color="auto"/>
              <w:bottom w:val="single" w:sz="4" w:space="0" w:color="auto"/>
              <w:right w:val="single" w:sz="4" w:space="0" w:color="auto"/>
            </w:tcBorders>
          </w:tcPr>
          <w:p w14:paraId="240E39E9" w14:textId="7B2A4565" w:rsidR="00F67669" w:rsidRDefault="00F67669" w:rsidP="00D575B8">
            <w:pPr>
              <w:rPr>
                <w:rFonts w:cs="Times New Roman"/>
              </w:rPr>
            </w:pPr>
            <w:r w:rsidRPr="00AC0AE1">
              <w:rPr>
                <w:rFonts w:cs="Times New Roman"/>
              </w:rPr>
              <w:t>If LearnProg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50D052AC" w14:textId="77777777" w:rsidR="00F67669" w:rsidRDefault="00F67669" w:rsidP="00D575B8">
            <w:pPr>
              <w:rPr>
                <w:rFonts w:cs="Times New Roman"/>
              </w:rPr>
            </w:pPr>
          </w:p>
        </w:tc>
      </w:tr>
      <w:tr w:rsidR="00F67669" w:rsidRPr="00E142A0" w14:paraId="4E9F87F6" w14:textId="77777777" w:rsidTr="00322953">
        <w:tc>
          <w:tcPr>
            <w:tcW w:w="0" w:type="auto"/>
            <w:tcBorders>
              <w:top w:val="single" w:sz="4" w:space="0" w:color="auto"/>
              <w:left w:val="single" w:sz="4" w:space="0" w:color="auto"/>
              <w:bottom w:val="single" w:sz="4" w:space="0" w:color="auto"/>
              <w:right w:val="single" w:sz="4" w:space="0" w:color="auto"/>
            </w:tcBorders>
          </w:tcPr>
          <w:p w14:paraId="1F7497CB" w14:textId="3ABDC9C0" w:rsidR="00F67669" w:rsidRPr="00AC0AE1" w:rsidRDefault="00F67669" w:rsidP="00D575B8">
            <w:pPr>
              <w:jc w:val="center"/>
              <w:rPr>
                <w:rFonts w:cs="Times New Roman"/>
              </w:rPr>
            </w:pPr>
            <w:r w:rsidRPr="00AC0AE1">
              <w:rPr>
                <w:rFonts w:cs="Times New Roman"/>
              </w:rPr>
              <w:t>LearnProgNumDaysMonthly</w:t>
            </w:r>
          </w:p>
        </w:tc>
        <w:tc>
          <w:tcPr>
            <w:tcW w:w="0" w:type="auto"/>
            <w:tcBorders>
              <w:top w:val="single" w:sz="4" w:space="0" w:color="auto"/>
              <w:left w:val="single" w:sz="4" w:space="0" w:color="auto"/>
              <w:bottom w:val="single" w:sz="4" w:space="0" w:color="auto"/>
              <w:right w:val="single" w:sz="4" w:space="0" w:color="auto"/>
            </w:tcBorders>
          </w:tcPr>
          <w:p w14:paraId="56F01B44" w14:textId="1DF1A0D8" w:rsidR="00F67669" w:rsidRDefault="00F67669" w:rsidP="00D575B8">
            <w:pPr>
              <w:rPr>
                <w:rFonts w:cs="Times New Roman"/>
              </w:rPr>
            </w:pPr>
            <w:r w:rsidRPr="00AC0AE1">
              <w:rPr>
                <w:rFonts w:cs="Times New Roman"/>
              </w:rPr>
              <w:t>If LearnProg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452D558" w14:textId="77777777" w:rsidR="00F67669" w:rsidRDefault="00F67669" w:rsidP="00D575B8">
            <w:pPr>
              <w:rPr>
                <w:rFonts w:cs="Times New Roman"/>
              </w:rPr>
            </w:pPr>
          </w:p>
        </w:tc>
      </w:tr>
      <w:tr w:rsidR="00F67669" w:rsidRPr="00E142A0" w14:paraId="27E15B00" w14:textId="77777777" w:rsidTr="00322953">
        <w:tc>
          <w:tcPr>
            <w:tcW w:w="0" w:type="auto"/>
            <w:tcBorders>
              <w:top w:val="single" w:sz="4" w:space="0" w:color="auto"/>
              <w:left w:val="single" w:sz="4" w:space="0" w:color="auto"/>
              <w:bottom w:val="single" w:sz="4" w:space="0" w:color="auto"/>
              <w:right w:val="single" w:sz="4" w:space="0" w:color="auto"/>
            </w:tcBorders>
          </w:tcPr>
          <w:p w14:paraId="592FB983" w14:textId="4FD677DB" w:rsidR="00F67669" w:rsidRPr="00AC0AE1" w:rsidRDefault="00F67669" w:rsidP="00D575B8">
            <w:pPr>
              <w:jc w:val="center"/>
              <w:rPr>
                <w:rFonts w:cs="Times New Roman"/>
              </w:rPr>
            </w:pPr>
            <w:r w:rsidRPr="00AC0AE1">
              <w:rPr>
                <w:rFonts w:cs="Times New Roman"/>
              </w:rPr>
              <w:t>LearnProgYears</w:t>
            </w:r>
          </w:p>
        </w:tc>
        <w:tc>
          <w:tcPr>
            <w:tcW w:w="0" w:type="auto"/>
            <w:tcBorders>
              <w:top w:val="single" w:sz="4" w:space="0" w:color="auto"/>
              <w:left w:val="single" w:sz="4" w:space="0" w:color="auto"/>
              <w:bottom w:val="single" w:sz="4" w:space="0" w:color="auto"/>
              <w:right w:val="single" w:sz="4" w:space="0" w:color="auto"/>
            </w:tcBorders>
          </w:tcPr>
          <w:p w14:paraId="16ECCBEE" w14:textId="71C0E6B2" w:rsidR="00F67669" w:rsidRDefault="00F67669" w:rsidP="00D575B8">
            <w:pPr>
              <w:rPr>
                <w:rFonts w:cs="Times New Roman"/>
              </w:rPr>
            </w:pPr>
            <w:r w:rsidRPr="00AC0AE1">
              <w:rPr>
                <w:rFonts w:cs="Times New Roman"/>
              </w:rPr>
              <w:t>If LearnProg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15582E2C" w14:textId="77777777" w:rsidR="00F67669" w:rsidRDefault="00F67669" w:rsidP="00D575B8">
            <w:pPr>
              <w:rPr>
                <w:rFonts w:cs="Times New Roman"/>
              </w:rPr>
            </w:pPr>
          </w:p>
        </w:tc>
      </w:tr>
      <w:tr w:rsidR="00F67669" w:rsidRPr="00E142A0" w14:paraId="4897AE45" w14:textId="77777777" w:rsidTr="00322953">
        <w:tc>
          <w:tcPr>
            <w:tcW w:w="0" w:type="auto"/>
            <w:tcBorders>
              <w:top w:val="single" w:sz="4" w:space="0" w:color="auto"/>
              <w:left w:val="single" w:sz="4" w:space="0" w:color="auto"/>
              <w:bottom w:val="single" w:sz="4" w:space="0" w:color="auto"/>
              <w:right w:val="single" w:sz="4" w:space="0" w:color="auto"/>
            </w:tcBorders>
          </w:tcPr>
          <w:p w14:paraId="0B6CDD74" w14:textId="3038B36F" w:rsidR="00F67669" w:rsidRPr="00AC0AE1" w:rsidRDefault="00F67669" w:rsidP="00D575B8">
            <w:pPr>
              <w:jc w:val="center"/>
              <w:rPr>
                <w:rFonts w:cs="Times New Roman"/>
              </w:rPr>
            </w:pPr>
            <w:r w:rsidRPr="00AC0AE1">
              <w:rPr>
                <w:rFonts w:cs="Times New Roman"/>
              </w:rPr>
              <w:t>LearnProgExpertise</w:t>
            </w:r>
          </w:p>
        </w:tc>
        <w:tc>
          <w:tcPr>
            <w:tcW w:w="0" w:type="auto"/>
            <w:tcBorders>
              <w:top w:val="single" w:sz="4" w:space="0" w:color="auto"/>
              <w:left w:val="single" w:sz="4" w:space="0" w:color="auto"/>
              <w:bottom w:val="single" w:sz="4" w:space="0" w:color="auto"/>
              <w:right w:val="single" w:sz="4" w:space="0" w:color="auto"/>
            </w:tcBorders>
          </w:tcPr>
          <w:p w14:paraId="6A78656F" w14:textId="0A488112" w:rsidR="00F67669" w:rsidRDefault="00F67669" w:rsidP="00D575B8">
            <w:pPr>
              <w:rPr>
                <w:rFonts w:cs="Times New Roman"/>
              </w:rPr>
            </w:pPr>
            <w:r w:rsidRPr="00AC0AE1">
              <w:rPr>
                <w:rFonts w:cs="Times New Roman"/>
              </w:rPr>
              <w:t>If LearnProg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1A8C378E" w14:textId="77777777" w:rsidR="00F67669" w:rsidRDefault="00F67669" w:rsidP="00D575B8">
            <w:pPr>
              <w:rPr>
                <w:rFonts w:cs="Times New Roman"/>
              </w:rPr>
            </w:pPr>
            <w:r>
              <w:rPr>
                <w:rFonts w:cs="Times New Roman"/>
              </w:rPr>
              <w:t>(text)</w:t>
            </w:r>
          </w:p>
          <w:p w14:paraId="103BF5EA" w14:textId="77777777" w:rsidR="00F67669" w:rsidRDefault="00F67669" w:rsidP="00D575B8">
            <w:pPr>
              <w:rPr>
                <w:rFonts w:cs="Times New Roman"/>
              </w:rPr>
            </w:pPr>
            <w:r>
              <w:rPr>
                <w:rFonts w:cs="Times New Roman"/>
              </w:rPr>
              <w:t>Beginner</w:t>
            </w:r>
          </w:p>
          <w:p w14:paraId="6755D5BE" w14:textId="77777777" w:rsidR="00F67669" w:rsidRDefault="00F67669" w:rsidP="00D575B8">
            <w:pPr>
              <w:rPr>
                <w:rFonts w:cs="Times New Roman"/>
              </w:rPr>
            </w:pPr>
            <w:r>
              <w:rPr>
                <w:rFonts w:cs="Times New Roman"/>
              </w:rPr>
              <w:t>Intermediate</w:t>
            </w:r>
          </w:p>
          <w:p w14:paraId="27D8394E" w14:textId="62F5BBA7" w:rsidR="00F67669" w:rsidRDefault="00F67669" w:rsidP="00D575B8">
            <w:pPr>
              <w:rPr>
                <w:rFonts w:cs="Times New Roman"/>
              </w:rPr>
            </w:pPr>
            <w:r>
              <w:rPr>
                <w:rFonts w:cs="Times New Roman"/>
              </w:rPr>
              <w:t>Expert</w:t>
            </w:r>
          </w:p>
        </w:tc>
      </w:tr>
      <w:tr w:rsidR="00F67669" w:rsidRPr="00E142A0" w14:paraId="3C72A89A" w14:textId="77777777" w:rsidTr="00322953">
        <w:tc>
          <w:tcPr>
            <w:tcW w:w="0" w:type="auto"/>
            <w:tcBorders>
              <w:top w:val="single" w:sz="4" w:space="0" w:color="auto"/>
              <w:left w:val="single" w:sz="4" w:space="0" w:color="auto"/>
              <w:bottom w:val="single" w:sz="4" w:space="0" w:color="auto"/>
              <w:right w:val="single" w:sz="4" w:space="0" w:color="auto"/>
            </w:tcBorders>
          </w:tcPr>
          <w:p w14:paraId="53A92FCB" w14:textId="2C31F9C2" w:rsidR="00F67669" w:rsidRDefault="00F67669" w:rsidP="00D575B8">
            <w:pPr>
              <w:jc w:val="center"/>
              <w:rPr>
                <w:rFonts w:cs="Times New Roman"/>
                <w:highlight w:val="yellow"/>
              </w:rPr>
            </w:pPr>
            <w:r w:rsidRPr="00AC0AE1">
              <w:rPr>
                <w:rFonts w:cs="Times New Roman"/>
              </w:rPr>
              <w:t>SuppGrps</w:t>
            </w:r>
          </w:p>
        </w:tc>
        <w:tc>
          <w:tcPr>
            <w:tcW w:w="0" w:type="auto"/>
            <w:tcBorders>
              <w:top w:val="single" w:sz="4" w:space="0" w:color="auto"/>
              <w:left w:val="single" w:sz="4" w:space="0" w:color="auto"/>
              <w:bottom w:val="single" w:sz="4" w:space="0" w:color="auto"/>
              <w:right w:val="single" w:sz="4" w:space="0" w:color="auto"/>
            </w:tcBorders>
          </w:tcPr>
          <w:p w14:paraId="1C9B68EA" w14:textId="27D2B0EB" w:rsidR="00F67669" w:rsidRDefault="00F67669" w:rsidP="00D575B8">
            <w:pPr>
              <w:rPr>
                <w:rFonts w:cs="Times New Roman"/>
              </w:rPr>
            </w:pPr>
            <w:r w:rsidRPr="00D575B8">
              <w:rPr>
                <w:rFonts w:cs="Times New Roman"/>
              </w:rPr>
              <w:t>In the last month, have you participated in a support group?</w:t>
            </w:r>
          </w:p>
        </w:tc>
        <w:tc>
          <w:tcPr>
            <w:tcW w:w="0" w:type="auto"/>
            <w:tcBorders>
              <w:top w:val="single" w:sz="4" w:space="0" w:color="auto"/>
              <w:left w:val="single" w:sz="4" w:space="0" w:color="auto"/>
              <w:bottom w:val="single" w:sz="4" w:space="0" w:color="auto"/>
              <w:right w:val="single" w:sz="4" w:space="0" w:color="auto"/>
            </w:tcBorders>
          </w:tcPr>
          <w:p w14:paraId="2AEC8F94" w14:textId="77777777" w:rsidR="00F67669" w:rsidRDefault="00F67669" w:rsidP="00D575B8">
            <w:pPr>
              <w:rPr>
                <w:rFonts w:cs="Times New Roman"/>
              </w:rPr>
            </w:pPr>
            <w:r>
              <w:rPr>
                <w:rFonts w:cs="Times New Roman"/>
              </w:rPr>
              <w:t>(text)</w:t>
            </w:r>
          </w:p>
          <w:p w14:paraId="504CDD89" w14:textId="77777777" w:rsidR="00F67669" w:rsidRDefault="00F67669" w:rsidP="00D575B8">
            <w:pPr>
              <w:rPr>
                <w:rFonts w:cs="Times New Roman"/>
              </w:rPr>
            </w:pPr>
            <w:r>
              <w:rPr>
                <w:rFonts w:cs="Times New Roman"/>
              </w:rPr>
              <w:t>Weekly</w:t>
            </w:r>
          </w:p>
          <w:p w14:paraId="2FDB9E8C" w14:textId="77777777" w:rsidR="00F67669" w:rsidRDefault="00F67669" w:rsidP="00D575B8">
            <w:pPr>
              <w:rPr>
                <w:rFonts w:cs="Times New Roman"/>
              </w:rPr>
            </w:pPr>
            <w:r>
              <w:rPr>
                <w:rFonts w:cs="Times New Roman"/>
              </w:rPr>
              <w:t>Monthly</w:t>
            </w:r>
          </w:p>
          <w:p w14:paraId="11148BF6" w14:textId="175E292B" w:rsidR="00F67669" w:rsidRDefault="00F67669" w:rsidP="00D575B8">
            <w:pPr>
              <w:rPr>
                <w:rFonts w:cs="Times New Roman"/>
              </w:rPr>
            </w:pPr>
            <w:r>
              <w:rPr>
                <w:rFonts w:cs="Times New Roman"/>
              </w:rPr>
              <w:t>N/A</w:t>
            </w:r>
          </w:p>
        </w:tc>
      </w:tr>
      <w:tr w:rsidR="00F67669" w:rsidRPr="00E142A0" w14:paraId="73D987A6" w14:textId="77777777" w:rsidTr="00322953">
        <w:tc>
          <w:tcPr>
            <w:tcW w:w="0" w:type="auto"/>
            <w:tcBorders>
              <w:top w:val="single" w:sz="4" w:space="0" w:color="auto"/>
              <w:left w:val="single" w:sz="4" w:space="0" w:color="auto"/>
              <w:bottom w:val="single" w:sz="4" w:space="0" w:color="auto"/>
              <w:right w:val="single" w:sz="4" w:space="0" w:color="auto"/>
            </w:tcBorders>
          </w:tcPr>
          <w:p w14:paraId="6549847C" w14:textId="3D4C58E6" w:rsidR="00F67669" w:rsidRPr="00D55D32" w:rsidRDefault="00F67669" w:rsidP="00D575B8">
            <w:pPr>
              <w:jc w:val="center"/>
              <w:rPr>
                <w:rFonts w:cs="Times New Roman"/>
              </w:rPr>
            </w:pPr>
            <w:r w:rsidRPr="00AC0AE1">
              <w:rPr>
                <w:rFonts w:cs="Times New Roman"/>
              </w:rPr>
              <w:t>SuppGrpsNumDaysWeekly</w:t>
            </w:r>
          </w:p>
        </w:tc>
        <w:tc>
          <w:tcPr>
            <w:tcW w:w="0" w:type="auto"/>
            <w:tcBorders>
              <w:top w:val="single" w:sz="4" w:space="0" w:color="auto"/>
              <w:left w:val="single" w:sz="4" w:space="0" w:color="auto"/>
              <w:bottom w:val="single" w:sz="4" w:space="0" w:color="auto"/>
              <w:right w:val="single" w:sz="4" w:space="0" w:color="auto"/>
            </w:tcBorders>
          </w:tcPr>
          <w:p w14:paraId="506C62CF" w14:textId="34FB4520" w:rsidR="00F67669" w:rsidRDefault="00F67669" w:rsidP="00D575B8">
            <w:pPr>
              <w:rPr>
                <w:rFonts w:cs="Times New Roman"/>
              </w:rPr>
            </w:pPr>
            <w:r w:rsidRPr="00AC0AE1">
              <w:rPr>
                <w:rFonts w:cs="Times New Roman"/>
              </w:rPr>
              <w:t>If SuppGrps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9179044" w14:textId="77777777" w:rsidR="00F67669" w:rsidRDefault="00F67669" w:rsidP="00D575B8">
            <w:pPr>
              <w:rPr>
                <w:rFonts w:cs="Times New Roman"/>
              </w:rPr>
            </w:pPr>
          </w:p>
        </w:tc>
      </w:tr>
      <w:tr w:rsidR="00F67669" w:rsidRPr="00E142A0" w14:paraId="19772183" w14:textId="77777777" w:rsidTr="00322953">
        <w:tc>
          <w:tcPr>
            <w:tcW w:w="0" w:type="auto"/>
            <w:tcBorders>
              <w:top w:val="single" w:sz="4" w:space="0" w:color="auto"/>
              <w:left w:val="single" w:sz="4" w:space="0" w:color="auto"/>
              <w:bottom w:val="single" w:sz="4" w:space="0" w:color="auto"/>
              <w:right w:val="single" w:sz="4" w:space="0" w:color="auto"/>
            </w:tcBorders>
          </w:tcPr>
          <w:p w14:paraId="7B35F23F" w14:textId="7B07C753" w:rsidR="00F67669" w:rsidRPr="00D55D32" w:rsidRDefault="00F67669" w:rsidP="0094146E">
            <w:pPr>
              <w:jc w:val="center"/>
              <w:rPr>
                <w:rFonts w:cs="Times New Roman"/>
              </w:rPr>
            </w:pPr>
            <w:r w:rsidRPr="00AC0AE1">
              <w:rPr>
                <w:rFonts w:cs="Times New Roman"/>
              </w:rPr>
              <w:t>SuppGrpsNumDaysMonthly</w:t>
            </w:r>
          </w:p>
        </w:tc>
        <w:tc>
          <w:tcPr>
            <w:tcW w:w="0" w:type="auto"/>
            <w:tcBorders>
              <w:top w:val="single" w:sz="4" w:space="0" w:color="auto"/>
              <w:left w:val="single" w:sz="4" w:space="0" w:color="auto"/>
              <w:bottom w:val="single" w:sz="4" w:space="0" w:color="auto"/>
              <w:right w:val="single" w:sz="4" w:space="0" w:color="auto"/>
            </w:tcBorders>
          </w:tcPr>
          <w:p w14:paraId="5F9B6055" w14:textId="7476BD9A" w:rsidR="00F67669" w:rsidRDefault="00F67669" w:rsidP="0094146E">
            <w:pPr>
              <w:rPr>
                <w:rFonts w:cs="Times New Roman"/>
              </w:rPr>
            </w:pPr>
            <w:r w:rsidRPr="00AC0AE1">
              <w:rPr>
                <w:rFonts w:cs="Times New Roman"/>
              </w:rPr>
              <w:t>If SuppGrps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66CB8A0C" w14:textId="77777777" w:rsidR="00F67669" w:rsidRDefault="00F67669" w:rsidP="0094146E">
            <w:pPr>
              <w:rPr>
                <w:rFonts w:cs="Times New Roman"/>
              </w:rPr>
            </w:pPr>
          </w:p>
        </w:tc>
      </w:tr>
      <w:tr w:rsidR="00F67669" w:rsidRPr="00E142A0" w14:paraId="6D609F2C" w14:textId="77777777" w:rsidTr="00322953">
        <w:tc>
          <w:tcPr>
            <w:tcW w:w="0" w:type="auto"/>
            <w:tcBorders>
              <w:top w:val="single" w:sz="4" w:space="0" w:color="auto"/>
              <w:left w:val="single" w:sz="4" w:space="0" w:color="auto"/>
              <w:bottom w:val="single" w:sz="4" w:space="0" w:color="auto"/>
              <w:right w:val="single" w:sz="4" w:space="0" w:color="auto"/>
            </w:tcBorders>
          </w:tcPr>
          <w:p w14:paraId="0A4D501F" w14:textId="2002E2BB" w:rsidR="00F67669" w:rsidRPr="00D55D32" w:rsidRDefault="00F67669" w:rsidP="0094146E">
            <w:pPr>
              <w:jc w:val="center"/>
              <w:rPr>
                <w:rFonts w:cs="Times New Roman"/>
              </w:rPr>
            </w:pPr>
            <w:r w:rsidRPr="00D55D32">
              <w:rPr>
                <w:rFonts w:cs="Times New Roman"/>
              </w:rPr>
              <w:t>SuppGrpsYears</w:t>
            </w:r>
          </w:p>
        </w:tc>
        <w:tc>
          <w:tcPr>
            <w:tcW w:w="0" w:type="auto"/>
            <w:tcBorders>
              <w:top w:val="single" w:sz="4" w:space="0" w:color="auto"/>
              <w:left w:val="single" w:sz="4" w:space="0" w:color="auto"/>
              <w:bottom w:val="single" w:sz="4" w:space="0" w:color="auto"/>
              <w:right w:val="single" w:sz="4" w:space="0" w:color="auto"/>
            </w:tcBorders>
          </w:tcPr>
          <w:p w14:paraId="53076B36" w14:textId="29C0D582" w:rsidR="00F67669" w:rsidRDefault="00F67669" w:rsidP="0094146E">
            <w:pPr>
              <w:rPr>
                <w:rFonts w:cs="Times New Roman"/>
              </w:rPr>
            </w:pPr>
            <w:r w:rsidRPr="00D55D32">
              <w:rPr>
                <w:rFonts w:cs="Times New Roman"/>
              </w:rPr>
              <w:t>If SuppGrps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5EA8C810" w14:textId="77777777" w:rsidR="00F67669" w:rsidRDefault="00F67669" w:rsidP="0094146E">
            <w:pPr>
              <w:rPr>
                <w:rFonts w:cs="Times New Roman"/>
              </w:rPr>
            </w:pPr>
          </w:p>
        </w:tc>
      </w:tr>
      <w:tr w:rsidR="00F67669" w:rsidRPr="00E142A0" w14:paraId="45E6E02D" w14:textId="77777777" w:rsidTr="00322953">
        <w:tc>
          <w:tcPr>
            <w:tcW w:w="0" w:type="auto"/>
            <w:tcBorders>
              <w:top w:val="single" w:sz="4" w:space="0" w:color="auto"/>
              <w:left w:val="single" w:sz="4" w:space="0" w:color="auto"/>
              <w:bottom w:val="single" w:sz="4" w:space="0" w:color="auto"/>
              <w:right w:val="single" w:sz="4" w:space="0" w:color="auto"/>
            </w:tcBorders>
          </w:tcPr>
          <w:p w14:paraId="448DEC41" w14:textId="5D04FBCE" w:rsidR="00F67669" w:rsidRDefault="00F67669" w:rsidP="0094146E">
            <w:pPr>
              <w:jc w:val="center"/>
              <w:rPr>
                <w:rFonts w:cs="Times New Roman"/>
                <w:highlight w:val="yellow"/>
              </w:rPr>
            </w:pPr>
            <w:r w:rsidRPr="00D55D32">
              <w:rPr>
                <w:rFonts w:cs="Times New Roman"/>
              </w:rPr>
              <w:t>Other1Stim</w:t>
            </w:r>
          </w:p>
        </w:tc>
        <w:tc>
          <w:tcPr>
            <w:tcW w:w="0" w:type="auto"/>
            <w:tcBorders>
              <w:top w:val="single" w:sz="4" w:space="0" w:color="auto"/>
              <w:left w:val="single" w:sz="4" w:space="0" w:color="auto"/>
              <w:bottom w:val="single" w:sz="4" w:space="0" w:color="auto"/>
              <w:right w:val="single" w:sz="4" w:space="0" w:color="auto"/>
            </w:tcBorders>
          </w:tcPr>
          <w:p w14:paraId="13AD58B3" w14:textId="60CA8C08" w:rsidR="00F67669" w:rsidRDefault="00F67669" w:rsidP="0094146E">
            <w:pPr>
              <w:rPr>
                <w:rFonts w:cs="Times New Roman"/>
              </w:rPr>
            </w:pPr>
            <w:r w:rsidRPr="0094146E">
              <w:rPr>
                <w:rFonts w:cs="Times New Roman"/>
              </w:rPr>
              <w:t>In the last month, have you participated in an other stimulating or social activities?</w:t>
            </w:r>
          </w:p>
        </w:tc>
        <w:tc>
          <w:tcPr>
            <w:tcW w:w="0" w:type="auto"/>
            <w:tcBorders>
              <w:top w:val="single" w:sz="4" w:space="0" w:color="auto"/>
              <w:left w:val="single" w:sz="4" w:space="0" w:color="auto"/>
              <w:bottom w:val="single" w:sz="4" w:space="0" w:color="auto"/>
              <w:right w:val="single" w:sz="4" w:space="0" w:color="auto"/>
            </w:tcBorders>
          </w:tcPr>
          <w:p w14:paraId="76E93340" w14:textId="77777777" w:rsidR="00F67669" w:rsidRDefault="00F67669" w:rsidP="0094146E">
            <w:pPr>
              <w:rPr>
                <w:rFonts w:cs="Times New Roman"/>
              </w:rPr>
            </w:pPr>
            <w:r>
              <w:rPr>
                <w:rFonts w:cs="Times New Roman"/>
              </w:rPr>
              <w:t>(text)</w:t>
            </w:r>
          </w:p>
          <w:p w14:paraId="6B60117D" w14:textId="77777777" w:rsidR="00F67669" w:rsidRDefault="00F67669" w:rsidP="0094146E">
            <w:pPr>
              <w:rPr>
                <w:rFonts w:cs="Times New Roman"/>
              </w:rPr>
            </w:pPr>
            <w:r>
              <w:rPr>
                <w:rFonts w:cs="Times New Roman"/>
              </w:rPr>
              <w:t>Weekly</w:t>
            </w:r>
          </w:p>
          <w:p w14:paraId="5F8BD056" w14:textId="77777777" w:rsidR="00F67669" w:rsidRDefault="00F67669" w:rsidP="0094146E">
            <w:pPr>
              <w:rPr>
                <w:rFonts w:cs="Times New Roman"/>
              </w:rPr>
            </w:pPr>
            <w:r>
              <w:rPr>
                <w:rFonts w:cs="Times New Roman"/>
              </w:rPr>
              <w:t>Monthly</w:t>
            </w:r>
          </w:p>
          <w:p w14:paraId="7C3091C2" w14:textId="11C44AB0" w:rsidR="00F67669" w:rsidRDefault="00F67669" w:rsidP="0094146E">
            <w:pPr>
              <w:rPr>
                <w:rFonts w:cs="Times New Roman"/>
              </w:rPr>
            </w:pPr>
            <w:r>
              <w:rPr>
                <w:rFonts w:cs="Times New Roman"/>
              </w:rPr>
              <w:t>N/A</w:t>
            </w:r>
          </w:p>
        </w:tc>
      </w:tr>
      <w:tr w:rsidR="00F67669" w:rsidRPr="00E142A0" w14:paraId="007BF412" w14:textId="77777777" w:rsidTr="00322953">
        <w:tc>
          <w:tcPr>
            <w:tcW w:w="0" w:type="auto"/>
            <w:tcBorders>
              <w:top w:val="single" w:sz="4" w:space="0" w:color="auto"/>
              <w:left w:val="single" w:sz="4" w:space="0" w:color="auto"/>
              <w:bottom w:val="single" w:sz="4" w:space="0" w:color="auto"/>
              <w:right w:val="single" w:sz="4" w:space="0" w:color="auto"/>
            </w:tcBorders>
          </w:tcPr>
          <w:p w14:paraId="1CEB00CB" w14:textId="0A748D1D" w:rsidR="00F67669" w:rsidRPr="00D55D32" w:rsidRDefault="00F67669" w:rsidP="0094146E">
            <w:pPr>
              <w:jc w:val="center"/>
              <w:rPr>
                <w:rFonts w:cs="Times New Roman"/>
              </w:rPr>
            </w:pPr>
            <w:r w:rsidRPr="00D55D32">
              <w:rPr>
                <w:rFonts w:cs="Times New Roman"/>
              </w:rPr>
              <w:t>Other1StimProgType</w:t>
            </w:r>
          </w:p>
        </w:tc>
        <w:tc>
          <w:tcPr>
            <w:tcW w:w="0" w:type="auto"/>
            <w:tcBorders>
              <w:top w:val="single" w:sz="4" w:space="0" w:color="auto"/>
              <w:left w:val="single" w:sz="4" w:space="0" w:color="auto"/>
              <w:bottom w:val="single" w:sz="4" w:space="0" w:color="auto"/>
              <w:right w:val="single" w:sz="4" w:space="0" w:color="auto"/>
            </w:tcBorders>
          </w:tcPr>
          <w:p w14:paraId="7E8A1E2B" w14:textId="18DDA65A" w:rsidR="00F67669" w:rsidRDefault="00F67669" w:rsidP="0094146E">
            <w:pPr>
              <w:rPr>
                <w:rFonts w:cs="Times New Roman"/>
              </w:rPr>
            </w:pPr>
            <w:r>
              <w:rPr>
                <w:rFonts w:cs="Times New Roman"/>
              </w:rPr>
              <w:t>W</w:t>
            </w:r>
            <w:r w:rsidRPr="0094146E">
              <w:rPr>
                <w:rFonts w:cs="Times New Roman"/>
              </w:rPr>
              <w:t>hat type of adult learning program?</w:t>
            </w:r>
          </w:p>
        </w:tc>
        <w:tc>
          <w:tcPr>
            <w:tcW w:w="0" w:type="auto"/>
            <w:tcBorders>
              <w:top w:val="single" w:sz="4" w:space="0" w:color="auto"/>
              <w:left w:val="single" w:sz="4" w:space="0" w:color="auto"/>
              <w:bottom w:val="single" w:sz="4" w:space="0" w:color="auto"/>
              <w:right w:val="single" w:sz="4" w:space="0" w:color="auto"/>
            </w:tcBorders>
          </w:tcPr>
          <w:p w14:paraId="13B46131" w14:textId="6D5A4D7B" w:rsidR="00F67669" w:rsidRDefault="00F67669" w:rsidP="0094146E">
            <w:pPr>
              <w:rPr>
                <w:rFonts w:cs="Times New Roman"/>
              </w:rPr>
            </w:pPr>
            <w:r>
              <w:rPr>
                <w:rFonts w:cs="Times New Roman"/>
              </w:rPr>
              <w:t>(text)</w:t>
            </w:r>
          </w:p>
        </w:tc>
      </w:tr>
      <w:tr w:rsidR="00F67669" w:rsidRPr="00E142A0" w14:paraId="05A0202D" w14:textId="77777777" w:rsidTr="00322953">
        <w:tc>
          <w:tcPr>
            <w:tcW w:w="0" w:type="auto"/>
            <w:tcBorders>
              <w:top w:val="single" w:sz="4" w:space="0" w:color="auto"/>
              <w:left w:val="single" w:sz="4" w:space="0" w:color="auto"/>
              <w:bottom w:val="single" w:sz="4" w:space="0" w:color="auto"/>
              <w:right w:val="single" w:sz="4" w:space="0" w:color="auto"/>
            </w:tcBorders>
          </w:tcPr>
          <w:p w14:paraId="2E4F1029" w14:textId="00A2F9F0" w:rsidR="00F67669" w:rsidRPr="00D55D32" w:rsidRDefault="00F67669" w:rsidP="0094146E">
            <w:pPr>
              <w:jc w:val="center"/>
              <w:rPr>
                <w:rFonts w:cs="Times New Roman"/>
              </w:rPr>
            </w:pPr>
            <w:r w:rsidRPr="00D55D32">
              <w:rPr>
                <w:rFonts w:cs="Times New Roman"/>
              </w:rPr>
              <w:t>Other1StimNumDaysWeekly</w:t>
            </w:r>
          </w:p>
        </w:tc>
        <w:tc>
          <w:tcPr>
            <w:tcW w:w="0" w:type="auto"/>
            <w:tcBorders>
              <w:top w:val="single" w:sz="4" w:space="0" w:color="auto"/>
              <w:left w:val="single" w:sz="4" w:space="0" w:color="auto"/>
              <w:bottom w:val="single" w:sz="4" w:space="0" w:color="auto"/>
              <w:right w:val="single" w:sz="4" w:space="0" w:color="auto"/>
            </w:tcBorders>
          </w:tcPr>
          <w:p w14:paraId="2A2BC286" w14:textId="075B2177" w:rsidR="00F67669" w:rsidRDefault="00F67669" w:rsidP="0094146E">
            <w:pPr>
              <w:rPr>
                <w:rFonts w:cs="Times New Roman"/>
              </w:rPr>
            </w:pPr>
            <w:r w:rsidRPr="00D55D32">
              <w:rPr>
                <w:rFonts w:cs="Times New Roman"/>
              </w:rPr>
              <w:t>If Other1Stim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BD2548C" w14:textId="77777777" w:rsidR="00F67669" w:rsidRDefault="00F67669" w:rsidP="0094146E">
            <w:pPr>
              <w:rPr>
                <w:rFonts w:cs="Times New Roman"/>
              </w:rPr>
            </w:pPr>
          </w:p>
        </w:tc>
      </w:tr>
      <w:tr w:rsidR="00F67669" w:rsidRPr="00E142A0" w14:paraId="0FF9DFD1" w14:textId="77777777" w:rsidTr="00322953">
        <w:tc>
          <w:tcPr>
            <w:tcW w:w="0" w:type="auto"/>
            <w:tcBorders>
              <w:top w:val="single" w:sz="4" w:space="0" w:color="auto"/>
              <w:left w:val="single" w:sz="4" w:space="0" w:color="auto"/>
              <w:bottom w:val="single" w:sz="4" w:space="0" w:color="auto"/>
              <w:right w:val="single" w:sz="4" w:space="0" w:color="auto"/>
            </w:tcBorders>
          </w:tcPr>
          <w:p w14:paraId="6AFF0742" w14:textId="7140337C" w:rsidR="00F67669" w:rsidRPr="00D55D32" w:rsidRDefault="00F67669" w:rsidP="0094146E">
            <w:pPr>
              <w:jc w:val="center"/>
              <w:rPr>
                <w:rFonts w:cs="Times New Roman"/>
              </w:rPr>
            </w:pPr>
            <w:r w:rsidRPr="00D55D32">
              <w:rPr>
                <w:rFonts w:cs="Times New Roman"/>
              </w:rPr>
              <w:t>Other1StimNumDaysMonthly</w:t>
            </w:r>
          </w:p>
        </w:tc>
        <w:tc>
          <w:tcPr>
            <w:tcW w:w="0" w:type="auto"/>
            <w:tcBorders>
              <w:top w:val="single" w:sz="4" w:space="0" w:color="auto"/>
              <w:left w:val="single" w:sz="4" w:space="0" w:color="auto"/>
              <w:bottom w:val="single" w:sz="4" w:space="0" w:color="auto"/>
              <w:right w:val="single" w:sz="4" w:space="0" w:color="auto"/>
            </w:tcBorders>
          </w:tcPr>
          <w:p w14:paraId="54C64F8F" w14:textId="470414AE" w:rsidR="00F67669" w:rsidRDefault="00F67669" w:rsidP="0094146E">
            <w:pPr>
              <w:rPr>
                <w:rFonts w:cs="Times New Roman"/>
              </w:rPr>
            </w:pPr>
            <w:r w:rsidRPr="00D55D32">
              <w:rPr>
                <w:rFonts w:cs="Times New Roman"/>
              </w:rPr>
              <w:t>If Other1Stim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6E70008" w14:textId="77777777" w:rsidR="00F67669" w:rsidRDefault="00F67669" w:rsidP="0094146E">
            <w:pPr>
              <w:rPr>
                <w:rFonts w:cs="Times New Roman"/>
              </w:rPr>
            </w:pPr>
          </w:p>
        </w:tc>
      </w:tr>
      <w:tr w:rsidR="00F67669" w:rsidRPr="00E142A0" w14:paraId="25C77EA0" w14:textId="77777777" w:rsidTr="00322953">
        <w:tc>
          <w:tcPr>
            <w:tcW w:w="0" w:type="auto"/>
            <w:tcBorders>
              <w:top w:val="single" w:sz="4" w:space="0" w:color="auto"/>
              <w:left w:val="single" w:sz="4" w:space="0" w:color="auto"/>
              <w:bottom w:val="single" w:sz="4" w:space="0" w:color="auto"/>
              <w:right w:val="single" w:sz="4" w:space="0" w:color="auto"/>
            </w:tcBorders>
          </w:tcPr>
          <w:p w14:paraId="000C1751" w14:textId="67C4959D" w:rsidR="00F67669" w:rsidRPr="00D55D32" w:rsidRDefault="00F67669" w:rsidP="0094146E">
            <w:pPr>
              <w:jc w:val="center"/>
              <w:rPr>
                <w:rFonts w:cs="Times New Roman"/>
              </w:rPr>
            </w:pPr>
            <w:r w:rsidRPr="00D55D32">
              <w:rPr>
                <w:rFonts w:cs="Times New Roman"/>
              </w:rPr>
              <w:t>Other1StimYears</w:t>
            </w:r>
          </w:p>
        </w:tc>
        <w:tc>
          <w:tcPr>
            <w:tcW w:w="0" w:type="auto"/>
            <w:tcBorders>
              <w:top w:val="single" w:sz="4" w:space="0" w:color="auto"/>
              <w:left w:val="single" w:sz="4" w:space="0" w:color="auto"/>
              <w:bottom w:val="single" w:sz="4" w:space="0" w:color="auto"/>
              <w:right w:val="single" w:sz="4" w:space="0" w:color="auto"/>
            </w:tcBorders>
          </w:tcPr>
          <w:p w14:paraId="6AE72F5A" w14:textId="7BAC8EAF" w:rsidR="00F67669" w:rsidRDefault="00F67669" w:rsidP="0094146E">
            <w:pPr>
              <w:rPr>
                <w:rFonts w:cs="Times New Roman"/>
              </w:rPr>
            </w:pPr>
            <w:r w:rsidRPr="00D55D32">
              <w:rPr>
                <w:rFonts w:cs="Times New Roman"/>
              </w:rPr>
              <w:t>If Other1Stim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421080FD" w14:textId="77777777" w:rsidR="00F67669" w:rsidRDefault="00F67669" w:rsidP="0094146E">
            <w:pPr>
              <w:rPr>
                <w:rFonts w:cs="Times New Roman"/>
              </w:rPr>
            </w:pPr>
          </w:p>
        </w:tc>
      </w:tr>
      <w:tr w:rsidR="00F67669" w:rsidRPr="00E142A0" w14:paraId="3D42701E" w14:textId="77777777" w:rsidTr="00322953">
        <w:tc>
          <w:tcPr>
            <w:tcW w:w="0" w:type="auto"/>
            <w:tcBorders>
              <w:top w:val="single" w:sz="4" w:space="0" w:color="auto"/>
              <w:left w:val="single" w:sz="4" w:space="0" w:color="auto"/>
              <w:bottom w:val="single" w:sz="4" w:space="0" w:color="auto"/>
              <w:right w:val="single" w:sz="4" w:space="0" w:color="auto"/>
            </w:tcBorders>
          </w:tcPr>
          <w:p w14:paraId="71518E59" w14:textId="29654807" w:rsidR="00F67669" w:rsidRPr="00D55D32" w:rsidRDefault="00F67669" w:rsidP="0094146E">
            <w:pPr>
              <w:jc w:val="center"/>
              <w:rPr>
                <w:rFonts w:cs="Times New Roman"/>
              </w:rPr>
            </w:pPr>
            <w:r w:rsidRPr="00D55D32">
              <w:rPr>
                <w:rFonts w:cs="Times New Roman"/>
              </w:rPr>
              <w:t>Other1StimExpertise</w:t>
            </w:r>
          </w:p>
        </w:tc>
        <w:tc>
          <w:tcPr>
            <w:tcW w:w="0" w:type="auto"/>
            <w:tcBorders>
              <w:top w:val="single" w:sz="4" w:space="0" w:color="auto"/>
              <w:left w:val="single" w:sz="4" w:space="0" w:color="auto"/>
              <w:bottom w:val="single" w:sz="4" w:space="0" w:color="auto"/>
              <w:right w:val="single" w:sz="4" w:space="0" w:color="auto"/>
            </w:tcBorders>
          </w:tcPr>
          <w:p w14:paraId="60CEDE72" w14:textId="2D88EB9E" w:rsidR="00F67669" w:rsidRDefault="00F67669" w:rsidP="0094146E">
            <w:pPr>
              <w:rPr>
                <w:rFonts w:cs="Times New Roman"/>
              </w:rPr>
            </w:pPr>
            <w:r w:rsidRPr="00D55D32">
              <w:rPr>
                <w:rFonts w:cs="Times New Roman"/>
              </w:rPr>
              <w:t>If Other1Stim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78C3D347" w14:textId="77777777" w:rsidR="00F67669" w:rsidRDefault="00F67669" w:rsidP="0094146E">
            <w:pPr>
              <w:rPr>
                <w:rFonts w:cs="Times New Roman"/>
              </w:rPr>
            </w:pPr>
            <w:r>
              <w:rPr>
                <w:rFonts w:cs="Times New Roman"/>
              </w:rPr>
              <w:t>(text)</w:t>
            </w:r>
          </w:p>
          <w:p w14:paraId="0B8D448E" w14:textId="77777777" w:rsidR="00F67669" w:rsidRDefault="00F67669" w:rsidP="0094146E">
            <w:pPr>
              <w:rPr>
                <w:rFonts w:cs="Times New Roman"/>
              </w:rPr>
            </w:pPr>
            <w:r>
              <w:rPr>
                <w:rFonts w:cs="Times New Roman"/>
              </w:rPr>
              <w:t>Beginner</w:t>
            </w:r>
          </w:p>
          <w:p w14:paraId="458BB581" w14:textId="77777777" w:rsidR="00F67669" w:rsidRDefault="00F67669" w:rsidP="0094146E">
            <w:pPr>
              <w:rPr>
                <w:rFonts w:cs="Times New Roman"/>
              </w:rPr>
            </w:pPr>
            <w:r>
              <w:rPr>
                <w:rFonts w:cs="Times New Roman"/>
              </w:rPr>
              <w:t>Intermediate</w:t>
            </w:r>
          </w:p>
          <w:p w14:paraId="7B38ADD4" w14:textId="1BBEFF5D" w:rsidR="00F67669" w:rsidRDefault="00F67669" w:rsidP="0094146E">
            <w:pPr>
              <w:rPr>
                <w:rFonts w:cs="Times New Roman"/>
              </w:rPr>
            </w:pPr>
            <w:r>
              <w:rPr>
                <w:rFonts w:cs="Times New Roman"/>
              </w:rPr>
              <w:t>Expert</w:t>
            </w:r>
          </w:p>
        </w:tc>
      </w:tr>
      <w:tr w:rsidR="00F67669" w:rsidRPr="00E142A0" w14:paraId="5C9FDEB2" w14:textId="77777777" w:rsidTr="00322953">
        <w:tc>
          <w:tcPr>
            <w:tcW w:w="0" w:type="auto"/>
            <w:tcBorders>
              <w:top w:val="single" w:sz="4" w:space="0" w:color="auto"/>
              <w:left w:val="single" w:sz="4" w:space="0" w:color="auto"/>
              <w:bottom w:val="single" w:sz="4" w:space="0" w:color="auto"/>
              <w:right w:val="single" w:sz="4" w:space="0" w:color="auto"/>
            </w:tcBorders>
          </w:tcPr>
          <w:p w14:paraId="565233CE" w14:textId="170E7B12" w:rsidR="00F67669" w:rsidRDefault="00F67669" w:rsidP="0094146E">
            <w:pPr>
              <w:jc w:val="center"/>
              <w:rPr>
                <w:rFonts w:cs="Times New Roman"/>
                <w:highlight w:val="yellow"/>
              </w:rPr>
            </w:pPr>
            <w:r w:rsidRPr="00D55D32">
              <w:rPr>
                <w:rFonts w:cs="Times New Roman"/>
              </w:rPr>
              <w:t>Other2Stim</w:t>
            </w:r>
          </w:p>
        </w:tc>
        <w:tc>
          <w:tcPr>
            <w:tcW w:w="0" w:type="auto"/>
            <w:tcBorders>
              <w:top w:val="single" w:sz="4" w:space="0" w:color="auto"/>
              <w:left w:val="single" w:sz="4" w:space="0" w:color="auto"/>
              <w:bottom w:val="single" w:sz="4" w:space="0" w:color="auto"/>
              <w:right w:val="single" w:sz="4" w:space="0" w:color="auto"/>
            </w:tcBorders>
          </w:tcPr>
          <w:p w14:paraId="2A9A50AF" w14:textId="1F9CE217" w:rsidR="00F67669" w:rsidRDefault="00F67669" w:rsidP="0094146E">
            <w:pPr>
              <w:rPr>
                <w:rFonts w:cs="Times New Roman"/>
              </w:rPr>
            </w:pPr>
            <w:r w:rsidRPr="0094146E">
              <w:rPr>
                <w:rFonts w:cs="Times New Roman"/>
              </w:rPr>
              <w:t>In the last month, have you participated in an other stimulating or social activities?</w:t>
            </w:r>
          </w:p>
        </w:tc>
        <w:tc>
          <w:tcPr>
            <w:tcW w:w="0" w:type="auto"/>
            <w:tcBorders>
              <w:top w:val="single" w:sz="4" w:space="0" w:color="auto"/>
              <w:left w:val="single" w:sz="4" w:space="0" w:color="auto"/>
              <w:bottom w:val="single" w:sz="4" w:space="0" w:color="auto"/>
              <w:right w:val="single" w:sz="4" w:space="0" w:color="auto"/>
            </w:tcBorders>
          </w:tcPr>
          <w:p w14:paraId="56446C63" w14:textId="77777777" w:rsidR="00F67669" w:rsidRDefault="00F67669" w:rsidP="0094146E">
            <w:pPr>
              <w:rPr>
                <w:rFonts w:cs="Times New Roman"/>
              </w:rPr>
            </w:pPr>
            <w:r>
              <w:rPr>
                <w:rFonts w:cs="Times New Roman"/>
              </w:rPr>
              <w:t>(text)</w:t>
            </w:r>
          </w:p>
          <w:p w14:paraId="19FEFCAA" w14:textId="77777777" w:rsidR="00F67669" w:rsidRDefault="00F67669" w:rsidP="0094146E">
            <w:pPr>
              <w:rPr>
                <w:rFonts w:cs="Times New Roman"/>
              </w:rPr>
            </w:pPr>
            <w:r>
              <w:rPr>
                <w:rFonts w:cs="Times New Roman"/>
              </w:rPr>
              <w:t>Weekly</w:t>
            </w:r>
          </w:p>
          <w:p w14:paraId="662FD268" w14:textId="77777777" w:rsidR="00F67669" w:rsidRDefault="00F67669" w:rsidP="0094146E">
            <w:pPr>
              <w:rPr>
                <w:rFonts w:cs="Times New Roman"/>
              </w:rPr>
            </w:pPr>
            <w:r>
              <w:rPr>
                <w:rFonts w:cs="Times New Roman"/>
              </w:rPr>
              <w:t>Monthly</w:t>
            </w:r>
          </w:p>
          <w:p w14:paraId="7D162429" w14:textId="53A7D904" w:rsidR="00F67669" w:rsidRDefault="00F67669" w:rsidP="0094146E">
            <w:pPr>
              <w:rPr>
                <w:rFonts w:cs="Times New Roman"/>
              </w:rPr>
            </w:pPr>
            <w:r>
              <w:rPr>
                <w:rFonts w:cs="Times New Roman"/>
              </w:rPr>
              <w:t>N/A</w:t>
            </w:r>
          </w:p>
        </w:tc>
      </w:tr>
      <w:tr w:rsidR="00F67669" w:rsidRPr="00E142A0" w14:paraId="3B52BA1B" w14:textId="77777777" w:rsidTr="00322953">
        <w:tc>
          <w:tcPr>
            <w:tcW w:w="0" w:type="auto"/>
            <w:tcBorders>
              <w:top w:val="single" w:sz="4" w:space="0" w:color="auto"/>
              <w:left w:val="single" w:sz="4" w:space="0" w:color="auto"/>
              <w:bottom w:val="single" w:sz="4" w:space="0" w:color="auto"/>
              <w:right w:val="single" w:sz="4" w:space="0" w:color="auto"/>
            </w:tcBorders>
          </w:tcPr>
          <w:p w14:paraId="3ADC2AC0" w14:textId="70157671" w:rsidR="00F67669" w:rsidRPr="00D55D32" w:rsidRDefault="00F67669" w:rsidP="0094146E">
            <w:pPr>
              <w:jc w:val="center"/>
              <w:rPr>
                <w:rFonts w:cs="Times New Roman"/>
              </w:rPr>
            </w:pPr>
            <w:r w:rsidRPr="00D55D32">
              <w:rPr>
                <w:rFonts w:cs="Times New Roman"/>
              </w:rPr>
              <w:t>Other2StimProgType</w:t>
            </w:r>
          </w:p>
        </w:tc>
        <w:tc>
          <w:tcPr>
            <w:tcW w:w="0" w:type="auto"/>
            <w:tcBorders>
              <w:top w:val="single" w:sz="4" w:space="0" w:color="auto"/>
              <w:left w:val="single" w:sz="4" w:space="0" w:color="auto"/>
              <w:bottom w:val="single" w:sz="4" w:space="0" w:color="auto"/>
              <w:right w:val="single" w:sz="4" w:space="0" w:color="auto"/>
            </w:tcBorders>
          </w:tcPr>
          <w:p w14:paraId="2B60E4AA" w14:textId="465BB9EC" w:rsidR="00F67669" w:rsidRDefault="00F67669" w:rsidP="0094146E">
            <w:pPr>
              <w:rPr>
                <w:rFonts w:cs="Times New Roman"/>
              </w:rPr>
            </w:pPr>
            <w:r>
              <w:rPr>
                <w:rFonts w:cs="Times New Roman"/>
              </w:rPr>
              <w:t>W</w:t>
            </w:r>
            <w:r w:rsidRPr="0094146E">
              <w:rPr>
                <w:rFonts w:cs="Times New Roman"/>
              </w:rPr>
              <w:t>hat type of adult learning program?</w:t>
            </w:r>
          </w:p>
        </w:tc>
        <w:tc>
          <w:tcPr>
            <w:tcW w:w="0" w:type="auto"/>
            <w:tcBorders>
              <w:top w:val="single" w:sz="4" w:space="0" w:color="auto"/>
              <w:left w:val="single" w:sz="4" w:space="0" w:color="auto"/>
              <w:bottom w:val="single" w:sz="4" w:space="0" w:color="auto"/>
              <w:right w:val="single" w:sz="4" w:space="0" w:color="auto"/>
            </w:tcBorders>
          </w:tcPr>
          <w:p w14:paraId="3F310A3A" w14:textId="471AC2F2" w:rsidR="00F67669" w:rsidRDefault="00F67669" w:rsidP="0094146E">
            <w:pPr>
              <w:rPr>
                <w:rFonts w:cs="Times New Roman"/>
              </w:rPr>
            </w:pPr>
            <w:r>
              <w:rPr>
                <w:rFonts w:cs="Times New Roman"/>
              </w:rPr>
              <w:t>(text)</w:t>
            </w:r>
          </w:p>
        </w:tc>
      </w:tr>
      <w:tr w:rsidR="00F67669" w:rsidRPr="00E142A0" w14:paraId="3A83162D" w14:textId="77777777" w:rsidTr="00322953">
        <w:tc>
          <w:tcPr>
            <w:tcW w:w="0" w:type="auto"/>
            <w:tcBorders>
              <w:top w:val="single" w:sz="4" w:space="0" w:color="auto"/>
              <w:left w:val="single" w:sz="4" w:space="0" w:color="auto"/>
              <w:bottom w:val="single" w:sz="4" w:space="0" w:color="auto"/>
              <w:right w:val="single" w:sz="4" w:space="0" w:color="auto"/>
            </w:tcBorders>
          </w:tcPr>
          <w:p w14:paraId="299B4B88" w14:textId="20DDC3FF" w:rsidR="00F67669" w:rsidRPr="00D55D32" w:rsidRDefault="00F67669" w:rsidP="0094146E">
            <w:pPr>
              <w:jc w:val="center"/>
              <w:rPr>
                <w:rFonts w:cs="Times New Roman"/>
              </w:rPr>
            </w:pPr>
            <w:r w:rsidRPr="00D55D32">
              <w:rPr>
                <w:rFonts w:cs="Times New Roman"/>
              </w:rPr>
              <w:t>Other2StimNumDaysWeekly</w:t>
            </w:r>
          </w:p>
        </w:tc>
        <w:tc>
          <w:tcPr>
            <w:tcW w:w="0" w:type="auto"/>
            <w:tcBorders>
              <w:top w:val="single" w:sz="4" w:space="0" w:color="auto"/>
              <w:left w:val="single" w:sz="4" w:space="0" w:color="auto"/>
              <w:bottom w:val="single" w:sz="4" w:space="0" w:color="auto"/>
              <w:right w:val="single" w:sz="4" w:space="0" w:color="auto"/>
            </w:tcBorders>
          </w:tcPr>
          <w:p w14:paraId="45AD5D9F" w14:textId="76B4C9F3" w:rsidR="00F67669" w:rsidRDefault="00F67669" w:rsidP="0094146E">
            <w:pPr>
              <w:rPr>
                <w:rFonts w:cs="Times New Roman"/>
              </w:rPr>
            </w:pPr>
            <w:r w:rsidRPr="00D55D32">
              <w:rPr>
                <w:rFonts w:cs="Times New Roman"/>
              </w:rPr>
              <w:t>If Other2Stim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26ED85F7" w14:textId="77777777" w:rsidR="00F67669" w:rsidRDefault="00F67669" w:rsidP="0094146E">
            <w:pPr>
              <w:rPr>
                <w:rFonts w:cs="Times New Roman"/>
              </w:rPr>
            </w:pPr>
          </w:p>
        </w:tc>
      </w:tr>
      <w:tr w:rsidR="00F67669" w:rsidRPr="00E142A0" w14:paraId="36DD0146" w14:textId="77777777" w:rsidTr="00322953">
        <w:tc>
          <w:tcPr>
            <w:tcW w:w="0" w:type="auto"/>
            <w:tcBorders>
              <w:top w:val="single" w:sz="4" w:space="0" w:color="auto"/>
              <w:left w:val="single" w:sz="4" w:space="0" w:color="auto"/>
              <w:bottom w:val="single" w:sz="4" w:space="0" w:color="auto"/>
              <w:right w:val="single" w:sz="4" w:space="0" w:color="auto"/>
            </w:tcBorders>
          </w:tcPr>
          <w:p w14:paraId="52B03AA2" w14:textId="607E0BC5" w:rsidR="00F67669" w:rsidRPr="00D55D32" w:rsidRDefault="00F67669" w:rsidP="0094146E">
            <w:pPr>
              <w:jc w:val="center"/>
              <w:rPr>
                <w:rFonts w:cs="Times New Roman"/>
              </w:rPr>
            </w:pPr>
            <w:r w:rsidRPr="00D55D32">
              <w:rPr>
                <w:rFonts w:cs="Times New Roman"/>
              </w:rPr>
              <w:t>Other2StimNumDaysMonthly</w:t>
            </w:r>
          </w:p>
        </w:tc>
        <w:tc>
          <w:tcPr>
            <w:tcW w:w="0" w:type="auto"/>
            <w:tcBorders>
              <w:top w:val="single" w:sz="4" w:space="0" w:color="auto"/>
              <w:left w:val="single" w:sz="4" w:space="0" w:color="auto"/>
              <w:bottom w:val="single" w:sz="4" w:space="0" w:color="auto"/>
              <w:right w:val="single" w:sz="4" w:space="0" w:color="auto"/>
            </w:tcBorders>
          </w:tcPr>
          <w:p w14:paraId="4DC63D08" w14:textId="5E966A18" w:rsidR="00F67669" w:rsidRDefault="00F67669" w:rsidP="0094146E">
            <w:pPr>
              <w:rPr>
                <w:rFonts w:cs="Times New Roman"/>
              </w:rPr>
            </w:pPr>
            <w:r w:rsidRPr="00D55D32">
              <w:rPr>
                <w:rFonts w:cs="Times New Roman"/>
              </w:rPr>
              <w:t>If Other2Stim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49203020" w14:textId="77777777" w:rsidR="00F67669" w:rsidRDefault="00F67669" w:rsidP="0094146E">
            <w:pPr>
              <w:rPr>
                <w:rFonts w:cs="Times New Roman"/>
              </w:rPr>
            </w:pPr>
          </w:p>
        </w:tc>
      </w:tr>
      <w:tr w:rsidR="00F67669" w:rsidRPr="00E142A0" w14:paraId="1CFB9398" w14:textId="77777777" w:rsidTr="00322953">
        <w:tc>
          <w:tcPr>
            <w:tcW w:w="0" w:type="auto"/>
            <w:tcBorders>
              <w:top w:val="single" w:sz="4" w:space="0" w:color="auto"/>
              <w:left w:val="single" w:sz="4" w:space="0" w:color="auto"/>
              <w:bottom w:val="single" w:sz="4" w:space="0" w:color="auto"/>
              <w:right w:val="single" w:sz="4" w:space="0" w:color="auto"/>
            </w:tcBorders>
          </w:tcPr>
          <w:p w14:paraId="5786AFB2" w14:textId="48217233" w:rsidR="00F67669" w:rsidRPr="00D55D32" w:rsidRDefault="00F67669" w:rsidP="0094146E">
            <w:pPr>
              <w:jc w:val="center"/>
              <w:rPr>
                <w:rFonts w:cs="Times New Roman"/>
              </w:rPr>
            </w:pPr>
            <w:r w:rsidRPr="00D55D32">
              <w:rPr>
                <w:rFonts w:cs="Times New Roman"/>
              </w:rPr>
              <w:lastRenderedPageBreak/>
              <w:t>Other2StimYears</w:t>
            </w:r>
          </w:p>
        </w:tc>
        <w:tc>
          <w:tcPr>
            <w:tcW w:w="0" w:type="auto"/>
            <w:tcBorders>
              <w:top w:val="single" w:sz="4" w:space="0" w:color="auto"/>
              <w:left w:val="single" w:sz="4" w:space="0" w:color="auto"/>
              <w:bottom w:val="single" w:sz="4" w:space="0" w:color="auto"/>
              <w:right w:val="single" w:sz="4" w:space="0" w:color="auto"/>
            </w:tcBorders>
          </w:tcPr>
          <w:p w14:paraId="650F34A0" w14:textId="4626D735" w:rsidR="00F67669" w:rsidRDefault="00F67669" w:rsidP="0094146E">
            <w:pPr>
              <w:rPr>
                <w:rFonts w:cs="Times New Roman"/>
              </w:rPr>
            </w:pPr>
            <w:r w:rsidRPr="00D55D32">
              <w:rPr>
                <w:rFonts w:cs="Times New Roman"/>
              </w:rPr>
              <w:t>If Other2Stim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1362CCB9" w14:textId="77777777" w:rsidR="00F67669" w:rsidRDefault="00F67669" w:rsidP="0094146E">
            <w:pPr>
              <w:rPr>
                <w:rFonts w:cs="Times New Roman"/>
              </w:rPr>
            </w:pPr>
          </w:p>
        </w:tc>
      </w:tr>
      <w:tr w:rsidR="00F67669" w:rsidRPr="00E142A0" w14:paraId="728A602C" w14:textId="77777777" w:rsidTr="00322953">
        <w:tc>
          <w:tcPr>
            <w:tcW w:w="0" w:type="auto"/>
            <w:tcBorders>
              <w:top w:val="single" w:sz="4" w:space="0" w:color="auto"/>
              <w:left w:val="single" w:sz="4" w:space="0" w:color="auto"/>
              <w:bottom w:val="single" w:sz="4" w:space="0" w:color="auto"/>
              <w:right w:val="single" w:sz="4" w:space="0" w:color="auto"/>
            </w:tcBorders>
          </w:tcPr>
          <w:p w14:paraId="7A59E98F" w14:textId="6CD4BF2B" w:rsidR="00F67669" w:rsidRPr="00D55D32" w:rsidRDefault="00F67669" w:rsidP="0094146E">
            <w:pPr>
              <w:jc w:val="center"/>
              <w:rPr>
                <w:rFonts w:cs="Times New Roman"/>
              </w:rPr>
            </w:pPr>
            <w:r w:rsidRPr="00D55D32">
              <w:rPr>
                <w:rFonts w:cs="Times New Roman"/>
              </w:rPr>
              <w:t>Other2StimExpertise</w:t>
            </w:r>
          </w:p>
        </w:tc>
        <w:tc>
          <w:tcPr>
            <w:tcW w:w="0" w:type="auto"/>
            <w:tcBorders>
              <w:top w:val="single" w:sz="4" w:space="0" w:color="auto"/>
              <w:left w:val="single" w:sz="4" w:space="0" w:color="auto"/>
              <w:bottom w:val="single" w:sz="4" w:space="0" w:color="auto"/>
              <w:right w:val="single" w:sz="4" w:space="0" w:color="auto"/>
            </w:tcBorders>
          </w:tcPr>
          <w:p w14:paraId="66620DC1" w14:textId="38B6B91A" w:rsidR="00F67669" w:rsidRDefault="00F67669" w:rsidP="0094146E">
            <w:pPr>
              <w:rPr>
                <w:rFonts w:cs="Times New Roman"/>
              </w:rPr>
            </w:pPr>
            <w:r w:rsidRPr="00D55D32">
              <w:rPr>
                <w:rFonts w:cs="Times New Roman"/>
              </w:rPr>
              <w:t>If Other2Stim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54E7E440" w14:textId="77777777" w:rsidR="00F67669" w:rsidRDefault="00F67669" w:rsidP="0094146E">
            <w:pPr>
              <w:rPr>
                <w:rFonts w:cs="Times New Roman"/>
              </w:rPr>
            </w:pPr>
            <w:r>
              <w:rPr>
                <w:rFonts w:cs="Times New Roman"/>
              </w:rPr>
              <w:t>(text)</w:t>
            </w:r>
          </w:p>
          <w:p w14:paraId="5F2C41DE" w14:textId="77777777" w:rsidR="00F67669" w:rsidRDefault="00F67669" w:rsidP="0094146E">
            <w:pPr>
              <w:rPr>
                <w:rFonts w:cs="Times New Roman"/>
              </w:rPr>
            </w:pPr>
            <w:r>
              <w:rPr>
                <w:rFonts w:cs="Times New Roman"/>
              </w:rPr>
              <w:t>Beginner</w:t>
            </w:r>
          </w:p>
          <w:p w14:paraId="3FE7BA97" w14:textId="77777777" w:rsidR="00F67669" w:rsidRDefault="00F67669" w:rsidP="0094146E">
            <w:pPr>
              <w:rPr>
                <w:rFonts w:cs="Times New Roman"/>
              </w:rPr>
            </w:pPr>
            <w:r>
              <w:rPr>
                <w:rFonts w:cs="Times New Roman"/>
              </w:rPr>
              <w:t>Intermediate</w:t>
            </w:r>
          </w:p>
          <w:p w14:paraId="5AB69A3A" w14:textId="37EDFDA2" w:rsidR="00F67669" w:rsidRDefault="00F67669" w:rsidP="0094146E">
            <w:pPr>
              <w:rPr>
                <w:rFonts w:cs="Times New Roman"/>
              </w:rPr>
            </w:pPr>
            <w:r>
              <w:rPr>
                <w:rFonts w:cs="Times New Roman"/>
              </w:rPr>
              <w:t>Expert</w:t>
            </w:r>
          </w:p>
        </w:tc>
      </w:tr>
      <w:tr w:rsidR="00F67669" w:rsidRPr="00E142A0" w14:paraId="08BBC3AA" w14:textId="77777777" w:rsidTr="00322953">
        <w:tc>
          <w:tcPr>
            <w:tcW w:w="0" w:type="auto"/>
            <w:tcBorders>
              <w:top w:val="single" w:sz="4" w:space="0" w:color="auto"/>
              <w:left w:val="single" w:sz="4" w:space="0" w:color="auto"/>
              <w:bottom w:val="single" w:sz="4" w:space="0" w:color="auto"/>
              <w:right w:val="single" w:sz="4" w:space="0" w:color="auto"/>
            </w:tcBorders>
          </w:tcPr>
          <w:p w14:paraId="5273DCEB" w14:textId="4A869AB4" w:rsidR="00F67669" w:rsidRDefault="00F67669" w:rsidP="0094146E">
            <w:pPr>
              <w:jc w:val="center"/>
              <w:rPr>
                <w:rFonts w:cs="Times New Roman"/>
                <w:highlight w:val="yellow"/>
              </w:rPr>
            </w:pPr>
            <w:r w:rsidRPr="00D55D32">
              <w:rPr>
                <w:rFonts w:cs="Times New Roman"/>
              </w:rPr>
              <w:t>Other3Stim</w:t>
            </w:r>
          </w:p>
        </w:tc>
        <w:tc>
          <w:tcPr>
            <w:tcW w:w="0" w:type="auto"/>
            <w:tcBorders>
              <w:top w:val="single" w:sz="4" w:space="0" w:color="auto"/>
              <w:left w:val="single" w:sz="4" w:space="0" w:color="auto"/>
              <w:bottom w:val="single" w:sz="4" w:space="0" w:color="auto"/>
              <w:right w:val="single" w:sz="4" w:space="0" w:color="auto"/>
            </w:tcBorders>
          </w:tcPr>
          <w:p w14:paraId="41EF036F" w14:textId="63CACDD7" w:rsidR="00F67669" w:rsidRDefault="00F67669" w:rsidP="0094146E">
            <w:pPr>
              <w:rPr>
                <w:rFonts w:cs="Times New Roman"/>
              </w:rPr>
            </w:pPr>
            <w:r w:rsidRPr="0094146E">
              <w:rPr>
                <w:rFonts w:cs="Times New Roman"/>
              </w:rPr>
              <w:t>In the last month, have you participated in an other stimulating or social activities?</w:t>
            </w:r>
          </w:p>
        </w:tc>
        <w:tc>
          <w:tcPr>
            <w:tcW w:w="0" w:type="auto"/>
            <w:tcBorders>
              <w:top w:val="single" w:sz="4" w:space="0" w:color="auto"/>
              <w:left w:val="single" w:sz="4" w:space="0" w:color="auto"/>
              <w:bottom w:val="single" w:sz="4" w:space="0" w:color="auto"/>
              <w:right w:val="single" w:sz="4" w:space="0" w:color="auto"/>
            </w:tcBorders>
          </w:tcPr>
          <w:p w14:paraId="7F0F406C" w14:textId="77777777" w:rsidR="00F67669" w:rsidRDefault="00F67669" w:rsidP="0094146E">
            <w:pPr>
              <w:rPr>
                <w:rFonts w:cs="Times New Roman"/>
              </w:rPr>
            </w:pPr>
            <w:r>
              <w:rPr>
                <w:rFonts w:cs="Times New Roman"/>
              </w:rPr>
              <w:t>(text)</w:t>
            </w:r>
          </w:p>
          <w:p w14:paraId="072765A0" w14:textId="77777777" w:rsidR="00F67669" w:rsidRDefault="00F67669" w:rsidP="0094146E">
            <w:pPr>
              <w:rPr>
                <w:rFonts w:cs="Times New Roman"/>
              </w:rPr>
            </w:pPr>
            <w:r>
              <w:rPr>
                <w:rFonts w:cs="Times New Roman"/>
              </w:rPr>
              <w:t>Weekly</w:t>
            </w:r>
          </w:p>
          <w:p w14:paraId="0D725E4E" w14:textId="77777777" w:rsidR="00F67669" w:rsidRDefault="00F67669" w:rsidP="0094146E">
            <w:pPr>
              <w:rPr>
                <w:rFonts w:cs="Times New Roman"/>
              </w:rPr>
            </w:pPr>
            <w:r>
              <w:rPr>
                <w:rFonts w:cs="Times New Roman"/>
              </w:rPr>
              <w:t>Monthly</w:t>
            </w:r>
          </w:p>
          <w:p w14:paraId="09637E90" w14:textId="77988C22" w:rsidR="00F67669" w:rsidRDefault="00F67669" w:rsidP="0094146E">
            <w:pPr>
              <w:rPr>
                <w:rFonts w:cs="Times New Roman"/>
              </w:rPr>
            </w:pPr>
            <w:r>
              <w:rPr>
                <w:rFonts w:cs="Times New Roman"/>
              </w:rPr>
              <w:t>N/A</w:t>
            </w:r>
          </w:p>
        </w:tc>
      </w:tr>
      <w:tr w:rsidR="00F67669" w:rsidRPr="00E142A0" w14:paraId="77E3C467" w14:textId="77777777" w:rsidTr="00322953">
        <w:tc>
          <w:tcPr>
            <w:tcW w:w="0" w:type="auto"/>
            <w:tcBorders>
              <w:top w:val="single" w:sz="4" w:space="0" w:color="auto"/>
              <w:left w:val="single" w:sz="4" w:space="0" w:color="auto"/>
              <w:bottom w:val="single" w:sz="4" w:space="0" w:color="auto"/>
              <w:right w:val="single" w:sz="4" w:space="0" w:color="auto"/>
            </w:tcBorders>
          </w:tcPr>
          <w:p w14:paraId="0B98EFF9" w14:textId="5E3FBBD8" w:rsidR="00F67669" w:rsidRDefault="00F67669" w:rsidP="0094146E">
            <w:pPr>
              <w:jc w:val="center"/>
              <w:rPr>
                <w:rFonts w:cs="Times New Roman"/>
                <w:highlight w:val="yellow"/>
              </w:rPr>
            </w:pPr>
            <w:r w:rsidRPr="00D55D32">
              <w:rPr>
                <w:rFonts w:cs="Times New Roman"/>
              </w:rPr>
              <w:t>Other3StimProgType</w:t>
            </w:r>
          </w:p>
        </w:tc>
        <w:tc>
          <w:tcPr>
            <w:tcW w:w="0" w:type="auto"/>
            <w:tcBorders>
              <w:top w:val="single" w:sz="4" w:space="0" w:color="auto"/>
              <w:left w:val="single" w:sz="4" w:space="0" w:color="auto"/>
              <w:bottom w:val="single" w:sz="4" w:space="0" w:color="auto"/>
              <w:right w:val="single" w:sz="4" w:space="0" w:color="auto"/>
            </w:tcBorders>
          </w:tcPr>
          <w:p w14:paraId="053AD870" w14:textId="487A1D34" w:rsidR="00F67669" w:rsidRDefault="00F67669" w:rsidP="0094146E">
            <w:pPr>
              <w:rPr>
                <w:rFonts w:cs="Times New Roman"/>
              </w:rPr>
            </w:pPr>
            <w:r>
              <w:rPr>
                <w:rFonts w:cs="Times New Roman"/>
              </w:rPr>
              <w:t>W</w:t>
            </w:r>
            <w:r w:rsidRPr="0094146E">
              <w:rPr>
                <w:rFonts w:cs="Times New Roman"/>
              </w:rPr>
              <w:t>hat type of adult learning program?</w:t>
            </w:r>
          </w:p>
        </w:tc>
        <w:tc>
          <w:tcPr>
            <w:tcW w:w="0" w:type="auto"/>
            <w:tcBorders>
              <w:top w:val="single" w:sz="4" w:space="0" w:color="auto"/>
              <w:left w:val="single" w:sz="4" w:space="0" w:color="auto"/>
              <w:bottom w:val="single" w:sz="4" w:space="0" w:color="auto"/>
              <w:right w:val="single" w:sz="4" w:space="0" w:color="auto"/>
            </w:tcBorders>
          </w:tcPr>
          <w:p w14:paraId="3D8DF4E7" w14:textId="52E8738A" w:rsidR="00F67669" w:rsidRDefault="00F67669" w:rsidP="0094146E">
            <w:pPr>
              <w:rPr>
                <w:rFonts w:cs="Times New Roman"/>
              </w:rPr>
            </w:pPr>
            <w:r>
              <w:rPr>
                <w:rFonts w:cs="Times New Roman"/>
              </w:rPr>
              <w:t>(text)</w:t>
            </w:r>
          </w:p>
        </w:tc>
      </w:tr>
      <w:tr w:rsidR="00F67669" w:rsidRPr="00E142A0" w14:paraId="3075519F" w14:textId="77777777" w:rsidTr="00322953">
        <w:tc>
          <w:tcPr>
            <w:tcW w:w="0" w:type="auto"/>
            <w:tcBorders>
              <w:top w:val="single" w:sz="4" w:space="0" w:color="auto"/>
              <w:left w:val="single" w:sz="4" w:space="0" w:color="auto"/>
              <w:bottom w:val="single" w:sz="4" w:space="0" w:color="auto"/>
              <w:right w:val="single" w:sz="4" w:space="0" w:color="auto"/>
            </w:tcBorders>
          </w:tcPr>
          <w:p w14:paraId="41A7CAB2" w14:textId="0509DF8A" w:rsidR="00F67669" w:rsidRDefault="00F67669" w:rsidP="0094146E">
            <w:pPr>
              <w:jc w:val="center"/>
              <w:rPr>
                <w:rFonts w:cs="Times New Roman"/>
                <w:highlight w:val="yellow"/>
              </w:rPr>
            </w:pPr>
            <w:r w:rsidRPr="00D55D32">
              <w:rPr>
                <w:rFonts w:cs="Times New Roman"/>
              </w:rPr>
              <w:t>Other3StimNumDaysWeekly</w:t>
            </w:r>
          </w:p>
        </w:tc>
        <w:tc>
          <w:tcPr>
            <w:tcW w:w="0" w:type="auto"/>
            <w:tcBorders>
              <w:top w:val="single" w:sz="4" w:space="0" w:color="auto"/>
              <w:left w:val="single" w:sz="4" w:space="0" w:color="auto"/>
              <w:bottom w:val="single" w:sz="4" w:space="0" w:color="auto"/>
              <w:right w:val="single" w:sz="4" w:space="0" w:color="auto"/>
            </w:tcBorders>
          </w:tcPr>
          <w:p w14:paraId="5D17DF2C" w14:textId="31185CF7" w:rsidR="00F67669" w:rsidRPr="00257A9A" w:rsidRDefault="00F67669" w:rsidP="0094146E">
            <w:pPr>
              <w:rPr>
                <w:rFonts w:cs="Times New Roman"/>
              </w:rPr>
            </w:pPr>
            <w:r w:rsidRPr="00D55D32">
              <w:rPr>
                <w:rFonts w:cs="Times New Roman"/>
              </w:rPr>
              <w:t>If Other3Stim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77D98EAC" w14:textId="77777777" w:rsidR="00F67669" w:rsidRDefault="00F67669" w:rsidP="0094146E">
            <w:pPr>
              <w:rPr>
                <w:rFonts w:cs="Times New Roman"/>
              </w:rPr>
            </w:pPr>
          </w:p>
        </w:tc>
      </w:tr>
      <w:tr w:rsidR="00F67669" w:rsidRPr="00E142A0" w14:paraId="3939CD07" w14:textId="77777777" w:rsidTr="00322953">
        <w:tc>
          <w:tcPr>
            <w:tcW w:w="0" w:type="auto"/>
            <w:tcBorders>
              <w:top w:val="single" w:sz="4" w:space="0" w:color="auto"/>
              <w:left w:val="single" w:sz="4" w:space="0" w:color="auto"/>
              <w:bottom w:val="single" w:sz="4" w:space="0" w:color="auto"/>
              <w:right w:val="single" w:sz="4" w:space="0" w:color="auto"/>
            </w:tcBorders>
          </w:tcPr>
          <w:p w14:paraId="303B46D0" w14:textId="1D4E4F37" w:rsidR="00F67669" w:rsidRDefault="00F67669" w:rsidP="0094146E">
            <w:pPr>
              <w:jc w:val="center"/>
              <w:rPr>
                <w:rFonts w:cs="Times New Roman"/>
                <w:highlight w:val="yellow"/>
              </w:rPr>
            </w:pPr>
            <w:r w:rsidRPr="00D55D32">
              <w:rPr>
                <w:rFonts w:cs="Times New Roman"/>
              </w:rPr>
              <w:t>Other3StimNumDaysMonthly</w:t>
            </w:r>
          </w:p>
        </w:tc>
        <w:tc>
          <w:tcPr>
            <w:tcW w:w="0" w:type="auto"/>
            <w:tcBorders>
              <w:top w:val="single" w:sz="4" w:space="0" w:color="auto"/>
              <w:left w:val="single" w:sz="4" w:space="0" w:color="auto"/>
              <w:bottom w:val="single" w:sz="4" w:space="0" w:color="auto"/>
              <w:right w:val="single" w:sz="4" w:space="0" w:color="auto"/>
            </w:tcBorders>
          </w:tcPr>
          <w:p w14:paraId="6D185667" w14:textId="61A07756" w:rsidR="00F67669" w:rsidRPr="00257A9A" w:rsidRDefault="00F67669" w:rsidP="0094146E">
            <w:pPr>
              <w:rPr>
                <w:rFonts w:cs="Times New Roman"/>
              </w:rPr>
            </w:pPr>
            <w:r w:rsidRPr="00D55D32">
              <w:rPr>
                <w:rFonts w:cs="Times New Roman"/>
              </w:rPr>
              <w:t>If Other3Stim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9B79A23" w14:textId="77777777" w:rsidR="00F67669" w:rsidRDefault="00F67669" w:rsidP="0094146E">
            <w:pPr>
              <w:rPr>
                <w:rFonts w:cs="Times New Roman"/>
              </w:rPr>
            </w:pPr>
          </w:p>
        </w:tc>
      </w:tr>
      <w:tr w:rsidR="00F67669" w:rsidRPr="00E142A0" w14:paraId="446FAFCD" w14:textId="77777777" w:rsidTr="00322953">
        <w:tc>
          <w:tcPr>
            <w:tcW w:w="0" w:type="auto"/>
            <w:tcBorders>
              <w:top w:val="single" w:sz="4" w:space="0" w:color="auto"/>
              <w:left w:val="single" w:sz="4" w:space="0" w:color="auto"/>
              <w:bottom w:val="single" w:sz="4" w:space="0" w:color="auto"/>
              <w:right w:val="single" w:sz="4" w:space="0" w:color="auto"/>
            </w:tcBorders>
          </w:tcPr>
          <w:p w14:paraId="31680562" w14:textId="1AA740FC" w:rsidR="00F67669" w:rsidRDefault="00F67669" w:rsidP="0094146E">
            <w:pPr>
              <w:jc w:val="center"/>
              <w:rPr>
                <w:rFonts w:cs="Times New Roman"/>
                <w:highlight w:val="yellow"/>
              </w:rPr>
            </w:pPr>
            <w:r w:rsidRPr="00D55D32">
              <w:rPr>
                <w:rFonts w:cs="Times New Roman"/>
              </w:rPr>
              <w:t>Other3StimYears</w:t>
            </w:r>
          </w:p>
        </w:tc>
        <w:tc>
          <w:tcPr>
            <w:tcW w:w="0" w:type="auto"/>
            <w:tcBorders>
              <w:top w:val="single" w:sz="4" w:space="0" w:color="auto"/>
              <w:left w:val="single" w:sz="4" w:space="0" w:color="auto"/>
              <w:bottom w:val="single" w:sz="4" w:space="0" w:color="auto"/>
              <w:right w:val="single" w:sz="4" w:space="0" w:color="auto"/>
            </w:tcBorders>
          </w:tcPr>
          <w:p w14:paraId="7EA34E99" w14:textId="54A06C3C" w:rsidR="00F67669" w:rsidRDefault="00F67669" w:rsidP="0094146E">
            <w:pPr>
              <w:rPr>
                <w:rFonts w:cs="Times New Roman"/>
              </w:rPr>
            </w:pPr>
            <w:r w:rsidRPr="00D55D32">
              <w:rPr>
                <w:rFonts w:cs="Times New Roman"/>
              </w:rPr>
              <w:t>If Other3Stim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5A0B4728" w14:textId="77777777" w:rsidR="00F67669" w:rsidRDefault="00F67669" w:rsidP="0094146E">
            <w:pPr>
              <w:rPr>
                <w:rFonts w:cs="Times New Roman"/>
              </w:rPr>
            </w:pPr>
          </w:p>
        </w:tc>
      </w:tr>
      <w:tr w:rsidR="00F67669" w:rsidRPr="00E142A0" w14:paraId="2990B5D8" w14:textId="77777777" w:rsidTr="00322953">
        <w:tc>
          <w:tcPr>
            <w:tcW w:w="0" w:type="auto"/>
            <w:tcBorders>
              <w:top w:val="single" w:sz="4" w:space="0" w:color="auto"/>
              <w:left w:val="single" w:sz="4" w:space="0" w:color="auto"/>
              <w:bottom w:val="single" w:sz="4" w:space="0" w:color="auto"/>
              <w:right w:val="single" w:sz="4" w:space="0" w:color="auto"/>
            </w:tcBorders>
          </w:tcPr>
          <w:p w14:paraId="12164B09" w14:textId="704CDFC7" w:rsidR="00F67669" w:rsidRDefault="00F67669" w:rsidP="0094146E">
            <w:pPr>
              <w:jc w:val="center"/>
              <w:rPr>
                <w:rFonts w:cs="Times New Roman"/>
                <w:highlight w:val="yellow"/>
              </w:rPr>
            </w:pPr>
            <w:r w:rsidRPr="00D55D32">
              <w:rPr>
                <w:rFonts w:cs="Times New Roman"/>
              </w:rPr>
              <w:t>Other3StimExpertise</w:t>
            </w:r>
          </w:p>
        </w:tc>
        <w:tc>
          <w:tcPr>
            <w:tcW w:w="0" w:type="auto"/>
            <w:tcBorders>
              <w:top w:val="single" w:sz="4" w:space="0" w:color="auto"/>
              <w:left w:val="single" w:sz="4" w:space="0" w:color="auto"/>
              <w:bottom w:val="single" w:sz="4" w:space="0" w:color="auto"/>
              <w:right w:val="single" w:sz="4" w:space="0" w:color="auto"/>
            </w:tcBorders>
          </w:tcPr>
          <w:p w14:paraId="7C49527C" w14:textId="7BC74B8E" w:rsidR="00F67669" w:rsidRDefault="00F67669" w:rsidP="0094146E">
            <w:pPr>
              <w:rPr>
                <w:rFonts w:cs="Times New Roman"/>
              </w:rPr>
            </w:pPr>
            <w:r w:rsidRPr="00D55D32">
              <w:rPr>
                <w:rFonts w:cs="Times New Roman"/>
              </w:rPr>
              <w:t>If Other3Stim = Weekly or Monthly, ask what is your expertise level?</w:t>
            </w:r>
          </w:p>
        </w:tc>
        <w:tc>
          <w:tcPr>
            <w:tcW w:w="0" w:type="auto"/>
            <w:tcBorders>
              <w:top w:val="single" w:sz="4" w:space="0" w:color="auto"/>
              <w:left w:val="single" w:sz="4" w:space="0" w:color="auto"/>
              <w:bottom w:val="single" w:sz="4" w:space="0" w:color="auto"/>
              <w:right w:val="single" w:sz="4" w:space="0" w:color="auto"/>
            </w:tcBorders>
          </w:tcPr>
          <w:p w14:paraId="72AE6A59" w14:textId="77777777" w:rsidR="00F67669" w:rsidRDefault="00F67669" w:rsidP="0094146E">
            <w:pPr>
              <w:rPr>
                <w:rFonts w:cs="Times New Roman"/>
              </w:rPr>
            </w:pPr>
            <w:r>
              <w:rPr>
                <w:rFonts w:cs="Times New Roman"/>
              </w:rPr>
              <w:t>(text)</w:t>
            </w:r>
          </w:p>
          <w:p w14:paraId="2832D1A5" w14:textId="77777777" w:rsidR="00F67669" w:rsidRDefault="00F67669" w:rsidP="0094146E">
            <w:pPr>
              <w:rPr>
                <w:rFonts w:cs="Times New Roman"/>
              </w:rPr>
            </w:pPr>
            <w:r>
              <w:rPr>
                <w:rFonts w:cs="Times New Roman"/>
              </w:rPr>
              <w:t>Beginner</w:t>
            </w:r>
          </w:p>
          <w:p w14:paraId="40A15D6A" w14:textId="77777777" w:rsidR="00F67669" w:rsidRDefault="00F67669" w:rsidP="0094146E">
            <w:pPr>
              <w:rPr>
                <w:rFonts w:cs="Times New Roman"/>
              </w:rPr>
            </w:pPr>
            <w:r>
              <w:rPr>
                <w:rFonts w:cs="Times New Roman"/>
              </w:rPr>
              <w:t>Intermediate</w:t>
            </w:r>
          </w:p>
          <w:p w14:paraId="23EE646C" w14:textId="09898760" w:rsidR="00F67669" w:rsidRDefault="00F67669" w:rsidP="0094146E">
            <w:pPr>
              <w:rPr>
                <w:rFonts w:cs="Times New Roman"/>
              </w:rPr>
            </w:pPr>
            <w:r>
              <w:rPr>
                <w:rFonts w:cs="Times New Roman"/>
              </w:rPr>
              <w:t>Expert</w:t>
            </w:r>
          </w:p>
        </w:tc>
      </w:tr>
      <w:tr w:rsidR="00F67669" w:rsidRPr="00E142A0" w14:paraId="4911C369" w14:textId="77777777" w:rsidTr="00322953">
        <w:tc>
          <w:tcPr>
            <w:tcW w:w="0" w:type="auto"/>
            <w:tcBorders>
              <w:top w:val="single" w:sz="4" w:space="0" w:color="auto"/>
              <w:left w:val="single" w:sz="4" w:space="0" w:color="auto"/>
              <w:bottom w:val="single" w:sz="4" w:space="0" w:color="auto"/>
              <w:right w:val="single" w:sz="4" w:space="0" w:color="auto"/>
            </w:tcBorders>
          </w:tcPr>
          <w:p w14:paraId="6B91B808" w14:textId="0BB0C888" w:rsidR="00F67669" w:rsidRDefault="00F67669" w:rsidP="0094146E">
            <w:pPr>
              <w:jc w:val="center"/>
              <w:rPr>
                <w:rFonts w:cs="Times New Roman"/>
                <w:highlight w:val="yellow"/>
              </w:rPr>
            </w:pPr>
            <w:r w:rsidRPr="003B47A8">
              <w:rPr>
                <w:rFonts w:cs="Times New Roman"/>
              </w:rPr>
              <w:t>BlocksWalkedPerDay</w:t>
            </w:r>
          </w:p>
        </w:tc>
        <w:tc>
          <w:tcPr>
            <w:tcW w:w="0" w:type="auto"/>
            <w:tcBorders>
              <w:top w:val="single" w:sz="4" w:space="0" w:color="auto"/>
              <w:left w:val="single" w:sz="4" w:space="0" w:color="auto"/>
              <w:bottom w:val="single" w:sz="4" w:space="0" w:color="auto"/>
              <w:right w:val="single" w:sz="4" w:space="0" w:color="auto"/>
            </w:tcBorders>
          </w:tcPr>
          <w:p w14:paraId="504DFFDE" w14:textId="2C4289B8" w:rsidR="00F67669" w:rsidRDefault="00F67669" w:rsidP="0094146E">
            <w:pPr>
              <w:rPr>
                <w:rFonts w:cs="Times New Roman"/>
              </w:rPr>
            </w:pPr>
            <w:r>
              <w:rPr>
                <w:rFonts w:cs="Times New Roman"/>
              </w:rPr>
              <w:t>About how many blocks do you walk on a given day?</w:t>
            </w:r>
          </w:p>
        </w:tc>
        <w:tc>
          <w:tcPr>
            <w:tcW w:w="0" w:type="auto"/>
            <w:tcBorders>
              <w:top w:val="single" w:sz="4" w:space="0" w:color="auto"/>
              <w:left w:val="single" w:sz="4" w:space="0" w:color="auto"/>
              <w:bottom w:val="single" w:sz="4" w:space="0" w:color="auto"/>
              <w:right w:val="single" w:sz="4" w:space="0" w:color="auto"/>
            </w:tcBorders>
          </w:tcPr>
          <w:p w14:paraId="5B5DD651" w14:textId="77777777" w:rsidR="00F67669" w:rsidRDefault="00F67669" w:rsidP="0094146E">
            <w:pPr>
              <w:rPr>
                <w:rFonts w:cs="Times New Roman"/>
              </w:rPr>
            </w:pPr>
          </w:p>
        </w:tc>
      </w:tr>
      <w:tr w:rsidR="00F67669" w:rsidRPr="00E142A0" w14:paraId="75EFFC0D" w14:textId="77777777" w:rsidTr="00322953">
        <w:tc>
          <w:tcPr>
            <w:tcW w:w="0" w:type="auto"/>
            <w:tcBorders>
              <w:top w:val="single" w:sz="4" w:space="0" w:color="auto"/>
              <w:left w:val="single" w:sz="4" w:space="0" w:color="auto"/>
              <w:bottom w:val="single" w:sz="4" w:space="0" w:color="auto"/>
              <w:right w:val="single" w:sz="4" w:space="0" w:color="auto"/>
            </w:tcBorders>
          </w:tcPr>
          <w:p w14:paraId="7CD20F9D" w14:textId="08FFDCD1" w:rsidR="00F67669" w:rsidRDefault="00F67669" w:rsidP="0094146E">
            <w:pPr>
              <w:jc w:val="center"/>
              <w:rPr>
                <w:rFonts w:cs="Times New Roman"/>
                <w:highlight w:val="yellow"/>
              </w:rPr>
            </w:pPr>
            <w:r w:rsidRPr="003B47A8">
              <w:rPr>
                <w:rFonts w:cs="Times New Roman"/>
              </w:rPr>
              <w:t>HrsSeatedPerDay</w:t>
            </w:r>
          </w:p>
        </w:tc>
        <w:tc>
          <w:tcPr>
            <w:tcW w:w="0" w:type="auto"/>
            <w:tcBorders>
              <w:top w:val="single" w:sz="4" w:space="0" w:color="auto"/>
              <w:left w:val="single" w:sz="4" w:space="0" w:color="auto"/>
              <w:bottom w:val="single" w:sz="4" w:space="0" w:color="auto"/>
              <w:right w:val="single" w:sz="4" w:space="0" w:color="auto"/>
            </w:tcBorders>
          </w:tcPr>
          <w:p w14:paraId="21ADFF2F" w14:textId="7292D560" w:rsidR="00F67669" w:rsidRDefault="00F67669" w:rsidP="0094146E">
            <w:pPr>
              <w:rPr>
                <w:rFonts w:cs="Times New Roman"/>
              </w:rPr>
            </w:pPr>
            <w:r>
              <w:rPr>
                <w:rFonts w:cs="Times New Roman"/>
              </w:rPr>
              <w:t>In a usual 24 hour period, how many hours do you spend seated or lying down? (Include all time spent sleeping, resting and lying down, and also include all time spent watching TV, eating, reading, and any other time sitting down)</w:t>
            </w:r>
          </w:p>
        </w:tc>
        <w:tc>
          <w:tcPr>
            <w:tcW w:w="0" w:type="auto"/>
            <w:tcBorders>
              <w:top w:val="single" w:sz="4" w:space="0" w:color="auto"/>
              <w:left w:val="single" w:sz="4" w:space="0" w:color="auto"/>
              <w:bottom w:val="single" w:sz="4" w:space="0" w:color="auto"/>
              <w:right w:val="single" w:sz="4" w:space="0" w:color="auto"/>
            </w:tcBorders>
          </w:tcPr>
          <w:p w14:paraId="2B237F5F" w14:textId="77777777" w:rsidR="00F67669" w:rsidRDefault="00F67669" w:rsidP="0094146E">
            <w:pPr>
              <w:rPr>
                <w:rFonts w:cs="Times New Roman"/>
              </w:rPr>
            </w:pPr>
          </w:p>
        </w:tc>
      </w:tr>
      <w:tr w:rsidR="00F67669" w:rsidRPr="00E142A0" w14:paraId="744ADFD6" w14:textId="77777777" w:rsidTr="00322953">
        <w:tc>
          <w:tcPr>
            <w:tcW w:w="0" w:type="auto"/>
            <w:tcBorders>
              <w:top w:val="single" w:sz="4" w:space="0" w:color="auto"/>
              <w:left w:val="single" w:sz="4" w:space="0" w:color="auto"/>
              <w:bottom w:val="single" w:sz="4" w:space="0" w:color="auto"/>
              <w:right w:val="single" w:sz="4" w:space="0" w:color="auto"/>
            </w:tcBorders>
          </w:tcPr>
          <w:p w14:paraId="03534029" w14:textId="5898A11C" w:rsidR="00F67669" w:rsidRDefault="00F67669" w:rsidP="0094146E">
            <w:pPr>
              <w:jc w:val="center"/>
              <w:rPr>
                <w:rFonts w:cs="Times New Roman"/>
                <w:highlight w:val="yellow"/>
              </w:rPr>
            </w:pPr>
            <w:r w:rsidRPr="003B47A8">
              <w:rPr>
                <w:rFonts w:cs="Times New Roman"/>
              </w:rPr>
              <w:t>WalkYesNo</w:t>
            </w:r>
          </w:p>
        </w:tc>
        <w:tc>
          <w:tcPr>
            <w:tcW w:w="0" w:type="auto"/>
            <w:tcBorders>
              <w:top w:val="single" w:sz="4" w:space="0" w:color="auto"/>
              <w:left w:val="single" w:sz="4" w:space="0" w:color="auto"/>
              <w:bottom w:val="single" w:sz="4" w:space="0" w:color="auto"/>
              <w:right w:val="single" w:sz="4" w:space="0" w:color="auto"/>
            </w:tcBorders>
          </w:tcPr>
          <w:p w14:paraId="2BD11E4B" w14:textId="16A78069" w:rsidR="00F67669" w:rsidRDefault="00F67669" w:rsidP="0094146E">
            <w:pPr>
              <w:rPr>
                <w:rFonts w:cs="Times New Roman"/>
              </w:rPr>
            </w:pPr>
            <w:r w:rsidRPr="00D7000A">
              <w:rPr>
                <w:rFonts w:cs="Times New Roman"/>
              </w:rPr>
              <w:t>In the last 14 days, have you walked for exercise?</w:t>
            </w:r>
          </w:p>
        </w:tc>
        <w:tc>
          <w:tcPr>
            <w:tcW w:w="0" w:type="auto"/>
            <w:tcBorders>
              <w:top w:val="single" w:sz="4" w:space="0" w:color="auto"/>
              <w:left w:val="single" w:sz="4" w:space="0" w:color="auto"/>
              <w:bottom w:val="single" w:sz="4" w:space="0" w:color="auto"/>
              <w:right w:val="single" w:sz="4" w:space="0" w:color="auto"/>
            </w:tcBorders>
          </w:tcPr>
          <w:p w14:paraId="5199016F" w14:textId="134FE532" w:rsidR="00F67669" w:rsidRDefault="00F67669" w:rsidP="0094146E">
            <w:pPr>
              <w:rPr>
                <w:rFonts w:cs="Times New Roman"/>
              </w:rPr>
            </w:pPr>
            <w:r>
              <w:rPr>
                <w:rFonts w:cs="Times New Roman"/>
              </w:rPr>
              <w:t>0=No</w:t>
            </w:r>
          </w:p>
          <w:p w14:paraId="1083DBF9" w14:textId="563E7111" w:rsidR="00F67669" w:rsidRDefault="00F67669" w:rsidP="0094146E">
            <w:pPr>
              <w:rPr>
                <w:rFonts w:cs="Times New Roman"/>
              </w:rPr>
            </w:pPr>
            <w:r>
              <w:rPr>
                <w:rFonts w:cs="Times New Roman"/>
              </w:rPr>
              <w:t>1=Yes</w:t>
            </w:r>
          </w:p>
        </w:tc>
      </w:tr>
      <w:tr w:rsidR="00F67669" w:rsidRPr="00E142A0" w14:paraId="7179C008" w14:textId="77777777" w:rsidTr="00322953">
        <w:tc>
          <w:tcPr>
            <w:tcW w:w="0" w:type="auto"/>
            <w:tcBorders>
              <w:top w:val="single" w:sz="4" w:space="0" w:color="auto"/>
              <w:left w:val="single" w:sz="4" w:space="0" w:color="auto"/>
              <w:bottom w:val="single" w:sz="4" w:space="0" w:color="auto"/>
              <w:right w:val="single" w:sz="4" w:space="0" w:color="auto"/>
            </w:tcBorders>
          </w:tcPr>
          <w:p w14:paraId="4117A424" w14:textId="47818F5B" w:rsidR="00F67669" w:rsidRPr="00D7000A" w:rsidRDefault="00F67669" w:rsidP="002E5A66">
            <w:pPr>
              <w:jc w:val="center"/>
              <w:rPr>
                <w:rFonts w:cs="Times New Roman"/>
              </w:rPr>
            </w:pPr>
            <w:r w:rsidRPr="003B47A8">
              <w:rPr>
                <w:rFonts w:cs="Times New Roman"/>
              </w:rPr>
              <w:t>Walk14Days</w:t>
            </w:r>
          </w:p>
        </w:tc>
        <w:tc>
          <w:tcPr>
            <w:tcW w:w="0" w:type="auto"/>
            <w:tcBorders>
              <w:top w:val="single" w:sz="4" w:space="0" w:color="auto"/>
              <w:left w:val="single" w:sz="4" w:space="0" w:color="auto"/>
              <w:bottom w:val="single" w:sz="4" w:space="0" w:color="auto"/>
              <w:right w:val="single" w:sz="4" w:space="0" w:color="auto"/>
            </w:tcBorders>
          </w:tcPr>
          <w:p w14:paraId="4300CCEC" w14:textId="50657F8F" w:rsidR="00F67669" w:rsidRPr="00D7000A" w:rsidRDefault="00F67669" w:rsidP="002E5A66">
            <w:pPr>
              <w:rPr>
                <w:rFonts w:cs="Times New Roman"/>
              </w:rPr>
            </w:pPr>
            <w:r w:rsidRPr="003B47A8">
              <w:rPr>
                <w:rFonts w:cs="Times New Roman"/>
              </w:rPr>
              <w:t>If WalkYesNo = 1, ask what is the average number of times you walked in the past 14 days?</w:t>
            </w:r>
          </w:p>
        </w:tc>
        <w:tc>
          <w:tcPr>
            <w:tcW w:w="0" w:type="auto"/>
            <w:tcBorders>
              <w:top w:val="single" w:sz="4" w:space="0" w:color="auto"/>
              <w:left w:val="single" w:sz="4" w:space="0" w:color="auto"/>
              <w:bottom w:val="single" w:sz="4" w:space="0" w:color="auto"/>
              <w:right w:val="single" w:sz="4" w:space="0" w:color="auto"/>
            </w:tcBorders>
          </w:tcPr>
          <w:p w14:paraId="10C25D64" w14:textId="77777777" w:rsidR="00F67669" w:rsidRDefault="00F67669" w:rsidP="002E5A66">
            <w:pPr>
              <w:rPr>
                <w:rFonts w:cs="Times New Roman"/>
              </w:rPr>
            </w:pPr>
          </w:p>
        </w:tc>
      </w:tr>
      <w:tr w:rsidR="00F67669" w:rsidRPr="00E142A0" w14:paraId="25ECBC79" w14:textId="77777777" w:rsidTr="00322953">
        <w:tc>
          <w:tcPr>
            <w:tcW w:w="0" w:type="auto"/>
            <w:tcBorders>
              <w:top w:val="single" w:sz="4" w:space="0" w:color="auto"/>
              <w:left w:val="single" w:sz="4" w:space="0" w:color="auto"/>
              <w:bottom w:val="single" w:sz="4" w:space="0" w:color="auto"/>
              <w:right w:val="single" w:sz="4" w:space="0" w:color="auto"/>
            </w:tcBorders>
          </w:tcPr>
          <w:p w14:paraId="66C8E40C" w14:textId="418F8B82" w:rsidR="00F67669" w:rsidRPr="00D7000A" w:rsidRDefault="00F67669" w:rsidP="002E5A66">
            <w:pPr>
              <w:jc w:val="center"/>
              <w:rPr>
                <w:rFonts w:cs="Times New Roman"/>
              </w:rPr>
            </w:pPr>
            <w:r w:rsidRPr="003B47A8">
              <w:rPr>
                <w:rFonts w:cs="Times New Roman"/>
              </w:rPr>
              <w:t>WalkMinutes</w:t>
            </w:r>
          </w:p>
        </w:tc>
        <w:tc>
          <w:tcPr>
            <w:tcW w:w="0" w:type="auto"/>
            <w:tcBorders>
              <w:top w:val="single" w:sz="4" w:space="0" w:color="auto"/>
              <w:left w:val="single" w:sz="4" w:space="0" w:color="auto"/>
              <w:bottom w:val="single" w:sz="4" w:space="0" w:color="auto"/>
              <w:right w:val="single" w:sz="4" w:space="0" w:color="auto"/>
            </w:tcBorders>
          </w:tcPr>
          <w:p w14:paraId="43E184FD" w14:textId="3AE7D20B" w:rsidR="00F67669" w:rsidRPr="00D7000A" w:rsidRDefault="00F67669" w:rsidP="002E5A66">
            <w:pPr>
              <w:rPr>
                <w:rFonts w:cs="Times New Roman"/>
              </w:rPr>
            </w:pPr>
            <w:r w:rsidRPr="003B47A8">
              <w:rPr>
                <w:rFonts w:cs="Times New Roman"/>
              </w:rPr>
              <w:t>If WalkYesNo = 1, ask what is the average number of minutes spent walking on each occasion?</w:t>
            </w:r>
          </w:p>
        </w:tc>
        <w:tc>
          <w:tcPr>
            <w:tcW w:w="0" w:type="auto"/>
            <w:tcBorders>
              <w:top w:val="single" w:sz="4" w:space="0" w:color="auto"/>
              <w:left w:val="single" w:sz="4" w:space="0" w:color="auto"/>
              <w:bottom w:val="single" w:sz="4" w:space="0" w:color="auto"/>
              <w:right w:val="single" w:sz="4" w:space="0" w:color="auto"/>
            </w:tcBorders>
          </w:tcPr>
          <w:p w14:paraId="3DB7B594" w14:textId="77777777" w:rsidR="00F67669" w:rsidRDefault="00F67669" w:rsidP="002E5A66">
            <w:pPr>
              <w:rPr>
                <w:rFonts w:cs="Times New Roman"/>
              </w:rPr>
            </w:pPr>
          </w:p>
        </w:tc>
      </w:tr>
      <w:tr w:rsidR="00F67669" w:rsidRPr="00E142A0" w14:paraId="4B49C382" w14:textId="77777777" w:rsidTr="00322953">
        <w:tc>
          <w:tcPr>
            <w:tcW w:w="0" w:type="auto"/>
            <w:tcBorders>
              <w:top w:val="single" w:sz="4" w:space="0" w:color="auto"/>
              <w:left w:val="single" w:sz="4" w:space="0" w:color="auto"/>
              <w:bottom w:val="single" w:sz="4" w:space="0" w:color="auto"/>
              <w:right w:val="single" w:sz="4" w:space="0" w:color="auto"/>
            </w:tcBorders>
          </w:tcPr>
          <w:p w14:paraId="06072CC0" w14:textId="329D5C4A" w:rsidR="00F67669" w:rsidRPr="00D7000A" w:rsidRDefault="00F67669" w:rsidP="002E5A66">
            <w:pPr>
              <w:jc w:val="center"/>
              <w:rPr>
                <w:rFonts w:cs="Times New Roman"/>
              </w:rPr>
            </w:pPr>
            <w:r w:rsidRPr="003B47A8">
              <w:rPr>
                <w:rFonts w:cs="Times New Roman"/>
              </w:rPr>
              <w:t>WalkMonths</w:t>
            </w:r>
          </w:p>
        </w:tc>
        <w:tc>
          <w:tcPr>
            <w:tcW w:w="0" w:type="auto"/>
            <w:tcBorders>
              <w:top w:val="single" w:sz="4" w:space="0" w:color="auto"/>
              <w:left w:val="single" w:sz="4" w:space="0" w:color="auto"/>
              <w:bottom w:val="single" w:sz="4" w:space="0" w:color="auto"/>
              <w:right w:val="single" w:sz="4" w:space="0" w:color="auto"/>
            </w:tcBorders>
          </w:tcPr>
          <w:p w14:paraId="5C4C7D77" w14:textId="59EA4D6F" w:rsidR="00F67669" w:rsidRPr="00D7000A" w:rsidRDefault="00F67669" w:rsidP="002E5A66">
            <w:pPr>
              <w:rPr>
                <w:rFonts w:cs="Times New Roman"/>
              </w:rPr>
            </w:pPr>
            <w:r w:rsidRPr="003B47A8">
              <w:rPr>
                <w:rFonts w:cs="Times New Roman"/>
              </w:rPr>
              <w:t>If WalkYesNo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7D763583" w14:textId="77777777" w:rsidR="00F67669" w:rsidRDefault="00F67669" w:rsidP="002E5A66">
            <w:pPr>
              <w:rPr>
                <w:rFonts w:cs="Times New Roman"/>
              </w:rPr>
            </w:pPr>
          </w:p>
        </w:tc>
      </w:tr>
      <w:tr w:rsidR="00F67669" w:rsidRPr="00E142A0" w14:paraId="7ED55939" w14:textId="77777777" w:rsidTr="00322953">
        <w:tc>
          <w:tcPr>
            <w:tcW w:w="0" w:type="auto"/>
            <w:tcBorders>
              <w:top w:val="single" w:sz="4" w:space="0" w:color="auto"/>
              <w:left w:val="single" w:sz="4" w:space="0" w:color="auto"/>
              <w:bottom w:val="single" w:sz="4" w:space="0" w:color="auto"/>
              <w:right w:val="single" w:sz="4" w:space="0" w:color="auto"/>
            </w:tcBorders>
          </w:tcPr>
          <w:p w14:paraId="67DE3D4C" w14:textId="02B31DCC" w:rsidR="00F67669" w:rsidRPr="00FB230A" w:rsidRDefault="00F67669" w:rsidP="002E5A66">
            <w:pPr>
              <w:jc w:val="center"/>
              <w:rPr>
                <w:rFonts w:cs="Times New Roman"/>
              </w:rPr>
            </w:pPr>
            <w:r w:rsidRPr="00FB230A">
              <w:rPr>
                <w:rFonts w:cs="Times New Roman"/>
              </w:rPr>
              <w:t>WalkYear</w:t>
            </w:r>
          </w:p>
        </w:tc>
        <w:tc>
          <w:tcPr>
            <w:tcW w:w="0" w:type="auto"/>
            <w:tcBorders>
              <w:top w:val="single" w:sz="4" w:space="0" w:color="auto"/>
              <w:left w:val="single" w:sz="4" w:space="0" w:color="auto"/>
              <w:bottom w:val="single" w:sz="4" w:space="0" w:color="auto"/>
              <w:right w:val="single" w:sz="4" w:space="0" w:color="auto"/>
            </w:tcBorders>
          </w:tcPr>
          <w:p w14:paraId="53E27C1A" w14:textId="2C8ABB1B" w:rsidR="00F67669" w:rsidRPr="00FB230A" w:rsidRDefault="00F67669" w:rsidP="002E5A66">
            <w:pPr>
              <w:rPr>
                <w:rFonts w:cs="Times New Roman"/>
              </w:rPr>
            </w:pPr>
            <w:r w:rsidRPr="00FB230A">
              <w:rPr>
                <w:rFonts w:cs="Times New Roman"/>
              </w:rPr>
              <w:t>If WalkYes=0 then ask "Have you walked (for exercise) in past year?"</w:t>
            </w:r>
          </w:p>
        </w:tc>
        <w:tc>
          <w:tcPr>
            <w:tcW w:w="0" w:type="auto"/>
            <w:tcBorders>
              <w:top w:val="single" w:sz="4" w:space="0" w:color="auto"/>
              <w:left w:val="single" w:sz="4" w:space="0" w:color="auto"/>
              <w:bottom w:val="single" w:sz="4" w:space="0" w:color="auto"/>
              <w:right w:val="single" w:sz="4" w:space="0" w:color="auto"/>
            </w:tcBorders>
          </w:tcPr>
          <w:p w14:paraId="6138C3CA" w14:textId="77777777" w:rsidR="00F67669" w:rsidRPr="00FB230A" w:rsidRDefault="00F67669" w:rsidP="002E5A66">
            <w:pPr>
              <w:rPr>
                <w:rFonts w:cs="Times New Roman"/>
              </w:rPr>
            </w:pPr>
            <w:r w:rsidRPr="00FB230A">
              <w:rPr>
                <w:rFonts w:cs="Times New Roman"/>
              </w:rPr>
              <w:t>(text)</w:t>
            </w:r>
          </w:p>
          <w:p w14:paraId="59BC0A14" w14:textId="77777777" w:rsidR="00F67669" w:rsidRPr="00FB230A" w:rsidRDefault="00F67669" w:rsidP="002E5A66">
            <w:pPr>
              <w:rPr>
                <w:rFonts w:cs="Times New Roman"/>
              </w:rPr>
            </w:pPr>
            <w:r w:rsidRPr="00FB230A">
              <w:rPr>
                <w:rFonts w:cs="Times New Roman"/>
              </w:rPr>
              <w:t>Weekly</w:t>
            </w:r>
          </w:p>
          <w:p w14:paraId="1DDB781C" w14:textId="77777777" w:rsidR="00F67669" w:rsidRPr="00FB230A" w:rsidRDefault="00F67669" w:rsidP="002E5A66">
            <w:pPr>
              <w:rPr>
                <w:rFonts w:cs="Times New Roman"/>
              </w:rPr>
            </w:pPr>
            <w:r w:rsidRPr="00FB230A">
              <w:rPr>
                <w:rFonts w:cs="Times New Roman"/>
              </w:rPr>
              <w:t>Monthly</w:t>
            </w:r>
          </w:p>
          <w:p w14:paraId="32BFD613" w14:textId="079B91A8" w:rsidR="00F67669" w:rsidRPr="00FB230A" w:rsidRDefault="00F67669" w:rsidP="002E5A66">
            <w:pPr>
              <w:rPr>
                <w:rFonts w:cs="Times New Roman"/>
              </w:rPr>
            </w:pPr>
            <w:r w:rsidRPr="00FB230A">
              <w:rPr>
                <w:rFonts w:cs="Times New Roman"/>
              </w:rPr>
              <w:t>N/A</w:t>
            </w:r>
          </w:p>
        </w:tc>
      </w:tr>
      <w:tr w:rsidR="00F67669" w:rsidRPr="00E142A0" w14:paraId="7CA1AB04" w14:textId="77777777" w:rsidTr="00322953">
        <w:tc>
          <w:tcPr>
            <w:tcW w:w="0" w:type="auto"/>
            <w:tcBorders>
              <w:top w:val="single" w:sz="4" w:space="0" w:color="auto"/>
              <w:left w:val="single" w:sz="4" w:space="0" w:color="auto"/>
              <w:bottom w:val="single" w:sz="4" w:space="0" w:color="auto"/>
              <w:right w:val="single" w:sz="4" w:space="0" w:color="auto"/>
            </w:tcBorders>
          </w:tcPr>
          <w:p w14:paraId="59CCC96E" w14:textId="54EBCE5B" w:rsidR="00F67669" w:rsidRPr="00FB230A" w:rsidRDefault="00F67669" w:rsidP="002E5A66">
            <w:pPr>
              <w:jc w:val="center"/>
              <w:rPr>
                <w:rFonts w:cs="Times New Roman"/>
              </w:rPr>
            </w:pPr>
            <w:r w:rsidRPr="00FB230A">
              <w:rPr>
                <w:rFonts w:cs="Times New Roman"/>
              </w:rPr>
              <w:t>WalkYearNumDaysWeekly</w:t>
            </w:r>
          </w:p>
        </w:tc>
        <w:tc>
          <w:tcPr>
            <w:tcW w:w="0" w:type="auto"/>
            <w:tcBorders>
              <w:top w:val="single" w:sz="4" w:space="0" w:color="auto"/>
              <w:left w:val="single" w:sz="4" w:space="0" w:color="auto"/>
              <w:bottom w:val="single" w:sz="4" w:space="0" w:color="auto"/>
              <w:right w:val="single" w:sz="4" w:space="0" w:color="auto"/>
            </w:tcBorders>
          </w:tcPr>
          <w:p w14:paraId="20586631" w14:textId="7558540E" w:rsidR="00F67669" w:rsidRPr="00FB230A" w:rsidRDefault="00F67669" w:rsidP="002E5A66">
            <w:pPr>
              <w:rPr>
                <w:rFonts w:cs="Times New Roman"/>
              </w:rPr>
            </w:pPr>
            <w:r w:rsidRPr="00FB230A">
              <w:rPr>
                <w:rFonts w:cs="Times New Roman"/>
              </w:rPr>
              <w:t>If WalkYear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7A55287C" w14:textId="77777777" w:rsidR="00F67669" w:rsidRPr="00FB230A" w:rsidRDefault="00F67669" w:rsidP="002E5A66">
            <w:pPr>
              <w:rPr>
                <w:rFonts w:cs="Times New Roman"/>
              </w:rPr>
            </w:pPr>
          </w:p>
        </w:tc>
      </w:tr>
      <w:tr w:rsidR="00F67669" w:rsidRPr="00E142A0" w14:paraId="0BF67D26" w14:textId="77777777" w:rsidTr="00322953">
        <w:tc>
          <w:tcPr>
            <w:tcW w:w="0" w:type="auto"/>
            <w:tcBorders>
              <w:top w:val="single" w:sz="4" w:space="0" w:color="auto"/>
              <w:left w:val="single" w:sz="4" w:space="0" w:color="auto"/>
              <w:bottom w:val="single" w:sz="4" w:space="0" w:color="auto"/>
              <w:right w:val="single" w:sz="4" w:space="0" w:color="auto"/>
            </w:tcBorders>
          </w:tcPr>
          <w:p w14:paraId="612AB475" w14:textId="2E67727D" w:rsidR="00F67669" w:rsidRPr="00FB230A" w:rsidRDefault="00F67669" w:rsidP="00FB230A">
            <w:pPr>
              <w:jc w:val="center"/>
              <w:rPr>
                <w:rFonts w:cs="Times New Roman"/>
              </w:rPr>
            </w:pPr>
            <w:r w:rsidRPr="00FB230A">
              <w:rPr>
                <w:rFonts w:cs="Times New Roman"/>
              </w:rPr>
              <w:lastRenderedPageBreak/>
              <w:t>WalkYearNumDaysMonthly</w:t>
            </w:r>
          </w:p>
        </w:tc>
        <w:tc>
          <w:tcPr>
            <w:tcW w:w="0" w:type="auto"/>
            <w:tcBorders>
              <w:top w:val="single" w:sz="4" w:space="0" w:color="auto"/>
              <w:left w:val="single" w:sz="4" w:space="0" w:color="auto"/>
              <w:bottom w:val="single" w:sz="4" w:space="0" w:color="auto"/>
              <w:right w:val="single" w:sz="4" w:space="0" w:color="auto"/>
            </w:tcBorders>
          </w:tcPr>
          <w:p w14:paraId="3E59DE05" w14:textId="519FE9BE" w:rsidR="00F67669" w:rsidRPr="00FB230A" w:rsidRDefault="00F67669" w:rsidP="00FB230A">
            <w:pPr>
              <w:rPr>
                <w:rFonts w:cs="Times New Roman"/>
              </w:rPr>
            </w:pPr>
            <w:r w:rsidRPr="00FB230A">
              <w:rPr>
                <w:rFonts w:cs="Times New Roman"/>
              </w:rPr>
              <w:t>If WalkYear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18A746C7" w14:textId="77777777" w:rsidR="00F67669" w:rsidRPr="00FB230A" w:rsidRDefault="00F67669" w:rsidP="00FB230A">
            <w:pPr>
              <w:rPr>
                <w:rFonts w:cs="Times New Roman"/>
              </w:rPr>
            </w:pPr>
          </w:p>
        </w:tc>
      </w:tr>
      <w:tr w:rsidR="00F67669" w:rsidRPr="00E142A0" w14:paraId="365D0ADF" w14:textId="77777777" w:rsidTr="00322953">
        <w:tc>
          <w:tcPr>
            <w:tcW w:w="0" w:type="auto"/>
            <w:tcBorders>
              <w:top w:val="single" w:sz="4" w:space="0" w:color="auto"/>
              <w:left w:val="single" w:sz="4" w:space="0" w:color="auto"/>
              <w:bottom w:val="single" w:sz="4" w:space="0" w:color="auto"/>
              <w:right w:val="single" w:sz="4" w:space="0" w:color="auto"/>
            </w:tcBorders>
          </w:tcPr>
          <w:p w14:paraId="0A2BCAEA" w14:textId="263DC46F" w:rsidR="00F67669" w:rsidRPr="00D7000A" w:rsidRDefault="00F67669" w:rsidP="00FB230A">
            <w:pPr>
              <w:jc w:val="center"/>
              <w:rPr>
                <w:rFonts w:cs="Times New Roman"/>
              </w:rPr>
            </w:pPr>
            <w:r w:rsidRPr="003B47A8">
              <w:rPr>
                <w:rFonts w:cs="Times New Roman"/>
              </w:rPr>
              <w:t>WalkYears</w:t>
            </w:r>
          </w:p>
        </w:tc>
        <w:tc>
          <w:tcPr>
            <w:tcW w:w="0" w:type="auto"/>
            <w:tcBorders>
              <w:top w:val="single" w:sz="4" w:space="0" w:color="auto"/>
              <w:left w:val="single" w:sz="4" w:space="0" w:color="auto"/>
              <w:bottom w:val="single" w:sz="4" w:space="0" w:color="auto"/>
              <w:right w:val="single" w:sz="4" w:space="0" w:color="auto"/>
            </w:tcBorders>
          </w:tcPr>
          <w:p w14:paraId="4D1417A6" w14:textId="2AA5A7EC" w:rsidR="00F67669" w:rsidRPr="00D7000A" w:rsidRDefault="00F67669" w:rsidP="00FB230A">
            <w:pPr>
              <w:rPr>
                <w:rFonts w:cs="Times New Roman"/>
              </w:rPr>
            </w:pPr>
            <w:r w:rsidRPr="003B47A8">
              <w:rPr>
                <w:rFonts w:cs="Times New Roman"/>
              </w:rPr>
              <w:t>If WalkYear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16DC0E54" w14:textId="77777777" w:rsidR="00F67669" w:rsidRDefault="00F67669" w:rsidP="00FB230A">
            <w:pPr>
              <w:rPr>
                <w:rFonts w:cs="Times New Roman"/>
              </w:rPr>
            </w:pPr>
          </w:p>
        </w:tc>
      </w:tr>
      <w:tr w:rsidR="00F67669" w:rsidRPr="00E142A0" w14:paraId="564986E3" w14:textId="77777777" w:rsidTr="00322953">
        <w:tc>
          <w:tcPr>
            <w:tcW w:w="0" w:type="auto"/>
            <w:tcBorders>
              <w:top w:val="single" w:sz="4" w:space="0" w:color="auto"/>
              <w:left w:val="single" w:sz="4" w:space="0" w:color="auto"/>
              <w:bottom w:val="single" w:sz="4" w:space="0" w:color="auto"/>
              <w:right w:val="single" w:sz="4" w:space="0" w:color="auto"/>
            </w:tcBorders>
          </w:tcPr>
          <w:p w14:paraId="4C9645D1" w14:textId="6EE26A82" w:rsidR="00F67669" w:rsidRPr="00FB230A" w:rsidRDefault="00F67669" w:rsidP="00FB230A">
            <w:pPr>
              <w:jc w:val="center"/>
              <w:rPr>
                <w:rFonts w:cs="Times New Roman"/>
              </w:rPr>
            </w:pPr>
            <w:r w:rsidRPr="00FB230A">
              <w:rPr>
                <w:rFonts w:cs="Times New Roman"/>
              </w:rPr>
              <w:t>JogYesNo</w:t>
            </w:r>
          </w:p>
        </w:tc>
        <w:tc>
          <w:tcPr>
            <w:tcW w:w="0" w:type="auto"/>
            <w:tcBorders>
              <w:top w:val="single" w:sz="4" w:space="0" w:color="auto"/>
              <w:left w:val="single" w:sz="4" w:space="0" w:color="auto"/>
              <w:bottom w:val="single" w:sz="4" w:space="0" w:color="auto"/>
              <w:right w:val="single" w:sz="4" w:space="0" w:color="auto"/>
            </w:tcBorders>
          </w:tcPr>
          <w:p w14:paraId="3C01538B" w14:textId="63B65C60" w:rsidR="00F67669" w:rsidRPr="00FB230A" w:rsidRDefault="00F67669" w:rsidP="00FB230A">
            <w:pPr>
              <w:rPr>
                <w:rFonts w:cs="Times New Roman"/>
              </w:rPr>
            </w:pPr>
            <w:r w:rsidRPr="00FB230A">
              <w:rPr>
                <w:rFonts w:cs="Times New Roman"/>
              </w:rPr>
              <w:t>In the last 14 days, have you jogged for exercise?</w:t>
            </w:r>
          </w:p>
        </w:tc>
        <w:tc>
          <w:tcPr>
            <w:tcW w:w="0" w:type="auto"/>
            <w:tcBorders>
              <w:top w:val="single" w:sz="4" w:space="0" w:color="auto"/>
              <w:left w:val="single" w:sz="4" w:space="0" w:color="auto"/>
              <w:bottom w:val="single" w:sz="4" w:space="0" w:color="auto"/>
              <w:right w:val="single" w:sz="4" w:space="0" w:color="auto"/>
            </w:tcBorders>
          </w:tcPr>
          <w:p w14:paraId="01E29E80" w14:textId="77777777" w:rsidR="00F67669" w:rsidRPr="00FB230A" w:rsidRDefault="00F67669" w:rsidP="00FB230A">
            <w:pPr>
              <w:rPr>
                <w:rFonts w:cs="Times New Roman"/>
              </w:rPr>
            </w:pPr>
            <w:r w:rsidRPr="00FB230A">
              <w:rPr>
                <w:rFonts w:cs="Times New Roman"/>
              </w:rPr>
              <w:t>0=No</w:t>
            </w:r>
          </w:p>
          <w:p w14:paraId="19EED590" w14:textId="6DE74CB2" w:rsidR="00F67669" w:rsidRPr="00FB230A" w:rsidRDefault="00F67669" w:rsidP="00FB230A">
            <w:pPr>
              <w:rPr>
                <w:rFonts w:cs="Times New Roman"/>
              </w:rPr>
            </w:pPr>
            <w:r w:rsidRPr="00FB230A">
              <w:rPr>
                <w:rFonts w:cs="Times New Roman"/>
              </w:rPr>
              <w:t>1=Yes</w:t>
            </w:r>
          </w:p>
        </w:tc>
      </w:tr>
      <w:tr w:rsidR="00F67669" w:rsidRPr="00E142A0" w14:paraId="6FCC21E5" w14:textId="77777777" w:rsidTr="00322953">
        <w:tc>
          <w:tcPr>
            <w:tcW w:w="0" w:type="auto"/>
            <w:tcBorders>
              <w:top w:val="single" w:sz="4" w:space="0" w:color="auto"/>
              <w:left w:val="single" w:sz="4" w:space="0" w:color="auto"/>
              <w:bottom w:val="single" w:sz="4" w:space="0" w:color="auto"/>
              <w:right w:val="single" w:sz="4" w:space="0" w:color="auto"/>
            </w:tcBorders>
          </w:tcPr>
          <w:p w14:paraId="48D9506D" w14:textId="6D90C385" w:rsidR="00F67669" w:rsidRPr="00FB230A" w:rsidRDefault="00F67669" w:rsidP="00FB230A">
            <w:pPr>
              <w:jc w:val="center"/>
              <w:rPr>
                <w:rFonts w:cs="Times New Roman"/>
              </w:rPr>
            </w:pPr>
            <w:r w:rsidRPr="00FB230A">
              <w:rPr>
                <w:rFonts w:cs="Times New Roman"/>
              </w:rPr>
              <w:t>Jog14Days</w:t>
            </w:r>
          </w:p>
        </w:tc>
        <w:tc>
          <w:tcPr>
            <w:tcW w:w="0" w:type="auto"/>
            <w:tcBorders>
              <w:top w:val="single" w:sz="4" w:space="0" w:color="auto"/>
              <w:left w:val="single" w:sz="4" w:space="0" w:color="auto"/>
              <w:bottom w:val="single" w:sz="4" w:space="0" w:color="auto"/>
              <w:right w:val="single" w:sz="4" w:space="0" w:color="auto"/>
            </w:tcBorders>
          </w:tcPr>
          <w:p w14:paraId="53EF5072" w14:textId="65A9A48D" w:rsidR="00F67669" w:rsidRPr="00FB230A" w:rsidRDefault="00F67669" w:rsidP="00FB230A">
            <w:pPr>
              <w:rPr>
                <w:rFonts w:cs="Times New Roman"/>
              </w:rPr>
            </w:pPr>
            <w:r w:rsidRPr="00FB230A">
              <w:rPr>
                <w:rFonts w:cs="Times New Roman"/>
              </w:rPr>
              <w:t>If JogYesNo = 1, ask what is the average number of times you jogged in the past 14 days?</w:t>
            </w:r>
          </w:p>
        </w:tc>
        <w:tc>
          <w:tcPr>
            <w:tcW w:w="0" w:type="auto"/>
            <w:tcBorders>
              <w:top w:val="single" w:sz="4" w:space="0" w:color="auto"/>
              <w:left w:val="single" w:sz="4" w:space="0" w:color="auto"/>
              <w:bottom w:val="single" w:sz="4" w:space="0" w:color="auto"/>
              <w:right w:val="single" w:sz="4" w:space="0" w:color="auto"/>
            </w:tcBorders>
          </w:tcPr>
          <w:p w14:paraId="1EEE0001" w14:textId="77777777" w:rsidR="00F67669" w:rsidRPr="00FB230A" w:rsidRDefault="00F67669" w:rsidP="00FB230A">
            <w:pPr>
              <w:rPr>
                <w:rFonts w:cs="Times New Roman"/>
              </w:rPr>
            </w:pPr>
          </w:p>
        </w:tc>
      </w:tr>
      <w:tr w:rsidR="00F67669" w:rsidRPr="00E142A0" w14:paraId="66A46389" w14:textId="77777777" w:rsidTr="00322953">
        <w:tc>
          <w:tcPr>
            <w:tcW w:w="0" w:type="auto"/>
            <w:tcBorders>
              <w:top w:val="single" w:sz="4" w:space="0" w:color="auto"/>
              <w:left w:val="single" w:sz="4" w:space="0" w:color="auto"/>
              <w:bottom w:val="single" w:sz="4" w:space="0" w:color="auto"/>
              <w:right w:val="single" w:sz="4" w:space="0" w:color="auto"/>
            </w:tcBorders>
          </w:tcPr>
          <w:p w14:paraId="053D4375" w14:textId="680F88D8" w:rsidR="00F67669" w:rsidRPr="00FB230A" w:rsidRDefault="00F67669" w:rsidP="00FB230A">
            <w:pPr>
              <w:jc w:val="center"/>
              <w:rPr>
                <w:rFonts w:cs="Times New Roman"/>
              </w:rPr>
            </w:pPr>
            <w:r w:rsidRPr="00FB230A">
              <w:rPr>
                <w:rFonts w:cs="Times New Roman"/>
              </w:rPr>
              <w:t>JogMinutes</w:t>
            </w:r>
          </w:p>
        </w:tc>
        <w:tc>
          <w:tcPr>
            <w:tcW w:w="0" w:type="auto"/>
            <w:tcBorders>
              <w:top w:val="single" w:sz="4" w:space="0" w:color="auto"/>
              <w:left w:val="single" w:sz="4" w:space="0" w:color="auto"/>
              <w:bottom w:val="single" w:sz="4" w:space="0" w:color="auto"/>
              <w:right w:val="single" w:sz="4" w:space="0" w:color="auto"/>
            </w:tcBorders>
          </w:tcPr>
          <w:p w14:paraId="1A519D53" w14:textId="3701B0F1" w:rsidR="00F67669" w:rsidRPr="00FB230A" w:rsidRDefault="00F67669" w:rsidP="00FB230A">
            <w:pPr>
              <w:rPr>
                <w:rFonts w:cs="Times New Roman"/>
              </w:rPr>
            </w:pPr>
            <w:r w:rsidRPr="00FB230A">
              <w:rPr>
                <w:rFonts w:cs="Times New Roman"/>
              </w:rPr>
              <w:t>If JogYesNo = 1, ask what is the average number of minutes spent jogging on each occasion?</w:t>
            </w:r>
          </w:p>
        </w:tc>
        <w:tc>
          <w:tcPr>
            <w:tcW w:w="0" w:type="auto"/>
            <w:tcBorders>
              <w:top w:val="single" w:sz="4" w:space="0" w:color="auto"/>
              <w:left w:val="single" w:sz="4" w:space="0" w:color="auto"/>
              <w:bottom w:val="single" w:sz="4" w:space="0" w:color="auto"/>
              <w:right w:val="single" w:sz="4" w:space="0" w:color="auto"/>
            </w:tcBorders>
          </w:tcPr>
          <w:p w14:paraId="480D2702" w14:textId="77777777" w:rsidR="00F67669" w:rsidRPr="00FB230A" w:rsidRDefault="00F67669" w:rsidP="00FB230A">
            <w:pPr>
              <w:rPr>
                <w:rFonts w:cs="Times New Roman"/>
              </w:rPr>
            </w:pPr>
          </w:p>
        </w:tc>
      </w:tr>
      <w:tr w:rsidR="00F67669" w:rsidRPr="00E142A0" w14:paraId="6A52CFA2" w14:textId="77777777" w:rsidTr="00322953">
        <w:tc>
          <w:tcPr>
            <w:tcW w:w="0" w:type="auto"/>
            <w:tcBorders>
              <w:top w:val="single" w:sz="4" w:space="0" w:color="auto"/>
              <w:left w:val="single" w:sz="4" w:space="0" w:color="auto"/>
              <w:bottom w:val="single" w:sz="4" w:space="0" w:color="auto"/>
              <w:right w:val="single" w:sz="4" w:space="0" w:color="auto"/>
            </w:tcBorders>
          </w:tcPr>
          <w:p w14:paraId="4B8B6C77" w14:textId="794A2AB7" w:rsidR="00F67669" w:rsidRPr="00FB230A" w:rsidRDefault="00F67669" w:rsidP="00FB230A">
            <w:pPr>
              <w:jc w:val="center"/>
              <w:rPr>
                <w:rFonts w:cs="Times New Roman"/>
              </w:rPr>
            </w:pPr>
            <w:r w:rsidRPr="00FB230A">
              <w:rPr>
                <w:rFonts w:cs="Times New Roman"/>
              </w:rPr>
              <w:t>JogMonths</w:t>
            </w:r>
          </w:p>
        </w:tc>
        <w:tc>
          <w:tcPr>
            <w:tcW w:w="0" w:type="auto"/>
            <w:tcBorders>
              <w:top w:val="single" w:sz="4" w:space="0" w:color="auto"/>
              <w:left w:val="single" w:sz="4" w:space="0" w:color="auto"/>
              <w:bottom w:val="single" w:sz="4" w:space="0" w:color="auto"/>
              <w:right w:val="single" w:sz="4" w:space="0" w:color="auto"/>
            </w:tcBorders>
          </w:tcPr>
          <w:p w14:paraId="3ECCE813" w14:textId="2D559C67" w:rsidR="00F67669" w:rsidRPr="00FB230A" w:rsidRDefault="00F67669" w:rsidP="00FB230A">
            <w:pPr>
              <w:rPr>
                <w:rFonts w:cs="Times New Roman"/>
              </w:rPr>
            </w:pPr>
            <w:r w:rsidRPr="00FB230A">
              <w:rPr>
                <w:rFonts w:cs="Times New Roman"/>
              </w:rPr>
              <w:t>If JogYesNo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55EFE862" w14:textId="77777777" w:rsidR="00F67669" w:rsidRPr="00FB230A" w:rsidRDefault="00F67669" w:rsidP="00FB230A">
            <w:pPr>
              <w:rPr>
                <w:rFonts w:cs="Times New Roman"/>
              </w:rPr>
            </w:pPr>
          </w:p>
        </w:tc>
      </w:tr>
      <w:tr w:rsidR="00F67669" w:rsidRPr="00E142A0" w14:paraId="727EC2EB" w14:textId="77777777" w:rsidTr="00322953">
        <w:tc>
          <w:tcPr>
            <w:tcW w:w="0" w:type="auto"/>
            <w:tcBorders>
              <w:top w:val="single" w:sz="4" w:space="0" w:color="auto"/>
              <w:left w:val="single" w:sz="4" w:space="0" w:color="auto"/>
              <w:bottom w:val="single" w:sz="4" w:space="0" w:color="auto"/>
              <w:right w:val="single" w:sz="4" w:space="0" w:color="auto"/>
            </w:tcBorders>
          </w:tcPr>
          <w:p w14:paraId="05F4586A" w14:textId="76F51EC8" w:rsidR="00F67669" w:rsidRPr="00FB230A" w:rsidRDefault="00F67669" w:rsidP="00FB230A">
            <w:pPr>
              <w:jc w:val="center"/>
              <w:rPr>
                <w:rFonts w:cs="Times New Roman"/>
              </w:rPr>
            </w:pPr>
            <w:r w:rsidRPr="00FB230A">
              <w:rPr>
                <w:rFonts w:cs="Times New Roman"/>
              </w:rPr>
              <w:t>Jogging</w:t>
            </w:r>
          </w:p>
        </w:tc>
        <w:tc>
          <w:tcPr>
            <w:tcW w:w="0" w:type="auto"/>
            <w:tcBorders>
              <w:top w:val="single" w:sz="4" w:space="0" w:color="auto"/>
              <w:left w:val="single" w:sz="4" w:space="0" w:color="auto"/>
              <w:bottom w:val="single" w:sz="4" w:space="0" w:color="auto"/>
              <w:right w:val="single" w:sz="4" w:space="0" w:color="auto"/>
            </w:tcBorders>
          </w:tcPr>
          <w:p w14:paraId="09F096D4" w14:textId="34AACD7A" w:rsidR="00F67669" w:rsidRPr="00FB230A" w:rsidRDefault="00F67669" w:rsidP="00FB230A">
            <w:pPr>
              <w:rPr>
                <w:rFonts w:cs="Times New Roman"/>
              </w:rPr>
            </w:pPr>
            <w:r w:rsidRPr="00FB230A">
              <w:rPr>
                <w:rFonts w:cs="Times New Roman"/>
              </w:rPr>
              <w:t>If JogYesNo=0 then ask "Have you gone jogging or running in the last year"?</w:t>
            </w:r>
          </w:p>
        </w:tc>
        <w:tc>
          <w:tcPr>
            <w:tcW w:w="0" w:type="auto"/>
            <w:tcBorders>
              <w:top w:val="single" w:sz="4" w:space="0" w:color="auto"/>
              <w:left w:val="single" w:sz="4" w:space="0" w:color="auto"/>
              <w:bottom w:val="single" w:sz="4" w:space="0" w:color="auto"/>
              <w:right w:val="single" w:sz="4" w:space="0" w:color="auto"/>
            </w:tcBorders>
          </w:tcPr>
          <w:p w14:paraId="17998DAD" w14:textId="77777777" w:rsidR="00F67669" w:rsidRPr="00FB230A" w:rsidRDefault="00F67669" w:rsidP="00FB230A">
            <w:pPr>
              <w:rPr>
                <w:rFonts w:cs="Times New Roman"/>
              </w:rPr>
            </w:pPr>
            <w:r w:rsidRPr="00FB230A">
              <w:rPr>
                <w:rFonts w:cs="Times New Roman"/>
              </w:rPr>
              <w:t>(text)</w:t>
            </w:r>
          </w:p>
          <w:p w14:paraId="78DCDCD8" w14:textId="77777777" w:rsidR="00F67669" w:rsidRPr="00FB230A" w:rsidRDefault="00F67669" w:rsidP="00FB230A">
            <w:pPr>
              <w:rPr>
                <w:rFonts w:cs="Times New Roman"/>
              </w:rPr>
            </w:pPr>
            <w:r w:rsidRPr="00FB230A">
              <w:rPr>
                <w:rFonts w:cs="Times New Roman"/>
              </w:rPr>
              <w:t>Weekly</w:t>
            </w:r>
          </w:p>
          <w:p w14:paraId="4C1130BF" w14:textId="77777777" w:rsidR="00F67669" w:rsidRPr="00FB230A" w:rsidRDefault="00F67669" w:rsidP="00FB230A">
            <w:pPr>
              <w:rPr>
                <w:rFonts w:cs="Times New Roman"/>
              </w:rPr>
            </w:pPr>
            <w:r w:rsidRPr="00FB230A">
              <w:rPr>
                <w:rFonts w:cs="Times New Roman"/>
              </w:rPr>
              <w:t>Monthly</w:t>
            </w:r>
          </w:p>
          <w:p w14:paraId="6DD6FEF5" w14:textId="4A87E6FA" w:rsidR="00F67669" w:rsidRPr="00FB230A" w:rsidRDefault="00F67669" w:rsidP="00FB230A">
            <w:pPr>
              <w:rPr>
                <w:rFonts w:cs="Times New Roman"/>
              </w:rPr>
            </w:pPr>
            <w:r w:rsidRPr="00FB230A">
              <w:rPr>
                <w:rFonts w:cs="Times New Roman"/>
              </w:rPr>
              <w:t>N/A</w:t>
            </w:r>
          </w:p>
        </w:tc>
      </w:tr>
      <w:tr w:rsidR="00F67669" w:rsidRPr="00E142A0" w14:paraId="1DC4DDBD" w14:textId="77777777" w:rsidTr="00322953">
        <w:tc>
          <w:tcPr>
            <w:tcW w:w="0" w:type="auto"/>
            <w:tcBorders>
              <w:top w:val="single" w:sz="4" w:space="0" w:color="auto"/>
              <w:left w:val="single" w:sz="4" w:space="0" w:color="auto"/>
              <w:bottom w:val="single" w:sz="4" w:space="0" w:color="auto"/>
              <w:right w:val="single" w:sz="4" w:space="0" w:color="auto"/>
            </w:tcBorders>
          </w:tcPr>
          <w:p w14:paraId="04089807" w14:textId="07227FEE" w:rsidR="00F67669" w:rsidRPr="006E1C00" w:rsidRDefault="00F67669" w:rsidP="00FB230A">
            <w:pPr>
              <w:jc w:val="center"/>
              <w:rPr>
                <w:rFonts w:cs="Times New Roman"/>
              </w:rPr>
            </w:pPr>
            <w:r w:rsidRPr="00D7000A">
              <w:rPr>
                <w:rFonts w:cs="Times New Roman"/>
              </w:rPr>
              <w:t>JoggingNumDaysWeekly</w:t>
            </w:r>
          </w:p>
        </w:tc>
        <w:tc>
          <w:tcPr>
            <w:tcW w:w="0" w:type="auto"/>
            <w:tcBorders>
              <w:top w:val="single" w:sz="4" w:space="0" w:color="auto"/>
              <w:left w:val="single" w:sz="4" w:space="0" w:color="auto"/>
              <w:bottom w:val="single" w:sz="4" w:space="0" w:color="auto"/>
              <w:right w:val="single" w:sz="4" w:space="0" w:color="auto"/>
            </w:tcBorders>
          </w:tcPr>
          <w:p w14:paraId="58BCF253" w14:textId="5192934B" w:rsidR="00F67669" w:rsidRPr="006E1C00" w:rsidRDefault="00F67669" w:rsidP="00FB230A">
            <w:pPr>
              <w:rPr>
                <w:rFonts w:cs="Times New Roman"/>
              </w:rPr>
            </w:pPr>
            <w:r w:rsidRPr="00D7000A">
              <w:rPr>
                <w:rFonts w:cs="Times New Roman"/>
              </w:rPr>
              <w:t>If Jogging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3A93351" w14:textId="77777777" w:rsidR="00F67669" w:rsidRDefault="00F67669" w:rsidP="00FB230A">
            <w:pPr>
              <w:rPr>
                <w:rFonts w:cs="Times New Roman"/>
              </w:rPr>
            </w:pPr>
          </w:p>
        </w:tc>
      </w:tr>
      <w:tr w:rsidR="00F67669" w:rsidRPr="00E142A0" w14:paraId="544E374A" w14:textId="77777777" w:rsidTr="00322953">
        <w:tc>
          <w:tcPr>
            <w:tcW w:w="0" w:type="auto"/>
            <w:tcBorders>
              <w:top w:val="single" w:sz="4" w:space="0" w:color="auto"/>
              <w:left w:val="single" w:sz="4" w:space="0" w:color="auto"/>
              <w:bottom w:val="single" w:sz="4" w:space="0" w:color="auto"/>
              <w:right w:val="single" w:sz="4" w:space="0" w:color="auto"/>
            </w:tcBorders>
          </w:tcPr>
          <w:p w14:paraId="247B60BF" w14:textId="0E832564" w:rsidR="00F67669" w:rsidRPr="006E1C00" w:rsidRDefault="00F67669" w:rsidP="00FB230A">
            <w:pPr>
              <w:jc w:val="center"/>
              <w:rPr>
                <w:rFonts w:cs="Times New Roman"/>
              </w:rPr>
            </w:pPr>
            <w:r w:rsidRPr="00D7000A">
              <w:rPr>
                <w:rFonts w:cs="Times New Roman"/>
              </w:rPr>
              <w:t>JoggingNumDaysMonthly</w:t>
            </w:r>
          </w:p>
        </w:tc>
        <w:tc>
          <w:tcPr>
            <w:tcW w:w="0" w:type="auto"/>
            <w:tcBorders>
              <w:top w:val="single" w:sz="4" w:space="0" w:color="auto"/>
              <w:left w:val="single" w:sz="4" w:space="0" w:color="auto"/>
              <w:bottom w:val="single" w:sz="4" w:space="0" w:color="auto"/>
              <w:right w:val="single" w:sz="4" w:space="0" w:color="auto"/>
            </w:tcBorders>
          </w:tcPr>
          <w:p w14:paraId="2C3B44FF" w14:textId="583E1F27" w:rsidR="00F67669" w:rsidRPr="006E1C00" w:rsidRDefault="00F67669" w:rsidP="00FB230A">
            <w:pPr>
              <w:rPr>
                <w:rFonts w:cs="Times New Roman"/>
              </w:rPr>
            </w:pPr>
            <w:r w:rsidRPr="00D7000A">
              <w:rPr>
                <w:rFonts w:cs="Times New Roman"/>
              </w:rPr>
              <w:t>If Jogging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78D2BAA8" w14:textId="77777777" w:rsidR="00F67669" w:rsidRDefault="00F67669" w:rsidP="00FB230A">
            <w:pPr>
              <w:rPr>
                <w:rFonts w:cs="Times New Roman"/>
              </w:rPr>
            </w:pPr>
          </w:p>
        </w:tc>
      </w:tr>
      <w:tr w:rsidR="00F67669" w:rsidRPr="00E142A0" w14:paraId="284B28EF" w14:textId="77777777" w:rsidTr="00322953">
        <w:tc>
          <w:tcPr>
            <w:tcW w:w="0" w:type="auto"/>
            <w:tcBorders>
              <w:top w:val="single" w:sz="4" w:space="0" w:color="auto"/>
              <w:left w:val="single" w:sz="4" w:space="0" w:color="auto"/>
              <w:bottom w:val="single" w:sz="4" w:space="0" w:color="auto"/>
              <w:right w:val="single" w:sz="4" w:space="0" w:color="auto"/>
            </w:tcBorders>
          </w:tcPr>
          <w:p w14:paraId="57AC00DA" w14:textId="761737CD" w:rsidR="00F67669" w:rsidRPr="006E1C00" w:rsidRDefault="00F67669" w:rsidP="00FB230A">
            <w:pPr>
              <w:jc w:val="center"/>
              <w:rPr>
                <w:rFonts w:cs="Times New Roman"/>
              </w:rPr>
            </w:pPr>
            <w:r w:rsidRPr="00D7000A">
              <w:rPr>
                <w:rFonts w:cs="Times New Roman"/>
              </w:rPr>
              <w:t>JoggingYears</w:t>
            </w:r>
          </w:p>
        </w:tc>
        <w:tc>
          <w:tcPr>
            <w:tcW w:w="0" w:type="auto"/>
            <w:tcBorders>
              <w:top w:val="single" w:sz="4" w:space="0" w:color="auto"/>
              <w:left w:val="single" w:sz="4" w:space="0" w:color="auto"/>
              <w:bottom w:val="single" w:sz="4" w:space="0" w:color="auto"/>
              <w:right w:val="single" w:sz="4" w:space="0" w:color="auto"/>
            </w:tcBorders>
          </w:tcPr>
          <w:p w14:paraId="7CA98568" w14:textId="73C4AD61" w:rsidR="00F67669" w:rsidRPr="006E1C00" w:rsidRDefault="00F67669" w:rsidP="00FB230A">
            <w:pPr>
              <w:rPr>
                <w:rFonts w:cs="Times New Roman"/>
              </w:rPr>
            </w:pPr>
            <w:r w:rsidRPr="00D7000A">
              <w:rPr>
                <w:rFonts w:cs="Times New Roman"/>
              </w:rPr>
              <w:t>If Jogging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0E6FDB4C" w14:textId="77777777" w:rsidR="00F67669" w:rsidRDefault="00F67669" w:rsidP="00FB230A">
            <w:pPr>
              <w:rPr>
                <w:rFonts w:cs="Times New Roman"/>
              </w:rPr>
            </w:pPr>
          </w:p>
        </w:tc>
      </w:tr>
      <w:tr w:rsidR="00F67669" w:rsidRPr="00E142A0" w14:paraId="3F09A250" w14:textId="77777777" w:rsidTr="00322953">
        <w:tc>
          <w:tcPr>
            <w:tcW w:w="0" w:type="auto"/>
            <w:tcBorders>
              <w:top w:val="single" w:sz="4" w:space="0" w:color="auto"/>
              <w:left w:val="single" w:sz="4" w:space="0" w:color="auto"/>
              <w:bottom w:val="single" w:sz="4" w:space="0" w:color="auto"/>
              <w:right w:val="single" w:sz="4" w:space="0" w:color="auto"/>
            </w:tcBorders>
          </w:tcPr>
          <w:p w14:paraId="517133F1" w14:textId="4866C134" w:rsidR="00F67669" w:rsidRPr="00992504" w:rsidRDefault="00F67669" w:rsidP="00FB230A">
            <w:pPr>
              <w:jc w:val="center"/>
              <w:rPr>
                <w:rFonts w:cs="Times New Roman"/>
              </w:rPr>
            </w:pPr>
            <w:r w:rsidRPr="00992504">
              <w:rPr>
                <w:rFonts w:cs="Times New Roman"/>
              </w:rPr>
              <w:t>HikingYesNo</w:t>
            </w:r>
          </w:p>
        </w:tc>
        <w:tc>
          <w:tcPr>
            <w:tcW w:w="0" w:type="auto"/>
            <w:tcBorders>
              <w:top w:val="single" w:sz="4" w:space="0" w:color="auto"/>
              <w:left w:val="single" w:sz="4" w:space="0" w:color="auto"/>
              <w:bottom w:val="single" w:sz="4" w:space="0" w:color="auto"/>
              <w:right w:val="single" w:sz="4" w:space="0" w:color="auto"/>
            </w:tcBorders>
          </w:tcPr>
          <w:p w14:paraId="7EE27BFD" w14:textId="148866AB" w:rsidR="00F67669" w:rsidRPr="00992504" w:rsidRDefault="00F67669" w:rsidP="00FB230A">
            <w:pPr>
              <w:rPr>
                <w:rFonts w:cs="Times New Roman"/>
              </w:rPr>
            </w:pPr>
            <w:r w:rsidRPr="00992504">
              <w:rPr>
                <w:rFonts w:cs="Times New Roman"/>
              </w:rPr>
              <w:t>In the last 14 days, have you gone hiking?</w:t>
            </w:r>
          </w:p>
        </w:tc>
        <w:tc>
          <w:tcPr>
            <w:tcW w:w="0" w:type="auto"/>
            <w:tcBorders>
              <w:top w:val="single" w:sz="4" w:space="0" w:color="auto"/>
              <w:left w:val="single" w:sz="4" w:space="0" w:color="auto"/>
              <w:bottom w:val="single" w:sz="4" w:space="0" w:color="auto"/>
              <w:right w:val="single" w:sz="4" w:space="0" w:color="auto"/>
            </w:tcBorders>
          </w:tcPr>
          <w:p w14:paraId="22A2CFE1" w14:textId="77777777" w:rsidR="00F67669" w:rsidRPr="00992504" w:rsidRDefault="00F67669" w:rsidP="00FB230A">
            <w:pPr>
              <w:rPr>
                <w:rFonts w:cs="Times New Roman"/>
              </w:rPr>
            </w:pPr>
            <w:r w:rsidRPr="00992504">
              <w:rPr>
                <w:rFonts w:cs="Times New Roman"/>
              </w:rPr>
              <w:t>0=No</w:t>
            </w:r>
          </w:p>
          <w:p w14:paraId="51BB9823" w14:textId="5B0DB032" w:rsidR="00F67669" w:rsidRPr="00992504" w:rsidRDefault="00F67669" w:rsidP="00FB230A">
            <w:pPr>
              <w:rPr>
                <w:rFonts w:cs="Times New Roman"/>
              </w:rPr>
            </w:pPr>
            <w:r w:rsidRPr="00992504">
              <w:rPr>
                <w:rFonts w:cs="Times New Roman"/>
              </w:rPr>
              <w:t>1=Yes</w:t>
            </w:r>
          </w:p>
        </w:tc>
      </w:tr>
      <w:tr w:rsidR="00F67669" w:rsidRPr="00E142A0" w14:paraId="379374CE" w14:textId="77777777" w:rsidTr="00322953">
        <w:tc>
          <w:tcPr>
            <w:tcW w:w="0" w:type="auto"/>
            <w:tcBorders>
              <w:top w:val="single" w:sz="4" w:space="0" w:color="auto"/>
              <w:left w:val="single" w:sz="4" w:space="0" w:color="auto"/>
              <w:bottom w:val="single" w:sz="4" w:space="0" w:color="auto"/>
              <w:right w:val="single" w:sz="4" w:space="0" w:color="auto"/>
            </w:tcBorders>
          </w:tcPr>
          <w:p w14:paraId="1CB5DCC5" w14:textId="1EC9F095" w:rsidR="00F67669" w:rsidRPr="00992504" w:rsidRDefault="00F67669" w:rsidP="00992504">
            <w:pPr>
              <w:jc w:val="center"/>
              <w:rPr>
                <w:rFonts w:cs="Times New Roman"/>
              </w:rPr>
            </w:pPr>
            <w:r w:rsidRPr="00992504">
              <w:rPr>
                <w:rFonts w:cs="Times New Roman"/>
              </w:rPr>
              <w:t>Hiking14Days</w:t>
            </w:r>
          </w:p>
        </w:tc>
        <w:tc>
          <w:tcPr>
            <w:tcW w:w="0" w:type="auto"/>
            <w:tcBorders>
              <w:top w:val="single" w:sz="4" w:space="0" w:color="auto"/>
              <w:left w:val="single" w:sz="4" w:space="0" w:color="auto"/>
              <w:bottom w:val="single" w:sz="4" w:space="0" w:color="auto"/>
              <w:right w:val="single" w:sz="4" w:space="0" w:color="auto"/>
            </w:tcBorders>
          </w:tcPr>
          <w:p w14:paraId="07E33C6C" w14:textId="441F4338" w:rsidR="00F67669" w:rsidRPr="00992504" w:rsidRDefault="00F67669" w:rsidP="00992504">
            <w:pPr>
              <w:rPr>
                <w:rFonts w:cs="Times New Roman"/>
              </w:rPr>
            </w:pPr>
            <w:r w:rsidRPr="00992504">
              <w:rPr>
                <w:rFonts w:cs="Times New Roman"/>
              </w:rPr>
              <w:t>If HikingYesNo = 1, ask what is the avg number of times you went hiking in the past 14 days?</w:t>
            </w:r>
          </w:p>
        </w:tc>
        <w:tc>
          <w:tcPr>
            <w:tcW w:w="0" w:type="auto"/>
            <w:tcBorders>
              <w:top w:val="single" w:sz="4" w:space="0" w:color="auto"/>
              <w:left w:val="single" w:sz="4" w:space="0" w:color="auto"/>
              <w:bottom w:val="single" w:sz="4" w:space="0" w:color="auto"/>
              <w:right w:val="single" w:sz="4" w:space="0" w:color="auto"/>
            </w:tcBorders>
          </w:tcPr>
          <w:p w14:paraId="3391C052" w14:textId="77777777" w:rsidR="00F67669" w:rsidRPr="00992504" w:rsidRDefault="00F67669" w:rsidP="00992504">
            <w:pPr>
              <w:rPr>
                <w:rFonts w:cs="Times New Roman"/>
              </w:rPr>
            </w:pPr>
          </w:p>
        </w:tc>
      </w:tr>
      <w:tr w:rsidR="00F67669" w:rsidRPr="00E142A0" w14:paraId="5A85DFA3" w14:textId="77777777" w:rsidTr="00322953">
        <w:tc>
          <w:tcPr>
            <w:tcW w:w="0" w:type="auto"/>
            <w:tcBorders>
              <w:top w:val="single" w:sz="4" w:space="0" w:color="auto"/>
              <w:left w:val="single" w:sz="4" w:space="0" w:color="auto"/>
              <w:bottom w:val="single" w:sz="4" w:space="0" w:color="auto"/>
              <w:right w:val="single" w:sz="4" w:space="0" w:color="auto"/>
            </w:tcBorders>
          </w:tcPr>
          <w:p w14:paraId="2EF4DF00" w14:textId="2F8218E0" w:rsidR="00F67669" w:rsidRPr="00992504" w:rsidRDefault="00F67669" w:rsidP="00992504">
            <w:pPr>
              <w:jc w:val="center"/>
              <w:rPr>
                <w:rFonts w:cs="Times New Roman"/>
              </w:rPr>
            </w:pPr>
            <w:r w:rsidRPr="00992504">
              <w:rPr>
                <w:rFonts w:cs="Times New Roman"/>
              </w:rPr>
              <w:t>HikingMinutes</w:t>
            </w:r>
          </w:p>
        </w:tc>
        <w:tc>
          <w:tcPr>
            <w:tcW w:w="0" w:type="auto"/>
            <w:tcBorders>
              <w:top w:val="single" w:sz="4" w:space="0" w:color="auto"/>
              <w:left w:val="single" w:sz="4" w:space="0" w:color="auto"/>
              <w:bottom w:val="single" w:sz="4" w:space="0" w:color="auto"/>
              <w:right w:val="single" w:sz="4" w:space="0" w:color="auto"/>
            </w:tcBorders>
          </w:tcPr>
          <w:p w14:paraId="031BC684" w14:textId="2D0105EB" w:rsidR="00F67669" w:rsidRPr="00992504" w:rsidRDefault="00F67669" w:rsidP="00992504">
            <w:pPr>
              <w:rPr>
                <w:rFonts w:cs="Times New Roman"/>
              </w:rPr>
            </w:pPr>
            <w:r w:rsidRPr="00992504">
              <w:rPr>
                <w:rFonts w:cs="Times New Roman"/>
              </w:rPr>
              <w:t>If HikingYesNo = 1, ask what is the avg number of minutes spent on hiking on each occasion?</w:t>
            </w:r>
          </w:p>
        </w:tc>
        <w:tc>
          <w:tcPr>
            <w:tcW w:w="0" w:type="auto"/>
            <w:tcBorders>
              <w:top w:val="single" w:sz="4" w:space="0" w:color="auto"/>
              <w:left w:val="single" w:sz="4" w:space="0" w:color="auto"/>
              <w:bottom w:val="single" w:sz="4" w:space="0" w:color="auto"/>
              <w:right w:val="single" w:sz="4" w:space="0" w:color="auto"/>
            </w:tcBorders>
          </w:tcPr>
          <w:p w14:paraId="5B9B5C51" w14:textId="77777777" w:rsidR="00F67669" w:rsidRPr="00992504" w:rsidRDefault="00F67669" w:rsidP="00992504">
            <w:pPr>
              <w:rPr>
                <w:rFonts w:cs="Times New Roman"/>
              </w:rPr>
            </w:pPr>
          </w:p>
        </w:tc>
      </w:tr>
      <w:tr w:rsidR="00F67669" w:rsidRPr="00E142A0" w14:paraId="0BDABAA6" w14:textId="77777777" w:rsidTr="00322953">
        <w:tc>
          <w:tcPr>
            <w:tcW w:w="0" w:type="auto"/>
            <w:tcBorders>
              <w:top w:val="single" w:sz="4" w:space="0" w:color="auto"/>
              <w:left w:val="single" w:sz="4" w:space="0" w:color="auto"/>
              <w:bottom w:val="single" w:sz="4" w:space="0" w:color="auto"/>
              <w:right w:val="single" w:sz="4" w:space="0" w:color="auto"/>
            </w:tcBorders>
          </w:tcPr>
          <w:p w14:paraId="5CE1464E" w14:textId="3A5EC7E8" w:rsidR="00F67669" w:rsidRPr="00992504" w:rsidRDefault="00F67669" w:rsidP="00992504">
            <w:pPr>
              <w:jc w:val="center"/>
              <w:rPr>
                <w:rFonts w:cs="Times New Roman"/>
              </w:rPr>
            </w:pPr>
            <w:r w:rsidRPr="00992504">
              <w:rPr>
                <w:rFonts w:cs="Times New Roman"/>
              </w:rPr>
              <w:t>HikingMonths</w:t>
            </w:r>
          </w:p>
        </w:tc>
        <w:tc>
          <w:tcPr>
            <w:tcW w:w="0" w:type="auto"/>
            <w:tcBorders>
              <w:top w:val="single" w:sz="4" w:space="0" w:color="auto"/>
              <w:left w:val="single" w:sz="4" w:space="0" w:color="auto"/>
              <w:bottom w:val="single" w:sz="4" w:space="0" w:color="auto"/>
              <w:right w:val="single" w:sz="4" w:space="0" w:color="auto"/>
            </w:tcBorders>
          </w:tcPr>
          <w:p w14:paraId="49531339" w14:textId="6127D5DD" w:rsidR="00F67669" w:rsidRPr="00992504" w:rsidRDefault="00F67669" w:rsidP="00992504">
            <w:pPr>
              <w:rPr>
                <w:rFonts w:cs="Times New Roman"/>
              </w:rPr>
            </w:pPr>
            <w:r w:rsidRPr="00992504">
              <w:rPr>
                <w:rFonts w:cs="Times New Roman"/>
              </w:rPr>
              <w:t>If HikingYesNo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13155956" w14:textId="77777777" w:rsidR="00F67669" w:rsidRPr="00992504" w:rsidRDefault="00F67669" w:rsidP="00992504">
            <w:pPr>
              <w:rPr>
                <w:rFonts w:cs="Times New Roman"/>
              </w:rPr>
            </w:pPr>
          </w:p>
        </w:tc>
      </w:tr>
      <w:tr w:rsidR="00F67669" w:rsidRPr="00E142A0" w14:paraId="7E5E4F82" w14:textId="77777777" w:rsidTr="00322953">
        <w:tc>
          <w:tcPr>
            <w:tcW w:w="0" w:type="auto"/>
            <w:tcBorders>
              <w:top w:val="single" w:sz="4" w:space="0" w:color="auto"/>
              <w:left w:val="single" w:sz="4" w:space="0" w:color="auto"/>
              <w:bottom w:val="single" w:sz="4" w:space="0" w:color="auto"/>
              <w:right w:val="single" w:sz="4" w:space="0" w:color="auto"/>
            </w:tcBorders>
          </w:tcPr>
          <w:p w14:paraId="61371BE3" w14:textId="43F94AB6" w:rsidR="00F67669" w:rsidRPr="006E1C00" w:rsidRDefault="00F67669" w:rsidP="00992504">
            <w:pPr>
              <w:jc w:val="center"/>
              <w:rPr>
                <w:rFonts w:cs="Times New Roman"/>
              </w:rPr>
            </w:pPr>
            <w:r w:rsidRPr="006E1C00">
              <w:rPr>
                <w:rFonts w:cs="Times New Roman"/>
              </w:rPr>
              <w:t>Hiking</w:t>
            </w:r>
          </w:p>
        </w:tc>
        <w:tc>
          <w:tcPr>
            <w:tcW w:w="0" w:type="auto"/>
            <w:tcBorders>
              <w:top w:val="single" w:sz="4" w:space="0" w:color="auto"/>
              <w:left w:val="single" w:sz="4" w:space="0" w:color="auto"/>
              <w:bottom w:val="single" w:sz="4" w:space="0" w:color="auto"/>
              <w:right w:val="single" w:sz="4" w:space="0" w:color="auto"/>
            </w:tcBorders>
          </w:tcPr>
          <w:p w14:paraId="1A35CC67" w14:textId="4DB41271" w:rsidR="00F67669" w:rsidRPr="006E1C00" w:rsidRDefault="00F67669" w:rsidP="00992504">
            <w:pPr>
              <w:rPr>
                <w:rFonts w:cs="Times New Roman"/>
              </w:rPr>
            </w:pPr>
            <w:r w:rsidRPr="006E1C00">
              <w:rPr>
                <w:rFonts w:cs="Times New Roman"/>
              </w:rPr>
              <w:t>If HikingYesNo=0 then ask "Have you gone hiking in the past year?"</w:t>
            </w:r>
          </w:p>
        </w:tc>
        <w:tc>
          <w:tcPr>
            <w:tcW w:w="0" w:type="auto"/>
            <w:tcBorders>
              <w:top w:val="single" w:sz="4" w:space="0" w:color="auto"/>
              <w:left w:val="single" w:sz="4" w:space="0" w:color="auto"/>
              <w:bottom w:val="single" w:sz="4" w:space="0" w:color="auto"/>
              <w:right w:val="single" w:sz="4" w:space="0" w:color="auto"/>
            </w:tcBorders>
          </w:tcPr>
          <w:p w14:paraId="1034493A" w14:textId="77777777" w:rsidR="00F67669" w:rsidRDefault="00F67669" w:rsidP="00992504">
            <w:pPr>
              <w:rPr>
                <w:rFonts w:cs="Times New Roman"/>
              </w:rPr>
            </w:pPr>
            <w:r>
              <w:rPr>
                <w:rFonts w:cs="Times New Roman"/>
              </w:rPr>
              <w:t>(text)</w:t>
            </w:r>
          </w:p>
          <w:p w14:paraId="40E9F72F" w14:textId="77777777" w:rsidR="00F67669" w:rsidRDefault="00F67669" w:rsidP="00992504">
            <w:pPr>
              <w:rPr>
                <w:rFonts w:cs="Times New Roman"/>
              </w:rPr>
            </w:pPr>
            <w:r>
              <w:rPr>
                <w:rFonts w:cs="Times New Roman"/>
              </w:rPr>
              <w:t>Weekly</w:t>
            </w:r>
          </w:p>
          <w:p w14:paraId="6ABC99FE" w14:textId="77777777" w:rsidR="00F67669" w:rsidRDefault="00F67669" w:rsidP="00992504">
            <w:pPr>
              <w:rPr>
                <w:rFonts w:cs="Times New Roman"/>
              </w:rPr>
            </w:pPr>
            <w:r>
              <w:rPr>
                <w:rFonts w:cs="Times New Roman"/>
              </w:rPr>
              <w:t>Monthly</w:t>
            </w:r>
          </w:p>
          <w:p w14:paraId="1CEF4557" w14:textId="606C8FE5" w:rsidR="00F67669" w:rsidRDefault="00F67669" w:rsidP="00992504">
            <w:pPr>
              <w:rPr>
                <w:rFonts w:cs="Times New Roman"/>
              </w:rPr>
            </w:pPr>
            <w:r>
              <w:rPr>
                <w:rFonts w:cs="Times New Roman"/>
              </w:rPr>
              <w:t>N/A</w:t>
            </w:r>
          </w:p>
        </w:tc>
      </w:tr>
      <w:tr w:rsidR="00F67669" w:rsidRPr="00E142A0" w14:paraId="09C7872F" w14:textId="77777777" w:rsidTr="00322953">
        <w:tc>
          <w:tcPr>
            <w:tcW w:w="0" w:type="auto"/>
            <w:tcBorders>
              <w:top w:val="single" w:sz="4" w:space="0" w:color="auto"/>
              <w:left w:val="single" w:sz="4" w:space="0" w:color="auto"/>
              <w:bottom w:val="single" w:sz="4" w:space="0" w:color="auto"/>
              <w:right w:val="single" w:sz="4" w:space="0" w:color="auto"/>
            </w:tcBorders>
          </w:tcPr>
          <w:p w14:paraId="031D2464" w14:textId="12E64EC9" w:rsidR="00F67669" w:rsidRPr="005D0BF8" w:rsidRDefault="00F67669" w:rsidP="00992504">
            <w:pPr>
              <w:jc w:val="center"/>
              <w:rPr>
                <w:rFonts w:cs="Times New Roman"/>
              </w:rPr>
            </w:pPr>
            <w:r w:rsidRPr="005D0BF8">
              <w:rPr>
                <w:rFonts w:cs="Times New Roman"/>
              </w:rPr>
              <w:t>HikingNumDaysWeekly</w:t>
            </w:r>
          </w:p>
        </w:tc>
        <w:tc>
          <w:tcPr>
            <w:tcW w:w="0" w:type="auto"/>
            <w:tcBorders>
              <w:top w:val="single" w:sz="4" w:space="0" w:color="auto"/>
              <w:left w:val="single" w:sz="4" w:space="0" w:color="auto"/>
              <w:bottom w:val="single" w:sz="4" w:space="0" w:color="auto"/>
              <w:right w:val="single" w:sz="4" w:space="0" w:color="auto"/>
            </w:tcBorders>
          </w:tcPr>
          <w:p w14:paraId="1009D50A" w14:textId="286920C8" w:rsidR="00F67669" w:rsidRPr="005D0BF8" w:rsidRDefault="00F67669" w:rsidP="00992504">
            <w:pPr>
              <w:rPr>
                <w:rFonts w:cs="Times New Roman"/>
              </w:rPr>
            </w:pPr>
            <w:r w:rsidRPr="005D0BF8">
              <w:rPr>
                <w:rFonts w:cs="Times New Roman"/>
              </w:rPr>
              <w:t>If Hiking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43EA9C3" w14:textId="77777777" w:rsidR="00F67669" w:rsidRPr="005D0BF8" w:rsidRDefault="00F67669" w:rsidP="00992504">
            <w:pPr>
              <w:rPr>
                <w:rFonts w:cs="Times New Roman"/>
              </w:rPr>
            </w:pPr>
          </w:p>
        </w:tc>
      </w:tr>
      <w:tr w:rsidR="00F67669" w:rsidRPr="00E142A0" w14:paraId="295AAFAD" w14:textId="77777777" w:rsidTr="00322953">
        <w:tc>
          <w:tcPr>
            <w:tcW w:w="0" w:type="auto"/>
            <w:tcBorders>
              <w:top w:val="single" w:sz="4" w:space="0" w:color="auto"/>
              <w:left w:val="single" w:sz="4" w:space="0" w:color="auto"/>
              <w:bottom w:val="single" w:sz="4" w:space="0" w:color="auto"/>
              <w:right w:val="single" w:sz="4" w:space="0" w:color="auto"/>
            </w:tcBorders>
          </w:tcPr>
          <w:p w14:paraId="4699CD72" w14:textId="1949FA96" w:rsidR="00F67669" w:rsidRPr="006E1C00" w:rsidRDefault="00F67669" w:rsidP="005D0BF8">
            <w:pPr>
              <w:jc w:val="center"/>
              <w:rPr>
                <w:rFonts w:cs="Times New Roman"/>
              </w:rPr>
            </w:pPr>
            <w:r w:rsidRPr="006E1C00">
              <w:rPr>
                <w:rFonts w:cs="Times New Roman"/>
              </w:rPr>
              <w:t>HikingNumDaysMonthly</w:t>
            </w:r>
          </w:p>
        </w:tc>
        <w:tc>
          <w:tcPr>
            <w:tcW w:w="0" w:type="auto"/>
            <w:tcBorders>
              <w:top w:val="single" w:sz="4" w:space="0" w:color="auto"/>
              <w:left w:val="single" w:sz="4" w:space="0" w:color="auto"/>
              <w:bottom w:val="single" w:sz="4" w:space="0" w:color="auto"/>
              <w:right w:val="single" w:sz="4" w:space="0" w:color="auto"/>
            </w:tcBorders>
          </w:tcPr>
          <w:p w14:paraId="156B712C" w14:textId="461F1134" w:rsidR="00F67669" w:rsidRPr="006E1C00" w:rsidRDefault="00F67669" w:rsidP="005D0BF8">
            <w:pPr>
              <w:rPr>
                <w:rFonts w:cs="Times New Roman"/>
              </w:rPr>
            </w:pPr>
            <w:r w:rsidRPr="006E1C00">
              <w:rPr>
                <w:rFonts w:cs="Times New Roman"/>
              </w:rPr>
              <w:t>If Hiking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55E167E5" w14:textId="77777777" w:rsidR="00F67669" w:rsidRDefault="00F67669" w:rsidP="005D0BF8">
            <w:pPr>
              <w:rPr>
                <w:rFonts w:cs="Times New Roman"/>
              </w:rPr>
            </w:pPr>
          </w:p>
        </w:tc>
      </w:tr>
      <w:tr w:rsidR="00F67669" w:rsidRPr="00E142A0" w14:paraId="301D204E" w14:textId="77777777" w:rsidTr="00322953">
        <w:tc>
          <w:tcPr>
            <w:tcW w:w="0" w:type="auto"/>
            <w:tcBorders>
              <w:top w:val="single" w:sz="4" w:space="0" w:color="auto"/>
              <w:left w:val="single" w:sz="4" w:space="0" w:color="auto"/>
              <w:bottom w:val="single" w:sz="4" w:space="0" w:color="auto"/>
              <w:right w:val="single" w:sz="4" w:space="0" w:color="auto"/>
            </w:tcBorders>
          </w:tcPr>
          <w:p w14:paraId="17124F0D" w14:textId="5EEFCC66" w:rsidR="00F67669" w:rsidRPr="006E1C00" w:rsidRDefault="00F67669" w:rsidP="005D0BF8">
            <w:pPr>
              <w:jc w:val="center"/>
              <w:rPr>
                <w:rFonts w:cs="Times New Roman"/>
              </w:rPr>
            </w:pPr>
            <w:r w:rsidRPr="006E1C00">
              <w:rPr>
                <w:rFonts w:cs="Times New Roman"/>
              </w:rPr>
              <w:t>HikingYears</w:t>
            </w:r>
          </w:p>
        </w:tc>
        <w:tc>
          <w:tcPr>
            <w:tcW w:w="0" w:type="auto"/>
            <w:tcBorders>
              <w:top w:val="single" w:sz="4" w:space="0" w:color="auto"/>
              <w:left w:val="single" w:sz="4" w:space="0" w:color="auto"/>
              <w:bottom w:val="single" w:sz="4" w:space="0" w:color="auto"/>
              <w:right w:val="single" w:sz="4" w:space="0" w:color="auto"/>
            </w:tcBorders>
          </w:tcPr>
          <w:p w14:paraId="346F58FA" w14:textId="3081512D" w:rsidR="00F67669" w:rsidRPr="006E1C00" w:rsidRDefault="00F67669" w:rsidP="005D0BF8">
            <w:pPr>
              <w:rPr>
                <w:rFonts w:cs="Times New Roman"/>
              </w:rPr>
            </w:pPr>
            <w:r w:rsidRPr="006E1C00">
              <w:rPr>
                <w:rFonts w:cs="Times New Roman"/>
              </w:rPr>
              <w:t>If Hiking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2EB52B97" w14:textId="77777777" w:rsidR="00F67669" w:rsidRDefault="00F67669" w:rsidP="005D0BF8">
            <w:pPr>
              <w:rPr>
                <w:rFonts w:cs="Times New Roman"/>
              </w:rPr>
            </w:pPr>
          </w:p>
        </w:tc>
      </w:tr>
      <w:tr w:rsidR="00F67669" w:rsidRPr="00E142A0" w14:paraId="1C2AB239" w14:textId="77777777" w:rsidTr="00322953">
        <w:tc>
          <w:tcPr>
            <w:tcW w:w="0" w:type="auto"/>
            <w:tcBorders>
              <w:top w:val="single" w:sz="4" w:space="0" w:color="auto"/>
              <w:left w:val="single" w:sz="4" w:space="0" w:color="auto"/>
              <w:bottom w:val="single" w:sz="4" w:space="0" w:color="auto"/>
              <w:right w:val="single" w:sz="4" w:space="0" w:color="auto"/>
            </w:tcBorders>
          </w:tcPr>
          <w:p w14:paraId="6AFA70D5" w14:textId="61C90CB0" w:rsidR="00F67669" w:rsidRPr="005D0BF8" w:rsidRDefault="00F67669" w:rsidP="005D0BF8">
            <w:pPr>
              <w:jc w:val="center"/>
              <w:rPr>
                <w:rFonts w:cs="Times New Roman"/>
              </w:rPr>
            </w:pPr>
            <w:r w:rsidRPr="005D0BF8">
              <w:rPr>
                <w:rFonts w:cs="Times New Roman"/>
              </w:rPr>
              <w:lastRenderedPageBreak/>
              <w:t>GardeningYesNo</w:t>
            </w:r>
          </w:p>
        </w:tc>
        <w:tc>
          <w:tcPr>
            <w:tcW w:w="0" w:type="auto"/>
            <w:tcBorders>
              <w:top w:val="single" w:sz="4" w:space="0" w:color="auto"/>
              <w:left w:val="single" w:sz="4" w:space="0" w:color="auto"/>
              <w:bottom w:val="single" w:sz="4" w:space="0" w:color="auto"/>
              <w:right w:val="single" w:sz="4" w:space="0" w:color="auto"/>
            </w:tcBorders>
          </w:tcPr>
          <w:p w14:paraId="24C78CE6" w14:textId="7631B659" w:rsidR="00F67669" w:rsidRPr="005D0BF8" w:rsidRDefault="00F67669" w:rsidP="005D0BF8">
            <w:pPr>
              <w:rPr>
                <w:rFonts w:cs="Times New Roman"/>
              </w:rPr>
            </w:pPr>
            <w:r w:rsidRPr="005D0BF8">
              <w:rPr>
                <w:rFonts w:cs="Times New Roman"/>
              </w:rPr>
              <w:t>In the last 14 days, have you done gardening or done yard work?</w:t>
            </w:r>
          </w:p>
        </w:tc>
        <w:tc>
          <w:tcPr>
            <w:tcW w:w="0" w:type="auto"/>
            <w:tcBorders>
              <w:top w:val="single" w:sz="4" w:space="0" w:color="auto"/>
              <w:left w:val="single" w:sz="4" w:space="0" w:color="auto"/>
              <w:bottom w:val="single" w:sz="4" w:space="0" w:color="auto"/>
              <w:right w:val="single" w:sz="4" w:space="0" w:color="auto"/>
            </w:tcBorders>
          </w:tcPr>
          <w:p w14:paraId="6AD102B3" w14:textId="77777777" w:rsidR="00F67669" w:rsidRPr="005D0BF8" w:rsidRDefault="00F67669" w:rsidP="005D0BF8">
            <w:pPr>
              <w:rPr>
                <w:rFonts w:cs="Times New Roman"/>
              </w:rPr>
            </w:pPr>
            <w:r w:rsidRPr="005D0BF8">
              <w:rPr>
                <w:rFonts w:cs="Times New Roman"/>
              </w:rPr>
              <w:t>0=No</w:t>
            </w:r>
          </w:p>
          <w:p w14:paraId="16750E3A" w14:textId="6F618955" w:rsidR="00F67669" w:rsidRPr="005D0BF8" w:rsidRDefault="00F67669" w:rsidP="005D0BF8">
            <w:pPr>
              <w:rPr>
                <w:rFonts w:cs="Times New Roman"/>
              </w:rPr>
            </w:pPr>
            <w:r w:rsidRPr="005D0BF8">
              <w:rPr>
                <w:rFonts w:cs="Times New Roman"/>
              </w:rPr>
              <w:t>1=Yes</w:t>
            </w:r>
          </w:p>
        </w:tc>
      </w:tr>
      <w:tr w:rsidR="00F67669" w:rsidRPr="00E142A0" w14:paraId="797820CF" w14:textId="77777777" w:rsidTr="00322953">
        <w:tc>
          <w:tcPr>
            <w:tcW w:w="0" w:type="auto"/>
            <w:tcBorders>
              <w:top w:val="single" w:sz="4" w:space="0" w:color="auto"/>
              <w:left w:val="single" w:sz="4" w:space="0" w:color="auto"/>
              <w:bottom w:val="single" w:sz="4" w:space="0" w:color="auto"/>
              <w:right w:val="single" w:sz="4" w:space="0" w:color="auto"/>
            </w:tcBorders>
          </w:tcPr>
          <w:p w14:paraId="4B6EFA99" w14:textId="46A37B94" w:rsidR="00F67669" w:rsidRPr="00DF2E68" w:rsidRDefault="00F67669" w:rsidP="005D0BF8">
            <w:pPr>
              <w:jc w:val="center"/>
              <w:rPr>
                <w:rFonts w:cs="Times New Roman"/>
              </w:rPr>
            </w:pPr>
            <w:r w:rsidRPr="006E1C00">
              <w:rPr>
                <w:rFonts w:cs="Times New Roman"/>
              </w:rPr>
              <w:t>Gardening14Days</w:t>
            </w:r>
          </w:p>
        </w:tc>
        <w:tc>
          <w:tcPr>
            <w:tcW w:w="0" w:type="auto"/>
            <w:tcBorders>
              <w:top w:val="single" w:sz="4" w:space="0" w:color="auto"/>
              <w:left w:val="single" w:sz="4" w:space="0" w:color="auto"/>
              <w:bottom w:val="single" w:sz="4" w:space="0" w:color="auto"/>
              <w:right w:val="single" w:sz="4" w:space="0" w:color="auto"/>
            </w:tcBorders>
          </w:tcPr>
          <w:p w14:paraId="7B909BAA" w14:textId="08C8C106" w:rsidR="00F67669" w:rsidRPr="00DF2E68" w:rsidRDefault="00F67669" w:rsidP="005D0BF8">
            <w:pPr>
              <w:rPr>
                <w:rFonts w:cs="Times New Roman"/>
              </w:rPr>
            </w:pPr>
            <w:r w:rsidRPr="006E1C00">
              <w:rPr>
                <w:rFonts w:cs="Times New Roman"/>
              </w:rPr>
              <w:t>If GardeningYesNo = 1, ask what is the avg number of times you gardened or did yard work in the past 14 days?</w:t>
            </w:r>
          </w:p>
        </w:tc>
        <w:tc>
          <w:tcPr>
            <w:tcW w:w="0" w:type="auto"/>
            <w:tcBorders>
              <w:top w:val="single" w:sz="4" w:space="0" w:color="auto"/>
              <w:left w:val="single" w:sz="4" w:space="0" w:color="auto"/>
              <w:bottom w:val="single" w:sz="4" w:space="0" w:color="auto"/>
              <w:right w:val="single" w:sz="4" w:space="0" w:color="auto"/>
            </w:tcBorders>
          </w:tcPr>
          <w:p w14:paraId="75B0D206" w14:textId="77777777" w:rsidR="00F67669" w:rsidRDefault="00F67669" w:rsidP="005D0BF8">
            <w:pPr>
              <w:rPr>
                <w:rFonts w:cs="Times New Roman"/>
              </w:rPr>
            </w:pPr>
          </w:p>
        </w:tc>
      </w:tr>
      <w:tr w:rsidR="00F67669" w:rsidRPr="00E142A0" w14:paraId="026B8E7C" w14:textId="77777777" w:rsidTr="00322953">
        <w:tc>
          <w:tcPr>
            <w:tcW w:w="0" w:type="auto"/>
            <w:tcBorders>
              <w:top w:val="single" w:sz="4" w:space="0" w:color="auto"/>
              <w:left w:val="single" w:sz="4" w:space="0" w:color="auto"/>
              <w:bottom w:val="single" w:sz="4" w:space="0" w:color="auto"/>
              <w:right w:val="single" w:sz="4" w:space="0" w:color="auto"/>
            </w:tcBorders>
          </w:tcPr>
          <w:p w14:paraId="108F8F13" w14:textId="7A04DC96" w:rsidR="00F67669" w:rsidRPr="005D0BF8" w:rsidRDefault="00F67669" w:rsidP="005D0BF8">
            <w:pPr>
              <w:jc w:val="center"/>
              <w:rPr>
                <w:rFonts w:cs="Times New Roman"/>
                <w:highlight w:val="yellow"/>
              </w:rPr>
            </w:pPr>
            <w:r w:rsidRPr="005D0BF8">
              <w:rPr>
                <w:rFonts w:cs="Times New Roman"/>
              </w:rPr>
              <w:t>GardeningMinutes</w:t>
            </w:r>
          </w:p>
        </w:tc>
        <w:tc>
          <w:tcPr>
            <w:tcW w:w="0" w:type="auto"/>
            <w:tcBorders>
              <w:top w:val="single" w:sz="4" w:space="0" w:color="auto"/>
              <w:left w:val="single" w:sz="4" w:space="0" w:color="auto"/>
              <w:bottom w:val="single" w:sz="4" w:space="0" w:color="auto"/>
              <w:right w:val="single" w:sz="4" w:space="0" w:color="auto"/>
            </w:tcBorders>
          </w:tcPr>
          <w:p w14:paraId="6E7098B4" w14:textId="278F4D5F" w:rsidR="00F67669" w:rsidRPr="00DF2E68" w:rsidRDefault="00F67669" w:rsidP="005D0BF8">
            <w:pPr>
              <w:rPr>
                <w:rFonts w:cs="Times New Roman"/>
              </w:rPr>
            </w:pPr>
            <w:r w:rsidRPr="006E1C00">
              <w:rPr>
                <w:rFonts w:cs="Times New Roman"/>
              </w:rPr>
              <w:t>If GardeningYesNo = 1, ask what is the avg number of minutes spent gardening on each occasion?</w:t>
            </w:r>
          </w:p>
        </w:tc>
        <w:tc>
          <w:tcPr>
            <w:tcW w:w="0" w:type="auto"/>
            <w:tcBorders>
              <w:top w:val="single" w:sz="4" w:space="0" w:color="auto"/>
              <w:left w:val="single" w:sz="4" w:space="0" w:color="auto"/>
              <w:bottom w:val="single" w:sz="4" w:space="0" w:color="auto"/>
              <w:right w:val="single" w:sz="4" w:space="0" w:color="auto"/>
            </w:tcBorders>
          </w:tcPr>
          <w:p w14:paraId="709F1232" w14:textId="77777777" w:rsidR="00F67669" w:rsidRDefault="00F67669" w:rsidP="005D0BF8">
            <w:pPr>
              <w:rPr>
                <w:rFonts w:cs="Times New Roman"/>
              </w:rPr>
            </w:pPr>
          </w:p>
        </w:tc>
      </w:tr>
      <w:tr w:rsidR="00F67669" w:rsidRPr="00E142A0" w14:paraId="6EFA0BD0" w14:textId="77777777" w:rsidTr="00322953">
        <w:tc>
          <w:tcPr>
            <w:tcW w:w="0" w:type="auto"/>
            <w:tcBorders>
              <w:top w:val="single" w:sz="4" w:space="0" w:color="auto"/>
              <w:left w:val="single" w:sz="4" w:space="0" w:color="auto"/>
              <w:bottom w:val="single" w:sz="4" w:space="0" w:color="auto"/>
              <w:right w:val="single" w:sz="4" w:space="0" w:color="auto"/>
            </w:tcBorders>
          </w:tcPr>
          <w:p w14:paraId="7345DE12" w14:textId="57AB9C5B" w:rsidR="00F67669" w:rsidRPr="005D0BF8" w:rsidRDefault="00F67669" w:rsidP="005D0BF8">
            <w:pPr>
              <w:jc w:val="center"/>
              <w:rPr>
                <w:rFonts w:cs="Times New Roman"/>
              </w:rPr>
            </w:pPr>
            <w:r w:rsidRPr="005D0BF8">
              <w:rPr>
                <w:rFonts w:cs="Times New Roman"/>
              </w:rPr>
              <w:t>GardeningMonths</w:t>
            </w:r>
          </w:p>
        </w:tc>
        <w:tc>
          <w:tcPr>
            <w:tcW w:w="0" w:type="auto"/>
            <w:tcBorders>
              <w:top w:val="single" w:sz="4" w:space="0" w:color="auto"/>
              <w:left w:val="single" w:sz="4" w:space="0" w:color="auto"/>
              <w:bottom w:val="single" w:sz="4" w:space="0" w:color="auto"/>
              <w:right w:val="single" w:sz="4" w:space="0" w:color="auto"/>
            </w:tcBorders>
          </w:tcPr>
          <w:p w14:paraId="5A654D21" w14:textId="6D9A2AEC" w:rsidR="00F67669" w:rsidRPr="005D0BF8" w:rsidRDefault="00F67669" w:rsidP="005D0BF8">
            <w:pPr>
              <w:rPr>
                <w:rFonts w:cs="Times New Roman"/>
              </w:rPr>
            </w:pPr>
            <w:r w:rsidRPr="005D0BF8">
              <w:rPr>
                <w:rFonts w:cs="Times New Roman"/>
              </w:rPr>
              <w:t>If GardeningYesNo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7B4CCDD1" w14:textId="77777777" w:rsidR="00F67669" w:rsidRPr="005D0BF8" w:rsidRDefault="00F67669" w:rsidP="005D0BF8">
            <w:pPr>
              <w:rPr>
                <w:rFonts w:cs="Times New Roman"/>
              </w:rPr>
            </w:pPr>
          </w:p>
        </w:tc>
      </w:tr>
      <w:tr w:rsidR="00F67669" w:rsidRPr="00E142A0" w14:paraId="04AABD11" w14:textId="77777777" w:rsidTr="00322953">
        <w:tc>
          <w:tcPr>
            <w:tcW w:w="0" w:type="auto"/>
            <w:tcBorders>
              <w:top w:val="single" w:sz="4" w:space="0" w:color="auto"/>
              <w:left w:val="single" w:sz="4" w:space="0" w:color="auto"/>
              <w:bottom w:val="single" w:sz="4" w:space="0" w:color="auto"/>
              <w:right w:val="single" w:sz="4" w:space="0" w:color="auto"/>
            </w:tcBorders>
          </w:tcPr>
          <w:p w14:paraId="09A413D7" w14:textId="305CC182" w:rsidR="00F67669" w:rsidRPr="00DF2E68" w:rsidRDefault="00F67669" w:rsidP="005D0BF8">
            <w:pPr>
              <w:jc w:val="center"/>
              <w:rPr>
                <w:rFonts w:cs="Times New Roman"/>
              </w:rPr>
            </w:pPr>
            <w:r w:rsidRPr="00DF2E68">
              <w:rPr>
                <w:rFonts w:cs="Times New Roman"/>
              </w:rPr>
              <w:t>Gardening</w:t>
            </w:r>
          </w:p>
        </w:tc>
        <w:tc>
          <w:tcPr>
            <w:tcW w:w="0" w:type="auto"/>
            <w:tcBorders>
              <w:top w:val="single" w:sz="4" w:space="0" w:color="auto"/>
              <w:left w:val="single" w:sz="4" w:space="0" w:color="auto"/>
              <w:bottom w:val="single" w:sz="4" w:space="0" w:color="auto"/>
              <w:right w:val="single" w:sz="4" w:space="0" w:color="auto"/>
            </w:tcBorders>
          </w:tcPr>
          <w:p w14:paraId="7699E60F" w14:textId="717870DD" w:rsidR="00F67669" w:rsidRPr="00DF2E68" w:rsidRDefault="00F67669" w:rsidP="005D0BF8">
            <w:pPr>
              <w:rPr>
                <w:rFonts w:cs="Times New Roman"/>
              </w:rPr>
            </w:pPr>
            <w:r w:rsidRPr="00DF2E68">
              <w:rPr>
                <w:rFonts w:cs="Times New Roman"/>
              </w:rPr>
              <w:t>If GardeningYesNo=0 then ask "Have you gardened in the past year?"</w:t>
            </w:r>
          </w:p>
        </w:tc>
        <w:tc>
          <w:tcPr>
            <w:tcW w:w="0" w:type="auto"/>
            <w:tcBorders>
              <w:top w:val="single" w:sz="4" w:space="0" w:color="auto"/>
              <w:left w:val="single" w:sz="4" w:space="0" w:color="auto"/>
              <w:bottom w:val="single" w:sz="4" w:space="0" w:color="auto"/>
              <w:right w:val="single" w:sz="4" w:space="0" w:color="auto"/>
            </w:tcBorders>
          </w:tcPr>
          <w:p w14:paraId="348EC9EB" w14:textId="77777777" w:rsidR="00F67669" w:rsidRDefault="00F67669" w:rsidP="005D0BF8">
            <w:pPr>
              <w:rPr>
                <w:rFonts w:cs="Times New Roman"/>
              </w:rPr>
            </w:pPr>
            <w:r>
              <w:rPr>
                <w:rFonts w:cs="Times New Roman"/>
              </w:rPr>
              <w:t>(text)</w:t>
            </w:r>
          </w:p>
          <w:p w14:paraId="64E50B1E" w14:textId="77777777" w:rsidR="00F67669" w:rsidRDefault="00F67669" w:rsidP="005D0BF8">
            <w:pPr>
              <w:rPr>
                <w:rFonts w:cs="Times New Roman"/>
              </w:rPr>
            </w:pPr>
            <w:r>
              <w:rPr>
                <w:rFonts w:cs="Times New Roman"/>
              </w:rPr>
              <w:t>Weekly</w:t>
            </w:r>
          </w:p>
          <w:p w14:paraId="41E87A6E" w14:textId="77777777" w:rsidR="00F67669" w:rsidRDefault="00F67669" w:rsidP="005D0BF8">
            <w:pPr>
              <w:rPr>
                <w:rFonts w:cs="Times New Roman"/>
              </w:rPr>
            </w:pPr>
            <w:r>
              <w:rPr>
                <w:rFonts w:cs="Times New Roman"/>
              </w:rPr>
              <w:t>Monthly</w:t>
            </w:r>
          </w:p>
          <w:p w14:paraId="091BCE2E" w14:textId="0EADA375" w:rsidR="00F67669" w:rsidRDefault="00F67669" w:rsidP="005D0BF8">
            <w:pPr>
              <w:rPr>
                <w:rFonts w:cs="Times New Roman"/>
              </w:rPr>
            </w:pPr>
            <w:r>
              <w:rPr>
                <w:rFonts w:cs="Times New Roman"/>
              </w:rPr>
              <w:t>N/A</w:t>
            </w:r>
          </w:p>
        </w:tc>
      </w:tr>
      <w:tr w:rsidR="00F67669" w:rsidRPr="00E142A0" w14:paraId="6D832963" w14:textId="77777777" w:rsidTr="00322953">
        <w:tc>
          <w:tcPr>
            <w:tcW w:w="0" w:type="auto"/>
            <w:tcBorders>
              <w:top w:val="single" w:sz="4" w:space="0" w:color="auto"/>
              <w:left w:val="single" w:sz="4" w:space="0" w:color="auto"/>
              <w:bottom w:val="single" w:sz="4" w:space="0" w:color="auto"/>
              <w:right w:val="single" w:sz="4" w:space="0" w:color="auto"/>
            </w:tcBorders>
          </w:tcPr>
          <w:p w14:paraId="2523E907" w14:textId="3B0FDEF4" w:rsidR="00F67669" w:rsidRPr="00DF2E68" w:rsidRDefault="00F67669" w:rsidP="005D0BF8">
            <w:pPr>
              <w:jc w:val="center"/>
              <w:rPr>
                <w:rFonts w:cs="Times New Roman"/>
              </w:rPr>
            </w:pPr>
            <w:r w:rsidRPr="00DF2E68">
              <w:rPr>
                <w:rFonts w:cs="Times New Roman"/>
              </w:rPr>
              <w:t>GardeningNumDaysWeekly</w:t>
            </w:r>
          </w:p>
        </w:tc>
        <w:tc>
          <w:tcPr>
            <w:tcW w:w="0" w:type="auto"/>
            <w:tcBorders>
              <w:top w:val="single" w:sz="4" w:space="0" w:color="auto"/>
              <w:left w:val="single" w:sz="4" w:space="0" w:color="auto"/>
              <w:bottom w:val="single" w:sz="4" w:space="0" w:color="auto"/>
              <w:right w:val="single" w:sz="4" w:space="0" w:color="auto"/>
            </w:tcBorders>
          </w:tcPr>
          <w:p w14:paraId="6DAF7FB1" w14:textId="6AE91CFE" w:rsidR="00F67669" w:rsidRPr="00DF2E68" w:rsidRDefault="00F67669" w:rsidP="005D0BF8">
            <w:pPr>
              <w:rPr>
                <w:rFonts w:cs="Times New Roman"/>
              </w:rPr>
            </w:pPr>
            <w:r w:rsidRPr="00DF2E68">
              <w:rPr>
                <w:rFonts w:cs="Times New Roman"/>
              </w:rPr>
              <w:t>If Gardening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00C29474" w14:textId="77777777" w:rsidR="00F67669" w:rsidRDefault="00F67669" w:rsidP="005D0BF8">
            <w:pPr>
              <w:rPr>
                <w:rFonts w:cs="Times New Roman"/>
              </w:rPr>
            </w:pPr>
          </w:p>
        </w:tc>
      </w:tr>
      <w:tr w:rsidR="00F67669" w:rsidRPr="00E142A0" w14:paraId="2E98B9AC" w14:textId="77777777" w:rsidTr="00322953">
        <w:tc>
          <w:tcPr>
            <w:tcW w:w="0" w:type="auto"/>
            <w:tcBorders>
              <w:top w:val="single" w:sz="4" w:space="0" w:color="auto"/>
              <w:left w:val="single" w:sz="4" w:space="0" w:color="auto"/>
              <w:bottom w:val="single" w:sz="4" w:space="0" w:color="auto"/>
              <w:right w:val="single" w:sz="4" w:space="0" w:color="auto"/>
            </w:tcBorders>
          </w:tcPr>
          <w:p w14:paraId="5BD79DF2" w14:textId="37F08C2B" w:rsidR="00F67669" w:rsidRPr="005D0BF8" w:rsidRDefault="00F67669" w:rsidP="005D0BF8">
            <w:pPr>
              <w:jc w:val="center"/>
              <w:rPr>
                <w:rFonts w:cs="Times New Roman"/>
                <w:highlight w:val="yellow"/>
              </w:rPr>
            </w:pPr>
            <w:r w:rsidRPr="005D0BF8">
              <w:rPr>
                <w:rFonts w:cs="Times New Roman"/>
              </w:rPr>
              <w:t>GardeningNumDaysMonthly</w:t>
            </w:r>
          </w:p>
        </w:tc>
        <w:tc>
          <w:tcPr>
            <w:tcW w:w="0" w:type="auto"/>
            <w:tcBorders>
              <w:top w:val="single" w:sz="4" w:space="0" w:color="auto"/>
              <w:left w:val="single" w:sz="4" w:space="0" w:color="auto"/>
              <w:bottom w:val="single" w:sz="4" w:space="0" w:color="auto"/>
              <w:right w:val="single" w:sz="4" w:space="0" w:color="auto"/>
            </w:tcBorders>
          </w:tcPr>
          <w:p w14:paraId="79D324CD" w14:textId="223E321A" w:rsidR="00F67669" w:rsidRPr="00DF2E68" w:rsidRDefault="00F67669" w:rsidP="005D0BF8">
            <w:pPr>
              <w:rPr>
                <w:rFonts w:cs="Times New Roman"/>
              </w:rPr>
            </w:pPr>
            <w:r w:rsidRPr="00DF2E68">
              <w:rPr>
                <w:rFonts w:cs="Times New Roman"/>
              </w:rPr>
              <w:t>If Gardening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3437CF26" w14:textId="77777777" w:rsidR="00F67669" w:rsidRDefault="00F67669" w:rsidP="005D0BF8">
            <w:pPr>
              <w:rPr>
                <w:rFonts w:cs="Times New Roman"/>
              </w:rPr>
            </w:pPr>
          </w:p>
        </w:tc>
      </w:tr>
      <w:tr w:rsidR="00F67669" w:rsidRPr="00E142A0" w14:paraId="406858D6" w14:textId="77777777" w:rsidTr="00322953">
        <w:tc>
          <w:tcPr>
            <w:tcW w:w="0" w:type="auto"/>
            <w:tcBorders>
              <w:top w:val="single" w:sz="4" w:space="0" w:color="auto"/>
              <w:left w:val="single" w:sz="4" w:space="0" w:color="auto"/>
              <w:bottom w:val="single" w:sz="4" w:space="0" w:color="auto"/>
              <w:right w:val="single" w:sz="4" w:space="0" w:color="auto"/>
            </w:tcBorders>
          </w:tcPr>
          <w:p w14:paraId="3417C61D" w14:textId="78127B8E" w:rsidR="00F67669" w:rsidRPr="00DF2E68" w:rsidRDefault="00F67669" w:rsidP="005D0BF8">
            <w:pPr>
              <w:jc w:val="center"/>
              <w:rPr>
                <w:rFonts w:cs="Times New Roman"/>
              </w:rPr>
            </w:pPr>
            <w:r w:rsidRPr="00DF2E68">
              <w:rPr>
                <w:rFonts w:cs="Times New Roman"/>
              </w:rPr>
              <w:t>GardeningYears</w:t>
            </w:r>
          </w:p>
        </w:tc>
        <w:tc>
          <w:tcPr>
            <w:tcW w:w="0" w:type="auto"/>
            <w:tcBorders>
              <w:top w:val="single" w:sz="4" w:space="0" w:color="auto"/>
              <w:left w:val="single" w:sz="4" w:space="0" w:color="auto"/>
              <w:bottom w:val="single" w:sz="4" w:space="0" w:color="auto"/>
              <w:right w:val="single" w:sz="4" w:space="0" w:color="auto"/>
            </w:tcBorders>
          </w:tcPr>
          <w:p w14:paraId="0F181D15" w14:textId="781B0146" w:rsidR="00F67669" w:rsidRPr="00DF2E68" w:rsidRDefault="00F67669" w:rsidP="005D0BF8">
            <w:pPr>
              <w:rPr>
                <w:rFonts w:cs="Times New Roman"/>
              </w:rPr>
            </w:pPr>
            <w:r w:rsidRPr="00DF2E68">
              <w:rPr>
                <w:rFonts w:cs="Times New Roman"/>
              </w:rPr>
              <w:t>If Gardening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2B205A3D" w14:textId="77777777" w:rsidR="00F67669" w:rsidRDefault="00F67669" w:rsidP="005D0BF8">
            <w:pPr>
              <w:rPr>
                <w:rFonts w:cs="Times New Roman"/>
              </w:rPr>
            </w:pPr>
          </w:p>
        </w:tc>
      </w:tr>
      <w:tr w:rsidR="00F67669" w:rsidRPr="00E142A0" w14:paraId="58EFBDB5" w14:textId="77777777" w:rsidTr="00322953">
        <w:tc>
          <w:tcPr>
            <w:tcW w:w="0" w:type="auto"/>
            <w:tcBorders>
              <w:top w:val="single" w:sz="4" w:space="0" w:color="auto"/>
              <w:left w:val="single" w:sz="4" w:space="0" w:color="auto"/>
              <w:bottom w:val="single" w:sz="4" w:space="0" w:color="auto"/>
              <w:right w:val="single" w:sz="4" w:space="0" w:color="auto"/>
            </w:tcBorders>
          </w:tcPr>
          <w:p w14:paraId="52097D30" w14:textId="15DA79A8" w:rsidR="00F67669" w:rsidRPr="005C67F5" w:rsidRDefault="00F67669" w:rsidP="005D0BF8">
            <w:pPr>
              <w:jc w:val="center"/>
              <w:rPr>
                <w:rFonts w:cs="Times New Roman"/>
              </w:rPr>
            </w:pPr>
            <w:r w:rsidRPr="005C67F5">
              <w:rPr>
                <w:rFonts w:cs="Times New Roman"/>
              </w:rPr>
              <w:t>AerobicsYesNo</w:t>
            </w:r>
          </w:p>
        </w:tc>
        <w:tc>
          <w:tcPr>
            <w:tcW w:w="0" w:type="auto"/>
            <w:tcBorders>
              <w:top w:val="single" w:sz="4" w:space="0" w:color="auto"/>
              <w:left w:val="single" w:sz="4" w:space="0" w:color="auto"/>
              <w:bottom w:val="single" w:sz="4" w:space="0" w:color="auto"/>
              <w:right w:val="single" w:sz="4" w:space="0" w:color="auto"/>
            </w:tcBorders>
          </w:tcPr>
          <w:p w14:paraId="511479F8" w14:textId="112ACBD8" w:rsidR="00F67669" w:rsidRPr="005C67F5" w:rsidRDefault="00F67669" w:rsidP="005D0BF8">
            <w:pPr>
              <w:rPr>
                <w:rFonts w:cs="Times New Roman"/>
              </w:rPr>
            </w:pPr>
            <w:r w:rsidRPr="005C67F5">
              <w:rPr>
                <w:rFonts w:cs="Times New Roman"/>
              </w:rPr>
              <w:t>In the last 14 days, have you done aerobics?</w:t>
            </w:r>
          </w:p>
        </w:tc>
        <w:tc>
          <w:tcPr>
            <w:tcW w:w="0" w:type="auto"/>
            <w:tcBorders>
              <w:top w:val="single" w:sz="4" w:space="0" w:color="auto"/>
              <w:left w:val="single" w:sz="4" w:space="0" w:color="auto"/>
              <w:bottom w:val="single" w:sz="4" w:space="0" w:color="auto"/>
              <w:right w:val="single" w:sz="4" w:space="0" w:color="auto"/>
            </w:tcBorders>
          </w:tcPr>
          <w:p w14:paraId="5D72BD2C" w14:textId="77777777" w:rsidR="00F67669" w:rsidRPr="005C67F5" w:rsidRDefault="00F67669" w:rsidP="005D0BF8">
            <w:pPr>
              <w:rPr>
                <w:rFonts w:cs="Times New Roman"/>
              </w:rPr>
            </w:pPr>
            <w:r w:rsidRPr="005C67F5">
              <w:rPr>
                <w:rFonts w:cs="Times New Roman"/>
              </w:rPr>
              <w:t>0=No</w:t>
            </w:r>
          </w:p>
          <w:p w14:paraId="19980FA4" w14:textId="15D01D26" w:rsidR="00F67669" w:rsidRPr="005C67F5" w:rsidRDefault="00F67669" w:rsidP="005D0BF8">
            <w:pPr>
              <w:rPr>
                <w:rFonts w:cs="Times New Roman"/>
              </w:rPr>
            </w:pPr>
            <w:r w:rsidRPr="005C67F5">
              <w:rPr>
                <w:rFonts w:cs="Times New Roman"/>
              </w:rPr>
              <w:t>1=Yes</w:t>
            </w:r>
          </w:p>
        </w:tc>
      </w:tr>
      <w:tr w:rsidR="00F67669" w:rsidRPr="00E142A0" w14:paraId="7CA1BBFB" w14:textId="77777777" w:rsidTr="00322953">
        <w:tc>
          <w:tcPr>
            <w:tcW w:w="0" w:type="auto"/>
            <w:tcBorders>
              <w:top w:val="single" w:sz="4" w:space="0" w:color="auto"/>
              <w:left w:val="single" w:sz="4" w:space="0" w:color="auto"/>
              <w:bottom w:val="single" w:sz="4" w:space="0" w:color="auto"/>
              <w:right w:val="single" w:sz="4" w:space="0" w:color="auto"/>
            </w:tcBorders>
          </w:tcPr>
          <w:p w14:paraId="2914A14F" w14:textId="07448994" w:rsidR="00F67669" w:rsidRPr="00101DB8" w:rsidRDefault="00F67669" w:rsidP="00FC6EBD">
            <w:pPr>
              <w:jc w:val="center"/>
              <w:rPr>
                <w:rFonts w:cs="Times New Roman"/>
              </w:rPr>
            </w:pPr>
            <w:r w:rsidRPr="00DF2E68">
              <w:rPr>
                <w:rFonts w:cs="Times New Roman"/>
              </w:rPr>
              <w:t>Aerobics14Days</w:t>
            </w:r>
          </w:p>
        </w:tc>
        <w:tc>
          <w:tcPr>
            <w:tcW w:w="0" w:type="auto"/>
            <w:tcBorders>
              <w:top w:val="single" w:sz="4" w:space="0" w:color="auto"/>
              <w:left w:val="single" w:sz="4" w:space="0" w:color="auto"/>
              <w:bottom w:val="single" w:sz="4" w:space="0" w:color="auto"/>
              <w:right w:val="single" w:sz="4" w:space="0" w:color="auto"/>
            </w:tcBorders>
          </w:tcPr>
          <w:p w14:paraId="177D11D1" w14:textId="6B5EACE8" w:rsidR="00F67669" w:rsidRPr="00101DB8" w:rsidRDefault="00F67669" w:rsidP="00FC6EBD">
            <w:pPr>
              <w:rPr>
                <w:rFonts w:cs="Times New Roman"/>
              </w:rPr>
            </w:pPr>
            <w:r w:rsidRPr="00DF2E68">
              <w:rPr>
                <w:rFonts w:cs="Times New Roman"/>
              </w:rPr>
              <w:t>If AerobicsYesNo = 1, ask what is the average number of times you did aerobics in the past 14 days?</w:t>
            </w:r>
          </w:p>
        </w:tc>
        <w:tc>
          <w:tcPr>
            <w:tcW w:w="0" w:type="auto"/>
            <w:tcBorders>
              <w:top w:val="single" w:sz="4" w:space="0" w:color="auto"/>
              <w:left w:val="single" w:sz="4" w:space="0" w:color="auto"/>
              <w:bottom w:val="single" w:sz="4" w:space="0" w:color="auto"/>
              <w:right w:val="single" w:sz="4" w:space="0" w:color="auto"/>
            </w:tcBorders>
          </w:tcPr>
          <w:p w14:paraId="342148A8" w14:textId="77777777" w:rsidR="00F67669" w:rsidRDefault="00F67669" w:rsidP="00FC6EBD">
            <w:pPr>
              <w:rPr>
                <w:rFonts w:cs="Times New Roman"/>
              </w:rPr>
            </w:pPr>
          </w:p>
        </w:tc>
      </w:tr>
      <w:tr w:rsidR="00F67669" w:rsidRPr="00E142A0" w14:paraId="5C598136" w14:textId="77777777" w:rsidTr="00322953">
        <w:tc>
          <w:tcPr>
            <w:tcW w:w="0" w:type="auto"/>
            <w:tcBorders>
              <w:top w:val="single" w:sz="4" w:space="0" w:color="auto"/>
              <w:left w:val="single" w:sz="4" w:space="0" w:color="auto"/>
              <w:bottom w:val="single" w:sz="4" w:space="0" w:color="auto"/>
              <w:right w:val="single" w:sz="4" w:space="0" w:color="auto"/>
            </w:tcBorders>
          </w:tcPr>
          <w:p w14:paraId="63B5821E" w14:textId="09255D1F" w:rsidR="00F67669" w:rsidRPr="00101DB8" w:rsidRDefault="00F67669" w:rsidP="00FC6EBD">
            <w:pPr>
              <w:jc w:val="center"/>
              <w:rPr>
                <w:rFonts w:cs="Times New Roman"/>
              </w:rPr>
            </w:pPr>
            <w:r w:rsidRPr="00DF2E68">
              <w:rPr>
                <w:rFonts w:cs="Times New Roman"/>
              </w:rPr>
              <w:t>AerobicsMinutes</w:t>
            </w:r>
          </w:p>
        </w:tc>
        <w:tc>
          <w:tcPr>
            <w:tcW w:w="0" w:type="auto"/>
            <w:tcBorders>
              <w:top w:val="single" w:sz="4" w:space="0" w:color="auto"/>
              <w:left w:val="single" w:sz="4" w:space="0" w:color="auto"/>
              <w:bottom w:val="single" w:sz="4" w:space="0" w:color="auto"/>
              <w:right w:val="single" w:sz="4" w:space="0" w:color="auto"/>
            </w:tcBorders>
          </w:tcPr>
          <w:p w14:paraId="454DB581" w14:textId="79721958" w:rsidR="00F67669" w:rsidRPr="00101DB8" w:rsidRDefault="00F67669" w:rsidP="00FC6EBD">
            <w:pPr>
              <w:rPr>
                <w:rFonts w:cs="Times New Roman"/>
              </w:rPr>
            </w:pPr>
            <w:r w:rsidRPr="00DF2E68">
              <w:rPr>
                <w:rFonts w:cs="Times New Roman"/>
              </w:rPr>
              <w:t>If AerobicsYesNo = 1, ask what is the average number of minutes spent on aerobics on each occasion?</w:t>
            </w:r>
          </w:p>
        </w:tc>
        <w:tc>
          <w:tcPr>
            <w:tcW w:w="0" w:type="auto"/>
            <w:tcBorders>
              <w:top w:val="single" w:sz="4" w:space="0" w:color="auto"/>
              <w:left w:val="single" w:sz="4" w:space="0" w:color="auto"/>
              <w:bottom w:val="single" w:sz="4" w:space="0" w:color="auto"/>
              <w:right w:val="single" w:sz="4" w:space="0" w:color="auto"/>
            </w:tcBorders>
          </w:tcPr>
          <w:p w14:paraId="5138F253" w14:textId="77777777" w:rsidR="00F67669" w:rsidRDefault="00F67669" w:rsidP="00FC6EBD">
            <w:pPr>
              <w:rPr>
                <w:rFonts w:cs="Times New Roman"/>
              </w:rPr>
            </w:pPr>
          </w:p>
        </w:tc>
      </w:tr>
      <w:tr w:rsidR="00F67669" w:rsidRPr="00E142A0" w14:paraId="37538469" w14:textId="77777777" w:rsidTr="00322953">
        <w:tc>
          <w:tcPr>
            <w:tcW w:w="0" w:type="auto"/>
            <w:tcBorders>
              <w:top w:val="single" w:sz="4" w:space="0" w:color="auto"/>
              <w:left w:val="single" w:sz="4" w:space="0" w:color="auto"/>
              <w:bottom w:val="single" w:sz="4" w:space="0" w:color="auto"/>
              <w:right w:val="single" w:sz="4" w:space="0" w:color="auto"/>
            </w:tcBorders>
          </w:tcPr>
          <w:p w14:paraId="70BEDE90" w14:textId="32ACE86B" w:rsidR="00F67669" w:rsidRPr="00101DB8" w:rsidRDefault="00F67669" w:rsidP="005C67F5">
            <w:pPr>
              <w:jc w:val="center"/>
              <w:rPr>
                <w:rFonts w:cs="Times New Roman"/>
              </w:rPr>
            </w:pPr>
            <w:r w:rsidRPr="00DF2E68">
              <w:rPr>
                <w:rFonts w:cs="Times New Roman"/>
              </w:rPr>
              <w:t>AerobicsMonths</w:t>
            </w:r>
          </w:p>
        </w:tc>
        <w:tc>
          <w:tcPr>
            <w:tcW w:w="0" w:type="auto"/>
            <w:tcBorders>
              <w:top w:val="single" w:sz="4" w:space="0" w:color="auto"/>
              <w:left w:val="single" w:sz="4" w:space="0" w:color="auto"/>
              <w:bottom w:val="single" w:sz="4" w:space="0" w:color="auto"/>
              <w:right w:val="single" w:sz="4" w:space="0" w:color="auto"/>
            </w:tcBorders>
          </w:tcPr>
          <w:p w14:paraId="656D345E" w14:textId="2E5D228B" w:rsidR="00F67669" w:rsidRPr="00101DB8" w:rsidRDefault="00F67669" w:rsidP="005C67F5">
            <w:pPr>
              <w:rPr>
                <w:rFonts w:cs="Times New Roman"/>
              </w:rPr>
            </w:pPr>
            <w:r w:rsidRPr="00DF2E68">
              <w:rPr>
                <w:rFonts w:cs="Times New Roman"/>
              </w:rPr>
              <w:t>If AerobicsYesNo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297EF64E" w14:textId="77777777" w:rsidR="00F67669" w:rsidRDefault="00F67669" w:rsidP="005C67F5">
            <w:pPr>
              <w:rPr>
                <w:rFonts w:cs="Times New Roman"/>
              </w:rPr>
            </w:pPr>
          </w:p>
        </w:tc>
      </w:tr>
      <w:tr w:rsidR="00F67669" w:rsidRPr="00E142A0" w14:paraId="45D6ED9E" w14:textId="77777777" w:rsidTr="00322953">
        <w:tc>
          <w:tcPr>
            <w:tcW w:w="0" w:type="auto"/>
            <w:tcBorders>
              <w:top w:val="single" w:sz="4" w:space="0" w:color="auto"/>
              <w:left w:val="single" w:sz="4" w:space="0" w:color="auto"/>
              <w:bottom w:val="single" w:sz="4" w:space="0" w:color="auto"/>
              <w:right w:val="single" w:sz="4" w:space="0" w:color="auto"/>
            </w:tcBorders>
          </w:tcPr>
          <w:p w14:paraId="09117D14" w14:textId="54B482E4" w:rsidR="00F67669" w:rsidRDefault="00F67669" w:rsidP="005C67F5">
            <w:pPr>
              <w:jc w:val="center"/>
              <w:rPr>
                <w:rFonts w:cs="Times New Roman"/>
                <w:highlight w:val="yellow"/>
              </w:rPr>
            </w:pPr>
            <w:r w:rsidRPr="00101DB8">
              <w:rPr>
                <w:rFonts w:cs="Times New Roman"/>
              </w:rPr>
              <w:t>DancingYesNo</w:t>
            </w:r>
          </w:p>
        </w:tc>
        <w:tc>
          <w:tcPr>
            <w:tcW w:w="0" w:type="auto"/>
            <w:tcBorders>
              <w:top w:val="single" w:sz="4" w:space="0" w:color="auto"/>
              <w:left w:val="single" w:sz="4" w:space="0" w:color="auto"/>
              <w:bottom w:val="single" w:sz="4" w:space="0" w:color="auto"/>
              <w:right w:val="single" w:sz="4" w:space="0" w:color="auto"/>
            </w:tcBorders>
          </w:tcPr>
          <w:p w14:paraId="7EF824A8" w14:textId="24B49151" w:rsidR="00F67669" w:rsidRDefault="00F67669" w:rsidP="005C67F5">
            <w:pPr>
              <w:rPr>
                <w:rFonts w:cs="Times New Roman"/>
              </w:rPr>
            </w:pPr>
            <w:r w:rsidRPr="00101DB8">
              <w:rPr>
                <w:rFonts w:cs="Times New Roman"/>
              </w:rPr>
              <w:t>In the last 14 days, have you danced?</w:t>
            </w:r>
          </w:p>
        </w:tc>
        <w:tc>
          <w:tcPr>
            <w:tcW w:w="0" w:type="auto"/>
            <w:tcBorders>
              <w:top w:val="single" w:sz="4" w:space="0" w:color="auto"/>
              <w:left w:val="single" w:sz="4" w:space="0" w:color="auto"/>
              <w:bottom w:val="single" w:sz="4" w:space="0" w:color="auto"/>
              <w:right w:val="single" w:sz="4" w:space="0" w:color="auto"/>
            </w:tcBorders>
          </w:tcPr>
          <w:p w14:paraId="5BCB7690" w14:textId="77777777" w:rsidR="00F67669" w:rsidRDefault="00F67669" w:rsidP="005C67F5">
            <w:pPr>
              <w:rPr>
                <w:rFonts w:cs="Times New Roman"/>
              </w:rPr>
            </w:pPr>
            <w:r>
              <w:rPr>
                <w:rFonts w:cs="Times New Roman"/>
              </w:rPr>
              <w:t>0=No</w:t>
            </w:r>
          </w:p>
          <w:p w14:paraId="10A32A4F" w14:textId="2790590A" w:rsidR="00F67669" w:rsidRDefault="00F67669" w:rsidP="005C67F5">
            <w:pPr>
              <w:rPr>
                <w:rFonts w:cs="Times New Roman"/>
              </w:rPr>
            </w:pPr>
            <w:r>
              <w:rPr>
                <w:rFonts w:cs="Times New Roman"/>
              </w:rPr>
              <w:t>1=Yes</w:t>
            </w:r>
          </w:p>
        </w:tc>
      </w:tr>
      <w:tr w:rsidR="00F67669" w:rsidRPr="00E142A0" w14:paraId="298568B1" w14:textId="77777777" w:rsidTr="00322953">
        <w:tc>
          <w:tcPr>
            <w:tcW w:w="0" w:type="auto"/>
            <w:tcBorders>
              <w:top w:val="single" w:sz="4" w:space="0" w:color="auto"/>
              <w:left w:val="single" w:sz="4" w:space="0" w:color="auto"/>
              <w:bottom w:val="single" w:sz="4" w:space="0" w:color="auto"/>
              <w:right w:val="single" w:sz="4" w:space="0" w:color="auto"/>
            </w:tcBorders>
          </w:tcPr>
          <w:p w14:paraId="500290EA" w14:textId="3540A5CF" w:rsidR="00F67669" w:rsidRPr="00101DB8" w:rsidRDefault="00F67669" w:rsidP="005C67F5">
            <w:pPr>
              <w:jc w:val="center"/>
              <w:rPr>
                <w:rFonts w:cs="Times New Roman"/>
              </w:rPr>
            </w:pPr>
            <w:r w:rsidRPr="005C67F5">
              <w:rPr>
                <w:rFonts w:cs="Times New Roman"/>
              </w:rPr>
              <w:t>DancingType</w:t>
            </w:r>
          </w:p>
        </w:tc>
        <w:tc>
          <w:tcPr>
            <w:tcW w:w="0" w:type="auto"/>
            <w:tcBorders>
              <w:top w:val="single" w:sz="4" w:space="0" w:color="auto"/>
              <w:left w:val="single" w:sz="4" w:space="0" w:color="auto"/>
              <w:bottom w:val="single" w:sz="4" w:space="0" w:color="auto"/>
              <w:right w:val="single" w:sz="4" w:space="0" w:color="auto"/>
            </w:tcBorders>
          </w:tcPr>
          <w:p w14:paraId="0D7E4830" w14:textId="19FA8F21" w:rsidR="00F67669" w:rsidRPr="00101DB8" w:rsidRDefault="00F67669" w:rsidP="005C67F5">
            <w:pPr>
              <w:rPr>
                <w:rFonts w:cs="Times New Roman"/>
              </w:rPr>
            </w:pPr>
            <w:r w:rsidRPr="00101DB8">
              <w:rPr>
                <w:rFonts w:cs="Times New Roman"/>
              </w:rPr>
              <w:t>If DancingYesNo = 1, ask what type of dancing?</w:t>
            </w:r>
          </w:p>
        </w:tc>
        <w:tc>
          <w:tcPr>
            <w:tcW w:w="0" w:type="auto"/>
            <w:tcBorders>
              <w:top w:val="single" w:sz="4" w:space="0" w:color="auto"/>
              <w:left w:val="single" w:sz="4" w:space="0" w:color="auto"/>
              <w:bottom w:val="single" w:sz="4" w:space="0" w:color="auto"/>
              <w:right w:val="single" w:sz="4" w:space="0" w:color="auto"/>
            </w:tcBorders>
          </w:tcPr>
          <w:p w14:paraId="40A4117C" w14:textId="35F184F0" w:rsidR="00F67669" w:rsidRDefault="00F67669" w:rsidP="005C67F5">
            <w:pPr>
              <w:rPr>
                <w:rFonts w:cs="Times New Roman"/>
              </w:rPr>
            </w:pPr>
            <w:r>
              <w:rPr>
                <w:rFonts w:cs="Times New Roman"/>
              </w:rPr>
              <w:t>(text)</w:t>
            </w:r>
          </w:p>
        </w:tc>
      </w:tr>
      <w:tr w:rsidR="00F67669" w:rsidRPr="00E142A0" w14:paraId="52C3DCA8" w14:textId="77777777" w:rsidTr="00322953">
        <w:tc>
          <w:tcPr>
            <w:tcW w:w="0" w:type="auto"/>
            <w:tcBorders>
              <w:top w:val="single" w:sz="4" w:space="0" w:color="auto"/>
              <w:left w:val="single" w:sz="4" w:space="0" w:color="auto"/>
              <w:bottom w:val="single" w:sz="4" w:space="0" w:color="auto"/>
              <w:right w:val="single" w:sz="4" w:space="0" w:color="auto"/>
            </w:tcBorders>
          </w:tcPr>
          <w:p w14:paraId="4B7AEE38" w14:textId="66A13B46" w:rsidR="00F67669" w:rsidRPr="00A128D0" w:rsidRDefault="00F67669" w:rsidP="005C67F5">
            <w:pPr>
              <w:jc w:val="center"/>
              <w:rPr>
                <w:rFonts w:cs="Times New Roman"/>
              </w:rPr>
            </w:pPr>
            <w:r w:rsidRPr="00101DB8">
              <w:rPr>
                <w:rFonts w:cs="Times New Roman"/>
              </w:rPr>
              <w:t>Dancing14Days</w:t>
            </w:r>
          </w:p>
        </w:tc>
        <w:tc>
          <w:tcPr>
            <w:tcW w:w="0" w:type="auto"/>
            <w:tcBorders>
              <w:top w:val="single" w:sz="4" w:space="0" w:color="auto"/>
              <w:left w:val="single" w:sz="4" w:space="0" w:color="auto"/>
              <w:bottom w:val="single" w:sz="4" w:space="0" w:color="auto"/>
              <w:right w:val="single" w:sz="4" w:space="0" w:color="auto"/>
            </w:tcBorders>
          </w:tcPr>
          <w:p w14:paraId="4611BC6D" w14:textId="526BECA2" w:rsidR="00F67669" w:rsidRPr="00A128D0" w:rsidRDefault="00F67669" w:rsidP="005C67F5">
            <w:pPr>
              <w:rPr>
                <w:rFonts w:cs="Times New Roman"/>
              </w:rPr>
            </w:pPr>
            <w:r w:rsidRPr="00101DB8">
              <w:rPr>
                <w:rFonts w:cs="Times New Roman"/>
              </w:rPr>
              <w:t>If DancingYesNo = 1, ask what is the average number of times you danced in the past 14 days?</w:t>
            </w:r>
          </w:p>
        </w:tc>
        <w:tc>
          <w:tcPr>
            <w:tcW w:w="0" w:type="auto"/>
            <w:tcBorders>
              <w:top w:val="single" w:sz="4" w:space="0" w:color="auto"/>
              <w:left w:val="single" w:sz="4" w:space="0" w:color="auto"/>
              <w:bottom w:val="single" w:sz="4" w:space="0" w:color="auto"/>
              <w:right w:val="single" w:sz="4" w:space="0" w:color="auto"/>
            </w:tcBorders>
          </w:tcPr>
          <w:p w14:paraId="31767285" w14:textId="77777777" w:rsidR="00F67669" w:rsidRDefault="00F67669" w:rsidP="005C67F5">
            <w:pPr>
              <w:rPr>
                <w:rFonts w:cs="Times New Roman"/>
              </w:rPr>
            </w:pPr>
          </w:p>
        </w:tc>
      </w:tr>
      <w:tr w:rsidR="00F67669" w:rsidRPr="00E142A0" w14:paraId="54E9EDA9" w14:textId="77777777" w:rsidTr="00322953">
        <w:tc>
          <w:tcPr>
            <w:tcW w:w="0" w:type="auto"/>
            <w:tcBorders>
              <w:top w:val="single" w:sz="4" w:space="0" w:color="auto"/>
              <w:left w:val="single" w:sz="4" w:space="0" w:color="auto"/>
              <w:bottom w:val="single" w:sz="4" w:space="0" w:color="auto"/>
              <w:right w:val="single" w:sz="4" w:space="0" w:color="auto"/>
            </w:tcBorders>
          </w:tcPr>
          <w:p w14:paraId="3EF5083A" w14:textId="4DDEE463" w:rsidR="00F67669" w:rsidRPr="00A128D0" w:rsidRDefault="00F67669" w:rsidP="005C67F5">
            <w:pPr>
              <w:jc w:val="center"/>
              <w:rPr>
                <w:rFonts w:cs="Times New Roman"/>
              </w:rPr>
            </w:pPr>
            <w:r w:rsidRPr="005C67F5">
              <w:rPr>
                <w:rFonts w:cs="Times New Roman"/>
              </w:rPr>
              <w:t>DancingMinutes</w:t>
            </w:r>
          </w:p>
        </w:tc>
        <w:tc>
          <w:tcPr>
            <w:tcW w:w="0" w:type="auto"/>
            <w:tcBorders>
              <w:top w:val="single" w:sz="4" w:space="0" w:color="auto"/>
              <w:left w:val="single" w:sz="4" w:space="0" w:color="auto"/>
              <w:bottom w:val="single" w:sz="4" w:space="0" w:color="auto"/>
              <w:right w:val="single" w:sz="4" w:space="0" w:color="auto"/>
            </w:tcBorders>
          </w:tcPr>
          <w:p w14:paraId="594961D3" w14:textId="7AEC7D95" w:rsidR="00F67669" w:rsidRPr="00A128D0" w:rsidRDefault="00F67669" w:rsidP="005C67F5">
            <w:pPr>
              <w:rPr>
                <w:rFonts w:cs="Times New Roman"/>
              </w:rPr>
            </w:pPr>
            <w:r w:rsidRPr="00101DB8">
              <w:rPr>
                <w:rFonts w:cs="Times New Roman"/>
              </w:rPr>
              <w:t>If DancingYesNo = 1, ask what is the average number of minutes spent dancing on each occasion?</w:t>
            </w:r>
          </w:p>
        </w:tc>
        <w:tc>
          <w:tcPr>
            <w:tcW w:w="0" w:type="auto"/>
            <w:tcBorders>
              <w:top w:val="single" w:sz="4" w:space="0" w:color="auto"/>
              <w:left w:val="single" w:sz="4" w:space="0" w:color="auto"/>
              <w:bottom w:val="single" w:sz="4" w:space="0" w:color="auto"/>
              <w:right w:val="single" w:sz="4" w:space="0" w:color="auto"/>
            </w:tcBorders>
          </w:tcPr>
          <w:p w14:paraId="6F3AC3CD" w14:textId="77777777" w:rsidR="00F67669" w:rsidRDefault="00F67669" w:rsidP="005C67F5">
            <w:pPr>
              <w:rPr>
                <w:rFonts w:cs="Times New Roman"/>
              </w:rPr>
            </w:pPr>
          </w:p>
        </w:tc>
      </w:tr>
      <w:tr w:rsidR="00F67669" w:rsidRPr="00E142A0" w14:paraId="5E82FEED" w14:textId="77777777" w:rsidTr="00322953">
        <w:tc>
          <w:tcPr>
            <w:tcW w:w="0" w:type="auto"/>
            <w:tcBorders>
              <w:top w:val="single" w:sz="4" w:space="0" w:color="auto"/>
              <w:left w:val="single" w:sz="4" w:space="0" w:color="auto"/>
              <w:bottom w:val="single" w:sz="4" w:space="0" w:color="auto"/>
              <w:right w:val="single" w:sz="4" w:space="0" w:color="auto"/>
            </w:tcBorders>
          </w:tcPr>
          <w:p w14:paraId="2D4F45EF" w14:textId="696BF4E8" w:rsidR="00F67669" w:rsidRPr="00A128D0" w:rsidRDefault="00F67669" w:rsidP="005C67F5">
            <w:pPr>
              <w:jc w:val="center"/>
              <w:rPr>
                <w:rFonts w:cs="Times New Roman"/>
              </w:rPr>
            </w:pPr>
            <w:r w:rsidRPr="00101DB8">
              <w:rPr>
                <w:rFonts w:cs="Times New Roman"/>
              </w:rPr>
              <w:t>DancingMonths</w:t>
            </w:r>
          </w:p>
        </w:tc>
        <w:tc>
          <w:tcPr>
            <w:tcW w:w="0" w:type="auto"/>
            <w:tcBorders>
              <w:top w:val="single" w:sz="4" w:space="0" w:color="auto"/>
              <w:left w:val="single" w:sz="4" w:space="0" w:color="auto"/>
              <w:bottom w:val="single" w:sz="4" w:space="0" w:color="auto"/>
              <w:right w:val="single" w:sz="4" w:space="0" w:color="auto"/>
            </w:tcBorders>
          </w:tcPr>
          <w:p w14:paraId="553ABDFC" w14:textId="6D9F5C45" w:rsidR="00F67669" w:rsidRPr="00A128D0" w:rsidRDefault="00F67669" w:rsidP="005C67F5">
            <w:pPr>
              <w:rPr>
                <w:rFonts w:cs="Times New Roman"/>
              </w:rPr>
            </w:pPr>
            <w:r w:rsidRPr="007F05EC">
              <w:rPr>
                <w:rFonts w:cs="Times New Roman"/>
              </w:rPr>
              <w:t>If DancingYesNo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4997566C" w14:textId="77777777" w:rsidR="00F67669" w:rsidRDefault="00F67669" w:rsidP="005C67F5">
            <w:pPr>
              <w:rPr>
                <w:rFonts w:cs="Times New Roman"/>
              </w:rPr>
            </w:pPr>
          </w:p>
        </w:tc>
      </w:tr>
      <w:tr w:rsidR="00F67669" w:rsidRPr="00E142A0" w14:paraId="4AED1E13" w14:textId="77777777" w:rsidTr="00322953">
        <w:tc>
          <w:tcPr>
            <w:tcW w:w="0" w:type="auto"/>
            <w:tcBorders>
              <w:top w:val="single" w:sz="4" w:space="0" w:color="auto"/>
              <w:left w:val="single" w:sz="4" w:space="0" w:color="auto"/>
              <w:bottom w:val="single" w:sz="4" w:space="0" w:color="auto"/>
              <w:right w:val="single" w:sz="4" w:space="0" w:color="auto"/>
            </w:tcBorders>
          </w:tcPr>
          <w:p w14:paraId="44F929CE" w14:textId="70BB5043" w:rsidR="00F67669" w:rsidRDefault="00F67669" w:rsidP="005C67F5">
            <w:pPr>
              <w:jc w:val="center"/>
              <w:rPr>
                <w:rFonts w:cs="Times New Roman"/>
                <w:highlight w:val="yellow"/>
              </w:rPr>
            </w:pPr>
            <w:r w:rsidRPr="00A128D0">
              <w:rPr>
                <w:rFonts w:cs="Times New Roman"/>
              </w:rPr>
              <w:t>CalisthenicsYesNo</w:t>
            </w:r>
          </w:p>
        </w:tc>
        <w:tc>
          <w:tcPr>
            <w:tcW w:w="0" w:type="auto"/>
            <w:tcBorders>
              <w:top w:val="single" w:sz="4" w:space="0" w:color="auto"/>
              <w:left w:val="single" w:sz="4" w:space="0" w:color="auto"/>
              <w:bottom w:val="single" w:sz="4" w:space="0" w:color="auto"/>
              <w:right w:val="single" w:sz="4" w:space="0" w:color="auto"/>
            </w:tcBorders>
          </w:tcPr>
          <w:p w14:paraId="25C5A22C" w14:textId="7BE1CF20" w:rsidR="00F67669" w:rsidRDefault="00F67669" w:rsidP="005C67F5">
            <w:pPr>
              <w:rPr>
                <w:rFonts w:cs="Times New Roman"/>
              </w:rPr>
            </w:pPr>
            <w:r w:rsidRPr="00A128D0">
              <w:rPr>
                <w:rFonts w:cs="Times New Roman"/>
              </w:rPr>
              <w:t>In the last 14 days, have you done calisthenics?</w:t>
            </w:r>
          </w:p>
        </w:tc>
        <w:tc>
          <w:tcPr>
            <w:tcW w:w="0" w:type="auto"/>
            <w:tcBorders>
              <w:top w:val="single" w:sz="4" w:space="0" w:color="auto"/>
              <w:left w:val="single" w:sz="4" w:space="0" w:color="auto"/>
              <w:bottom w:val="single" w:sz="4" w:space="0" w:color="auto"/>
              <w:right w:val="single" w:sz="4" w:space="0" w:color="auto"/>
            </w:tcBorders>
          </w:tcPr>
          <w:p w14:paraId="700B0D2F" w14:textId="77777777" w:rsidR="00F67669" w:rsidRDefault="00F67669" w:rsidP="005C67F5">
            <w:pPr>
              <w:rPr>
                <w:rFonts w:cs="Times New Roman"/>
              </w:rPr>
            </w:pPr>
            <w:r>
              <w:rPr>
                <w:rFonts w:cs="Times New Roman"/>
              </w:rPr>
              <w:t>0=No</w:t>
            </w:r>
          </w:p>
          <w:p w14:paraId="29EB3FC3" w14:textId="7305C7B8" w:rsidR="00F67669" w:rsidRDefault="00F67669" w:rsidP="005C67F5">
            <w:pPr>
              <w:rPr>
                <w:rFonts w:cs="Times New Roman"/>
              </w:rPr>
            </w:pPr>
            <w:r>
              <w:rPr>
                <w:rFonts w:cs="Times New Roman"/>
              </w:rPr>
              <w:t>1=Yes</w:t>
            </w:r>
          </w:p>
        </w:tc>
      </w:tr>
      <w:tr w:rsidR="00F67669" w:rsidRPr="00E142A0" w14:paraId="261BC762" w14:textId="77777777" w:rsidTr="00322953">
        <w:tc>
          <w:tcPr>
            <w:tcW w:w="0" w:type="auto"/>
            <w:tcBorders>
              <w:top w:val="single" w:sz="4" w:space="0" w:color="auto"/>
              <w:left w:val="single" w:sz="4" w:space="0" w:color="auto"/>
              <w:bottom w:val="single" w:sz="4" w:space="0" w:color="auto"/>
              <w:right w:val="single" w:sz="4" w:space="0" w:color="auto"/>
            </w:tcBorders>
          </w:tcPr>
          <w:p w14:paraId="1D2DB74C" w14:textId="080E906F" w:rsidR="00F67669" w:rsidRPr="005C67F5" w:rsidRDefault="00F67669" w:rsidP="005C67F5">
            <w:pPr>
              <w:jc w:val="center"/>
              <w:rPr>
                <w:rFonts w:cs="Times New Roman"/>
                <w:highlight w:val="yellow"/>
              </w:rPr>
            </w:pPr>
            <w:r w:rsidRPr="005C67F5">
              <w:rPr>
                <w:rFonts w:cs="Times New Roman"/>
              </w:rPr>
              <w:lastRenderedPageBreak/>
              <w:t>Calisthenics14Days</w:t>
            </w:r>
          </w:p>
        </w:tc>
        <w:tc>
          <w:tcPr>
            <w:tcW w:w="0" w:type="auto"/>
            <w:tcBorders>
              <w:top w:val="single" w:sz="4" w:space="0" w:color="auto"/>
              <w:left w:val="single" w:sz="4" w:space="0" w:color="auto"/>
              <w:bottom w:val="single" w:sz="4" w:space="0" w:color="auto"/>
              <w:right w:val="single" w:sz="4" w:space="0" w:color="auto"/>
            </w:tcBorders>
          </w:tcPr>
          <w:p w14:paraId="7DDDAB68" w14:textId="31C79A56" w:rsidR="00F67669" w:rsidRPr="000007B5" w:rsidRDefault="00F67669" w:rsidP="005C67F5">
            <w:pPr>
              <w:rPr>
                <w:rFonts w:cs="Times New Roman"/>
              </w:rPr>
            </w:pPr>
            <w:r w:rsidRPr="000007B5">
              <w:rPr>
                <w:rFonts w:cs="Times New Roman"/>
              </w:rPr>
              <w:t>If CalisthenicsYesNo = 1, ask what is the average number of times you did calisthenics in the past 14 days?</w:t>
            </w:r>
          </w:p>
        </w:tc>
        <w:tc>
          <w:tcPr>
            <w:tcW w:w="0" w:type="auto"/>
            <w:tcBorders>
              <w:top w:val="single" w:sz="4" w:space="0" w:color="auto"/>
              <w:left w:val="single" w:sz="4" w:space="0" w:color="auto"/>
              <w:bottom w:val="single" w:sz="4" w:space="0" w:color="auto"/>
              <w:right w:val="single" w:sz="4" w:space="0" w:color="auto"/>
            </w:tcBorders>
          </w:tcPr>
          <w:p w14:paraId="3C05BBF4" w14:textId="77777777" w:rsidR="00F67669" w:rsidRDefault="00F67669" w:rsidP="005C67F5">
            <w:pPr>
              <w:rPr>
                <w:rFonts w:cs="Times New Roman"/>
              </w:rPr>
            </w:pPr>
          </w:p>
        </w:tc>
      </w:tr>
      <w:tr w:rsidR="00F67669" w:rsidRPr="00E142A0" w14:paraId="63976FB7" w14:textId="77777777" w:rsidTr="00322953">
        <w:tc>
          <w:tcPr>
            <w:tcW w:w="0" w:type="auto"/>
            <w:tcBorders>
              <w:top w:val="single" w:sz="4" w:space="0" w:color="auto"/>
              <w:left w:val="single" w:sz="4" w:space="0" w:color="auto"/>
              <w:bottom w:val="single" w:sz="4" w:space="0" w:color="auto"/>
              <w:right w:val="single" w:sz="4" w:space="0" w:color="auto"/>
            </w:tcBorders>
          </w:tcPr>
          <w:p w14:paraId="12BCB1C0" w14:textId="305AC837" w:rsidR="00F67669" w:rsidRPr="000007B5" w:rsidRDefault="00F67669" w:rsidP="005C67F5">
            <w:pPr>
              <w:jc w:val="center"/>
              <w:rPr>
                <w:rFonts w:cs="Times New Roman"/>
              </w:rPr>
            </w:pPr>
            <w:r w:rsidRPr="000007B5">
              <w:rPr>
                <w:rFonts w:cs="Times New Roman"/>
              </w:rPr>
              <w:t>CalisthenicsMinutes</w:t>
            </w:r>
          </w:p>
        </w:tc>
        <w:tc>
          <w:tcPr>
            <w:tcW w:w="0" w:type="auto"/>
            <w:tcBorders>
              <w:top w:val="single" w:sz="4" w:space="0" w:color="auto"/>
              <w:left w:val="single" w:sz="4" w:space="0" w:color="auto"/>
              <w:bottom w:val="single" w:sz="4" w:space="0" w:color="auto"/>
              <w:right w:val="single" w:sz="4" w:space="0" w:color="auto"/>
            </w:tcBorders>
          </w:tcPr>
          <w:p w14:paraId="6BFBE099" w14:textId="25BFC404" w:rsidR="00F67669" w:rsidRPr="000007B5" w:rsidRDefault="00F67669" w:rsidP="005C67F5">
            <w:pPr>
              <w:rPr>
                <w:rFonts w:cs="Times New Roman"/>
              </w:rPr>
            </w:pPr>
            <w:r w:rsidRPr="000007B5">
              <w:rPr>
                <w:rFonts w:cs="Times New Roman"/>
              </w:rPr>
              <w:t>If CalisthenicsYesNo = 1, ask what is the average number of minutes spent on calisthenics on each occasion?</w:t>
            </w:r>
          </w:p>
        </w:tc>
        <w:tc>
          <w:tcPr>
            <w:tcW w:w="0" w:type="auto"/>
            <w:tcBorders>
              <w:top w:val="single" w:sz="4" w:space="0" w:color="auto"/>
              <w:left w:val="single" w:sz="4" w:space="0" w:color="auto"/>
              <w:bottom w:val="single" w:sz="4" w:space="0" w:color="auto"/>
              <w:right w:val="single" w:sz="4" w:space="0" w:color="auto"/>
            </w:tcBorders>
          </w:tcPr>
          <w:p w14:paraId="38E44338" w14:textId="77777777" w:rsidR="00F67669" w:rsidRDefault="00F67669" w:rsidP="005C67F5">
            <w:pPr>
              <w:rPr>
                <w:rFonts w:cs="Times New Roman"/>
              </w:rPr>
            </w:pPr>
          </w:p>
        </w:tc>
      </w:tr>
      <w:tr w:rsidR="00F67669" w:rsidRPr="00E142A0" w14:paraId="63D4D462" w14:textId="77777777" w:rsidTr="00322953">
        <w:tc>
          <w:tcPr>
            <w:tcW w:w="0" w:type="auto"/>
            <w:tcBorders>
              <w:top w:val="single" w:sz="4" w:space="0" w:color="auto"/>
              <w:left w:val="single" w:sz="4" w:space="0" w:color="auto"/>
              <w:bottom w:val="single" w:sz="4" w:space="0" w:color="auto"/>
              <w:right w:val="single" w:sz="4" w:space="0" w:color="auto"/>
            </w:tcBorders>
          </w:tcPr>
          <w:p w14:paraId="43A5B02C" w14:textId="35FB8B7C" w:rsidR="00F67669" w:rsidRPr="000007B5" w:rsidRDefault="00F67669" w:rsidP="005C67F5">
            <w:pPr>
              <w:jc w:val="center"/>
              <w:rPr>
                <w:rFonts w:cs="Times New Roman"/>
              </w:rPr>
            </w:pPr>
            <w:r w:rsidRPr="000007B5">
              <w:rPr>
                <w:rFonts w:cs="Times New Roman"/>
              </w:rPr>
              <w:t>CalisthenicsMonths</w:t>
            </w:r>
          </w:p>
        </w:tc>
        <w:tc>
          <w:tcPr>
            <w:tcW w:w="0" w:type="auto"/>
            <w:tcBorders>
              <w:top w:val="single" w:sz="4" w:space="0" w:color="auto"/>
              <w:left w:val="single" w:sz="4" w:space="0" w:color="auto"/>
              <w:bottom w:val="single" w:sz="4" w:space="0" w:color="auto"/>
              <w:right w:val="single" w:sz="4" w:space="0" w:color="auto"/>
            </w:tcBorders>
          </w:tcPr>
          <w:p w14:paraId="46646904" w14:textId="0E22E0B4" w:rsidR="00F67669" w:rsidRPr="000007B5" w:rsidRDefault="00F67669" w:rsidP="005C67F5">
            <w:pPr>
              <w:rPr>
                <w:rFonts w:cs="Times New Roman"/>
              </w:rPr>
            </w:pPr>
            <w:r w:rsidRPr="000007B5">
              <w:rPr>
                <w:rFonts w:cs="Times New Roman"/>
              </w:rPr>
              <w:t>If CalisthenicsYesNo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151DA0E9" w14:textId="77777777" w:rsidR="00F67669" w:rsidRDefault="00F67669" w:rsidP="005C67F5">
            <w:pPr>
              <w:rPr>
                <w:rFonts w:cs="Times New Roman"/>
              </w:rPr>
            </w:pPr>
          </w:p>
        </w:tc>
      </w:tr>
      <w:tr w:rsidR="00F67669" w:rsidRPr="00E142A0" w14:paraId="00C0FE52" w14:textId="77777777" w:rsidTr="00322953">
        <w:tc>
          <w:tcPr>
            <w:tcW w:w="0" w:type="auto"/>
            <w:tcBorders>
              <w:top w:val="single" w:sz="4" w:space="0" w:color="auto"/>
              <w:left w:val="single" w:sz="4" w:space="0" w:color="auto"/>
              <w:bottom w:val="single" w:sz="4" w:space="0" w:color="auto"/>
              <w:right w:val="single" w:sz="4" w:space="0" w:color="auto"/>
            </w:tcBorders>
          </w:tcPr>
          <w:p w14:paraId="6E7841C2" w14:textId="2A993CFD" w:rsidR="00F67669" w:rsidRDefault="00F67669" w:rsidP="005C67F5">
            <w:pPr>
              <w:jc w:val="center"/>
              <w:rPr>
                <w:rFonts w:cs="Times New Roman"/>
                <w:highlight w:val="yellow"/>
              </w:rPr>
            </w:pPr>
            <w:r w:rsidRPr="005C67F5">
              <w:rPr>
                <w:rFonts w:cs="Times New Roman"/>
              </w:rPr>
              <w:t>GolfYesNo</w:t>
            </w:r>
          </w:p>
        </w:tc>
        <w:tc>
          <w:tcPr>
            <w:tcW w:w="0" w:type="auto"/>
            <w:tcBorders>
              <w:top w:val="single" w:sz="4" w:space="0" w:color="auto"/>
              <w:left w:val="single" w:sz="4" w:space="0" w:color="auto"/>
              <w:bottom w:val="single" w:sz="4" w:space="0" w:color="auto"/>
              <w:right w:val="single" w:sz="4" w:space="0" w:color="auto"/>
            </w:tcBorders>
          </w:tcPr>
          <w:p w14:paraId="167FA711" w14:textId="3050C6B6" w:rsidR="00F67669" w:rsidRDefault="00F67669" w:rsidP="005C67F5">
            <w:pPr>
              <w:rPr>
                <w:rFonts w:cs="Times New Roman"/>
              </w:rPr>
            </w:pPr>
            <w:r w:rsidRPr="000007B5">
              <w:rPr>
                <w:rFonts w:cs="Times New Roman"/>
              </w:rPr>
              <w:t>In the last 14 days, have you played golf?</w:t>
            </w:r>
          </w:p>
        </w:tc>
        <w:tc>
          <w:tcPr>
            <w:tcW w:w="0" w:type="auto"/>
            <w:tcBorders>
              <w:top w:val="single" w:sz="4" w:space="0" w:color="auto"/>
              <w:left w:val="single" w:sz="4" w:space="0" w:color="auto"/>
              <w:bottom w:val="single" w:sz="4" w:space="0" w:color="auto"/>
              <w:right w:val="single" w:sz="4" w:space="0" w:color="auto"/>
            </w:tcBorders>
          </w:tcPr>
          <w:p w14:paraId="7CB7EF7C" w14:textId="77777777" w:rsidR="00F67669" w:rsidRDefault="00F67669" w:rsidP="005C67F5">
            <w:pPr>
              <w:rPr>
                <w:rFonts w:cs="Times New Roman"/>
              </w:rPr>
            </w:pPr>
            <w:r>
              <w:rPr>
                <w:rFonts w:cs="Times New Roman"/>
              </w:rPr>
              <w:t>0=No</w:t>
            </w:r>
          </w:p>
          <w:p w14:paraId="3A38E6C2" w14:textId="376B5392" w:rsidR="00F67669" w:rsidRDefault="00F67669" w:rsidP="005C67F5">
            <w:pPr>
              <w:rPr>
                <w:rFonts w:cs="Times New Roman"/>
              </w:rPr>
            </w:pPr>
            <w:r>
              <w:rPr>
                <w:rFonts w:cs="Times New Roman"/>
              </w:rPr>
              <w:t>1=Yes</w:t>
            </w:r>
          </w:p>
        </w:tc>
      </w:tr>
      <w:tr w:rsidR="00F67669" w:rsidRPr="00E142A0" w14:paraId="0542518C" w14:textId="77777777" w:rsidTr="00322953">
        <w:tc>
          <w:tcPr>
            <w:tcW w:w="0" w:type="auto"/>
            <w:tcBorders>
              <w:top w:val="single" w:sz="4" w:space="0" w:color="auto"/>
              <w:left w:val="single" w:sz="4" w:space="0" w:color="auto"/>
              <w:bottom w:val="single" w:sz="4" w:space="0" w:color="auto"/>
              <w:right w:val="single" w:sz="4" w:space="0" w:color="auto"/>
            </w:tcBorders>
          </w:tcPr>
          <w:p w14:paraId="2C0DC389" w14:textId="620A4535" w:rsidR="00F67669" w:rsidRPr="000007B5" w:rsidRDefault="00F67669" w:rsidP="005C67F5">
            <w:pPr>
              <w:jc w:val="center"/>
              <w:rPr>
                <w:rFonts w:cs="Times New Roman"/>
              </w:rPr>
            </w:pPr>
            <w:r w:rsidRPr="000007B5">
              <w:rPr>
                <w:rFonts w:cs="Times New Roman"/>
              </w:rPr>
              <w:t>Golf14Days</w:t>
            </w:r>
          </w:p>
        </w:tc>
        <w:tc>
          <w:tcPr>
            <w:tcW w:w="0" w:type="auto"/>
            <w:tcBorders>
              <w:top w:val="single" w:sz="4" w:space="0" w:color="auto"/>
              <w:left w:val="single" w:sz="4" w:space="0" w:color="auto"/>
              <w:bottom w:val="single" w:sz="4" w:space="0" w:color="auto"/>
              <w:right w:val="single" w:sz="4" w:space="0" w:color="auto"/>
            </w:tcBorders>
          </w:tcPr>
          <w:p w14:paraId="27132C52" w14:textId="3F0DDAD2" w:rsidR="00F67669" w:rsidRPr="000007B5" w:rsidRDefault="00F67669" w:rsidP="005C67F5">
            <w:pPr>
              <w:rPr>
                <w:rFonts w:cs="Times New Roman"/>
              </w:rPr>
            </w:pPr>
            <w:r w:rsidRPr="000007B5">
              <w:rPr>
                <w:rFonts w:cs="Times New Roman"/>
              </w:rPr>
              <w:t>If GolfYesNo = 1, ask what is the average number of times you played in the past 14 days?</w:t>
            </w:r>
          </w:p>
        </w:tc>
        <w:tc>
          <w:tcPr>
            <w:tcW w:w="0" w:type="auto"/>
            <w:tcBorders>
              <w:top w:val="single" w:sz="4" w:space="0" w:color="auto"/>
              <w:left w:val="single" w:sz="4" w:space="0" w:color="auto"/>
              <w:bottom w:val="single" w:sz="4" w:space="0" w:color="auto"/>
              <w:right w:val="single" w:sz="4" w:space="0" w:color="auto"/>
            </w:tcBorders>
          </w:tcPr>
          <w:p w14:paraId="25981F8E" w14:textId="77777777" w:rsidR="00F67669" w:rsidRDefault="00F67669" w:rsidP="005C67F5">
            <w:pPr>
              <w:rPr>
                <w:rFonts w:cs="Times New Roman"/>
              </w:rPr>
            </w:pPr>
          </w:p>
        </w:tc>
      </w:tr>
      <w:tr w:rsidR="00F67669" w:rsidRPr="00E142A0" w14:paraId="5CA93E9C" w14:textId="77777777" w:rsidTr="00322953">
        <w:tc>
          <w:tcPr>
            <w:tcW w:w="0" w:type="auto"/>
            <w:tcBorders>
              <w:top w:val="single" w:sz="4" w:space="0" w:color="auto"/>
              <w:left w:val="single" w:sz="4" w:space="0" w:color="auto"/>
              <w:bottom w:val="single" w:sz="4" w:space="0" w:color="auto"/>
              <w:right w:val="single" w:sz="4" w:space="0" w:color="auto"/>
            </w:tcBorders>
          </w:tcPr>
          <w:p w14:paraId="5C3F10D8" w14:textId="6EE7848E" w:rsidR="00F67669" w:rsidRPr="000007B5" w:rsidRDefault="00F67669" w:rsidP="005C67F5">
            <w:pPr>
              <w:jc w:val="center"/>
              <w:rPr>
                <w:rFonts w:cs="Times New Roman"/>
              </w:rPr>
            </w:pPr>
            <w:r w:rsidRPr="000007B5">
              <w:rPr>
                <w:rFonts w:cs="Times New Roman"/>
              </w:rPr>
              <w:t>GolfMinutes</w:t>
            </w:r>
          </w:p>
        </w:tc>
        <w:tc>
          <w:tcPr>
            <w:tcW w:w="0" w:type="auto"/>
            <w:tcBorders>
              <w:top w:val="single" w:sz="4" w:space="0" w:color="auto"/>
              <w:left w:val="single" w:sz="4" w:space="0" w:color="auto"/>
              <w:bottom w:val="single" w:sz="4" w:space="0" w:color="auto"/>
              <w:right w:val="single" w:sz="4" w:space="0" w:color="auto"/>
            </w:tcBorders>
          </w:tcPr>
          <w:p w14:paraId="7A761604" w14:textId="42D534AC" w:rsidR="00F67669" w:rsidRPr="000007B5" w:rsidRDefault="00F67669" w:rsidP="005C67F5">
            <w:pPr>
              <w:rPr>
                <w:rFonts w:cs="Times New Roman"/>
              </w:rPr>
            </w:pPr>
            <w:r w:rsidRPr="000007B5">
              <w:rPr>
                <w:rFonts w:cs="Times New Roman"/>
              </w:rPr>
              <w:t>If GolfYesNo = 1, ask what is the average number of minutes spent playing on each occasion?</w:t>
            </w:r>
          </w:p>
        </w:tc>
        <w:tc>
          <w:tcPr>
            <w:tcW w:w="0" w:type="auto"/>
            <w:tcBorders>
              <w:top w:val="single" w:sz="4" w:space="0" w:color="auto"/>
              <w:left w:val="single" w:sz="4" w:space="0" w:color="auto"/>
              <w:bottom w:val="single" w:sz="4" w:space="0" w:color="auto"/>
              <w:right w:val="single" w:sz="4" w:space="0" w:color="auto"/>
            </w:tcBorders>
          </w:tcPr>
          <w:p w14:paraId="1F3798B5" w14:textId="77777777" w:rsidR="00F67669" w:rsidRDefault="00F67669" w:rsidP="005C67F5">
            <w:pPr>
              <w:rPr>
                <w:rFonts w:cs="Times New Roman"/>
              </w:rPr>
            </w:pPr>
          </w:p>
        </w:tc>
      </w:tr>
      <w:tr w:rsidR="00F67669" w:rsidRPr="00E142A0" w14:paraId="26E9362A" w14:textId="77777777" w:rsidTr="00322953">
        <w:tc>
          <w:tcPr>
            <w:tcW w:w="0" w:type="auto"/>
            <w:tcBorders>
              <w:top w:val="single" w:sz="4" w:space="0" w:color="auto"/>
              <w:left w:val="single" w:sz="4" w:space="0" w:color="auto"/>
              <w:bottom w:val="single" w:sz="4" w:space="0" w:color="auto"/>
              <w:right w:val="single" w:sz="4" w:space="0" w:color="auto"/>
            </w:tcBorders>
          </w:tcPr>
          <w:p w14:paraId="63D3CE39" w14:textId="3CB2D68F" w:rsidR="00F67669" w:rsidRPr="005C67F5" w:rsidRDefault="00F67669" w:rsidP="005C67F5">
            <w:pPr>
              <w:jc w:val="center"/>
              <w:rPr>
                <w:rFonts w:cs="Times New Roman"/>
                <w:highlight w:val="yellow"/>
              </w:rPr>
            </w:pPr>
            <w:r w:rsidRPr="005C67F5">
              <w:rPr>
                <w:rFonts w:cs="Times New Roman"/>
              </w:rPr>
              <w:t>GolfMonths</w:t>
            </w:r>
          </w:p>
        </w:tc>
        <w:tc>
          <w:tcPr>
            <w:tcW w:w="0" w:type="auto"/>
            <w:tcBorders>
              <w:top w:val="single" w:sz="4" w:space="0" w:color="auto"/>
              <w:left w:val="single" w:sz="4" w:space="0" w:color="auto"/>
              <w:bottom w:val="single" w:sz="4" w:space="0" w:color="auto"/>
              <w:right w:val="single" w:sz="4" w:space="0" w:color="auto"/>
            </w:tcBorders>
          </w:tcPr>
          <w:p w14:paraId="4F9B3B98" w14:textId="33DDF9CD" w:rsidR="00F67669" w:rsidRPr="000007B5" w:rsidRDefault="00F67669" w:rsidP="005C67F5">
            <w:pPr>
              <w:rPr>
                <w:rFonts w:cs="Times New Roman"/>
              </w:rPr>
            </w:pPr>
            <w:r w:rsidRPr="000007B5">
              <w:rPr>
                <w:rFonts w:cs="Times New Roman"/>
              </w:rPr>
              <w:t>If GolfYesNo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114A1CB9" w14:textId="77777777" w:rsidR="00F67669" w:rsidRDefault="00F67669" w:rsidP="005C67F5">
            <w:pPr>
              <w:rPr>
                <w:rFonts w:cs="Times New Roman"/>
              </w:rPr>
            </w:pPr>
          </w:p>
        </w:tc>
      </w:tr>
      <w:tr w:rsidR="00F67669" w:rsidRPr="00E142A0" w14:paraId="57D01058" w14:textId="77777777" w:rsidTr="00322953">
        <w:tc>
          <w:tcPr>
            <w:tcW w:w="0" w:type="auto"/>
            <w:tcBorders>
              <w:top w:val="single" w:sz="4" w:space="0" w:color="auto"/>
              <w:left w:val="single" w:sz="4" w:space="0" w:color="auto"/>
              <w:bottom w:val="single" w:sz="4" w:space="0" w:color="auto"/>
              <w:right w:val="single" w:sz="4" w:space="0" w:color="auto"/>
            </w:tcBorders>
          </w:tcPr>
          <w:p w14:paraId="5BCFA14E" w14:textId="4924E42B" w:rsidR="00F67669" w:rsidRPr="000007B5" w:rsidRDefault="00F67669" w:rsidP="005C67F5">
            <w:pPr>
              <w:jc w:val="center"/>
              <w:rPr>
                <w:rFonts w:cs="Times New Roman"/>
              </w:rPr>
            </w:pPr>
            <w:r w:rsidRPr="000007B5">
              <w:rPr>
                <w:rFonts w:cs="Times New Roman"/>
              </w:rPr>
              <w:t>Golf</w:t>
            </w:r>
          </w:p>
        </w:tc>
        <w:tc>
          <w:tcPr>
            <w:tcW w:w="0" w:type="auto"/>
            <w:tcBorders>
              <w:top w:val="single" w:sz="4" w:space="0" w:color="auto"/>
              <w:left w:val="single" w:sz="4" w:space="0" w:color="auto"/>
              <w:bottom w:val="single" w:sz="4" w:space="0" w:color="auto"/>
              <w:right w:val="single" w:sz="4" w:space="0" w:color="auto"/>
            </w:tcBorders>
          </w:tcPr>
          <w:p w14:paraId="476C0214" w14:textId="27522B87" w:rsidR="00F67669" w:rsidRPr="000007B5" w:rsidRDefault="00F67669" w:rsidP="005C67F5">
            <w:pPr>
              <w:rPr>
                <w:rFonts w:cs="Times New Roman"/>
              </w:rPr>
            </w:pPr>
            <w:r w:rsidRPr="000007B5">
              <w:rPr>
                <w:rFonts w:cs="Times New Roman"/>
              </w:rPr>
              <w:t>If GolfYesNo=0 then ask "Have you played golf in the last year?"</w:t>
            </w:r>
          </w:p>
        </w:tc>
        <w:tc>
          <w:tcPr>
            <w:tcW w:w="0" w:type="auto"/>
            <w:tcBorders>
              <w:top w:val="single" w:sz="4" w:space="0" w:color="auto"/>
              <w:left w:val="single" w:sz="4" w:space="0" w:color="auto"/>
              <w:bottom w:val="single" w:sz="4" w:space="0" w:color="auto"/>
              <w:right w:val="single" w:sz="4" w:space="0" w:color="auto"/>
            </w:tcBorders>
          </w:tcPr>
          <w:p w14:paraId="165C8EB8" w14:textId="77777777" w:rsidR="00F67669" w:rsidRDefault="00F67669" w:rsidP="005C67F5">
            <w:pPr>
              <w:rPr>
                <w:rFonts w:cs="Times New Roman"/>
              </w:rPr>
            </w:pPr>
            <w:r>
              <w:rPr>
                <w:rFonts w:cs="Times New Roman"/>
              </w:rPr>
              <w:t>(text)</w:t>
            </w:r>
          </w:p>
          <w:p w14:paraId="77DBF6EA" w14:textId="77777777" w:rsidR="00F67669" w:rsidRDefault="00F67669" w:rsidP="005C67F5">
            <w:pPr>
              <w:rPr>
                <w:rFonts w:cs="Times New Roman"/>
              </w:rPr>
            </w:pPr>
            <w:r>
              <w:rPr>
                <w:rFonts w:cs="Times New Roman"/>
              </w:rPr>
              <w:t>Weekly</w:t>
            </w:r>
          </w:p>
          <w:p w14:paraId="4C9C798D" w14:textId="77777777" w:rsidR="00F67669" w:rsidRDefault="00F67669" w:rsidP="005C67F5">
            <w:pPr>
              <w:rPr>
                <w:rFonts w:cs="Times New Roman"/>
              </w:rPr>
            </w:pPr>
            <w:r>
              <w:rPr>
                <w:rFonts w:cs="Times New Roman"/>
              </w:rPr>
              <w:t>Monthly</w:t>
            </w:r>
          </w:p>
          <w:p w14:paraId="1598A3D1" w14:textId="29EFEA85" w:rsidR="00F67669" w:rsidRDefault="00F67669" w:rsidP="005C67F5">
            <w:pPr>
              <w:rPr>
                <w:rFonts w:cs="Times New Roman"/>
              </w:rPr>
            </w:pPr>
            <w:r>
              <w:rPr>
                <w:rFonts w:cs="Times New Roman"/>
              </w:rPr>
              <w:t>N/A</w:t>
            </w:r>
          </w:p>
        </w:tc>
      </w:tr>
      <w:tr w:rsidR="00F67669" w:rsidRPr="00E142A0" w14:paraId="36D64F07" w14:textId="77777777" w:rsidTr="00322953">
        <w:tc>
          <w:tcPr>
            <w:tcW w:w="0" w:type="auto"/>
            <w:tcBorders>
              <w:top w:val="single" w:sz="4" w:space="0" w:color="auto"/>
              <w:left w:val="single" w:sz="4" w:space="0" w:color="auto"/>
              <w:bottom w:val="single" w:sz="4" w:space="0" w:color="auto"/>
              <w:right w:val="single" w:sz="4" w:space="0" w:color="auto"/>
            </w:tcBorders>
          </w:tcPr>
          <w:p w14:paraId="640FE006" w14:textId="636B74BD" w:rsidR="00F67669" w:rsidRPr="005C67F5" w:rsidRDefault="00F67669" w:rsidP="005C67F5">
            <w:pPr>
              <w:jc w:val="center"/>
              <w:rPr>
                <w:rFonts w:cs="Times New Roman"/>
                <w:highlight w:val="yellow"/>
              </w:rPr>
            </w:pPr>
            <w:r w:rsidRPr="005C67F5">
              <w:rPr>
                <w:rFonts w:cs="Times New Roman"/>
              </w:rPr>
              <w:t>GolfNumDaysWeekly</w:t>
            </w:r>
          </w:p>
        </w:tc>
        <w:tc>
          <w:tcPr>
            <w:tcW w:w="0" w:type="auto"/>
            <w:tcBorders>
              <w:top w:val="single" w:sz="4" w:space="0" w:color="auto"/>
              <w:left w:val="single" w:sz="4" w:space="0" w:color="auto"/>
              <w:bottom w:val="single" w:sz="4" w:space="0" w:color="auto"/>
              <w:right w:val="single" w:sz="4" w:space="0" w:color="auto"/>
            </w:tcBorders>
          </w:tcPr>
          <w:p w14:paraId="50124123" w14:textId="2C6A6DA6" w:rsidR="00F67669" w:rsidRPr="000007B5" w:rsidRDefault="00F67669" w:rsidP="005C67F5">
            <w:pPr>
              <w:rPr>
                <w:rFonts w:cs="Times New Roman"/>
              </w:rPr>
            </w:pPr>
            <w:r w:rsidRPr="000007B5">
              <w:rPr>
                <w:rFonts w:cs="Times New Roman"/>
              </w:rPr>
              <w:t>If Golf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759B853" w14:textId="77777777" w:rsidR="00F67669" w:rsidRDefault="00F67669" w:rsidP="005C67F5">
            <w:pPr>
              <w:rPr>
                <w:rFonts w:cs="Times New Roman"/>
              </w:rPr>
            </w:pPr>
          </w:p>
        </w:tc>
      </w:tr>
      <w:tr w:rsidR="00F67669" w:rsidRPr="00E142A0" w14:paraId="234338DC" w14:textId="77777777" w:rsidTr="00322953">
        <w:tc>
          <w:tcPr>
            <w:tcW w:w="0" w:type="auto"/>
            <w:tcBorders>
              <w:top w:val="single" w:sz="4" w:space="0" w:color="auto"/>
              <w:left w:val="single" w:sz="4" w:space="0" w:color="auto"/>
              <w:bottom w:val="single" w:sz="4" w:space="0" w:color="auto"/>
              <w:right w:val="single" w:sz="4" w:space="0" w:color="auto"/>
            </w:tcBorders>
          </w:tcPr>
          <w:p w14:paraId="56A28A05" w14:textId="3B837F98" w:rsidR="00F67669" w:rsidRPr="000007B5" w:rsidRDefault="00F67669" w:rsidP="005C67F5">
            <w:pPr>
              <w:jc w:val="center"/>
              <w:rPr>
                <w:rFonts w:cs="Times New Roman"/>
              </w:rPr>
            </w:pPr>
            <w:r w:rsidRPr="000007B5">
              <w:rPr>
                <w:rFonts w:cs="Times New Roman"/>
              </w:rPr>
              <w:t>GolfNumDaysMonthly</w:t>
            </w:r>
          </w:p>
        </w:tc>
        <w:tc>
          <w:tcPr>
            <w:tcW w:w="0" w:type="auto"/>
            <w:tcBorders>
              <w:top w:val="single" w:sz="4" w:space="0" w:color="auto"/>
              <w:left w:val="single" w:sz="4" w:space="0" w:color="auto"/>
              <w:bottom w:val="single" w:sz="4" w:space="0" w:color="auto"/>
              <w:right w:val="single" w:sz="4" w:space="0" w:color="auto"/>
            </w:tcBorders>
          </w:tcPr>
          <w:p w14:paraId="3495D0C9" w14:textId="3EC2BA2B" w:rsidR="00F67669" w:rsidRPr="000007B5" w:rsidRDefault="00F67669" w:rsidP="005C67F5">
            <w:pPr>
              <w:rPr>
                <w:rFonts w:cs="Times New Roman"/>
              </w:rPr>
            </w:pPr>
            <w:r w:rsidRPr="000007B5">
              <w:rPr>
                <w:rFonts w:cs="Times New Roman"/>
              </w:rPr>
              <w:t>If Golf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7277893B" w14:textId="77777777" w:rsidR="00F67669" w:rsidRDefault="00F67669" w:rsidP="005C67F5">
            <w:pPr>
              <w:rPr>
                <w:rFonts w:cs="Times New Roman"/>
              </w:rPr>
            </w:pPr>
          </w:p>
        </w:tc>
      </w:tr>
      <w:tr w:rsidR="00F67669" w:rsidRPr="00E142A0" w14:paraId="07A2338E" w14:textId="77777777" w:rsidTr="00322953">
        <w:tc>
          <w:tcPr>
            <w:tcW w:w="0" w:type="auto"/>
            <w:tcBorders>
              <w:top w:val="single" w:sz="4" w:space="0" w:color="auto"/>
              <w:left w:val="single" w:sz="4" w:space="0" w:color="auto"/>
              <w:bottom w:val="single" w:sz="4" w:space="0" w:color="auto"/>
              <w:right w:val="single" w:sz="4" w:space="0" w:color="auto"/>
            </w:tcBorders>
          </w:tcPr>
          <w:p w14:paraId="64E90CE9" w14:textId="76048951" w:rsidR="00F67669" w:rsidRPr="000007B5" w:rsidRDefault="00F67669" w:rsidP="005C67F5">
            <w:pPr>
              <w:jc w:val="center"/>
              <w:rPr>
                <w:rFonts w:cs="Times New Roman"/>
              </w:rPr>
            </w:pPr>
            <w:r w:rsidRPr="000007B5">
              <w:rPr>
                <w:rFonts w:cs="Times New Roman"/>
              </w:rPr>
              <w:t>GolfYears</w:t>
            </w:r>
          </w:p>
        </w:tc>
        <w:tc>
          <w:tcPr>
            <w:tcW w:w="0" w:type="auto"/>
            <w:tcBorders>
              <w:top w:val="single" w:sz="4" w:space="0" w:color="auto"/>
              <w:left w:val="single" w:sz="4" w:space="0" w:color="auto"/>
              <w:bottom w:val="single" w:sz="4" w:space="0" w:color="auto"/>
              <w:right w:val="single" w:sz="4" w:space="0" w:color="auto"/>
            </w:tcBorders>
          </w:tcPr>
          <w:p w14:paraId="5BA1414D" w14:textId="2714DC31" w:rsidR="00F67669" w:rsidRPr="000007B5" w:rsidRDefault="00F67669" w:rsidP="005C67F5">
            <w:pPr>
              <w:rPr>
                <w:rFonts w:cs="Times New Roman"/>
              </w:rPr>
            </w:pPr>
            <w:r w:rsidRPr="000007B5">
              <w:rPr>
                <w:rFonts w:cs="Times New Roman"/>
              </w:rPr>
              <w:t>If Golf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54530E13" w14:textId="77777777" w:rsidR="00F67669" w:rsidRDefault="00F67669" w:rsidP="005C67F5">
            <w:pPr>
              <w:rPr>
                <w:rFonts w:cs="Times New Roman"/>
              </w:rPr>
            </w:pPr>
          </w:p>
        </w:tc>
      </w:tr>
      <w:tr w:rsidR="00F67669" w:rsidRPr="00E142A0" w14:paraId="6105A596" w14:textId="77777777" w:rsidTr="00322953">
        <w:tc>
          <w:tcPr>
            <w:tcW w:w="0" w:type="auto"/>
            <w:tcBorders>
              <w:top w:val="single" w:sz="4" w:space="0" w:color="auto"/>
              <w:left w:val="single" w:sz="4" w:space="0" w:color="auto"/>
              <w:bottom w:val="single" w:sz="4" w:space="0" w:color="auto"/>
              <w:right w:val="single" w:sz="4" w:space="0" w:color="auto"/>
            </w:tcBorders>
          </w:tcPr>
          <w:p w14:paraId="6D5D77EF" w14:textId="1737999D" w:rsidR="00F67669" w:rsidRPr="00B02B6D" w:rsidRDefault="00F67669" w:rsidP="005C67F5">
            <w:pPr>
              <w:jc w:val="center"/>
              <w:rPr>
                <w:rFonts w:cs="Times New Roman"/>
              </w:rPr>
            </w:pPr>
            <w:r w:rsidRPr="00B02B6D">
              <w:rPr>
                <w:rFonts w:cs="Times New Roman"/>
              </w:rPr>
              <w:t>TennisYesNo</w:t>
            </w:r>
          </w:p>
        </w:tc>
        <w:tc>
          <w:tcPr>
            <w:tcW w:w="0" w:type="auto"/>
            <w:tcBorders>
              <w:top w:val="single" w:sz="4" w:space="0" w:color="auto"/>
              <w:left w:val="single" w:sz="4" w:space="0" w:color="auto"/>
              <w:bottom w:val="single" w:sz="4" w:space="0" w:color="auto"/>
              <w:right w:val="single" w:sz="4" w:space="0" w:color="auto"/>
            </w:tcBorders>
          </w:tcPr>
          <w:p w14:paraId="35CEED28" w14:textId="4B9F8BCB" w:rsidR="00F67669" w:rsidRDefault="00F67669" w:rsidP="005C67F5">
            <w:pPr>
              <w:rPr>
                <w:rFonts w:cs="Times New Roman"/>
              </w:rPr>
            </w:pPr>
            <w:r w:rsidRPr="000007B5">
              <w:rPr>
                <w:rFonts w:cs="Times New Roman"/>
              </w:rPr>
              <w:t>In the last 14 days, have you played tennis?</w:t>
            </w:r>
          </w:p>
        </w:tc>
        <w:tc>
          <w:tcPr>
            <w:tcW w:w="0" w:type="auto"/>
            <w:tcBorders>
              <w:top w:val="single" w:sz="4" w:space="0" w:color="auto"/>
              <w:left w:val="single" w:sz="4" w:space="0" w:color="auto"/>
              <w:bottom w:val="single" w:sz="4" w:space="0" w:color="auto"/>
              <w:right w:val="single" w:sz="4" w:space="0" w:color="auto"/>
            </w:tcBorders>
          </w:tcPr>
          <w:p w14:paraId="7BAEE268" w14:textId="77777777" w:rsidR="00F67669" w:rsidRDefault="00F67669" w:rsidP="005C67F5">
            <w:pPr>
              <w:rPr>
                <w:rFonts w:cs="Times New Roman"/>
              </w:rPr>
            </w:pPr>
            <w:r>
              <w:rPr>
                <w:rFonts w:cs="Times New Roman"/>
              </w:rPr>
              <w:t>0=No</w:t>
            </w:r>
          </w:p>
          <w:p w14:paraId="5E6CEF92" w14:textId="7F30A0EB" w:rsidR="00F67669" w:rsidRDefault="00F67669" w:rsidP="005C67F5">
            <w:pPr>
              <w:rPr>
                <w:rFonts w:cs="Times New Roman"/>
              </w:rPr>
            </w:pPr>
            <w:r>
              <w:rPr>
                <w:rFonts w:cs="Times New Roman"/>
              </w:rPr>
              <w:t>1=Yes</w:t>
            </w:r>
          </w:p>
        </w:tc>
      </w:tr>
      <w:tr w:rsidR="00F67669" w:rsidRPr="00E142A0" w14:paraId="533D5ED2" w14:textId="77777777" w:rsidTr="00322953">
        <w:tc>
          <w:tcPr>
            <w:tcW w:w="0" w:type="auto"/>
            <w:tcBorders>
              <w:top w:val="single" w:sz="4" w:space="0" w:color="auto"/>
              <w:left w:val="single" w:sz="4" w:space="0" w:color="auto"/>
              <w:bottom w:val="single" w:sz="4" w:space="0" w:color="auto"/>
              <w:right w:val="single" w:sz="4" w:space="0" w:color="auto"/>
            </w:tcBorders>
          </w:tcPr>
          <w:p w14:paraId="5B660E84" w14:textId="2ADDD9BF" w:rsidR="00F67669" w:rsidRPr="00B02B6D" w:rsidRDefault="00F67669" w:rsidP="00B02B6D">
            <w:pPr>
              <w:jc w:val="center"/>
              <w:rPr>
                <w:rFonts w:cs="Times New Roman"/>
              </w:rPr>
            </w:pPr>
            <w:r w:rsidRPr="00B02B6D">
              <w:rPr>
                <w:rFonts w:cs="Times New Roman"/>
              </w:rPr>
              <w:t>Tennis14Days</w:t>
            </w:r>
          </w:p>
        </w:tc>
        <w:tc>
          <w:tcPr>
            <w:tcW w:w="0" w:type="auto"/>
            <w:tcBorders>
              <w:top w:val="single" w:sz="4" w:space="0" w:color="auto"/>
              <w:left w:val="single" w:sz="4" w:space="0" w:color="auto"/>
              <w:bottom w:val="single" w:sz="4" w:space="0" w:color="auto"/>
              <w:right w:val="single" w:sz="4" w:space="0" w:color="auto"/>
            </w:tcBorders>
          </w:tcPr>
          <w:p w14:paraId="7547C2E1" w14:textId="1BF748C2" w:rsidR="00F67669" w:rsidRPr="00AE1CBF" w:rsidRDefault="00F67669" w:rsidP="00B02B6D">
            <w:pPr>
              <w:rPr>
                <w:rFonts w:cs="Times New Roman"/>
              </w:rPr>
            </w:pPr>
            <w:r w:rsidRPr="000007B5">
              <w:rPr>
                <w:rFonts w:cs="Times New Roman"/>
              </w:rPr>
              <w:t>If TennisYesNo = 1, ask what is the average number of times you played in the past 14 days?</w:t>
            </w:r>
          </w:p>
        </w:tc>
        <w:tc>
          <w:tcPr>
            <w:tcW w:w="0" w:type="auto"/>
            <w:tcBorders>
              <w:top w:val="single" w:sz="4" w:space="0" w:color="auto"/>
              <w:left w:val="single" w:sz="4" w:space="0" w:color="auto"/>
              <w:bottom w:val="single" w:sz="4" w:space="0" w:color="auto"/>
              <w:right w:val="single" w:sz="4" w:space="0" w:color="auto"/>
            </w:tcBorders>
          </w:tcPr>
          <w:p w14:paraId="5D0C2547" w14:textId="77777777" w:rsidR="00F67669" w:rsidRDefault="00F67669" w:rsidP="00B02B6D">
            <w:pPr>
              <w:rPr>
                <w:rFonts w:cs="Times New Roman"/>
              </w:rPr>
            </w:pPr>
          </w:p>
        </w:tc>
      </w:tr>
      <w:tr w:rsidR="00F67669" w:rsidRPr="00E142A0" w14:paraId="25C6AE8D" w14:textId="77777777" w:rsidTr="00322953">
        <w:tc>
          <w:tcPr>
            <w:tcW w:w="0" w:type="auto"/>
            <w:tcBorders>
              <w:top w:val="single" w:sz="4" w:space="0" w:color="auto"/>
              <w:left w:val="single" w:sz="4" w:space="0" w:color="auto"/>
              <w:bottom w:val="single" w:sz="4" w:space="0" w:color="auto"/>
              <w:right w:val="single" w:sz="4" w:space="0" w:color="auto"/>
            </w:tcBorders>
          </w:tcPr>
          <w:p w14:paraId="746B7E7E" w14:textId="07C8AF36" w:rsidR="00F67669" w:rsidRPr="00AE1CBF" w:rsidRDefault="00F67669" w:rsidP="00B02B6D">
            <w:pPr>
              <w:jc w:val="center"/>
              <w:rPr>
                <w:rFonts w:cs="Times New Roman"/>
              </w:rPr>
            </w:pPr>
            <w:r w:rsidRPr="000007B5">
              <w:rPr>
                <w:rFonts w:cs="Times New Roman"/>
              </w:rPr>
              <w:t>TennisMinutes</w:t>
            </w:r>
          </w:p>
        </w:tc>
        <w:tc>
          <w:tcPr>
            <w:tcW w:w="0" w:type="auto"/>
            <w:tcBorders>
              <w:top w:val="single" w:sz="4" w:space="0" w:color="auto"/>
              <w:left w:val="single" w:sz="4" w:space="0" w:color="auto"/>
              <w:bottom w:val="single" w:sz="4" w:space="0" w:color="auto"/>
              <w:right w:val="single" w:sz="4" w:space="0" w:color="auto"/>
            </w:tcBorders>
          </w:tcPr>
          <w:p w14:paraId="5AE0B0AB" w14:textId="38F64FDB" w:rsidR="00F67669" w:rsidRPr="00AE1CBF" w:rsidRDefault="00F67669" w:rsidP="00B02B6D">
            <w:pPr>
              <w:rPr>
                <w:rFonts w:cs="Times New Roman"/>
              </w:rPr>
            </w:pPr>
            <w:r w:rsidRPr="000007B5">
              <w:rPr>
                <w:rFonts w:cs="Times New Roman"/>
              </w:rPr>
              <w:t>If TennisYesNo = 1, ask what is the average number of minutes spent playing on each occasion?</w:t>
            </w:r>
          </w:p>
        </w:tc>
        <w:tc>
          <w:tcPr>
            <w:tcW w:w="0" w:type="auto"/>
            <w:tcBorders>
              <w:top w:val="single" w:sz="4" w:space="0" w:color="auto"/>
              <w:left w:val="single" w:sz="4" w:space="0" w:color="auto"/>
              <w:bottom w:val="single" w:sz="4" w:space="0" w:color="auto"/>
              <w:right w:val="single" w:sz="4" w:space="0" w:color="auto"/>
            </w:tcBorders>
          </w:tcPr>
          <w:p w14:paraId="78E66490" w14:textId="77777777" w:rsidR="00F67669" w:rsidRDefault="00F67669" w:rsidP="00B02B6D">
            <w:pPr>
              <w:rPr>
                <w:rFonts w:cs="Times New Roman"/>
              </w:rPr>
            </w:pPr>
          </w:p>
        </w:tc>
      </w:tr>
      <w:tr w:rsidR="00F67669" w:rsidRPr="00E142A0" w14:paraId="51E9F969" w14:textId="77777777" w:rsidTr="00322953">
        <w:tc>
          <w:tcPr>
            <w:tcW w:w="0" w:type="auto"/>
            <w:tcBorders>
              <w:top w:val="single" w:sz="4" w:space="0" w:color="auto"/>
              <w:left w:val="single" w:sz="4" w:space="0" w:color="auto"/>
              <w:bottom w:val="single" w:sz="4" w:space="0" w:color="auto"/>
              <w:right w:val="single" w:sz="4" w:space="0" w:color="auto"/>
            </w:tcBorders>
          </w:tcPr>
          <w:p w14:paraId="52230BBF" w14:textId="7C452CB9" w:rsidR="00F67669" w:rsidRPr="00B02B6D" w:rsidRDefault="00F67669" w:rsidP="00B02B6D">
            <w:pPr>
              <w:jc w:val="center"/>
              <w:rPr>
                <w:rFonts w:cs="Times New Roman"/>
                <w:highlight w:val="yellow"/>
              </w:rPr>
            </w:pPr>
            <w:r w:rsidRPr="00B02B6D">
              <w:rPr>
                <w:rFonts w:cs="Times New Roman"/>
              </w:rPr>
              <w:t>TennisMonths</w:t>
            </w:r>
          </w:p>
        </w:tc>
        <w:tc>
          <w:tcPr>
            <w:tcW w:w="0" w:type="auto"/>
            <w:tcBorders>
              <w:top w:val="single" w:sz="4" w:space="0" w:color="auto"/>
              <w:left w:val="single" w:sz="4" w:space="0" w:color="auto"/>
              <w:bottom w:val="single" w:sz="4" w:space="0" w:color="auto"/>
              <w:right w:val="single" w:sz="4" w:space="0" w:color="auto"/>
            </w:tcBorders>
          </w:tcPr>
          <w:p w14:paraId="258684E4" w14:textId="04D19F89" w:rsidR="00F67669" w:rsidRPr="00AE1CBF" w:rsidRDefault="00F67669" w:rsidP="00B02B6D">
            <w:pPr>
              <w:rPr>
                <w:rFonts w:cs="Times New Roman"/>
              </w:rPr>
            </w:pPr>
            <w:r w:rsidRPr="000007B5">
              <w:rPr>
                <w:rFonts w:cs="Times New Roman"/>
              </w:rPr>
              <w:t>If TennisYesNo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34A4E4E3" w14:textId="77777777" w:rsidR="00F67669" w:rsidRDefault="00F67669" w:rsidP="00B02B6D">
            <w:pPr>
              <w:rPr>
                <w:rFonts w:cs="Times New Roman"/>
              </w:rPr>
            </w:pPr>
          </w:p>
        </w:tc>
      </w:tr>
      <w:tr w:rsidR="00F67669" w:rsidRPr="00E142A0" w14:paraId="1E3F6AAA" w14:textId="77777777" w:rsidTr="00322953">
        <w:tc>
          <w:tcPr>
            <w:tcW w:w="0" w:type="auto"/>
            <w:tcBorders>
              <w:top w:val="single" w:sz="4" w:space="0" w:color="auto"/>
              <w:left w:val="single" w:sz="4" w:space="0" w:color="auto"/>
              <w:bottom w:val="single" w:sz="4" w:space="0" w:color="auto"/>
              <w:right w:val="single" w:sz="4" w:space="0" w:color="auto"/>
            </w:tcBorders>
          </w:tcPr>
          <w:p w14:paraId="181205E4" w14:textId="78364686" w:rsidR="00F67669" w:rsidRPr="00AE1CBF" w:rsidRDefault="00F67669" w:rsidP="00B02B6D">
            <w:pPr>
              <w:jc w:val="center"/>
              <w:rPr>
                <w:rFonts w:cs="Times New Roman"/>
              </w:rPr>
            </w:pPr>
            <w:r w:rsidRPr="000007B5">
              <w:rPr>
                <w:rFonts w:cs="Times New Roman"/>
              </w:rPr>
              <w:t>Tennis</w:t>
            </w:r>
          </w:p>
        </w:tc>
        <w:tc>
          <w:tcPr>
            <w:tcW w:w="0" w:type="auto"/>
            <w:tcBorders>
              <w:top w:val="single" w:sz="4" w:space="0" w:color="auto"/>
              <w:left w:val="single" w:sz="4" w:space="0" w:color="auto"/>
              <w:bottom w:val="single" w:sz="4" w:space="0" w:color="auto"/>
              <w:right w:val="single" w:sz="4" w:space="0" w:color="auto"/>
            </w:tcBorders>
          </w:tcPr>
          <w:p w14:paraId="0678C004" w14:textId="553C795D" w:rsidR="00F67669" w:rsidRPr="00AE1CBF" w:rsidRDefault="00F67669" w:rsidP="00B02B6D">
            <w:pPr>
              <w:rPr>
                <w:rFonts w:cs="Times New Roman"/>
              </w:rPr>
            </w:pPr>
            <w:r w:rsidRPr="000007B5">
              <w:rPr>
                <w:rFonts w:cs="Times New Roman"/>
              </w:rPr>
              <w:t>If TennisYesNo=0 then ask "Have you played tennis in the last year?"</w:t>
            </w:r>
          </w:p>
        </w:tc>
        <w:tc>
          <w:tcPr>
            <w:tcW w:w="0" w:type="auto"/>
            <w:tcBorders>
              <w:top w:val="single" w:sz="4" w:space="0" w:color="auto"/>
              <w:left w:val="single" w:sz="4" w:space="0" w:color="auto"/>
              <w:bottom w:val="single" w:sz="4" w:space="0" w:color="auto"/>
              <w:right w:val="single" w:sz="4" w:space="0" w:color="auto"/>
            </w:tcBorders>
          </w:tcPr>
          <w:p w14:paraId="0C08DA34" w14:textId="77777777" w:rsidR="00F67669" w:rsidRDefault="00F67669" w:rsidP="00B02B6D">
            <w:pPr>
              <w:rPr>
                <w:rFonts w:cs="Times New Roman"/>
              </w:rPr>
            </w:pPr>
            <w:r>
              <w:rPr>
                <w:rFonts w:cs="Times New Roman"/>
              </w:rPr>
              <w:t>(text)</w:t>
            </w:r>
          </w:p>
          <w:p w14:paraId="4AA7A234" w14:textId="77777777" w:rsidR="00F67669" w:rsidRDefault="00F67669" w:rsidP="00B02B6D">
            <w:pPr>
              <w:rPr>
                <w:rFonts w:cs="Times New Roman"/>
              </w:rPr>
            </w:pPr>
            <w:r>
              <w:rPr>
                <w:rFonts w:cs="Times New Roman"/>
              </w:rPr>
              <w:t>Weekly</w:t>
            </w:r>
          </w:p>
          <w:p w14:paraId="1C069044" w14:textId="77777777" w:rsidR="00F67669" w:rsidRDefault="00F67669" w:rsidP="00B02B6D">
            <w:pPr>
              <w:rPr>
                <w:rFonts w:cs="Times New Roman"/>
              </w:rPr>
            </w:pPr>
            <w:r>
              <w:rPr>
                <w:rFonts w:cs="Times New Roman"/>
              </w:rPr>
              <w:t>Monthly</w:t>
            </w:r>
          </w:p>
          <w:p w14:paraId="616B182B" w14:textId="42D93F58" w:rsidR="00F67669" w:rsidRDefault="00F67669" w:rsidP="00B02B6D">
            <w:pPr>
              <w:rPr>
                <w:rFonts w:cs="Times New Roman"/>
              </w:rPr>
            </w:pPr>
            <w:r>
              <w:rPr>
                <w:rFonts w:cs="Times New Roman"/>
              </w:rPr>
              <w:t>N/A</w:t>
            </w:r>
          </w:p>
        </w:tc>
      </w:tr>
      <w:tr w:rsidR="00F67669" w:rsidRPr="00E142A0" w14:paraId="4F05C0A2" w14:textId="77777777" w:rsidTr="00322953">
        <w:tc>
          <w:tcPr>
            <w:tcW w:w="0" w:type="auto"/>
            <w:tcBorders>
              <w:top w:val="single" w:sz="4" w:space="0" w:color="auto"/>
              <w:left w:val="single" w:sz="4" w:space="0" w:color="auto"/>
              <w:bottom w:val="single" w:sz="4" w:space="0" w:color="auto"/>
              <w:right w:val="single" w:sz="4" w:space="0" w:color="auto"/>
            </w:tcBorders>
          </w:tcPr>
          <w:p w14:paraId="01EBD05B" w14:textId="3C689CBB" w:rsidR="00F67669" w:rsidRPr="00B02B6D" w:rsidRDefault="00F67669" w:rsidP="00B02B6D">
            <w:pPr>
              <w:jc w:val="center"/>
              <w:rPr>
                <w:rFonts w:cs="Times New Roman"/>
                <w:highlight w:val="yellow"/>
              </w:rPr>
            </w:pPr>
            <w:r w:rsidRPr="00B02B6D">
              <w:rPr>
                <w:rFonts w:cs="Times New Roman"/>
              </w:rPr>
              <w:t>TennisNumDaysWeekly</w:t>
            </w:r>
          </w:p>
        </w:tc>
        <w:tc>
          <w:tcPr>
            <w:tcW w:w="0" w:type="auto"/>
            <w:tcBorders>
              <w:top w:val="single" w:sz="4" w:space="0" w:color="auto"/>
              <w:left w:val="single" w:sz="4" w:space="0" w:color="auto"/>
              <w:bottom w:val="single" w:sz="4" w:space="0" w:color="auto"/>
              <w:right w:val="single" w:sz="4" w:space="0" w:color="auto"/>
            </w:tcBorders>
          </w:tcPr>
          <w:p w14:paraId="4EA4E94E" w14:textId="14517FA3" w:rsidR="00F67669" w:rsidRPr="00AE1CBF" w:rsidRDefault="00F67669" w:rsidP="00B02B6D">
            <w:pPr>
              <w:rPr>
                <w:rFonts w:cs="Times New Roman"/>
              </w:rPr>
            </w:pPr>
            <w:r w:rsidRPr="000007B5">
              <w:rPr>
                <w:rFonts w:cs="Times New Roman"/>
              </w:rPr>
              <w:t>If Tennis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279742A9" w14:textId="77777777" w:rsidR="00F67669" w:rsidRDefault="00F67669" w:rsidP="00B02B6D">
            <w:pPr>
              <w:rPr>
                <w:rFonts w:cs="Times New Roman"/>
              </w:rPr>
            </w:pPr>
          </w:p>
        </w:tc>
      </w:tr>
      <w:tr w:rsidR="00F67669" w:rsidRPr="00E142A0" w14:paraId="5AB7CD7C" w14:textId="77777777" w:rsidTr="00322953">
        <w:tc>
          <w:tcPr>
            <w:tcW w:w="0" w:type="auto"/>
            <w:tcBorders>
              <w:top w:val="single" w:sz="4" w:space="0" w:color="auto"/>
              <w:left w:val="single" w:sz="4" w:space="0" w:color="auto"/>
              <w:bottom w:val="single" w:sz="4" w:space="0" w:color="auto"/>
              <w:right w:val="single" w:sz="4" w:space="0" w:color="auto"/>
            </w:tcBorders>
          </w:tcPr>
          <w:p w14:paraId="2ABBD7A0" w14:textId="2DB409D9" w:rsidR="00F67669" w:rsidRPr="00AE1CBF" w:rsidRDefault="00F67669" w:rsidP="00B02B6D">
            <w:pPr>
              <w:jc w:val="center"/>
              <w:rPr>
                <w:rFonts w:cs="Times New Roman"/>
              </w:rPr>
            </w:pPr>
            <w:r w:rsidRPr="000007B5">
              <w:rPr>
                <w:rFonts w:cs="Times New Roman"/>
              </w:rPr>
              <w:lastRenderedPageBreak/>
              <w:t>TennisNumDaysMonthly</w:t>
            </w:r>
          </w:p>
        </w:tc>
        <w:tc>
          <w:tcPr>
            <w:tcW w:w="0" w:type="auto"/>
            <w:tcBorders>
              <w:top w:val="single" w:sz="4" w:space="0" w:color="auto"/>
              <w:left w:val="single" w:sz="4" w:space="0" w:color="auto"/>
              <w:bottom w:val="single" w:sz="4" w:space="0" w:color="auto"/>
              <w:right w:val="single" w:sz="4" w:space="0" w:color="auto"/>
            </w:tcBorders>
          </w:tcPr>
          <w:p w14:paraId="034BE7A0" w14:textId="6EEAA7A4" w:rsidR="00F67669" w:rsidRPr="00AE1CBF" w:rsidRDefault="00F67669" w:rsidP="00B02B6D">
            <w:pPr>
              <w:rPr>
                <w:rFonts w:cs="Times New Roman"/>
              </w:rPr>
            </w:pPr>
            <w:r w:rsidRPr="000007B5">
              <w:rPr>
                <w:rFonts w:cs="Times New Roman"/>
              </w:rPr>
              <w:t>If Tennis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12019814" w14:textId="77777777" w:rsidR="00F67669" w:rsidRDefault="00F67669" w:rsidP="00B02B6D">
            <w:pPr>
              <w:rPr>
                <w:rFonts w:cs="Times New Roman"/>
              </w:rPr>
            </w:pPr>
          </w:p>
        </w:tc>
      </w:tr>
      <w:tr w:rsidR="00F67669" w:rsidRPr="00E142A0" w14:paraId="4220DC26" w14:textId="77777777" w:rsidTr="00322953">
        <w:tc>
          <w:tcPr>
            <w:tcW w:w="0" w:type="auto"/>
            <w:tcBorders>
              <w:top w:val="single" w:sz="4" w:space="0" w:color="auto"/>
              <w:left w:val="single" w:sz="4" w:space="0" w:color="auto"/>
              <w:bottom w:val="single" w:sz="4" w:space="0" w:color="auto"/>
              <w:right w:val="single" w:sz="4" w:space="0" w:color="auto"/>
            </w:tcBorders>
          </w:tcPr>
          <w:p w14:paraId="5852F346" w14:textId="7D07BBEE" w:rsidR="00F67669" w:rsidRPr="00AE1CBF" w:rsidRDefault="00F67669" w:rsidP="00B02B6D">
            <w:pPr>
              <w:jc w:val="center"/>
              <w:rPr>
                <w:rFonts w:cs="Times New Roman"/>
              </w:rPr>
            </w:pPr>
            <w:r w:rsidRPr="000007B5">
              <w:rPr>
                <w:rFonts w:cs="Times New Roman"/>
              </w:rPr>
              <w:t>TennisYears</w:t>
            </w:r>
          </w:p>
        </w:tc>
        <w:tc>
          <w:tcPr>
            <w:tcW w:w="0" w:type="auto"/>
            <w:tcBorders>
              <w:top w:val="single" w:sz="4" w:space="0" w:color="auto"/>
              <w:left w:val="single" w:sz="4" w:space="0" w:color="auto"/>
              <w:bottom w:val="single" w:sz="4" w:space="0" w:color="auto"/>
              <w:right w:val="single" w:sz="4" w:space="0" w:color="auto"/>
            </w:tcBorders>
          </w:tcPr>
          <w:p w14:paraId="014BAD7C" w14:textId="2CC18D9A" w:rsidR="00F67669" w:rsidRPr="00AE1CBF" w:rsidRDefault="00F67669" w:rsidP="00B02B6D">
            <w:pPr>
              <w:rPr>
                <w:rFonts w:cs="Times New Roman"/>
              </w:rPr>
            </w:pPr>
            <w:r w:rsidRPr="000007B5">
              <w:rPr>
                <w:rFonts w:cs="Times New Roman"/>
              </w:rPr>
              <w:t>If Tennis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4F4B147C" w14:textId="77777777" w:rsidR="00F67669" w:rsidRDefault="00F67669" w:rsidP="00B02B6D">
            <w:pPr>
              <w:rPr>
                <w:rFonts w:cs="Times New Roman"/>
              </w:rPr>
            </w:pPr>
          </w:p>
        </w:tc>
      </w:tr>
      <w:tr w:rsidR="00F67669" w:rsidRPr="00E142A0" w14:paraId="515B2504" w14:textId="77777777" w:rsidTr="00322953">
        <w:tc>
          <w:tcPr>
            <w:tcW w:w="0" w:type="auto"/>
            <w:tcBorders>
              <w:top w:val="single" w:sz="4" w:space="0" w:color="auto"/>
              <w:left w:val="single" w:sz="4" w:space="0" w:color="auto"/>
              <w:bottom w:val="single" w:sz="4" w:space="0" w:color="auto"/>
              <w:right w:val="single" w:sz="4" w:space="0" w:color="auto"/>
            </w:tcBorders>
          </w:tcPr>
          <w:p w14:paraId="470F597F" w14:textId="4F3AC3F0" w:rsidR="00F67669" w:rsidRDefault="00F67669" w:rsidP="00B02B6D">
            <w:pPr>
              <w:jc w:val="center"/>
              <w:rPr>
                <w:rFonts w:cs="Times New Roman"/>
                <w:highlight w:val="yellow"/>
              </w:rPr>
            </w:pPr>
            <w:r w:rsidRPr="005C76C4">
              <w:rPr>
                <w:rFonts w:cs="Times New Roman"/>
              </w:rPr>
              <w:t>BowlingYesNo</w:t>
            </w:r>
          </w:p>
        </w:tc>
        <w:tc>
          <w:tcPr>
            <w:tcW w:w="0" w:type="auto"/>
            <w:tcBorders>
              <w:top w:val="single" w:sz="4" w:space="0" w:color="auto"/>
              <w:left w:val="single" w:sz="4" w:space="0" w:color="auto"/>
              <w:bottom w:val="single" w:sz="4" w:space="0" w:color="auto"/>
              <w:right w:val="single" w:sz="4" w:space="0" w:color="auto"/>
            </w:tcBorders>
          </w:tcPr>
          <w:p w14:paraId="32E94570" w14:textId="2031EC53" w:rsidR="00F67669" w:rsidRDefault="00F67669" w:rsidP="00B02B6D">
            <w:pPr>
              <w:rPr>
                <w:rFonts w:cs="Times New Roman"/>
              </w:rPr>
            </w:pPr>
            <w:r w:rsidRPr="00AE1CBF">
              <w:rPr>
                <w:rFonts w:cs="Times New Roman"/>
              </w:rPr>
              <w:t>In the last 14 days, have you gone bowling?</w:t>
            </w:r>
          </w:p>
        </w:tc>
        <w:tc>
          <w:tcPr>
            <w:tcW w:w="0" w:type="auto"/>
            <w:tcBorders>
              <w:top w:val="single" w:sz="4" w:space="0" w:color="auto"/>
              <w:left w:val="single" w:sz="4" w:space="0" w:color="auto"/>
              <w:bottom w:val="single" w:sz="4" w:space="0" w:color="auto"/>
              <w:right w:val="single" w:sz="4" w:space="0" w:color="auto"/>
            </w:tcBorders>
          </w:tcPr>
          <w:p w14:paraId="78325831" w14:textId="77777777" w:rsidR="00F67669" w:rsidRDefault="00F67669" w:rsidP="00B02B6D">
            <w:pPr>
              <w:rPr>
                <w:rFonts w:cs="Times New Roman"/>
              </w:rPr>
            </w:pPr>
            <w:r>
              <w:rPr>
                <w:rFonts w:cs="Times New Roman"/>
              </w:rPr>
              <w:t>0=No</w:t>
            </w:r>
          </w:p>
          <w:p w14:paraId="3A19AD88" w14:textId="3E6E498F" w:rsidR="00F67669" w:rsidRDefault="00F67669" w:rsidP="00B02B6D">
            <w:pPr>
              <w:rPr>
                <w:rFonts w:cs="Times New Roman"/>
              </w:rPr>
            </w:pPr>
            <w:r>
              <w:rPr>
                <w:rFonts w:cs="Times New Roman"/>
              </w:rPr>
              <w:t>1=Yes</w:t>
            </w:r>
          </w:p>
        </w:tc>
      </w:tr>
      <w:tr w:rsidR="00F67669" w:rsidRPr="00E142A0" w14:paraId="3F8BE97D" w14:textId="77777777" w:rsidTr="00322953">
        <w:tc>
          <w:tcPr>
            <w:tcW w:w="0" w:type="auto"/>
            <w:tcBorders>
              <w:top w:val="single" w:sz="4" w:space="0" w:color="auto"/>
              <w:left w:val="single" w:sz="4" w:space="0" w:color="auto"/>
              <w:bottom w:val="single" w:sz="4" w:space="0" w:color="auto"/>
              <w:right w:val="single" w:sz="4" w:space="0" w:color="auto"/>
            </w:tcBorders>
          </w:tcPr>
          <w:p w14:paraId="5D84C6C2" w14:textId="59C1C62E" w:rsidR="00F67669" w:rsidRPr="00AE1CBF" w:rsidRDefault="00F67669" w:rsidP="005C76C4">
            <w:pPr>
              <w:jc w:val="center"/>
              <w:rPr>
                <w:rFonts w:cs="Times New Roman"/>
              </w:rPr>
            </w:pPr>
            <w:r w:rsidRPr="00AE1CBF">
              <w:rPr>
                <w:rFonts w:cs="Times New Roman"/>
              </w:rPr>
              <w:t>Bowling14Days</w:t>
            </w:r>
          </w:p>
        </w:tc>
        <w:tc>
          <w:tcPr>
            <w:tcW w:w="0" w:type="auto"/>
            <w:tcBorders>
              <w:top w:val="single" w:sz="4" w:space="0" w:color="auto"/>
              <w:left w:val="single" w:sz="4" w:space="0" w:color="auto"/>
              <w:bottom w:val="single" w:sz="4" w:space="0" w:color="auto"/>
              <w:right w:val="single" w:sz="4" w:space="0" w:color="auto"/>
            </w:tcBorders>
          </w:tcPr>
          <w:p w14:paraId="49C9E4CE" w14:textId="79DCA5BA" w:rsidR="00F67669" w:rsidRPr="00AE1CBF" w:rsidRDefault="00F67669" w:rsidP="005C76C4">
            <w:pPr>
              <w:rPr>
                <w:rFonts w:cs="Times New Roman"/>
              </w:rPr>
            </w:pPr>
            <w:r w:rsidRPr="00AE1CBF">
              <w:rPr>
                <w:rFonts w:cs="Times New Roman"/>
              </w:rPr>
              <w:t>If BowlingYesNo = 1, ask what is the avg number of times you went bowling in the past 14 days?</w:t>
            </w:r>
          </w:p>
        </w:tc>
        <w:tc>
          <w:tcPr>
            <w:tcW w:w="0" w:type="auto"/>
            <w:tcBorders>
              <w:top w:val="single" w:sz="4" w:space="0" w:color="auto"/>
              <w:left w:val="single" w:sz="4" w:space="0" w:color="auto"/>
              <w:bottom w:val="single" w:sz="4" w:space="0" w:color="auto"/>
              <w:right w:val="single" w:sz="4" w:space="0" w:color="auto"/>
            </w:tcBorders>
          </w:tcPr>
          <w:p w14:paraId="615B94FE" w14:textId="77777777" w:rsidR="00F67669" w:rsidRDefault="00F67669" w:rsidP="005C76C4">
            <w:pPr>
              <w:rPr>
                <w:rFonts w:cs="Times New Roman"/>
              </w:rPr>
            </w:pPr>
          </w:p>
        </w:tc>
      </w:tr>
      <w:tr w:rsidR="00F67669" w:rsidRPr="00E142A0" w14:paraId="3521B61F" w14:textId="77777777" w:rsidTr="00322953">
        <w:tc>
          <w:tcPr>
            <w:tcW w:w="0" w:type="auto"/>
            <w:tcBorders>
              <w:top w:val="single" w:sz="4" w:space="0" w:color="auto"/>
              <w:left w:val="single" w:sz="4" w:space="0" w:color="auto"/>
              <w:bottom w:val="single" w:sz="4" w:space="0" w:color="auto"/>
              <w:right w:val="single" w:sz="4" w:space="0" w:color="auto"/>
            </w:tcBorders>
          </w:tcPr>
          <w:p w14:paraId="758924E4" w14:textId="4D5C4C18" w:rsidR="00F67669" w:rsidRPr="00AE1CBF" w:rsidRDefault="00F67669" w:rsidP="005C76C4">
            <w:pPr>
              <w:jc w:val="center"/>
              <w:rPr>
                <w:rFonts w:cs="Times New Roman"/>
              </w:rPr>
            </w:pPr>
            <w:r w:rsidRPr="00AE1CBF">
              <w:rPr>
                <w:rFonts w:cs="Times New Roman"/>
              </w:rPr>
              <w:t>BowlingMinutes</w:t>
            </w:r>
          </w:p>
        </w:tc>
        <w:tc>
          <w:tcPr>
            <w:tcW w:w="0" w:type="auto"/>
            <w:tcBorders>
              <w:top w:val="single" w:sz="4" w:space="0" w:color="auto"/>
              <w:left w:val="single" w:sz="4" w:space="0" w:color="auto"/>
              <w:bottom w:val="single" w:sz="4" w:space="0" w:color="auto"/>
              <w:right w:val="single" w:sz="4" w:space="0" w:color="auto"/>
            </w:tcBorders>
          </w:tcPr>
          <w:p w14:paraId="29593FC8" w14:textId="68E01659" w:rsidR="00F67669" w:rsidRPr="00AE1CBF" w:rsidRDefault="00F67669" w:rsidP="005C76C4">
            <w:pPr>
              <w:rPr>
                <w:rFonts w:cs="Times New Roman"/>
              </w:rPr>
            </w:pPr>
            <w:r w:rsidRPr="00AE1CBF">
              <w:rPr>
                <w:rFonts w:cs="Times New Roman"/>
              </w:rPr>
              <w:t>If BowlingYesNo = 1, ask what is the avg number of minutes spent on bowling on each occasion?</w:t>
            </w:r>
          </w:p>
        </w:tc>
        <w:tc>
          <w:tcPr>
            <w:tcW w:w="0" w:type="auto"/>
            <w:tcBorders>
              <w:top w:val="single" w:sz="4" w:space="0" w:color="auto"/>
              <w:left w:val="single" w:sz="4" w:space="0" w:color="auto"/>
              <w:bottom w:val="single" w:sz="4" w:space="0" w:color="auto"/>
              <w:right w:val="single" w:sz="4" w:space="0" w:color="auto"/>
            </w:tcBorders>
          </w:tcPr>
          <w:p w14:paraId="5FF0A65C" w14:textId="77777777" w:rsidR="00F67669" w:rsidRDefault="00F67669" w:rsidP="005C76C4">
            <w:pPr>
              <w:rPr>
                <w:rFonts w:cs="Times New Roman"/>
              </w:rPr>
            </w:pPr>
          </w:p>
        </w:tc>
      </w:tr>
      <w:tr w:rsidR="00F67669" w:rsidRPr="00E142A0" w14:paraId="47F94D6A" w14:textId="77777777" w:rsidTr="00322953">
        <w:tc>
          <w:tcPr>
            <w:tcW w:w="0" w:type="auto"/>
            <w:tcBorders>
              <w:top w:val="single" w:sz="4" w:space="0" w:color="auto"/>
              <w:left w:val="single" w:sz="4" w:space="0" w:color="auto"/>
              <w:bottom w:val="single" w:sz="4" w:space="0" w:color="auto"/>
              <w:right w:val="single" w:sz="4" w:space="0" w:color="auto"/>
            </w:tcBorders>
          </w:tcPr>
          <w:p w14:paraId="6954A3D8" w14:textId="251899D4" w:rsidR="00F67669" w:rsidRPr="00AE1CBF" w:rsidRDefault="00F67669" w:rsidP="005C76C4">
            <w:pPr>
              <w:jc w:val="center"/>
              <w:rPr>
                <w:rFonts w:cs="Times New Roman"/>
              </w:rPr>
            </w:pPr>
            <w:r w:rsidRPr="00AE1CBF">
              <w:rPr>
                <w:rFonts w:cs="Times New Roman"/>
              </w:rPr>
              <w:t>BowlingMonths</w:t>
            </w:r>
          </w:p>
        </w:tc>
        <w:tc>
          <w:tcPr>
            <w:tcW w:w="0" w:type="auto"/>
            <w:tcBorders>
              <w:top w:val="single" w:sz="4" w:space="0" w:color="auto"/>
              <w:left w:val="single" w:sz="4" w:space="0" w:color="auto"/>
              <w:bottom w:val="single" w:sz="4" w:space="0" w:color="auto"/>
              <w:right w:val="single" w:sz="4" w:space="0" w:color="auto"/>
            </w:tcBorders>
          </w:tcPr>
          <w:p w14:paraId="6F1E747A" w14:textId="3BD22C5D" w:rsidR="00F67669" w:rsidRPr="00AE1CBF" w:rsidRDefault="00F67669" w:rsidP="005C76C4">
            <w:pPr>
              <w:rPr>
                <w:rFonts w:cs="Times New Roman"/>
              </w:rPr>
            </w:pPr>
            <w:r w:rsidRPr="00AE1CBF">
              <w:rPr>
                <w:rFonts w:cs="Times New Roman"/>
              </w:rPr>
              <w:t>If BowlingYesNo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7E675272" w14:textId="77777777" w:rsidR="00F67669" w:rsidRDefault="00F67669" w:rsidP="005C76C4">
            <w:pPr>
              <w:rPr>
                <w:rFonts w:cs="Times New Roman"/>
              </w:rPr>
            </w:pPr>
          </w:p>
        </w:tc>
      </w:tr>
      <w:tr w:rsidR="00F67669" w:rsidRPr="00E142A0" w14:paraId="628C867A" w14:textId="77777777" w:rsidTr="00322953">
        <w:tc>
          <w:tcPr>
            <w:tcW w:w="0" w:type="auto"/>
            <w:tcBorders>
              <w:top w:val="single" w:sz="4" w:space="0" w:color="auto"/>
              <w:left w:val="single" w:sz="4" w:space="0" w:color="auto"/>
              <w:bottom w:val="single" w:sz="4" w:space="0" w:color="auto"/>
              <w:right w:val="single" w:sz="4" w:space="0" w:color="auto"/>
            </w:tcBorders>
          </w:tcPr>
          <w:p w14:paraId="327476D5" w14:textId="43109B36" w:rsidR="00F67669" w:rsidRDefault="00F67669" w:rsidP="005C76C4">
            <w:pPr>
              <w:jc w:val="center"/>
              <w:rPr>
                <w:rFonts w:cs="Times New Roman"/>
                <w:highlight w:val="yellow"/>
              </w:rPr>
            </w:pPr>
            <w:r w:rsidRPr="008F536D">
              <w:rPr>
                <w:rFonts w:cs="Times New Roman"/>
              </w:rPr>
              <w:t>BicyclingYesNo</w:t>
            </w:r>
          </w:p>
        </w:tc>
        <w:tc>
          <w:tcPr>
            <w:tcW w:w="0" w:type="auto"/>
            <w:tcBorders>
              <w:top w:val="single" w:sz="4" w:space="0" w:color="auto"/>
              <w:left w:val="single" w:sz="4" w:space="0" w:color="auto"/>
              <w:bottom w:val="single" w:sz="4" w:space="0" w:color="auto"/>
              <w:right w:val="single" w:sz="4" w:space="0" w:color="auto"/>
            </w:tcBorders>
          </w:tcPr>
          <w:p w14:paraId="38FF9F53" w14:textId="61AFAE3B" w:rsidR="00F67669" w:rsidRDefault="00F67669" w:rsidP="005C76C4">
            <w:pPr>
              <w:rPr>
                <w:rFonts w:cs="Times New Roman"/>
              </w:rPr>
            </w:pPr>
            <w:r w:rsidRPr="00AE1CBF">
              <w:rPr>
                <w:rFonts w:cs="Times New Roman"/>
              </w:rPr>
              <w:t>In the last 14 days, have you bicycled for exercise?</w:t>
            </w:r>
          </w:p>
        </w:tc>
        <w:tc>
          <w:tcPr>
            <w:tcW w:w="0" w:type="auto"/>
            <w:tcBorders>
              <w:top w:val="single" w:sz="4" w:space="0" w:color="auto"/>
              <w:left w:val="single" w:sz="4" w:space="0" w:color="auto"/>
              <w:bottom w:val="single" w:sz="4" w:space="0" w:color="auto"/>
              <w:right w:val="single" w:sz="4" w:space="0" w:color="auto"/>
            </w:tcBorders>
          </w:tcPr>
          <w:p w14:paraId="38F1BD2F" w14:textId="77777777" w:rsidR="00F67669" w:rsidRDefault="00F67669" w:rsidP="005C76C4">
            <w:pPr>
              <w:rPr>
                <w:rFonts w:cs="Times New Roman"/>
              </w:rPr>
            </w:pPr>
            <w:r>
              <w:rPr>
                <w:rFonts w:cs="Times New Roman"/>
              </w:rPr>
              <w:t>0=No</w:t>
            </w:r>
          </w:p>
          <w:p w14:paraId="41900ABE" w14:textId="2CF37C88" w:rsidR="00F67669" w:rsidRDefault="00F67669" w:rsidP="005C76C4">
            <w:pPr>
              <w:rPr>
                <w:rFonts w:cs="Times New Roman"/>
              </w:rPr>
            </w:pPr>
            <w:r>
              <w:rPr>
                <w:rFonts w:cs="Times New Roman"/>
              </w:rPr>
              <w:t>1=Yes</w:t>
            </w:r>
          </w:p>
        </w:tc>
      </w:tr>
      <w:tr w:rsidR="00F67669" w:rsidRPr="00E142A0" w14:paraId="573498BA" w14:textId="77777777" w:rsidTr="00322953">
        <w:tc>
          <w:tcPr>
            <w:tcW w:w="0" w:type="auto"/>
            <w:tcBorders>
              <w:top w:val="single" w:sz="4" w:space="0" w:color="auto"/>
              <w:left w:val="single" w:sz="4" w:space="0" w:color="auto"/>
              <w:bottom w:val="single" w:sz="4" w:space="0" w:color="auto"/>
              <w:right w:val="single" w:sz="4" w:space="0" w:color="auto"/>
            </w:tcBorders>
          </w:tcPr>
          <w:p w14:paraId="5D274801" w14:textId="3F8EAAD8" w:rsidR="00F67669" w:rsidRPr="00AE1CBF" w:rsidRDefault="00F67669" w:rsidP="008F536D">
            <w:pPr>
              <w:jc w:val="center"/>
              <w:rPr>
                <w:rFonts w:cs="Times New Roman"/>
              </w:rPr>
            </w:pPr>
            <w:r w:rsidRPr="00AE1CBF">
              <w:rPr>
                <w:rFonts w:cs="Times New Roman"/>
              </w:rPr>
              <w:t>Bicycling14Days</w:t>
            </w:r>
          </w:p>
        </w:tc>
        <w:tc>
          <w:tcPr>
            <w:tcW w:w="0" w:type="auto"/>
            <w:tcBorders>
              <w:top w:val="single" w:sz="4" w:space="0" w:color="auto"/>
              <w:left w:val="single" w:sz="4" w:space="0" w:color="auto"/>
              <w:bottom w:val="single" w:sz="4" w:space="0" w:color="auto"/>
              <w:right w:val="single" w:sz="4" w:space="0" w:color="auto"/>
            </w:tcBorders>
          </w:tcPr>
          <w:p w14:paraId="47024354" w14:textId="5F3D0625" w:rsidR="00F67669" w:rsidRPr="00AE1CBF" w:rsidRDefault="00F67669" w:rsidP="008F536D">
            <w:pPr>
              <w:rPr>
                <w:rFonts w:cs="Times New Roman"/>
              </w:rPr>
            </w:pPr>
            <w:r w:rsidRPr="00AE1CBF">
              <w:rPr>
                <w:rFonts w:cs="Times New Roman"/>
              </w:rPr>
              <w:t>If BicyclingYesNo = 1, ask what is the average number of times you bicycled in the past 14 days?</w:t>
            </w:r>
          </w:p>
        </w:tc>
        <w:tc>
          <w:tcPr>
            <w:tcW w:w="0" w:type="auto"/>
            <w:tcBorders>
              <w:top w:val="single" w:sz="4" w:space="0" w:color="auto"/>
              <w:left w:val="single" w:sz="4" w:space="0" w:color="auto"/>
              <w:bottom w:val="single" w:sz="4" w:space="0" w:color="auto"/>
              <w:right w:val="single" w:sz="4" w:space="0" w:color="auto"/>
            </w:tcBorders>
          </w:tcPr>
          <w:p w14:paraId="3CDDB5BF" w14:textId="77777777" w:rsidR="00F67669" w:rsidRDefault="00F67669" w:rsidP="008F536D">
            <w:pPr>
              <w:rPr>
                <w:rFonts w:cs="Times New Roman"/>
              </w:rPr>
            </w:pPr>
          </w:p>
        </w:tc>
      </w:tr>
      <w:tr w:rsidR="00F67669" w:rsidRPr="00E142A0" w14:paraId="022B0064" w14:textId="77777777" w:rsidTr="00322953">
        <w:tc>
          <w:tcPr>
            <w:tcW w:w="0" w:type="auto"/>
            <w:tcBorders>
              <w:top w:val="single" w:sz="4" w:space="0" w:color="auto"/>
              <w:left w:val="single" w:sz="4" w:space="0" w:color="auto"/>
              <w:bottom w:val="single" w:sz="4" w:space="0" w:color="auto"/>
              <w:right w:val="single" w:sz="4" w:space="0" w:color="auto"/>
            </w:tcBorders>
          </w:tcPr>
          <w:p w14:paraId="17D3F948" w14:textId="42BD0C11" w:rsidR="00F67669" w:rsidRPr="008F536D" w:rsidRDefault="00F67669" w:rsidP="008F536D">
            <w:pPr>
              <w:jc w:val="center"/>
              <w:rPr>
                <w:rFonts w:cs="Times New Roman"/>
                <w:highlight w:val="yellow"/>
              </w:rPr>
            </w:pPr>
            <w:r w:rsidRPr="008F536D">
              <w:rPr>
                <w:rFonts w:cs="Times New Roman"/>
              </w:rPr>
              <w:t>BicyclingMinutes</w:t>
            </w:r>
          </w:p>
        </w:tc>
        <w:tc>
          <w:tcPr>
            <w:tcW w:w="0" w:type="auto"/>
            <w:tcBorders>
              <w:top w:val="single" w:sz="4" w:space="0" w:color="auto"/>
              <w:left w:val="single" w:sz="4" w:space="0" w:color="auto"/>
              <w:bottom w:val="single" w:sz="4" w:space="0" w:color="auto"/>
              <w:right w:val="single" w:sz="4" w:space="0" w:color="auto"/>
            </w:tcBorders>
          </w:tcPr>
          <w:p w14:paraId="3A0EED3D" w14:textId="6984D040" w:rsidR="00F67669" w:rsidRPr="00AE1CBF" w:rsidRDefault="00F67669" w:rsidP="008F536D">
            <w:pPr>
              <w:rPr>
                <w:rFonts w:cs="Times New Roman"/>
              </w:rPr>
            </w:pPr>
            <w:r w:rsidRPr="00AE1CBF">
              <w:rPr>
                <w:rFonts w:cs="Times New Roman"/>
              </w:rPr>
              <w:t>If BicyclingYesNo = 1, ask what is the average number of minutes spent bicycling on each occasion?</w:t>
            </w:r>
          </w:p>
        </w:tc>
        <w:tc>
          <w:tcPr>
            <w:tcW w:w="0" w:type="auto"/>
            <w:tcBorders>
              <w:top w:val="single" w:sz="4" w:space="0" w:color="auto"/>
              <w:left w:val="single" w:sz="4" w:space="0" w:color="auto"/>
              <w:bottom w:val="single" w:sz="4" w:space="0" w:color="auto"/>
              <w:right w:val="single" w:sz="4" w:space="0" w:color="auto"/>
            </w:tcBorders>
          </w:tcPr>
          <w:p w14:paraId="69B00BD5" w14:textId="77777777" w:rsidR="00F67669" w:rsidRDefault="00F67669" w:rsidP="008F536D">
            <w:pPr>
              <w:rPr>
                <w:rFonts w:cs="Times New Roman"/>
              </w:rPr>
            </w:pPr>
          </w:p>
        </w:tc>
      </w:tr>
      <w:tr w:rsidR="00F67669" w:rsidRPr="00E142A0" w14:paraId="2957BB17" w14:textId="77777777" w:rsidTr="00322953">
        <w:tc>
          <w:tcPr>
            <w:tcW w:w="0" w:type="auto"/>
            <w:tcBorders>
              <w:top w:val="single" w:sz="4" w:space="0" w:color="auto"/>
              <w:left w:val="single" w:sz="4" w:space="0" w:color="auto"/>
              <w:bottom w:val="single" w:sz="4" w:space="0" w:color="auto"/>
              <w:right w:val="single" w:sz="4" w:space="0" w:color="auto"/>
            </w:tcBorders>
          </w:tcPr>
          <w:p w14:paraId="46BABBB8" w14:textId="607CE43C" w:rsidR="00F67669" w:rsidRPr="00AE1CBF" w:rsidRDefault="00F67669" w:rsidP="008F536D">
            <w:pPr>
              <w:jc w:val="center"/>
              <w:rPr>
                <w:rFonts w:cs="Times New Roman"/>
              </w:rPr>
            </w:pPr>
            <w:r w:rsidRPr="00AE1CBF">
              <w:rPr>
                <w:rFonts w:cs="Times New Roman"/>
              </w:rPr>
              <w:t>BicyclingMonths</w:t>
            </w:r>
          </w:p>
        </w:tc>
        <w:tc>
          <w:tcPr>
            <w:tcW w:w="0" w:type="auto"/>
            <w:tcBorders>
              <w:top w:val="single" w:sz="4" w:space="0" w:color="auto"/>
              <w:left w:val="single" w:sz="4" w:space="0" w:color="auto"/>
              <w:bottom w:val="single" w:sz="4" w:space="0" w:color="auto"/>
              <w:right w:val="single" w:sz="4" w:space="0" w:color="auto"/>
            </w:tcBorders>
          </w:tcPr>
          <w:p w14:paraId="04C04EF4" w14:textId="324CB6E0" w:rsidR="00F67669" w:rsidRPr="00AE1CBF" w:rsidRDefault="00F67669" w:rsidP="008F536D">
            <w:pPr>
              <w:rPr>
                <w:rFonts w:cs="Times New Roman"/>
              </w:rPr>
            </w:pPr>
            <w:r w:rsidRPr="00AE1CBF">
              <w:rPr>
                <w:rFonts w:cs="Times New Roman"/>
              </w:rPr>
              <w:t>If BicyclingYesNo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60A1873C" w14:textId="77777777" w:rsidR="00F67669" w:rsidRDefault="00F67669" w:rsidP="008F536D">
            <w:pPr>
              <w:rPr>
                <w:rFonts w:cs="Times New Roman"/>
              </w:rPr>
            </w:pPr>
          </w:p>
        </w:tc>
      </w:tr>
      <w:tr w:rsidR="00F67669" w:rsidRPr="00E142A0" w14:paraId="67F51D85" w14:textId="77777777" w:rsidTr="00322953">
        <w:tc>
          <w:tcPr>
            <w:tcW w:w="0" w:type="auto"/>
            <w:tcBorders>
              <w:top w:val="single" w:sz="4" w:space="0" w:color="auto"/>
              <w:left w:val="single" w:sz="4" w:space="0" w:color="auto"/>
              <w:bottom w:val="single" w:sz="4" w:space="0" w:color="auto"/>
              <w:right w:val="single" w:sz="4" w:space="0" w:color="auto"/>
            </w:tcBorders>
          </w:tcPr>
          <w:p w14:paraId="25B13234" w14:textId="7E70002D" w:rsidR="00F67669" w:rsidRPr="008F536D" w:rsidRDefault="00F67669" w:rsidP="008F536D">
            <w:pPr>
              <w:jc w:val="center"/>
              <w:rPr>
                <w:rFonts w:cs="Times New Roman"/>
                <w:highlight w:val="yellow"/>
              </w:rPr>
            </w:pPr>
            <w:r w:rsidRPr="008F536D">
              <w:rPr>
                <w:rFonts w:cs="Times New Roman"/>
              </w:rPr>
              <w:t>Bicycling</w:t>
            </w:r>
          </w:p>
        </w:tc>
        <w:tc>
          <w:tcPr>
            <w:tcW w:w="0" w:type="auto"/>
            <w:tcBorders>
              <w:top w:val="single" w:sz="4" w:space="0" w:color="auto"/>
              <w:left w:val="single" w:sz="4" w:space="0" w:color="auto"/>
              <w:bottom w:val="single" w:sz="4" w:space="0" w:color="auto"/>
              <w:right w:val="single" w:sz="4" w:space="0" w:color="auto"/>
            </w:tcBorders>
          </w:tcPr>
          <w:p w14:paraId="19DFCE5C" w14:textId="29C3BD5A" w:rsidR="00F67669" w:rsidRPr="00AE1CBF" w:rsidRDefault="00F67669" w:rsidP="008F536D">
            <w:pPr>
              <w:rPr>
                <w:rFonts w:cs="Times New Roman"/>
              </w:rPr>
            </w:pPr>
            <w:r w:rsidRPr="00AE1CBF">
              <w:rPr>
                <w:rFonts w:cs="Times New Roman"/>
              </w:rPr>
              <w:t>If BicyclingYesNo=0 then ask "Have you gone bicycling in the past year?"</w:t>
            </w:r>
          </w:p>
        </w:tc>
        <w:tc>
          <w:tcPr>
            <w:tcW w:w="0" w:type="auto"/>
            <w:tcBorders>
              <w:top w:val="single" w:sz="4" w:space="0" w:color="auto"/>
              <w:left w:val="single" w:sz="4" w:space="0" w:color="auto"/>
              <w:bottom w:val="single" w:sz="4" w:space="0" w:color="auto"/>
              <w:right w:val="single" w:sz="4" w:space="0" w:color="auto"/>
            </w:tcBorders>
          </w:tcPr>
          <w:p w14:paraId="5543FB0A" w14:textId="77777777" w:rsidR="00F67669" w:rsidRDefault="00F67669" w:rsidP="008F536D">
            <w:pPr>
              <w:rPr>
                <w:rFonts w:cs="Times New Roman"/>
              </w:rPr>
            </w:pPr>
            <w:r>
              <w:rPr>
                <w:rFonts w:cs="Times New Roman"/>
              </w:rPr>
              <w:t>(text)</w:t>
            </w:r>
          </w:p>
          <w:p w14:paraId="2C028434" w14:textId="77777777" w:rsidR="00F67669" w:rsidRDefault="00F67669" w:rsidP="008F536D">
            <w:pPr>
              <w:rPr>
                <w:rFonts w:cs="Times New Roman"/>
              </w:rPr>
            </w:pPr>
            <w:r>
              <w:rPr>
                <w:rFonts w:cs="Times New Roman"/>
              </w:rPr>
              <w:t>Weekly</w:t>
            </w:r>
          </w:p>
          <w:p w14:paraId="779682FF" w14:textId="77777777" w:rsidR="00F67669" w:rsidRDefault="00F67669" w:rsidP="008F536D">
            <w:pPr>
              <w:rPr>
                <w:rFonts w:cs="Times New Roman"/>
              </w:rPr>
            </w:pPr>
            <w:r>
              <w:rPr>
                <w:rFonts w:cs="Times New Roman"/>
              </w:rPr>
              <w:t>Monthly</w:t>
            </w:r>
          </w:p>
          <w:p w14:paraId="39FC4E41" w14:textId="642C751C" w:rsidR="00F67669" w:rsidRDefault="00F67669" w:rsidP="008F536D">
            <w:pPr>
              <w:rPr>
                <w:rFonts w:cs="Times New Roman"/>
              </w:rPr>
            </w:pPr>
            <w:r>
              <w:rPr>
                <w:rFonts w:cs="Times New Roman"/>
              </w:rPr>
              <w:t>N/A</w:t>
            </w:r>
          </w:p>
        </w:tc>
      </w:tr>
      <w:tr w:rsidR="00F67669" w:rsidRPr="00E142A0" w14:paraId="7EEF6D40" w14:textId="77777777" w:rsidTr="00322953">
        <w:tc>
          <w:tcPr>
            <w:tcW w:w="0" w:type="auto"/>
            <w:tcBorders>
              <w:top w:val="single" w:sz="4" w:space="0" w:color="auto"/>
              <w:left w:val="single" w:sz="4" w:space="0" w:color="auto"/>
              <w:bottom w:val="single" w:sz="4" w:space="0" w:color="auto"/>
              <w:right w:val="single" w:sz="4" w:space="0" w:color="auto"/>
            </w:tcBorders>
          </w:tcPr>
          <w:p w14:paraId="6B3145B1" w14:textId="302BFAD1" w:rsidR="00F67669" w:rsidRPr="00AE1CBF" w:rsidRDefault="00F67669" w:rsidP="008F536D">
            <w:pPr>
              <w:jc w:val="center"/>
              <w:rPr>
                <w:rFonts w:cs="Times New Roman"/>
              </w:rPr>
            </w:pPr>
            <w:r w:rsidRPr="00AE1CBF">
              <w:rPr>
                <w:rFonts w:cs="Times New Roman"/>
              </w:rPr>
              <w:t>BicyclingNumDaysWeekly</w:t>
            </w:r>
          </w:p>
        </w:tc>
        <w:tc>
          <w:tcPr>
            <w:tcW w:w="0" w:type="auto"/>
            <w:tcBorders>
              <w:top w:val="single" w:sz="4" w:space="0" w:color="auto"/>
              <w:left w:val="single" w:sz="4" w:space="0" w:color="auto"/>
              <w:bottom w:val="single" w:sz="4" w:space="0" w:color="auto"/>
              <w:right w:val="single" w:sz="4" w:space="0" w:color="auto"/>
            </w:tcBorders>
          </w:tcPr>
          <w:p w14:paraId="5C4B8871" w14:textId="2241EE8E" w:rsidR="00F67669" w:rsidRPr="00AE1CBF" w:rsidRDefault="00F67669" w:rsidP="008F536D">
            <w:pPr>
              <w:rPr>
                <w:rFonts w:cs="Times New Roman"/>
              </w:rPr>
            </w:pPr>
            <w:r w:rsidRPr="00AE1CBF">
              <w:rPr>
                <w:rFonts w:cs="Times New Roman"/>
              </w:rPr>
              <w:t>If Bicycling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58BE3BAE" w14:textId="77777777" w:rsidR="00F67669" w:rsidRDefault="00F67669" w:rsidP="008F536D">
            <w:pPr>
              <w:rPr>
                <w:rFonts w:cs="Times New Roman"/>
              </w:rPr>
            </w:pPr>
          </w:p>
        </w:tc>
      </w:tr>
      <w:tr w:rsidR="00F67669" w:rsidRPr="00E142A0" w14:paraId="12B1D982" w14:textId="77777777" w:rsidTr="00322953">
        <w:tc>
          <w:tcPr>
            <w:tcW w:w="0" w:type="auto"/>
            <w:tcBorders>
              <w:top w:val="single" w:sz="4" w:space="0" w:color="auto"/>
              <w:left w:val="single" w:sz="4" w:space="0" w:color="auto"/>
              <w:bottom w:val="single" w:sz="4" w:space="0" w:color="auto"/>
              <w:right w:val="single" w:sz="4" w:space="0" w:color="auto"/>
            </w:tcBorders>
          </w:tcPr>
          <w:p w14:paraId="417A5D98" w14:textId="689C4EED" w:rsidR="00F67669" w:rsidRPr="00AE1CBF" w:rsidRDefault="00F67669" w:rsidP="008F536D">
            <w:pPr>
              <w:jc w:val="center"/>
              <w:rPr>
                <w:rFonts w:cs="Times New Roman"/>
              </w:rPr>
            </w:pPr>
            <w:r w:rsidRPr="008F536D">
              <w:rPr>
                <w:rFonts w:cs="Times New Roman"/>
              </w:rPr>
              <w:t>BicyclingNumDaysMonthly</w:t>
            </w:r>
          </w:p>
        </w:tc>
        <w:tc>
          <w:tcPr>
            <w:tcW w:w="0" w:type="auto"/>
            <w:tcBorders>
              <w:top w:val="single" w:sz="4" w:space="0" w:color="auto"/>
              <w:left w:val="single" w:sz="4" w:space="0" w:color="auto"/>
              <w:bottom w:val="single" w:sz="4" w:space="0" w:color="auto"/>
              <w:right w:val="single" w:sz="4" w:space="0" w:color="auto"/>
            </w:tcBorders>
          </w:tcPr>
          <w:p w14:paraId="0E6567BD" w14:textId="4F8CD761" w:rsidR="00F67669" w:rsidRPr="00AE1CBF" w:rsidRDefault="00F67669" w:rsidP="008F536D">
            <w:pPr>
              <w:rPr>
                <w:rFonts w:cs="Times New Roman"/>
              </w:rPr>
            </w:pPr>
            <w:r w:rsidRPr="00AE1CBF">
              <w:rPr>
                <w:rFonts w:cs="Times New Roman"/>
              </w:rPr>
              <w:t>If Bicycling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63497721" w14:textId="77777777" w:rsidR="00F67669" w:rsidRDefault="00F67669" w:rsidP="008F536D">
            <w:pPr>
              <w:rPr>
                <w:rFonts w:cs="Times New Roman"/>
              </w:rPr>
            </w:pPr>
          </w:p>
        </w:tc>
      </w:tr>
      <w:tr w:rsidR="00F67669" w:rsidRPr="00E142A0" w14:paraId="7A9840CC" w14:textId="77777777" w:rsidTr="00322953">
        <w:tc>
          <w:tcPr>
            <w:tcW w:w="0" w:type="auto"/>
            <w:tcBorders>
              <w:top w:val="single" w:sz="4" w:space="0" w:color="auto"/>
              <w:left w:val="single" w:sz="4" w:space="0" w:color="auto"/>
              <w:bottom w:val="single" w:sz="4" w:space="0" w:color="auto"/>
              <w:right w:val="single" w:sz="4" w:space="0" w:color="auto"/>
            </w:tcBorders>
          </w:tcPr>
          <w:p w14:paraId="4BF20ECB" w14:textId="44C91AC0" w:rsidR="00F67669" w:rsidRPr="00AE1CBF" w:rsidRDefault="00F67669" w:rsidP="008F536D">
            <w:pPr>
              <w:jc w:val="center"/>
              <w:rPr>
                <w:rFonts w:cs="Times New Roman"/>
              </w:rPr>
            </w:pPr>
            <w:r w:rsidRPr="00AE1CBF">
              <w:rPr>
                <w:rFonts w:cs="Times New Roman"/>
              </w:rPr>
              <w:t>BicyclingYears</w:t>
            </w:r>
          </w:p>
        </w:tc>
        <w:tc>
          <w:tcPr>
            <w:tcW w:w="0" w:type="auto"/>
            <w:tcBorders>
              <w:top w:val="single" w:sz="4" w:space="0" w:color="auto"/>
              <w:left w:val="single" w:sz="4" w:space="0" w:color="auto"/>
              <w:bottom w:val="single" w:sz="4" w:space="0" w:color="auto"/>
              <w:right w:val="single" w:sz="4" w:space="0" w:color="auto"/>
            </w:tcBorders>
          </w:tcPr>
          <w:p w14:paraId="202E4EED" w14:textId="7213FF27" w:rsidR="00F67669" w:rsidRPr="00AE1CBF" w:rsidRDefault="00F67669" w:rsidP="008F536D">
            <w:pPr>
              <w:rPr>
                <w:rFonts w:cs="Times New Roman"/>
              </w:rPr>
            </w:pPr>
            <w:r w:rsidRPr="00AE1CBF">
              <w:rPr>
                <w:rFonts w:cs="Times New Roman"/>
              </w:rPr>
              <w:t>If Bicycling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2B969106" w14:textId="77777777" w:rsidR="00F67669" w:rsidRDefault="00F67669" w:rsidP="008F536D">
            <w:pPr>
              <w:rPr>
                <w:rFonts w:cs="Times New Roman"/>
              </w:rPr>
            </w:pPr>
          </w:p>
        </w:tc>
      </w:tr>
      <w:tr w:rsidR="00F67669" w:rsidRPr="00E142A0" w14:paraId="3F7590FD" w14:textId="77777777" w:rsidTr="00322953">
        <w:tc>
          <w:tcPr>
            <w:tcW w:w="0" w:type="auto"/>
            <w:tcBorders>
              <w:top w:val="single" w:sz="4" w:space="0" w:color="auto"/>
              <w:left w:val="single" w:sz="4" w:space="0" w:color="auto"/>
              <w:bottom w:val="single" w:sz="4" w:space="0" w:color="auto"/>
              <w:right w:val="single" w:sz="4" w:space="0" w:color="auto"/>
            </w:tcBorders>
          </w:tcPr>
          <w:p w14:paraId="3AF276D4" w14:textId="328DCD33" w:rsidR="00F67669" w:rsidRDefault="00F67669" w:rsidP="008F536D">
            <w:pPr>
              <w:jc w:val="center"/>
              <w:rPr>
                <w:rFonts w:cs="Times New Roman"/>
                <w:highlight w:val="yellow"/>
              </w:rPr>
            </w:pPr>
            <w:r w:rsidRPr="008F536D">
              <w:rPr>
                <w:rFonts w:cs="Times New Roman"/>
              </w:rPr>
              <w:t>SwimmingYesNo</w:t>
            </w:r>
          </w:p>
        </w:tc>
        <w:tc>
          <w:tcPr>
            <w:tcW w:w="0" w:type="auto"/>
            <w:tcBorders>
              <w:top w:val="single" w:sz="4" w:space="0" w:color="auto"/>
              <w:left w:val="single" w:sz="4" w:space="0" w:color="auto"/>
              <w:bottom w:val="single" w:sz="4" w:space="0" w:color="auto"/>
              <w:right w:val="single" w:sz="4" w:space="0" w:color="auto"/>
            </w:tcBorders>
          </w:tcPr>
          <w:p w14:paraId="02C56DE0" w14:textId="41107A58" w:rsidR="00F67669" w:rsidRDefault="00F67669" w:rsidP="008F536D">
            <w:pPr>
              <w:rPr>
                <w:rFonts w:cs="Times New Roman"/>
              </w:rPr>
            </w:pPr>
            <w:r w:rsidRPr="00AE1CBF">
              <w:rPr>
                <w:rFonts w:cs="Times New Roman"/>
              </w:rPr>
              <w:t>In the last 14 days, have you gone swimming or participated in water exercise?</w:t>
            </w:r>
          </w:p>
        </w:tc>
        <w:tc>
          <w:tcPr>
            <w:tcW w:w="0" w:type="auto"/>
            <w:tcBorders>
              <w:top w:val="single" w:sz="4" w:space="0" w:color="auto"/>
              <w:left w:val="single" w:sz="4" w:space="0" w:color="auto"/>
              <w:bottom w:val="single" w:sz="4" w:space="0" w:color="auto"/>
              <w:right w:val="single" w:sz="4" w:space="0" w:color="auto"/>
            </w:tcBorders>
          </w:tcPr>
          <w:p w14:paraId="62FAA28E" w14:textId="77777777" w:rsidR="00F67669" w:rsidRDefault="00F67669" w:rsidP="008F536D">
            <w:pPr>
              <w:rPr>
                <w:rFonts w:cs="Times New Roman"/>
              </w:rPr>
            </w:pPr>
            <w:r>
              <w:rPr>
                <w:rFonts w:cs="Times New Roman"/>
              </w:rPr>
              <w:t>0=No</w:t>
            </w:r>
          </w:p>
          <w:p w14:paraId="6B14C918" w14:textId="443B1F17" w:rsidR="00F67669" w:rsidRDefault="00F67669" w:rsidP="008F536D">
            <w:pPr>
              <w:rPr>
                <w:rFonts w:cs="Times New Roman"/>
              </w:rPr>
            </w:pPr>
            <w:r>
              <w:rPr>
                <w:rFonts w:cs="Times New Roman"/>
              </w:rPr>
              <w:t>1=Yes</w:t>
            </w:r>
          </w:p>
        </w:tc>
      </w:tr>
      <w:tr w:rsidR="00F67669" w:rsidRPr="00E142A0" w14:paraId="09CD9DBD" w14:textId="77777777" w:rsidTr="00322953">
        <w:tc>
          <w:tcPr>
            <w:tcW w:w="0" w:type="auto"/>
            <w:tcBorders>
              <w:top w:val="single" w:sz="4" w:space="0" w:color="auto"/>
              <w:left w:val="single" w:sz="4" w:space="0" w:color="auto"/>
              <w:bottom w:val="single" w:sz="4" w:space="0" w:color="auto"/>
              <w:right w:val="single" w:sz="4" w:space="0" w:color="auto"/>
            </w:tcBorders>
          </w:tcPr>
          <w:p w14:paraId="588B4920" w14:textId="11AD29E3" w:rsidR="00F67669" w:rsidRPr="00E05DC2" w:rsidRDefault="00F67669" w:rsidP="008F536D">
            <w:pPr>
              <w:jc w:val="center"/>
              <w:rPr>
                <w:rFonts w:cs="Times New Roman"/>
              </w:rPr>
            </w:pPr>
            <w:r w:rsidRPr="00AE1CBF">
              <w:rPr>
                <w:rFonts w:cs="Times New Roman"/>
              </w:rPr>
              <w:t>Swimming14Days</w:t>
            </w:r>
          </w:p>
        </w:tc>
        <w:tc>
          <w:tcPr>
            <w:tcW w:w="0" w:type="auto"/>
            <w:tcBorders>
              <w:top w:val="single" w:sz="4" w:space="0" w:color="auto"/>
              <w:left w:val="single" w:sz="4" w:space="0" w:color="auto"/>
              <w:bottom w:val="single" w:sz="4" w:space="0" w:color="auto"/>
              <w:right w:val="single" w:sz="4" w:space="0" w:color="auto"/>
            </w:tcBorders>
          </w:tcPr>
          <w:p w14:paraId="728122BE" w14:textId="3B2C929A" w:rsidR="00F67669" w:rsidRPr="00E05DC2" w:rsidRDefault="00F67669" w:rsidP="008F536D">
            <w:pPr>
              <w:rPr>
                <w:rFonts w:cs="Times New Roman"/>
              </w:rPr>
            </w:pPr>
            <w:r w:rsidRPr="00AE1CBF">
              <w:rPr>
                <w:rFonts w:cs="Times New Roman"/>
              </w:rPr>
              <w:t>If SwimmingYesNo = 1, ask what is the avg number of times you did swimming in the past 14 days?</w:t>
            </w:r>
          </w:p>
        </w:tc>
        <w:tc>
          <w:tcPr>
            <w:tcW w:w="0" w:type="auto"/>
            <w:tcBorders>
              <w:top w:val="single" w:sz="4" w:space="0" w:color="auto"/>
              <w:left w:val="single" w:sz="4" w:space="0" w:color="auto"/>
              <w:bottom w:val="single" w:sz="4" w:space="0" w:color="auto"/>
              <w:right w:val="single" w:sz="4" w:space="0" w:color="auto"/>
            </w:tcBorders>
          </w:tcPr>
          <w:p w14:paraId="5F1ED639" w14:textId="77777777" w:rsidR="00F67669" w:rsidRDefault="00F67669" w:rsidP="008F536D">
            <w:pPr>
              <w:rPr>
                <w:rFonts w:cs="Times New Roman"/>
              </w:rPr>
            </w:pPr>
          </w:p>
        </w:tc>
      </w:tr>
      <w:tr w:rsidR="00F67669" w:rsidRPr="00E142A0" w14:paraId="094BA0AF" w14:textId="77777777" w:rsidTr="00322953">
        <w:tc>
          <w:tcPr>
            <w:tcW w:w="0" w:type="auto"/>
            <w:tcBorders>
              <w:top w:val="single" w:sz="4" w:space="0" w:color="auto"/>
              <w:left w:val="single" w:sz="4" w:space="0" w:color="auto"/>
              <w:bottom w:val="single" w:sz="4" w:space="0" w:color="auto"/>
              <w:right w:val="single" w:sz="4" w:space="0" w:color="auto"/>
            </w:tcBorders>
          </w:tcPr>
          <w:p w14:paraId="30290E03" w14:textId="18CCF476" w:rsidR="00F67669" w:rsidRPr="008F536D" w:rsidRDefault="00F67669" w:rsidP="008F536D">
            <w:pPr>
              <w:jc w:val="center"/>
              <w:rPr>
                <w:rFonts w:cs="Times New Roman"/>
                <w:highlight w:val="yellow"/>
              </w:rPr>
            </w:pPr>
            <w:r w:rsidRPr="008F536D">
              <w:rPr>
                <w:rFonts w:cs="Times New Roman"/>
              </w:rPr>
              <w:t>SwimmingMinutes</w:t>
            </w:r>
          </w:p>
        </w:tc>
        <w:tc>
          <w:tcPr>
            <w:tcW w:w="0" w:type="auto"/>
            <w:tcBorders>
              <w:top w:val="single" w:sz="4" w:space="0" w:color="auto"/>
              <w:left w:val="single" w:sz="4" w:space="0" w:color="auto"/>
              <w:bottom w:val="single" w:sz="4" w:space="0" w:color="auto"/>
              <w:right w:val="single" w:sz="4" w:space="0" w:color="auto"/>
            </w:tcBorders>
          </w:tcPr>
          <w:p w14:paraId="320B6554" w14:textId="09CB1D0D" w:rsidR="00F67669" w:rsidRPr="00E05DC2" w:rsidRDefault="00F67669" w:rsidP="008F536D">
            <w:pPr>
              <w:rPr>
                <w:rFonts w:cs="Times New Roman"/>
              </w:rPr>
            </w:pPr>
            <w:r w:rsidRPr="00AE1CBF">
              <w:rPr>
                <w:rFonts w:cs="Times New Roman"/>
              </w:rPr>
              <w:t>If SwimmingYesNo = 1, ask what is the avg number of minutes spent on swimming on each occasion?</w:t>
            </w:r>
          </w:p>
        </w:tc>
        <w:tc>
          <w:tcPr>
            <w:tcW w:w="0" w:type="auto"/>
            <w:tcBorders>
              <w:top w:val="single" w:sz="4" w:space="0" w:color="auto"/>
              <w:left w:val="single" w:sz="4" w:space="0" w:color="auto"/>
              <w:bottom w:val="single" w:sz="4" w:space="0" w:color="auto"/>
              <w:right w:val="single" w:sz="4" w:space="0" w:color="auto"/>
            </w:tcBorders>
          </w:tcPr>
          <w:p w14:paraId="7A3B11FE" w14:textId="77777777" w:rsidR="00F67669" w:rsidRDefault="00F67669" w:rsidP="008F536D">
            <w:pPr>
              <w:rPr>
                <w:rFonts w:cs="Times New Roman"/>
              </w:rPr>
            </w:pPr>
          </w:p>
        </w:tc>
      </w:tr>
      <w:tr w:rsidR="00F67669" w:rsidRPr="00E142A0" w14:paraId="43019593" w14:textId="77777777" w:rsidTr="00322953">
        <w:tc>
          <w:tcPr>
            <w:tcW w:w="0" w:type="auto"/>
            <w:tcBorders>
              <w:top w:val="single" w:sz="4" w:space="0" w:color="auto"/>
              <w:left w:val="single" w:sz="4" w:space="0" w:color="auto"/>
              <w:bottom w:val="single" w:sz="4" w:space="0" w:color="auto"/>
              <w:right w:val="single" w:sz="4" w:space="0" w:color="auto"/>
            </w:tcBorders>
          </w:tcPr>
          <w:p w14:paraId="35601A3D" w14:textId="5992FF8F" w:rsidR="00F67669" w:rsidRPr="00E05DC2" w:rsidRDefault="00F67669" w:rsidP="008F536D">
            <w:pPr>
              <w:jc w:val="center"/>
              <w:rPr>
                <w:rFonts w:cs="Times New Roman"/>
              </w:rPr>
            </w:pPr>
            <w:r w:rsidRPr="00AE1CBF">
              <w:rPr>
                <w:rFonts w:cs="Times New Roman"/>
              </w:rPr>
              <w:lastRenderedPageBreak/>
              <w:t>SwimmingMonths</w:t>
            </w:r>
          </w:p>
        </w:tc>
        <w:tc>
          <w:tcPr>
            <w:tcW w:w="0" w:type="auto"/>
            <w:tcBorders>
              <w:top w:val="single" w:sz="4" w:space="0" w:color="auto"/>
              <w:left w:val="single" w:sz="4" w:space="0" w:color="auto"/>
              <w:bottom w:val="single" w:sz="4" w:space="0" w:color="auto"/>
              <w:right w:val="single" w:sz="4" w:space="0" w:color="auto"/>
            </w:tcBorders>
          </w:tcPr>
          <w:p w14:paraId="42DB66A2" w14:textId="7762EDA2" w:rsidR="00F67669" w:rsidRPr="00E05DC2" w:rsidRDefault="00F67669" w:rsidP="008F536D">
            <w:pPr>
              <w:rPr>
                <w:rFonts w:cs="Times New Roman"/>
              </w:rPr>
            </w:pPr>
            <w:r w:rsidRPr="00AE1CBF">
              <w:rPr>
                <w:rFonts w:cs="Times New Roman"/>
              </w:rPr>
              <w:t>If SwimmingYesNo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75FD31D6" w14:textId="77777777" w:rsidR="00F67669" w:rsidRDefault="00F67669" w:rsidP="008F536D">
            <w:pPr>
              <w:rPr>
                <w:rFonts w:cs="Times New Roman"/>
              </w:rPr>
            </w:pPr>
          </w:p>
        </w:tc>
      </w:tr>
      <w:tr w:rsidR="00F67669" w:rsidRPr="00E142A0" w14:paraId="6FE1C511" w14:textId="77777777" w:rsidTr="00322953">
        <w:tc>
          <w:tcPr>
            <w:tcW w:w="0" w:type="auto"/>
            <w:tcBorders>
              <w:top w:val="single" w:sz="4" w:space="0" w:color="auto"/>
              <w:left w:val="single" w:sz="4" w:space="0" w:color="auto"/>
              <w:bottom w:val="single" w:sz="4" w:space="0" w:color="auto"/>
              <w:right w:val="single" w:sz="4" w:space="0" w:color="auto"/>
            </w:tcBorders>
          </w:tcPr>
          <w:p w14:paraId="2ED3F9B3" w14:textId="6D00261D" w:rsidR="00F67669" w:rsidRPr="008F536D" w:rsidRDefault="00F67669" w:rsidP="008F536D">
            <w:pPr>
              <w:jc w:val="center"/>
              <w:rPr>
                <w:rFonts w:cs="Times New Roman"/>
                <w:highlight w:val="yellow"/>
              </w:rPr>
            </w:pPr>
            <w:r w:rsidRPr="008F536D">
              <w:rPr>
                <w:rFonts w:cs="Times New Roman"/>
              </w:rPr>
              <w:t>Swimming</w:t>
            </w:r>
          </w:p>
        </w:tc>
        <w:tc>
          <w:tcPr>
            <w:tcW w:w="0" w:type="auto"/>
            <w:tcBorders>
              <w:top w:val="single" w:sz="4" w:space="0" w:color="auto"/>
              <w:left w:val="single" w:sz="4" w:space="0" w:color="auto"/>
              <w:bottom w:val="single" w:sz="4" w:space="0" w:color="auto"/>
              <w:right w:val="single" w:sz="4" w:space="0" w:color="auto"/>
            </w:tcBorders>
          </w:tcPr>
          <w:p w14:paraId="151F24F1" w14:textId="39C310B6" w:rsidR="00F67669" w:rsidRPr="00E05DC2" w:rsidRDefault="00F67669" w:rsidP="008F536D">
            <w:pPr>
              <w:rPr>
                <w:rFonts w:cs="Times New Roman"/>
              </w:rPr>
            </w:pPr>
            <w:r w:rsidRPr="00AE1CBF">
              <w:rPr>
                <w:rFonts w:cs="Times New Roman"/>
              </w:rPr>
              <w:t>If SwimmingYesNo=0 then ask "Have you gone swimming or participated in water exercise in the past year?"</w:t>
            </w:r>
          </w:p>
        </w:tc>
        <w:tc>
          <w:tcPr>
            <w:tcW w:w="0" w:type="auto"/>
            <w:tcBorders>
              <w:top w:val="single" w:sz="4" w:space="0" w:color="auto"/>
              <w:left w:val="single" w:sz="4" w:space="0" w:color="auto"/>
              <w:bottom w:val="single" w:sz="4" w:space="0" w:color="auto"/>
              <w:right w:val="single" w:sz="4" w:space="0" w:color="auto"/>
            </w:tcBorders>
          </w:tcPr>
          <w:p w14:paraId="0B64D86F" w14:textId="77777777" w:rsidR="00F67669" w:rsidRDefault="00F67669" w:rsidP="008F536D">
            <w:pPr>
              <w:rPr>
                <w:rFonts w:cs="Times New Roman"/>
              </w:rPr>
            </w:pPr>
            <w:r>
              <w:rPr>
                <w:rFonts w:cs="Times New Roman"/>
              </w:rPr>
              <w:t>(text)</w:t>
            </w:r>
          </w:p>
          <w:p w14:paraId="36CFC449" w14:textId="77777777" w:rsidR="00F67669" w:rsidRDefault="00F67669" w:rsidP="008F536D">
            <w:pPr>
              <w:rPr>
                <w:rFonts w:cs="Times New Roman"/>
              </w:rPr>
            </w:pPr>
            <w:r>
              <w:rPr>
                <w:rFonts w:cs="Times New Roman"/>
              </w:rPr>
              <w:t>Weekly</w:t>
            </w:r>
          </w:p>
          <w:p w14:paraId="5BA9F391" w14:textId="77777777" w:rsidR="00F67669" w:rsidRDefault="00F67669" w:rsidP="008F536D">
            <w:pPr>
              <w:rPr>
                <w:rFonts w:cs="Times New Roman"/>
              </w:rPr>
            </w:pPr>
            <w:r>
              <w:rPr>
                <w:rFonts w:cs="Times New Roman"/>
              </w:rPr>
              <w:t>Monthly</w:t>
            </w:r>
          </w:p>
          <w:p w14:paraId="66D8EE04" w14:textId="21F1F3B8" w:rsidR="00F67669" w:rsidRDefault="00F67669" w:rsidP="008F536D">
            <w:pPr>
              <w:rPr>
                <w:rFonts w:cs="Times New Roman"/>
              </w:rPr>
            </w:pPr>
            <w:r>
              <w:rPr>
                <w:rFonts w:cs="Times New Roman"/>
              </w:rPr>
              <w:t>N/A</w:t>
            </w:r>
          </w:p>
        </w:tc>
      </w:tr>
      <w:tr w:rsidR="00F67669" w:rsidRPr="00E142A0" w14:paraId="2F380183" w14:textId="77777777" w:rsidTr="00322953">
        <w:tc>
          <w:tcPr>
            <w:tcW w:w="0" w:type="auto"/>
            <w:tcBorders>
              <w:top w:val="single" w:sz="4" w:space="0" w:color="auto"/>
              <w:left w:val="single" w:sz="4" w:space="0" w:color="auto"/>
              <w:bottom w:val="single" w:sz="4" w:space="0" w:color="auto"/>
              <w:right w:val="single" w:sz="4" w:space="0" w:color="auto"/>
            </w:tcBorders>
          </w:tcPr>
          <w:p w14:paraId="43520EB1" w14:textId="5689E875" w:rsidR="00F67669" w:rsidRPr="00E05DC2" w:rsidRDefault="00F67669" w:rsidP="008F536D">
            <w:pPr>
              <w:jc w:val="center"/>
              <w:rPr>
                <w:rFonts w:cs="Times New Roman"/>
              </w:rPr>
            </w:pPr>
            <w:r w:rsidRPr="00AE1CBF">
              <w:rPr>
                <w:rFonts w:cs="Times New Roman"/>
              </w:rPr>
              <w:t>SwimmingNumDaysWeekly</w:t>
            </w:r>
          </w:p>
        </w:tc>
        <w:tc>
          <w:tcPr>
            <w:tcW w:w="0" w:type="auto"/>
            <w:tcBorders>
              <w:top w:val="single" w:sz="4" w:space="0" w:color="auto"/>
              <w:left w:val="single" w:sz="4" w:space="0" w:color="auto"/>
              <w:bottom w:val="single" w:sz="4" w:space="0" w:color="auto"/>
              <w:right w:val="single" w:sz="4" w:space="0" w:color="auto"/>
            </w:tcBorders>
          </w:tcPr>
          <w:p w14:paraId="3E0A7D55" w14:textId="03A7AB19" w:rsidR="00F67669" w:rsidRPr="00E05DC2" w:rsidRDefault="00F67669" w:rsidP="008F536D">
            <w:pPr>
              <w:rPr>
                <w:rFonts w:cs="Times New Roman"/>
              </w:rPr>
            </w:pPr>
            <w:r w:rsidRPr="00AE1CBF">
              <w:rPr>
                <w:rFonts w:cs="Times New Roman"/>
              </w:rPr>
              <w:t>If Swimming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33770856" w14:textId="77777777" w:rsidR="00F67669" w:rsidRDefault="00F67669" w:rsidP="008F536D">
            <w:pPr>
              <w:rPr>
                <w:rFonts w:cs="Times New Roman"/>
              </w:rPr>
            </w:pPr>
          </w:p>
        </w:tc>
      </w:tr>
      <w:tr w:rsidR="00F67669" w:rsidRPr="00E142A0" w14:paraId="51B34C31" w14:textId="77777777" w:rsidTr="00322953">
        <w:tc>
          <w:tcPr>
            <w:tcW w:w="0" w:type="auto"/>
            <w:tcBorders>
              <w:top w:val="single" w:sz="4" w:space="0" w:color="auto"/>
              <w:left w:val="single" w:sz="4" w:space="0" w:color="auto"/>
              <w:bottom w:val="single" w:sz="4" w:space="0" w:color="auto"/>
              <w:right w:val="single" w:sz="4" w:space="0" w:color="auto"/>
            </w:tcBorders>
          </w:tcPr>
          <w:p w14:paraId="129EDB5B" w14:textId="1D8F4756" w:rsidR="00F67669" w:rsidRPr="008F536D" w:rsidRDefault="00F67669" w:rsidP="008F536D">
            <w:pPr>
              <w:jc w:val="center"/>
              <w:rPr>
                <w:rFonts w:cs="Times New Roman"/>
                <w:highlight w:val="yellow"/>
              </w:rPr>
            </w:pPr>
            <w:r w:rsidRPr="008F536D">
              <w:rPr>
                <w:rFonts w:cs="Times New Roman"/>
              </w:rPr>
              <w:t>SwimmingNumDaysMonthly</w:t>
            </w:r>
          </w:p>
        </w:tc>
        <w:tc>
          <w:tcPr>
            <w:tcW w:w="0" w:type="auto"/>
            <w:tcBorders>
              <w:top w:val="single" w:sz="4" w:space="0" w:color="auto"/>
              <w:left w:val="single" w:sz="4" w:space="0" w:color="auto"/>
              <w:bottom w:val="single" w:sz="4" w:space="0" w:color="auto"/>
              <w:right w:val="single" w:sz="4" w:space="0" w:color="auto"/>
            </w:tcBorders>
          </w:tcPr>
          <w:p w14:paraId="7351E096" w14:textId="1CB06923" w:rsidR="00F67669" w:rsidRPr="00E05DC2" w:rsidRDefault="00F67669" w:rsidP="008F536D">
            <w:pPr>
              <w:rPr>
                <w:rFonts w:cs="Times New Roman"/>
              </w:rPr>
            </w:pPr>
            <w:r w:rsidRPr="00220D7F">
              <w:rPr>
                <w:rFonts w:cs="Times New Roman"/>
              </w:rPr>
              <w:t>If Swimming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721D2FB" w14:textId="77777777" w:rsidR="00F67669" w:rsidRDefault="00F67669" w:rsidP="008F536D">
            <w:pPr>
              <w:rPr>
                <w:rFonts w:cs="Times New Roman"/>
              </w:rPr>
            </w:pPr>
          </w:p>
        </w:tc>
      </w:tr>
      <w:tr w:rsidR="00F67669" w:rsidRPr="00E142A0" w14:paraId="0339687F" w14:textId="77777777" w:rsidTr="00322953">
        <w:tc>
          <w:tcPr>
            <w:tcW w:w="0" w:type="auto"/>
            <w:tcBorders>
              <w:top w:val="single" w:sz="4" w:space="0" w:color="auto"/>
              <w:left w:val="single" w:sz="4" w:space="0" w:color="auto"/>
              <w:bottom w:val="single" w:sz="4" w:space="0" w:color="auto"/>
              <w:right w:val="single" w:sz="4" w:space="0" w:color="auto"/>
            </w:tcBorders>
          </w:tcPr>
          <w:p w14:paraId="667ED102" w14:textId="76D6561C" w:rsidR="00F67669" w:rsidRPr="00E05DC2" w:rsidRDefault="00F67669" w:rsidP="008F536D">
            <w:pPr>
              <w:jc w:val="center"/>
              <w:rPr>
                <w:rFonts w:cs="Times New Roman"/>
              </w:rPr>
            </w:pPr>
            <w:r w:rsidRPr="00220D7F">
              <w:rPr>
                <w:rFonts w:cs="Times New Roman"/>
              </w:rPr>
              <w:t>SwimmingYears</w:t>
            </w:r>
          </w:p>
        </w:tc>
        <w:tc>
          <w:tcPr>
            <w:tcW w:w="0" w:type="auto"/>
            <w:tcBorders>
              <w:top w:val="single" w:sz="4" w:space="0" w:color="auto"/>
              <w:left w:val="single" w:sz="4" w:space="0" w:color="auto"/>
              <w:bottom w:val="single" w:sz="4" w:space="0" w:color="auto"/>
              <w:right w:val="single" w:sz="4" w:space="0" w:color="auto"/>
            </w:tcBorders>
          </w:tcPr>
          <w:p w14:paraId="2A25386F" w14:textId="17B276AC" w:rsidR="00F67669" w:rsidRPr="00E05DC2" w:rsidRDefault="00F67669" w:rsidP="008F536D">
            <w:pPr>
              <w:rPr>
                <w:rFonts w:cs="Times New Roman"/>
              </w:rPr>
            </w:pPr>
            <w:r w:rsidRPr="00220D7F">
              <w:rPr>
                <w:rFonts w:cs="Times New Roman"/>
              </w:rPr>
              <w:t>If Swimming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70F2B3B7" w14:textId="77777777" w:rsidR="00F67669" w:rsidRDefault="00F67669" w:rsidP="008F536D">
            <w:pPr>
              <w:rPr>
                <w:rFonts w:cs="Times New Roman"/>
              </w:rPr>
            </w:pPr>
          </w:p>
        </w:tc>
      </w:tr>
      <w:tr w:rsidR="00F67669" w:rsidRPr="00E142A0" w14:paraId="775BCEA8" w14:textId="77777777" w:rsidTr="00322953">
        <w:tc>
          <w:tcPr>
            <w:tcW w:w="0" w:type="auto"/>
            <w:tcBorders>
              <w:top w:val="single" w:sz="4" w:space="0" w:color="auto"/>
              <w:left w:val="single" w:sz="4" w:space="0" w:color="auto"/>
              <w:bottom w:val="single" w:sz="4" w:space="0" w:color="auto"/>
              <w:right w:val="single" w:sz="4" w:space="0" w:color="auto"/>
            </w:tcBorders>
          </w:tcPr>
          <w:p w14:paraId="145F4523" w14:textId="0FFA1D82" w:rsidR="00F67669" w:rsidRDefault="00F67669" w:rsidP="008F536D">
            <w:pPr>
              <w:jc w:val="center"/>
              <w:rPr>
                <w:rFonts w:cs="Times New Roman"/>
                <w:highlight w:val="yellow"/>
              </w:rPr>
            </w:pPr>
            <w:r w:rsidRPr="008F536D">
              <w:rPr>
                <w:rFonts w:cs="Times New Roman"/>
              </w:rPr>
              <w:t>HorseBackRidingYesNo</w:t>
            </w:r>
          </w:p>
        </w:tc>
        <w:tc>
          <w:tcPr>
            <w:tcW w:w="0" w:type="auto"/>
            <w:tcBorders>
              <w:top w:val="single" w:sz="4" w:space="0" w:color="auto"/>
              <w:left w:val="single" w:sz="4" w:space="0" w:color="auto"/>
              <w:bottom w:val="single" w:sz="4" w:space="0" w:color="auto"/>
              <w:right w:val="single" w:sz="4" w:space="0" w:color="auto"/>
            </w:tcBorders>
          </w:tcPr>
          <w:p w14:paraId="25EC12A1" w14:textId="27FC8DC7" w:rsidR="00F67669" w:rsidRDefault="00F67669" w:rsidP="008F536D">
            <w:pPr>
              <w:rPr>
                <w:rFonts w:cs="Times New Roman"/>
              </w:rPr>
            </w:pPr>
            <w:r w:rsidRPr="00E05DC2">
              <w:rPr>
                <w:rFonts w:cs="Times New Roman"/>
              </w:rPr>
              <w:t>In the last 14 days, have you gone horseback riding?</w:t>
            </w:r>
          </w:p>
        </w:tc>
        <w:tc>
          <w:tcPr>
            <w:tcW w:w="0" w:type="auto"/>
            <w:tcBorders>
              <w:top w:val="single" w:sz="4" w:space="0" w:color="auto"/>
              <w:left w:val="single" w:sz="4" w:space="0" w:color="auto"/>
              <w:bottom w:val="single" w:sz="4" w:space="0" w:color="auto"/>
              <w:right w:val="single" w:sz="4" w:space="0" w:color="auto"/>
            </w:tcBorders>
          </w:tcPr>
          <w:p w14:paraId="00373A25" w14:textId="77777777" w:rsidR="00F67669" w:rsidRDefault="00F67669" w:rsidP="008F536D">
            <w:pPr>
              <w:rPr>
                <w:rFonts w:cs="Times New Roman"/>
              </w:rPr>
            </w:pPr>
            <w:r>
              <w:rPr>
                <w:rFonts w:cs="Times New Roman"/>
              </w:rPr>
              <w:t>0=No</w:t>
            </w:r>
          </w:p>
          <w:p w14:paraId="6C9365D4" w14:textId="61BE5EB4" w:rsidR="00F67669" w:rsidRDefault="00F67669" w:rsidP="008F536D">
            <w:pPr>
              <w:rPr>
                <w:rFonts w:cs="Times New Roman"/>
              </w:rPr>
            </w:pPr>
            <w:r>
              <w:rPr>
                <w:rFonts w:cs="Times New Roman"/>
              </w:rPr>
              <w:t>1=Yes</w:t>
            </w:r>
          </w:p>
        </w:tc>
      </w:tr>
      <w:tr w:rsidR="00F67669" w:rsidRPr="00E142A0" w14:paraId="240353BC" w14:textId="77777777" w:rsidTr="00322953">
        <w:tc>
          <w:tcPr>
            <w:tcW w:w="0" w:type="auto"/>
            <w:tcBorders>
              <w:top w:val="single" w:sz="4" w:space="0" w:color="auto"/>
              <w:left w:val="single" w:sz="4" w:space="0" w:color="auto"/>
              <w:bottom w:val="single" w:sz="4" w:space="0" w:color="auto"/>
              <w:right w:val="single" w:sz="4" w:space="0" w:color="auto"/>
            </w:tcBorders>
          </w:tcPr>
          <w:p w14:paraId="482DF1B9" w14:textId="4236B71A" w:rsidR="00F67669" w:rsidRPr="00B016B8" w:rsidRDefault="00F67669" w:rsidP="008F536D">
            <w:pPr>
              <w:jc w:val="center"/>
              <w:rPr>
                <w:rFonts w:cs="Times New Roman"/>
              </w:rPr>
            </w:pPr>
            <w:r w:rsidRPr="00E05DC2">
              <w:rPr>
                <w:rFonts w:cs="Times New Roman"/>
              </w:rPr>
              <w:t>HorseBackRiding14Days</w:t>
            </w:r>
          </w:p>
        </w:tc>
        <w:tc>
          <w:tcPr>
            <w:tcW w:w="0" w:type="auto"/>
            <w:tcBorders>
              <w:top w:val="single" w:sz="4" w:space="0" w:color="auto"/>
              <w:left w:val="single" w:sz="4" w:space="0" w:color="auto"/>
              <w:bottom w:val="single" w:sz="4" w:space="0" w:color="auto"/>
              <w:right w:val="single" w:sz="4" w:space="0" w:color="auto"/>
            </w:tcBorders>
          </w:tcPr>
          <w:p w14:paraId="259F0F0A" w14:textId="481B2827" w:rsidR="00F67669" w:rsidRPr="00B016B8" w:rsidRDefault="00F67669" w:rsidP="008F536D">
            <w:pPr>
              <w:rPr>
                <w:rFonts w:cs="Times New Roman"/>
              </w:rPr>
            </w:pPr>
            <w:r w:rsidRPr="00E05DC2">
              <w:rPr>
                <w:rFonts w:cs="Times New Roman"/>
              </w:rPr>
              <w:t>If HorseBackRidingYesNo = 1, ask what is the avg number of times you went horseback riding in the past 14 days?</w:t>
            </w:r>
          </w:p>
        </w:tc>
        <w:tc>
          <w:tcPr>
            <w:tcW w:w="0" w:type="auto"/>
            <w:tcBorders>
              <w:top w:val="single" w:sz="4" w:space="0" w:color="auto"/>
              <w:left w:val="single" w:sz="4" w:space="0" w:color="auto"/>
              <w:bottom w:val="single" w:sz="4" w:space="0" w:color="auto"/>
              <w:right w:val="single" w:sz="4" w:space="0" w:color="auto"/>
            </w:tcBorders>
          </w:tcPr>
          <w:p w14:paraId="6210BB63" w14:textId="77777777" w:rsidR="00F67669" w:rsidRDefault="00F67669" w:rsidP="008F536D">
            <w:pPr>
              <w:rPr>
                <w:rFonts w:cs="Times New Roman"/>
              </w:rPr>
            </w:pPr>
          </w:p>
        </w:tc>
      </w:tr>
      <w:tr w:rsidR="00F67669" w:rsidRPr="00E142A0" w14:paraId="2EEAE75E" w14:textId="77777777" w:rsidTr="00322953">
        <w:tc>
          <w:tcPr>
            <w:tcW w:w="0" w:type="auto"/>
            <w:tcBorders>
              <w:top w:val="single" w:sz="4" w:space="0" w:color="auto"/>
              <w:left w:val="single" w:sz="4" w:space="0" w:color="auto"/>
              <w:bottom w:val="single" w:sz="4" w:space="0" w:color="auto"/>
              <w:right w:val="single" w:sz="4" w:space="0" w:color="auto"/>
            </w:tcBorders>
          </w:tcPr>
          <w:p w14:paraId="2EB01C5A" w14:textId="13D0EBD8" w:rsidR="00F67669" w:rsidRPr="008F536D" w:rsidRDefault="00F67669" w:rsidP="008F536D">
            <w:pPr>
              <w:jc w:val="center"/>
              <w:rPr>
                <w:rFonts w:cs="Times New Roman"/>
                <w:highlight w:val="yellow"/>
              </w:rPr>
            </w:pPr>
            <w:r w:rsidRPr="008F536D">
              <w:rPr>
                <w:rFonts w:cs="Times New Roman"/>
              </w:rPr>
              <w:t>HorseBackRidingMinutes</w:t>
            </w:r>
          </w:p>
        </w:tc>
        <w:tc>
          <w:tcPr>
            <w:tcW w:w="0" w:type="auto"/>
            <w:tcBorders>
              <w:top w:val="single" w:sz="4" w:space="0" w:color="auto"/>
              <w:left w:val="single" w:sz="4" w:space="0" w:color="auto"/>
              <w:bottom w:val="single" w:sz="4" w:space="0" w:color="auto"/>
              <w:right w:val="single" w:sz="4" w:space="0" w:color="auto"/>
            </w:tcBorders>
          </w:tcPr>
          <w:p w14:paraId="353C865B" w14:textId="50F487DF" w:rsidR="00F67669" w:rsidRPr="00B016B8" w:rsidRDefault="00F67669" w:rsidP="008F536D">
            <w:pPr>
              <w:rPr>
                <w:rFonts w:cs="Times New Roman"/>
              </w:rPr>
            </w:pPr>
            <w:r w:rsidRPr="00E05DC2">
              <w:rPr>
                <w:rFonts w:cs="Times New Roman"/>
              </w:rPr>
              <w:t>If HorseBackRidingYesNo = 1, ask what is the avg number of minutes spent horseback riding on each occasion?</w:t>
            </w:r>
          </w:p>
        </w:tc>
        <w:tc>
          <w:tcPr>
            <w:tcW w:w="0" w:type="auto"/>
            <w:tcBorders>
              <w:top w:val="single" w:sz="4" w:space="0" w:color="auto"/>
              <w:left w:val="single" w:sz="4" w:space="0" w:color="auto"/>
              <w:bottom w:val="single" w:sz="4" w:space="0" w:color="auto"/>
              <w:right w:val="single" w:sz="4" w:space="0" w:color="auto"/>
            </w:tcBorders>
          </w:tcPr>
          <w:p w14:paraId="6DFB2CD8" w14:textId="77777777" w:rsidR="00F67669" w:rsidRDefault="00F67669" w:rsidP="008F536D">
            <w:pPr>
              <w:rPr>
                <w:rFonts w:cs="Times New Roman"/>
              </w:rPr>
            </w:pPr>
          </w:p>
        </w:tc>
      </w:tr>
      <w:tr w:rsidR="00F67669" w:rsidRPr="00E142A0" w14:paraId="61EF9B57" w14:textId="77777777" w:rsidTr="00322953">
        <w:tc>
          <w:tcPr>
            <w:tcW w:w="0" w:type="auto"/>
            <w:tcBorders>
              <w:top w:val="single" w:sz="4" w:space="0" w:color="auto"/>
              <w:left w:val="single" w:sz="4" w:space="0" w:color="auto"/>
              <w:bottom w:val="single" w:sz="4" w:space="0" w:color="auto"/>
              <w:right w:val="single" w:sz="4" w:space="0" w:color="auto"/>
            </w:tcBorders>
          </w:tcPr>
          <w:p w14:paraId="04BABE12" w14:textId="6028B804" w:rsidR="00F67669" w:rsidRPr="00B016B8" w:rsidRDefault="00F67669" w:rsidP="008F536D">
            <w:pPr>
              <w:jc w:val="center"/>
              <w:rPr>
                <w:rFonts w:cs="Times New Roman"/>
              </w:rPr>
            </w:pPr>
            <w:r w:rsidRPr="00E05DC2">
              <w:rPr>
                <w:rFonts w:cs="Times New Roman"/>
              </w:rPr>
              <w:t>HorseBackRidingMonths</w:t>
            </w:r>
          </w:p>
        </w:tc>
        <w:tc>
          <w:tcPr>
            <w:tcW w:w="0" w:type="auto"/>
            <w:tcBorders>
              <w:top w:val="single" w:sz="4" w:space="0" w:color="auto"/>
              <w:left w:val="single" w:sz="4" w:space="0" w:color="auto"/>
              <w:bottom w:val="single" w:sz="4" w:space="0" w:color="auto"/>
              <w:right w:val="single" w:sz="4" w:space="0" w:color="auto"/>
            </w:tcBorders>
          </w:tcPr>
          <w:p w14:paraId="0B1A5F81" w14:textId="15286BF7" w:rsidR="00F67669" w:rsidRPr="00B016B8" w:rsidRDefault="00F67669" w:rsidP="008F536D">
            <w:pPr>
              <w:rPr>
                <w:rFonts w:cs="Times New Roman"/>
              </w:rPr>
            </w:pPr>
            <w:r w:rsidRPr="00E05DC2">
              <w:rPr>
                <w:rFonts w:cs="Times New Roman"/>
              </w:rPr>
              <w:t>If HorseBackRidingYesNo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0DCE9CBA" w14:textId="77777777" w:rsidR="00F67669" w:rsidRDefault="00F67669" w:rsidP="008F536D">
            <w:pPr>
              <w:rPr>
                <w:rFonts w:cs="Times New Roman"/>
              </w:rPr>
            </w:pPr>
          </w:p>
        </w:tc>
      </w:tr>
      <w:tr w:rsidR="00F67669" w:rsidRPr="00E142A0" w14:paraId="6AE25473" w14:textId="77777777" w:rsidTr="00322953">
        <w:tc>
          <w:tcPr>
            <w:tcW w:w="0" w:type="auto"/>
            <w:tcBorders>
              <w:top w:val="single" w:sz="4" w:space="0" w:color="auto"/>
              <w:left w:val="single" w:sz="4" w:space="0" w:color="auto"/>
              <w:bottom w:val="single" w:sz="4" w:space="0" w:color="auto"/>
              <w:right w:val="single" w:sz="4" w:space="0" w:color="auto"/>
            </w:tcBorders>
          </w:tcPr>
          <w:p w14:paraId="40273F55" w14:textId="1A212DD4" w:rsidR="00F67669" w:rsidRPr="008F536D" w:rsidRDefault="00F67669" w:rsidP="008F536D">
            <w:pPr>
              <w:jc w:val="center"/>
              <w:rPr>
                <w:rFonts w:cs="Times New Roman"/>
                <w:highlight w:val="yellow"/>
              </w:rPr>
            </w:pPr>
            <w:r w:rsidRPr="005F24D8">
              <w:rPr>
                <w:rFonts w:cs="Times New Roman"/>
              </w:rPr>
              <w:t>HorseBackRiding</w:t>
            </w:r>
          </w:p>
        </w:tc>
        <w:tc>
          <w:tcPr>
            <w:tcW w:w="0" w:type="auto"/>
            <w:tcBorders>
              <w:top w:val="single" w:sz="4" w:space="0" w:color="auto"/>
              <w:left w:val="single" w:sz="4" w:space="0" w:color="auto"/>
              <w:bottom w:val="single" w:sz="4" w:space="0" w:color="auto"/>
              <w:right w:val="single" w:sz="4" w:space="0" w:color="auto"/>
            </w:tcBorders>
          </w:tcPr>
          <w:p w14:paraId="3CB57AD8" w14:textId="05E7DE15" w:rsidR="00F67669" w:rsidRPr="00B016B8" w:rsidRDefault="00F67669" w:rsidP="008F536D">
            <w:pPr>
              <w:rPr>
                <w:rFonts w:cs="Times New Roman"/>
              </w:rPr>
            </w:pPr>
            <w:r w:rsidRPr="00E05DC2">
              <w:rPr>
                <w:rFonts w:cs="Times New Roman"/>
              </w:rPr>
              <w:t>If HorseBackRidingYesNo=0 then ask "Have you gone horseback riding in the past year?"</w:t>
            </w:r>
          </w:p>
        </w:tc>
        <w:tc>
          <w:tcPr>
            <w:tcW w:w="0" w:type="auto"/>
            <w:tcBorders>
              <w:top w:val="single" w:sz="4" w:space="0" w:color="auto"/>
              <w:left w:val="single" w:sz="4" w:space="0" w:color="auto"/>
              <w:bottom w:val="single" w:sz="4" w:space="0" w:color="auto"/>
              <w:right w:val="single" w:sz="4" w:space="0" w:color="auto"/>
            </w:tcBorders>
          </w:tcPr>
          <w:p w14:paraId="2B3F8AB8" w14:textId="77777777" w:rsidR="00F67669" w:rsidRDefault="00F67669" w:rsidP="008F536D">
            <w:pPr>
              <w:rPr>
                <w:rFonts w:cs="Times New Roman"/>
              </w:rPr>
            </w:pPr>
            <w:r>
              <w:rPr>
                <w:rFonts w:cs="Times New Roman"/>
              </w:rPr>
              <w:t>(text)</w:t>
            </w:r>
          </w:p>
          <w:p w14:paraId="3FB98C6F" w14:textId="77777777" w:rsidR="00F67669" w:rsidRDefault="00F67669" w:rsidP="008F536D">
            <w:pPr>
              <w:rPr>
                <w:rFonts w:cs="Times New Roman"/>
              </w:rPr>
            </w:pPr>
            <w:r>
              <w:rPr>
                <w:rFonts w:cs="Times New Roman"/>
              </w:rPr>
              <w:t>Weekly</w:t>
            </w:r>
          </w:p>
          <w:p w14:paraId="4C4D6520" w14:textId="77777777" w:rsidR="00F67669" w:rsidRDefault="00F67669" w:rsidP="008F536D">
            <w:pPr>
              <w:rPr>
                <w:rFonts w:cs="Times New Roman"/>
              </w:rPr>
            </w:pPr>
            <w:r>
              <w:rPr>
                <w:rFonts w:cs="Times New Roman"/>
              </w:rPr>
              <w:t>Monthly</w:t>
            </w:r>
          </w:p>
          <w:p w14:paraId="19367794" w14:textId="502D5E8E" w:rsidR="00F67669" w:rsidRDefault="00F67669" w:rsidP="008F536D">
            <w:pPr>
              <w:rPr>
                <w:rFonts w:cs="Times New Roman"/>
              </w:rPr>
            </w:pPr>
            <w:r>
              <w:rPr>
                <w:rFonts w:cs="Times New Roman"/>
              </w:rPr>
              <w:t>N/A</w:t>
            </w:r>
          </w:p>
        </w:tc>
      </w:tr>
      <w:tr w:rsidR="00F67669" w:rsidRPr="00E142A0" w14:paraId="364E5373" w14:textId="77777777" w:rsidTr="00322953">
        <w:tc>
          <w:tcPr>
            <w:tcW w:w="0" w:type="auto"/>
            <w:tcBorders>
              <w:top w:val="single" w:sz="4" w:space="0" w:color="auto"/>
              <w:left w:val="single" w:sz="4" w:space="0" w:color="auto"/>
              <w:bottom w:val="single" w:sz="4" w:space="0" w:color="auto"/>
              <w:right w:val="single" w:sz="4" w:space="0" w:color="auto"/>
            </w:tcBorders>
          </w:tcPr>
          <w:p w14:paraId="07CEB019" w14:textId="01D584DC" w:rsidR="00F67669" w:rsidRPr="00B016B8" w:rsidRDefault="00F67669" w:rsidP="005F24D8">
            <w:pPr>
              <w:jc w:val="center"/>
              <w:rPr>
                <w:rFonts w:cs="Times New Roman"/>
              </w:rPr>
            </w:pPr>
            <w:r w:rsidRPr="00E05DC2">
              <w:rPr>
                <w:rFonts w:cs="Times New Roman"/>
              </w:rPr>
              <w:t>HorseBackRidingNumDaysWeekly</w:t>
            </w:r>
          </w:p>
        </w:tc>
        <w:tc>
          <w:tcPr>
            <w:tcW w:w="0" w:type="auto"/>
            <w:tcBorders>
              <w:top w:val="single" w:sz="4" w:space="0" w:color="auto"/>
              <w:left w:val="single" w:sz="4" w:space="0" w:color="auto"/>
              <w:bottom w:val="single" w:sz="4" w:space="0" w:color="auto"/>
              <w:right w:val="single" w:sz="4" w:space="0" w:color="auto"/>
            </w:tcBorders>
          </w:tcPr>
          <w:p w14:paraId="1F466D5A" w14:textId="77569787" w:rsidR="00F67669" w:rsidRPr="00B016B8" w:rsidRDefault="00F67669" w:rsidP="005F24D8">
            <w:pPr>
              <w:rPr>
                <w:rFonts w:cs="Times New Roman"/>
              </w:rPr>
            </w:pPr>
            <w:r w:rsidRPr="00E05DC2">
              <w:rPr>
                <w:rFonts w:cs="Times New Roman"/>
              </w:rPr>
              <w:t>If HorseBackRiding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6BDDC6FF" w14:textId="77777777" w:rsidR="00F67669" w:rsidRDefault="00F67669" w:rsidP="005F24D8">
            <w:pPr>
              <w:rPr>
                <w:rFonts w:cs="Times New Roman"/>
              </w:rPr>
            </w:pPr>
          </w:p>
        </w:tc>
      </w:tr>
      <w:tr w:rsidR="00F67669" w:rsidRPr="00E142A0" w14:paraId="1C81D2B4" w14:textId="77777777" w:rsidTr="00322953">
        <w:tc>
          <w:tcPr>
            <w:tcW w:w="0" w:type="auto"/>
            <w:tcBorders>
              <w:top w:val="single" w:sz="4" w:space="0" w:color="auto"/>
              <w:left w:val="single" w:sz="4" w:space="0" w:color="auto"/>
              <w:bottom w:val="single" w:sz="4" w:space="0" w:color="auto"/>
              <w:right w:val="single" w:sz="4" w:space="0" w:color="auto"/>
            </w:tcBorders>
          </w:tcPr>
          <w:p w14:paraId="75E443CE" w14:textId="75224655" w:rsidR="00F67669" w:rsidRPr="005F24D8" w:rsidRDefault="00F67669" w:rsidP="005F24D8">
            <w:pPr>
              <w:jc w:val="center"/>
              <w:rPr>
                <w:rFonts w:cs="Times New Roman"/>
                <w:highlight w:val="yellow"/>
              </w:rPr>
            </w:pPr>
            <w:r w:rsidRPr="005F24D8">
              <w:rPr>
                <w:rFonts w:cs="Times New Roman"/>
              </w:rPr>
              <w:t>HorseBackRidingNumDaysMonthly</w:t>
            </w:r>
          </w:p>
        </w:tc>
        <w:tc>
          <w:tcPr>
            <w:tcW w:w="0" w:type="auto"/>
            <w:tcBorders>
              <w:top w:val="single" w:sz="4" w:space="0" w:color="auto"/>
              <w:left w:val="single" w:sz="4" w:space="0" w:color="auto"/>
              <w:bottom w:val="single" w:sz="4" w:space="0" w:color="auto"/>
              <w:right w:val="single" w:sz="4" w:space="0" w:color="auto"/>
            </w:tcBorders>
          </w:tcPr>
          <w:p w14:paraId="510A3EA7" w14:textId="3EF114AE" w:rsidR="00F67669" w:rsidRPr="00B016B8" w:rsidRDefault="00F67669" w:rsidP="005F24D8">
            <w:pPr>
              <w:rPr>
                <w:rFonts w:cs="Times New Roman"/>
              </w:rPr>
            </w:pPr>
            <w:r w:rsidRPr="00B016B8">
              <w:rPr>
                <w:rFonts w:cs="Times New Roman"/>
              </w:rPr>
              <w:t>If HorseBackRiding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11128096" w14:textId="77777777" w:rsidR="00F67669" w:rsidRDefault="00F67669" w:rsidP="005F24D8">
            <w:pPr>
              <w:rPr>
                <w:rFonts w:cs="Times New Roman"/>
              </w:rPr>
            </w:pPr>
          </w:p>
        </w:tc>
      </w:tr>
      <w:tr w:rsidR="00F67669" w:rsidRPr="00E142A0" w14:paraId="6AD78798" w14:textId="77777777" w:rsidTr="00322953">
        <w:tc>
          <w:tcPr>
            <w:tcW w:w="0" w:type="auto"/>
            <w:tcBorders>
              <w:top w:val="single" w:sz="4" w:space="0" w:color="auto"/>
              <w:left w:val="single" w:sz="4" w:space="0" w:color="auto"/>
              <w:bottom w:val="single" w:sz="4" w:space="0" w:color="auto"/>
              <w:right w:val="single" w:sz="4" w:space="0" w:color="auto"/>
            </w:tcBorders>
          </w:tcPr>
          <w:p w14:paraId="3B7D113E" w14:textId="4E28CD6E" w:rsidR="00F67669" w:rsidRPr="00B016B8" w:rsidRDefault="00F67669" w:rsidP="005F24D8">
            <w:pPr>
              <w:jc w:val="center"/>
              <w:rPr>
                <w:rFonts w:cs="Times New Roman"/>
              </w:rPr>
            </w:pPr>
            <w:r w:rsidRPr="00B016B8">
              <w:rPr>
                <w:rFonts w:cs="Times New Roman"/>
              </w:rPr>
              <w:t>HorseBackRidingYears</w:t>
            </w:r>
          </w:p>
        </w:tc>
        <w:tc>
          <w:tcPr>
            <w:tcW w:w="0" w:type="auto"/>
            <w:tcBorders>
              <w:top w:val="single" w:sz="4" w:space="0" w:color="auto"/>
              <w:left w:val="single" w:sz="4" w:space="0" w:color="auto"/>
              <w:bottom w:val="single" w:sz="4" w:space="0" w:color="auto"/>
              <w:right w:val="single" w:sz="4" w:space="0" w:color="auto"/>
            </w:tcBorders>
          </w:tcPr>
          <w:p w14:paraId="480B46CC" w14:textId="0E5DDCD1" w:rsidR="00F67669" w:rsidRPr="00B016B8" w:rsidRDefault="00F67669" w:rsidP="005F24D8">
            <w:pPr>
              <w:rPr>
                <w:rFonts w:cs="Times New Roman"/>
              </w:rPr>
            </w:pPr>
            <w:r w:rsidRPr="00B016B8">
              <w:rPr>
                <w:rFonts w:cs="Times New Roman"/>
              </w:rPr>
              <w:t>If HorseBackRiding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73A7E0B0" w14:textId="77777777" w:rsidR="00F67669" w:rsidRDefault="00F67669" w:rsidP="005F24D8">
            <w:pPr>
              <w:rPr>
                <w:rFonts w:cs="Times New Roman"/>
              </w:rPr>
            </w:pPr>
          </w:p>
        </w:tc>
      </w:tr>
      <w:tr w:rsidR="00F67669" w:rsidRPr="00E142A0" w14:paraId="7A6F8B64" w14:textId="77777777" w:rsidTr="00322953">
        <w:tc>
          <w:tcPr>
            <w:tcW w:w="0" w:type="auto"/>
            <w:tcBorders>
              <w:top w:val="single" w:sz="4" w:space="0" w:color="auto"/>
              <w:left w:val="single" w:sz="4" w:space="0" w:color="auto"/>
              <w:bottom w:val="single" w:sz="4" w:space="0" w:color="auto"/>
              <w:right w:val="single" w:sz="4" w:space="0" w:color="auto"/>
            </w:tcBorders>
          </w:tcPr>
          <w:p w14:paraId="562A4935" w14:textId="31270F37" w:rsidR="00F67669" w:rsidRDefault="00F67669" w:rsidP="005F24D8">
            <w:pPr>
              <w:jc w:val="center"/>
              <w:rPr>
                <w:rFonts w:cs="Times New Roman"/>
                <w:highlight w:val="yellow"/>
              </w:rPr>
            </w:pPr>
            <w:r w:rsidRPr="00124DFF">
              <w:rPr>
                <w:rFonts w:cs="Times New Roman"/>
              </w:rPr>
              <w:t>HandOrRacquetballYesNo</w:t>
            </w:r>
          </w:p>
        </w:tc>
        <w:tc>
          <w:tcPr>
            <w:tcW w:w="0" w:type="auto"/>
            <w:tcBorders>
              <w:top w:val="single" w:sz="4" w:space="0" w:color="auto"/>
              <w:left w:val="single" w:sz="4" w:space="0" w:color="auto"/>
              <w:bottom w:val="single" w:sz="4" w:space="0" w:color="auto"/>
              <w:right w:val="single" w:sz="4" w:space="0" w:color="auto"/>
            </w:tcBorders>
          </w:tcPr>
          <w:p w14:paraId="2F47569D" w14:textId="1A5180D7" w:rsidR="00F67669" w:rsidRDefault="00F67669" w:rsidP="005F24D8">
            <w:pPr>
              <w:rPr>
                <w:rFonts w:cs="Times New Roman"/>
              </w:rPr>
            </w:pPr>
            <w:r w:rsidRPr="00B016B8">
              <w:rPr>
                <w:rFonts w:cs="Times New Roman"/>
              </w:rPr>
              <w:t>In the last 14 days, have you played handball or racquetball?</w:t>
            </w:r>
          </w:p>
        </w:tc>
        <w:tc>
          <w:tcPr>
            <w:tcW w:w="0" w:type="auto"/>
            <w:tcBorders>
              <w:top w:val="single" w:sz="4" w:space="0" w:color="auto"/>
              <w:left w:val="single" w:sz="4" w:space="0" w:color="auto"/>
              <w:bottom w:val="single" w:sz="4" w:space="0" w:color="auto"/>
              <w:right w:val="single" w:sz="4" w:space="0" w:color="auto"/>
            </w:tcBorders>
          </w:tcPr>
          <w:p w14:paraId="39A18861" w14:textId="77777777" w:rsidR="00F67669" w:rsidRDefault="00F67669" w:rsidP="005F24D8">
            <w:pPr>
              <w:rPr>
                <w:rFonts w:cs="Times New Roman"/>
              </w:rPr>
            </w:pPr>
            <w:r>
              <w:rPr>
                <w:rFonts w:cs="Times New Roman"/>
              </w:rPr>
              <w:t>0=No</w:t>
            </w:r>
          </w:p>
          <w:p w14:paraId="5ED28F23" w14:textId="04F9B38E" w:rsidR="00F67669" w:rsidRDefault="00F67669" w:rsidP="005F24D8">
            <w:pPr>
              <w:rPr>
                <w:rFonts w:cs="Times New Roman"/>
              </w:rPr>
            </w:pPr>
            <w:r>
              <w:rPr>
                <w:rFonts w:cs="Times New Roman"/>
              </w:rPr>
              <w:t>1=Yes</w:t>
            </w:r>
          </w:p>
        </w:tc>
      </w:tr>
      <w:tr w:rsidR="00F67669" w:rsidRPr="00E142A0" w14:paraId="57A6F838" w14:textId="77777777" w:rsidTr="00322953">
        <w:tc>
          <w:tcPr>
            <w:tcW w:w="0" w:type="auto"/>
            <w:tcBorders>
              <w:top w:val="single" w:sz="4" w:space="0" w:color="auto"/>
              <w:left w:val="single" w:sz="4" w:space="0" w:color="auto"/>
              <w:bottom w:val="single" w:sz="4" w:space="0" w:color="auto"/>
              <w:right w:val="single" w:sz="4" w:space="0" w:color="auto"/>
            </w:tcBorders>
          </w:tcPr>
          <w:p w14:paraId="179C223B" w14:textId="61156F07" w:rsidR="00F67669" w:rsidRPr="00D02549" w:rsidRDefault="00F67669" w:rsidP="00124DFF">
            <w:pPr>
              <w:jc w:val="center"/>
              <w:rPr>
                <w:rFonts w:cs="Times New Roman"/>
              </w:rPr>
            </w:pPr>
            <w:r w:rsidRPr="00B016B8">
              <w:rPr>
                <w:rFonts w:cs="Times New Roman"/>
              </w:rPr>
              <w:t>HandOrRacquetball14Days</w:t>
            </w:r>
          </w:p>
        </w:tc>
        <w:tc>
          <w:tcPr>
            <w:tcW w:w="0" w:type="auto"/>
            <w:tcBorders>
              <w:top w:val="single" w:sz="4" w:space="0" w:color="auto"/>
              <w:left w:val="single" w:sz="4" w:space="0" w:color="auto"/>
              <w:bottom w:val="single" w:sz="4" w:space="0" w:color="auto"/>
              <w:right w:val="single" w:sz="4" w:space="0" w:color="auto"/>
            </w:tcBorders>
          </w:tcPr>
          <w:p w14:paraId="5BD9E6C8" w14:textId="6BC60702" w:rsidR="00F67669" w:rsidRPr="00D02549" w:rsidRDefault="00F67669" w:rsidP="00167152">
            <w:pPr>
              <w:rPr>
                <w:rFonts w:cs="Times New Roman"/>
              </w:rPr>
            </w:pPr>
            <w:r w:rsidRPr="00B016B8">
              <w:rPr>
                <w:rFonts w:cs="Times New Roman"/>
              </w:rPr>
              <w:t>If HandOrRacquetballYesNo = 1, ask what is the avg number of times you played hand/racquetball in the past 14</w:t>
            </w:r>
            <w:r>
              <w:rPr>
                <w:rFonts w:cs="Times New Roman"/>
              </w:rPr>
              <w:t xml:space="preserve"> </w:t>
            </w:r>
            <w:r w:rsidRPr="00B016B8">
              <w:rPr>
                <w:rFonts w:cs="Times New Roman"/>
              </w:rPr>
              <w:t>days?</w:t>
            </w:r>
          </w:p>
        </w:tc>
        <w:tc>
          <w:tcPr>
            <w:tcW w:w="0" w:type="auto"/>
            <w:tcBorders>
              <w:top w:val="single" w:sz="4" w:space="0" w:color="auto"/>
              <w:left w:val="single" w:sz="4" w:space="0" w:color="auto"/>
              <w:bottom w:val="single" w:sz="4" w:space="0" w:color="auto"/>
              <w:right w:val="single" w:sz="4" w:space="0" w:color="auto"/>
            </w:tcBorders>
          </w:tcPr>
          <w:p w14:paraId="51776D15" w14:textId="77777777" w:rsidR="00F67669" w:rsidRDefault="00F67669" w:rsidP="00124DFF">
            <w:pPr>
              <w:rPr>
                <w:rFonts w:cs="Times New Roman"/>
              </w:rPr>
            </w:pPr>
          </w:p>
        </w:tc>
      </w:tr>
      <w:tr w:rsidR="00F67669" w:rsidRPr="00E142A0" w14:paraId="25BBCAB6" w14:textId="77777777" w:rsidTr="00322953">
        <w:tc>
          <w:tcPr>
            <w:tcW w:w="0" w:type="auto"/>
            <w:tcBorders>
              <w:top w:val="single" w:sz="4" w:space="0" w:color="auto"/>
              <w:left w:val="single" w:sz="4" w:space="0" w:color="auto"/>
              <w:bottom w:val="single" w:sz="4" w:space="0" w:color="auto"/>
              <w:right w:val="single" w:sz="4" w:space="0" w:color="auto"/>
            </w:tcBorders>
          </w:tcPr>
          <w:p w14:paraId="3B8D653E" w14:textId="3B7A3EBC" w:rsidR="00F67669" w:rsidRPr="00124DFF" w:rsidRDefault="00F67669" w:rsidP="00124DFF">
            <w:pPr>
              <w:jc w:val="center"/>
              <w:rPr>
                <w:rFonts w:cs="Times New Roman"/>
                <w:highlight w:val="yellow"/>
              </w:rPr>
            </w:pPr>
            <w:r w:rsidRPr="00167152">
              <w:rPr>
                <w:rFonts w:cs="Times New Roman"/>
              </w:rPr>
              <w:t>HandOrRacquetballMinutes</w:t>
            </w:r>
          </w:p>
        </w:tc>
        <w:tc>
          <w:tcPr>
            <w:tcW w:w="0" w:type="auto"/>
            <w:tcBorders>
              <w:top w:val="single" w:sz="4" w:space="0" w:color="auto"/>
              <w:left w:val="single" w:sz="4" w:space="0" w:color="auto"/>
              <w:bottom w:val="single" w:sz="4" w:space="0" w:color="auto"/>
              <w:right w:val="single" w:sz="4" w:space="0" w:color="auto"/>
            </w:tcBorders>
          </w:tcPr>
          <w:p w14:paraId="3A71E0C1" w14:textId="3ADAAAAF" w:rsidR="00F67669" w:rsidRPr="00D02549" w:rsidRDefault="00F67669" w:rsidP="00124DFF">
            <w:pPr>
              <w:rPr>
                <w:rFonts w:cs="Times New Roman"/>
              </w:rPr>
            </w:pPr>
            <w:r w:rsidRPr="000E64F6">
              <w:rPr>
                <w:rFonts w:cs="Times New Roman"/>
              </w:rPr>
              <w:t>If HandOrRacquetballYesNo = 1, ask what is the avg number of minutes spent played hand/racquetball on each</w:t>
            </w:r>
            <w:r>
              <w:rPr>
                <w:rFonts w:cs="Times New Roman"/>
              </w:rPr>
              <w:t xml:space="preserve"> o</w:t>
            </w:r>
            <w:r w:rsidRPr="000E64F6">
              <w:rPr>
                <w:rFonts w:cs="Times New Roman"/>
              </w:rPr>
              <w:t>ccasion?</w:t>
            </w:r>
          </w:p>
        </w:tc>
        <w:tc>
          <w:tcPr>
            <w:tcW w:w="0" w:type="auto"/>
            <w:tcBorders>
              <w:top w:val="single" w:sz="4" w:space="0" w:color="auto"/>
              <w:left w:val="single" w:sz="4" w:space="0" w:color="auto"/>
              <w:bottom w:val="single" w:sz="4" w:space="0" w:color="auto"/>
              <w:right w:val="single" w:sz="4" w:space="0" w:color="auto"/>
            </w:tcBorders>
          </w:tcPr>
          <w:p w14:paraId="3DC80ECD" w14:textId="77777777" w:rsidR="00F67669" w:rsidRDefault="00F67669" w:rsidP="00124DFF">
            <w:pPr>
              <w:rPr>
                <w:rFonts w:cs="Times New Roman"/>
              </w:rPr>
            </w:pPr>
          </w:p>
        </w:tc>
      </w:tr>
      <w:tr w:rsidR="00F67669" w:rsidRPr="00E142A0" w14:paraId="5392CDC9" w14:textId="77777777" w:rsidTr="00322953">
        <w:tc>
          <w:tcPr>
            <w:tcW w:w="0" w:type="auto"/>
            <w:tcBorders>
              <w:top w:val="single" w:sz="4" w:space="0" w:color="auto"/>
              <w:left w:val="single" w:sz="4" w:space="0" w:color="auto"/>
              <w:bottom w:val="single" w:sz="4" w:space="0" w:color="auto"/>
              <w:right w:val="single" w:sz="4" w:space="0" w:color="auto"/>
            </w:tcBorders>
          </w:tcPr>
          <w:p w14:paraId="305C81E2" w14:textId="6A74DB09" w:rsidR="00F67669" w:rsidRPr="00D02549" w:rsidRDefault="00F67669" w:rsidP="00124DFF">
            <w:pPr>
              <w:jc w:val="center"/>
              <w:rPr>
                <w:rFonts w:cs="Times New Roman"/>
              </w:rPr>
            </w:pPr>
            <w:r w:rsidRPr="000E64F6">
              <w:rPr>
                <w:rFonts w:cs="Times New Roman"/>
              </w:rPr>
              <w:t>HandOrRacquetballMonths</w:t>
            </w:r>
          </w:p>
        </w:tc>
        <w:tc>
          <w:tcPr>
            <w:tcW w:w="0" w:type="auto"/>
            <w:tcBorders>
              <w:top w:val="single" w:sz="4" w:space="0" w:color="auto"/>
              <w:left w:val="single" w:sz="4" w:space="0" w:color="auto"/>
              <w:bottom w:val="single" w:sz="4" w:space="0" w:color="auto"/>
              <w:right w:val="single" w:sz="4" w:space="0" w:color="auto"/>
            </w:tcBorders>
          </w:tcPr>
          <w:p w14:paraId="67EF85CE" w14:textId="2003CE19" w:rsidR="00F67669" w:rsidRPr="00D02549" w:rsidRDefault="00F67669" w:rsidP="00124DFF">
            <w:pPr>
              <w:rPr>
                <w:rFonts w:cs="Times New Roman"/>
              </w:rPr>
            </w:pPr>
            <w:r w:rsidRPr="000E64F6">
              <w:rPr>
                <w:rFonts w:cs="Times New Roman"/>
              </w:rPr>
              <w:t>If HandOrRacquetballYesNo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6AED0D58" w14:textId="77777777" w:rsidR="00F67669" w:rsidRDefault="00F67669" w:rsidP="00124DFF">
            <w:pPr>
              <w:rPr>
                <w:rFonts w:cs="Times New Roman"/>
              </w:rPr>
            </w:pPr>
          </w:p>
        </w:tc>
      </w:tr>
      <w:tr w:rsidR="00F67669" w:rsidRPr="00E142A0" w14:paraId="0BB81C42" w14:textId="77777777" w:rsidTr="00322953">
        <w:tc>
          <w:tcPr>
            <w:tcW w:w="0" w:type="auto"/>
            <w:tcBorders>
              <w:top w:val="single" w:sz="4" w:space="0" w:color="auto"/>
              <w:left w:val="single" w:sz="4" w:space="0" w:color="auto"/>
              <w:bottom w:val="single" w:sz="4" w:space="0" w:color="auto"/>
              <w:right w:val="single" w:sz="4" w:space="0" w:color="auto"/>
            </w:tcBorders>
          </w:tcPr>
          <w:p w14:paraId="41ED730F" w14:textId="1F523B5B" w:rsidR="00F67669" w:rsidRPr="00167152" w:rsidRDefault="00F67669" w:rsidP="00167152">
            <w:pPr>
              <w:jc w:val="center"/>
              <w:rPr>
                <w:rFonts w:cs="Times New Roman"/>
                <w:highlight w:val="yellow"/>
              </w:rPr>
            </w:pPr>
            <w:r w:rsidRPr="00167152">
              <w:rPr>
                <w:rFonts w:cs="Times New Roman"/>
              </w:rPr>
              <w:lastRenderedPageBreak/>
              <w:t>HandOrRacquetball</w:t>
            </w:r>
          </w:p>
        </w:tc>
        <w:tc>
          <w:tcPr>
            <w:tcW w:w="0" w:type="auto"/>
            <w:tcBorders>
              <w:top w:val="single" w:sz="4" w:space="0" w:color="auto"/>
              <w:left w:val="single" w:sz="4" w:space="0" w:color="auto"/>
              <w:bottom w:val="single" w:sz="4" w:space="0" w:color="auto"/>
              <w:right w:val="single" w:sz="4" w:space="0" w:color="auto"/>
            </w:tcBorders>
          </w:tcPr>
          <w:p w14:paraId="4D63D486" w14:textId="30BBC5E9" w:rsidR="00F67669" w:rsidRPr="00D02549" w:rsidRDefault="00F67669" w:rsidP="00167152">
            <w:pPr>
              <w:rPr>
                <w:rFonts w:cs="Times New Roman"/>
              </w:rPr>
            </w:pPr>
            <w:r w:rsidRPr="000E64F6">
              <w:rPr>
                <w:rFonts w:cs="Times New Roman"/>
              </w:rPr>
              <w:t>If HandOrRacquetballYesNo=0 then ask "Have you handball or racquetball in the past year?"</w:t>
            </w:r>
          </w:p>
        </w:tc>
        <w:tc>
          <w:tcPr>
            <w:tcW w:w="0" w:type="auto"/>
            <w:tcBorders>
              <w:top w:val="single" w:sz="4" w:space="0" w:color="auto"/>
              <w:left w:val="single" w:sz="4" w:space="0" w:color="auto"/>
              <w:bottom w:val="single" w:sz="4" w:space="0" w:color="auto"/>
              <w:right w:val="single" w:sz="4" w:space="0" w:color="auto"/>
            </w:tcBorders>
          </w:tcPr>
          <w:p w14:paraId="2EA449CC" w14:textId="77777777" w:rsidR="00F67669" w:rsidRDefault="00F67669" w:rsidP="00167152">
            <w:pPr>
              <w:rPr>
                <w:rFonts w:cs="Times New Roman"/>
              </w:rPr>
            </w:pPr>
            <w:r>
              <w:rPr>
                <w:rFonts w:cs="Times New Roman"/>
              </w:rPr>
              <w:t>(text)</w:t>
            </w:r>
          </w:p>
          <w:p w14:paraId="6FAFDBE4" w14:textId="77777777" w:rsidR="00F67669" w:rsidRDefault="00F67669" w:rsidP="00167152">
            <w:pPr>
              <w:rPr>
                <w:rFonts w:cs="Times New Roman"/>
              </w:rPr>
            </w:pPr>
            <w:r>
              <w:rPr>
                <w:rFonts w:cs="Times New Roman"/>
              </w:rPr>
              <w:t>Weekly</w:t>
            </w:r>
          </w:p>
          <w:p w14:paraId="4893B04A" w14:textId="77777777" w:rsidR="00F67669" w:rsidRDefault="00F67669" w:rsidP="00167152">
            <w:pPr>
              <w:rPr>
                <w:rFonts w:cs="Times New Roman"/>
              </w:rPr>
            </w:pPr>
            <w:r>
              <w:rPr>
                <w:rFonts w:cs="Times New Roman"/>
              </w:rPr>
              <w:t>Monthly</w:t>
            </w:r>
          </w:p>
          <w:p w14:paraId="09DCFCDD" w14:textId="64DEE777" w:rsidR="00F67669" w:rsidRDefault="00F67669" w:rsidP="00167152">
            <w:pPr>
              <w:rPr>
                <w:rFonts w:cs="Times New Roman"/>
              </w:rPr>
            </w:pPr>
            <w:r>
              <w:rPr>
                <w:rFonts w:cs="Times New Roman"/>
              </w:rPr>
              <w:t>N/A</w:t>
            </w:r>
          </w:p>
        </w:tc>
      </w:tr>
      <w:tr w:rsidR="00F67669" w:rsidRPr="00E142A0" w14:paraId="6B0A913F" w14:textId="77777777" w:rsidTr="00322953">
        <w:tc>
          <w:tcPr>
            <w:tcW w:w="0" w:type="auto"/>
            <w:tcBorders>
              <w:top w:val="single" w:sz="4" w:space="0" w:color="auto"/>
              <w:left w:val="single" w:sz="4" w:space="0" w:color="auto"/>
              <w:bottom w:val="single" w:sz="4" w:space="0" w:color="auto"/>
              <w:right w:val="single" w:sz="4" w:space="0" w:color="auto"/>
            </w:tcBorders>
          </w:tcPr>
          <w:p w14:paraId="3120C913" w14:textId="7B5C68B9" w:rsidR="00F67669" w:rsidRPr="00D02549" w:rsidRDefault="00F67669" w:rsidP="00167152">
            <w:pPr>
              <w:jc w:val="center"/>
              <w:rPr>
                <w:rFonts w:cs="Times New Roman"/>
              </w:rPr>
            </w:pPr>
            <w:r w:rsidRPr="00D02549">
              <w:rPr>
                <w:rFonts w:cs="Times New Roman"/>
              </w:rPr>
              <w:t>HandOrRacquetballNumDaysWeekly</w:t>
            </w:r>
          </w:p>
        </w:tc>
        <w:tc>
          <w:tcPr>
            <w:tcW w:w="0" w:type="auto"/>
            <w:tcBorders>
              <w:top w:val="single" w:sz="4" w:space="0" w:color="auto"/>
              <w:left w:val="single" w:sz="4" w:space="0" w:color="auto"/>
              <w:bottom w:val="single" w:sz="4" w:space="0" w:color="auto"/>
              <w:right w:val="single" w:sz="4" w:space="0" w:color="auto"/>
            </w:tcBorders>
          </w:tcPr>
          <w:p w14:paraId="51CEA11D" w14:textId="232A6FCE" w:rsidR="00F67669" w:rsidRPr="00D02549" w:rsidRDefault="00F67669" w:rsidP="00167152">
            <w:pPr>
              <w:rPr>
                <w:rFonts w:cs="Times New Roman"/>
              </w:rPr>
            </w:pPr>
            <w:r w:rsidRPr="00D02549">
              <w:rPr>
                <w:rFonts w:cs="Times New Roman"/>
              </w:rPr>
              <w:t>If HorseBackRiding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7F07ACC0" w14:textId="77777777" w:rsidR="00F67669" w:rsidRDefault="00F67669" w:rsidP="00167152">
            <w:pPr>
              <w:rPr>
                <w:rFonts w:cs="Times New Roman"/>
              </w:rPr>
            </w:pPr>
          </w:p>
        </w:tc>
      </w:tr>
      <w:tr w:rsidR="00F67669" w:rsidRPr="00E142A0" w14:paraId="20C38635" w14:textId="77777777" w:rsidTr="00322953">
        <w:tc>
          <w:tcPr>
            <w:tcW w:w="0" w:type="auto"/>
            <w:tcBorders>
              <w:top w:val="single" w:sz="4" w:space="0" w:color="auto"/>
              <w:left w:val="single" w:sz="4" w:space="0" w:color="auto"/>
              <w:bottom w:val="single" w:sz="4" w:space="0" w:color="auto"/>
              <w:right w:val="single" w:sz="4" w:space="0" w:color="auto"/>
            </w:tcBorders>
          </w:tcPr>
          <w:p w14:paraId="0F73140D" w14:textId="3F9E910F" w:rsidR="00F67669" w:rsidRPr="00167152" w:rsidRDefault="00F67669" w:rsidP="00167152">
            <w:pPr>
              <w:jc w:val="center"/>
              <w:rPr>
                <w:rFonts w:cs="Times New Roman"/>
                <w:highlight w:val="yellow"/>
              </w:rPr>
            </w:pPr>
            <w:r w:rsidRPr="00167152">
              <w:rPr>
                <w:rFonts w:cs="Times New Roman"/>
              </w:rPr>
              <w:t>HandOrRacquetballNumDaysMonthly</w:t>
            </w:r>
          </w:p>
        </w:tc>
        <w:tc>
          <w:tcPr>
            <w:tcW w:w="0" w:type="auto"/>
            <w:tcBorders>
              <w:top w:val="single" w:sz="4" w:space="0" w:color="auto"/>
              <w:left w:val="single" w:sz="4" w:space="0" w:color="auto"/>
              <w:bottom w:val="single" w:sz="4" w:space="0" w:color="auto"/>
              <w:right w:val="single" w:sz="4" w:space="0" w:color="auto"/>
            </w:tcBorders>
          </w:tcPr>
          <w:p w14:paraId="4CD4FB6E" w14:textId="412FCE88" w:rsidR="00F67669" w:rsidRPr="00D02549" w:rsidRDefault="00F67669" w:rsidP="00167152">
            <w:pPr>
              <w:rPr>
                <w:rFonts w:cs="Times New Roman"/>
              </w:rPr>
            </w:pPr>
            <w:r w:rsidRPr="00D02549">
              <w:rPr>
                <w:rFonts w:cs="Times New Roman"/>
              </w:rPr>
              <w:t>If HorseBackRiding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21BE9A75" w14:textId="77777777" w:rsidR="00F67669" w:rsidRDefault="00F67669" w:rsidP="00167152">
            <w:pPr>
              <w:rPr>
                <w:rFonts w:cs="Times New Roman"/>
              </w:rPr>
            </w:pPr>
          </w:p>
        </w:tc>
      </w:tr>
      <w:tr w:rsidR="00F67669" w:rsidRPr="00E142A0" w14:paraId="35AFBA2B" w14:textId="77777777" w:rsidTr="00322953">
        <w:tc>
          <w:tcPr>
            <w:tcW w:w="0" w:type="auto"/>
            <w:tcBorders>
              <w:top w:val="single" w:sz="4" w:space="0" w:color="auto"/>
              <w:left w:val="single" w:sz="4" w:space="0" w:color="auto"/>
              <w:bottom w:val="single" w:sz="4" w:space="0" w:color="auto"/>
              <w:right w:val="single" w:sz="4" w:space="0" w:color="auto"/>
            </w:tcBorders>
          </w:tcPr>
          <w:p w14:paraId="080056B4" w14:textId="4CDCB669" w:rsidR="00F67669" w:rsidRPr="00D02549" w:rsidRDefault="00F67669" w:rsidP="00167152">
            <w:pPr>
              <w:jc w:val="center"/>
              <w:rPr>
                <w:rFonts w:cs="Times New Roman"/>
              </w:rPr>
            </w:pPr>
            <w:r w:rsidRPr="00D02549">
              <w:rPr>
                <w:rFonts w:cs="Times New Roman"/>
              </w:rPr>
              <w:t>HandOrRacquetballYears</w:t>
            </w:r>
          </w:p>
        </w:tc>
        <w:tc>
          <w:tcPr>
            <w:tcW w:w="0" w:type="auto"/>
            <w:tcBorders>
              <w:top w:val="single" w:sz="4" w:space="0" w:color="auto"/>
              <w:left w:val="single" w:sz="4" w:space="0" w:color="auto"/>
              <w:bottom w:val="single" w:sz="4" w:space="0" w:color="auto"/>
              <w:right w:val="single" w:sz="4" w:space="0" w:color="auto"/>
            </w:tcBorders>
          </w:tcPr>
          <w:p w14:paraId="100AFAC1" w14:textId="4A4EB4CF" w:rsidR="00F67669" w:rsidRPr="00D02549" w:rsidRDefault="00F67669" w:rsidP="00167152">
            <w:pPr>
              <w:rPr>
                <w:rFonts w:cs="Times New Roman"/>
              </w:rPr>
            </w:pPr>
            <w:r w:rsidRPr="00D02549">
              <w:rPr>
                <w:rFonts w:cs="Times New Roman"/>
              </w:rPr>
              <w:t>If HorseBackRiding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10427CE8" w14:textId="77777777" w:rsidR="00F67669" w:rsidRDefault="00F67669" w:rsidP="00167152">
            <w:pPr>
              <w:rPr>
                <w:rFonts w:cs="Times New Roman"/>
              </w:rPr>
            </w:pPr>
          </w:p>
        </w:tc>
      </w:tr>
      <w:tr w:rsidR="00F67669" w:rsidRPr="00E142A0" w14:paraId="09A22F9B" w14:textId="77777777" w:rsidTr="00322953">
        <w:tc>
          <w:tcPr>
            <w:tcW w:w="0" w:type="auto"/>
            <w:tcBorders>
              <w:top w:val="single" w:sz="4" w:space="0" w:color="auto"/>
              <w:left w:val="single" w:sz="4" w:space="0" w:color="auto"/>
              <w:bottom w:val="single" w:sz="4" w:space="0" w:color="auto"/>
              <w:right w:val="single" w:sz="4" w:space="0" w:color="auto"/>
            </w:tcBorders>
          </w:tcPr>
          <w:p w14:paraId="59D85A39" w14:textId="56BADA19" w:rsidR="00F67669" w:rsidRDefault="00F67669" w:rsidP="00167152">
            <w:pPr>
              <w:jc w:val="center"/>
              <w:rPr>
                <w:rFonts w:cs="Times New Roman"/>
                <w:highlight w:val="yellow"/>
              </w:rPr>
            </w:pPr>
            <w:r w:rsidRPr="00D02549">
              <w:rPr>
                <w:rFonts w:cs="Times New Roman"/>
              </w:rPr>
              <w:t>TeamYesNo</w:t>
            </w:r>
          </w:p>
        </w:tc>
        <w:tc>
          <w:tcPr>
            <w:tcW w:w="0" w:type="auto"/>
            <w:tcBorders>
              <w:top w:val="single" w:sz="4" w:space="0" w:color="auto"/>
              <w:left w:val="single" w:sz="4" w:space="0" w:color="auto"/>
              <w:bottom w:val="single" w:sz="4" w:space="0" w:color="auto"/>
              <w:right w:val="single" w:sz="4" w:space="0" w:color="auto"/>
            </w:tcBorders>
          </w:tcPr>
          <w:p w14:paraId="5C0A2515" w14:textId="24F7DFD3" w:rsidR="00F67669" w:rsidRDefault="00F67669" w:rsidP="00167152">
            <w:pPr>
              <w:rPr>
                <w:rFonts w:cs="Times New Roman"/>
              </w:rPr>
            </w:pPr>
            <w:r w:rsidRPr="00D02549">
              <w:rPr>
                <w:rFonts w:cs="Times New Roman"/>
              </w:rPr>
              <w:t>In the last 14 days, have you played team sports or physical activities?</w:t>
            </w:r>
          </w:p>
        </w:tc>
        <w:tc>
          <w:tcPr>
            <w:tcW w:w="0" w:type="auto"/>
            <w:tcBorders>
              <w:top w:val="single" w:sz="4" w:space="0" w:color="auto"/>
              <w:left w:val="single" w:sz="4" w:space="0" w:color="auto"/>
              <w:bottom w:val="single" w:sz="4" w:space="0" w:color="auto"/>
              <w:right w:val="single" w:sz="4" w:space="0" w:color="auto"/>
            </w:tcBorders>
          </w:tcPr>
          <w:p w14:paraId="5D2BDE95" w14:textId="77777777" w:rsidR="00F67669" w:rsidRDefault="00F67669" w:rsidP="00167152">
            <w:pPr>
              <w:rPr>
                <w:rFonts w:cs="Times New Roman"/>
              </w:rPr>
            </w:pPr>
            <w:r>
              <w:rPr>
                <w:rFonts w:cs="Times New Roman"/>
              </w:rPr>
              <w:t>0=No</w:t>
            </w:r>
          </w:p>
          <w:p w14:paraId="0C3D7CE9" w14:textId="7706DED4" w:rsidR="00F67669" w:rsidRDefault="00F67669" w:rsidP="00167152">
            <w:pPr>
              <w:rPr>
                <w:rFonts w:cs="Times New Roman"/>
              </w:rPr>
            </w:pPr>
            <w:r>
              <w:rPr>
                <w:rFonts w:cs="Times New Roman"/>
              </w:rPr>
              <w:t>1=Yes</w:t>
            </w:r>
          </w:p>
        </w:tc>
      </w:tr>
      <w:tr w:rsidR="00F67669" w:rsidRPr="00E142A0" w14:paraId="2F135A43" w14:textId="77777777" w:rsidTr="00322953">
        <w:tc>
          <w:tcPr>
            <w:tcW w:w="0" w:type="auto"/>
            <w:tcBorders>
              <w:top w:val="single" w:sz="4" w:space="0" w:color="auto"/>
              <w:left w:val="single" w:sz="4" w:space="0" w:color="auto"/>
              <w:bottom w:val="single" w:sz="4" w:space="0" w:color="auto"/>
              <w:right w:val="single" w:sz="4" w:space="0" w:color="auto"/>
            </w:tcBorders>
          </w:tcPr>
          <w:p w14:paraId="154112A7" w14:textId="78F089B5" w:rsidR="00F67669" w:rsidRDefault="00F67669" w:rsidP="00167152">
            <w:pPr>
              <w:jc w:val="center"/>
              <w:rPr>
                <w:rFonts w:cs="Times New Roman"/>
                <w:highlight w:val="yellow"/>
              </w:rPr>
            </w:pPr>
            <w:r w:rsidRPr="006A4529">
              <w:rPr>
                <w:rFonts w:cs="Times New Roman"/>
              </w:rPr>
              <w:t>TeamType</w:t>
            </w:r>
          </w:p>
        </w:tc>
        <w:tc>
          <w:tcPr>
            <w:tcW w:w="0" w:type="auto"/>
            <w:tcBorders>
              <w:top w:val="single" w:sz="4" w:space="0" w:color="auto"/>
              <w:left w:val="single" w:sz="4" w:space="0" w:color="auto"/>
              <w:bottom w:val="single" w:sz="4" w:space="0" w:color="auto"/>
              <w:right w:val="single" w:sz="4" w:space="0" w:color="auto"/>
            </w:tcBorders>
          </w:tcPr>
          <w:p w14:paraId="7C754916" w14:textId="42B62F86" w:rsidR="00F67669" w:rsidRDefault="00F67669" w:rsidP="00167152">
            <w:pPr>
              <w:rPr>
                <w:rFonts w:cs="Times New Roman"/>
              </w:rPr>
            </w:pPr>
            <w:r w:rsidRPr="00D02549">
              <w:rPr>
                <w:rFonts w:cs="Times New Roman"/>
              </w:rPr>
              <w:t>If TeamYesNo = 1, ask what type of team activities?</w:t>
            </w:r>
          </w:p>
        </w:tc>
        <w:tc>
          <w:tcPr>
            <w:tcW w:w="0" w:type="auto"/>
            <w:tcBorders>
              <w:top w:val="single" w:sz="4" w:space="0" w:color="auto"/>
              <w:left w:val="single" w:sz="4" w:space="0" w:color="auto"/>
              <w:bottom w:val="single" w:sz="4" w:space="0" w:color="auto"/>
              <w:right w:val="single" w:sz="4" w:space="0" w:color="auto"/>
            </w:tcBorders>
          </w:tcPr>
          <w:p w14:paraId="3A81C894" w14:textId="0F848B20" w:rsidR="00F67669" w:rsidRDefault="00F67669" w:rsidP="00167152">
            <w:pPr>
              <w:rPr>
                <w:rFonts w:cs="Times New Roman"/>
              </w:rPr>
            </w:pPr>
            <w:r>
              <w:rPr>
                <w:rFonts w:cs="Times New Roman"/>
              </w:rPr>
              <w:t>(text)</w:t>
            </w:r>
          </w:p>
        </w:tc>
      </w:tr>
      <w:tr w:rsidR="00F67669" w:rsidRPr="00E142A0" w14:paraId="3188CFE8" w14:textId="77777777" w:rsidTr="00322953">
        <w:tc>
          <w:tcPr>
            <w:tcW w:w="0" w:type="auto"/>
            <w:tcBorders>
              <w:top w:val="single" w:sz="4" w:space="0" w:color="auto"/>
              <w:left w:val="single" w:sz="4" w:space="0" w:color="auto"/>
              <w:bottom w:val="single" w:sz="4" w:space="0" w:color="auto"/>
              <w:right w:val="single" w:sz="4" w:space="0" w:color="auto"/>
            </w:tcBorders>
          </w:tcPr>
          <w:p w14:paraId="0F2162FE" w14:textId="4B520E03" w:rsidR="00F67669" w:rsidRPr="006A4529" w:rsidRDefault="00F67669" w:rsidP="006A4529">
            <w:pPr>
              <w:jc w:val="center"/>
              <w:rPr>
                <w:rFonts w:cs="Times New Roman"/>
                <w:highlight w:val="yellow"/>
              </w:rPr>
            </w:pPr>
            <w:r w:rsidRPr="006A4529">
              <w:rPr>
                <w:rFonts w:cs="Times New Roman"/>
              </w:rPr>
              <w:t>Team14Days</w:t>
            </w:r>
          </w:p>
        </w:tc>
        <w:tc>
          <w:tcPr>
            <w:tcW w:w="0" w:type="auto"/>
            <w:tcBorders>
              <w:top w:val="single" w:sz="4" w:space="0" w:color="auto"/>
              <w:left w:val="single" w:sz="4" w:space="0" w:color="auto"/>
              <w:bottom w:val="single" w:sz="4" w:space="0" w:color="auto"/>
              <w:right w:val="single" w:sz="4" w:space="0" w:color="auto"/>
            </w:tcBorders>
          </w:tcPr>
          <w:p w14:paraId="0EDF6937" w14:textId="25F06E9F" w:rsidR="00F67669" w:rsidRPr="00D02549" w:rsidRDefault="00F67669" w:rsidP="006A4529">
            <w:pPr>
              <w:rPr>
                <w:rFonts w:cs="Times New Roman"/>
              </w:rPr>
            </w:pPr>
            <w:r w:rsidRPr="00D02549">
              <w:rPr>
                <w:rFonts w:cs="Times New Roman"/>
              </w:rPr>
              <w:t>If TeamYesNo = 1, ask what is the average number of times you played in the past 14 days?</w:t>
            </w:r>
          </w:p>
        </w:tc>
        <w:tc>
          <w:tcPr>
            <w:tcW w:w="0" w:type="auto"/>
            <w:tcBorders>
              <w:top w:val="single" w:sz="4" w:space="0" w:color="auto"/>
              <w:left w:val="single" w:sz="4" w:space="0" w:color="auto"/>
              <w:bottom w:val="single" w:sz="4" w:space="0" w:color="auto"/>
              <w:right w:val="single" w:sz="4" w:space="0" w:color="auto"/>
            </w:tcBorders>
          </w:tcPr>
          <w:p w14:paraId="2BD42CA3" w14:textId="77777777" w:rsidR="00F67669" w:rsidRDefault="00F67669" w:rsidP="006A4529">
            <w:pPr>
              <w:rPr>
                <w:rFonts w:cs="Times New Roman"/>
              </w:rPr>
            </w:pPr>
          </w:p>
        </w:tc>
      </w:tr>
      <w:tr w:rsidR="00F67669" w:rsidRPr="00E142A0" w14:paraId="53EE3086" w14:textId="77777777" w:rsidTr="00322953">
        <w:tc>
          <w:tcPr>
            <w:tcW w:w="0" w:type="auto"/>
            <w:tcBorders>
              <w:top w:val="single" w:sz="4" w:space="0" w:color="auto"/>
              <w:left w:val="single" w:sz="4" w:space="0" w:color="auto"/>
              <w:bottom w:val="single" w:sz="4" w:space="0" w:color="auto"/>
              <w:right w:val="single" w:sz="4" w:space="0" w:color="auto"/>
            </w:tcBorders>
          </w:tcPr>
          <w:p w14:paraId="689CBC70" w14:textId="79779046" w:rsidR="00F67669" w:rsidRPr="00D02549" w:rsidRDefault="00F67669" w:rsidP="006A4529">
            <w:pPr>
              <w:jc w:val="center"/>
              <w:rPr>
                <w:rFonts w:cs="Times New Roman"/>
              </w:rPr>
            </w:pPr>
            <w:r w:rsidRPr="00D02549">
              <w:rPr>
                <w:rFonts w:cs="Times New Roman"/>
              </w:rPr>
              <w:t>TeamMinutes</w:t>
            </w:r>
          </w:p>
        </w:tc>
        <w:tc>
          <w:tcPr>
            <w:tcW w:w="0" w:type="auto"/>
            <w:tcBorders>
              <w:top w:val="single" w:sz="4" w:space="0" w:color="auto"/>
              <w:left w:val="single" w:sz="4" w:space="0" w:color="auto"/>
              <w:bottom w:val="single" w:sz="4" w:space="0" w:color="auto"/>
              <w:right w:val="single" w:sz="4" w:space="0" w:color="auto"/>
            </w:tcBorders>
          </w:tcPr>
          <w:p w14:paraId="5FF607A0" w14:textId="7AE6C4A3" w:rsidR="00F67669" w:rsidRPr="00D02549" w:rsidRDefault="00F67669" w:rsidP="006A4529">
            <w:pPr>
              <w:rPr>
                <w:rFonts w:cs="Times New Roman"/>
              </w:rPr>
            </w:pPr>
            <w:r w:rsidRPr="00D02549">
              <w:rPr>
                <w:rFonts w:cs="Times New Roman"/>
              </w:rPr>
              <w:t>If TeamYesNo = 1, ask what is the average number of minutes spent playing on each occasion?</w:t>
            </w:r>
          </w:p>
        </w:tc>
        <w:tc>
          <w:tcPr>
            <w:tcW w:w="0" w:type="auto"/>
            <w:tcBorders>
              <w:top w:val="single" w:sz="4" w:space="0" w:color="auto"/>
              <w:left w:val="single" w:sz="4" w:space="0" w:color="auto"/>
              <w:bottom w:val="single" w:sz="4" w:space="0" w:color="auto"/>
              <w:right w:val="single" w:sz="4" w:space="0" w:color="auto"/>
            </w:tcBorders>
          </w:tcPr>
          <w:p w14:paraId="7C8F7763" w14:textId="77777777" w:rsidR="00F67669" w:rsidRDefault="00F67669" w:rsidP="006A4529">
            <w:pPr>
              <w:rPr>
                <w:rFonts w:cs="Times New Roman"/>
              </w:rPr>
            </w:pPr>
          </w:p>
        </w:tc>
      </w:tr>
      <w:tr w:rsidR="00F67669" w:rsidRPr="00E142A0" w14:paraId="058C284F" w14:textId="77777777" w:rsidTr="00322953">
        <w:tc>
          <w:tcPr>
            <w:tcW w:w="0" w:type="auto"/>
            <w:tcBorders>
              <w:top w:val="single" w:sz="4" w:space="0" w:color="auto"/>
              <w:left w:val="single" w:sz="4" w:space="0" w:color="auto"/>
              <w:bottom w:val="single" w:sz="4" w:space="0" w:color="auto"/>
              <w:right w:val="single" w:sz="4" w:space="0" w:color="auto"/>
            </w:tcBorders>
          </w:tcPr>
          <w:p w14:paraId="73C879A4" w14:textId="0D4CA1CC" w:rsidR="00F67669" w:rsidRPr="00D02549" w:rsidRDefault="00F67669" w:rsidP="006A4529">
            <w:pPr>
              <w:jc w:val="center"/>
              <w:rPr>
                <w:rFonts w:cs="Times New Roman"/>
              </w:rPr>
            </w:pPr>
            <w:r w:rsidRPr="00D02549">
              <w:rPr>
                <w:rFonts w:cs="Times New Roman"/>
              </w:rPr>
              <w:t>TeamMonths</w:t>
            </w:r>
          </w:p>
        </w:tc>
        <w:tc>
          <w:tcPr>
            <w:tcW w:w="0" w:type="auto"/>
            <w:tcBorders>
              <w:top w:val="single" w:sz="4" w:space="0" w:color="auto"/>
              <w:left w:val="single" w:sz="4" w:space="0" w:color="auto"/>
              <w:bottom w:val="single" w:sz="4" w:space="0" w:color="auto"/>
              <w:right w:val="single" w:sz="4" w:space="0" w:color="auto"/>
            </w:tcBorders>
          </w:tcPr>
          <w:p w14:paraId="6CEF772B" w14:textId="4FE7D863" w:rsidR="00F67669" w:rsidRPr="00D02549" w:rsidRDefault="00F67669" w:rsidP="006A4529">
            <w:pPr>
              <w:rPr>
                <w:rFonts w:cs="Times New Roman"/>
              </w:rPr>
            </w:pPr>
            <w:r w:rsidRPr="00D02549">
              <w:rPr>
                <w:rFonts w:cs="Times New Roman"/>
              </w:rPr>
              <w:t>If TeamYesNo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39BBB0B8" w14:textId="77777777" w:rsidR="00F67669" w:rsidRDefault="00F67669" w:rsidP="006A4529">
            <w:pPr>
              <w:rPr>
                <w:rFonts w:cs="Times New Roman"/>
              </w:rPr>
            </w:pPr>
          </w:p>
        </w:tc>
      </w:tr>
      <w:tr w:rsidR="00F67669" w:rsidRPr="00E142A0" w14:paraId="2E283ECF" w14:textId="77777777" w:rsidTr="00322953">
        <w:tc>
          <w:tcPr>
            <w:tcW w:w="0" w:type="auto"/>
            <w:tcBorders>
              <w:top w:val="single" w:sz="4" w:space="0" w:color="auto"/>
              <w:left w:val="single" w:sz="4" w:space="0" w:color="auto"/>
              <w:bottom w:val="single" w:sz="4" w:space="0" w:color="auto"/>
              <w:right w:val="single" w:sz="4" w:space="0" w:color="auto"/>
            </w:tcBorders>
          </w:tcPr>
          <w:p w14:paraId="6CF31B17" w14:textId="42D478FF" w:rsidR="00F67669" w:rsidRPr="00D02549" w:rsidRDefault="00F67669" w:rsidP="006A4529">
            <w:pPr>
              <w:jc w:val="center"/>
              <w:rPr>
                <w:rFonts w:cs="Times New Roman"/>
              </w:rPr>
            </w:pPr>
            <w:r w:rsidRPr="00D02549">
              <w:rPr>
                <w:rFonts w:cs="Times New Roman"/>
              </w:rPr>
              <w:t>Team</w:t>
            </w:r>
          </w:p>
        </w:tc>
        <w:tc>
          <w:tcPr>
            <w:tcW w:w="0" w:type="auto"/>
            <w:tcBorders>
              <w:top w:val="single" w:sz="4" w:space="0" w:color="auto"/>
              <w:left w:val="single" w:sz="4" w:space="0" w:color="auto"/>
              <w:bottom w:val="single" w:sz="4" w:space="0" w:color="auto"/>
              <w:right w:val="single" w:sz="4" w:space="0" w:color="auto"/>
            </w:tcBorders>
          </w:tcPr>
          <w:p w14:paraId="45632AA1" w14:textId="6C3297C4" w:rsidR="00F67669" w:rsidRPr="00D02549" w:rsidRDefault="00F67669" w:rsidP="006A4529">
            <w:pPr>
              <w:rPr>
                <w:rFonts w:cs="Times New Roman"/>
              </w:rPr>
            </w:pPr>
            <w:r w:rsidRPr="00D02549">
              <w:rPr>
                <w:rFonts w:cs="Times New Roman"/>
              </w:rPr>
              <w:t>If TeamYesNo=0 then ask "Have you participated in any team sports, exercises or physical activities?"</w:t>
            </w:r>
          </w:p>
        </w:tc>
        <w:tc>
          <w:tcPr>
            <w:tcW w:w="0" w:type="auto"/>
            <w:tcBorders>
              <w:top w:val="single" w:sz="4" w:space="0" w:color="auto"/>
              <w:left w:val="single" w:sz="4" w:space="0" w:color="auto"/>
              <w:bottom w:val="single" w:sz="4" w:space="0" w:color="auto"/>
              <w:right w:val="single" w:sz="4" w:space="0" w:color="auto"/>
            </w:tcBorders>
          </w:tcPr>
          <w:p w14:paraId="6BF51ED4" w14:textId="77777777" w:rsidR="00F67669" w:rsidRDefault="00F67669" w:rsidP="006A4529">
            <w:pPr>
              <w:rPr>
                <w:rFonts w:cs="Times New Roman"/>
              </w:rPr>
            </w:pPr>
            <w:r>
              <w:rPr>
                <w:rFonts w:cs="Times New Roman"/>
              </w:rPr>
              <w:t>(text)</w:t>
            </w:r>
          </w:p>
          <w:p w14:paraId="35ACA91F" w14:textId="77777777" w:rsidR="00F67669" w:rsidRDefault="00F67669" w:rsidP="006A4529">
            <w:pPr>
              <w:rPr>
                <w:rFonts w:cs="Times New Roman"/>
              </w:rPr>
            </w:pPr>
            <w:r>
              <w:rPr>
                <w:rFonts w:cs="Times New Roman"/>
              </w:rPr>
              <w:t>Weekly</w:t>
            </w:r>
          </w:p>
          <w:p w14:paraId="3BE0D8B6" w14:textId="77777777" w:rsidR="00F67669" w:rsidRDefault="00F67669" w:rsidP="006A4529">
            <w:pPr>
              <w:rPr>
                <w:rFonts w:cs="Times New Roman"/>
              </w:rPr>
            </w:pPr>
            <w:r>
              <w:rPr>
                <w:rFonts w:cs="Times New Roman"/>
              </w:rPr>
              <w:t>Monthly</w:t>
            </w:r>
          </w:p>
          <w:p w14:paraId="08674446" w14:textId="3BE69EC6" w:rsidR="00F67669" w:rsidRDefault="00F67669" w:rsidP="006A4529">
            <w:pPr>
              <w:rPr>
                <w:rFonts w:cs="Times New Roman"/>
              </w:rPr>
            </w:pPr>
            <w:r>
              <w:rPr>
                <w:rFonts w:cs="Times New Roman"/>
              </w:rPr>
              <w:t>N/A</w:t>
            </w:r>
          </w:p>
        </w:tc>
      </w:tr>
      <w:tr w:rsidR="00F67669" w:rsidRPr="00E142A0" w14:paraId="3B725725" w14:textId="77777777" w:rsidTr="00322953">
        <w:tc>
          <w:tcPr>
            <w:tcW w:w="0" w:type="auto"/>
            <w:tcBorders>
              <w:top w:val="single" w:sz="4" w:space="0" w:color="auto"/>
              <w:left w:val="single" w:sz="4" w:space="0" w:color="auto"/>
              <w:bottom w:val="single" w:sz="4" w:space="0" w:color="auto"/>
              <w:right w:val="single" w:sz="4" w:space="0" w:color="auto"/>
            </w:tcBorders>
          </w:tcPr>
          <w:p w14:paraId="58FE6855" w14:textId="1965F7E9" w:rsidR="00F67669" w:rsidRPr="00D02549" w:rsidRDefault="00F67669" w:rsidP="006A4529">
            <w:pPr>
              <w:jc w:val="center"/>
              <w:rPr>
                <w:rFonts w:cs="Times New Roman"/>
              </w:rPr>
            </w:pPr>
            <w:r w:rsidRPr="006A4529">
              <w:rPr>
                <w:rFonts w:cs="Times New Roman"/>
              </w:rPr>
              <w:t>TeamType</w:t>
            </w:r>
          </w:p>
        </w:tc>
        <w:tc>
          <w:tcPr>
            <w:tcW w:w="0" w:type="auto"/>
            <w:tcBorders>
              <w:top w:val="single" w:sz="4" w:space="0" w:color="auto"/>
              <w:left w:val="single" w:sz="4" w:space="0" w:color="auto"/>
              <w:bottom w:val="single" w:sz="4" w:space="0" w:color="auto"/>
              <w:right w:val="single" w:sz="4" w:space="0" w:color="auto"/>
            </w:tcBorders>
          </w:tcPr>
          <w:p w14:paraId="32F57C9E" w14:textId="77E46149" w:rsidR="00F67669" w:rsidRPr="00D02549" w:rsidRDefault="00F67669" w:rsidP="006A4529">
            <w:pPr>
              <w:rPr>
                <w:rFonts w:cs="Times New Roman"/>
              </w:rPr>
            </w:pPr>
            <w:r w:rsidRPr="00D02549">
              <w:rPr>
                <w:rFonts w:cs="Times New Roman"/>
              </w:rPr>
              <w:t>If Team = Weekly or Monthly, ask what type of team activities?</w:t>
            </w:r>
          </w:p>
        </w:tc>
        <w:tc>
          <w:tcPr>
            <w:tcW w:w="0" w:type="auto"/>
            <w:tcBorders>
              <w:top w:val="single" w:sz="4" w:space="0" w:color="auto"/>
              <w:left w:val="single" w:sz="4" w:space="0" w:color="auto"/>
              <w:bottom w:val="single" w:sz="4" w:space="0" w:color="auto"/>
              <w:right w:val="single" w:sz="4" w:space="0" w:color="auto"/>
            </w:tcBorders>
          </w:tcPr>
          <w:p w14:paraId="0EBA76EB" w14:textId="77777777" w:rsidR="00F67669" w:rsidRDefault="00F67669" w:rsidP="006A4529">
            <w:pPr>
              <w:rPr>
                <w:rFonts w:cs="Times New Roman"/>
              </w:rPr>
            </w:pPr>
          </w:p>
        </w:tc>
      </w:tr>
      <w:tr w:rsidR="00F67669" w:rsidRPr="00E142A0" w14:paraId="0A7785C2" w14:textId="77777777" w:rsidTr="00322953">
        <w:tc>
          <w:tcPr>
            <w:tcW w:w="0" w:type="auto"/>
            <w:tcBorders>
              <w:top w:val="single" w:sz="4" w:space="0" w:color="auto"/>
              <w:left w:val="single" w:sz="4" w:space="0" w:color="auto"/>
              <w:bottom w:val="single" w:sz="4" w:space="0" w:color="auto"/>
              <w:right w:val="single" w:sz="4" w:space="0" w:color="auto"/>
            </w:tcBorders>
          </w:tcPr>
          <w:p w14:paraId="2C860D05" w14:textId="3938E72E" w:rsidR="00F67669" w:rsidRPr="00D02549" w:rsidRDefault="00F67669" w:rsidP="006A4529">
            <w:pPr>
              <w:jc w:val="center"/>
              <w:rPr>
                <w:rFonts w:cs="Times New Roman"/>
              </w:rPr>
            </w:pPr>
            <w:r w:rsidRPr="00D02549">
              <w:rPr>
                <w:rFonts w:cs="Times New Roman"/>
              </w:rPr>
              <w:t>TeamNumDaysWeekly</w:t>
            </w:r>
          </w:p>
        </w:tc>
        <w:tc>
          <w:tcPr>
            <w:tcW w:w="0" w:type="auto"/>
            <w:tcBorders>
              <w:top w:val="single" w:sz="4" w:space="0" w:color="auto"/>
              <w:left w:val="single" w:sz="4" w:space="0" w:color="auto"/>
              <w:bottom w:val="single" w:sz="4" w:space="0" w:color="auto"/>
              <w:right w:val="single" w:sz="4" w:space="0" w:color="auto"/>
            </w:tcBorders>
          </w:tcPr>
          <w:p w14:paraId="2DAE45D8" w14:textId="57098FD9" w:rsidR="00F67669" w:rsidRPr="00D02549" w:rsidRDefault="00F67669" w:rsidP="006A4529">
            <w:pPr>
              <w:rPr>
                <w:rFonts w:cs="Times New Roman"/>
              </w:rPr>
            </w:pPr>
            <w:r w:rsidRPr="00D02549">
              <w:rPr>
                <w:rFonts w:cs="Times New Roman"/>
              </w:rPr>
              <w:t>If Team = Weekly, ask how many days per week?</w:t>
            </w:r>
          </w:p>
        </w:tc>
        <w:tc>
          <w:tcPr>
            <w:tcW w:w="0" w:type="auto"/>
            <w:tcBorders>
              <w:top w:val="single" w:sz="4" w:space="0" w:color="auto"/>
              <w:left w:val="single" w:sz="4" w:space="0" w:color="auto"/>
              <w:bottom w:val="single" w:sz="4" w:space="0" w:color="auto"/>
              <w:right w:val="single" w:sz="4" w:space="0" w:color="auto"/>
            </w:tcBorders>
          </w:tcPr>
          <w:p w14:paraId="11BA3ED2" w14:textId="77777777" w:rsidR="00F67669" w:rsidRDefault="00F67669" w:rsidP="006A4529">
            <w:pPr>
              <w:rPr>
                <w:rFonts w:cs="Times New Roman"/>
              </w:rPr>
            </w:pPr>
          </w:p>
        </w:tc>
      </w:tr>
      <w:tr w:rsidR="00F67669" w:rsidRPr="00E142A0" w14:paraId="0E0C35B2" w14:textId="77777777" w:rsidTr="00322953">
        <w:tc>
          <w:tcPr>
            <w:tcW w:w="0" w:type="auto"/>
            <w:tcBorders>
              <w:top w:val="single" w:sz="4" w:space="0" w:color="auto"/>
              <w:left w:val="single" w:sz="4" w:space="0" w:color="auto"/>
              <w:bottom w:val="single" w:sz="4" w:space="0" w:color="auto"/>
              <w:right w:val="single" w:sz="4" w:space="0" w:color="auto"/>
            </w:tcBorders>
          </w:tcPr>
          <w:p w14:paraId="26532989" w14:textId="2675FA5B" w:rsidR="00F67669" w:rsidRPr="00D02549" w:rsidRDefault="00F67669" w:rsidP="006A4529">
            <w:pPr>
              <w:jc w:val="center"/>
              <w:rPr>
                <w:rFonts w:cs="Times New Roman"/>
              </w:rPr>
            </w:pPr>
            <w:r w:rsidRPr="00D02549">
              <w:rPr>
                <w:rFonts w:cs="Times New Roman"/>
              </w:rPr>
              <w:t>TeamNumDaysMonthly</w:t>
            </w:r>
          </w:p>
        </w:tc>
        <w:tc>
          <w:tcPr>
            <w:tcW w:w="0" w:type="auto"/>
            <w:tcBorders>
              <w:top w:val="single" w:sz="4" w:space="0" w:color="auto"/>
              <w:left w:val="single" w:sz="4" w:space="0" w:color="auto"/>
              <w:bottom w:val="single" w:sz="4" w:space="0" w:color="auto"/>
              <w:right w:val="single" w:sz="4" w:space="0" w:color="auto"/>
            </w:tcBorders>
          </w:tcPr>
          <w:p w14:paraId="5F6D403D" w14:textId="17122D55" w:rsidR="00F67669" w:rsidRPr="00D02549" w:rsidRDefault="00F67669" w:rsidP="006A4529">
            <w:pPr>
              <w:rPr>
                <w:rFonts w:cs="Times New Roman"/>
              </w:rPr>
            </w:pPr>
            <w:r w:rsidRPr="00D02549">
              <w:rPr>
                <w:rFonts w:cs="Times New Roman"/>
              </w:rPr>
              <w:t>If Team = Monthly, ask how many days per month?</w:t>
            </w:r>
          </w:p>
        </w:tc>
        <w:tc>
          <w:tcPr>
            <w:tcW w:w="0" w:type="auto"/>
            <w:tcBorders>
              <w:top w:val="single" w:sz="4" w:space="0" w:color="auto"/>
              <w:left w:val="single" w:sz="4" w:space="0" w:color="auto"/>
              <w:bottom w:val="single" w:sz="4" w:space="0" w:color="auto"/>
              <w:right w:val="single" w:sz="4" w:space="0" w:color="auto"/>
            </w:tcBorders>
          </w:tcPr>
          <w:p w14:paraId="7D464B55" w14:textId="77777777" w:rsidR="00F67669" w:rsidRDefault="00F67669" w:rsidP="006A4529">
            <w:pPr>
              <w:rPr>
                <w:rFonts w:cs="Times New Roman"/>
              </w:rPr>
            </w:pPr>
          </w:p>
        </w:tc>
      </w:tr>
      <w:tr w:rsidR="00F67669" w:rsidRPr="00E142A0" w14:paraId="26AE39D4" w14:textId="77777777" w:rsidTr="00322953">
        <w:tc>
          <w:tcPr>
            <w:tcW w:w="0" w:type="auto"/>
            <w:tcBorders>
              <w:top w:val="single" w:sz="4" w:space="0" w:color="auto"/>
              <w:left w:val="single" w:sz="4" w:space="0" w:color="auto"/>
              <w:bottom w:val="single" w:sz="4" w:space="0" w:color="auto"/>
              <w:right w:val="single" w:sz="4" w:space="0" w:color="auto"/>
            </w:tcBorders>
          </w:tcPr>
          <w:p w14:paraId="4E31EB95" w14:textId="424E1484" w:rsidR="00F67669" w:rsidRPr="00D02549" w:rsidRDefault="00F67669" w:rsidP="006A4529">
            <w:pPr>
              <w:jc w:val="center"/>
              <w:rPr>
                <w:rFonts w:cs="Times New Roman"/>
              </w:rPr>
            </w:pPr>
            <w:r w:rsidRPr="00D02549">
              <w:rPr>
                <w:rFonts w:cs="Times New Roman"/>
              </w:rPr>
              <w:t>TeamYears</w:t>
            </w:r>
          </w:p>
        </w:tc>
        <w:tc>
          <w:tcPr>
            <w:tcW w:w="0" w:type="auto"/>
            <w:tcBorders>
              <w:top w:val="single" w:sz="4" w:space="0" w:color="auto"/>
              <w:left w:val="single" w:sz="4" w:space="0" w:color="auto"/>
              <w:bottom w:val="single" w:sz="4" w:space="0" w:color="auto"/>
              <w:right w:val="single" w:sz="4" w:space="0" w:color="auto"/>
            </w:tcBorders>
          </w:tcPr>
          <w:p w14:paraId="6C279163" w14:textId="4875D96E" w:rsidR="00F67669" w:rsidRPr="00D02549" w:rsidRDefault="00F67669" w:rsidP="006A4529">
            <w:pPr>
              <w:rPr>
                <w:rFonts w:cs="Times New Roman"/>
              </w:rPr>
            </w:pPr>
            <w:r w:rsidRPr="00D02549">
              <w:rPr>
                <w:rFonts w:cs="Times New Roman"/>
              </w:rPr>
              <w:t>If Team = Weekly or Monthly, ask for how many years?</w:t>
            </w:r>
          </w:p>
        </w:tc>
        <w:tc>
          <w:tcPr>
            <w:tcW w:w="0" w:type="auto"/>
            <w:tcBorders>
              <w:top w:val="single" w:sz="4" w:space="0" w:color="auto"/>
              <w:left w:val="single" w:sz="4" w:space="0" w:color="auto"/>
              <w:bottom w:val="single" w:sz="4" w:space="0" w:color="auto"/>
              <w:right w:val="single" w:sz="4" w:space="0" w:color="auto"/>
            </w:tcBorders>
          </w:tcPr>
          <w:p w14:paraId="45017023" w14:textId="77777777" w:rsidR="00F67669" w:rsidRDefault="00F67669" w:rsidP="006A4529">
            <w:pPr>
              <w:rPr>
                <w:rFonts w:cs="Times New Roman"/>
              </w:rPr>
            </w:pPr>
          </w:p>
        </w:tc>
      </w:tr>
      <w:tr w:rsidR="00F67669" w:rsidRPr="00E142A0" w14:paraId="19C8D9B4" w14:textId="77777777" w:rsidTr="00322953">
        <w:tc>
          <w:tcPr>
            <w:tcW w:w="0" w:type="auto"/>
            <w:tcBorders>
              <w:top w:val="single" w:sz="4" w:space="0" w:color="auto"/>
              <w:left w:val="single" w:sz="4" w:space="0" w:color="auto"/>
              <w:bottom w:val="single" w:sz="4" w:space="0" w:color="auto"/>
              <w:right w:val="single" w:sz="4" w:space="0" w:color="auto"/>
            </w:tcBorders>
          </w:tcPr>
          <w:p w14:paraId="336E3E39" w14:textId="2906514E" w:rsidR="00F67669" w:rsidRDefault="00F67669" w:rsidP="006A4529">
            <w:pPr>
              <w:jc w:val="center"/>
              <w:rPr>
                <w:rFonts w:cs="Times New Roman"/>
                <w:highlight w:val="yellow"/>
              </w:rPr>
            </w:pPr>
            <w:r w:rsidRPr="006A4529">
              <w:rPr>
                <w:rFonts w:cs="Times New Roman"/>
              </w:rPr>
              <w:t>BabysittingYesNo</w:t>
            </w:r>
          </w:p>
        </w:tc>
        <w:tc>
          <w:tcPr>
            <w:tcW w:w="0" w:type="auto"/>
            <w:tcBorders>
              <w:top w:val="single" w:sz="4" w:space="0" w:color="auto"/>
              <w:left w:val="single" w:sz="4" w:space="0" w:color="auto"/>
              <w:bottom w:val="single" w:sz="4" w:space="0" w:color="auto"/>
              <w:right w:val="single" w:sz="4" w:space="0" w:color="auto"/>
            </w:tcBorders>
          </w:tcPr>
          <w:p w14:paraId="2755E66D" w14:textId="244BBEBA" w:rsidR="00F67669" w:rsidRDefault="00F67669" w:rsidP="006A4529">
            <w:pPr>
              <w:rPr>
                <w:rFonts w:cs="Times New Roman"/>
              </w:rPr>
            </w:pPr>
            <w:r w:rsidRPr="00D02549">
              <w:rPr>
                <w:rFonts w:cs="Times New Roman"/>
              </w:rPr>
              <w:t>In the last 14 days, have you babysat?</w:t>
            </w:r>
          </w:p>
        </w:tc>
        <w:tc>
          <w:tcPr>
            <w:tcW w:w="0" w:type="auto"/>
            <w:tcBorders>
              <w:top w:val="single" w:sz="4" w:space="0" w:color="auto"/>
              <w:left w:val="single" w:sz="4" w:space="0" w:color="auto"/>
              <w:bottom w:val="single" w:sz="4" w:space="0" w:color="auto"/>
              <w:right w:val="single" w:sz="4" w:space="0" w:color="auto"/>
            </w:tcBorders>
          </w:tcPr>
          <w:p w14:paraId="386F3E7A" w14:textId="77777777" w:rsidR="00F67669" w:rsidRDefault="00F67669" w:rsidP="006A4529">
            <w:pPr>
              <w:rPr>
                <w:rFonts w:cs="Times New Roman"/>
              </w:rPr>
            </w:pPr>
            <w:r>
              <w:rPr>
                <w:rFonts w:cs="Times New Roman"/>
              </w:rPr>
              <w:t>0=No</w:t>
            </w:r>
          </w:p>
          <w:p w14:paraId="2575B5A5" w14:textId="1EBC8F49" w:rsidR="00F67669" w:rsidRDefault="00F67669" w:rsidP="006A4529">
            <w:pPr>
              <w:rPr>
                <w:rFonts w:cs="Times New Roman"/>
              </w:rPr>
            </w:pPr>
            <w:r>
              <w:rPr>
                <w:rFonts w:cs="Times New Roman"/>
              </w:rPr>
              <w:t>1=Yes</w:t>
            </w:r>
          </w:p>
        </w:tc>
      </w:tr>
      <w:tr w:rsidR="00F67669" w:rsidRPr="00E142A0" w14:paraId="22F592EE" w14:textId="77777777" w:rsidTr="00322953">
        <w:tc>
          <w:tcPr>
            <w:tcW w:w="0" w:type="auto"/>
            <w:tcBorders>
              <w:top w:val="single" w:sz="4" w:space="0" w:color="auto"/>
              <w:left w:val="single" w:sz="4" w:space="0" w:color="auto"/>
              <w:bottom w:val="single" w:sz="4" w:space="0" w:color="auto"/>
              <w:right w:val="single" w:sz="4" w:space="0" w:color="auto"/>
            </w:tcBorders>
          </w:tcPr>
          <w:p w14:paraId="0EB34FF0" w14:textId="6FEDDC73" w:rsidR="00F67669" w:rsidRPr="00D02549" w:rsidRDefault="00F67669" w:rsidP="006A4529">
            <w:pPr>
              <w:jc w:val="center"/>
              <w:rPr>
                <w:rFonts w:cs="Times New Roman"/>
              </w:rPr>
            </w:pPr>
            <w:r w:rsidRPr="00D02549">
              <w:rPr>
                <w:rFonts w:cs="Times New Roman"/>
              </w:rPr>
              <w:t>Babysitting14Days</w:t>
            </w:r>
          </w:p>
        </w:tc>
        <w:tc>
          <w:tcPr>
            <w:tcW w:w="0" w:type="auto"/>
            <w:tcBorders>
              <w:top w:val="single" w:sz="4" w:space="0" w:color="auto"/>
              <w:left w:val="single" w:sz="4" w:space="0" w:color="auto"/>
              <w:bottom w:val="single" w:sz="4" w:space="0" w:color="auto"/>
              <w:right w:val="single" w:sz="4" w:space="0" w:color="auto"/>
            </w:tcBorders>
          </w:tcPr>
          <w:p w14:paraId="100E6E00" w14:textId="132F1912" w:rsidR="00F67669" w:rsidRPr="00D02549" w:rsidRDefault="00F67669" w:rsidP="006A4529">
            <w:pPr>
              <w:rPr>
                <w:rFonts w:cs="Times New Roman"/>
              </w:rPr>
            </w:pPr>
            <w:r w:rsidRPr="00D02549">
              <w:rPr>
                <w:rFonts w:cs="Times New Roman"/>
              </w:rPr>
              <w:t>If BabysittingYesNo = 1, ask what is the average number of times you babysat in the past 14 days?</w:t>
            </w:r>
          </w:p>
        </w:tc>
        <w:tc>
          <w:tcPr>
            <w:tcW w:w="0" w:type="auto"/>
            <w:tcBorders>
              <w:top w:val="single" w:sz="4" w:space="0" w:color="auto"/>
              <w:left w:val="single" w:sz="4" w:space="0" w:color="auto"/>
              <w:bottom w:val="single" w:sz="4" w:space="0" w:color="auto"/>
              <w:right w:val="single" w:sz="4" w:space="0" w:color="auto"/>
            </w:tcBorders>
          </w:tcPr>
          <w:p w14:paraId="149EB83D" w14:textId="77777777" w:rsidR="00F67669" w:rsidRDefault="00F67669" w:rsidP="006A4529">
            <w:pPr>
              <w:rPr>
                <w:rFonts w:cs="Times New Roman"/>
              </w:rPr>
            </w:pPr>
          </w:p>
        </w:tc>
      </w:tr>
      <w:tr w:rsidR="00F67669" w:rsidRPr="00E142A0" w14:paraId="1A19DEE8" w14:textId="77777777" w:rsidTr="00322953">
        <w:tc>
          <w:tcPr>
            <w:tcW w:w="0" w:type="auto"/>
            <w:tcBorders>
              <w:top w:val="single" w:sz="4" w:space="0" w:color="auto"/>
              <w:left w:val="single" w:sz="4" w:space="0" w:color="auto"/>
              <w:bottom w:val="single" w:sz="4" w:space="0" w:color="auto"/>
              <w:right w:val="single" w:sz="4" w:space="0" w:color="auto"/>
            </w:tcBorders>
          </w:tcPr>
          <w:p w14:paraId="42127CFE" w14:textId="613CF80F" w:rsidR="00F67669" w:rsidRPr="00D02549" w:rsidRDefault="00F67669" w:rsidP="006A4529">
            <w:pPr>
              <w:jc w:val="center"/>
              <w:rPr>
                <w:rFonts w:cs="Times New Roman"/>
              </w:rPr>
            </w:pPr>
            <w:r w:rsidRPr="00D02549">
              <w:rPr>
                <w:rFonts w:cs="Times New Roman"/>
              </w:rPr>
              <w:t>BabysittingMinutes</w:t>
            </w:r>
          </w:p>
        </w:tc>
        <w:tc>
          <w:tcPr>
            <w:tcW w:w="0" w:type="auto"/>
            <w:tcBorders>
              <w:top w:val="single" w:sz="4" w:space="0" w:color="auto"/>
              <w:left w:val="single" w:sz="4" w:space="0" w:color="auto"/>
              <w:bottom w:val="single" w:sz="4" w:space="0" w:color="auto"/>
              <w:right w:val="single" w:sz="4" w:space="0" w:color="auto"/>
            </w:tcBorders>
          </w:tcPr>
          <w:p w14:paraId="5A51EF84" w14:textId="7B05485D" w:rsidR="00F67669" w:rsidRPr="00D02549" w:rsidRDefault="00F67669" w:rsidP="006A4529">
            <w:pPr>
              <w:rPr>
                <w:rFonts w:cs="Times New Roman"/>
              </w:rPr>
            </w:pPr>
            <w:r w:rsidRPr="00D02549">
              <w:rPr>
                <w:rFonts w:cs="Times New Roman"/>
              </w:rPr>
              <w:t>If BabysittingYesNo = 1, ask what is the average number of minutes spent babysitting on each occasion?</w:t>
            </w:r>
          </w:p>
        </w:tc>
        <w:tc>
          <w:tcPr>
            <w:tcW w:w="0" w:type="auto"/>
            <w:tcBorders>
              <w:top w:val="single" w:sz="4" w:space="0" w:color="auto"/>
              <w:left w:val="single" w:sz="4" w:space="0" w:color="auto"/>
              <w:bottom w:val="single" w:sz="4" w:space="0" w:color="auto"/>
              <w:right w:val="single" w:sz="4" w:space="0" w:color="auto"/>
            </w:tcBorders>
          </w:tcPr>
          <w:p w14:paraId="145E9397" w14:textId="77777777" w:rsidR="00F67669" w:rsidRDefault="00F67669" w:rsidP="006A4529">
            <w:pPr>
              <w:rPr>
                <w:rFonts w:cs="Times New Roman"/>
              </w:rPr>
            </w:pPr>
          </w:p>
        </w:tc>
      </w:tr>
      <w:tr w:rsidR="00F67669" w:rsidRPr="00E142A0" w14:paraId="1ABC7B65" w14:textId="77777777" w:rsidTr="00322953">
        <w:tc>
          <w:tcPr>
            <w:tcW w:w="0" w:type="auto"/>
            <w:tcBorders>
              <w:top w:val="single" w:sz="4" w:space="0" w:color="auto"/>
              <w:left w:val="single" w:sz="4" w:space="0" w:color="auto"/>
              <w:bottom w:val="single" w:sz="4" w:space="0" w:color="auto"/>
              <w:right w:val="single" w:sz="4" w:space="0" w:color="auto"/>
            </w:tcBorders>
          </w:tcPr>
          <w:p w14:paraId="6D891A15" w14:textId="3B582FC2" w:rsidR="00F67669" w:rsidRPr="00D02549" w:rsidRDefault="00F67669" w:rsidP="006A4529">
            <w:pPr>
              <w:jc w:val="center"/>
              <w:rPr>
                <w:rFonts w:cs="Times New Roman"/>
              </w:rPr>
            </w:pPr>
            <w:r w:rsidRPr="00D02549">
              <w:rPr>
                <w:rFonts w:cs="Times New Roman"/>
              </w:rPr>
              <w:t>BabysittingMonths</w:t>
            </w:r>
          </w:p>
        </w:tc>
        <w:tc>
          <w:tcPr>
            <w:tcW w:w="0" w:type="auto"/>
            <w:tcBorders>
              <w:top w:val="single" w:sz="4" w:space="0" w:color="auto"/>
              <w:left w:val="single" w:sz="4" w:space="0" w:color="auto"/>
              <w:bottom w:val="single" w:sz="4" w:space="0" w:color="auto"/>
              <w:right w:val="single" w:sz="4" w:space="0" w:color="auto"/>
            </w:tcBorders>
          </w:tcPr>
          <w:p w14:paraId="3FBA937C" w14:textId="412CEDA2" w:rsidR="00F67669" w:rsidRPr="00D02549" w:rsidRDefault="00F67669" w:rsidP="006A4529">
            <w:pPr>
              <w:rPr>
                <w:rFonts w:cs="Times New Roman"/>
              </w:rPr>
            </w:pPr>
            <w:r w:rsidRPr="00D02549">
              <w:rPr>
                <w:rFonts w:cs="Times New Roman"/>
              </w:rPr>
              <w:t>If BabysittingYesNo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73B8DFA0" w14:textId="77777777" w:rsidR="00F67669" w:rsidRDefault="00F67669" w:rsidP="006A4529">
            <w:pPr>
              <w:rPr>
                <w:rFonts w:cs="Times New Roman"/>
              </w:rPr>
            </w:pPr>
          </w:p>
        </w:tc>
      </w:tr>
      <w:tr w:rsidR="00F67669" w:rsidRPr="00E142A0" w14:paraId="2F1A1DC2" w14:textId="77777777" w:rsidTr="00322953">
        <w:tc>
          <w:tcPr>
            <w:tcW w:w="0" w:type="auto"/>
            <w:tcBorders>
              <w:top w:val="single" w:sz="4" w:space="0" w:color="auto"/>
              <w:left w:val="single" w:sz="4" w:space="0" w:color="auto"/>
              <w:bottom w:val="single" w:sz="4" w:space="0" w:color="auto"/>
              <w:right w:val="single" w:sz="4" w:space="0" w:color="auto"/>
            </w:tcBorders>
          </w:tcPr>
          <w:p w14:paraId="58B2B4F6" w14:textId="24E30220" w:rsidR="00F67669" w:rsidRDefault="00F67669" w:rsidP="006A4529">
            <w:pPr>
              <w:jc w:val="center"/>
              <w:rPr>
                <w:rFonts w:cs="Times New Roman"/>
                <w:highlight w:val="yellow"/>
              </w:rPr>
            </w:pPr>
            <w:r w:rsidRPr="00401C31">
              <w:rPr>
                <w:rFonts w:cs="Times New Roman"/>
              </w:rPr>
              <w:lastRenderedPageBreak/>
              <w:t>YogaYesNo</w:t>
            </w:r>
          </w:p>
        </w:tc>
        <w:tc>
          <w:tcPr>
            <w:tcW w:w="0" w:type="auto"/>
            <w:tcBorders>
              <w:top w:val="single" w:sz="4" w:space="0" w:color="auto"/>
              <w:left w:val="single" w:sz="4" w:space="0" w:color="auto"/>
              <w:bottom w:val="single" w:sz="4" w:space="0" w:color="auto"/>
              <w:right w:val="single" w:sz="4" w:space="0" w:color="auto"/>
            </w:tcBorders>
          </w:tcPr>
          <w:p w14:paraId="5AD528C4" w14:textId="1490DC2C" w:rsidR="00F67669" w:rsidRDefault="00F67669" w:rsidP="006A4529">
            <w:pPr>
              <w:rPr>
                <w:rFonts w:cs="Times New Roman"/>
              </w:rPr>
            </w:pPr>
            <w:r w:rsidRPr="00D02549">
              <w:rPr>
                <w:rFonts w:cs="Times New Roman"/>
              </w:rPr>
              <w:t>In the last 14 days, have you done yoga, Tai Chi or stretching?</w:t>
            </w:r>
          </w:p>
        </w:tc>
        <w:tc>
          <w:tcPr>
            <w:tcW w:w="0" w:type="auto"/>
            <w:tcBorders>
              <w:top w:val="single" w:sz="4" w:space="0" w:color="auto"/>
              <w:left w:val="single" w:sz="4" w:space="0" w:color="auto"/>
              <w:bottom w:val="single" w:sz="4" w:space="0" w:color="auto"/>
              <w:right w:val="single" w:sz="4" w:space="0" w:color="auto"/>
            </w:tcBorders>
          </w:tcPr>
          <w:p w14:paraId="60C9C882" w14:textId="77777777" w:rsidR="00F67669" w:rsidRDefault="00F67669" w:rsidP="006A4529">
            <w:pPr>
              <w:rPr>
                <w:rFonts w:cs="Times New Roman"/>
              </w:rPr>
            </w:pPr>
            <w:r>
              <w:rPr>
                <w:rFonts w:cs="Times New Roman"/>
              </w:rPr>
              <w:t>0=No</w:t>
            </w:r>
          </w:p>
          <w:p w14:paraId="3E89DA85" w14:textId="381E1AF6" w:rsidR="00F67669" w:rsidRDefault="00F67669" w:rsidP="006A4529">
            <w:pPr>
              <w:rPr>
                <w:rFonts w:cs="Times New Roman"/>
              </w:rPr>
            </w:pPr>
            <w:r>
              <w:rPr>
                <w:rFonts w:cs="Times New Roman"/>
              </w:rPr>
              <w:t>1=Yes</w:t>
            </w:r>
          </w:p>
        </w:tc>
      </w:tr>
      <w:tr w:rsidR="00F67669" w:rsidRPr="00E142A0" w14:paraId="551A2C8B" w14:textId="77777777" w:rsidTr="00322953">
        <w:tc>
          <w:tcPr>
            <w:tcW w:w="0" w:type="auto"/>
            <w:tcBorders>
              <w:top w:val="single" w:sz="4" w:space="0" w:color="auto"/>
              <w:left w:val="single" w:sz="4" w:space="0" w:color="auto"/>
              <w:bottom w:val="single" w:sz="4" w:space="0" w:color="auto"/>
              <w:right w:val="single" w:sz="4" w:space="0" w:color="auto"/>
            </w:tcBorders>
          </w:tcPr>
          <w:p w14:paraId="239CB3FD" w14:textId="47FD196C" w:rsidR="00F67669" w:rsidRPr="003F1110" w:rsidRDefault="00F67669" w:rsidP="00401C31">
            <w:pPr>
              <w:jc w:val="center"/>
              <w:rPr>
                <w:rFonts w:cs="Times New Roman"/>
              </w:rPr>
            </w:pPr>
            <w:r w:rsidRPr="00D02549">
              <w:rPr>
                <w:rFonts w:cs="Times New Roman"/>
              </w:rPr>
              <w:t>Yoga14Days</w:t>
            </w:r>
          </w:p>
        </w:tc>
        <w:tc>
          <w:tcPr>
            <w:tcW w:w="0" w:type="auto"/>
            <w:tcBorders>
              <w:top w:val="single" w:sz="4" w:space="0" w:color="auto"/>
              <w:left w:val="single" w:sz="4" w:space="0" w:color="auto"/>
              <w:bottom w:val="single" w:sz="4" w:space="0" w:color="auto"/>
              <w:right w:val="single" w:sz="4" w:space="0" w:color="auto"/>
            </w:tcBorders>
          </w:tcPr>
          <w:p w14:paraId="4DB1AF53" w14:textId="53C51E13" w:rsidR="00F67669" w:rsidRPr="003F1110" w:rsidRDefault="00F67669" w:rsidP="00401C31">
            <w:pPr>
              <w:rPr>
                <w:rFonts w:cs="Times New Roman"/>
              </w:rPr>
            </w:pPr>
            <w:r w:rsidRPr="00D02549">
              <w:rPr>
                <w:rFonts w:cs="Times New Roman"/>
              </w:rPr>
              <w:t>If YogaYesNo = 1, ask what is the average number of times you did yoga in the past 14 days?</w:t>
            </w:r>
          </w:p>
        </w:tc>
        <w:tc>
          <w:tcPr>
            <w:tcW w:w="0" w:type="auto"/>
            <w:tcBorders>
              <w:top w:val="single" w:sz="4" w:space="0" w:color="auto"/>
              <w:left w:val="single" w:sz="4" w:space="0" w:color="auto"/>
              <w:bottom w:val="single" w:sz="4" w:space="0" w:color="auto"/>
              <w:right w:val="single" w:sz="4" w:space="0" w:color="auto"/>
            </w:tcBorders>
          </w:tcPr>
          <w:p w14:paraId="349FE8C2" w14:textId="77777777" w:rsidR="00F67669" w:rsidRDefault="00F67669" w:rsidP="00401C31">
            <w:pPr>
              <w:rPr>
                <w:rFonts w:cs="Times New Roman"/>
              </w:rPr>
            </w:pPr>
          </w:p>
        </w:tc>
      </w:tr>
      <w:tr w:rsidR="00F67669" w:rsidRPr="00E142A0" w14:paraId="0AC6D386" w14:textId="77777777" w:rsidTr="00322953">
        <w:tc>
          <w:tcPr>
            <w:tcW w:w="0" w:type="auto"/>
            <w:tcBorders>
              <w:top w:val="single" w:sz="4" w:space="0" w:color="auto"/>
              <w:left w:val="single" w:sz="4" w:space="0" w:color="auto"/>
              <w:bottom w:val="single" w:sz="4" w:space="0" w:color="auto"/>
              <w:right w:val="single" w:sz="4" w:space="0" w:color="auto"/>
            </w:tcBorders>
          </w:tcPr>
          <w:p w14:paraId="682BC0BD" w14:textId="15DBA0AF" w:rsidR="00F67669" w:rsidRPr="003F1110" w:rsidRDefault="00F67669" w:rsidP="00401C31">
            <w:pPr>
              <w:jc w:val="center"/>
              <w:rPr>
                <w:rFonts w:cs="Times New Roman"/>
              </w:rPr>
            </w:pPr>
            <w:r w:rsidRPr="00D02549">
              <w:rPr>
                <w:rFonts w:cs="Times New Roman"/>
              </w:rPr>
              <w:t>YogaMinutes</w:t>
            </w:r>
          </w:p>
        </w:tc>
        <w:tc>
          <w:tcPr>
            <w:tcW w:w="0" w:type="auto"/>
            <w:tcBorders>
              <w:top w:val="single" w:sz="4" w:space="0" w:color="auto"/>
              <w:left w:val="single" w:sz="4" w:space="0" w:color="auto"/>
              <w:bottom w:val="single" w:sz="4" w:space="0" w:color="auto"/>
              <w:right w:val="single" w:sz="4" w:space="0" w:color="auto"/>
            </w:tcBorders>
          </w:tcPr>
          <w:p w14:paraId="718DF03E" w14:textId="25B00449" w:rsidR="00F67669" w:rsidRPr="003F1110" w:rsidRDefault="00F67669" w:rsidP="00401C31">
            <w:pPr>
              <w:rPr>
                <w:rFonts w:cs="Times New Roman"/>
              </w:rPr>
            </w:pPr>
            <w:r w:rsidRPr="00D02549">
              <w:rPr>
                <w:rFonts w:cs="Times New Roman"/>
              </w:rPr>
              <w:t>If YogaYesNo = 1, ask what is the average number of minutes spent on yoga on each occasion?</w:t>
            </w:r>
          </w:p>
        </w:tc>
        <w:tc>
          <w:tcPr>
            <w:tcW w:w="0" w:type="auto"/>
            <w:tcBorders>
              <w:top w:val="single" w:sz="4" w:space="0" w:color="auto"/>
              <w:left w:val="single" w:sz="4" w:space="0" w:color="auto"/>
              <w:bottom w:val="single" w:sz="4" w:space="0" w:color="auto"/>
              <w:right w:val="single" w:sz="4" w:space="0" w:color="auto"/>
            </w:tcBorders>
          </w:tcPr>
          <w:p w14:paraId="6D4675B4" w14:textId="77777777" w:rsidR="00F67669" w:rsidRDefault="00F67669" w:rsidP="00401C31">
            <w:pPr>
              <w:rPr>
                <w:rFonts w:cs="Times New Roman"/>
              </w:rPr>
            </w:pPr>
          </w:p>
        </w:tc>
      </w:tr>
      <w:tr w:rsidR="00F67669" w:rsidRPr="00E142A0" w14:paraId="25489C8C" w14:textId="77777777" w:rsidTr="00322953">
        <w:tc>
          <w:tcPr>
            <w:tcW w:w="0" w:type="auto"/>
            <w:tcBorders>
              <w:top w:val="single" w:sz="4" w:space="0" w:color="auto"/>
              <w:left w:val="single" w:sz="4" w:space="0" w:color="auto"/>
              <w:bottom w:val="single" w:sz="4" w:space="0" w:color="auto"/>
              <w:right w:val="single" w:sz="4" w:space="0" w:color="auto"/>
            </w:tcBorders>
          </w:tcPr>
          <w:p w14:paraId="08AD62B9" w14:textId="3E868A73" w:rsidR="00F67669" w:rsidRPr="003F1110" w:rsidRDefault="00F67669" w:rsidP="00401C31">
            <w:pPr>
              <w:jc w:val="center"/>
              <w:rPr>
                <w:rFonts w:cs="Times New Roman"/>
              </w:rPr>
            </w:pPr>
            <w:r w:rsidRPr="00D02549">
              <w:rPr>
                <w:rFonts w:cs="Times New Roman"/>
              </w:rPr>
              <w:t>YogaMonths</w:t>
            </w:r>
          </w:p>
        </w:tc>
        <w:tc>
          <w:tcPr>
            <w:tcW w:w="0" w:type="auto"/>
            <w:tcBorders>
              <w:top w:val="single" w:sz="4" w:space="0" w:color="auto"/>
              <w:left w:val="single" w:sz="4" w:space="0" w:color="auto"/>
              <w:bottom w:val="single" w:sz="4" w:space="0" w:color="auto"/>
              <w:right w:val="single" w:sz="4" w:space="0" w:color="auto"/>
            </w:tcBorders>
          </w:tcPr>
          <w:p w14:paraId="7EB1042B" w14:textId="4A7A2ACE" w:rsidR="00F67669" w:rsidRPr="003F1110" w:rsidRDefault="00F67669" w:rsidP="00401C31">
            <w:pPr>
              <w:rPr>
                <w:rFonts w:cs="Times New Roman"/>
              </w:rPr>
            </w:pPr>
            <w:r w:rsidRPr="00D02549">
              <w:rPr>
                <w:rFonts w:cs="Times New Roman"/>
              </w:rPr>
              <w:t>If YogaYesNo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67F9ED94" w14:textId="77777777" w:rsidR="00F67669" w:rsidRDefault="00F67669" w:rsidP="00401C31">
            <w:pPr>
              <w:rPr>
                <w:rFonts w:cs="Times New Roman"/>
              </w:rPr>
            </w:pPr>
          </w:p>
        </w:tc>
      </w:tr>
      <w:tr w:rsidR="00F67669" w:rsidRPr="00E142A0" w14:paraId="7C56DEF3" w14:textId="77777777" w:rsidTr="00322953">
        <w:tc>
          <w:tcPr>
            <w:tcW w:w="0" w:type="auto"/>
            <w:tcBorders>
              <w:top w:val="single" w:sz="4" w:space="0" w:color="auto"/>
              <w:left w:val="single" w:sz="4" w:space="0" w:color="auto"/>
              <w:bottom w:val="single" w:sz="4" w:space="0" w:color="auto"/>
              <w:right w:val="single" w:sz="4" w:space="0" w:color="auto"/>
            </w:tcBorders>
          </w:tcPr>
          <w:p w14:paraId="26DB1FE0" w14:textId="72C0F531" w:rsidR="00F67669" w:rsidRDefault="00F67669" w:rsidP="00401C31">
            <w:pPr>
              <w:jc w:val="center"/>
              <w:rPr>
                <w:rFonts w:cs="Times New Roman"/>
                <w:highlight w:val="yellow"/>
              </w:rPr>
            </w:pPr>
            <w:r w:rsidRPr="00401C31">
              <w:rPr>
                <w:rFonts w:cs="Times New Roman"/>
              </w:rPr>
              <w:t>WeightTrainingYesNo</w:t>
            </w:r>
          </w:p>
        </w:tc>
        <w:tc>
          <w:tcPr>
            <w:tcW w:w="0" w:type="auto"/>
            <w:tcBorders>
              <w:top w:val="single" w:sz="4" w:space="0" w:color="auto"/>
              <w:left w:val="single" w:sz="4" w:space="0" w:color="auto"/>
              <w:bottom w:val="single" w:sz="4" w:space="0" w:color="auto"/>
              <w:right w:val="single" w:sz="4" w:space="0" w:color="auto"/>
            </w:tcBorders>
          </w:tcPr>
          <w:p w14:paraId="3F62A526" w14:textId="58979CDF" w:rsidR="00F67669" w:rsidRDefault="00F67669" w:rsidP="00401C31">
            <w:pPr>
              <w:rPr>
                <w:rFonts w:cs="Times New Roman"/>
              </w:rPr>
            </w:pPr>
            <w:r w:rsidRPr="003F1110">
              <w:rPr>
                <w:rFonts w:cs="Times New Roman"/>
              </w:rPr>
              <w:t>In the last 14 days, have you done weight training?</w:t>
            </w:r>
          </w:p>
        </w:tc>
        <w:tc>
          <w:tcPr>
            <w:tcW w:w="0" w:type="auto"/>
            <w:tcBorders>
              <w:top w:val="single" w:sz="4" w:space="0" w:color="auto"/>
              <w:left w:val="single" w:sz="4" w:space="0" w:color="auto"/>
              <w:bottom w:val="single" w:sz="4" w:space="0" w:color="auto"/>
              <w:right w:val="single" w:sz="4" w:space="0" w:color="auto"/>
            </w:tcBorders>
          </w:tcPr>
          <w:p w14:paraId="7B5AE3C2" w14:textId="77777777" w:rsidR="00F67669" w:rsidRDefault="00F67669" w:rsidP="00401C31">
            <w:pPr>
              <w:rPr>
                <w:rFonts w:cs="Times New Roman"/>
              </w:rPr>
            </w:pPr>
            <w:r>
              <w:rPr>
                <w:rFonts w:cs="Times New Roman"/>
              </w:rPr>
              <w:t>0=No</w:t>
            </w:r>
          </w:p>
          <w:p w14:paraId="4666754D" w14:textId="68E07B24" w:rsidR="00F67669" w:rsidRDefault="00F67669" w:rsidP="00401C31">
            <w:pPr>
              <w:rPr>
                <w:rFonts w:cs="Times New Roman"/>
              </w:rPr>
            </w:pPr>
            <w:r>
              <w:rPr>
                <w:rFonts w:cs="Times New Roman"/>
              </w:rPr>
              <w:t>1=Yes</w:t>
            </w:r>
          </w:p>
        </w:tc>
      </w:tr>
      <w:tr w:rsidR="00F67669" w:rsidRPr="00E142A0" w14:paraId="11CB06F2" w14:textId="77777777" w:rsidTr="00322953">
        <w:tc>
          <w:tcPr>
            <w:tcW w:w="0" w:type="auto"/>
            <w:tcBorders>
              <w:top w:val="single" w:sz="4" w:space="0" w:color="auto"/>
              <w:left w:val="single" w:sz="4" w:space="0" w:color="auto"/>
              <w:bottom w:val="single" w:sz="4" w:space="0" w:color="auto"/>
              <w:right w:val="single" w:sz="4" w:space="0" w:color="auto"/>
            </w:tcBorders>
          </w:tcPr>
          <w:p w14:paraId="408D5AC1" w14:textId="3978EA00" w:rsidR="00F67669" w:rsidRPr="003F1110" w:rsidRDefault="00F67669" w:rsidP="00401C31">
            <w:pPr>
              <w:jc w:val="center"/>
              <w:rPr>
                <w:rFonts w:cs="Times New Roman"/>
              </w:rPr>
            </w:pPr>
            <w:r w:rsidRPr="003F1110">
              <w:rPr>
                <w:rFonts w:cs="Times New Roman"/>
              </w:rPr>
              <w:t>WeightTraining14Days</w:t>
            </w:r>
          </w:p>
        </w:tc>
        <w:tc>
          <w:tcPr>
            <w:tcW w:w="0" w:type="auto"/>
            <w:tcBorders>
              <w:top w:val="single" w:sz="4" w:space="0" w:color="auto"/>
              <w:left w:val="single" w:sz="4" w:space="0" w:color="auto"/>
              <w:bottom w:val="single" w:sz="4" w:space="0" w:color="auto"/>
              <w:right w:val="single" w:sz="4" w:space="0" w:color="auto"/>
            </w:tcBorders>
          </w:tcPr>
          <w:p w14:paraId="09DF6FA4" w14:textId="6EB5DE89" w:rsidR="00F67669" w:rsidRPr="003F1110" w:rsidRDefault="00F67669" w:rsidP="00401C31">
            <w:pPr>
              <w:rPr>
                <w:rFonts w:cs="Times New Roman"/>
              </w:rPr>
            </w:pPr>
            <w:r w:rsidRPr="003F1110">
              <w:rPr>
                <w:rFonts w:cs="Times New Roman"/>
              </w:rPr>
              <w:t>If WeightTrainingYesNo = 1, ask what is the avg number of times you did weight training in the past 14 days?</w:t>
            </w:r>
          </w:p>
        </w:tc>
        <w:tc>
          <w:tcPr>
            <w:tcW w:w="0" w:type="auto"/>
            <w:tcBorders>
              <w:top w:val="single" w:sz="4" w:space="0" w:color="auto"/>
              <w:left w:val="single" w:sz="4" w:space="0" w:color="auto"/>
              <w:bottom w:val="single" w:sz="4" w:space="0" w:color="auto"/>
              <w:right w:val="single" w:sz="4" w:space="0" w:color="auto"/>
            </w:tcBorders>
          </w:tcPr>
          <w:p w14:paraId="5BCA8BAB" w14:textId="77777777" w:rsidR="00F67669" w:rsidRDefault="00F67669" w:rsidP="00401C31">
            <w:pPr>
              <w:rPr>
                <w:rFonts w:cs="Times New Roman"/>
              </w:rPr>
            </w:pPr>
          </w:p>
        </w:tc>
      </w:tr>
      <w:tr w:rsidR="00F67669" w:rsidRPr="00E142A0" w14:paraId="2DC4823C" w14:textId="77777777" w:rsidTr="00322953">
        <w:tc>
          <w:tcPr>
            <w:tcW w:w="0" w:type="auto"/>
            <w:tcBorders>
              <w:top w:val="single" w:sz="4" w:space="0" w:color="auto"/>
              <w:left w:val="single" w:sz="4" w:space="0" w:color="auto"/>
              <w:bottom w:val="single" w:sz="4" w:space="0" w:color="auto"/>
              <w:right w:val="single" w:sz="4" w:space="0" w:color="auto"/>
            </w:tcBorders>
          </w:tcPr>
          <w:p w14:paraId="34D62F48" w14:textId="3FFFE7B0" w:rsidR="00F67669" w:rsidRPr="003F1110" w:rsidRDefault="00F67669" w:rsidP="00401C31">
            <w:pPr>
              <w:jc w:val="center"/>
              <w:rPr>
                <w:rFonts w:cs="Times New Roman"/>
              </w:rPr>
            </w:pPr>
            <w:r w:rsidRPr="003F1110">
              <w:rPr>
                <w:rFonts w:cs="Times New Roman"/>
              </w:rPr>
              <w:t>WeightTrainingMinutes</w:t>
            </w:r>
          </w:p>
        </w:tc>
        <w:tc>
          <w:tcPr>
            <w:tcW w:w="0" w:type="auto"/>
            <w:tcBorders>
              <w:top w:val="single" w:sz="4" w:space="0" w:color="auto"/>
              <w:left w:val="single" w:sz="4" w:space="0" w:color="auto"/>
              <w:bottom w:val="single" w:sz="4" w:space="0" w:color="auto"/>
              <w:right w:val="single" w:sz="4" w:space="0" w:color="auto"/>
            </w:tcBorders>
          </w:tcPr>
          <w:p w14:paraId="17E0ADEF" w14:textId="57682839" w:rsidR="00F67669" w:rsidRPr="003F1110" w:rsidRDefault="00F67669" w:rsidP="00401C31">
            <w:pPr>
              <w:rPr>
                <w:rFonts w:cs="Times New Roman"/>
              </w:rPr>
            </w:pPr>
            <w:r w:rsidRPr="003F1110">
              <w:rPr>
                <w:rFonts w:cs="Times New Roman"/>
              </w:rPr>
              <w:t>If WeightTrainingYesNo = 1, ask what is the avg number of minutes spent on weight training on each occasion?</w:t>
            </w:r>
          </w:p>
        </w:tc>
        <w:tc>
          <w:tcPr>
            <w:tcW w:w="0" w:type="auto"/>
            <w:tcBorders>
              <w:top w:val="single" w:sz="4" w:space="0" w:color="auto"/>
              <w:left w:val="single" w:sz="4" w:space="0" w:color="auto"/>
              <w:bottom w:val="single" w:sz="4" w:space="0" w:color="auto"/>
              <w:right w:val="single" w:sz="4" w:space="0" w:color="auto"/>
            </w:tcBorders>
          </w:tcPr>
          <w:p w14:paraId="217D55F6" w14:textId="77777777" w:rsidR="00F67669" w:rsidRDefault="00F67669" w:rsidP="00401C31">
            <w:pPr>
              <w:rPr>
                <w:rFonts w:cs="Times New Roman"/>
              </w:rPr>
            </w:pPr>
          </w:p>
        </w:tc>
      </w:tr>
      <w:tr w:rsidR="00F67669" w:rsidRPr="00E142A0" w14:paraId="5EA554AF" w14:textId="77777777" w:rsidTr="00322953">
        <w:tc>
          <w:tcPr>
            <w:tcW w:w="0" w:type="auto"/>
            <w:tcBorders>
              <w:top w:val="single" w:sz="4" w:space="0" w:color="auto"/>
              <w:left w:val="single" w:sz="4" w:space="0" w:color="auto"/>
              <w:bottom w:val="single" w:sz="4" w:space="0" w:color="auto"/>
              <w:right w:val="single" w:sz="4" w:space="0" w:color="auto"/>
            </w:tcBorders>
          </w:tcPr>
          <w:p w14:paraId="66C50366" w14:textId="69B0FFAC" w:rsidR="00F67669" w:rsidRPr="003F1110" w:rsidRDefault="00F67669" w:rsidP="00401C31">
            <w:pPr>
              <w:jc w:val="center"/>
              <w:rPr>
                <w:rFonts w:cs="Times New Roman"/>
              </w:rPr>
            </w:pPr>
            <w:r w:rsidRPr="003F1110">
              <w:rPr>
                <w:rFonts w:cs="Times New Roman"/>
              </w:rPr>
              <w:t>WeightTrainingMonths</w:t>
            </w:r>
          </w:p>
        </w:tc>
        <w:tc>
          <w:tcPr>
            <w:tcW w:w="0" w:type="auto"/>
            <w:tcBorders>
              <w:top w:val="single" w:sz="4" w:space="0" w:color="auto"/>
              <w:left w:val="single" w:sz="4" w:space="0" w:color="auto"/>
              <w:bottom w:val="single" w:sz="4" w:space="0" w:color="auto"/>
              <w:right w:val="single" w:sz="4" w:space="0" w:color="auto"/>
            </w:tcBorders>
          </w:tcPr>
          <w:p w14:paraId="2F204476" w14:textId="464D46D8" w:rsidR="00F67669" w:rsidRPr="003F1110" w:rsidRDefault="00F67669" w:rsidP="00401C31">
            <w:pPr>
              <w:rPr>
                <w:rFonts w:cs="Times New Roman"/>
              </w:rPr>
            </w:pPr>
            <w:r w:rsidRPr="003F1110">
              <w:rPr>
                <w:rFonts w:cs="Times New Roman"/>
              </w:rPr>
              <w:t>If WeightTrainingYesNo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03EF25A2" w14:textId="77777777" w:rsidR="00F67669" w:rsidRDefault="00F67669" w:rsidP="00401C31">
            <w:pPr>
              <w:rPr>
                <w:rFonts w:cs="Times New Roman"/>
              </w:rPr>
            </w:pPr>
          </w:p>
        </w:tc>
      </w:tr>
      <w:tr w:rsidR="00F67669" w:rsidRPr="00E142A0" w14:paraId="74BFF9E0" w14:textId="77777777" w:rsidTr="00322953">
        <w:tc>
          <w:tcPr>
            <w:tcW w:w="0" w:type="auto"/>
            <w:tcBorders>
              <w:top w:val="single" w:sz="4" w:space="0" w:color="auto"/>
              <w:left w:val="single" w:sz="4" w:space="0" w:color="auto"/>
              <w:bottom w:val="single" w:sz="4" w:space="0" w:color="auto"/>
              <w:right w:val="single" w:sz="4" w:space="0" w:color="auto"/>
            </w:tcBorders>
          </w:tcPr>
          <w:p w14:paraId="26FDCF1D" w14:textId="2AA49A98" w:rsidR="00F67669" w:rsidRDefault="00F67669" w:rsidP="00401C31">
            <w:pPr>
              <w:jc w:val="center"/>
              <w:rPr>
                <w:rFonts w:cs="Times New Roman"/>
                <w:highlight w:val="yellow"/>
              </w:rPr>
            </w:pPr>
            <w:r w:rsidRPr="000837A4">
              <w:rPr>
                <w:rFonts w:cs="Times New Roman"/>
              </w:rPr>
              <w:t>LightHouseworkYesNo</w:t>
            </w:r>
          </w:p>
        </w:tc>
        <w:tc>
          <w:tcPr>
            <w:tcW w:w="0" w:type="auto"/>
            <w:tcBorders>
              <w:top w:val="single" w:sz="4" w:space="0" w:color="auto"/>
              <w:left w:val="single" w:sz="4" w:space="0" w:color="auto"/>
              <w:bottom w:val="single" w:sz="4" w:space="0" w:color="auto"/>
              <w:right w:val="single" w:sz="4" w:space="0" w:color="auto"/>
            </w:tcBorders>
          </w:tcPr>
          <w:p w14:paraId="71FF4BBF" w14:textId="42F05CCE" w:rsidR="00F67669" w:rsidRDefault="00F67669" w:rsidP="00401C31">
            <w:pPr>
              <w:rPr>
                <w:rFonts w:cs="Times New Roman"/>
              </w:rPr>
            </w:pPr>
            <w:r w:rsidRPr="003F1110">
              <w:rPr>
                <w:rFonts w:cs="Times New Roman"/>
              </w:rPr>
              <w:t>In the last 14 days, have you done light housework?</w:t>
            </w:r>
          </w:p>
        </w:tc>
        <w:tc>
          <w:tcPr>
            <w:tcW w:w="0" w:type="auto"/>
            <w:tcBorders>
              <w:top w:val="single" w:sz="4" w:space="0" w:color="auto"/>
              <w:left w:val="single" w:sz="4" w:space="0" w:color="auto"/>
              <w:bottom w:val="single" w:sz="4" w:space="0" w:color="auto"/>
              <w:right w:val="single" w:sz="4" w:space="0" w:color="auto"/>
            </w:tcBorders>
          </w:tcPr>
          <w:p w14:paraId="24342B71" w14:textId="77777777" w:rsidR="00F67669" w:rsidRDefault="00F67669" w:rsidP="00401C31">
            <w:pPr>
              <w:rPr>
                <w:rFonts w:cs="Times New Roman"/>
              </w:rPr>
            </w:pPr>
            <w:r>
              <w:rPr>
                <w:rFonts w:cs="Times New Roman"/>
              </w:rPr>
              <w:t>0=No</w:t>
            </w:r>
          </w:p>
          <w:p w14:paraId="6A09D1C6" w14:textId="00734A13" w:rsidR="00F67669" w:rsidRDefault="00F67669" w:rsidP="00401C31">
            <w:pPr>
              <w:rPr>
                <w:rFonts w:cs="Times New Roman"/>
              </w:rPr>
            </w:pPr>
            <w:r>
              <w:rPr>
                <w:rFonts w:cs="Times New Roman"/>
              </w:rPr>
              <w:t>1=Yes</w:t>
            </w:r>
          </w:p>
        </w:tc>
      </w:tr>
      <w:tr w:rsidR="00F67669" w:rsidRPr="00E142A0" w14:paraId="7616D36E" w14:textId="77777777" w:rsidTr="00322953">
        <w:tc>
          <w:tcPr>
            <w:tcW w:w="0" w:type="auto"/>
            <w:tcBorders>
              <w:top w:val="single" w:sz="4" w:space="0" w:color="auto"/>
              <w:left w:val="single" w:sz="4" w:space="0" w:color="auto"/>
              <w:bottom w:val="single" w:sz="4" w:space="0" w:color="auto"/>
              <w:right w:val="single" w:sz="4" w:space="0" w:color="auto"/>
            </w:tcBorders>
          </w:tcPr>
          <w:p w14:paraId="0CA7989C" w14:textId="7FA8FF5D" w:rsidR="00F67669" w:rsidRPr="003F1110" w:rsidRDefault="00F67669" w:rsidP="000837A4">
            <w:pPr>
              <w:jc w:val="center"/>
              <w:rPr>
                <w:rFonts w:cs="Times New Roman"/>
              </w:rPr>
            </w:pPr>
            <w:r w:rsidRPr="003F1110">
              <w:rPr>
                <w:rFonts w:cs="Times New Roman"/>
              </w:rPr>
              <w:t>LightHousework14Days</w:t>
            </w:r>
          </w:p>
        </w:tc>
        <w:tc>
          <w:tcPr>
            <w:tcW w:w="0" w:type="auto"/>
            <w:tcBorders>
              <w:top w:val="single" w:sz="4" w:space="0" w:color="auto"/>
              <w:left w:val="single" w:sz="4" w:space="0" w:color="auto"/>
              <w:bottom w:val="single" w:sz="4" w:space="0" w:color="auto"/>
              <w:right w:val="single" w:sz="4" w:space="0" w:color="auto"/>
            </w:tcBorders>
          </w:tcPr>
          <w:p w14:paraId="149641BC" w14:textId="1159929E" w:rsidR="00F67669" w:rsidRPr="003F1110" w:rsidRDefault="00F67669" w:rsidP="000837A4">
            <w:pPr>
              <w:rPr>
                <w:rFonts w:cs="Times New Roman"/>
              </w:rPr>
            </w:pPr>
            <w:r w:rsidRPr="003F1110">
              <w:rPr>
                <w:rFonts w:cs="Times New Roman"/>
              </w:rPr>
              <w:t>If LightHouseworkYesNo = 1, ask what is the avg number of times you did light housework in the past 14 days?</w:t>
            </w:r>
          </w:p>
        </w:tc>
        <w:tc>
          <w:tcPr>
            <w:tcW w:w="0" w:type="auto"/>
            <w:tcBorders>
              <w:top w:val="single" w:sz="4" w:space="0" w:color="auto"/>
              <w:left w:val="single" w:sz="4" w:space="0" w:color="auto"/>
              <w:bottom w:val="single" w:sz="4" w:space="0" w:color="auto"/>
              <w:right w:val="single" w:sz="4" w:space="0" w:color="auto"/>
            </w:tcBorders>
          </w:tcPr>
          <w:p w14:paraId="63649173" w14:textId="77777777" w:rsidR="00F67669" w:rsidRDefault="00F67669" w:rsidP="000837A4">
            <w:pPr>
              <w:rPr>
                <w:rFonts w:cs="Times New Roman"/>
              </w:rPr>
            </w:pPr>
          </w:p>
        </w:tc>
      </w:tr>
      <w:tr w:rsidR="00F67669" w:rsidRPr="00E142A0" w14:paraId="16E01BF1" w14:textId="77777777" w:rsidTr="00322953">
        <w:tc>
          <w:tcPr>
            <w:tcW w:w="0" w:type="auto"/>
            <w:tcBorders>
              <w:top w:val="single" w:sz="4" w:space="0" w:color="auto"/>
              <w:left w:val="single" w:sz="4" w:space="0" w:color="auto"/>
              <w:bottom w:val="single" w:sz="4" w:space="0" w:color="auto"/>
              <w:right w:val="single" w:sz="4" w:space="0" w:color="auto"/>
            </w:tcBorders>
          </w:tcPr>
          <w:p w14:paraId="64BA0830" w14:textId="7925AE11" w:rsidR="00F67669" w:rsidRPr="003F1110" w:rsidRDefault="00F67669" w:rsidP="000837A4">
            <w:pPr>
              <w:jc w:val="center"/>
              <w:rPr>
                <w:rFonts w:cs="Times New Roman"/>
              </w:rPr>
            </w:pPr>
            <w:r w:rsidRPr="003F1110">
              <w:rPr>
                <w:rFonts w:cs="Times New Roman"/>
              </w:rPr>
              <w:t>LightHouseworkMinutes</w:t>
            </w:r>
          </w:p>
        </w:tc>
        <w:tc>
          <w:tcPr>
            <w:tcW w:w="0" w:type="auto"/>
            <w:tcBorders>
              <w:top w:val="single" w:sz="4" w:space="0" w:color="auto"/>
              <w:left w:val="single" w:sz="4" w:space="0" w:color="auto"/>
              <w:bottom w:val="single" w:sz="4" w:space="0" w:color="auto"/>
              <w:right w:val="single" w:sz="4" w:space="0" w:color="auto"/>
            </w:tcBorders>
          </w:tcPr>
          <w:p w14:paraId="4FD90290" w14:textId="3593C0BB" w:rsidR="00F67669" w:rsidRPr="003F1110" w:rsidRDefault="00F67669" w:rsidP="000837A4">
            <w:pPr>
              <w:rPr>
                <w:rFonts w:cs="Times New Roman"/>
              </w:rPr>
            </w:pPr>
            <w:r w:rsidRPr="003F1110">
              <w:rPr>
                <w:rFonts w:cs="Times New Roman"/>
              </w:rPr>
              <w:t>If LightHouseworkYesNo = 1, ask what is the avg number of minutes spent on light housework on each occasion?</w:t>
            </w:r>
          </w:p>
        </w:tc>
        <w:tc>
          <w:tcPr>
            <w:tcW w:w="0" w:type="auto"/>
            <w:tcBorders>
              <w:top w:val="single" w:sz="4" w:space="0" w:color="auto"/>
              <w:left w:val="single" w:sz="4" w:space="0" w:color="auto"/>
              <w:bottom w:val="single" w:sz="4" w:space="0" w:color="auto"/>
              <w:right w:val="single" w:sz="4" w:space="0" w:color="auto"/>
            </w:tcBorders>
          </w:tcPr>
          <w:p w14:paraId="53442215" w14:textId="77777777" w:rsidR="00F67669" w:rsidRDefault="00F67669" w:rsidP="000837A4">
            <w:pPr>
              <w:rPr>
                <w:rFonts w:cs="Times New Roman"/>
              </w:rPr>
            </w:pPr>
          </w:p>
        </w:tc>
      </w:tr>
      <w:tr w:rsidR="00F67669" w:rsidRPr="00E142A0" w14:paraId="7B9E6535" w14:textId="77777777" w:rsidTr="00322953">
        <w:tc>
          <w:tcPr>
            <w:tcW w:w="0" w:type="auto"/>
            <w:tcBorders>
              <w:top w:val="single" w:sz="4" w:space="0" w:color="auto"/>
              <w:left w:val="single" w:sz="4" w:space="0" w:color="auto"/>
              <w:bottom w:val="single" w:sz="4" w:space="0" w:color="auto"/>
              <w:right w:val="single" w:sz="4" w:space="0" w:color="auto"/>
            </w:tcBorders>
          </w:tcPr>
          <w:p w14:paraId="2E9CA2A7" w14:textId="70E8A016" w:rsidR="00F67669" w:rsidRPr="003F1110" w:rsidRDefault="00F67669" w:rsidP="000837A4">
            <w:pPr>
              <w:jc w:val="center"/>
              <w:rPr>
                <w:rFonts w:cs="Times New Roman"/>
              </w:rPr>
            </w:pPr>
            <w:r w:rsidRPr="003F1110">
              <w:rPr>
                <w:rFonts w:cs="Times New Roman"/>
              </w:rPr>
              <w:t>LightHouseworkMonths</w:t>
            </w:r>
          </w:p>
        </w:tc>
        <w:tc>
          <w:tcPr>
            <w:tcW w:w="0" w:type="auto"/>
            <w:tcBorders>
              <w:top w:val="single" w:sz="4" w:space="0" w:color="auto"/>
              <w:left w:val="single" w:sz="4" w:space="0" w:color="auto"/>
              <w:bottom w:val="single" w:sz="4" w:space="0" w:color="auto"/>
              <w:right w:val="single" w:sz="4" w:space="0" w:color="auto"/>
            </w:tcBorders>
          </w:tcPr>
          <w:p w14:paraId="4A1899B0" w14:textId="27527184" w:rsidR="00F67669" w:rsidRPr="003F1110" w:rsidRDefault="00F67669" w:rsidP="000837A4">
            <w:pPr>
              <w:rPr>
                <w:rFonts w:cs="Times New Roman"/>
              </w:rPr>
            </w:pPr>
            <w:r w:rsidRPr="003F1110">
              <w:rPr>
                <w:rFonts w:cs="Times New Roman"/>
              </w:rPr>
              <w:t>If LightHouseworkYesNo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2CCCD78B" w14:textId="77777777" w:rsidR="00F67669" w:rsidRDefault="00F67669" w:rsidP="000837A4">
            <w:pPr>
              <w:rPr>
                <w:rFonts w:cs="Times New Roman"/>
              </w:rPr>
            </w:pPr>
          </w:p>
        </w:tc>
      </w:tr>
      <w:tr w:rsidR="00F67669" w:rsidRPr="00E142A0" w14:paraId="7A209C25" w14:textId="77777777" w:rsidTr="00322953">
        <w:tc>
          <w:tcPr>
            <w:tcW w:w="0" w:type="auto"/>
            <w:tcBorders>
              <w:top w:val="single" w:sz="4" w:space="0" w:color="auto"/>
              <w:left w:val="single" w:sz="4" w:space="0" w:color="auto"/>
              <w:bottom w:val="single" w:sz="4" w:space="0" w:color="auto"/>
              <w:right w:val="single" w:sz="4" w:space="0" w:color="auto"/>
            </w:tcBorders>
          </w:tcPr>
          <w:p w14:paraId="43CD47A8" w14:textId="31EFE94D" w:rsidR="00F67669" w:rsidRDefault="00F67669" w:rsidP="000837A4">
            <w:pPr>
              <w:jc w:val="center"/>
              <w:rPr>
                <w:rFonts w:cs="Times New Roman"/>
                <w:highlight w:val="yellow"/>
              </w:rPr>
            </w:pPr>
            <w:r w:rsidRPr="00363417">
              <w:rPr>
                <w:rFonts w:cs="Times New Roman"/>
              </w:rPr>
              <w:t>HeavyHouseworkYesNo</w:t>
            </w:r>
          </w:p>
        </w:tc>
        <w:tc>
          <w:tcPr>
            <w:tcW w:w="0" w:type="auto"/>
            <w:tcBorders>
              <w:top w:val="single" w:sz="4" w:space="0" w:color="auto"/>
              <w:left w:val="single" w:sz="4" w:space="0" w:color="auto"/>
              <w:bottom w:val="single" w:sz="4" w:space="0" w:color="auto"/>
              <w:right w:val="single" w:sz="4" w:space="0" w:color="auto"/>
            </w:tcBorders>
          </w:tcPr>
          <w:p w14:paraId="3542D8D7" w14:textId="3FDABF13" w:rsidR="00F67669" w:rsidRDefault="00F67669" w:rsidP="000837A4">
            <w:pPr>
              <w:rPr>
                <w:rFonts w:cs="Times New Roman"/>
              </w:rPr>
            </w:pPr>
            <w:r w:rsidRPr="003F1110">
              <w:rPr>
                <w:rFonts w:cs="Times New Roman"/>
              </w:rPr>
              <w:t>In the last 14 days, have you done heavy housework?</w:t>
            </w:r>
          </w:p>
        </w:tc>
        <w:tc>
          <w:tcPr>
            <w:tcW w:w="0" w:type="auto"/>
            <w:tcBorders>
              <w:top w:val="single" w:sz="4" w:space="0" w:color="auto"/>
              <w:left w:val="single" w:sz="4" w:space="0" w:color="auto"/>
              <w:bottom w:val="single" w:sz="4" w:space="0" w:color="auto"/>
              <w:right w:val="single" w:sz="4" w:space="0" w:color="auto"/>
            </w:tcBorders>
          </w:tcPr>
          <w:p w14:paraId="6C4B7F64" w14:textId="77777777" w:rsidR="00F67669" w:rsidRDefault="00F67669" w:rsidP="000837A4">
            <w:pPr>
              <w:rPr>
                <w:rFonts w:cs="Times New Roman"/>
              </w:rPr>
            </w:pPr>
            <w:r>
              <w:rPr>
                <w:rFonts w:cs="Times New Roman"/>
              </w:rPr>
              <w:t>0=No</w:t>
            </w:r>
          </w:p>
          <w:p w14:paraId="60857DA8" w14:textId="276313C5" w:rsidR="00F67669" w:rsidRDefault="00F67669" w:rsidP="000837A4">
            <w:pPr>
              <w:rPr>
                <w:rFonts w:cs="Times New Roman"/>
              </w:rPr>
            </w:pPr>
            <w:r>
              <w:rPr>
                <w:rFonts w:cs="Times New Roman"/>
              </w:rPr>
              <w:t>1=Yes</w:t>
            </w:r>
          </w:p>
        </w:tc>
      </w:tr>
      <w:tr w:rsidR="00F67669" w:rsidRPr="00E142A0" w14:paraId="1BB8FF36" w14:textId="77777777" w:rsidTr="00322953">
        <w:tc>
          <w:tcPr>
            <w:tcW w:w="0" w:type="auto"/>
            <w:tcBorders>
              <w:top w:val="single" w:sz="4" w:space="0" w:color="auto"/>
              <w:left w:val="single" w:sz="4" w:space="0" w:color="auto"/>
              <w:bottom w:val="single" w:sz="4" w:space="0" w:color="auto"/>
              <w:right w:val="single" w:sz="4" w:space="0" w:color="auto"/>
            </w:tcBorders>
          </w:tcPr>
          <w:p w14:paraId="37211A59" w14:textId="5F5DC843" w:rsidR="00F67669" w:rsidRPr="00CA3B28" w:rsidRDefault="00F67669" w:rsidP="00363417">
            <w:pPr>
              <w:jc w:val="center"/>
              <w:rPr>
                <w:rFonts w:cs="Times New Roman"/>
              </w:rPr>
            </w:pPr>
            <w:r w:rsidRPr="003F1110">
              <w:rPr>
                <w:rFonts w:cs="Times New Roman"/>
              </w:rPr>
              <w:t>HeavyHousework14Days</w:t>
            </w:r>
          </w:p>
        </w:tc>
        <w:tc>
          <w:tcPr>
            <w:tcW w:w="0" w:type="auto"/>
            <w:tcBorders>
              <w:top w:val="single" w:sz="4" w:space="0" w:color="auto"/>
              <w:left w:val="single" w:sz="4" w:space="0" w:color="auto"/>
              <w:bottom w:val="single" w:sz="4" w:space="0" w:color="auto"/>
              <w:right w:val="single" w:sz="4" w:space="0" w:color="auto"/>
            </w:tcBorders>
          </w:tcPr>
          <w:p w14:paraId="0BFC9F7A" w14:textId="2BD88CDB" w:rsidR="00F67669" w:rsidRPr="00CA3B28" w:rsidRDefault="00F67669" w:rsidP="00363417">
            <w:pPr>
              <w:rPr>
                <w:rFonts w:cs="Times New Roman"/>
              </w:rPr>
            </w:pPr>
            <w:r w:rsidRPr="003F1110">
              <w:rPr>
                <w:rFonts w:cs="Times New Roman"/>
              </w:rPr>
              <w:t>If HeavyHouseworkYesNo = 1, ask what is the avg number of times you did heavy housework in the past 14 days?</w:t>
            </w:r>
          </w:p>
        </w:tc>
        <w:tc>
          <w:tcPr>
            <w:tcW w:w="0" w:type="auto"/>
            <w:tcBorders>
              <w:top w:val="single" w:sz="4" w:space="0" w:color="auto"/>
              <w:left w:val="single" w:sz="4" w:space="0" w:color="auto"/>
              <w:bottom w:val="single" w:sz="4" w:space="0" w:color="auto"/>
              <w:right w:val="single" w:sz="4" w:space="0" w:color="auto"/>
            </w:tcBorders>
          </w:tcPr>
          <w:p w14:paraId="757EC84F" w14:textId="77777777" w:rsidR="00F67669" w:rsidRDefault="00F67669" w:rsidP="00363417">
            <w:pPr>
              <w:rPr>
                <w:rFonts w:cs="Times New Roman"/>
              </w:rPr>
            </w:pPr>
          </w:p>
        </w:tc>
      </w:tr>
      <w:tr w:rsidR="00F67669" w:rsidRPr="00E142A0" w14:paraId="1B28BB97" w14:textId="77777777" w:rsidTr="00322953">
        <w:tc>
          <w:tcPr>
            <w:tcW w:w="0" w:type="auto"/>
            <w:tcBorders>
              <w:top w:val="single" w:sz="4" w:space="0" w:color="auto"/>
              <w:left w:val="single" w:sz="4" w:space="0" w:color="auto"/>
              <w:bottom w:val="single" w:sz="4" w:space="0" w:color="auto"/>
              <w:right w:val="single" w:sz="4" w:space="0" w:color="auto"/>
            </w:tcBorders>
          </w:tcPr>
          <w:p w14:paraId="23236900" w14:textId="10D4E61C" w:rsidR="00F67669" w:rsidRPr="00CA3B28" w:rsidRDefault="00F67669" w:rsidP="00363417">
            <w:pPr>
              <w:jc w:val="center"/>
              <w:rPr>
                <w:rFonts w:cs="Times New Roman"/>
              </w:rPr>
            </w:pPr>
            <w:r w:rsidRPr="003F1110">
              <w:rPr>
                <w:rFonts w:cs="Times New Roman"/>
              </w:rPr>
              <w:t>HeavyHouseworkMinutes</w:t>
            </w:r>
          </w:p>
        </w:tc>
        <w:tc>
          <w:tcPr>
            <w:tcW w:w="0" w:type="auto"/>
            <w:tcBorders>
              <w:top w:val="single" w:sz="4" w:space="0" w:color="auto"/>
              <w:left w:val="single" w:sz="4" w:space="0" w:color="auto"/>
              <w:bottom w:val="single" w:sz="4" w:space="0" w:color="auto"/>
              <w:right w:val="single" w:sz="4" w:space="0" w:color="auto"/>
            </w:tcBorders>
          </w:tcPr>
          <w:p w14:paraId="207FE930" w14:textId="528C7C90" w:rsidR="00F67669" w:rsidRPr="00CA3B28" w:rsidRDefault="00F67669" w:rsidP="00363417">
            <w:pPr>
              <w:rPr>
                <w:rFonts w:cs="Times New Roman"/>
              </w:rPr>
            </w:pPr>
            <w:r w:rsidRPr="003F1110">
              <w:rPr>
                <w:rFonts w:cs="Times New Roman"/>
              </w:rPr>
              <w:t>If HeavyHouseworkYesNo = 1, ask what is the avg number of minutes spent on heavy housework on each occasion?</w:t>
            </w:r>
          </w:p>
        </w:tc>
        <w:tc>
          <w:tcPr>
            <w:tcW w:w="0" w:type="auto"/>
            <w:tcBorders>
              <w:top w:val="single" w:sz="4" w:space="0" w:color="auto"/>
              <w:left w:val="single" w:sz="4" w:space="0" w:color="auto"/>
              <w:bottom w:val="single" w:sz="4" w:space="0" w:color="auto"/>
              <w:right w:val="single" w:sz="4" w:space="0" w:color="auto"/>
            </w:tcBorders>
          </w:tcPr>
          <w:p w14:paraId="66219527" w14:textId="77777777" w:rsidR="00F67669" w:rsidRDefault="00F67669" w:rsidP="00363417">
            <w:pPr>
              <w:rPr>
                <w:rFonts w:cs="Times New Roman"/>
              </w:rPr>
            </w:pPr>
          </w:p>
        </w:tc>
      </w:tr>
      <w:tr w:rsidR="00F67669" w:rsidRPr="00E142A0" w14:paraId="6FB96B51" w14:textId="77777777" w:rsidTr="00322953">
        <w:tc>
          <w:tcPr>
            <w:tcW w:w="0" w:type="auto"/>
            <w:tcBorders>
              <w:top w:val="single" w:sz="4" w:space="0" w:color="auto"/>
              <w:left w:val="single" w:sz="4" w:space="0" w:color="auto"/>
              <w:bottom w:val="single" w:sz="4" w:space="0" w:color="auto"/>
              <w:right w:val="single" w:sz="4" w:space="0" w:color="auto"/>
            </w:tcBorders>
          </w:tcPr>
          <w:p w14:paraId="04B13E17" w14:textId="67D4B7F2" w:rsidR="00F67669" w:rsidRPr="00CA3B28" w:rsidRDefault="00F67669" w:rsidP="00363417">
            <w:pPr>
              <w:jc w:val="center"/>
              <w:rPr>
                <w:rFonts w:cs="Times New Roman"/>
              </w:rPr>
            </w:pPr>
            <w:r w:rsidRPr="003F1110">
              <w:rPr>
                <w:rFonts w:cs="Times New Roman"/>
              </w:rPr>
              <w:t>HeavyHouseworkMonths</w:t>
            </w:r>
          </w:p>
        </w:tc>
        <w:tc>
          <w:tcPr>
            <w:tcW w:w="0" w:type="auto"/>
            <w:tcBorders>
              <w:top w:val="single" w:sz="4" w:space="0" w:color="auto"/>
              <w:left w:val="single" w:sz="4" w:space="0" w:color="auto"/>
              <w:bottom w:val="single" w:sz="4" w:space="0" w:color="auto"/>
              <w:right w:val="single" w:sz="4" w:space="0" w:color="auto"/>
            </w:tcBorders>
          </w:tcPr>
          <w:p w14:paraId="1EA7AE9B" w14:textId="66A1A9C3" w:rsidR="00F67669" w:rsidRPr="00CA3B28" w:rsidRDefault="00F67669" w:rsidP="00363417">
            <w:pPr>
              <w:rPr>
                <w:rFonts w:cs="Times New Roman"/>
              </w:rPr>
            </w:pPr>
            <w:r w:rsidRPr="003F1110">
              <w:rPr>
                <w:rFonts w:cs="Times New Roman"/>
              </w:rPr>
              <w:t>If HeavyHouseworkYesNo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21E23745" w14:textId="77777777" w:rsidR="00F67669" w:rsidRDefault="00F67669" w:rsidP="00363417">
            <w:pPr>
              <w:rPr>
                <w:rFonts w:cs="Times New Roman"/>
              </w:rPr>
            </w:pPr>
          </w:p>
        </w:tc>
      </w:tr>
      <w:tr w:rsidR="00F67669" w:rsidRPr="00E142A0" w14:paraId="0C9B4466" w14:textId="77777777" w:rsidTr="00322953">
        <w:tc>
          <w:tcPr>
            <w:tcW w:w="0" w:type="auto"/>
            <w:tcBorders>
              <w:top w:val="single" w:sz="4" w:space="0" w:color="auto"/>
              <w:left w:val="single" w:sz="4" w:space="0" w:color="auto"/>
              <w:bottom w:val="single" w:sz="4" w:space="0" w:color="auto"/>
              <w:right w:val="single" w:sz="4" w:space="0" w:color="auto"/>
            </w:tcBorders>
          </w:tcPr>
          <w:p w14:paraId="2ADAF464" w14:textId="23DFC674" w:rsidR="00F67669" w:rsidRDefault="00F67669" w:rsidP="00363417">
            <w:pPr>
              <w:jc w:val="center"/>
              <w:rPr>
                <w:rFonts w:cs="Times New Roman"/>
                <w:highlight w:val="yellow"/>
              </w:rPr>
            </w:pPr>
            <w:r w:rsidRPr="00363417">
              <w:rPr>
                <w:rFonts w:cs="Times New Roman"/>
              </w:rPr>
              <w:t>CookingYesNo</w:t>
            </w:r>
          </w:p>
        </w:tc>
        <w:tc>
          <w:tcPr>
            <w:tcW w:w="0" w:type="auto"/>
            <w:tcBorders>
              <w:top w:val="single" w:sz="4" w:space="0" w:color="auto"/>
              <w:left w:val="single" w:sz="4" w:space="0" w:color="auto"/>
              <w:bottom w:val="single" w:sz="4" w:space="0" w:color="auto"/>
              <w:right w:val="single" w:sz="4" w:space="0" w:color="auto"/>
            </w:tcBorders>
          </w:tcPr>
          <w:p w14:paraId="2CDE712D" w14:textId="56CAB7DB" w:rsidR="00F67669" w:rsidRDefault="00F67669" w:rsidP="00363417">
            <w:pPr>
              <w:rPr>
                <w:rFonts w:cs="Times New Roman"/>
              </w:rPr>
            </w:pPr>
            <w:r w:rsidRPr="00CA3B28">
              <w:rPr>
                <w:rFonts w:cs="Times New Roman"/>
              </w:rPr>
              <w:t>In the last 14 days, have you cooked food?</w:t>
            </w:r>
          </w:p>
        </w:tc>
        <w:tc>
          <w:tcPr>
            <w:tcW w:w="0" w:type="auto"/>
            <w:tcBorders>
              <w:top w:val="single" w:sz="4" w:space="0" w:color="auto"/>
              <w:left w:val="single" w:sz="4" w:space="0" w:color="auto"/>
              <w:bottom w:val="single" w:sz="4" w:space="0" w:color="auto"/>
              <w:right w:val="single" w:sz="4" w:space="0" w:color="auto"/>
            </w:tcBorders>
          </w:tcPr>
          <w:p w14:paraId="536660A3" w14:textId="77777777" w:rsidR="00F67669" w:rsidRDefault="00F67669" w:rsidP="00363417">
            <w:pPr>
              <w:rPr>
                <w:rFonts w:cs="Times New Roman"/>
              </w:rPr>
            </w:pPr>
            <w:r>
              <w:rPr>
                <w:rFonts w:cs="Times New Roman"/>
              </w:rPr>
              <w:t>0=No</w:t>
            </w:r>
          </w:p>
          <w:p w14:paraId="6CA8A4CF" w14:textId="19962F60" w:rsidR="00F67669" w:rsidRDefault="00F67669" w:rsidP="00363417">
            <w:pPr>
              <w:rPr>
                <w:rFonts w:cs="Times New Roman"/>
              </w:rPr>
            </w:pPr>
            <w:r>
              <w:rPr>
                <w:rFonts w:cs="Times New Roman"/>
              </w:rPr>
              <w:t>1=Yes</w:t>
            </w:r>
          </w:p>
        </w:tc>
      </w:tr>
      <w:tr w:rsidR="00F67669" w:rsidRPr="00E142A0" w14:paraId="4BB1F9C0" w14:textId="77777777" w:rsidTr="00322953">
        <w:tc>
          <w:tcPr>
            <w:tcW w:w="0" w:type="auto"/>
            <w:tcBorders>
              <w:top w:val="single" w:sz="4" w:space="0" w:color="auto"/>
              <w:left w:val="single" w:sz="4" w:space="0" w:color="auto"/>
              <w:bottom w:val="single" w:sz="4" w:space="0" w:color="auto"/>
              <w:right w:val="single" w:sz="4" w:space="0" w:color="auto"/>
            </w:tcBorders>
          </w:tcPr>
          <w:p w14:paraId="669D058E" w14:textId="2EB14B02" w:rsidR="00F67669" w:rsidRPr="00CA3B28" w:rsidRDefault="00F67669" w:rsidP="00363417">
            <w:pPr>
              <w:jc w:val="center"/>
              <w:rPr>
                <w:rFonts w:cs="Times New Roman"/>
              </w:rPr>
            </w:pPr>
            <w:r w:rsidRPr="00CA3B28">
              <w:rPr>
                <w:rFonts w:cs="Times New Roman"/>
              </w:rPr>
              <w:lastRenderedPageBreak/>
              <w:t>Cooking14Days</w:t>
            </w:r>
          </w:p>
        </w:tc>
        <w:tc>
          <w:tcPr>
            <w:tcW w:w="0" w:type="auto"/>
            <w:tcBorders>
              <w:top w:val="single" w:sz="4" w:space="0" w:color="auto"/>
              <w:left w:val="single" w:sz="4" w:space="0" w:color="auto"/>
              <w:bottom w:val="single" w:sz="4" w:space="0" w:color="auto"/>
              <w:right w:val="single" w:sz="4" w:space="0" w:color="auto"/>
            </w:tcBorders>
          </w:tcPr>
          <w:p w14:paraId="30EB0F46" w14:textId="629756E1" w:rsidR="00F67669" w:rsidRPr="00CA3B28" w:rsidRDefault="00F67669" w:rsidP="00363417">
            <w:pPr>
              <w:rPr>
                <w:rFonts w:cs="Times New Roman"/>
              </w:rPr>
            </w:pPr>
            <w:r w:rsidRPr="00CA3B28">
              <w:rPr>
                <w:rFonts w:cs="Times New Roman"/>
              </w:rPr>
              <w:t>If CookingYesNo = 1, ask what is the avg number of times you cooked in the past 14 days?</w:t>
            </w:r>
          </w:p>
        </w:tc>
        <w:tc>
          <w:tcPr>
            <w:tcW w:w="0" w:type="auto"/>
            <w:tcBorders>
              <w:top w:val="single" w:sz="4" w:space="0" w:color="auto"/>
              <w:left w:val="single" w:sz="4" w:space="0" w:color="auto"/>
              <w:bottom w:val="single" w:sz="4" w:space="0" w:color="auto"/>
              <w:right w:val="single" w:sz="4" w:space="0" w:color="auto"/>
            </w:tcBorders>
          </w:tcPr>
          <w:p w14:paraId="44B5BF7B" w14:textId="77777777" w:rsidR="00F67669" w:rsidRDefault="00F67669" w:rsidP="00363417">
            <w:pPr>
              <w:rPr>
                <w:rFonts w:cs="Times New Roman"/>
              </w:rPr>
            </w:pPr>
          </w:p>
        </w:tc>
      </w:tr>
      <w:tr w:rsidR="00F67669" w:rsidRPr="00E142A0" w14:paraId="410F0BE9" w14:textId="77777777" w:rsidTr="00322953">
        <w:tc>
          <w:tcPr>
            <w:tcW w:w="0" w:type="auto"/>
            <w:tcBorders>
              <w:top w:val="single" w:sz="4" w:space="0" w:color="auto"/>
              <w:left w:val="single" w:sz="4" w:space="0" w:color="auto"/>
              <w:bottom w:val="single" w:sz="4" w:space="0" w:color="auto"/>
              <w:right w:val="single" w:sz="4" w:space="0" w:color="auto"/>
            </w:tcBorders>
          </w:tcPr>
          <w:p w14:paraId="05C70EE6" w14:textId="735AED64" w:rsidR="00F67669" w:rsidRPr="00CA3B28" w:rsidRDefault="00F67669" w:rsidP="00363417">
            <w:pPr>
              <w:jc w:val="center"/>
              <w:rPr>
                <w:rFonts w:cs="Times New Roman"/>
              </w:rPr>
            </w:pPr>
            <w:r w:rsidRPr="00CA3B28">
              <w:rPr>
                <w:rFonts w:cs="Times New Roman"/>
              </w:rPr>
              <w:t>CookingMinutes</w:t>
            </w:r>
          </w:p>
        </w:tc>
        <w:tc>
          <w:tcPr>
            <w:tcW w:w="0" w:type="auto"/>
            <w:tcBorders>
              <w:top w:val="single" w:sz="4" w:space="0" w:color="auto"/>
              <w:left w:val="single" w:sz="4" w:space="0" w:color="auto"/>
              <w:bottom w:val="single" w:sz="4" w:space="0" w:color="auto"/>
              <w:right w:val="single" w:sz="4" w:space="0" w:color="auto"/>
            </w:tcBorders>
          </w:tcPr>
          <w:p w14:paraId="4093405B" w14:textId="02520174" w:rsidR="00F67669" w:rsidRPr="00CA3B28" w:rsidRDefault="00F67669" w:rsidP="00363417">
            <w:pPr>
              <w:rPr>
                <w:rFonts w:cs="Times New Roman"/>
              </w:rPr>
            </w:pPr>
            <w:r w:rsidRPr="00CA3B28">
              <w:rPr>
                <w:rFonts w:cs="Times New Roman"/>
              </w:rPr>
              <w:t>If CookingYesNo = 1, ask what is the avg number of minutes spent cooking on each occasion?</w:t>
            </w:r>
          </w:p>
        </w:tc>
        <w:tc>
          <w:tcPr>
            <w:tcW w:w="0" w:type="auto"/>
            <w:tcBorders>
              <w:top w:val="single" w:sz="4" w:space="0" w:color="auto"/>
              <w:left w:val="single" w:sz="4" w:space="0" w:color="auto"/>
              <w:bottom w:val="single" w:sz="4" w:space="0" w:color="auto"/>
              <w:right w:val="single" w:sz="4" w:space="0" w:color="auto"/>
            </w:tcBorders>
          </w:tcPr>
          <w:p w14:paraId="6C18C2BD" w14:textId="77777777" w:rsidR="00F67669" w:rsidRDefault="00F67669" w:rsidP="00363417">
            <w:pPr>
              <w:rPr>
                <w:rFonts w:cs="Times New Roman"/>
              </w:rPr>
            </w:pPr>
          </w:p>
        </w:tc>
      </w:tr>
      <w:tr w:rsidR="00F67669" w:rsidRPr="00E142A0" w14:paraId="1960FE2D" w14:textId="77777777" w:rsidTr="00322953">
        <w:tc>
          <w:tcPr>
            <w:tcW w:w="0" w:type="auto"/>
            <w:tcBorders>
              <w:top w:val="single" w:sz="4" w:space="0" w:color="auto"/>
              <w:left w:val="single" w:sz="4" w:space="0" w:color="auto"/>
              <w:bottom w:val="single" w:sz="4" w:space="0" w:color="auto"/>
              <w:right w:val="single" w:sz="4" w:space="0" w:color="auto"/>
            </w:tcBorders>
          </w:tcPr>
          <w:p w14:paraId="7948AF66" w14:textId="1ADE9D96" w:rsidR="00F67669" w:rsidRPr="00CA3B28" w:rsidRDefault="00F67669" w:rsidP="00363417">
            <w:pPr>
              <w:jc w:val="center"/>
              <w:rPr>
                <w:rFonts w:cs="Times New Roman"/>
              </w:rPr>
            </w:pPr>
            <w:r w:rsidRPr="00CA3B28">
              <w:rPr>
                <w:rFonts w:cs="Times New Roman"/>
              </w:rPr>
              <w:t>CookingMonths</w:t>
            </w:r>
          </w:p>
        </w:tc>
        <w:tc>
          <w:tcPr>
            <w:tcW w:w="0" w:type="auto"/>
            <w:tcBorders>
              <w:top w:val="single" w:sz="4" w:space="0" w:color="auto"/>
              <w:left w:val="single" w:sz="4" w:space="0" w:color="auto"/>
              <w:bottom w:val="single" w:sz="4" w:space="0" w:color="auto"/>
              <w:right w:val="single" w:sz="4" w:space="0" w:color="auto"/>
            </w:tcBorders>
          </w:tcPr>
          <w:p w14:paraId="747DE060" w14:textId="69503D1C" w:rsidR="00F67669" w:rsidRPr="00CA3B28" w:rsidRDefault="00F67669" w:rsidP="00363417">
            <w:pPr>
              <w:rPr>
                <w:rFonts w:cs="Times New Roman"/>
              </w:rPr>
            </w:pPr>
            <w:r w:rsidRPr="00CA3B28">
              <w:rPr>
                <w:rFonts w:cs="Times New Roman"/>
              </w:rPr>
              <w:t>If CookingYesNo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1C15BAB0" w14:textId="77777777" w:rsidR="00F67669" w:rsidRDefault="00F67669" w:rsidP="00363417">
            <w:pPr>
              <w:rPr>
                <w:rFonts w:cs="Times New Roman"/>
              </w:rPr>
            </w:pPr>
          </w:p>
        </w:tc>
      </w:tr>
      <w:tr w:rsidR="00F67669" w:rsidRPr="00E142A0" w14:paraId="5F7FF27E" w14:textId="77777777" w:rsidTr="00322953">
        <w:tc>
          <w:tcPr>
            <w:tcW w:w="0" w:type="auto"/>
            <w:tcBorders>
              <w:top w:val="single" w:sz="4" w:space="0" w:color="auto"/>
              <w:left w:val="single" w:sz="4" w:space="0" w:color="auto"/>
              <w:bottom w:val="single" w:sz="4" w:space="0" w:color="auto"/>
              <w:right w:val="single" w:sz="4" w:space="0" w:color="auto"/>
            </w:tcBorders>
          </w:tcPr>
          <w:p w14:paraId="5EEDE35A" w14:textId="33B82B0F" w:rsidR="00F67669" w:rsidRDefault="00F67669" w:rsidP="00363417">
            <w:pPr>
              <w:jc w:val="center"/>
              <w:rPr>
                <w:rFonts w:cs="Times New Roman"/>
                <w:highlight w:val="yellow"/>
              </w:rPr>
            </w:pPr>
            <w:r w:rsidRPr="00363417">
              <w:rPr>
                <w:rFonts w:cs="Times New Roman"/>
              </w:rPr>
              <w:t>MeditationYesNo</w:t>
            </w:r>
          </w:p>
        </w:tc>
        <w:tc>
          <w:tcPr>
            <w:tcW w:w="0" w:type="auto"/>
            <w:tcBorders>
              <w:top w:val="single" w:sz="4" w:space="0" w:color="auto"/>
              <w:left w:val="single" w:sz="4" w:space="0" w:color="auto"/>
              <w:bottom w:val="single" w:sz="4" w:space="0" w:color="auto"/>
              <w:right w:val="single" w:sz="4" w:space="0" w:color="auto"/>
            </w:tcBorders>
          </w:tcPr>
          <w:p w14:paraId="6737E270" w14:textId="140449CB" w:rsidR="00F67669" w:rsidRDefault="00F67669" w:rsidP="00363417">
            <w:pPr>
              <w:rPr>
                <w:rFonts w:cs="Times New Roman"/>
              </w:rPr>
            </w:pPr>
            <w:r w:rsidRPr="00CA3B28">
              <w:rPr>
                <w:rFonts w:cs="Times New Roman"/>
              </w:rPr>
              <w:t>In the last 14 days, have you meditated?</w:t>
            </w:r>
          </w:p>
        </w:tc>
        <w:tc>
          <w:tcPr>
            <w:tcW w:w="0" w:type="auto"/>
            <w:tcBorders>
              <w:top w:val="single" w:sz="4" w:space="0" w:color="auto"/>
              <w:left w:val="single" w:sz="4" w:space="0" w:color="auto"/>
              <w:bottom w:val="single" w:sz="4" w:space="0" w:color="auto"/>
              <w:right w:val="single" w:sz="4" w:space="0" w:color="auto"/>
            </w:tcBorders>
          </w:tcPr>
          <w:p w14:paraId="5401C528" w14:textId="77777777" w:rsidR="00F67669" w:rsidRDefault="00F67669" w:rsidP="00363417">
            <w:pPr>
              <w:rPr>
                <w:rFonts w:cs="Times New Roman"/>
              </w:rPr>
            </w:pPr>
            <w:r>
              <w:rPr>
                <w:rFonts w:cs="Times New Roman"/>
              </w:rPr>
              <w:t>0=No</w:t>
            </w:r>
          </w:p>
          <w:p w14:paraId="65F6CE5C" w14:textId="62F563F9" w:rsidR="00F67669" w:rsidRDefault="00F67669" w:rsidP="00363417">
            <w:pPr>
              <w:rPr>
                <w:rFonts w:cs="Times New Roman"/>
              </w:rPr>
            </w:pPr>
            <w:r>
              <w:rPr>
                <w:rFonts w:cs="Times New Roman"/>
              </w:rPr>
              <w:t>1=Yes</w:t>
            </w:r>
          </w:p>
        </w:tc>
      </w:tr>
      <w:tr w:rsidR="00F67669" w:rsidRPr="00E142A0" w14:paraId="7C97F67A" w14:textId="77777777" w:rsidTr="00322953">
        <w:tc>
          <w:tcPr>
            <w:tcW w:w="0" w:type="auto"/>
            <w:tcBorders>
              <w:top w:val="single" w:sz="4" w:space="0" w:color="auto"/>
              <w:left w:val="single" w:sz="4" w:space="0" w:color="auto"/>
              <w:bottom w:val="single" w:sz="4" w:space="0" w:color="auto"/>
              <w:right w:val="single" w:sz="4" w:space="0" w:color="auto"/>
            </w:tcBorders>
          </w:tcPr>
          <w:p w14:paraId="0316ED57" w14:textId="2648C195" w:rsidR="00F67669" w:rsidRPr="00CA3B28" w:rsidRDefault="00F67669" w:rsidP="00363417">
            <w:pPr>
              <w:jc w:val="center"/>
              <w:rPr>
                <w:rFonts w:cs="Times New Roman"/>
              </w:rPr>
            </w:pPr>
            <w:r w:rsidRPr="00CA3B28">
              <w:rPr>
                <w:rFonts w:cs="Times New Roman"/>
              </w:rPr>
              <w:t>Meditation14Days</w:t>
            </w:r>
          </w:p>
        </w:tc>
        <w:tc>
          <w:tcPr>
            <w:tcW w:w="0" w:type="auto"/>
            <w:tcBorders>
              <w:top w:val="single" w:sz="4" w:space="0" w:color="auto"/>
              <w:left w:val="single" w:sz="4" w:space="0" w:color="auto"/>
              <w:bottom w:val="single" w:sz="4" w:space="0" w:color="auto"/>
              <w:right w:val="single" w:sz="4" w:space="0" w:color="auto"/>
            </w:tcBorders>
          </w:tcPr>
          <w:p w14:paraId="219BC3E0" w14:textId="503747E5" w:rsidR="00F67669" w:rsidRPr="00CA3B28" w:rsidRDefault="00F67669" w:rsidP="00363417">
            <w:pPr>
              <w:rPr>
                <w:rFonts w:cs="Times New Roman"/>
              </w:rPr>
            </w:pPr>
            <w:r w:rsidRPr="00CA3B28">
              <w:rPr>
                <w:rFonts w:cs="Times New Roman"/>
              </w:rPr>
              <w:t>If MeditationYesNo = 1, ask what is the avg number of times you meditated in the past 14 days?</w:t>
            </w:r>
          </w:p>
        </w:tc>
        <w:tc>
          <w:tcPr>
            <w:tcW w:w="0" w:type="auto"/>
            <w:tcBorders>
              <w:top w:val="single" w:sz="4" w:space="0" w:color="auto"/>
              <w:left w:val="single" w:sz="4" w:space="0" w:color="auto"/>
              <w:bottom w:val="single" w:sz="4" w:space="0" w:color="auto"/>
              <w:right w:val="single" w:sz="4" w:space="0" w:color="auto"/>
            </w:tcBorders>
          </w:tcPr>
          <w:p w14:paraId="6FB634BA" w14:textId="77777777" w:rsidR="00F67669" w:rsidRDefault="00F67669" w:rsidP="00363417">
            <w:pPr>
              <w:rPr>
                <w:rFonts w:cs="Times New Roman"/>
              </w:rPr>
            </w:pPr>
          </w:p>
        </w:tc>
      </w:tr>
      <w:tr w:rsidR="00F67669" w:rsidRPr="00E142A0" w14:paraId="07E2F464" w14:textId="77777777" w:rsidTr="00322953">
        <w:tc>
          <w:tcPr>
            <w:tcW w:w="0" w:type="auto"/>
            <w:tcBorders>
              <w:top w:val="single" w:sz="4" w:space="0" w:color="auto"/>
              <w:left w:val="single" w:sz="4" w:space="0" w:color="auto"/>
              <w:bottom w:val="single" w:sz="4" w:space="0" w:color="auto"/>
              <w:right w:val="single" w:sz="4" w:space="0" w:color="auto"/>
            </w:tcBorders>
          </w:tcPr>
          <w:p w14:paraId="6CD7A852" w14:textId="7ED06473" w:rsidR="00F67669" w:rsidRPr="00CA3B28" w:rsidRDefault="00F67669" w:rsidP="00363417">
            <w:pPr>
              <w:jc w:val="center"/>
              <w:rPr>
                <w:rFonts w:cs="Times New Roman"/>
              </w:rPr>
            </w:pPr>
            <w:r w:rsidRPr="00CA3B28">
              <w:rPr>
                <w:rFonts w:cs="Times New Roman"/>
              </w:rPr>
              <w:t>MeditationMinutes</w:t>
            </w:r>
          </w:p>
        </w:tc>
        <w:tc>
          <w:tcPr>
            <w:tcW w:w="0" w:type="auto"/>
            <w:tcBorders>
              <w:top w:val="single" w:sz="4" w:space="0" w:color="auto"/>
              <w:left w:val="single" w:sz="4" w:space="0" w:color="auto"/>
              <w:bottom w:val="single" w:sz="4" w:space="0" w:color="auto"/>
              <w:right w:val="single" w:sz="4" w:space="0" w:color="auto"/>
            </w:tcBorders>
          </w:tcPr>
          <w:p w14:paraId="28613153" w14:textId="1BAA9407" w:rsidR="00F67669" w:rsidRPr="00CA3B28" w:rsidRDefault="00F67669" w:rsidP="00363417">
            <w:pPr>
              <w:rPr>
                <w:rFonts w:cs="Times New Roman"/>
              </w:rPr>
            </w:pPr>
            <w:r w:rsidRPr="00CA3B28">
              <w:rPr>
                <w:rFonts w:cs="Times New Roman"/>
              </w:rPr>
              <w:t>If MeditationYesNo = 1, ask what is the avg number of minutes spent meditating on each occasion?</w:t>
            </w:r>
          </w:p>
        </w:tc>
        <w:tc>
          <w:tcPr>
            <w:tcW w:w="0" w:type="auto"/>
            <w:tcBorders>
              <w:top w:val="single" w:sz="4" w:space="0" w:color="auto"/>
              <w:left w:val="single" w:sz="4" w:space="0" w:color="auto"/>
              <w:bottom w:val="single" w:sz="4" w:space="0" w:color="auto"/>
              <w:right w:val="single" w:sz="4" w:space="0" w:color="auto"/>
            </w:tcBorders>
          </w:tcPr>
          <w:p w14:paraId="33AE0768" w14:textId="77777777" w:rsidR="00F67669" w:rsidRDefault="00F67669" w:rsidP="00363417">
            <w:pPr>
              <w:rPr>
                <w:rFonts w:cs="Times New Roman"/>
              </w:rPr>
            </w:pPr>
          </w:p>
        </w:tc>
      </w:tr>
      <w:tr w:rsidR="00F67669" w:rsidRPr="00E142A0" w14:paraId="6E9A3BD0" w14:textId="77777777" w:rsidTr="00322953">
        <w:tc>
          <w:tcPr>
            <w:tcW w:w="0" w:type="auto"/>
            <w:tcBorders>
              <w:top w:val="single" w:sz="4" w:space="0" w:color="auto"/>
              <w:left w:val="single" w:sz="4" w:space="0" w:color="auto"/>
              <w:bottom w:val="single" w:sz="4" w:space="0" w:color="auto"/>
              <w:right w:val="single" w:sz="4" w:space="0" w:color="auto"/>
            </w:tcBorders>
          </w:tcPr>
          <w:p w14:paraId="28C64951" w14:textId="243183CC" w:rsidR="00F67669" w:rsidRPr="00CA3B28" w:rsidRDefault="00F67669" w:rsidP="00363417">
            <w:pPr>
              <w:jc w:val="center"/>
              <w:rPr>
                <w:rFonts w:cs="Times New Roman"/>
              </w:rPr>
            </w:pPr>
            <w:r w:rsidRPr="00CA3B28">
              <w:rPr>
                <w:rFonts w:cs="Times New Roman"/>
              </w:rPr>
              <w:t>MeditationMonths</w:t>
            </w:r>
          </w:p>
        </w:tc>
        <w:tc>
          <w:tcPr>
            <w:tcW w:w="0" w:type="auto"/>
            <w:tcBorders>
              <w:top w:val="single" w:sz="4" w:space="0" w:color="auto"/>
              <w:left w:val="single" w:sz="4" w:space="0" w:color="auto"/>
              <w:bottom w:val="single" w:sz="4" w:space="0" w:color="auto"/>
              <w:right w:val="single" w:sz="4" w:space="0" w:color="auto"/>
            </w:tcBorders>
          </w:tcPr>
          <w:p w14:paraId="59F7699D" w14:textId="1A99FFF4" w:rsidR="00F67669" w:rsidRPr="00CA3B28" w:rsidRDefault="00F67669" w:rsidP="00363417">
            <w:pPr>
              <w:rPr>
                <w:rFonts w:cs="Times New Roman"/>
              </w:rPr>
            </w:pPr>
            <w:r w:rsidRPr="00CA3B28">
              <w:rPr>
                <w:rFonts w:cs="Times New Roman"/>
              </w:rPr>
              <w:t>If MeditationYesNo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039B86ED" w14:textId="77777777" w:rsidR="00F67669" w:rsidRDefault="00F67669" w:rsidP="00363417">
            <w:pPr>
              <w:rPr>
                <w:rFonts w:cs="Times New Roman"/>
              </w:rPr>
            </w:pPr>
          </w:p>
        </w:tc>
      </w:tr>
      <w:tr w:rsidR="00F67669" w:rsidRPr="00E142A0" w14:paraId="0CC1C3D3" w14:textId="77777777" w:rsidTr="00322953">
        <w:tc>
          <w:tcPr>
            <w:tcW w:w="0" w:type="auto"/>
            <w:tcBorders>
              <w:top w:val="single" w:sz="4" w:space="0" w:color="auto"/>
              <w:left w:val="single" w:sz="4" w:space="0" w:color="auto"/>
              <w:bottom w:val="single" w:sz="4" w:space="0" w:color="auto"/>
              <w:right w:val="single" w:sz="4" w:space="0" w:color="auto"/>
            </w:tcBorders>
          </w:tcPr>
          <w:p w14:paraId="1BD88174" w14:textId="52775D73" w:rsidR="00F67669" w:rsidRDefault="00F67669" w:rsidP="00363417">
            <w:pPr>
              <w:jc w:val="center"/>
              <w:rPr>
                <w:rFonts w:cs="Times New Roman"/>
                <w:highlight w:val="yellow"/>
              </w:rPr>
            </w:pPr>
            <w:r w:rsidRPr="00363417">
              <w:rPr>
                <w:rFonts w:cs="Times New Roman"/>
              </w:rPr>
              <w:t>Other1PhysYesNo</w:t>
            </w:r>
          </w:p>
        </w:tc>
        <w:tc>
          <w:tcPr>
            <w:tcW w:w="0" w:type="auto"/>
            <w:tcBorders>
              <w:top w:val="single" w:sz="4" w:space="0" w:color="auto"/>
              <w:left w:val="single" w:sz="4" w:space="0" w:color="auto"/>
              <w:bottom w:val="single" w:sz="4" w:space="0" w:color="auto"/>
              <w:right w:val="single" w:sz="4" w:space="0" w:color="auto"/>
            </w:tcBorders>
          </w:tcPr>
          <w:p w14:paraId="5BEB03B3" w14:textId="60435554" w:rsidR="00F67669" w:rsidRDefault="00F67669" w:rsidP="00363417">
            <w:pPr>
              <w:rPr>
                <w:rFonts w:cs="Times New Roman"/>
              </w:rPr>
            </w:pPr>
            <w:r w:rsidRPr="00CA3B28">
              <w:rPr>
                <w:rFonts w:cs="Times New Roman"/>
              </w:rPr>
              <w:t>In the last 14 days, have you participated in any other type of exercise, sports or physical activities?</w:t>
            </w:r>
          </w:p>
        </w:tc>
        <w:tc>
          <w:tcPr>
            <w:tcW w:w="0" w:type="auto"/>
            <w:tcBorders>
              <w:top w:val="single" w:sz="4" w:space="0" w:color="auto"/>
              <w:left w:val="single" w:sz="4" w:space="0" w:color="auto"/>
              <w:bottom w:val="single" w:sz="4" w:space="0" w:color="auto"/>
              <w:right w:val="single" w:sz="4" w:space="0" w:color="auto"/>
            </w:tcBorders>
          </w:tcPr>
          <w:p w14:paraId="61F9CB95" w14:textId="6B1D5DF1" w:rsidR="00F67669" w:rsidRDefault="00F67669" w:rsidP="00363417">
            <w:pPr>
              <w:rPr>
                <w:rFonts w:cs="Times New Roman"/>
              </w:rPr>
            </w:pPr>
          </w:p>
        </w:tc>
      </w:tr>
      <w:tr w:rsidR="00F67669" w:rsidRPr="00E142A0" w14:paraId="43FA48E0" w14:textId="77777777" w:rsidTr="00322953">
        <w:tc>
          <w:tcPr>
            <w:tcW w:w="0" w:type="auto"/>
            <w:tcBorders>
              <w:top w:val="single" w:sz="4" w:space="0" w:color="auto"/>
              <w:left w:val="single" w:sz="4" w:space="0" w:color="auto"/>
              <w:bottom w:val="single" w:sz="4" w:space="0" w:color="auto"/>
              <w:right w:val="single" w:sz="4" w:space="0" w:color="auto"/>
            </w:tcBorders>
          </w:tcPr>
          <w:p w14:paraId="1A58666B" w14:textId="3087546B" w:rsidR="00F67669" w:rsidRPr="00CA3B28" w:rsidRDefault="00F67669" w:rsidP="00363417">
            <w:pPr>
              <w:jc w:val="center"/>
              <w:rPr>
                <w:rFonts w:cs="Times New Roman"/>
              </w:rPr>
            </w:pPr>
            <w:r w:rsidRPr="00CA3B28">
              <w:rPr>
                <w:rFonts w:cs="Times New Roman"/>
              </w:rPr>
              <w:t>Other1PhysType</w:t>
            </w:r>
          </w:p>
        </w:tc>
        <w:tc>
          <w:tcPr>
            <w:tcW w:w="0" w:type="auto"/>
            <w:tcBorders>
              <w:top w:val="single" w:sz="4" w:space="0" w:color="auto"/>
              <w:left w:val="single" w:sz="4" w:space="0" w:color="auto"/>
              <w:bottom w:val="single" w:sz="4" w:space="0" w:color="auto"/>
              <w:right w:val="single" w:sz="4" w:space="0" w:color="auto"/>
            </w:tcBorders>
          </w:tcPr>
          <w:p w14:paraId="4C5DD6A2" w14:textId="52BE655D" w:rsidR="00F67669" w:rsidRPr="00CA3B28" w:rsidRDefault="00F67669" w:rsidP="00363417">
            <w:pPr>
              <w:rPr>
                <w:rFonts w:cs="Times New Roman"/>
              </w:rPr>
            </w:pPr>
            <w:r w:rsidRPr="00CA3B28">
              <w:rPr>
                <w:rFonts w:cs="Times New Roman"/>
              </w:rPr>
              <w:t>If Other1PhysYesNo = 1, ask what type of physical activity?</w:t>
            </w:r>
          </w:p>
        </w:tc>
        <w:tc>
          <w:tcPr>
            <w:tcW w:w="0" w:type="auto"/>
            <w:tcBorders>
              <w:top w:val="single" w:sz="4" w:space="0" w:color="auto"/>
              <w:left w:val="single" w:sz="4" w:space="0" w:color="auto"/>
              <w:bottom w:val="single" w:sz="4" w:space="0" w:color="auto"/>
              <w:right w:val="single" w:sz="4" w:space="0" w:color="auto"/>
            </w:tcBorders>
          </w:tcPr>
          <w:p w14:paraId="46FFF4CB" w14:textId="77777777" w:rsidR="00F67669" w:rsidRDefault="00F67669" w:rsidP="00363417">
            <w:pPr>
              <w:rPr>
                <w:rFonts w:cs="Times New Roman"/>
              </w:rPr>
            </w:pPr>
          </w:p>
        </w:tc>
      </w:tr>
      <w:tr w:rsidR="00F67669" w:rsidRPr="00E142A0" w14:paraId="1A37198E" w14:textId="77777777" w:rsidTr="00322953">
        <w:tc>
          <w:tcPr>
            <w:tcW w:w="0" w:type="auto"/>
            <w:tcBorders>
              <w:top w:val="single" w:sz="4" w:space="0" w:color="auto"/>
              <w:left w:val="single" w:sz="4" w:space="0" w:color="auto"/>
              <w:bottom w:val="single" w:sz="4" w:space="0" w:color="auto"/>
              <w:right w:val="single" w:sz="4" w:space="0" w:color="auto"/>
            </w:tcBorders>
          </w:tcPr>
          <w:p w14:paraId="73CA820D" w14:textId="5FF73074" w:rsidR="00F67669" w:rsidRPr="00CA3B28" w:rsidRDefault="00F67669" w:rsidP="00363417">
            <w:pPr>
              <w:jc w:val="center"/>
              <w:rPr>
                <w:rFonts w:cs="Times New Roman"/>
              </w:rPr>
            </w:pPr>
            <w:r w:rsidRPr="00CA3B28">
              <w:rPr>
                <w:rFonts w:cs="Times New Roman"/>
              </w:rPr>
              <w:t>Other1Phys14Days</w:t>
            </w:r>
          </w:p>
        </w:tc>
        <w:tc>
          <w:tcPr>
            <w:tcW w:w="0" w:type="auto"/>
            <w:tcBorders>
              <w:top w:val="single" w:sz="4" w:space="0" w:color="auto"/>
              <w:left w:val="single" w:sz="4" w:space="0" w:color="auto"/>
              <w:bottom w:val="single" w:sz="4" w:space="0" w:color="auto"/>
              <w:right w:val="single" w:sz="4" w:space="0" w:color="auto"/>
            </w:tcBorders>
          </w:tcPr>
          <w:p w14:paraId="3AEC3445" w14:textId="290AC6F5" w:rsidR="00F67669" w:rsidRPr="00CA3B28" w:rsidRDefault="00F67669" w:rsidP="00363417">
            <w:pPr>
              <w:rPr>
                <w:rFonts w:cs="Times New Roman"/>
              </w:rPr>
            </w:pPr>
            <w:r w:rsidRPr="00CA3B28">
              <w:rPr>
                <w:rFonts w:cs="Times New Roman"/>
              </w:rPr>
              <w:t>If Other1PhysYesNo = 1, ask what is the avg number of times you participated in the past 14 days?</w:t>
            </w:r>
          </w:p>
        </w:tc>
        <w:tc>
          <w:tcPr>
            <w:tcW w:w="0" w:type="auto"/>
            <w:tcBorders>
              <w:top w:val="single" w:sz="4" w:space="0" w:color="auto"/>
              <w:left w:val="single" w:sz="4" w:space="0" w:color="auto"/>
              <w:bottom w:val="single" w:sz="4" w:space="0" w:color="auto"/>
              <w:right w:val="single" w:sz="4" w:space="0" w:color="auto"/>
            </w:tcBorders>
          </w:tcPr>
          <w:p w14:paraId="129E052C" w14:textId="77777777" w:rsidR="00F67669" w:rsidRDefault="00F67669" w:rsidP="00363417">
            <w:pPr>
              <w:rPr>
                <w:rFonts w:cs="Times New Roman"/>
              </w:rPr>
            </w:pPr>
          </w:p>
        </w:tc>
      </w:tr>
      <w:tr w:rsidR="00F67669" w:rsidRPr="00E142A0" w14:paraId="61A8F803" w14:textId="77777777" w:rsidTr="00322953">
        <w:tc>
          <w:tcPr>
            <w:tcW w:w="0" w:type="auto"/>
            <w:tcBorders>
              <w:top w:val="single" w:sz="4" w:space="0" w:color="auto"/>
              <w:left w:val="single" w:sz="4" w:space="0" w:color="auto"/>
              <w:bottom w:val="single" w:sz="4" w:space="0" w:color="auto"/>
              <w:right w:val="single" w:sz="4" w:space="0" w:color="auto"/>
            </w:tcBorders>
          </w:tcPr>
          <w:p w14:paraId="4EDC0C9D" w14:textId="0D8887EA" w:rsidR="00F67669" w:rsidRPr="00CA3B28" w:rsidRDefault="00F67669" w:rsidP="00363417">
            <w:pPr>
              <w:jc w:val="center"/>
              <w:rPr>
                <w:rFonts w:cs="Times New Roman"/>
              </w:rPr>
            </w:pPr>
            <w:r w:rsidRPr="00CA3B28">
              <w:rPr>
                <w:rFonts w:cs="Times New Roman"/>
              </w:rPr>
              <w:t>Other1PhysMinutes</w:t>
            </w:r>
          </w:p>
        </w:tc>
        <w:tc>
          <w:tcPr>
            <w:tcW w:w="0" w:type="auto"/>
            <w:tcBorders>
              <w:top w:val="single" w:sz="4" w:space="0" w:color="auto"/>
              <w:left w:val="single" w:sz="4" w:space="0" w:color="auto"/>
              <w:bottom w:val="single" w:sz="4" w:space="0" w:color="auto"/>
              <w:right w:val="single" w:sz="4" w:space="0" w:color="auto"/>
            </w:tcBorders>
          </w:tcPr>
          <w:p w14:paraId="6ADCCD6E" w14:textId="49D2C43E" w:rsidR="00F67669" w:rsidRPr="00CA3B28" w:rsidRDefault="00F67669" w:rsidP="00363417">
            <w:pPr>
              <w:rPr>
                <w:rFonts w:cs="Times New Roman"/>
              </w:rPr>
            </w:pPr>
            <w:r w:rsidRPr="00CA3B28">
              <w:rPr>
                <w:rFonts w:cs="Times New Roman"/>
              </w:rPr>
              <w:t>If Other1PhysYesNo = 1, ask what is the avg number of minutes spent playing on each occasion?</w:t>
            </w:r>
          </w:p>
        </w:tc>
        <w:tc>
          <w:tcPr>
            <w:tcW w:w="0" w:type="auto"/>
            <w:tcBorders>
              <w:top w:val="single" w:sz="4" w:space="0" w:color="auto"/>
              <w:left w:val="single" w:sz="4" w:space="0" w:color="auto"/>
              <w:bottom w:val="single" w:sz="4" w:space="0" w:color="auto"/>
              <w:right w:val="single" w:sz="4" w:space="0" w:color="auto"/>
            </w:tcBorders>
          </w:tcPr>
          <w:p w14:paraId="33C1F278" w14:textId="77777777" w:rsidR="00F67669" w:rsidRDefault="00F67669" w:rsidP="00363417">
            <w:pPr>
              <w:rPr>
                <w:rFonts w:cs="Times New Roman"/>
              </w:rPr>
            </w:pPr>
          </w:p>
        </w:tc>
      </w:tr>
      <w:tr w:rsidR="00F67669" w:rsidRPr="00E142A0" w14:paraId="6D261EDD" w14:textId="77777777" w:rsidTr="00322953">
        <w:tc>
          <w:tcPr>
            <w:tcW w:w="0" w:type="auto"/>
            <w:tcBorders>
              <w:top w:val="single" w:sz="4" w:space="0" w:color="auto"/>
              <w:left w:val="single" w:sz="4" w:space="0" w:color="auto"/>
              <w:bottom w:val="single" w:sz="4" w:space="0" w:color="auto"/>
              <w:right w:val="single" w:sz="4" w:space="0" w:color="auto"/>
            </w:tcBorders>
          </w:tcPr>
          <w:p w14:paraId="2A3F62E8" w14:textId="50F579F7" w:rsidR="00F67669" w:rsidRPr="00CA3B28" w:rsidRDefault="00F67669" w:rsidP="00363417">
            <w:pPr>
              <w:jc w:val="center"/>
              <w:rPr>
                <w:rFonts w:cs="Times New Roman"/>
              </w:rPr>
            </w:pPr>
            <w:r w:rsidRPr="00CA3B28">
              <w:rPr>
                <w:rFonts w:cs="Times New Roman"/>
              </w:rPr>
              <w:t>Other1PhysMonths</w:t>
            </w:r>
          </w:p>
        </w:tc>
        <w:tc>
          <w:tcPr>
            <w:tcW w:w="0" w:type="auto"/>
            <w:tcBorders>
              <w:top w:val="single" w:sz="4" w:space="0" w:color="auto"/>
              <w:left w:val="single" w:sz="4" w:space="0" w:color="auto"/>
              <w:bottom w:val="single" w:sz="4" w:space="0" w:color="auto"/>
              <w:right w:val="single" w:sz="4" w:space="0" w:color="auto"/>
            </w:tcBorders>
          </w:tcPr>
          <w:p w14:paraId="5CC233A0" w14:textId="7454C920" w:rsidR="00F67669" w:rsidRPr="00CA3B28" w:rsidRDefault="00F67669" w:rsidP="00363417">
            <w:pPr>
              <w:rPr>
                <w:rFonts w:cs="Times New Roman"/>
              </w:rPr>
            </w:pPr>
            <w:r w:rsidRPr="00CA3B28">
              <w:rPr>
                <w:rFonts w:cs="Times New Roman"/>
              </w:rPr>
              <w:t>If Other1PhysYesNo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214356B2" w14:textId="77777777" w:rsidR="00F67669" w:rsidRDefault="00F67669" w:rsidP="00363417">
            <w:pPr>
              <w:rPr>
                <w:rFonts w:cs="Times New Roman"/>
              </w:rPr>
            </w:pPr>
          </w:p>
        </w:tc>
      </w:tr>
      <w:tr w:rsidR="00F67669" w:rsidRPr="00E142A0" w14:paraId="694C314A" w14:textId="77777777" w:rsidTr="00322953">
        <w:tc>
          <w:tcPr>
            <w:tcW w:w="0" w:type="auto"/>
            <w:tcBorders>
              <w:top w:val="single" w:sz="4" w:space="0" w:color="auto"/>
              <w:left w:val="single" w:sz="4" w:space="0" w:color="auto"/>
              <w:bottom w:val="single" w:sz="4" w:space="0" w:color="auto"/>
              <w:right w:val="single" w:sz="4" w:space="0" w:color="auto"/>
            </w:tcBorders>
          </w:tcPr>
          <w:p w14:paraId="37FE93C9" w14:textId="7A446829" w:rsidR="00F67669" w:rsidRDefault="00F67669" w:rsidP="00363417">
            <w:pPr>
              <w:jc w:val="center"/>
              <w:rPr>
                <w:rFonts w:cs="Times New Roman"/>
                <w:highlight w:val="yellow"/>
              </w:rPr>
            </w:pPr>
            <w:r w:rsidRPr="00CA3B28">
              <w:rPr>
                <w:rFonts w:cs="Times New Roman"/>
              </w:rPr>
              <w:t>Other2PhysYesNo</w:t>
            </w:r>
          </w:p>
        </w:tc>
        <w:tc>
          <w:tcPr>
            <w:tcW w:w="0" w:type="auto"/>
            <w:tcBorders>
              <w:top w:val="single" w:sz="4" w:space="0" w:color="auto"/>
              <w:left w:val="single" w:sz="4" w:space="0" w:color="auto"/>
              <w:bottom w:val="single" w:sz="4" w:space="0" w:color="auto"/>
              <w:right w:val="single" w:sz="4" w:space="0" w:color="auto"/>
            </w:tcBorders>
          </w:tcPr>
          <w:p w14:paraId="3C78488E" w14:textId="36623685" w:rsidR="00F67669" w:rsidRDefault="00F67669" w:rsidP="00363417">
            <w:pPr>
              <w:rPr>
                <w:rFonts w:cs="Times New Roman"/>
              </w:rPr>
            </w:pPr>
            <w:r w:rsidRPr="00CA3B28">
              <w:rPr>
                <w:rFonts w:cs="Times New Roman"/>
              </w:rPr>
              <w:t>In the last 14 days, have you participated in any other type of exercise, sports or physical activities?</w:t>
            </w:r>
          </w:p>
        </w:tc>
        <w:tc>
          <w:tcPr>
            <w:tcW w:w="0" w:type="auto"/>
            <w:tcBorders>
              <w:top w:val="single" w:sz="4" w:space="0" w:color="auto"/>
              <w:left w:val="single" w:sz="4" w:space="0" w:color="auto"/>
              <w:bottom w:val="single" w:sz="4" w:space="0" w:color="auto"/>
              <w:right w:val="single" w:sz="4" w:space="0" w:color="auto"/>
            </w:tcBorders>
          </w:tcPr>
          <w:p w14:paraId="6D8454D0" w14:textId="60A9D598" w:rsidR="00F67669" w:rsidRDefault="00F67669" w:rsidP="00363417">
            <w:pPr>
              <w:rPr>
                <w:rFonts w:cs="Times New Roman"/>
              </w:rPr>
            </w:pPr>
          </w:p>
        </w:tc>
      </w:tr>
      <w:tr w:rsidR="00F67669" w:rsidRPr="00E142A0" w14:paraId="78382C91" w14:textId="77777777" w:rsidTr="00322953">
        <w:tc>
          <w:tcPr>
            <w:tcW w:w="0" w:type="auto"/>
            <w:tcBorders>
              <w:top w:val="single" w:sz="4" w:space="0" w:color="auto"/>
              <w:left w:val="single" w:sz="4" w:space="0" w:color="auto"/>
              <w:bottom w:val="single" w:sz="4" w:space="0" w:color="auto"/>
              <w:right w:val="single" w:sz="4" w:space="0" w:color="auto"/>
            </w:tcBorders>
          </w:tcPr>
          <w:p w14:paraId="72E213A7" w14:textId="450B2ED0" w:rsidR="00F67669" w:rsidRPr="00CA3B28" w:rsidRDefault="00F67669" w:rsidP="00363417">
            <w:pPr>
              <w:jc w:val="center"/>
              <w:rPr>
                <w:rFonts w:cs="Times New Roman"/>
              </w:rPr>
            </w:pPr>
            <w:r w:rsidRPr="00CA3B28">
              <w:rPr>
                <w:rFonts w:cs="Times New Roman"/>
              </w:rPr>
              <w:t>Other2PhysType</w:t>
            </w:r>
          </w:p>
        </w:tc>
        <w:tc>
          <w:tcPr>
            <w:tcW w:w="0" w:type="auto"/>
            <w:tcBorders>
              <w:top w:val="single" w:sz="4" w:space="0" w:color="auto"/>
              <w:left w:val="single" w:sz="4" w:space="0" w:color="auto"/>
              <w:bottom w:val="single" w:sz="4" w:space="0" w:color="auto"/>
              <w:right w:val="single" w:sz="4" w:space="0" w:color="auto"/>
            </w:tcBorders>
          </w:tcPr>
          <w:p w14:paraId="6618DAB0" w14:textId="590FC285" w:rsidR="00F67669" w:rsidRPr="00CA3B28" w:rsidRDefault="00F67669" w:rsidP="00363417">
            <w:pPr>
              <w:rPr>
                <w:rFonts w:cs="Times New Roman"/>
              </w:rPr>
            </w:pPr>
            <w:r w:rsidRPr="00CA3B28">
              <w:rPr>
                <w:rFonts w:cs="Times New Roman"/>
              </w:rPr>
              <w:t>If Other2PhysYesNo = 1, ask what type of physical activity?</w:t>
            </w:r>
          </w:p>
        </w:tc>
        <w:tc>
          <w:tcPr>
            <w:tcW w:w="0" w:type="auto"/>
            <w:tcBorders>
              <w:top w:val="single" w:sz="4" w:space="0" w:color="auto"/>
              <w:left w:val="single" w:sz="4" w:space="0" w:color="auto"/>
              <w:bottom w:val="single" w:sz="4" w:space="0" w:color="auto"/>
              <w:right w:val="single" w:sz="4" w:space="0" w:color="auto"/>
            </w:tcBorders>
          </w:tcPr>
          <w:p w14:paraId="628A76DD" w14:textId="77777777" w:rsidR="00F67669" w:rsidRDefault="00F67669" w:rsidP="00363417">
            <w:pPr>
              <w:rPr>
                <w:rFonts w:cs="Times New Roman"/>
              </w:rPr>
            </w:pPr>
          </w:p>
        </w:tc>
      </w:tr>
      <w:tr w:rsidR="00F67669" w:rsidRPr="00E142A0" w14:paraId="46B10D81" w14:textId="77777777" w:rsidTr="00322953">
        <w:tc>
          <w:tcPr>
            <w:tcW w:w="0" w:type="auto"/>
            <w:tcBorders>
              <w:top w:val="single" w:sz="4" w:space="0" w:color="auto"/>
              <w:left w:val="single" w:sz="4" w:space="0" w:color="auto"/>
              <w:bottom w:val="single" w:sz="4" w:space="0" w:color="auto"/>
              <w:right w:val="single" w:sz="4" w:space="0" w:color="auto"/>
            </w:tcBorders>
          </w:tcPr>
          <w:p w14:paraId="1E12BFB9" w14:textId="7847B1C0" w:rsidR="00F67669" w:rsidRPr="00CA3B28" w:rsidRDefault="00F67669" w:rsidP="00363417">
            <w:pPr>
              <w:jc w:val="center"/>
              <w:rPr>
                <w:rFonts w:cs="Times New Roman"/>
              </w:rPr>
            </w:pPr>
            <w:r w:rsidRPr="00CA3B28">
              <w:rPr>
                <w:rFonts w:cs="Times New Roman"/>
              </w:rPr>
              <w:t>Other2Phys14Days</w:t>
            </w:r>
          </w:p>
        </w:tc>
        <w:tc>
          <w:tcPr>
            <w:tcW w:w="0" w:type="auto"/>
            <w:tcBorders>
              <w:top w:val="single" w:sz="4" w:space="0" w:color="auto"/>
              <w:left w:val="single" w:sz="4" w:space="0" w:color="auto"/>
              <w:bottom w:val="single" w:sz="4" w:space="0" w:color="auto"/>
              <w:right w:val="single" w:sz="4" w:space="0" w:color="auto"/>
            </w:tcBorders>
          </w:tcPr>
          <w:p w14:paraId="5051D839" w14:textId="717AFB92" w:rsidR="00F67669" w:rsidRPr="00CA3B28" w:rsidRDefault="00F67669" w:rsidP="00363417">
            <w:pPr>
              <w:rPr>
                <w:rFonts w:cs="Times New Roman"/>
              </w:rPr>
            </w:pPr>
            <w:r w:rsidRPr="00CA3B28">
              <w:rPr>
                <w:rFonts w:cs="Times New Roman"/>
              </w:rPr>
              <w:t>If Other2PhysYesNo = 1, ask what is the avg number of times you participated in the past 14 days?</w:t>
            </w:r>
          </w:p>
        </w:tc>
        <w:tc>
          <w:tcPr>
            <w:tcW w:w="0" w:type="auto"/>
            <w:tcBorders>
              <w:top w:val="single" w:sz="4" w:space="0" w:color="auto"/>
              <w:left w:val="single" w:sz="4" w:space="0" w:color="auto"/>
              <w:bottom w:val="single" w:sz="4" w:space="0" w:color="auto"/>
              <w:right w:val="single" w:sz="4" w:space="0" w:color="auto"/>
            </w:tcBorders>
          </w:tcPr>
          <w:p w14:paraId="6EE0EF80" w14:textId="77777777" w:rsidR="00F67669" w:rsidRDefault="00F67669" w:rsidP="00363417">
            <w:pPr>
              <w:rPr>
                <w:rFonts w:cs="Times New Roman"/>
              </w:rPr>
            </w:pPr>
          </w:p>
        </w:tc>
      </w:tr>
      <w:tr w:rsidR="00F67669" w:rsidRPr="00E142A0" w14:paraId="1F29FD3E" w14:textId="77777777" w:rsidTr="00322953">
        <w:tc>
          <w:tcPr>
            <w:tcW w:w="0" w:type="auto"/>
            <w:tcBorders>
              <w:top w:val="single" w:sz="4" w:space="0" w:color="auto"/>
              <w:left w:val="single" w:sz="4" w:space="0" w:color="auto"/>
              <w:bottom w:val="single" w:sz="4" w:space="0" w:color="auto"/>
              <w:right w:val="single" w:sz="4" w:space="0" w:color="auto"/>
            </w:tcBorders>
          </w:tcPr>
          <w:p w14:paraId="115FF33F" w14:textId="73E1F273" w:rsidR="00F67669" w:rsidRPr="00CA3B28" w:rsidRDefault="00F67669" w:rsidP="00363417">
            <w:pPr>
              <w:jc w:val="center"/>
              <w:rPr>
                <w:rFonts w:cs="Times New Roman"/>
              </w:rPr>
            </w:pPr>
            <w:r w:rsidRPr="00363417">
              <w:rPr>
                <w:rFonts w:cs="Times New Roman"/>
              </w:rPr>
              <w:t>Other2PhysMinutes</w:t>
            </w:r>
          </w:p>
        </w:tc>
        <w:tc>
          <w:tcPr>
            <w:tcW w:w="0" w:type="auto"/>
            <w:tcBorders>
              <w:top w:val="single" w:sz="4" w:space="0" w:color="auto"/>
              <w:left w:val="single" w:sz="4" w:space="0" w:color="auto"/>
              <w:bottom w:val="single" w:sz="4" w:space="0" w:color="auto"/>
              <w:right w:val="single" w:sz="4" w:space="0" w:color="auto"/>
            </w:tcBorders>
          </w:tcPr>
          <w:p w14:paraId="29036226" w14:textId="3E1F1F9C" w:rsidR="00F67669" w:rsidRPr="00CA3B28" w:rsidRDefault="00F67669" w:rsidP="00363417">
            <w:pPr>
              <w:rPr>
                <w:rFonts w:cs="Times New Roman"/>
              </w:rPr>
            </w:pPr>
            <w:r w:rsidRPr="00CA3B28">
              <w:rPr>
                <w:rFonts w:cs="Times New Roman"/>
              </w:rPr>
              <w:t>If Other2PhysYesNo = 1, ask what is the avg number of minutes spent playing on each occasion?</w:t>
            </w:r>
          </w:p>
        </w:tc>
        <w:tc>
          <w:tcPr>
            <w:tcW w:w="0" w:type="auto"/>
            <w:tcBorders>
              <w:top w:val="single" w:sz="4" w:space="0" w:color="auto"/>
              <w:left w:val="single" w:sz="4" w:space="0" w:color="auto"/>
              <w:bottom w:val="single" w:sz="4" w:space="0" w:color="auto"/>
              <w:right w:val="single" w:sz="4" w:space="0" w:color="auto"/>
            </w:tcBorders>
          </w:tcPr>
          <w:p w14:paraId="01D9105E" w14:textId="77777777" w:rsidR="00F67669" w:rsidRDefault="00F67669" w:rsidP="00363417">
            <w:pPr>
              <w:rPr>
                <w:rFonts w:cs="Times New Roman"/>
              </w:rPr>
            </w:pPr>
          </w:p>
        </w:tc>
      </w:tr>
      <w:tr w:rsidR="00F67669" w:rsidRPr="00E142A0" w14:paraId="6C6246CB" w14:textId="77777777" w:rsidTr="00322953">
        <w:tc>
          <w:tcPr>
            <w:tcW w:w="0" w:type="auto"/>
            <w:tcBorders>
              <w:top w:val="single" w:sz="4" w:space="0" w:color="auto"/>
              <w:left w:val="single" w:sz="4" w:space="0" w:color="auto"/>
              <w:bottom w:val="single" w:sz="4" w:space="0" w:color="auto"/>
              <w:right w:val="single" w:sz="4" w:space="0" w:color="auto"/>
            </w:tcBorders>
          </w:tcPr>
          <w:p w14:paraId="28E4F8E9" w14:textId="592D64CE" w:rsidR="00F67669" w:rsidRPr="00CA3B28" w:rsidRDefault="00F67669" w:rsidP="00363417">
            <w:pPr>
              <w:jc w:val="center"/>
              <w:rPr>
                <w:rFonts w:cs="Times New Roman"/>
              </w:rPr>
            </w:pPr>
            <w:r w:rsidRPr="00CA3B28">
              <w:rPr>
                <w:rFonts w:cs="Times New Roman"/>
              </w:rPr>
              <w:lastRenderedPageBreak/>
              <w:t>Other2PhysMonths</w:t>
            </w:r>
          </w:p>
        </w:tc>
        <w:tc>
          <w:tcPr>
            <w:tcW w:w="0" w:type="auto"/>
            <w:tcBorders>
              <w:top w:val="single" w:sz="4" w:space="0" w:color="auto"/>
              <w:left w:val="single" w:sz="4" w:space="0" w:color="auto"/>
              <w:bottom w:val="single" w:sz="4" w:space="0" w:color="auto"/>
              <w:right w:val="single" w:sz="4" w:space="0" w:color="auto"/>
            </w:tcBorders>
          </w:tcPr>
          <w:p w14:paraId="732DBDC3" w14:textId="3D811FDB" w:rsidR="00F67669" w:rsidRPr="00CA3B28" w:rsidRDefault="00F67669" w:rsidP="00363417">
            <w:pPr>
              <w:rPr>
                <w:rFonts w:cs="Times New Roman"/>
              </w:rPr>
            </w:pPr>
            <w:r w:rsidRPr="00CA3B28">
              <w:rPr>
                <w:rFonts w:cs="Times New Roman"/>
              </w:rPr>
              <w:t>If Other2PhysYesNo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3CD5C7BE" w14:textId="77777777" w:rsidR="00F67669" w:rsidRDefault="00F67669" w:rsidP="00363417">
            <w:pPr>
              <w:rPr>
                <w:rFonts w:cs="Times New Roman"/>
              </w:rPr>
            </w:pPr>
          </w:p>
        </w:tc>
      </w:tr>
      <w:tr w:rsidR="00F67669" w:rsidRPr="00E142A0" w14:paraId="5570675B" w14:textId="77777777" w:rsidTr="00322953">
        <w:tc>
          <w:tcPr>
            <w:tcW w:w="0" w:type="auto"/>
            <w:tcBorders>
              <w:top w:val="single" w:sz="4" w:space="0" w:color="auto"/>
              <w:left w:val="single" w:sz="4" w:space="0" w:color="auto"/>
              <w:bottom w:val="single" w:sz="4" w:space="0" w:color="auto"/>
              <w:right w:val="single" w:sz="4" w:space="0" w:color="auto"/>
            </w:tcBorders>
          </w:tcPr>
          <w:p w14:paraId="705E8FCC" w14:textId="0CBDBEF3" w:rsidR="00F67669" w:rsidRDefault="00F67669" w:rsidP="00363417">
            <w:pPr>
              <w:jc w:val="center"/>
              <w:rPr>
                <w:rFonts w:cs="Times New Roman"/>
                <w:highlight w:val="yellow"/>
              </w:rPr>
            </w:pPr>
            <w:r w:rsidRPr="00CA3B28">
              <w:rPr>
                <w:rFonts w:cs="Times New Roman"/>
              </w:rPr>
              <w:t>Other3PhysYesNo</w:t>
            </w:r>
          </w:p>
        </w:tc>
        <w:tc>
          <w:tcPr>
            <w:tcW w:w="0" w:type="auto"/>
            <w:tcBorders>
              <w:top w:val="single" w:sz="4" w:space="0" w:color="auto"/>
              <w:left w:val="single" w:sz="4" w:space="0" w:color="auto"/>
              <w:bottom w:val="single" w:sz="4" w:space="0" w:color="auto"/>
              <w:right w:val="single" w:sz="4" w:space="0" w:color="auto"/>
            </w:tcBorders>
          </w:tcPr>
          <w:p w14:paraId="76BF6F6E" w14:textId="3AD55A5F" w:rsidR="00F67669" w:rsidRDefault="00F67669" w:rsidP="00363417">
            <w:pPr>
              <w:rPr>
                <w:rFonts w:cs="Times New Roman"/>
              </w:rPr>
            </w:pPr>
            <w:r w:rsidRPr="00CA3B28">
              <w:rPr>
                <w:rFonts w:cs="Times New Roman"/>
              </w:rPr>
              <w:t>In the last 14 days, have you participated in any other type of exercise, sports or physical activities?</w:t>
            </w:r>
          </w:p>
        </w:tc>
        <w:tc>
          <w:tcPr>
            <w:tcW w:w="0" w:type="auto"/>
            <w:tcBorders>
              <w:top w:val="single" w:sz="4" w:space="0" w:color="auto"/>
              <w:left w:val="single" w:sz="4" w:space="0" w:color="auto"/>
              <w:bottom w:val="single" w:sz="4" w:space="0" w:color="auto"/>
              <w:right w:val="single" w:sz="4" w:space="0" w:color="auto"/>
            </w:tcBorders>
          </w:tcPr>
          <w:p w14:paraId="2922C593" w14:textId="6E74098C" w:rsidR="00F67669" w:rsidRDefault="00F67669" w:rsidP="00363417">
            <w:pPr>
              <w:rPr>
                <w:rFonts w:cs="Times New Roman"/>
              </w:rPr>
            </w:pPr>
          </w:p>
        </w:tc>
      </w:tr>
      <w:tr w:rsidR="00F67669" w:rsidRPr="00E142A0" w14:paraId="3AAEB03F" w14:textId="77777777" w:rsidTr="00322953">
        <w:tc>
          <w:tcPr>
            <w:tcW w:w="0" w:type="auto"/>
            <w:tcBorders>
              <w:top w:val="single" w:sz="4" w:space="0" w:color="auto"/>
              <w:left w:val="single" w:sz="4" w:space="0" w:color="auto"/>
              <w:bottom w:val="single" w:sz="4" w:space="0" w:color="auto"/>
              <w:right w:val="single" w:sz="4" w:space="0" w:color="auto"/>
            </w:tcBorders>
          </w:tcPr>
          <w:p w14:paraId="399C6E66" w14:textId="712783BF" w:rsidR="00F67669" w:rsidRDefault="00F67669" w:rsidP="00363417">
            <w:pPr>
              <w:jc w:val="center"/>
              <w:rPr>
                <w:rFonts w:cs="Times New Roman"/>
                <w:highlight w:val="yellow"/>
              </w:rPr>
            </w:pPr>
            <w:r w:rsidRPr="00CA3B28">
              <w:rPr>
                <w:rFonts w:cs="Times New Roman"/>
              </w:rPr>
              <w:t>Other3PhysType</w:t>
            </w:r>
          </w:p>
        </w:tc>
        <w:tc>
          <w:tcPr>
            <w:tcW w:w="0" w:type="auto"/>
            <w:tcBorders>
              <w:top w:val="single" w:sz="4" w:space="0" w:color="auto"/>
              <w:left w:val="single" w:sz="4" w:space="0" w:color="auto"/>
              <w:bottom w:val="single" w:sz="4" w:space="0" w:color="auto"/>
              <w:right w:val="single" w:sz="4" w:space="0" w:color="auto"/>
            </w:tcBorders>
          </w:tcPr>
          <w:p w14:paraId="41440FE7" w14:textId="515F927F" w:rsidR="00F67669" w:rsidRDefault="00F67669" w:rsidP="00363417">
            <w:pPr>
              <w:rPr>
                <w:rFonts w:cs="Times New Roman"/>
              </w:rPr>
            </w:pPr>
            <w:r w:rsidRPr="00CA3B28">
              <w:rPr>
                <w:rFonts w:cs="Times New Roman"/>
              </w:rPr>
              <w:t>If Other3PhysYesNo = 1, ask what type of physical activity?</w:t>
            </w:r>
          </w:p>
        </w:tc>
        <w:tc>
          <w:tcPr>
            <w:tcW w:w="0" w:type="auto"/>
            <w:tcBorders>
              <w:top w:val="single" w:sz="4" w:space="0" w:color="auto"/>
              <w:left w:val="single" w:sz="4" w:space="0" w:color="auto"/>
              <w:bottom w:val="single" w:sz="4" w:space="0" w:color="auto"/>
              <w:right w:val="single" w:sz="4" w:space="0" w:color="auto"/>
            </w:tcBorders>
          </w:tcPr>
          <w:p w14:paraId="6B22EA61" w14:textId="77777777" w:rsidR="00F67669" w:rsidRDefault="00F67669" w:rsidP="00363417">
            <w:pPr>
              <w:rPr>
                <w:rFonts w:cs="Times New Roman"/>
              </w:rPr>
            </w:pPr>
          </w:p>
        </w:tc>
      </w:tr>
      <w:tr w:rsidR="00F67669" w:rsidRPr="00E142A0" w14:paraId="20B42D81" w14:textId="77777777" w:rsidTr="00322953">
        <w:tc>
          <w:tcPr>
            <w:tcW w:w="0" w:type="auto"/>
            <w:tcBorders>
              <w:top w:val="single" w:sz="4" w:space="0" w:color="auto"/>
              <w:left w:val="single" w:sz="4" w:space="0" w:color="auto"/>
              <w:bottom w:val="single" w:sz="4" w:space="0" w:color="auto"/>
              <w:right w:val="single" w:sz="4" w:space="0" w:color="auto"/>
            </w:tcBorders>
          </w:tcPr>
          <w:p w14:paraId="6A631A88" w14:textId="413B9259" w:rsidR="00F67669" w:rsidRDefault="00F67669" w:rsidP="00363417">
            <w:pPr>
              <w:jc w:val="center"/>
              <w:rPr>
                <w:rFonts w:cs="Times New Roman"/>
                <w:highlight w:val="yellow"/>
              </w:rPr>
            </w:pPr>
            <w:r w:rsidRPr="00CA3B28">
              <w:rPr>
                <w:rFonts w:cs="Times New Roman"/>
              </w:rPr>
              <w:t>Other3Phys14Days</w:t>
            </w:r>
          </w:p>
        </w:tc>
        <w:tc>
          <w:tcPr>
            <w:tcW w:w="0" w:type="auto"/>
            <w:tcBorders>
              <w:top w:val="single" w:sz="4" w:space="0" w:color="auto"/>
              <w:left w:val="single" w:sz="4" w:space="0" w:color="auto"/>
              <w:bottom w:val="single" w:sz="4" w:space="0" w:color="auto"/>
              <w:right w:val="single" w:sz="4" w:space="0" w:color="auto"/>
            </w:tcBorders>
          </w:tcPr>
          <w:p w14:paraId="76FDCAB0" w14:textId="03984143" w:rsidR="00F67669" w:rsidRPr="00183692" w:rsidRDefault="00F67669" w:rsidP="00363417">
            <w:pPr>
              <w:rPr>
                <w:rFonts w:cs="Times New Roman"/>
              </w:rPr>
            </w:pPr>
            <w:r w:rsidRPr="00CA3B28">
              <w:rPr>
                <w:rFonts w:cs="Times New Roman"/>
              </w:rPr>
              <w:t>If Other3PhysYesNo = 1, ask what is the avg number of times you participated in the past 14 days?</w:t>
            </w:r>
          </w:p>
        </w:tc>
        <w:tc>
          <w:tcPr>
            <w:tcW w:w="0" w:type="auto"/>
            <w:tcBorders>
              <w:top w:val="single" w:sz="4" w:space="0" w:color="auto"/>
              <w:left w:val="single" w:sz="4" w:space="0" w:color="auto"/>
              <w:bottom w:val="single" w:sz="4" w:space="0" w:color="auto"/>
              <w:right w:val="single" w:sz="4" w:space="0" w:color="auto"/>
            </w:tcBorders>
          </w:tcPr>
          <w:p w14:paraId="0155C8BD" w14:textId="77777777" w:rsidR="00F67669" w:rsidRDefault="00F67669" w:rsidP="00363417">
            <w:pPr>
              <w:rPr>
                <w:rFonts w:cs="Times New Roman"/>
              </w:rPr>
            </w:pPr>
          </w:p>
        </w:tc>
      </w:tr>
      <w:tr w:rsidR="00F67669" w:rsidRPr="00E142A0" w14:paraId="52F51346" w14:textId="77777777" w:rsidTr="00322953">
        <w:tc>
          <w:tcPr>
            <w:tcW w:w="0" w:type="auto"/>
            <w:tcBorders>
              <w:top w:val="single" w:sz="4" w:space="0" w:color="auto"/>
              <w:left w:val="single" w:sz="4" w:space="0" w:color="auto"/>
              <w:bottom w:val="single" w:sz="4" w:space="0" w:color="auto"/>
              <w:right w:val="single" w:sz="4" w:space="0" w:color="auto"/>
            </w:tcBorders>
          </w:tcPr>
          <w:p w14:paraId="5C6E05EA" w14:textId="38059B3B" w:rsidR="00F67669" w:rsidRDefault="00F67669" w:rsidP="00363417">
            <w:pPr>
              <w:jc w:val="center"/>
              <w:rPr>
                <w:rFonts w:cs="Times New Roman"/>
                <w:highlight w:val="yellow"/>
              </w:rPr>
            </w:pPr>
            <w:r w:rsidRPr="00CA3B28">
              <w:rPr>
                <w:rFonts w:cs="Times New Roman"/>
              </w:rPr>
              <w:t>Other3PhysMinutes</w:t>
            </w:r>
          </w:p>
        </w:tc>
        <w:tc>
          <w:tcPr>
            <w:tcW w:w="0" w:type="auto"/>
            <w:tcBorders>
              <w:top w:val="single" w:sz="4" w:space="0" w:color="auto"/>
              <w:left w:val="single" w:sz="4" w:space="0" w:color="auto"/>
              <w:bottom w:val="single" w:sz="4" w:space="0" w:color="auto"/>
              <w:right w:val="single" w:sz="4" w:space="0" w:color="auto"/>
            </w:tcBorders>
          </w:tcPr>
          <w:p w14:paraId="03E5CFA2" w14:textId="791AB9EC" w:rsidR="00F67669" w:rsidRPr="00EF2C04" w:rsidRDefault="00F67669" w:rsidP="00363417">
            <w:pPr>
              <w:rPr>
                <w:rFonts w:cs="Times New Roman"/>
              </w:rPr>
            </w:pPr>
            <w:r w:rsidRPr="00CA3B28">
              <w:rPr>
                <w:rFonts w:cs="Times New Roman"/>
              </w:rPr>
              <w:t>If Other3PhysYesNo = 1, ask what is the avg number of minutes spent playing on each occasion?</w:t>
            </w:r>
          </w:p>
        </w:tc>
        <w:tc>
          <w:tcPr>
            <w:tcW w:w="0" w:type="auto"/>
            <w:tcBorders>
              <w:top w:val="single" w:sz="4" w:space="0" w:color="auto"/>
              <w:left w:val="single" w:sz="4" w:space="0" w:color="auto"/>
              <w:bottom w:val="single" w:sz="4" w:space="0" w:color="auto"/>
              <w:right w:val="single" w:sz="4" w:space="0" w:color="auto"/>
            </w:tcBorders>
          </w:tcPr>
          <w:p w14:paraId="225B235D" w14:textId="77777777" w:rsidR="00F67669" w:rsidRDefault="00F67669" w:rsidP="00363417">
            <w:pPr>
              <w:rPr>
                <w:rFonts w:cs="Times New Roman"/>
              </w:rPr>
            </w:pPr>
          </w:p>
        </w:tc>
      </w:tr>
      <w:tr w:rsidR="00F67669" w:rsidRPr="00E142A0" w14:paraId="4FC1B312" w14:textId="77777777" w:rsidTr="00322953">
        <w:tc>
          <w:tcPr>
            <w:tcW w:w="0" w:type="auto"/>
            <w:tcBorders>
              <w:top w:val="single" w:sz="4" w:space="0" w:color="auto"/>
              <w:left w:val="single" w:sz="4" w:space="0" w:color="auto"/>
              <w:bottom w:val="single" w:sz="4" w:space="0" w:color="auto"/>
              <w:right w:val="single" w:sz="4" w:space="0" w:color="auto"/>
            </w:tcBorders>
          </w:tcPr>
          <w:p w14:paraId="57E50437" w14:textId="4AF00862" w:rsidR="00F67669" w:rsidRDefault="00F67669" w:rsidP="00363417">
            <w:pPr>
              <w:jc w:val="center"/>
              <w:rPr>
                <w:rFonts w:cs="Times New Roman"/>
                <w:highlight w:val="yellow"/>
              </w:rPr>
            </w:pPr>
            <w:r w:rsidRPr="00CA3B28">
              <w:rPr>
                <w:rFonts w:cs="Times New Roman"/>
              </w:rPr>
              <w:t>Other3PhysMonths</w:t>
            </w:r>
          </w:p>
        </w:tc>
        <w:tc>
          <w:tcPr>
            <w:tcW w:w="0" w:type="auto"/>
            <w:tcBorders>
              <w:top w:val="single" w:sz="4" w:space="0" w:color="auto"/>
              <w:left w:val="single" w:sz="4" w:space="0" w:color="auto"/>
              <w:bottom w:val="single" w:sz="4" w:space="0" w:color="auto"/>
              <w:right w:val="single" w:sz="4" w:space="0" w:color="auto"/>
            </w:tcBorders>
          </w:tcPr>
          <w:p w14:paraId="07DF9DE2" w14:textId="6C22A8D2" w:rsidR="00F67669" w:rsidRDefault="00F67669" w:rsidP="00363417">
            <w:pPr>
              <w:rPr>
                <w:rFonts w:cs="Times New Roman"/>
              </w:rPr>
            </w:pPr>
            <w:r w:rsidRPr="00CA3B28">
              <w:rPr>
                <w:rFonts w:cs="Times New Roman"/>
              </w:rPr>
              <w:t>If Other3PhysYesNo = 1, ask over the past year, how many months did you do this activity?</w:t>
            </w:r>
          </w:p>
        </w:tc>
        <w:tc>
          <w:tcPr>
            <w:tcW w:w="0" w:type="auto"/>
            <w:tcBorders>
              <w:top w:val="single" w:sz="4" w:space="0" w:color="auto"/>
              <w:left w:val="single" w:sz="4" w:space="0" w:color="auto"/>
              <w:bottom w:val="single" w:sz="4" w:space="0" w:color="auto"/>
              <w:right w:val="single" w:sz="4" w:space="0" w:color="auto"/>
            </w:tcBorders>
          </w:tcPr>
          <w:p w14:paraId="28B889CC" w14:textId="77777777" w:rsidR="00F67669" w:rsidRDefault="00F67669" w:rsidP="00363417">
            <w:pPr>
              <w:rPr>
                <w:rFonts w:cs="Times New Roman"/>
              </w:rPr>
            </w:pPr>
          </w:p>
        </w:tc>
      </w:tr>
      <w:tr w:rsidR="00F67669" w:rsidRPr="00E142A0" w14:paraId="1ADFD357" w14:textId="77777777" w:rsidTr="00322953">
        <w:tc>
          <w:tcPr>
            <w:tcW w:w="0" w:type="auto"/>
            <w:tcBorders>
              <w:top w:val="single" w:sz="4" w:space="0" w:color="auto"/>
              <w:left w:val="single" w:sz="4" w:space="0" w:color="auto"/>
              <w:bottom w:val="single" w:sz="4" w:space="0" w:color="auto"/>
              <w:right w:val="single" w:sz="4" w:space="0" w:color="auto"/>
            </w:tcBorders>
          </w:tcPr>
          <w:p w14:paraId="675CE4E6" w14:textId="1CE35987" w:rsidR="00F67669" w:rsidRDefault="00F67669" w:rsidP="00363417">
            <w:pPr>
              <w:jc w:val="center"/>
              <w:rPr>
                <w:rFonts w:cs="Times New Roman"/>
                <w:highlight w:val="yellow"/>
              </w:rPr>
            </w:pPr>
            <w:r w:rsidRPr="001E51C6">
              <w:rPr>
                <w:rFonts w:cs="Times New Roman"/>
              </w:rPr>
              <w:t>SweatYesNo</w:t>
            </w:r>
          </w:p>
        </w:tc>
        <w:tc>
          <w:tcPr>
            <w:tcW w:w="0" w:type="auto"/>
            <w:tcBorders>
              <w:top w:val="single" w:sz="4" w:space="0" w:color="auto"/>
              <w:left w:val="single" w:sz="4" w:space="0" w:color="auto"/>
              <w:bottom w:val="single" w:sz="4" w:space="0" w:color="auto"/>
              <w:right w:val="single" w:sz="4" w:space="0" w:color="auto"/>
            </w:tcBorders>
          </w:tcPr>
          <w:p w14:paraId="71C62FCE" w14:textId="0AECEBF3" w:rsidR="00F67669" w:rsidRDefault="00F67669" w:rsidP="00363417">
            <w:pPr>
              <w:rPr>
                <w:rFonts w:cs="Times New Roman"/>
              </w:rPr>
            </w:pPr>
            <w:r>
              <w:rPr>
                <w:rFonts w:cs="Times New Roman"/>
              </w:rPr>
              <w:t>At least once a week, do you engage in any regular activity long enough to work up a sweat? (e.g. brisk walking, jogging, bicycling, aerobics, etc.)</w:t>
            </w:r>
          </w:p>
        </w:tc>
        <w:tc>
          <w:tcPr>
            <w:tcW w:w="0" w:type="auto"/>
            <w:tcBorders>
              <w:top w:val="single" w:sz="4" w:space="0" w:color="auto"/>
              <w:left w:val="single" w:sz="4" w:space="0" w:color="auto"/>
              <w:bottom w:val="single" w:sz="4" w:space="0" w:color="auto"/>
              <w:right w:val="single" w:sz="4" w:space="0" w:color="auto"/>
            </w:tcBorders>
          </w:tcPr>
          <w:p w14:paraId="3E2490E9" w14:textId="61149577" w:rsidR="00F67669" w:rsidRDefault="00F67669" w:rsidP="00363417">
            <w:pPr>
              <w:rPr>
                <w:rFonts w:cs="Times New Roman"/>
              </w:rPr>
            </w:pPr>
            <w:r>
              <w:rPr>
                <w:rFonts w:cs="Times New Roman"/>
              </w:rPr>
              <w:t>0=No</w:t>
            </w:r>
          </w:p>
          <w:p w14:paraId="5B24F363" w14:textId="51078950" w:rsidR="00F67669" w:rsidRDefault="00F67669" w:rsidP="00363417">
            <w:pPr>
              <w:rPr>
                <w:rFonts w:cs="Times New Roman"/>
              </w:rPr>
            </w:pPr>
            <w:r>
              <w:rPr>
                <w:rFonts w:cs="Times New Roman"/>
              </w:rPr>
              <w:t>1=Yes</w:t>
            </w:r>
          </w:p>
        </w:tc>
      </w:tr>
      <w:tr w:rsidR="00F67669" w:rsidRPr="00E142A0" w14:paraId="6EB5F6E5" w14:textId="77777777" w:rsidTr="00322953">
        <w:tc>
          <w:tcPr>
            <w:tcW w:w="0" w:type="auto"/>
            <w:tcBorders>
              <w:top w:val="single" w:sz="4" w:space="0" w:color="auto"/>
              <w:left w:val="single" w:sz="4" w:space="0" w:color="auto"/>
              <w:bottom w:val="single" w:sz="4" w:space="0" w:color="auto"/>
              <w:right w:val="single" w:sz="4" w:space="0" w:color="auto"/>
            </w:tcBorders>
          </w:tcPr>
          <w:p w14:paraId="23F6896C" w14:textId="4DDE02E4" w:rsidR="00F67669" w:rsidRDefault="00F67669" w:rsidP="00363417">
            <w:pPr>
              <w:jc w:val="center"/>
              <w:rPr>
                <w:rFonts w:cs="Times New Roman"/>
                <w:highlight w:val="yellow"/>
              </w:rPr>
            </w:pPr>
            <w:r w:rsidRPr="001E51C6">
              <w:rPr>
                <w:rFonts w:cs="Times New Roman"/>
              </w:rPr>
              <w:t>SweatHoursPerWeek</w:t>
            </w:r>
          </w:p>
        </w:tc>
        <w:tc>
          <w:tcPr>
            <w:tcW w:w="0" w:type="auto"/>
            <w:tcBorders>
              <w:top w:val="single" w:sz="4" w:space="0" w:color="auto"/>
              <w:left w:val="single" w:sz="4" w:space="0" w:color="auto"/>
              <w:bottom w:val="single" w:sz="4" w:space="0" w:color="auto"/>
              <w:right w:val="single" w:sz="4" w:space="0" w:color="auto"/>
            </w:tcBorders>
          </w:tcPr>
          <w:p w14:paraId="4402B2CD" w14:textId="49E66007" w:rsidR="00F67669" w:rsidRDefault="00F67669" w:rsidP="00363417">
            <w:pPr>
              <w:rPr>
                <w:rFonts w:cs="Times New Roman"/>
              </w:rPr>
            </w:pPr>
            <w:r>
              <w:rPr>
                <w:rFonts w:cs="Times New Roman"/>
              </w:rPr>
              <w:t>How many hours a week do you engage in these activities?</w:t>
            </w:r>
          </w:p>
        </w:tc>
        <w:tc>
          <w:tcPr>
            <w:tcW w:w="0" w:type="auto"/>
            <w:tcBorders>
              <w:top w:val="single" w:sz="4" w:space="0" w:color="auto"/>
              <w:left w:val="single" w:sz="4" w:space="0" w:color="auto"/>
              <w:bottom w:val="single" w:sz="4" w:space="0" w:color="auto"/>
              <w:right w:val="single" w:sz="4" w:space="0" w:color="auto"/>
            </w:tcBorders>
          </w:tcPr>
          <w:p w14:paraId="36922FA6" w14:textId="16DC7ABB" w:rsidR="00F67669" w:rsidRDefault="00F67669" w:rsidP="00363417">
            <w:pPr>
              <w:rPr>
                <w:rFonts w:cs="Times New Roman"/>
              </w:rPr>
            </w:pPr>
            <w:r>
              <w:rPr>
                <w:rFonts w:cs="Times New Roman"/>
              </w:rPr>
              <w:t>(text)</w:t>
            </w:r>
          </w:p>
        </w:tc>
      </w:tr>
      <w:tr w:rsidR="00F67669" w:rsidRPr="00E142A0" w14:paraId="3FEB2F09" w14:textId="77777777" w:rsidTr="00322953">
        <w:tc>
          <w:tcPr>
            <w:tcW w:w="0" w:type="auto"/>
            <w:tcBorders>
              <w:top w:val="single" w:sz="4" w:space="0" w:color="auto"/>
              <w:left w:val="single" w:sz="4" w:space="0" w:color="auto"/>
              <w:bottom w:val="single" w:sz="4" w:space="0" w:color="auto"/>
              <w:right w:val="single" w:sz="4" w:space="0" w:color="auto"/>
            </w:tcBorders>
          </w:tcPr>
          <w:p w14:paraId="10D70C9B" w14:textId="555AA813" w:rsidR="00F67669" w:rsidRDefault="00F67669" w:rsidP="00363417">
            <w:pPr>
              <w:jc w:val="center"/>
              <w:rPr>
                <w:rFonts w:cs="Times New Roman"/>
                <w:highlight w:val="yellow"/>
              </w:rPr>
            </w:pPr>
            <w:r w:rsidRPr="001E51C6">
              <w:rPr>
                <w:rFonts w:cs="Times New Roman"/>
              </w:rPr>
              <w:t>SittingTV</w:t>
            </w:r>
          </w:p>
        </w:tc>
        <w:tc>
          <w:tcPr>
            <w:tcW w:w="0" w:type="auto"/>
            <w:tcBorders>
              <w:top w:val="single" w:sz="4" w:space="0" w:color="auto"/>
              <w:left w:val="single" w:sz="4" w:space="0" w:color="auto"/>
              <w:bottom w:val="single" w:sz="4" w:space="0" w:color="auto"/>
              <w:right w:val="single" w:sz="4" w:space="0" w:color="auto"/>
            </w:tcBorders>
          </w:tcPr>
          <w:p w14:paraId="250B5F24" w14:textId="6BADE2C8" w:rsidR="00F67669" w:rsidRDefault="00F67669" w:rsidP="00363417">
            <w:pPr>
              <w:rPr>
                <w:rFonts w:cs="Times New Roman"/>
              </w:rPr>
            </w:pPr>
            <w:r>
              <w:rPr>
                <w:rFonts w:cs="Times New Roman"/>
              </w:rPr>
              <w:t>On a typical day, how much time do you spend (from the time you wake up to when you go to bed) doing the following: Sitting while watching TV (including videos on VCR/DVD)?</w:t>
            </w:r>
          </w:p>
        </w:tc>
        <w:tc>
          <w:tcPr>
            <w:tcW w:w="0" w:type="auto"/>
            <w:tcBorders>
              <w:top w:val="single" w:sz="4" w:space="0" w:color="auto"/>
              <w:left w:val="single" w:sz="4" w:space="0" w:color="auto"/>
              <w:bottom w:val="single" w:sz="4" w:space="0" w:color="auto"/>
              <w:right w:val="single" w:sz="4" w:space="0" w:color="auto"/>
            </w:tcBorders>
          </w:tcPr>
          <w:p w14:paraId="08E2152F" w14:textId="64A79B63" w:rsidR="00F67669" w:rsidRDefault="00F67669" w:rsidP="00363417">
            <w:pPr>
              <w:rPr>
                <w:rFonts w:cs="Times New Roman"/>
              </w:rPr>
            </w:pPr>
            <w:r>
              <w:rPr>
                <w:rFonts w:cs="Times New Roman"/>
              </w:rPr>
              <w:t>0=None</w:t>
            </w:r>
          </w:p>
          <w:p w14:paraId="64536FBC" w14:textId="63BE8F0D" w:rsidR="00F67669" w:rsidRDefault="00F67669" w:rsidP="00363417">
            <w:pPr>
              <w:rPr>
                <w:rFonts w:cs="Times New Roman"/>
              </w:rPr>
            </w:pPr>
            <w:r>
              <w:rPr>
                <w:rFonts w:cs="Times New Roman"/>
              </w:rPr>
              <w:t>0.25=15 minutes</w:t>
            </w:r>
          </w:p>
          <w:p w14:paraId="6FF259F5" w14:textId="7A931D3D" w:rsidR="00F67669" w:rsidRDefault="00F67669" w:rsidP="00363417">
            <w:pPr>
              <w:rPr>
                <w:rFonts w:cs="Times New Roman"/>
              </w:rPr>
            </w:pPr>
            <w:r>
              <w:rPr>
                <w:rFonts w:cs="Times New Roman"/>
              </w:rPr>
              <w:t>0.5=30 minutes</w:t>
            </w:r>
          </w:p>
          <w:p w14:paraId="3F7203F7" w14:textId="30767D11" w:rsidR="00F67669" w:rsidRDefault="00F67669" w:rsidP="00363417">
            <w:pPr>
              <w:rPr>
                <w:rFonts w:cs="Times New Roman"/>
              </w:rPr>
            </w:pPr>
            <w:r>
              <w:rPr>
                <w:rFonts w:cs="Times New Roman"/>
              </w:rPr>
              <w:t>1=1 hour</w:t>
            </w:r>
          </w:p>
          <w:p w14:paraId="140EED3B" w14:textId="05729146" w:rsidR="00F67669" w:rsidRDefault="00F67669" w:rsidP="00363417">
            <w:pPr>
              <w:rPr>
                <w:rFonts w:cs="Times New Roman"/>
              </w:rPr>
            </w:pPr>
            <w:r>
              <w:rPr>
                <w:rFonts w:cs="Times New Roman"/>
              </w:rPr>
              <w:t>2=2 hours</w:t>
            </w:r>
          </w:p>
          <w:p w14:paraId="1BAFA363" w14:textId="5BD45D14" w:rsidR="00F67669" w:rsidRDefault="00F67669" w:rsidP="00363417">
            <w:pPr>
              <w:rPr>
                <w:rFonts w:cs="Times New Roman"/>
              </w:rPr>
            </w:pPr>
            <w:r>
              <w:rPr>
                <w:rFonts w:cs="Times New Roman"/>
              </w:rPr>
              <w:t>3=3 hours</w:t>
            </w:r>
          </w:p>
          <w:p w14:paraId="3C1BD439" w14:textId="65AD833D" w:rsidR="00F67669" w:rsidRDefault="00F67669" w:rsidP="00363417">
            <w:pPr>
              <w:rPr>
                <w:rFonts w:cs="Times New Roman"/>
              </w:rPr>
            </w:pPr>
            <w:r>
              <w:rPr>
                <w:rFonts w:cs="Times New Roman"/>
              </w:rPr>
              <w:t>4=4 hours</w:t>
            </w:r>
          </w:p>
          <w:p w14:paraId="12A95E95" w14:textId="22ACB24B" w:rsidR="00F67669" w:rsidRDefault="00F67669" w:rsidP="00363417">
            <w:pPr>
              <w:rPr>
                <w:rFonts w:cs="Times New Roman"/>
              </w:rPr>
            </w:pPr>
            <w:r>
              <w:rPr>
                <w:rFonts w:cs="Times New Roman"/>
              </w:rPr>
              <w:t>5=5 hours</w:t>
            </w:r>
          </w:p>
          <w:p w14:paraId="404DB0D5" w14:textId="45B529DD" w:rsidR="00F67669" w:rsidRDefault="00F67669" w:rsidP="00363417">
            <w:pPr>
              <w:rPr>
                <w:rFonts w:cs="Times New Roman"/>
              </w:rPr>
            </w:pPr>
            <w:r>
              <w:rPr>
                <w:rFonts w:cs="Times New Roman"/>
              </w:rPr>
              <w:t>6=6 hours or more</w:t>
            </w:r>
          </w:p>
        </w:tc>
      </w:tr>
      <w:tr w:rsidR="00F67669" w:rsidRPr="00E142A0" w14:paraId="688E81A1" w14:textId="77777777" w:rsidTr="00322953">
        <w:tc>
          <w:tcPr>
            <w:tcW w:w="0" w:type="auto"/>
            <w:tcBorders>
              <w:top w:val="single" w:sz="4" w:space="0" w:color="auto"/>
              <w:left w:val="single" w:sz="4" w:space="0" w:color="auto"/>
              <w:bottom w:val="single" w:sz="4" w:space="0" w:color="auto"/>
              <w:right w:val="single" w:sz="4" w:space="0" w:color="auto"/>
            </w:tcBorders>
          </w:tcPr>
          <w:p w14:paraId="7976587B" w14:textId="26BF169E" w:rsidR="00F67669" w:rsidRDefault="00F67669" w:rsidP="00363417">
            <w:pPr>
              <w:jc w:val="center"/>
              <w:rPr>
                <w:rFonts w:cs="Times New Roman"/>
                <w:highlight w:val="yellow"/>
              </w:rPr>
            </w:pPr>
            <w:r w:rsidRPr="001E51C6">
              <w:rPr>
                <w:rFonts w:cs="Times New Roman"/>
              </w:rPr>
              <w:t>SittingComputer</w:t>
            </w:r>
          </w:p>
        </w:tc>
        <w:tc>
          <w:tcPr>
            <w:tcW w:w="0" w:type="auto"/>
            <w:tcBorders>
              <w:top w:val="single" w:sz="4" w:space="0" w:color="auto"/>
              <w:left w:val="single" w:sz="4" w:space="0" w:color="auto"/>
              <w:bottom w:val="single" w:sz="4" w:space="0" w:color="auto"/>
              <w:right w:val="single" w:sz="4" w:space="0" w:color="auto"/>
            </w:tcBorders>
          </w:tcPr>
          <w:p w14:paraId="4C2D68FC" w14:textId="04BB358A" w:rsidR="00F67669" w:rsidRDefault="00F67669" w:rsidP="00363417">
            <w:pPr>
              <w:rPr>
                <w:rFonts w:cs="Times New Roman"/>
              </w:rPr>
            </w:pPr>
            <w:r>
              <w:rPr>
                <w:rFonts w:cs="Times New Roman"/>
              </w:rPr>
              <w:t>Sitting while using the computer for non-work activities or playing video games</w:t>
            </w:r>
          </w:p>
        </w:tc>
        <w:tc>
          <w:tcPr>
            <w:tcW w:w="0" w:type="auto"/>
            <w:tcBorders>
              <w:top w:val="single" w:sz="4" w:space="0" w:color="auto"/>
              <w:left w:val="single" w:sz="4" w:space="0" w:color="auto"/>
              <w:bottom w:val="single" w:sz="4" w:space="0" w:color="auto"/>
              <w:right w:val="single" w:sz="4" w:space="0" w:color="auto"/>
            </w:tcBorders>
          </w:tcPr>
          <w:p w14:paraId="542A37D1" w14:textId="77777777" w:rsidR="00F67669" w:rsidRDefault="00F67669" w:rsidP="00363417">
            <w:pPr>
              <w:rPr>
                <w:rFonts w:cs="Times New Roman"/>
              </w:rPr>
            </w:pPr>
            <w:r>
              <w:rPr>
                <w:rFonts w:cs="Times New Roman"/>
              </w:rPr>
              <w:t>0=None</w:t>
            </w:r>
          </w:p>
          <w:p w14:paraId="72AC2557" w14:textId="77777777" w:rsidR="00F67669" w:rsidRDefault="00F67669" w:rsidP="00363417">
            <w:pPr>
              <w:rPr>
                <w:rFonts w:cs="Times New Roman"/>
              </w:rPr>
            </w:pPr>
            <w:r>
              <w:rPr>
                <w:rFonts w:cs="Times New Roman"/>
              </w:rPr>
              <w:t>0.25=15 minutes</w:t>
            </w:r>
          </w:p>
          <w:p w14:paraId="51216155" w14:textId="77777777" w:rsidR="00F67669" w:rsidRDefault="00F67669" w:rsidP="00363417">
            <w:pPr>
              <w:rPr>
                <w:rFonts w:cs="Times New Roman"/>
              </w:rPr>
            </w:pPr>
            <w:r>
              <w:rPr>
                <w:rFonts w:cs="Times New Roman"/>
              </w:rPr>
              <w:t>0.5=30 minutes</w:t>
            </w:r>
          </w:p>
          <w:p w14:paraId="089FD4EC" w14:textId="77777777" w:rsidR="00F67669" w:rsidRDefault="00F67669" w:rsidP="00363417">
            <w:pPr>
              <w:rPr>
                <w:rFonts w:cs="Times New Roman"/>
              </w:rPr>
            </w:pPr>
            <w:r>
              <w:rPr>
                <w:rFonts w:cs="Times New Roman"/>
              </w:rPr>
              <w:t>1=1 hour</w:t>
            </w:r>
          </w:p>
          <w:p w14:paraId="76B80972" w14:textId="77777777" w:rsidR="00F67669" w:rsidRDefault="00F67669" w:rsidP="00363417">
            <w:pPr>
              <w:rPr>
                <w:rFonts w:cs="Times New Roman"/>
              </w:rPr>
            </w:pPr>
            <w:r>
              <w:rPr>
                <w:rFonts w:cs="Times New Roman"/>
              </w:rPr>
              <w:t>2=2 hours</w:t>
            </w:r>
          </w:p>
          <w:p w14:paraId="0D4F3E99" w14:textId="77777777" w:rsidR="00F67669" w:rsidRDefault="00F67669" w:rsidP="00363417">
            <w:pPr>
              <w:rPr>
                <w:rFonts w:cs="Times New Roman"/>
              </w:rPr>
            </w:pPr>
            <w:r>
              <w:rPr>
                <w:rFonts w:cs="Times New Roman"/>
              </w:rPr>
              <w:t>3=3 hours</w:t>
            </w:r>
          </w:p>
          <w:p w14:paraId="34212184" w14:textId="77777777" w:rsidR="00F67669" w:rsidRDefault="00F67669" w:rsidP="00363417">
            <w:pPr>
              <w:rPr>
                <w:rFonts w:cs="Times New Roman"/>
              </w:rPr>
            </w:pPr>
            <w:r>
              <w:rPr>
                <w:rFonts w:cs="Times New Roman"/>
              </w:rPr>
              <w:t>4=4 hours</w:t>
            </w:r>
          </w:p>
          <w:p w14:paraId="760F85B0" w14:textId="77777777" w:rsidR="00F67669" w:rsidRDefault="00F67669" w:rsidP="00363417">
            <w:pPr>
              <w:rPr>
                <w:rFonts w:cs="Times New Roman"/>
              </w:rPr>
            </w:pPr>
            <w:r>
              <w:rPr>
                <w:rFonts w:cs="Times New Roman"/>
              </w:rPr>
              <w:t>5=5 hours</w:t>
            </w:r>
          </w:p>
          <w:p w14:paraId="05216098" w14:textId="4C88AEBE" w:rsidR="00F67669" w:rsidRDefault="00F67669" w:rsidP="00363417">
            <w:pPr>
              <w:rPr>
                <w:rFonts w:cs="Times New Roman"/>
              </w:rPr>
            </w:pPr>
            <w:r>
              <w:rPr>
                <w:rFonts w:cs="Times New Roman"/>
              </w:rPr>
              <w:t>6=6 hours or more</w:t>
            </w:r>
          </w:p>
        </w:tc>
      </w:tr>
      <w:tr w:rsidR="00F67669" w:rsidRPr="00E142A0" w14:paraId="3F7325BB" w14:textId="77777777" w:rsidTr="00322953">
        <w:tc>
          <w:tcPr>
            <w:tcW w:w="0" w:type="auto"/>
            <w:tcBorders>
              <w:top w:val="single" w:sz="4" w:space="0" w:color="auto"/>
              <w:left w:val="single" w:sz="4" w:space="0" w:color="auto"/>
              <w:bottom w:val="single" w:sz="4" w:space="0" w:color="auto"/>
              <w:right w:val="single" w:sz="4" w:space="0" w:color="auto"/>
            </w:tcBorders>
          </w:tcPr>
          <w:p w14:paraId="23D19CC1" w14:textId="6D6A1837" w:rsidR="00F67669" w:rsidRDefault="00F67669" w:rsidP="00363417">
            <w:pPr>
              <w:jc w:val="center"/>
              <w:rPr>
                <w:rFonts w:cs="Times New Roman"/>
                <w:highlight w:val="yellow"/>
              </w:rPr>
            </w:pPr>
            <w:r w:rsidRPr="001E51C6">
              <w:rPr>
                <w:rFonts w:cs="Times New Roman"/>
              </w:rPr>
              <w:lastRenderedPageBreak/>
              <w:t>SittingOfficeWork</w:t>
            </w:r>
          </w:p>
        </w:tc>
        <w:tc>
          <w:tcPr>
            <w:tcW w:w="0" w:type="auto"/>
            <w:tcBorders>
              <w:top w:val="single" w:sz="4" w:space="0" w:color="auto"/>
              <w:left w:val="single" w:sz="4" w:space="0" w:color="auto"/>
              <w:bottom w:val="single" w:sz="4" w:space="0" w:color="auto"/>
              <w:right w:val="single" w:sz="4" w:space="0" w:color="auto"/>
            </w:tcBorders>
          </w:tcPr>
          <w:p w14:paraId="3B776909" w14:textId="7ACAB718" w:rsidR="00F67669" w:rsidRDefault="00F67669" w:rsidP="00363417">
            <w:pPr>
              <w:rPr>
                <w:rFonts w:cs="Times New Roman"/>
              </w:rPr>
            </w:pPr>
            <w:r>
              <w:rPr>
                <w:rFonts w:cs="Times New Roman"/>
              </w:rPr>
              <w:t>Sitting while doing non-computer office work or paperwork not related to your job (paying bills, etc.)</w:t>
            </w:r>
          </w:p>
        </w:tc>
        <w:tc>
          <w:tcPr>
            <w:tcW w:w="0" w:type="auto"/>
            <w:tcBorders>
              <w:top w:val="single" w:sz="4" w:space="0" w:color="auto"/>
              <w:left w:val="single" w:sz="4" w:space="0" w:color="auto"/>
              <w:bottom w:val="single" w:sz="4" w:space="0" w:color="auto"/>
              <w:right w:val="single" w:sz="4" w:space="0" w:color="auto"/>
            </w:tcBorders>
          </w:tcPr>
          <w:p w14:paraId="6E5AF63F" w14:textId="77777777" w:rsidR="00F67669" w:rsidRDefault="00F67669" w:rsidP="00363417">
            <w:pPr>
              <w:rPr>
                <w:rFonts w:cs="Times New Roman"/>
              </w:rPr>
            </w:pPr>
            <w:r>
              <w:rPr>
                <w:rFonts w:cs="Times New Roman"/>
              </w:rPr>
              <w:t>0=None</w:t>
            </w:r>
          </w:p>
          <w:p w14:paraId="32A5B085" w14:textId="77777777" w:rsidR="00F67669" w:rsidRDefault="00F67669" w:rsidP="00363417">
            <w:pPr>
              <w:rPr>
                <w:rFonts w:cs="Times New Roman"/>
              </w:rPr>
            </w:pPr>
            <w:r>
              <w:rPr>
                <w:rFonts w:cs="Times New Roman"/>
              </w:rPr>
              <w:t>0.25=15 minutes</w:t>
            </w:r>
          </w:p>
          <w:p w14:paraId="1971ABDF" w14:textId="77777777" w:rsidR="00F67669" w:rsidRDefault="00F67669" w:rsidP="00363417">
            <w:pPr>
              <w:rPr>
                <w:rFonts w:cs="Times New Roman"/>
              </w:rPr>
            </w:pPr>
            <w:r>
              <w:rPr>
                <w:rFonts w:cs="Times New Roman"/>
              </w:rPr>
              <w:t>0.5=30 minutes</w:t>
            </w:r>
          </w:p>
          <w:p w14:paraId="38DB3D6A" w14:textId="77777777" w:rsidR="00F67669" w:rsidRDefault="00F67669" w:rsidP="00363417">
            <w:pPr>
              <w:rPr>
                <w:rFonts w:cs="Times New Roman"/>
              </w:rPr>
            </w:pPr>
            <w:r>
              <w:rPr>
                <w:rFonts w:cs="Times New Roman"/>
              </w:rPr>
              <w:t>1=1 hour</w:t>
            </w:r>
          </w:p>
          <w:p w14:paraId="4DCFD636" w14:textId="77777777" w:rsidR="00F67669" w:rsidRDefault="00F67669" w:rsidP="00363417">
            <w:pPr>
              <w:rPr>
                <w:rFonts w:cs="Times New Roman"/>
              </w:rPr>
            </w:pPr>
            <w:r>
              <w:rPr>
                <w:rFonts w:cs="Times New Roman"/>
              </w:rPr>
              <w:t>2=2 hours</w:t>
            </w:r>
          </w:p>
          <w:p w14:paraId="3959B321" w14:textId="77777777" w:rsidR="00F67669" w:rsidRDefault="00F67669" w:rsidP="00363417">
            <w:pPr>
              <w:rPr>
                <w:rFonts w:cs="Times New Roman"/>
              </w:rPr>
            </w:pPr>
            <w:r>
              <w:rPr>
                <w:rFonts w:cs="Times New Roman"/>
              </w:rPr>
              <w:t>3=3 hours</w:t>
            </w:r>
          </w:p>
          <w:p w14:paraId="4139C6D7" w14:textId="77777777" w:rsidR="00F67669" w:rsidRDefault="00F67669" w:rsidP="00363417">
            <w:pPr>
              <w:rPr>
                <w:rFonts w:cs="Times New Roman"/>
              </w:rPr>
            </w:pPr>
            <w:r>
              <w:rPr>
                <w:rFonts w:cs="Times New Roman"/>
              </w:rPr>
              <w:t>4=4 hours</w:t>
            </w:r>
          </w:p>
          <w:p w14:paraId="608DF561" w14:textId="77777777" w:rsidR="00F67669" w:rsidRDefault="00F67669" w:rsidP="00363417">
            <w:pPr>
              <w:rPr>
                <w:rFonts w:cs="Times New Roman"/>
              </w:rPr>
            </w:pPr>
            <w:r>
              <w:rPr>
                <w:rFonts w:cs="Times New Roman"/>
              </w:rPr>
              <w:t>5=5 hours</w:t>
            </w:r>
          </w:p>
          <w:p w14:paraId="6F055EB3" w14:textId="410B6AD2" w:rsidR="00F67669" w:rsidRDefault="00F67669" w:rsidP="00363417">
            <w:pPr>
              <w:rPr>
                <w:rFonts w:cs="Times New Roman"/>
              </w:rPr>
            </w:pPr>
            <w:r>
              <w:rPr>
                <w:rFonts w:cs="Times New Roman"/>
              </w:rPr>
              <w:t>6=6 hours or more</w:t>
            </w:r>
          </w:p>
        </w:tc>
      </w:tr>
      <w:tr w:rsidR="00F67669" w:rsidRPr="00E142A0" w14:paraId="43722EA0" w14:textId="77777777" w:rsidTr="00322953">
        <w:tc>
          <w:tcPr>
            <w:tcW w:w="0" w:type="auto"/>
            <w:tcBorders>
              <w:top w:val="single" w:sz="4" w:space="0" w:color="auto"/>
              <w:left w:val="single" w:sz="4" w:space="0" w:color="auto"/>
              <w:bottom w:val="single" w:sz="4" w:space="0" w:color="auto"/>
              <w:right w:val="single" w:sz="4" w:space="0" w:color="auto"/>
            </w:tcBorders>
          </w:tcPr>
          <w:p w14:paraId="036AEE17" w14:textId="224A58C2" w:rsidR="00F67669" w:rsidRDefault="00F67669" w:rsidP="00363417">
            <w:pPr>
              <w:jc w:val="center"/>
              <w:rPr>
                <w:rFonts w:cs="Times New Roman"/>
                <w:highlight w:val="yellow"/>
              </w:rPr>
            </w:pPr>
            <w:r w:rsidRPr="001E51C6">
              <w:rPr>
                <w:rFonts w:cs="Times New Roman"/>
              </w:rPr>
              <w:t>SittingReading</w:t>
            </w:r>
          </w:p>
        </w:tc>
        <w:tc>
          <w:tcPr>
            <w:tcW w:w="0" w:type="auto"/>
            <w:tcBorders>
              <w:top w:val="single" w:sz="4" w:space="0" w:color="auto"/>
              <w:left w:val="single" w:sz="4" w:space="0" w:color="auto"/>
              <w:bottom w:val="single" w:sz="4" w:space="0" w:color="auto"/>
              <w:right w:val="single" w:sz="4" w:space="0" w:color="auto"/>
            </w:tcBorders>
          </w:tcPr>
          <w:p w14:paraId="383CA01A" w14:textId="01A318DB" w:rsidR="00F67669" w:rsidRDefault="00F67669" w:rsidP="00363417">
            <w:pPr>
              <w:rPr>
                <w:rFonts w:cs="Times New Roman"/>
              </w:rPr>
            </w:pPr>
            <w:r>
              <w:rPr>
                <w:rFonts w:cs="Times New Roman"/>
              </w:rPr>
              <w:t>Sitting listening to music, reading a book or magazine, or doing arts and crafts</w:t>
            </w:r>
          </w:p>
        </w:tc>
        <w:tc>
          <w:tcPr>
            <w:tcW w:w="0" w:type="auto"/>
            <w:tcBorders>
              <w:top w:val="single" w:sz="4" w:space="0" w:color="auto"/>
              <w:left w:val="single" w:sz="4" w:space="0" w:color="auto"/>
              <w:bottom w:val="single" w:sz="4" w:space="0" w:color="auto"/>
              <w:right w:val="single" w:sz="4" w:space="0" w:color="auto"/>
            </w:tcBorders>
          </w:tcPr>
          <w:p w14:paraId="6B24363E" w14:textId="77777777" w:rsidR="00F67669" w:rsidRDefault="00F67669" w:rsidP="00363417">
            <w:pPr>
              <w:rPr>
                <w:rFonts w:cs="Times New Roman"/>
              </w:rPr>
            </w:pPr>
            <w:r>
              <w:rPr>
                <w:rFonts w:cs="Times New Roman"/>
              </w:rPr>
              <w:t>0=None</w:t>
            </w:r>
          </w:p>
          <w:p w14:paraId="6741DE75" w14:textId="77777777" w:rsidR="00F67669" w:rsidRDefault="00F67669" w:rsidP="00363417">
            <w:pPr>
              <w:rPr>
                <w:rFonts w:cs="Times New Roman"/>
              </w:rPr>
            </w:pPr>
            <w:r>
              <w:rPr>
                <w:rFonts w:cs="Times New Roman"/>
              </w:rPr>
              <w:t>0.25=15 minutes</w:t>
            </w:r>
          </w:p>
          <w:p w14:paraId="65002B1C" w14:textId="77777777" w:rsidR="00F67669" w:rsidRDefault="00F67669" w:rsidP="00363417">
            <w:pPr>
              <w:rPr>
                <w:rFonts w:cs="Times New Roman"/>
              </w:rPr>
            </w:pPr>
            <w:r>
              <w:rPr>
                <w:rFonts w:cs="Times New Roman"/>
              </w:rPr>
              <w:t>0.5=30 minutes</w:t>
            </w:r>
          </w:p>
          <w:p w14:paraId="5282ADA2" w14:textId="77777777" w:rsidR="00F67669" w:rsidRDefault="00F67669" w:rsidP="00363417">
            <w:pPr>
              <w:rPr>
                <w:rFonts w:cs="Times New Roman"/>
              </w:rPr>
            </w:pPr>
            <w:r>
              <w:rPr>
                <w:rFonts w:cs="Times New Roman"/>
              </w:rPr>
              <w:t>1=1 hour</w:t>
            </w:r>
          </w:p>
          <w:p w14:paraId="7A4BFF3B" w14:textId="77777777" w:rsidR="00F67669" w:rsidRDefault="00F67669" w:rsidP="00363417">
            <w:pPr>
              <w:rPr>
                <w:rFonts w:cs="Times New Roman"/>
              </w:rPr>
            </w:pPr>
            <w:r>
              <w:rPr>
                <w:rFonts w:cs="Times New Roman"/>
              </w:rPr>
              <w:t>2=2 hours</w:t>
            </w:r>
          </w:p>
          <w:p w14:paraId="508B8367" w14:textId="77777777" w:rsidR="00F67669" w:rsidRDefault="00F67669" w:rsidP="00363417">
            <w:pPr>
              <w:rPr>
                <w:rFonts w:cs="Times New Roman"/>
              </w:rPr>
            </w:pPr>
            <w:r>
              <w:rPr>
                <w:rFonts w:cs="Times New Roman"/>
              </w:rPr>
              <w:t>3=3 hours</w:t>
            </w:r>
          </w:p>
          <w:p w14:paraId="133CE1C2" w14:textId="77777777" w:rsidR="00F67669" w:rsidRDefault="00F67669" w:rsidP="00363417">
            <w:pPr>
              <w:rPr>
                <w:rFonts w:cs="Times New Roman"/>
              </w:rPr>
            </w:pPr>
            <w:r>
              <w:rPr>
                <w:rFonts w:cs="Times New Roman"/>
              </w:rPr>
              <w:t>4=4 hours</w:t>
            </w:r>
          </w:p>
          <w:p w14:paraId="21AD9310" w14:textId="77777777" w:rsidR="00F67669" w:rsidRDefault="00F67669" w:rsidP="00363417">
            <w:pPr>
              <w:rPr>
                <w:rFonts w:cs="Times New Roman"/>
              </w:rPr>
            </w:pPr>
            <w:r>
              <w:rPr>
                <w:rFonts w:cs="Times New Roman"/>
              </w:rPr>
              <w:t>5=5 hours</w:t>
            </w:r>
          </w:p>
          <w:p w14:paraId="08D6E4AF" w14:textId="1AEFA083" w:rsidR="00F67669" w:rsidRDefault="00F67669" w:rsidP="00363417">
            <w:pPr>
              <w:rPr>
                <w:rFonts w:cs="Times New Roman"/>
              </w:rPr>
            </w:pPr>
            <w:r>
              <w:rPr>
                <w:rFonts w:cs="Times New Roman"/>
              </w:rPr>
              <w:t>6=6 hours or more</w:t>
            </w:r>
          </w:p>
        </w:tc>
      </w:tr>
      <w:tr w:rsidR="00F67669" w:rsidRPr="00E142A0" w14:paraId="01493ABF" w14:textId="77777777" w:rsidTr="00322953">
        <w:tc>
          <w:tcPr>
            <w:tcW w:w="0" w:type="auto"/>
            <w:tcBorders>
              <w:top w:val="single" w:sz="4" w:space="0" w:color="auto"/>
              <w:left w:val="single" w:sz="4" w:space="0" w:color="auto"/>
              <w:bottom w:val="single" w:sz="4" w:space="0" w:color="auto"/>
              <w:right w:val="single" w:sz="4" w:space="0" w:color="auto"/>
            </w:tcBorders>
          </w:tcPr>
          <w:p w14:paraId="4DE5E424" w14:textId="6E01E866" w:rsidR="00F67669" w:rsidRDefault="00F67669" w:rsidP="00363417">
            <w:pPr>
              <w:jc w:val="center"/>
              <w:rPr>
                <w:rFonts w:cs="Times New Roman"/>
                <w:highlight w:val="yellow"/>
              </w:rPr>
            </w:pPr>
            <w:r w:rsidRPr="001E51C6">
              <w:rPr>
                <w:rFonts w:cs="Times New Roman"/>
              </w:rPr>
              <w:t>SittingPhone</w:t>
            </w:r>
          </w:p>
        </w:tc>
        <w:tc>
          <w:tcPr>
            <w:tcW w:w="0" w:type="auto"/>
            <w:tcBorders>
              <w:top w:val="single" w:sz="4" w:space="0" w:color="auto"/>
              <w:left w:val="single" w:sz="4" w:space="0" w:color="auto"/>
              <w:bottom w:val="single" w:sz="4" w:space="0" w:color="auto"/>
              <w:right w:val="single" w:sz="4" w:space="0" w:color="auto"/>
            </w:tcBorders>
          </w:tcPr>
          <w:p w14:paraId="076E1219" w14:textId="75C6CBC5" w:rsidR="00F67669" w:rsidRDefault="00F67669" w:rsidP="00363417">
            <w:pPr>
              <w:rPr>
                <w:rFonts w:cs="Times New Roman"/>
              </w:rPr>
            </w:pPr>
            <w:r>
              <w:rPr>
                <w:rFonts w:cs="Times New Roman"/>
              </w:rPr>
              <w:t>Sitting while talking on the phone or texting</w:t>
            </w:r>
          </w:p>
        </w:tc>
        <w:tc>
          <w:tcPr>
            <w:tcW w:w="0" w:type="auto"/>
            <w:tcBorders>
              <w:top w:val="single" w:sz="4" w:space="0" w:color="auto"/>
              <w:left w:val="single" w:sz="4" w:space="0" w:color="auto"/>
              <w:bottom w:val="single" w:sz="4" w:space="0" w:color="auto"/>
              <w:right w:val="single" w:sz="4" w:space="0" w:color="auto"/>
            </w:tcBorders>
          </w:tcPr>
          <w:p w14:paraId="74EB5B19" w14:textId="77777777" w:rsidR="00F67669" w:rsidRDefault="00F67669" w:rsidP="00363417">
            <w:pPr>
              <w:rPr>
                <w:rFonts w:cs="Times New Roman"/>
              </w:rPr>
            </w:pPr>
            <w:r>
              <w:rPr>
                <w:rFonts w:cs="Times New Roman"/>
              </w:rPr>
              <w:t>0=None</w:t>
            </w:r>
          </w:p>
          <w:p w14:paraId="0412C11A" w14:textId="77777777" w:rsidR="00F67669" w:rsidRDefault="00F67669" w:rsidP="00363417">
            <w:pPr>
              <w:rPr>
                <w:rFonts w:cs="Times New Roman"/>
              </w:rPr>
            </w:pPr>
            <w:r>
              <w:rPr>
                <w:rFonts w:cs="Times New Roman"/>
              </w:rPr>
              <w:t>0.25=15 minutes</w:t>
            </w:r>
          </w:p>
          <w:p w14:paraId="5E86AF07" w14:textId="77777777" w:rsidR="00F67669" w:rsidRDefault="00F67669" w:rsidP="00363417">
            <w:pPr>
              <w:rPr>
                <w:rFonts w:cs="Times New Roman"/>
              </w:rPr>
            </w:pPr>
            <w:r>
              <w:rPr>
                <w:rFonts w:cs="Times New Roman"/>
              </w:rPr>
              <w:t>0.5=30 minutes</w:t>
            </w:r>
          </w:p>
          <w:p w14:paraId="6FF57C4D" w14:textId="77777777" w:rsidR="00F67669" w:rsidRDefault="00F67669" w:rsidP="00363417">
            <w:pPr>
              <w:rPr>
                <w:rFonts w:cs="Times New Roman"/>
              </w:rPr>
            </w:pPr>
            <w:r>
              <w:rPr>
                <w:rFonts w:cs="Times New Roman"/>
              </w:rPr>
              <w:t>1=1 hour</w:t>
            </w:r>
          </w:p>
          <w:p w14:paraId="37AE913B" w14:textId="77777777" w:rsidR="00F67669" w:rsidRDefault="00F67669" w:rsidP="00363417">
            <w:pPr>
              <w:rPr>
                <w:rFonts w:cs="Times New Roman"/>
              </w:rPr>
            </w:pPr>
            <w:r>
              <w:rPr>
                <w:rFonts w:cs="Times New Roman"/>
              </w:rPr>
              <w:t>2=2 hours</w:t>
            </w:r>
          </w:p>
          <w:p w14:paraId="3F0656A1" w14:textId="77777777" w:rsidR="00F67669" w:rsidRDefault="00F67669" w:rsidP="00363417">
            <w:pPr>
              <w:rPr>
                <w:rFonts w:cs="Times New Roman"/>
              </w:rPr>
            </w:pPr>
            <w:r>
              <w:rPr>
                <w:rFonts w:cs="Times New Roman"/>
              </w:rPr>
              <w:t>3=3 hours</w:t>
            </w:r>
          </w:p>
          <w:p w14:paraId="7136424A" w14:textId="77777777" w:rsidR="00F67669" w:rsidRDefault="00F67669" w:rsidP="00363417">
            <w:pPr>
              <w:rPr>
                <w:rFonts w:cs="Times New Roman"/>
              </w:rPr>
            </w:pPr>
            <w:r>
              <w:rPr>
                <w:rFonts w:cs="Times New Roman"/>
              </w:rPr>
              <w:t>4=4 hours</w:t>
            </w:r>
          </w:p>
          <w:p w14:paraId="499A0EFD" w14:textId="77777777" w:rsidR="00F67669" w:rsidRDefault="00F67669" w:rsidP="00363417">
            <w:pPr>
              <w:rPr>
                <w:rFonts w:cs="Times New Roman"/>
              </w:rPr>
            </w:pPr>
            <w:r>
              <w:rPr>
                <w:rFonts w:cs="Times New Roman"/>
              </w:rPr>
              <w:t>5=5 hours</w:t>
            </w:r>
          </w:p>
          <w:p w14:paraId="24B90B78" w14:textId="363DCE5C" w:rsidR="00F67669" w:rsidRDefault="00F67669" w:rsidP="00363417">
            <w:pPr>
              <w:rPr>
                <w:rFonts w:cs="Times New Roman"/>
              </w:rPr>
            </w:pPr>
            <w:r>
              <w:rPr>
                <w:rFonts w:cs="Times New Roman"/>
              </w:rPr>
              <w:t>6=6 hours or more</w:t>
            </w:r>
          </w:p>
        </w:tc>
      </w:tr>
      <w:tr w:rsidR="00F67669" w:rsidRPr="00E142A0" w14:paraId="7C96B3CF" w14:textId="77777777" w:rsidTr="00322953">
        <w:tc>
          <w:tcPr>
            <w:tcW w:w="0" w:type="auto"/>
            <w:tcBorders>
              <w:top w:val="single" w:sz="4" w:space="0" w:color="auto"/>
              <w:left w:val="single" w:sz="4" w:space="0" w:color="auto"/>
              <w:bottom w:val="single" w:sz="4" w:space="0" w:color="auto"/>
              <w:right w:val="single" w:sz="4" w:space="0" w:color="auto"/>
            </w:tcBorders>
          </w:tcPr>
          <w:p w14:paraId="0B742CEA" w14:textId="395CD4C7" w:rsidR="00F67669" w:rsidRDefault="00F67669" w:rsidP="00363417">
            <w:pPr>
              <w:jc w:val="center"/>
              <w:rPr>
                <w:rFonts w:cs="Times New Roman"/>
                <w:highlight w:val="yellow"/>
              </w:rPr>
            </w:pPr>
            <w:r w:rsidRPr="001E51C6">
              <w:rPr>
                <w:rFonts w:cs="Times New Roman"/>
              </w:rPr>
              <w:t>SittingTransportation</w:t>
            </w:r>
          </w:p>
        </w:tc>
        <w:tc>
          <w:tcPr>
            <w:tcW w:w="0" w:type="auto"/>
            <w:tcBorders>
              <w:top w:val="single" w:sz="4" w:space="0" w:color="auto"/>
              <w:left w:val="single" w:sz="4" w:space="0" w:color="auto"/>
              <w:bottom w:val="single" w:sz="4" w:space="0" w:color="auto"/>
              <w:right w:val="single" w:sz="4" w:space="0" w:color="auto"/>
            </w:tcBorders>
          </w:tcPr>
          <w:p w14:paraId="02EBC103" w14:textId="23BF03B0" w:rsidR="00F67669" w:rsidRDefault="00F67669" w:rsidP="00363417">
            <w:pPr>
              <w:rPr>
                <w:rFonts w:cs="Times New Roman"/>
              </w:rPr>
            </w:pPr>
            <w:r>
              <w:rPr>
                <w:rFonts w:cs="Times New Roman"/>
              </w:rPr>
              <w:t>Sitting in a car, bus, train or other mode of transportation</w:t>
            </w:r>
          </w:p>
        </w:tc>
        <w:tc>
          <w:tcPr>
            <w:tcW w:w="0" w:type="auto"/>
            <w:tcBorders>
              <w:top w:val="single" w:sz="4" w:space="0" w:color="auto"/>
              <w:left w:val="single" w:sz="4" w:space="0" w:color="auto"/>
              <w:bottom w:val="single" w:sz="4" w:space="0" w:color="auto"/>
              <w:right w:val="single" w:sz="4" w:space="0" w:color="auto"/>
            </w:tcBorders>
          </w:tcPr>
          <w:p w14:paraId="6F0CA0DC" w14:textId="77777777" w:rsidR="00F67669" w:rsidRDefault="00F67669" w:rsidP="00363417">
            <w:pPr>
              <w:rPr>
                <w:rFonts w:cs="Times New Roman"/>
              </w:rPr>
            </w:pPr>
            <w:r>
              <w:rPr>
                <w:rFonts w:cs="Times New Roman"/>
              </w:rPr>
              <w:t>0=None</w:t>
            </w:r>
          </w:p>
          <w:p w14:paraId="52840744" w14:textId="77777777" w:rsidR="00F67669" w:rsidRDefault="00F67669" w:rsidP="00363417">
            <w:pPr>
              <w:rPr>
                <w:rFonts w:cs="Times New Roman"/>
              </w:rPr>
            </w:pPr>
            <w:r>
              <w:rPr>
                <w:rFonts w:cs="Times New Roman"/>
              </w:rPr>
              <w:t>0.25=15 minutes</w:t>
            </w:r>
          </w:p>
          <w:p w14:paraId="2E17928C" w14:textId="77777777" w:rsidR="00F67669" w:rsidRDefault="00F67669" w:rsidP="00363417">
            <w:pPr>
              <w:rPr>
                <w:rFonts w:cs="Times New Roman"/>
              </w:rPr>
            </w:pPr>
            <w:r>
              <w:rPr>
                <w:rFonts w:cs="Times New Roman"/>
              </w:rPr>
              <w:t>0.5=30 minutes</w:t>
            </w:r>
          </w:p>
          <w:p w14:paraId="595DCC57" w14:textId="77777777" w:rsidR="00F67669" w:rsidRDefault="00F67669" w:rsidP="00363417">
            <w:pPr>
              <w:rPr>
                <w:rFonts w:cs="Times New Roman"/>
              </w:rPr>
            </w:pPr>
            <w:r>
              <w:rPr>
                <w:rFonts w:cs="Times New Roman"/>
              </w:rPr>
              <w:t>1=1 hour</w:t>
            </w:r>
          </w:p>
          <w:p w14:paraId="7E750A61" w14:textId="77777777" w:rsidR="00F67669" w:rsidRDefault="00F67669" w:rsidP="00363417">
            <w:pPr>
              <w:rPr>
                <w:rFonts w:cs="Times New Roman"/>
              </w:rPr>
            </w:pPr>
            <w:r>
              <w:rPr>
                <w:rFonts w:cs="Times New Roman"/>
              </w:rPr>
              <w:t>2=2 hours</w:t>
            </w:r>
          </w:p>
          <w:p w14:paraId="6B1C3734" w14:textId="77777777" w:rsidR="00F67669" w:rsidRDefault="00F67669" w:rsidP="00363417">
            <w:pPr>
              <w:rPr>
                <w:rFonts w:cs="Times New Roman"/>
              </w:rPr>
            </w:pPr>
            <w:r>
              <w:rPr>
                <w:rFonts w:cs="Times New Roman"/>
              </w:rPr>
              <w:t>3=3 hours</w:t>
            </w:r>
          </w:p>
          <w:p w14:paraId="347EAB6B" w14:textId="77777777" w:rsidR="00F67669" w:rsidRDefault="00F67669" w:rsidP="00363417">
            <w:pPr>
              <w:rPr>
                <w:rFonts w:cs="Times New Roman"/>
              </w:rPr>
            </w:pPr>
            <w:r>
              <w:rPr>
                <w:rFonts w:cs="Times New Roman"/>
              </w:rPr>
              <w:t>4=4 hours</w:t>
            </w:r>
          </w:p>
          <w:p w14:paraId="7A830681" w14:textId="77777777" w:rsidR="00F67669" w:rsidRDefault="00F67669" w:rsidP="00363417">
            <w:pPr>
              <w:rPr>
                <w:rFonts w:cs="Times New Roman"/>
              </w:rPr>
            </w:pPr>
            <w:r>
              <w:rPr>
                <w:rFonts w:cs="Times New Roman"/>
              </w:rPr>
              <w:t>5=5 hours</w:t>
            </w:r>
          </w:p>
          <w:p w14:paraId="295845D1" w14:textId="0F9D6C84" w:rsidR="00F67669" w:rsidRDefault="00F67669" w:rsidP="00363417">
            <w:pPr>
              <w:rPr>
                <w:rFonts w:cs="Times New Roman"/>
              </w:rPr>
            </w:pPr>
            <w:r>
              <w:rPr>
                <w:rFonts w:cs="Times New Roman"/>
              </w:rPr>
              <w:t>6=6 hours or more</w:t>
            </w:r>
          </w:p>
        </w:tc>
      </w:tr>
    </w:tbl>
    <w:p w14:paraId="082AAD1A" w14:textId="77777777" w:rsidR="005E294D" w:rsidRPr="00E142A0" w:rsidRDefault="005E294D" w:rsidP="005E294D">
      <w:pPr>
        <w:pBdr>
          <w:bottom w:val="single" w:sz="6" w:space="1" w:color="auto"/>
        </w:pBdr>
        <w:spacing w:after="0"/>
        <w:rPr>
          <w:rFonts w:cs="Times New Roman"/>
        </w:rPr>
      </w:pPr>
    </w:p>
    <w:p w14:paraId="683F6136" w14:textId="77777777" w:rsidR="005E294D" w:rsidRPr="00E142A0" w:rsidRDefault="005E294D" w:rsidP="005E294D">
      <w:pPr>
        <w:pBdr>
          <w:bottom w:val="single" w:sz="6" w:space="1" w:color="auto"/>
        </w:pBdr>
        <w:spacing w:after="0"/>
        <w:rPr>
          <w:rFonts w:cs="Times New Roman"/>
          <w:b/>
        </w:rPr>
      </w:pPr>
      <w:r w:rsidRPr="00E142A0">
        <w:rPr>
          <w:rFonts w:cs="Times New Roman"/>
          <w:b/>
        </w:rPr>
        <w:t>SCORING OF SCALE</w:t>
      </w:r>
    </w:p>
    <w:p w14:paraId="48A2ED37" w14:textId="77777777" w:rsidR="001E51C6" w:rsidRPr="001E51C6" w:rsidRDefault="001E51C6" w:rsidP="005E294D">
      <w:pPr>
        <w:spacing w:after="0"/>
        <w:rPr>
          <w:rFonts w:cs="Times New Roman"/>
        </w:rPr>
      </w:pPr>
      <w:r w:rsidRPr="001E51C6">
        <w:rPr>
          <w:rFonts w:cs="Times New Roman"/>
        </w:rPr>
        <w:t xml:space="preserve">AerobicActivitiesTotal: Calculated variable that is not saved, only used determine if patient is Aerobic (see variable below) </w:t>
      </w:r>
    </w:p>
    <w:p w14:paraId="72B664EE" w14:textId="77777777" w:rsidR="001E51C6" w:rsidRPr="001E51C6" w:rsidRDefault="001E51C6" w:rsidP="001E51C6">
      <w:pPr>
        <w:spacing w:after="0"/>
        <w:rPr>
          <w:rFonts w:cs="Times New Roman"/>
        </w:rPr>
      </w:pPr>
      <w:r w:rsidRPr="001E51C6">
        <w:rPr>
          <w:rFonts w:cs="Times New Roman"/>
        </w:rPr>
        <w:t>AerobicActivitiesTotal = If [JogMinutes]&gt;=20 Then [Jog14Days] Else 0</w:t>
      </w:r>
    </w:p>
    <w:p w14:paraId="5A4AF85E" w14:textId="77777777" w:rsidR="001E51C6" w:rsidRPr="001E51C6" w:rsidRDefault="001E51C6" w:rsidP="001E51C6">
      <w:pPr>
        <w:spacing w:after="0"/>
        <w:rPr>
          <w:rFonts w:cs="Times New Roman"/>
        </w:rPr>
      </w:pPr>
      <w:r w:rsidRPr="001E51C6">
        <w:rPr>
          <w:rFonts w:cs="Times New Roman"/>
        </w:rPr>
        <w:t>+If [HikeMinutes]&gt;=20 Then [Hike14Days] Else 0</w:t>
      </w:r>
    </w:p>
    <w:p w14:paraId="09271C5F" w14:textId="77777777" w:rsidR="001E51C6" w:rsidRPr="001E51C6" w:rsidRDefault="001E51C6" w:rsidP="001E51C6">
      <w:pPr>
        <w:spacing w:after="0"/>
        <w:rPr>
          <w:rFonts w:cs="Times New Roman"/>
        </w:rPr>
      </w:pPr>
      <w:r w:rsidRPr="001E51C6">
        <w:rPr>
          <w:rFonts w:cs="Times New Roman"/>
        </w:rPr>
        <w:t>+If [AerobicsMinutes]&gt;=20 Then [Aerobics14Days] Else 0</w:t>
      </w:r>
    </w:p>
    <w:p w14:paraId="3C782368" w14:textId="77777777" w:rsidR="001E51C6" w:rsidRPr="001E51C6" w:rsidRDefault="001E51C6" w:rsidP="001E51C6">
      <w:pPr>
        <w:spacing w:after="0"/>
        <w:rPr>
          <w:rFonts w:cs="Times New Roman"/>
        </w:rPr>
      </w:pPr>
      <w:r w:rsidRPr="001E51C6">
        <w:rPr>
          <w:rFonts w:cs="Times New Roman"/>
        </w:rPr>
        <w:t>+If [TennisMinutes]&gt;=20 Then [Tennis14Days] Else 0</w:t>
      </w:r>
    </w:p>
    <w:p w14:paraId="67F31DC7" w14:textId="77777777" w:rsidR="001E51C6" w:rsidRPr="001E51C6" w:rsidRDefault="001E51C6" w:rsidP="001E51C6">
      <w:pPr>
        <w:spacing w:after="0"/>
        <w:rPr>
          <w:rFonts w:cs="Times New Roman"/>
        </w:rPr>
      </w:pPr>
      <w:r w:rsidRPr="001E51C6">
        <w:rPr>
          <w:rFonts w:cs="Times New Roman"/>
        </w:rPr>
        <w:t>+If [BicyclingMinutes]&gt;=20 Then [Bicycling14Days] Else 0</w:t>
      </w:r>
    </w:p>
    <w:p w14:paraId="74CA42B1" w14:textId="77777777" w:rsidR="001E51C6" w:rsidRPr="001E51C6" w:rsidRDefault="001E51C6" w:rsidP="001E51C6">
      <w:pPr>
        <w:spacing w:after="0"/>
        <w:rPr>
          <w:rFonts w:cs="Times New Roman"/>
        </w:rPr>
      </w:pPr>
      <w:r w:rsidRPr="001E51C6">
        <w:rPr>
          <w:rFonts w:cs="Times New Roman"/>
        </w:rPr>
        <w:t>+If [SwimmingMinutes]&gt;=20 Then [Swimming14Days] Else 0</w:t>
      </w:r>
    </w:p>
    <w:p w14:paraId="7C9B3171" w14:textId="77777777" w:rsidR="001E51C6" w:rsidRDefault="001E51C6" w:rsidP="001E51C6">
      <w:pPr>
        <w:spacing w:after="0"/>
        <w:rPr>
          <w:rFonts w:cs="Times New Roman"/>
          <w:b/>
        </w:rPr>
      </w:pPr>
      <w:r w:rsidRPr="001E51C6">
        <w:rPr>
          <w:rFonts w:cs="Times New Roman"/>
        </w:rPr>
        <w:t>+If [HandOrRaquetballMinutes]&gt;=20 Then [HandOrRaquetball14Days] Else 0</w:t>
      </w:r>
      <w:r w:rsidRPr="001E51C6">
        <w:rPr>
          <w:rFonts w:cs="Times New Roman"/>
          <w:b/>
        </w:rPr>
        <w:t xml:space="preserve"> </w:t>
      </w:r>
    </w:p>
    <w:p w14:paraId="32825648" w14:textId="77777777" w:rsidR="001E51C6" w:rsidRDefault="001E51C6" w:rsidP="001E51C6">
      <w:pPr>
        <w:spacing w:after="0"/>
        <w:rPr>
          <w:rFonts w:cs="Times New Roman"/>
          <w:b/>
        </w:rPr>
      </w:pPr>
    </w:p>
    <w:p w14:paraId="479D0A64" w14:textId="77777777" w:rsidR="001E51C6" w:rsidRPr="001E51C6" w:rsidRDefault="001E51C6" w:rsidP="001E51C6">
      <w:pPr>
        <w:spacing w:after="0"/>
        <w:rPr>
          <w:rFonts w:cs="Times New Roman"/>
        </w:rPr>
      </w:pPr>
      <w:r w:rsidRPr="001E51C6">
        <w:rPr>
          <w:rFonts w:cs="Times New Roman"/>
        </w:rPr>
        <w:t xml:space="preserve">Aerobic: If AerobicActivitiesTotal &gt;= 6 Then Aerobic = 1 Else Aerobic = 0 </w:t>
      </w:r>
    </w:p>
    <w:p w14:paraId="2D92A005" w14:textId="77777777" w:rsidR="001E51C6" w:rsidRPr="001E51C6" w:rsidRDefault="001E51C6" w:rsidP="001E51C6">
      <w:pPr>
        <w:spacing w:after="0"/>
        <w:rPr>
          <w:rFonts w:cs="Times New Roman"/>
        </w:rPr>
      </w:pPr>
      <w:r w:rsidRPr="001E51C6">
        <w:rPr>
          <w:rFonts w:cs="Times New Roman"/>
        </w:rPr>
        <w:t>0. No</w:t>
      </w:r>
    </w:p>
    <w:p w14:paraId="11DA44BE" w14:textId="77777777" w:rsidR="001E51C6" w:rsidRDefault="001E51C6" w:rsidP="001E51C6">
      <w:pPr>
        <w:spacing w:after="0"/>
        <w:rPr>
          <w:rFonts w:cs="Times New Roman"/>
          <w:b/>
        </w:rPr>
      </w:pPr>
      <w:r w:rsidRPr="001E51C6">
        <w:rPr>
          <w:rFonts w:cs="Times New Roman"/>
        </w:rPr>
        <w:t>1. Yes</w:t>
      </w:r>
      <w:r w:rsidRPr="001E51C6">
        <w:rPr>
          <w:rFonts w:cs="Times New Roman"/>
          <w:b/>
        </w:rPr>
        <w:t xml:space="preserve"> </w:t>
      </w:r>
    </w:p>
    <w:p w14:paraId="4B5286AB" w14:textId="77777777" w:rsidR="001E51C6" w:rsidRDefault="001E51C6" w:rsidP="001E51C6">
      <w:pPr>
        <w:spacing w:after="0"/>
        <w:rPr>
          <w:rFonts w:cs="Times New Roman"/>
          <w:b/>
        </w:rPr>
      </w:pPr>
    </w:p>
    <w:p w14:paraId="11982E24" w14:textId="77777777" w:rsidR="001E51C6" w:rsidRPr="001E51C6" w:rsidRDefault="001E51C6" w:rsidP="001E51C6">
      <w:pPr>
        <w:spacing w:after="0"/>
        <w:rPr>
          <w:rFonts w:cs="Times New Roman"/>
        </w:rPr>
      </w:pPr>
      <w:r w:rsidRPr="001E51C6">
        <w:rPr>
          <w:rFonts w:cs="Times New Roman"/>
        </w:rPr>
        <w:t xml:space="preserve">HrsFor2WeekLight: Calculated variable used to determine the average amount of hours of light work over a two week period </w:t>
      </w:r>
    </w:p>
    <w:p w14:paraId="616BD403" w14:textId="77777777" w:rsidR="001E51C6" w:rsidRPr="001E51C6" w:rsidRDefault="001E51C6" w:rsidP="001E51C6">
      <w:pPr>
        <w:spacing w:after="0"/>
        <w:rPr>
          <w:rFonts w:cs="Times New Roman"/>
        </w:rPr>
      </w:pPr>
      <w:r w:rsidRPr="001E51C6">
        <w:rPr>
          <w:rFonts w:cs="Times New Roman"/>
        </w:rPr>
        <w:t>([Walk14Days] x [WalkMinutes] + [Gardening14Days] x [GardeningMinutes]</w:t>
      </w:r>
    </w:p>
    <w:p w14:paraId="00B14ED6" w14:textId="77777777" w:rsidR="001E51C6" w:rsidRPr="001E51C6" w:rsidRDefault="001E51C6" w:rsidP="001E51C6">
      <w:pPr>
        <w:spacing w:after="0"/>
        <w:rPr>
          <w:rFonts w:cs="Times New Roman"/>
        </w:rPr>
      </w:pPr>
      <w:r w:rsidRPr="001E51C6">
        <w:rPr>
          <w:rFonts w:cs="Times New Roman"/>
        </w:rPr>
        <w:t>+ [Dancing14Days] x [DancingMinutes] + [Calisthenics14Days] x [CalisthenicsMinutes]</w:t>
      </w:r>
    </w:p>
    <w:p w14:paraId="2D2A0FC1" w14:textId="77777777" w:rsidR="001E51C6" w:rsidRPr="001E51C6" w:rsidRDefault="001E51C6" w:rsidP="001E51C6">
      <w:pPr>
        <w:spacing w:after="0"/>
        <w:rPr>
          <w:rFonts w:cs="Times New Roman"/>
        </w:rPr>
      </w:pPr>
      <w:r w:rsidRPr="001E51C6">
        <w:rPr>
          <w:rFonts w:cs="Times New Roman"/>
        </w:rPr>
        <w:t>+ [Golf14Days] x [GolfMinutes] + [Bowling14Days] x [BowlingMinutes]</w:t>
      </w:r>
    </w:p>
    <w:p w14:paraId="4115745A" w14:textId="78D2D54A" w:rsidR="005E294D" w:rsidRDefault="001E51C6" w:rsidP="001E51C6">
      <w:pPr>
        <w:spacing w:after="0"/>
        <w:rPr>
          <w:rFonts w:cs="Times New Roman"/>
          <w:b/>
          <w:highlight w:val="yellow"/>
        </w:rPr>
      </w:pPr>
      <w:r w:rsidRPr="001E51C6">
        <w:rPr>
          <w:rFonts w:cs="Times New Roman"/>
        </w:rPr>
        <w:t>+ [HorseBackRiding14Days] x [HorseBackRidingMinutes]) / 60</w:t>
      </w:r>
      <w:r w:rsidRPr="001E51C6">
        <w:rPr>
          <w:rFonts w:cs="Times New Roman"/>
          <w:b/>
        </w:rPr>
        <w:t xml:space="preserve"> </w:t>
      </w:r>
    </w:p>
    <w:p w14:paraId="64130769" w14:textId="2110A834" w:rsidR="001E51C6" w:rsidRDefault="001E51C6" w:rsidP="001E51C6">
      <w:pPr>
        <w:spacing w:after="0"/>
        <w:rPr>
          <w:rFonts w:cs="Times New Roman"/>
          <w:b/>
          <w:highlight w:val="yellow"/>
        </w:rPr>
      </w:pPr>
    </w:p>
    <w:p w14:paraId="17118E89" w14:textId="19B1719F" w:rsidR="001E51C6" w:rsidRPr="001E51C6" w:rsidRDefault="001E51C6" w:rsidP="001E51C6">
      <w:pPr>
        <w:spacing w:after="0"/>
        <w:rPr>
          <w:rFonts w:cs="Times New Roman"/>
        </w:rPr>
      </w:pPr>
      <w:r w:rsidRPr="001E51C6">
        <w:rPr>
          <w:rFonts w:cs="Times New Roman"/>
        </w:rPr>
        <w:t>HrsFor2WeekMedium: Calculated variable used to determine the average amount of hours of medium work over a two week period</w:t>
      </w:r>
    </w:p>
    <w:p w14:paraId="258CD0B3" w14:textId="77777777" w:rsidR="001E51C6" w:rsidRPr="001E51C6" w:rsidRDefault="001E51C6" w:rsidP="001E51C6">
      <w:pPr>
        <w:spacing w:after="0"/>
        <w:rPr>
          <w:rFonts w:cs="Times New Roman"/>
        </w:rPr>
      </w:pPr>
      <w:r w:rsidRPr="001E51C6">
        <w:rPr>
          <w:rFonts w:cs="Times New Roman"/>
        </w:rPr>
        <w:t>([Hike14Days] x [HikeMinutes] + [Tennis14Days] x [TennisMinutes]</w:t>
      </w:r>
    </w:p>
    <w:p w14:paraId="4760A120" w14:textId="41FEBB97" w:rsidR="001E51C6" w:rsidRDefault="001E51C6" w:rsidP="001E51C6">
      <w:pPr>
        <w:spacing w:after="0"/>
        <w:rPr>
          <w:rFonts w:cs="Times New Roman"/>
        </w:rPr>
      </w:pPr>
      <w:r w:rsidRPr="001E51C6">
        <w:rPr>
          <w:rFonts w:cs="Times New Roman"/>
        </w:rPr>
        <w:t>+ [Bicycling14Days] x [BicyclingMinutes] + [Swimming14Days] x [SwimmingMinutes]) / 60</w:t>
      </w:r>
    </w:p>
    <w:p w14:paraId="646F729C" w14:textId="1D316303" w:rsidR="001E51C6" w:rsidRDefault="001E51C6" w:rsidP="001E51C6">
      <w:pPr>
        <w:spacing w:after="0"/>
        <w:rPr>
          <w:rFonts w:cs="Times New Roman"/>
        </w:rPr>
      </w:pPr>
    </w:p>
    <w:p w14:paraId="0AB024B0" w14:textId="2FD8D18F" w:rsidR="001E51C6" w:rsidRDefault="001E51C6" w:rsidP="001E51C6">
      <w:pPr>
        <w:spacing w:after="0"/>
        <w:rPr>
          <w:rFonts w:cs="Times New Roman"/>
        </w:rPr>
      </w:pPr>
      <w:r w:rsidRPr="001E51C6">
        <w:rPr>
          <w:rFonts w:cs="Times New Roman"/>
        </w:rPr>
        <w:t>HrsFor2WeekHeavy</w:t>
      </w:r>
      <w:r>
        <w:rPr>
          <w:rFonts w:cs="Times New Roman"/>
        </w:rPr>
        <w:t xml:space="preserve">: </w:t>
      </w:r>
      <w:r w:rsidRPr="001E51C6">
        <w:rPr>
          <w:rFonts w:cs="Times New Roman"/>
        </w:rPr>
        <w:t>Calculated variable used to determine the average amount of hours of heavy work over a two week period</w:t>
      </w:r>
    </w:p>
    <w:p w14:paraId="6A53338C" w14:textId="77777777" w:rsidR="001E51C6" w:rsidRPr="001E51C6" w:rsidRDefault="001E51C6" w:rsidP="001E51C6">
      <w:pPr>
        <w:spacing w:after="0"/>
        <w:rPr>
          <w:rFonts w:cs="Times New Roman"/>
        </w:rPr>
      </w:pPr>
      <w:r w:rsidRPr="001E51C6">
        <w:rPr>
          <w:rFonts w:cs="Times New Roman"/>
        </w:rPr>
        <w:t>([Jog14Days] x [JogMinutes] + [Aerobics14Days] x [AerobicsMinutes]</w:t>
      </w:r>
    </w:p>
    <w:p w14:paraId="2BEC2F05" w14:textId="14ED6811" w:rsidR="001E51C6" w:rsidRPr="001E51C6" w:rsidRDefault="001E51C6" w:rsidP="001E51C6">
      <w:pPr>
        <w:spacing w:after="0"/>
        <w:rPr>
          <w:rFonts w:cs="Times New Roman"/>
          <w:highlight w:val="yellow"/>
        </w:rPr>
      </w:pPr>
      <w:r w:rsidRPr="001E51C6">
        <w:rPr>
          <w:rFonts w:cs="Times New Roman"/>
        </w:rPr>
        <w:t>+ [HandOrRacquetball14Days] x [HandOrRacquetballMinutes] ) / 60</w:t>
      </w:r>
    </w:p>
    <w:p w14:paraId="01246C9F" w14:textId="215E9431" w:rsidR="00322953" w:rsidRDefault="00322953" w:rsidP="005E294D">
      <w:pPr>
        <w:autoSpaceDE w:val="0"/>
        <w:autoSpaceDN w:val="0"/>
        <w:adjustRightInd w:val="0"/>
        <w:spacing w:after="0" w:line="240" w:lineRule="auto"/>
        <w:rPr>
          <w:ins w:id="168" w:author="Windows User" w:date="2019-08-07T15:20:00Z"/>
          <w:rFonts w:ascii="Courier New" w:hAnsi="Courier New" w:cs="Courier New"/>
          <w:color w:val="000000"/>
          <w:sz w:val="20"/>
          <w:szCs w:val="20"/>
          <w:shd w:val="clear" w:color="auto" w:fill="FFFFFF"/>
        </w:rPr>
      </w:pPr>
    </w:p>
    <w:p w14:paraId="4467EAC6" w14:textId="3121CEA4" w:rsidR="00B6609B" w:rsidRDefault="00B6609B" w:rsidP="005E294D">
      <w:pPr>
        <w:autoSpaceDE w:val="0"/>
        <w:autoSpaceDN w:val="0"/>
        <w:adjustRightInd w:val="0"/>
        <w:spacing w:after="0" w:line="240" w:lineRule="auto"/>
        <w:rPr>
          <w:ins w:id="169" w:author="Windows User" w:date="2019-08-07T15:20:00Z"/>
          <w:rFonts w:ascii="Courier New" w:hAnsi="Courier New" w:cs="Courier New"/>
          <w:color w:val="000000"/>
          <w:sz w:val="20"/>
          <w:szCs w:val="20"/>
          <w:shd w:val="clear" w:color="auto" w:fill="FFFFFF"/>
        </w:rPr>
      </w:pPr>
    </w:p>
    <w:p w14:paraId="758C5B7E" w14:textId="77777777" w:rsidR="00B6609B" w:rsidRDefault="00B6609B" w:rsidP="00B6609B">
      <w:pPr>
        <w:autoSpaceDE w:val="0"/>
        <w:autoSpaceDN w:val="0"/>
        <w:adjustRightInd w:val="0"/>
        <w:spacing w:after="0" w:line="240" w:lineRule="auto"/>
        <w:rPr>
          <w:ins w:id="170" w:author="Windows User" w:date="2019-08-07T15:20:00Z"/>
          <w:rFonts w:ascii="Courier New" w:hAnsi="Courier New" w:cs="Courier New"/>
          <w:color w:val="000000"/>
          <w:sz w:val="20"/>
          <w:szCs w:val="20"/>
          <w:shd w:val="clear" w:color="auto" w:fill="FFFFFF"/>
        </w:rPr>
      </w:pPr>
      <w:ins w:id="171" w:author="Windows User" w:date="2019-08-07T15:20:00Z">
        <w:r>
          <w:rPr>
            <w:rFonts w:ascii="Courier New" w:hAnsi="Courier New" w:cs="Courier New"/>
            <w:color w:val="008000"/>
            <w:sz w:val="20"/>
            <w:szCs w:val="20"/>
            <w:shd w:val="clear" w:color="auto" w:fill="FFFFFF"/>
          </w:rPr>
          <w:t>*********************social activity********************************;</w:t>
        </w:r>
      </w:ins>
    </w:p>
    <w:p w14:paraId="249EF147" w14:textId="77777777" w:rsidR="00B6609B" w:rsidRDefault="00B6609B" w:rsidP="00B6609B">
      <w:pPr>
        <w:autoSpaceDE w:val="0"/>
        <w:autoSpaceDN w:val="0"/>
        <w:adjustRightInd w:val="0"/>
        <w:spacing w:after="0" w:line="240" w:lineRule="auto"/>
        <w:rPr>
          <w:ins w:id="172" w:author="Windows User" w:date="2019-08-07T15:20:00Z"/>
          <w:rFonts w:ascii="Courier New" w:hAnsi="Courier New" w:cs="Courier New"/>
          <w:color w:val="000000"/>
          <w:sz w:val="20"/>
          <w:szCs w:val="20"/>
          <w:shd w:val="clear" w:color="auto" w:fill="FFFFFF"/>
        </w:rPr>
      </w:pPr>
      <w:ins w:id="173" w:author="Windows User" w:date="2019-08-07T15:20:00Z">
        <w:r>
          <w:rPr>
            <w:rFonts w:ascii="Courier New" w:hAnsi="Courier New" w:cs="Courier New"/>
            <w:color w:val="008000"/>
            <w:sz w:val="20"/>
            <w:szCs w:val="20"/>
            <w:shd w:val="clear" w:color="auto" w:fill="FFFFFF"/>
          </w:rPr>
          <w:t>**note: social activities in the past two week--not sure which scale it is. It was provided from EAS old study;</w:t>
        </w:r>
      </w:ins>
    </w:p>
    <w:p w14:paraId="009AF80E" w14:textId="77777777" w:rsidR="00B6609B" w:rsidRDefault="00B6609B" w:rsidP="00B6609B">
      <w:pPr>
        <w:autoSpaceDE w:val="0"/>
        <w:autoSpaceDN w:val="0"/>
        <w:adjustRightInd w:val="0"/>
        <w:spacing w:after="0" w:line="240" w:lineRule="auto"/>
        <w:rPr>
          <w:ins w:id="174" w:author="Windows User" w:date="2019-08-07T15:20:00Z"/>
          <w:rFonts w:ascii="Courier New" w:hAnsi="Courier New" w:cs="Courier New"/>
          <w:color w:val="000000"/>
          <w:sz w:val="20"/>
          <w:szCs w:val="20"/>
          <w:shd w:val="clear" w:color="auto" w:fill="FFFFFF"/>
        </w:rPr>
      </w:pPr>
      <w:ins w:id="175" w:author="Windows User" w:date="2019-08-07T15:20: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542ADA98" w14:textId="77777777" w:rsidR="00B6609B" w:rsidRDefault="00B6609B" w:rsidP="00B6609B">
      <w:pPr>
        <w:autoSpaceDE w:val="0"/>
        <w:autoSpaceDN w:val="0"/>
        <w:adjustRightInd w:val="0"/>
        <w:spacing w:after="0" w:line="240" w:lineRule="auto"/>
        <w:rPr>
          <w:ins w:id="176" w:author="Windows User" w:date="2019-08-07T15:20:00Z"/>
          <w:rFonts w:ascii="Courier New" w:hAnsi="Courier New" w:cs="Courier New"/>
          <w:color w:val="000000"/>
          <w:sz w:val="20"/>
          <w:szCs w:val="20"/>
          <w:shd w:val="clear" w:color="auto" w:fill="FFFFFF"/>
        </w:rPr>
      </w:pPr>
      <w:ins w:id="177" w:author="Windows User" w:date="2019-08-07T15:20: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0B10EB30" w14:textId="77777777" w:rsidR="00B6609B" w:rsidRDefault="00B6609B" w:rsidP="00B6609B">
      <w:pPr>
        <w:autoSpaceDE w:val="0"/>
        <w:autoSpaceDN w:val="0"/>
        <w:adjustRightInd w:val="0"/>
        <w:spacing w:after="0" w:line="240" w:lineRule="auto"/>
        <w:rPr>
          <w:ins w:id="178" w:author="Windows User" w:date="2019-08-07T15:20:00Z"/>
          <w:rFonts w:ascii="Courier New" w:hAnsi="Courier New" w:cs="Courier New"/>
          <w:color w:val="000000"/>
          <w:sz w:val="20"/>
          <w:szCs w:val="20"/>
          <w:shd w:val="clear" w:color="auto" w:fill="FFFFFF"/>
        </w:rPr>
      </w:pPr>
      <w:ins w:id="179" w:author="Windows User" w:date="2019-08-07T15:20:00Z">
        <w:r>
          <w:rPr>
            <w:rFonts w:ascii="Courier New" w:hAnsi="Courier New" w:cs="Courier New"/>
            <w:color w:val="008000"/>
            <w:sz w:val="20"/>
            <w:szCs w:val="20"/>
            <w:shd w:val="clear" w:color="auto" w:fill="FFFFFF"/>
          </w:rPr>
          <w:t>************social activity sum score******************************************;</w:t>
        </w:r>
      </w:ins>
    </w:p>
    <w:p w14:paraId="231B59F2" w14:textId="77777777" w:rsidR="00B6609B" w:rsidRDefault="00B6609B" w:rsidP="00B6609B">
      <w:pPr>
        <w:autoSpaceDE w:val="0"/>
        <w:autoSpaceDN w:val="0"/>
        <w:adjustRightInd w:val="0"/>
        <w:spacing w:after="0" w:line="240" w:lineRule="auto"/>
        <w:rPr>
          <w:ins w:id="180" w:author="Windows User" w:date="2019-08-07T15:20:00Z"/>
          <w:rFonts w:ascii="Courier New" w:hAnsi="Courier New" w:cs="Courier New"/>
          <w:color w:val="000000"/>
          <w:sz w:val="20"/>
          <w:szCs w:val="20"/>
          <w:shd w:val="clear" w:color="auto" w:fill="FFFFFF"/>
        </w:rPr>
      </w:pPr>
      <w:ins w:id="181" w:author="Windows User" w:date="2019-08-07T15:20:00Z">
        <w:r>
          <w:rPr>
            <w:rFonts w:ascii="Courier New" w:hAnsi="Courier New" w:cs="Courier New"/>
            <w:color w:val="000000"/>
            <w:sz w:val="20"/>
            <w:szCs w:val="20"/>
            <w:shd w:val="clear" w:color="auto" w:fill="FFFFFF"/>
          </w:rPr>
          <w:t>soc2wk_sum = sum(of sa11-sa15);</w:t>
        </w:r>
      </w:ins>
    </w:p>
    <w:p w14:paraId="6B5653A8" w14:textId="77777777" w:rsidR="00B6609B" w:rsidRDefault="00B6609B" w:rsidP="00B6609B">
      <w:pPr>
        <w:autoSpaceDE w:val="0"/>
        <w:autoSpaceDN w:val="0"/>
        <w:adjustRightInd w:val="0"/>
        <w:spacing w:after="0" w:line="240" w:lineRule="auto"/>
        <w:rPr>
          <w:ins w:id="182" w:author="Windows User" w:date="2019-08-07T15:20:00Z"/>
          <w:rFonts w:ascii="Courier New" w:hAnsi="Courier New" w:cs="Courier New"/>
          <w:color w:val="000000"/>
          <w:sz w:val="20"/>
          <w:szCs w:val="20"/>
          <w:shd w:val="clear" w:color="auto" w:fill="FFFFFF"/>
        </w:rPr>
      </w:pPr>
    </w:p>
    <w:p w14:paraId="69D43D74" w14:textId="77777777" w:rsidR="00B6609B" w:rsidRDefault="00B6609B" w:rsidP="00B6609B">
      <w:pPr>
        <w:autoSpaceDE w:val="0"/>
        <w:autoSpaceDN w:val="0"/>
        <w:adjustRightInd w:val="0"/>
        <w:spacing w:after="0" w:line="240" w:lineRule="auto"/>
        <w:rPr>
          <w:ins w:id="183" w:author="Windows User" w:date="2019-08-07T15:20:00Z"/>
          <w:rFonts w:ascii="Courier New" w:hAnsi="Courier New" w:cs="Courier New"/>
          <w:color w:val="000000"/>
          <w:sz w:val="20"/>
          <w:szCs w:val="20"/>
          <w:shd w:val="clear" w:color="auto" w:fill="FFFFFF"/>
        </w:rPr>
      </w:pPr>
      <w:ins w:id="184" w:author="Windows User" w:date="2019-08-07T15:20:00Z">
        <w:r>
          <w:rPr>
            <w:rFonts w:ascii="Courier New" w:hAnsi="Courier New" w:cs="Courier New"/>
            <w:color w:val="008000"/>
            <w:sz w:val="20"/>
            <w:szCs w:val="20"/>
            <w:shd w:val="clear" w:color="auto" w:fill="FFFFFF"/>
          </w:rPr>
          <w:t>************social activity sum score--adjust for missing: 80% non-missing**************;</w:t>
        </w:r>
      </w:ins>
    </w:p>
    <w:p w14:paraId="0E467ADD" w14:textId="77777777" w:rsidR="00B6609B" w:rsidRDefault="00B6609B" w:rsidP="00B6609B">
      <w:pPr>
        <w:autoSpaceDE w:val="0"/>
        <w:autoSpaceDN w:val="0"/>
        <w:adjustRightInd w:val="0"/>
        <w:spacing w:after="0" w:line="240" w:lineRule="auto"/>
        <w:rPr>
          <w:ins w:id="185" w:author="Windows User" w:date="2019-08-07T15:20:00Z"/>
          <w:rFonts w:ascii="Courier New" w:hAnsi="Courier New" w:cs="Courier New"/>
          <w:color w:val="000000"/>
          <w:sz w:val="20"/>
          <w:szCs w:val="20"/>
          <w:shd w:val="clear" w:color="auto" w:fill="FFFFFF"/>
        </w:rPr>
      </w:pPr>
      <w:ins w:id="186" w:author="Windows User" w:date="2019-08-07T15:20:00Z">
        <w:r>
          <w:rPr>
            <w:rFonts w:ascii="Courier New" w:hAnsi="Courier New" w:cs="Courier New"/>
            <w:color w:val="0000FF"/>
            <w:sz w:val="20"/>
            <w:szCs w:val="20"/>
            <w:shd w:val="clear" w:color="auto" w:fill="FFFFFF"/>
          </w:rPr>
          <w:lastRenderedPageBreak/>
          <w:t>if</w:t>
        </w:r>
        <w:r>
          <w:rPr>
            <w:rFonts w:ascii="Courier New" w:hAnsi="Courier New" w:cs="Courier New"/>
            <w:color w:val="000000"/>
            <w:sz w:val="20"/>
            <w:szCs w:val="20"/>
            <w:shd w:val="clear" w:color="auto" w:fill="FFFFFF"/>
          </w:rPr>
          <w:t xml:space="preserve"> n(sa11, sa12, sa13, sa14, sa15) ge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soc2wk_sumadj = sum(of sa11-sa15);</w:t>
        </w:r>
      </w:ins>
    </w:p>
    <w:p w14:paraId="40E41D18" w14:textId="77777777" w:rsidR="00B6609B" w:rsidRDefault="00B6609B" w:rsidP="00B6609B">
      <w:pPr>
        <w:autoSpaceDE w:val="0"/>
        <w:autoSpaceDN w:val="0"/>
        <w:adjustRightInd w:val="0"/>
        <w:spacing w:after="0" w:line="240" w:lineRule="auto"/>
        <w:rPr>
          <w:ins w:id="187" w:author="Windows User" w:date="2019-08-07T15:20:00Z"/>
          <w:rFonts w:ascii="Courier New" w:hAnsi="Courier New" w:cs="Courier New"/>
          <w:color w:val="000000"/>
          <w:sz w:val="20"/>
          <w:szCs w:val="20"/>
          <w:shd w:val="clear" w:color="auto" w:fill="FFFFFF"/>
        </w:rPr>
      </w:pPr>
    </w:p>
    <w:p w14:paraId="0A3CED06" w14:textId="77777777" w:rsidR="00B6609B" w:rsidRDefault="00B6609B" w:rsidP="00B6609B">
      <w:pPr>
        <w:autoSpaceDE w:val="0"/>
        <w:autoSpaceDN w:val="0"/>
        <w:adjustRightInd w:val="0"/>
        <w:spacing w:after="0" w:line="240" w:lineRule="auto"/>
        <w:rPr>
          <w:ins w:id="188" w:author="Windows User" w:date="2019-08-07T15:20:00Z"/>
          <w:rFonts w:ascii="Courier New" w:hAnsi="Courier New" w:cs="Courier New"/>
          <w:color w:val="000000"/>
          <w:sz w:val="20"/>
          <w:szCs w:val="20"/>
          <w:shd w:val="clear" w:color="auto" w:fill="FFFFFF"/>
        </w:rPr>
      </w:pPr>
      <w:ins w:id="189" w:author="Windows User" w:date="2019-08-07T15:20: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soc2wk_sum=</w:t>
        </w:r>
        <w:r>
          <w:rPr>
            <w:rFonts w:ascii="Courier New" w:hAnsi="Courier New" w:cs="Courier New"/>
            <w:color w:val="800080"/>
            <w:sz w:val="20"/>
            <w:szCs w:val="20"/>
            <w:shd w:val="clear" w:color="auto" w:fill="FFFFFF"/>
          </w:rPr>
          <w:t>"social activities in the past two weeks"</w:t>
        </w:r>
        <w:r>
          <w:rPr>
            <w:rFonts w:ascii="Courier New" w:hAnsi="Courier New" w:cs="Courier New"/>
            <w:color w:val="000000"/>
            <w:sz w:val="20"/>
            <w:szCs w:val="20"/>
            <w:shd w:val="clear" w:color="auto" w:fill="FFFFFF"/>
          </w:rPr>
          <w:t>;</w:t>
        </w:r>
      </w:ins>
    </w:p>
    <w:p w14:paraId="5E5DC7B5" w14:textId="77777777" w:rsidR="00B6609B" w:rsidRDefault="00B6609B" w:rsidP="00B6609B">
      <w:pPr>
        <w:autoSpaceDE w:val="0"/>
        <w:autoSpaceDN w:val="0"/>
        <w:adjustRightInd w:val="0"/>
        <w:spacing w:after="0" w:line="240" w:lineRule="auto"/>
        <w:rPr>
          <w:ins w:id="190" w:author="Windows User" w:date="2019-08-07T15:20:00Z"/>
          <w:rFonts w:ascii="Courier New" w:hAnsi="Courier New" w:cs="Courier New"/>
          <w:color w:val="000000"/>
          <w:sz w:val="20"/>
          <w:szCs w:val="20"/>
          <w:shd w:val="clear" w:color="auto" w:fill="FFFFFF"/>
        </w:rPr>
      </w:pPr>
      <w:ins w:id="191" w:author="Windows User" w:date="2019-08-07T15:20: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soc2wk_sumadj=</w:t>
        </w:r>
        <w:r>
          <w:rPr>
            <w:rFonts w:ascii="Courier New" w:hAnsi="Courier New" w:cs="Courier New"/>
            <w:color w:val="800080"/>
            <w:sz w:val="20"/>
            <w:szCs w:val="20"/>
            <w:shd w:val="clear" w:color="auto" w:fill="FFFFFF"/>
          </w:rPr>
          <w:t>"social activities in the past two weeks--adjust for missingness"</w:t>
        </w:r>
        <w:r>
          <w:rPr>
            <w:rFonts w:ascii="Courier New" w:hAnsi="Courier New" w:cs="Courier New"/>
            <w:color w:val="000000"/>
            <w:sz w:val="20"/>
            <w:szCs w:val="20"/>
            <w:shd w:val="clear" w:color="auto" w:fill="FFFFFF"/>
          </w:rPr>
          <w:t>;</w:t>
        </w:r>
      </w:ins>
    </w:p>
    <w:p w14:paraId="4EC3645D" w14:textId="77777777" w:rsidR="00B6609B" w:rsidRDefault="00B6609B" w:rsidP="00B6609B">
      <w:pPr>
        <w:autoSpaceDE w:val="0"/>
        <w:autoSpaceDN w:val="0"/>
        <w:adjustRightInd w:val="0"/>
        <w:spacing w:after="0" w:line="240" w:lineRule="auto"/>
        <w:rPr>
          <w:ins w:id="192" w:author="Windows User" w:date="2019-08-07T15:20:00Z"/>
          <w:rFonts w:ascii="Courier New" w:hAnsi="Courier New" w:cs="Courier New"/>
          <w:color w:val="000000"/>
          <w:sz w:val="20"/>
          <w:szCs w:val="20"/>
          <w:shd w:val="clear" w:color="auto" w:fill="FFFFFF"/>
        </w:rPr>
      </w:pPr>
    </w:p>
    <w:p w14:paraId="38EE160F" w14:textId="77777777" w:rsidR="00B6609B" w:rsidRDefault="00B6609B" w:rsidP="00B6609B">
      <w:pPr>
        <w:autoSpaceDE w:val="0"/>
        <w:autoSpaceDN w:val="0"/>
        <w:adjustRightInd w:val="0"/>
        <w:spacing w:after="0" w:line="240" w:lineRule="auto"/>
        <w:rPr>
          <w:ins w:id="193" w:author="Windows User" w:date="2019-08-07T15:20:00Z"/>
          <w:rFonts w:ascii="Courier New" w:hAnsi="Courier New" w:cs="Courier New"/>
          <w:color w:val="000000"/>
          <w:sz w:val="20"/>
          <w:szCs w:val="20"/>
          <w:shd w:val="clear" w:color="auto" w:fill="FFFFFF"/>
        </w:rPr>
      </w:pPr>
      <w:ins w:id="194" w:author="Windows User" w:date="2019-08-07T15:20: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7901492F" w14:textId="77777777" w:rsidR="00B6609B" w:rsidRDefault="00B6609B"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6D67B706" w14:textId="77777777"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EE541EA" w14:textId="77777777"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7C1E8033" w14:textId="77777777"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9292EB2" w14:textId="77777777"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7BF13A67" w14:textId="49A4A0EC"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4BBE48AA" w14:textId="18102EA2"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FD9B3ED" w14:textId="5BEDA496"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46CFE974" w14:textId="7F1B9939"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60D210D9" w14:textId="65BD01F1"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1F005CC9" w14:textId="127E745E"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18430395" w14:textId="5AFF4647"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0E37F00E" w14:textId="55DA5A28" w:rsidR="00363417" w:rsidRDefault="00363417"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4B1BF65F" w14:textId="4CF8253A" w:rsidR="00322953" w:rsidRPr="00322953" w:rsidRDefault="00322953" w:rsidP="00322953">
      <w:pPr>
        <w:pStyle w:val="Heading1"/>
        <w:spacing w:before="0"/>
        <w:jc w:val="center"/>
        <w:rPr>
          <w:rFonts w:asciiTheme="minorHAnsi" w:hAnsiTheme="minorHAnsi"/>
          <w:color w:val="auto"/>
          <w:sz w:val="22"/>
          <w:szCs w:val="22"/>
        </w:rPr>
      </w:pPr>
      <w:bookmarkStart w:id="195" w:name="_Toc2071861"/>
      <w:r w:rsidRPr="00322953">
        <w:rPr>
          <w:rFonts w:asciiTheme="minorHAnsi" w:hAnsiTheme="minorHAnsi"/>
          <w:color w:val="auto"/>
          <w:sz w:val="22"/>
          <w:szCs w:val="22"/>
        </w:rPr>
        <w:t>Medical History</w:t>
      </w:r>
      <w:bookmarkEnd w:id="195"/>
    </w:p>
    <w:p w14:paraId="0AC76E23" w14:textId="19FE283E" w:rsidR="00322953" w:rsidRPr="00E142A0" w:rsidRDefault="00322953" w:rsidP="00322953">
      <w:pPr>
        <w:pBdr>
          <w:bottom w:val="single" w:sz="6" w:space="1" w:color="auto"/>
        </w:pBdr>
        <w:spacing w:after="0" w:line="240" w:lineRule="auto"/>
        <w:contextualSpacing/>
        <w:jc w:val="center"/>
        <w:rPr>
          <w:b/>
        </w:rPr>
      </w:pPr>
      <w:r w:rsidRPr="00142C02">
        <w:rPr>
          <w:b/>
        </w:rPr>
        <w:t>(</w:t>
      </w:r>
      <w:r w:rsidR="00142C02" w:rsidRPr="00142C02">
        <w:rPr>
          <w:b/>
        </w:rPr>
        <w:t>289</w:t>
      </w:r>
      <w:r w:rsidRPr="00142C02">
        <w:rPr>
          <w:b/>
        </w:rPr>
        <w:t xml:space="preserve"> items)</w:t>
      </w:r>
    </w:p>
    <w:p w14:paraId="1FD8DD1A" w14:textId="77777777" w:rsidR="00322953" w:rsidRDefault="00322953" w:rsidP="00322953">
      <w:pPr>
        <w:pBdr>
          <w:bottom w:val="single" w:sz="4" w:space="1" w:color="auto"/>
        </w:pBdr>
        <w:spacing w:after="0"/>
        <w:rPr>
          <w:rFonts w:cs="Times New Roman"/>
          <w:b/>
        </w:rPr>
      </w:pPr>
      <w:r w:rsidRPr="00997957">
        <w:rPr>
          <w:rFonts w:cs="Times New Roman"/>
          <w:b/>
        </w:rPr>
        <w:t>DESCRIPTION</w:t>
      </w:r>
    </w:p>
    <w:p w14:paraId="580C5664" w14:textId="5EE7AA77" w:rsidR="00997957" w:rsidRPr="00997957" w:rsidRDefault="00997957" w:rsidP="00322953">
      <w:pPr>
        <w:pBdr>
          <w:bottom w:val="single" w:sz="4" w:space="1" w:color="auto"/>
        </w:pBdr>
        <w:spacing w:after="0"/>
        <w:rPr>
          <w:rFonts w:cs="Times New Roman"/>
        </w:rPr>
      </w:pPr>
      <w:r w:rsidRPr="00997957">
        <w:rPr>
          <w:rFonts w:cs="Times New Roman"/>
        </w:rPr>
        <w:t>These questions give background information about a participant’s medical history.</w:t>
      </w:r>
    </w:p>
    <w:p w14:paraId="6B68D087" w14:textId="77777777" w:rsidR="00322953" w:rsidRDefault="00322953" w:rsidP="00322953">
      <w:pPr>
        <w:pBdr>
          <w:bottom w:val="single" w:sz="6" w:space="1" w:color="auto"/>
        </w:pBdr>
        <w:spacing w:after="0"/>
        <w:rPr>
          <w:rFonts w:cs="Times New Roman"/>
          <w:b/>
        </w:rPr>
      </w:pPr>
      <w:r w:rsidRPr="00997957">
        <w:rPr>
          <w:rFonts w:cs="Times New Roman"/>
          <w:b/>
        </w:rPr>
        <w:t>ASSOCIATED PAPERS</w:t>
      </w:r>
    </w:p>
    <w:p w14:paraId="7883915C" w14:textId="6A6C7978" w:rsidR="00997957" w:rsidRPr="003F2818" w:rsidRDefault="00997957" w:rsidP="00322953">
      <w:pPr>
        <w:pBdr>
          <w:bottom w:val="single" w:sz="6" w:space="1" w:color="auto"/>
        </w:pBdr>
        <w:spacing w:after="0"/>
        <w:rPr>
          <w:rFonts w:cs="Times New Roman"/>
        </w:rPr>
      </w:pPr>
      <w:r w:rsidRPr="003F2818">
        <w:rPr>
          <w:rFonts w:cs="Times New Roman"/>
        </w:rPr>
        <w:t>N/A</w:t>
      </w:r>
    </w:p>
    <w:p w14:paraId="47791317" w14:textId="77777777" w:rsidR="00322953" w:rsidRPr="00E142A0" w:rsidRDefault="00322953" w:rsidP="00322953">
      <w:pPr>
        <w:spacing w:after="0"/>
        <w:rPr>
          <w:rFonts w:cs="Times New Roman"/>
          <w:b/>
        </w:rPr>
      </w:pPr>
      <w:r w:rsidRPr="00E142A0">
        <w:rPr>
          <w:rFonts w:cs="Times New Roman"/>
          <w:b/>
        </w:rPr>
        <w:t>SUBJECT INSTRUCTIONS:</w:t>
      </w:r>
    </w:p>
    <w:p w14:paraId="0ADE3838" w14:textId="7872AF14" w:rsidR="00322953" w:rsidRPr="00322953" w:rsidRDefault="00322953" w:rsidP="00322953">
      <w:pPr>
        <w:widowControl w:val="0"/>
        <w:rPr>
          <w:rFonts w:cs="Times New Roman"/>
        </w:rPr>
      </w:pPr>
      <w:r w:rsidRPr="00322953">
        <w:rPr>
          <w:rFonts w:cs="Times New Roman"/>
        </w:rPr>
        <w:t>N/A</w:t>
      </w:r>
    </w:p>
    <w:tbl>
      <w:tblPr>
        <w:tblStyle w:val="TableGrid"/>
        <w:tblW w:w="0" w:type="auto"/>
        <w:tblLook w:val="04A0" w:firstRow="1" w:lastRow="0" w:firstColumn="1" w:lastColumn="0" w:noHBand="0" w:noVBand="1"/>
      </w:tblPr>
      <w:tblGrid>
        <w:gridCol w:w="2803"/>
        <w:gridCol w:w="4744"/>
        <w:gridCol w:w="1803"/>
      </w:tblGrid>
      <w:tr w:rsidR="00142C02" w:rsidRPr="000431A1" w14:paraId="5ACD5C5E" w14:textId="77777777" w:rsidTr="005519B8">
        <w:tc>
          <w:tcPr>
            <w:tcW w:w="0" w:type="auto"/>
            <w:tcBorders>
              <w:top w:val="single" w:sz="4" w:space="0" w:color="auto"/>
              <w:left w:val="single" w:sz="4" w:space="0" w:color="auto"/>
              <w:bottom w:val="single" w:sz="4" w:space="0" w:color="auto"/>
              <w:right w:val="single" w:sz="4" w:space="0" w:color="auto"/>
            </w:tcBorders>
            <w:hideMark/>
          </w:tcPr>
          <w:p w14:paraId="0A1F6E2D" w14:textId="77777777" w:rsidR="00142C02" w:rsidRPr="00322953" w:rsidRDefault="00142C02" w:rsidP="00532E72">
            <w:pPr>
              <w:jc w:val="center"/>
              <w:rPr>
                <w:rFonts w:cs="Times New Roman"/>
                <w:b/>
              </w:rPr>
            </w:pPr>
            <w:r w:rsidRPr="00322953">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72D25FCE" w14:textId="77777777" w:rsidR="00142C02" w:rsidRPr="00322953" w:rsidRDefault="00142C02" w:rsidP="00532E72">
            <w:pPr>
              <w:jc w:val="center"/>
              <w:rPr>
                <w:rFonts w:cs="Times New Roman"/>
                <w:b/>
              </w:rPr>
            </w:pPr>
            <w:r w:rsidRPr="00322953">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0BB2492A" w14:textId="77777777" w:rsidR="00142C02" w:rsidRPr="00322953" w:rsidRDefault="00142C02" w:rsidP="00532E72">
            <w:pPr>
              <w:jc w:val="center"/>
              <w:rPr>
                <w:rFonts w:cs="Times New Roman"/>
                <w:b/>
              </w:rPr>
            </w:pPr>
            <w:r w:rsidRPr="00322953">
              <w:rPr>
                <w:rFonts w:cs="Times New Roman"/>
                <w:b/>
              </w:rPr>
              <w:t>Item Values</w:t>
            </w:r>
          </w:p>
        </w:tc>
      </w:tr>
      <w:tr w:rsidR="00142C02" w:rsidRPr="000431A1" w14:paraId="204FC91E" w14:textId="77777777" w:rsidTr="005519B8">
        <w:tc>
          <w:tcPr>
            <w:tcW w:w="0" w:type="auto"/>
            <w:tcBorders>
              <w:top w:val="single" w:sz="4" w:space="0" w:color="auto"/>
              <w:left w:val="single" w:sz="4" w:space="0" w:color="auto"/>
              <w:bottom w:val="single" w:sz="4" w:space="0" w:color="auto"/>
              <w:right w:val="single" w:sz="4" w:space="0" w:color="auto"/>
            </w:tcBorders>
          </w:tcPr>
          <w:p w14:paraId="65B320D8" w14:textId="39CD8B1D" w:rsidR="00142C02" w:rsidRPr="005E294D" w:rsidRDefault="00142C02" w:rsidP="00322953">
            <w:pPr>
              <w:jc w:val="center"/>
              <w:rPr>
                <w:rFonts w:cs="Times New Roman"/>
              </w:rPr>
            </w:pPr>
            <w:r>
              <w:rPr>
                <w:rFonts w:cs="Times New Roman"/>
              </w:rPr>
              <w:t>Mxdte</w:t>
            </w:r>
          </w:p>
        </w:tc>
        <w:tc>
          <w:tcPr>
            <w:tcW w:w="0" w:type="auto"/>
            <w:tcBorders>
              <w:top w:val="single" w:sz="4" w:space="0" w:color="auto"/>
              <w:left w:val="single" w:sz="4" w:space="0" w:color="auto"/>
              <w:bottom w:val="single" w:sz="4" w:space="0" w:color="auto"/>
              <w:right w:val="single" w:sz="4" w:space="0" w:color="auto"/>
            </w:tcBorders>
          </w:tcPr>
          <w:p w14:paraId="23FFE2A6" w14:textId="17225E26" w:rsidR="00142C02" w:rsidRDefault="00142C02" w:rsidP="005519B8">
            <w:pPr>
              <w:rPr>
                <w:rFonts w:cs="Times New Roman"/>
              </w:rPr>
            </w:pPr>
            <w:r>
              <w:rPr>
                <w:rFonts w:cs="Times New Roman"/>
              </w:rPr>
              <w:t>Date Baseline Medical History questions were asked</w:t>
            </w:r>
          </w:p>
        </w:tc>
        <w:tc>
          <w:tcPr>
            <w:tcW w:w="0" w:type="auto"/>
            <w:tcBorders>
              <w:top w:val="single" w:sz="4" w:space="0" w:color="auto"/>
              <w:left w:val="single" w:sz="4" w:space="0" w:color="auto"/>
              <w:bottom w:val="single" w:sz="4" w:space="0" w:color="auto"/>
              <w:right w:val="single" w:sz="4" w:space="0" w:color="auto"/>
            </w:tcBorders>
          </w:tcPr>
          <w:p w14:paraId="2AA6CE87" w14:textId="4B6DB778" w:rsidR="00142C02" w:rsidRDefault="00142C02" w:rsidP="00322953">
            <w:pPr>
              <w:rPr>
                <w:rFonts w:cs="Times New Roman"/>
              </w:rPr>
            </w:pPr>
            <w:r>
              <w:rPr>
                <w:rFonts w:cs="Times New Roman"/>
              </w:rPr>
              <w:t>Date</w:t>
            </w:r>
          </w:p>
        </w:tc>
      </w:tr>
      <w:tr w:rsidR="00142C02" w:rsidRPr="000431A1" w14:paraId="047BFB17" w14:textId="77777777" w:rsidTr="005519B8">
        <w:tc>
          <w:tcPr>
            <w:tcW w:w="0" w:type="auto"/>
            <w:tcBorders>
              <w:top w:val="single" w:sz="4" w:space="0" w:color="auto"/>
              <w:left w:val="single" w:sz="4" w:space="0" w:color="auto"/>
              <w:bottom w:val="single" w:sz="4" w:space="0" w:color="auto"/>
              <w:right w:val="single" w:sz="4" w:space="0" w:color="auto"/>
            </w:tcBorders>
          </w:tcPr>
          <w:p w14:paraId="2FE34B3B" w14:textId="242252F7" w:rsidR="00142C02" w:rsidRPr="005E294D" w:rsidRDefault="00142C02" w:rsidP="00322953">
            <w:pPr>
              <w:jc w:val="center"/>
              <w:rPr>
                <w:rFonts w:cs="Times New Roman"/>
              </w:rPr>
            </w:pPr>
            <w:r>
              <w:rPr>
                <w:rFonts w:cs="Times New Roman"/>
              </w:rPr>
              <w:t>BMH1</w:t>
            </w:r>
          </w:p>
        </w:tc>
        <w:tc>
          <w:tcPr>
            <w:tcW w:w="0" w:type="auto"/>
            <w:tcBorders>
              <w:top w:val="single" w:sz="4" w:space="0" w:color="auto"/>
              <w:left w:val="single" w:sz="4" w:space="0" w:color="auto"/>
              <w:bottom w:val="single" w:sz="4" w:space="0" w:color="auto"/>
              <w:right w:val="single" w:sz="4" w:space="0" w:color="auto"/>
            </w:tcBorders>
          </w:tcPr>
          <w:p w14:paraId="3DC9ED47" w14:textId="36F8DAD5" w:rsidR="00142C02" w:rsidRDefault="00142C02" w:rsidP="005519B8">
            <w:pPr>
              <w:rPr>
                <w:rFonts w:cs="Times New Roman"/>
              </w:rPr>
            </w:pPr>
            <w:r>
              <w:rPr>
                <w:rFonts w:cs="Times New Roman"/>
              </w:rPr>
              <w:t>Questions were answered by:</w:t>
            </w:r>
          </w:p>
        </w:tc>
        <w:tc>
          <w:tcPr>
            <w:tcW w:w="0" w:type="auto"/>
            <w:tcBorders>
              <w:top w:val="single" w:sz="4" w:space="0" w:color="auto"/>
              <w:left w:val="single" w:sz="4" w:space="0" w:color="auto"/>
              <w:bottom w:val="single" w:sz="4" w:space="0" w:color="auto"/>
              <w:right w:val="single" w:sz="4" w:space="0" w:color="auto"/>
            </w:tcBorders>
          </w:tcPr>
          <w:p w14:paraId="45F713A0" w14:textId="77777777" w:rsidR="00142C02" w:rsidRDefault="00142C02" w:rsidP="00322953">
            <w:pPr>
              <w:rPr>
                <w:rFonts w:cs="Times New Roman"/>
              </w:rPr>
            </w:pPr>
            <w:r>
              <w:rPr>
                <w:rFonts w:cs="Times New Roman"/>
              </w:rPr>
              <w:t>1=Self</w:t>
            </w:r>
          </w:p>
          <w:p w14:paraId="38848453" w14:textId="77777777" w:rsidR="00142C02" w:rsidRDefault="00142C02" w:rsidP="00322953">
            <w:pPr>
              <w:rPr>
                <w:rFonts w:cs="Times New Roman"/>
              </w:rPr>
            </w:pPr>
            <w:r>
              <w:rPr>
                <w:rFonts w:cs="Times New Roman"/>
              </w:rPr>
              <w:t>2=Spouse</w:t>
            </w:r>
          </w:p>
          <w:p w14:paraId="60F5A9F1" w14:textId="77777777" w:rsidR="00142C02" w:rsidRDefault="00142C02" w:rsidP="00322953">
            <w:pPr>
              <w:rPr>
                <w:rFonts w:cs="Times New Roman"/>
              </w:rPr>
            </w:pPr>
            <w:r>
              <w:rPr>
                <w:rFonts w:cs="Times New Roman"/>
              </w:rPr>
              <w:t>3=Son</w:t>
            </w:r>
          </w:p>
          <w:p w14:paraId="009E0A04" w14:textId="77777777" w:rsidR="00142C02" w:rsidRDefault="00142C02" w:rsidP="00322953">
            <w:pPr>
              <w:rPr>
                <w:rFonts w:cs="Times New Roman"/>
              </w:rPr>
            </w:pPr>
            <w:r>
              <w:rPr>
                <w:rFonts w:cs="Times New Roman"/>
              </w:rPr>
              <w:t>4=Daughter</w:t>
            </w:r>
          </w:p>
          <w:p w14:paraId="7D9AADB5" w14:textId="77777777" w:rsidR="00142C02" w:rsidRDefault="00142C02" w:rsidP="00322953">
            <w:pPr>
              <w:rPr>
                <w:rFonts w:cs="Times New Roman"/>
              </w:rPr>
            </w:pPr>
            <w:r>
              <w:rPr>
                <w:rFonts w:cs="Times New Roman"/>
              </w:rPr>
              <w:t>5=Friend</w:t>
            </w:r>
          </w:p>
          <w:p w14:paraId="06A08447" w14:textId="792133E0" w:rsidR="00142C02" w:rsidRDefault="00142C02" w:rsidP="00322953">
            <w:pPr>
              <w:rPr>
                <w:rFonts w:cs="Times New Roman"/>
              </w:rPr>
            </w:pPr>
            <w:r>
              <w:rPr>
                <w:rFonts w:cs="Times New Roman"/>
              </w:rPr>
              <w:t>6=Other</w:t>
            </w:r>
          </w:p>
        </w:tc>
      </w:tr>
      <w:tr w:rsidR="00142C02" w:rsidRPr="000431A1" w14:paraId="5FD3C2B0" w14:textId="77777777" w:rsidTr="005519B8">
        <w:tc>
          <w:tcPr>
            <w:tcW w:w="0" w:type="auto"/>
            <w:tcBorders>
              <w:top w:val="single" w:sz="4" w:space="0" w:color="auto"/>
              <w:left w:val="single" w:sz="4" w:space="0" w:color="auto"/>
              <w:bottom w:val="single" w:sz="4" w:space="0" w:color="auto"/>
              <w:right w:val="single" w:sz="4" w:space="0" w:color="auto"/>
            </w:tcBorders>
          </w:tcPr>
          <w:p w14:paraId="135D6090" w14:textId="15DB76EC" w:rsidR="00142C02" w:rsidRPr="000431A1" w:rsidRDefault="00142C02" w:rsidP="00322953">
            <w:pPr>
              <w:jc w:val="center"/>
              <w:rPr>
                <w:rFonts w:cs="Times New Roman"/>
                <w:highlight w:val="yellow"/>
              </w:rPr>
            </w:pPr>
            <w:r w:rsidRPr="005E294D">
              <w:rPr>
                <w:rFonts w:cs="Times New Roman"/>
              </w:rPr>
              <w:t>BMH11</w:t>
            </w:r>
          </w:p>
        </w:tc>
        <w:tc>
          <w:tcPr>
            <w:tcW w:w="0" w:type="auto"/>
            <w:tcBorders>
              <w:top w:val="single" w:sz="4" w:space="0" w:color="auto"/>
              <w:left w:val="single" w:sz="4" w:space="0" w:color="auto"/>
              <w:bottom w:val="single" w:sz="4" w:space="0" w:color="auto"/>
              <w:right w:val="single" w:sz="4" w:space="0" w:color="auto"/>
            </w:tcBorders>
          </w:tcPr>
          <w:p w14:paraId="004E22B3" w14:textId="580B95F3" w:rsidR="00142C02" w:rsidRPr="000431A1" w:rsidRDefault="00142C02" w:rsidP="005519B8">
            <w:pPr>
              <w:rPr>
                <w:rFonts w:cs="Times New Roman"/>
                <w:highlight w:val="yellow"/>
              </w:rPr>
            </w:pPr>
            <w:r>
              <w:rPr>
                <w:rFonts w:cs="Times New Roman"/>
              </w:rPr>
              <w:t>Have you ever had asthma?</w:t>
            </w:r>
          </w:p>
        </w:tc>
        <w:tc>
          <w:tcPr>
            <w:tcW w:w="0" w:type="auto"/>
            <w:tcBorders>
              <w:top w:val="single" w:sz="4" w:space="0" w:color="auto"/>
              <w:left w:val="single" w:sz="4" w:space="0" w:color="auto"/>
              <w:bottom w:val="single" w:sz="4" w:space="0" w:color="auto"/>
              <w:right w:val="single" w:sz="4" w:space="0" w:color="auto"/>
            </w:tcBorders>
          </w:tcPr>
          <w:p w14:paraId="4F8480EA" w14:textId="4D6AB15A" w:rsidR="00142C02" w:rsidRDefault="00142C02" w:rsidP="00322953">
            <w:pPr>
              <w:rPr>
                <w:rFonts w:cs="Times New Roman"/>
              </w:rPr>
            </w:pPr>
            <w:r>
              <w:rPr>
                <w:rFonts w:cs="Times New Roman"/>
              </w:rPr>
              <w:t>0=No</w:t>
            </w:r>
          </w:p>
          <w:p w14:paraId="57A04469" w14:textId="77777777" w:rsidR="00142C02" w:rsidRDefault="00142C02" w:rsidP="00322953">
            <w:pPr>
              <w:rPr>
                <w:rFonts w:cs="Times New Roman"/>
              </w:rPr>
            </w:pPr>
            <w:r>
              <w:rPr>
                <w:rFonts w:cs="Times New Roman"/>
              </w:rPr>
              <w:t>1=Yes</w:t>
            </w:r>
          </w:p>
          <w:p w14:paraId="5095CAD9" w14:textId="5FB5F080" w:rsidR="00142C02" w:rsidRPr="000431A1" w:rsidRDefault="00142C02" w:rsidP="00322953">
            <w:pPr>
              <w:rPr>
                <w:rFonts w:cs="Times New Roman"/>
                <w:b/>
                <w:highlight w:val="yellow"/>
              </w:rPr>
            </w:pPr>
            <w:r>
              <w:rPr>
                <w:rFonts w:cs="Times New Roman"/>
              </w:rPr>
              <w:t>9=Don’t know</w:t>
            </w:r>
          </w:p>
        </w:tc>
      </w:tr>
      <w:tr w:rsidR="00142C02" w:rsidRPr="000431A1" w14:paraId="14846782" w14:textId="77777777" w:rsidTr="005519B8">
        <w:tc>
          <w:tcPr>
            <w:tcW w:w="0" w:type="auto"/>
            <w:tcBorders>
              <w:top w:val="single" w:sz="4" w:space="0" w:color="auto"/>
              <w:left w:val="single" w:sz="4" w:space="0" w:color="auto"/>
              <w:bottom w:val="single" w:sz="4" w:space="0" w:color="auto"/>
              <w:right w:val="single" w:sz="4" w:space="0" w:color="auto"/>
            </w:tcBorders>
          </w:tcPr>
          <w:p w14:paraId="59E0C861" w14:textId="5A14E069" w:rsidR="00142C02" w:rsidRPr="000431A1" w:rsidRDefault="00142C02" w:rsidP="00DE6047">
            <w:pPr>
              <w:jc w:val="center"/>
              <w:rPr>
                <w:rFonts w:cs="Times New Roman"/>
                <w:highlight w:val="yellow"/>
              </w:rPr>
            </w:pPr>
            <w:r>
              <w:rPr>
                <w:rFonts w:cs="Times New Roman"/>
              </w:rPr>
              <w:t>BMH111</w:t>
            </w:r>
          </w:p>
        </w:tc>
        <w:tc>
          <w:tcPr>
            <w:tcW w:w="0" w:type="auto"/>
            <w:tcBorders>
              <w:top w:val="single" w:sz="4" w:space="0" w:color="auto"/>
              <w:left w:val="single" w:sz="4" w:space="0" w:color="auto"/>
              <w:bottom w:val="single" w:sz="4" w:space="0" w:color="auto"/>
              <w:right w:val="single" w:sz="4" w:space="0" w:color="auto"/>
            </w:tcBorders>
          </w:tcPr>
          <w:p w14:paraId="1F742767" w14:textId="6DF20C16" w:rsidR="00142C02" w:rsidRPr="000431A1" w:rsidRDefault="00142C02" w:rsidP="00DE6047">
            <w:pPr>
              <w:rPr>
                <w:rFonts w:cs="Times New Roman"/>
                <w:highlight w:val="yellow"/>
              </w:rPr>
            </w:pPr>
            <w:r>
              <w:rPr>
                <w:rFonts w:cs="Times New Roman"/>
              </w:rPr>
              <w:t>Do you presently have asthma?</w:t>
            </w:r>
          </w:p>
        </w:tc>
        <w:tc>
          <w:tcPr>
            <w:tcW w:w="0" w:type="auto"/>
            <w:tcBorders>
              <w:top w:val="single" w:sz="4" w:space="0" w:color="auto"/>
              <w:left w:val="single" w:sz="4" w:space="0" w:color="auto"/>
              <w:bottom w:val="single" w:sz="4" w:space="0" w:color="auto"/>
              <w:right w:val="single" w:sz="4" w:space="0" w:color="auto"/>
            </w:tcBorders>
          </w:tcPr>
          <w:p w14:paraId="18165A02" w14:textId="77777777" w:rsidR="00142C02" w:rsidRDefault="00142C02" w:rsidP="00DE6047">
            <w:pPr>
              <w:rPr>
                <w:rFonts w:cs="Times New Roman"/>
              </w:rPr>
            </w:pPr>
            <w:r>
              <w:rPr>
                <w:rFonts w:cs="Times New Roman"/>
              </w:rPr>
              <w:t>0=No</w:t>
            </w:r>
          </w:p>
          <w:p w14:paraId="2C87AD2F" w14:textId="77777777" w:rsidR="00142C02" w:rsidRDefault="00142C02" w:rsidP="00DE6047">
            <w:pPr>
              <w:rPr>
                <w:rFonts w:cs="Times New Roman"/>
              </w:rPr>
            </w:pPr>
            <w:r>
              <w:rPr>
                <w:rFonts w:cs="Times New Roman"/>
              </w:rPr>
              <w:t>1=Yes</w:t>
            </w:r>
          </w:p>
          <w:p w14:paraId="46185F0D" w14:textId="6C0BAF3A" w:rsidR="00142C02" w:rsidRPr="000431A1" w:rsidRDefault="00142C02" w:rsidP="00DE6047">
            <w:pPr>
              <w:rPr>
                <w:rFonts w:cs="Times New Roman"/>
                <w:b/>
                <w:highlight w:val="yellow"/>
              </w:rPr>
            </w:pPr>
            <w:r>
              <w:rPr>
                <w:rFonts w:cs="Times New Roman"/>
              </w:rPr>
              <w:t>9=Don’t know</w:t>
            </w:r>
          </w:p>
        </w:tc>
      </w:tr>
      <w:tr w:rsidR="00142C02" w:rsidRPr="000431A1" w14:paraId="07FE1225" w14:textId="77777777" w:rsidTr="005519B8">
        <w:tc>
          <w:tcPr>
            <w:tcW w:w="0" w:type="auto"/>
            <w:tcBorders>
              <w:top w:val="single" w:sz="4" w:space="0" w:color="auto"/>
              <w:left w:val="single" w:sz="4" w:space="0" w:color="auto"/>
              <w:bottom w:val="single" w:sz="4" w:space="0" w:color="auto"/>
              <w:right w:val="single" w:sz="4" w:space="0" w:color="auto"/>
            </w:tcBorders>
          </w:tcPr>
          <w:p w14:paraId="3683B128" w14:textId="5FBB3548" w:rsidR="00142C02" w:rsidRPr="000431A1" w:rsidRDefault="00142C02" w:rsidP="00DE6047">
            <w:pPr>
              <w:jc w:val="center"/>
              <w:rPr>
                <w:rFonts w:cs="Times New Roman"/>
                <w:highlight w:val="yellow"/>
              </w:rPr>
            </w:pPr>
            <w:r w:rsidRPr="005E294D">
              <w:rPr>
                <w:rFonts w:cs="Times New Roman"/>
              </w:rPr>
              <w:t>B</w:t>
            </w:r>
            <w:r>
              <w:rPr>
                <w:rFonts w:cs="Times New Roman"/>
              </w:rPr>
              <w:t>MH12</w:t>
            </w:r>
          </w:p>
        </w:tc>
        <w:tc>
          <w:tcPr>
            <w:tcW w:w="0" w:type="auto"/>
            <w:tcBorders>
              <w:top w:val="single" w:sz="4" w:space="0" w:color="auto"/>
              <w:left w:val="single" w:sz="4" w:space="0" w:color="auto"/>
              <w:bottom w:val="single" w:sz="4" w:space="0" w:color="auto"/>
              <w:right w:val="single" w:sz="4" w:space="0" w:color="auto"/>
            </w:tcBorders>
          </w:tcPr>
          <w:p w14:paraId="75301795" w14:textId="2BF7FD0C" w:rsidR="00142C02" w:rsidRPr="000431A1" w:rsidRDefault="00142C02" w:rsidP="00DE6047">
            <w:pPr>
              <w:rPr>
                <w:rFonts w:cs="Times New Roman"/>
                <w:highlight w:val="yellow"/>
              </w:rPr>
            </w:pPr>
            <w:r>
              <w:rPr>
                <w:rFonts w:cs="Times New Roman"/>
              </w:rPr>
              <w:t>Have you ever had emphysema or COPD (chronic obstructive pulmonary disease?</w:t>
            </w:r>
          </w:p>
        </w:tc>
        <w:tc>
          <w:tcPr>
            <w:tcW w:w="0" w:type="auto"/>
            <w:tcBorders>
              <w:top w:val="single" w:sz="4" w:space="0" w:color="auto"/>
              <w:left w:val="single" w:sz="4" w:space="0" w:color="auto"/>
              <w:bottom w:val="single" w:sz="4" w:space="0" w:color="auto"/>
              <w:right w:val="single" w:sz="4" w:space="0" w:color="auto"/>
            </w:tcBorders>
          </w:tcPr>
          <w:p w14:paraId="67904F80" w14:textId="77777777" w:rsidR="00142C02" w:rsidRDefault="00142C02" w:rsidP="00DE6047">
            <w:pPr>
              <w:rPr>
                <w:rFonts w:cs="Times New Roman"/>
              </w:rPr>
            </w:pPr>
            <w:r>
              <w:rPr>
                <w:rFonts w:cs="Times New Roman"/>
              </w:rPr>
              <w:t>0=No</w:t>
            </w:r>
          </w:p>
          <w:p w14:paraId="2646D45E" w14:textId="77777777" w:rsidR="00142C02" w:rsidRDefault="00142C02" w:rsidP="00DE6047">
            <w:pPr>
              <w:rPr>
                <w:rFonts w:cs="Times New Roman"/>
              </w:rPr>
            </w:pPr>
            <w:r>
              <w:rPr>
                <w:rFonts w:cs="Times New Roman"/>
              </w:rPr>
              <w:t>1=Yes</w:t>
            </w:r>
          </w:p>
          <w:p w14:paraId="510596FB" w14:textId="064DDF16" w:rsidR="00142C02" w:rsidRPr="000431A1" w:rsidRDefault="00142C02" w:rsidP="00DE6047">
            <w:pPr>
              <w:rPr>
                <w:rFonts w:cs="Times New Roman"/>
                <w:b/>
                <w:highlight w:val="yellow"/>
              </w:rPr>
            </w:pPr>
            <w:r>
              <w:rPr>
                <w:rFonts w:cs="Times New Roman"/>
              </w:rPr>
              <w:t>9=Don’t know</w:t>
            </w:r>
          </w:p>
        </w:tc>
      </w:tr>
      <w:tr w:rsidR="00142C02" w:rsidRPr="000431A1" w14:paraId="1AA2720D" w14:textId="77777777" w:rsidTr="005519B8">
        <w:tc>
          <w:tcPr>
            <w:tcW w:w="0" w:type="auto"/>
            <w:tcBorders>
              <w:top w:val="single" w:sz="4" w:space="0" w:color="auto"/>
              <w:left w:val="single" w:sz="4" w:space="0" w:color="auto"/>
              <w:bottom w:val="single" w:sz="4" w:space="0" w:color="auto"/>
              <w:right w:val="single" w:sz="4" w:space="0" w:color="auto"/>
            </w:tcBorders>
          </w:tcPr>
          <w:p w14:paraId="390ADB93" w14:textId="31C97DAB" w:rsidR="00142C02" w:rsidRPr="000431A1" w:rsidRDefault="00142C02" w:rsidP="00DE6047">
            <w:pPr>
              <w:jc w:val="center"/>
              <w:rPr>
                <w:rFonts w:cs="Times New Roman"/>
                <w:highlight w:val="yellow"/>
              </w:rPr>
            </w:pPr>
            <w:r w:rsidRPr="005E294D">
              <w:rPr>
                <w:rFonts w:cs="Times New Roman"/>
              </w:rPr>
              <w:t>BMH121</w:t>
            </w:r>
          </w:p>
        </w:tc>
        <w:tc>
          <w:tcPr>
            <w:tcW w:w="0" w:type="auto"/>
            <w:tcBorders>
              <w:top w:val="single" w:sz="4" w:space="0" w:color="auto"/>
              <w:left w:val="single" w:sz="4" w:space="0" w:color="auto"/>
              <w:bottom w:val="single" w:sz="4" w:space="0" w:color="auto"/>
              <w:right w:val="single" w:sz="4" w:space="0" w:color="auto"/>
            </w:tcBorders>
          </w:tcPr>
          <w:p w14:paraId="709670D7" w14:textId="19E6E968" w:rsidR="00142C02" w:rsidRPr="000431A1" w:rsidRDefault="00142C02" w:rsidP="00DE6047">
            <w:pPr>
              <w:rPr>
                <w:rFonts w:cs="Times New Roman"/>
                <w:highlight w:val="yellow"/>
              </w:rPr>
            </w:pPr>
            <w:r>
              <w:rPr>
                <w:rFonts w:cs="Times New Roman"/>
              </w:rPr>
              <w:t>Do you presently have emphysema or COPD?</w:t>
            </w:r>
          </w:p>
        </w:tc>
        <w:tc>
          <w:tcPr>
            <w:tcW w:w="0" w:type="auto"/>
            <w:tcBorders>
              <w:top w:val="single" w:sz="4" w:space="0" w:color="auto"/>
              <w:left w:val="single" w:sz="4" w:space="0" w:color="auto"/>
              <w:bottom w:val="single" w:sz="4" w:space="0" w:color="auto"/>
              <w:right w:val="single" w:sz="4" w:space="0" w:color="auto"/>
            </w:tcBorders>
          </w:tcPr>
          <w:p w14:paraId="1C5AA4AF" w14:textId="77777777" w:rsidR="00142C02" w:rsidRDefault="00142C02" w:rsidP="00DE6047">
            <w:pPr>
              <w:rPr>
                <w:rFonts w:cs="Times New Roman"/>
              </w:rPr>
            </w:pPr>
            <w:r>
              <w:rPr>
                <w:rFonts w:cs="Times New Roman"/>
              </w:rPr>
              <w:t>0=No</w:t>
            </w:r>
          </w:p>
          <w:p w14:paraId="5C6C7CB4" w14:textId="77777777" w:rsidR="00142C02" w:rsidRDefault="00142C02" w:rsidP="00DE6047">
            <w:pPr>
              <w:rPr>
                <w:rFonts w:cs="Times New Roman"/>
              </w:rPr>
            </w:pPr>
            <w:r>
              <w:rPr>
                <w:rFonts w:cs="Times New Roman"/>
              </w:rPr>
              <w:t>1=Yes</w:t>
            </w:r>
          </w:p>
          <w:p w14:paraId="5673CB29" w14:textId="48F8E8E5" w:rsidR="00142C02" w:rsidRPr="000431A1" w:rsidRDefault="00142C02" w:rsidP="00DE6047">
            <w:pPr>
              <w:rPr>
                <w:rFonts w:cs="Times New Roman"/>
                <w:b/>
                <w:highlight w:val="yellow"/>
              </w:rPr>
            </w:pPr>
            <w:r>
              <w:rPr>
                <w:rFonts w:cs="Times New Roman"/>
              </w:rPr>
              <w:lastRenderedPageBreak/>
              <w:t>9=Don’t know</w:t>
            </w:r>
          </w:p>
        </w:tc>
      </w:tr>
      <w:tr w:rsidR="00142C02" w:rsidRPr="00E142A0" w14:paraId="3809A1DC" w14:textId="77777777" w:rsidTr="005519B8">
        <w:tc>
          <w:tcPr>
            <w:tcW w:w="0" w:type="auto"/>
            <w:tcBorders>
              <w:top w:val="single" w:sz="4" w:space="0" w:color="auto"/>
              <w:left w:val="single" w:sz="4" w:space="0" w:color="auto"/>
              <w:bottom w:val="single" w:sz="4" w:space="0" w:color="auto"/>
              <w:right w:val="single" w:sz="4" w:space="0" w:color="auto"/>
            </w:tcBorders>
          </w:tcPr>
          <w:p w14:paraId="64FE1E0F" w14:textId="6D64CBD7" w:rsidR="00142C02" w:rsidRPr="000431A1" w:rsidRDefault="00142C02" w:rsidP="00DE6047">
            <w:pPr>
              <w:jc w:val="center"/>
              <w:rPr>
                <w:rFonts w:cs="Times New Roman"/>
                <w:b/>
                <w:highlight w:val="yellow"/>
              </w:rPr>
            </w:pPr>
            <w:r w:rsidRPr="005E294D">
              <w:rPr>
                <w:rFonts w:cs="Times New Roman"/>
              </w:rPr>
              <w:lastRenderedPageBreak/>
              <w:t>BMH13</w:t>
            </w:r>
          </w:p>
        </w:tc>
        <w:tc>
          <w:tcPr>
            <w:tcW w:w="0" w:type="auto"/>
            <w:tcBorders>
              <w:top w:val="single" w:sz="4" w:space="0" w:color="auto"/>
              <w:left w:val="single" w:sz="4" w:space="0" w:color="auto"/>
              <w:bottom w:val="single" w:sz="4" w:space="0" w:color="auto"/>
              <w:right w:val="single" w:sz="4" w:space="0" w:color="auto"/>
            </w:tcBorders>
          </w:tcPr>
          <w:p w14:paraId="03D40E47" w14:textId="4EECED44" w:rsidR="00142C02" w:rsidRPr="00280453" w:rsidRDefault="00142C02" w:rsidP="00DE6047">
            <w:pPr>
              <w:rPr>
                <w:rFonts w:cs="Times New Roman"/>
                <w:b/>
              </w:rPr>
            </w:pPr>
            <w:r>
              <w:rPr>
                <w:rFonts w:cs="Times New Roman"/>
              </w:rPr>
              <w:t>Has a physician ever told you that you have obstructive sleep apnea?</w:t>
            </w:r>
          </w:p>
        </w:tc>
        <w:tc>
          <w:tcPr>
            <w:tcW w:w="0" w:type="auto"/>
            <w:tcBorders>
              <w:top w:val="single" w:sz="4" w:space="0" w:color="auto"/>
              <w:left w:val="single" w:sz="4" w:space="0" w:color="auto"/>
              <w:bottom w:val="single" w:sz="4" w:space="0" w:color="auto"/>
              <w:right w:val="single" w:sz="4" w:space="0" w:color="auto"/>
            </w:tcBorders>
          </w:tcPr>
          <w:p w14:paraId="4E7260FB" w14:textId="77777777" w:rsidR="00142C02" w:rsidRDefault="00142C02" w:rsidP="00DE6047">
            <w:pPr>
              <w:rPr>
                <w:rFonts w:cs="Times New Roman"/>
              </w:rPr>
            </w:pPr>
            <w:r>
              <w:rPr>
                <w:rFonts w:cs="Times New Roman"/>
              </w:rPr>
              <w:t>0=No</w:t>
            </w:r>
          </w:p>
          <w:p w14:paraId="14FF6530" w14:textId="77777777" w:rsidR="00142C02" w:rsidRDefault="00142C02" w:rsidP="00DE6047">
            <w:pPr>
              <w:rPr>
                <w:rFonts w:cs="Times New Roman"/>
              </w:rPr>
            </w:pPr>
            <w:r>
              <w:rPr>
                <w:rFonts w:cs="Times New Roman"/>
              </w:rPr>
              <w:t>1=Yes</w:t>
            </w:r>
          </w:p>
          <w:p w14:paraId="793471B0" w14:textId="24D99A69" w:rsidR="00142C02" w:rsidRPr="00E142A0" w:rsidRDefault="00142C02" w:rsidP="00DE6047">
            <w:pPr>
              <w:rPr>
                <w:rFonts w:cs="Times New Roman"/>
                <w:b/>
              </w:rPr>
            </w:pPr>
            <w:r>
              <w:rPr>
                <w:rFonts w:cs="Times New Roman"/>
              </w:rPr>
              <w:t>9=Don’t know</w:t>
            </w:r>
          </w:p>
        </w:tc>
      </w:tr>
      <w:tr w:rsidR="00142C02" w:rsidRPr="00E142A0" w14:paraId="00EFD097" w14:textId="77777777" w:rsidTr="005519B8">
        <w:tc>
          <w:tcPr>
            <w:tcW w:w="0" w:type="auto"/>
            <w:tcBorders>
              <w:top w:val="single" w:sz="4" w:space="0" w:color="auto"/>
              <w:left w:val="single" w:sz="4" w:space="0" w:color="auto"/>
              <w:bottom w:val="single" w:sz="4" w:space="0" w:color="auto"/>
              <w:right w:val="single" w:sz="4" w:space="0" w:color="auto"/>
            </w:tcBorders>
          </w:tcPr>
          <w:p w14:paraId="05E9C304" w14:textId="0B21F1E6" w:rsidR="00142C02" w:rsidRPr="005E294D" w:rsidRDefault="00142C02" w:rsidP="00DE6047">
            <w:pPr>
              <w:jc w:val="center"/>
              <w:rPr>
                <w:rFonts w:cs="Times New Roman"/>
              </w:rPr>
            </w:pPr>
            <w:r w:rsidRPr="005E294D">
              <w:rPr>
                <w:rFonts w:cs="Times New Roman"/>
              </w:rPr>
              <w:t>BMH131</w:t>
            </w:r>
          </w:p>
        </w:tc>
        <w:tc>
          <w:tcPr>
            <w:tcW w:w="0" w:type="auto"/>
            <w:tcBorders>
              <w:top w:val="single" w:sz="4" w:space="0" w:color="auto"/>
              <w:left w:val="single" w:sz="4" w:space="0" w:color="auto"/>
              <w:bottom w:val="single" w:sz="4" w:space="0" w:color="auto"/>
              <w:right w:val="single" w:sz="4" w:space="0" w:color="auto"/>
            </w:tcBorders>
          </w:tcPr>
          <w:p w14:paraId="73EB2C9E" w14:textId="3049AB25" w:rsidR="00142C02" w:rsidRDefault="00142C02" w:rsidP="00DE6047">
            <w:pPr>
              <w:rPr>
                <w:rFonts w:cs="Times New Roman"/>
              </w:rPr>
            </w:pPr>
            <w:r>
              <w:rPr>
                <w:rFonts w:cs="Times New Roman"/>
              </w:rPr>
              <w:t>Do you presently have obstructive sleep apnea?</w:t>
            </w:r>
          </w:p>
        </w:tc>
        <w:tc>
          <w:tcPr>
            <w:tcW w:w="0" w:type="auto"/>
            <w:tcBorders>
              <w:top w:val="single" w:sz="4" w:space="0" w:color="auto"/>
              <w:left w:val="single" w:sz="4" w:space="0" w:color="auto"/>
              <w:bottom w:val="single" w:sz="4" w:space="0" w:color="auto"/>
              <w:right w:val="single" w:sz="4" w:space="0" w:color="auto"/>
            </w:tcBorders>
          </w:tcPr>
          <w:p w14:paraId="23F89D01" w14:textId="77777777" w:rsidR="00142C02" w:rsidRDefault="00142C02" w:rsidP="00DE6047">
            <w:pPr>
              <w:rPr>
                <w:rFonts w:cs="Times New Roman"/>
              </w:rPr>
            </w:pPr>
            <w:r>
              <w:rPr>
                <w:rFonts w:cs="Times New Roman"/>
              </w:rPr>
              <w:t>0=No</w:t>
            </w:r>
          </w:p>
          <w:p w14:paraId="13ABED55" w14:textId="77777777" w:rsidR="00142C02" w:rsidRDefault="00142C02" w:rsidP="00DE6047">
            <w:pPr>
              <w:rPr>
                <w:rFonts w:cs="Times New Roman"/>
              </w:rPr>
            </w:pPr>
            <w:r>
              <w:rPr>
                <w:rFonts w:cs="Times New Roman"/>
              </w:rPr>
              <w:t>1=Yes</w:t>
            </w:r>
          </w:p>
          <w:p w14:paraId="201BA422" w14:textId="45BC91AC" w:rsidR="00142C02" w:rsidRDefault="00142C02" w:rsidP="00DE6047">
            <w:pPr>
              <w:rPr>
                <w:rFonts w:cs="Times New Roman"/>
              </w:rPr>
            </w:pPr>
            <w:r>
              <w:rPr>
                <w:rFonts w:cs="Times New Roman"/>
              </w:rPr>
              <w:t>9=Don’t know</w:t>
            </w:r>
          </w:p>
        </w:tc>
      </w:tr>
      <w:tr w:rsidR="00142C02" w:rsidRPr="00E142A0" w14:paraId="7D81DDBC" w14:textId="77777777" w:rsidTr="005519B8">
        <w:tc>
          <w:tcPr>
            <w:tcW w:w="0" w:type="auto"/>
            <w:tcBorders>
              <w:top w:val="single" w:sz="4" w:space="0" w:color="auto"/>
              <w:left w:val="single" w:sz="4" w:space="0" w:color="auto"/>
              <w:bottom w:val="single" w:sz="4" w:space="0" w:color="auto"/>
              <w:right w:val="single" w:sz="4" w:space="0" w:color="auto"/>
            </w:tcBorders>
          </w:tcPr>
          <w:p w14:paraId="1798342E" w14:textId="7A246756" w:rsidR="00142C02" w:rsidRPr="005E294D" w:rsidRDefault="00142C02" w:rsidP="00DE6047">
            <w:pPr>
              <w:jc w:val="center"/>
              <w:rPr>
                <w:rFonts w:cs="Times New Roman"/>
              </w:rPr>
            </w:pPr>
            <w:r w:rsidRPr="005E294D">
              <w:rPr>
                <w:rFonts w:cs="Times New Roman"/>
              </w:rPr>
              <w:t>BMH13a</w:t>
            </w:r>
          </w:p>
        </w:tc>
        <w:tc>
          <w:tcPr>
            <w:tcW w:w="0" w:type="auto"/>
            <w:tcBorders>
              <w:top w:val="single" w:sz="4" w:space="0" w:color="auto"/>
              <w:left w:val="single" w:sz="4" w:space="0" w:color="auto"/>
              <w:bottom w:val="single" w:sz="4" w:space="0" w:color="auto"/>
              <w:right w:val="single" w:sz="4" w:space="0" w:color="auto"/>
            </w:tcBorders>
          </w:tcPr>
          <w:p w14:paraId="45168447" w14:textId="619D39C3" w:rsidR="00142C02" w:rsidRDefault="00142C02" w:rsidP="00DE6047">
            <w:pPr>
              <w:rPr>
                <w:rFonts w:cs="Times New Roman"/>
              </w:rPr>
            </w:pPr>
            <w:r>
              <w:rPr>
                <w:rFonts w:cs="Times New Roman"/>
              </w:rPr>
              <w:t>Do you use a CPAP machine?</w:t>
            </w:r>
          </w:p>
        </w:tc>
        <w:tc>
          <w:tcPr>
            <w:tcW w:w="0" w:type="auto"/>
            <w:tcBorders>
              <w:top w:val="single" w:sz="4" w:space="0" w:color="auto"/>
              <w:left w:val="single" w:sz="4" w:space="0" w:color="auto"/>
              <w:bottom w:val="single" w:sz="4" w:space="0" w:color="auto"/>
              <w:right w:val="single" w:sz="4" w:space="0" w:color="auto"/>
            </w:tcBorders>
          </w:tcPr>
          <w:p w14:paraId="117A13AF" w14:textId="77777777" w:rsidR="00142C02" w:rsidRDefault="00142C02" w:rsidP="00DE6047">
            <w:pPr>
              <w:rPr>
                <w:rFonts w:cs="Times New Roman"/>
              </w:rPr>
            </w:pPr>
            <w:r>
              <w:rPr>
                <w:rFonts w:cs="Times New Roman"/>
              </w:rPr>
              <w:t>0=No</w:t>
            </w:r>
          </w:p>
          <w:p w14:paraId="1351C8AA" w14:textId="77777777" w:rsidR="00142C02" w:rsidRDefault="00142C02" w:rsidP="00DE6047">
            <w:pPr>
              <w:rPr>
                <w:rFonts w:cs="Times New Roman"/>
              </w:rPr>
            </w:pPr>
            <w:r>
              <w:rPr>
                <w:rFonts w:cs="Times New Roman"/>
              </w:rPr>
              <w:t>1=Yes</w:t>
            </w:r>
          </w:p>
          <w:p w14:paraId="0BDD8125" w14:textId="438BDC0D" w:rsidR="00142C02" w:rsidRDefault="00142C02" w:rsidP="00DE6047">
            <w:pPr>
              <w:rPr>
                <w:rFonts w:cs="Times New Roman"/>
              </w:rPr>
            </w:pPr>
            <w:r>
              <w:rPr>
                <w:rFonts w:cs="Times New Roman"/>
              </w:rPr>
              <w:t>9=Don’t know</w:t>
            </w:r>
          </w:p>
        </w:tc>
      </w:tr>
      <w:tr w:rsidR="00142C02" w:rsidRPr="00E142A0" w14:paraId="45D3EFBC" w14:textId="77777777" w:rsidTr="005519B8">
        <w:tc>
          <w:tcPr>
            <w:tcW w:w="0" w:type="auto"/>
            <w:tcBorders>
              <w:top w:val="single" w:sz="4" w:space="0" w:color="auto"/>
              <w:left w:val="single" w:sz="4" w:space="0" w:color="auto"/>
              <w:bottom w:val="single" w:sz="4" w:space="0" w:color="auto"/>
              <w:right w:val="single" w:sz="4" w:space="0" w:color="auto"/>
            </w:tcBorders>
          </w:tcPr>
          <w:p w14:paraId="2D56EE15" w14:textId="6EA0E9FE" w:rsidR="00142C02" w:rsidRPr="005E294D" w:rsidRDefault="00142C02" w:rsidP="00DE6047">
            <w:pPr>
              <w:jc w:val="center"/>
              <w:rPr>
                <w:rFonts w:cs="Times New Roman"/>
              </w:rPr>
            </w:pPr>
            <w:r w:rsidRPr="005E294D">
              <w:rPr>
                <w:rFonts w:cs="Times New Roman"/>
              </w:rPr>
              <w:t>BMH13b</w:t>
            </w:r>
          </w:p>
        </w:tc>
        <w:tc>
          <w:tcPr>
            <w:tcW w:w="0" w:type="auto"/>
            <w:tcBorders>
              <w:top w:val="single" w:sz="4" w:space="0" w:color="auto"/>
              <w:left w:val="single" w:sz="4" w:space="0" w:color="auto"/>
              <w:bottom w:val="single" w:sz="4" w:space="0" w:color="auto"/>
              <w:right w:val="single" w:sz="4" w:space="0" w:color="auto"/>
            </w:tcBorders>
          </w:tcPr>
          <w:p w14:paraId="7AF871DE" w14:textId="2E3DA84A" w:rsidR="00142C02" w:rsidRDefault="00142C02" w:rsidP="00DE6047">
            <w:pPr>
              <w:rPr>
                <w:rFonts w:cs="Times New Roman"/>
              </w:rPr>
            </w:pPr>
            <w:r>
              <w:rPr>
                <w:rFonts w:cs="Times New Roman"/>
              </w:rPr>
              <w:t>Why was it prescribed?</w:t>
            </w:r>
          </w:p>
        </w:tc>
        <w:tc>
          <w:tcPr>
            <w:tcW w:w="0" w:type="auto"/>
            <w:tcBorders>
              <w:top w:val="single" w:sz="4" w:space="0" w:color="auto"/>
              <w:left w:val="single" w:sz="4" w:space="0" w:color="auto"/>
              <w:bottom w:val="single" w:sz="4" w:space="0" w:color="auto"/>
              <w:right w:val="single" w:sz="4" w:space="0" w:color="auto"/>
            </w:tcBorders>
          </w:tcPr>
          <w:p w14:paraId="0E6DF1D5" w14:textId="77777777" w:rsidR="00142C02" w:rsidRDefault="00142C02" w:rsidP="00DE6047">
            <w:pPr>
              <w:rPr>
                <w:rFonts w:cs="Times New Roman"/>
              </w:rPr>
            </w:pPr>
            <w:r>
              <w:rPr>
                <w:rFonts w:cs="Times New Roman"/>
              </w:rPr>
              <w:t>1=Sleep Apnea</w:t>
            </w:r>
          </w:p>
          <w:p w14:paraId="2AE32EC7" w14:textId="77777777" w:rsidR="00142C02" w:rsidRDefault="00142C02" w:rsidP="00DE6047">
            <w:pPr>
              <w:rPr>
                <w:rFonts w:cs="Times New Roman"/>
              </w:rPr>
            </w:pPr>
            <w:r>
              <w:rPr>
                <w:rFonts w:cs="Times New Roman"/>
              </w:rPr>
              <w:t>2=Low oxygen levels</w:t>
            </w:r>
          </w:p>
          <w:p w14:paraId="68865D2F" w14:textId="77777777" w:rsidR="00142C02" w:rsidRDefault="00142C02" w:rsidP="00DE6047">
            <w:pPr>
              <w:rPr>
                <w:rFonts w:cs="Times New Roman"/>
              </w:rPr>
            </w:pPr>
            <w:r>
              <w:rPr>
                <w:rFonts w:cs="Times New Roman"/>
              </w:rPr>
              <w:t>3=Snoring</w:t>
            </w:r>
          </w:p>
          <w:p w14:paraId="2835547A" w14:textId="05B1CC90" w:rsidR="00142C02" w:rsidRDefault="00142C02" w:rsidP="00DE6047">
            <w:pPr>
              <w:rPr>
                <w:rFonts w:cs="Times New Roman"/>
              </w:rPr>
            </w:pPr>
            <w:r>
              <w:rPr>
                <w:rFonts w:cs="Times New Roman"/>
              </w:rPr>
              <w:t>4=Other</w:t>
            </w:r>
          </w:p>
        </w:tc>
      </w:tr>
      <w:tr w:rsidR="00142C02" w:rsidRPr="00E142A0" w14:paraId="57C389E8" w14:textId="77777777" w:rsidTr="005519B8">
        <w:tc>
          <w:tcPr>
            <w:tcW w:w="0" w:type="auto"/>
            <w:tcBorders>
              <w:top w:val="single" w:sz="4" w:space="0" w:color="auto"/>
              <w:left w:val="single" w:sz="4" w:space="0" w:color="auto"/>
              <w:bottom w:val="single" w:sz="4" w:space="0" w:color="auto"/>
              <w:right w:val="single" w:sz="4" w:space="0" w:color="auto"/>
            </w:tcBorders>
          </w:tcPr>
          <w:p w14:paraId="5C260F0F" w14:textId="1854EF09" w:rsidR="00142C02" w:rsidRPr="005E294D" w:rsidRDefault="00142C02" w:rsidP="00DE6047">
            <w:pPr>
              <w:jc w:val="center"/>
              <w:rPr>
                <w:rFonts w:cs="Times New Roman"/>
              </w:rPr>
            </w:pPr>
            <w:r w:rsidRPr="005E294D">
              <w:rPr>
                <w:rFonts w:cs="Times New Roman"/>
              </w:rPr>
              <w:t>BMH13b</w:t>
            </w:r>
            <w:r>
              <w:rPr>
                <w:rFonts w:cs="Times New Roman"/>
              </w:rPr>
              <w:t>Other</w:t>
            </w:r>
          </w:p>
        </w:tc>
        <w:tc>
          <w:tcPr>
            <w:tcW w:w="0" w:type="auto"/>
            <w:tcBorders>
              <w:top w:val="single" w:sz="4" w:space="0" w:color="auto"/>
              <w:left w:val="single" w:sz="4" w:space="0" w:color="auto"/>
              <w:bottom w:val="single" w:sz="4" w:space="0" w:color="auto"/>
              <w:right w:val="single" w:sz="4" w:space="0" w:color="auto"/>
            </w:tcBorders>
          </w:tcPr>
          <w:p w14:paraId="3B1CA192" w14:textId="166E8A49" w:rsidR="00142C02" w:rsidRDefault="00142C02" w:rsidP="00DE6047">
            <w:pPr>
              <w:rPr>
                <w:rFonts w:cs="Times New Roman"/>
              </w:rPr>
            </w:pPr>
            <w:r w:rsidRPr="00DE6047">
              <w:rPr>
                <w:rFonts w:cs="Times New Roman"/>
              </w:rPr>
              <w:t>If BMH13b=4, then list other reason for CPAP being prescribed</w:t>
            </w:r>
          </w:p>
        </w:tc>
        <w:tc>
          <w:tcPr>
            <w:tcW w:w="0" w:type="auto"/>
            <w:tcBorders>
              <w:top w:val="single" w:sz="4" w:space="0" w:color="auto"/>
              <w:left w:val="single" w:sz="4" w:space="0" w:color="auto"/>
              <w:bottom w:val="single" w:sz="4" w:space="0" w:color="auto"/>
              <w:right w:val="single" w:sz="4" w:space="0" w:color="auto"/>
            </w:tcBorders>
          </w:tcPr>
          <w:p w14:paraId="546F1FD3" w14:textId="77777777" w:rsidR="00142C02" w:rsidRDefault="00142C02" w:rsidP="00DE6047">
            <w:pPr>
              <w:rPr>
                <w:rFonts w:cs="Times New Roman"/>
              </w:rPr>
            </w:pPr>
          </w:p>
        </w:tc>
      </w:tr>
      <w:tr w:rsidR="00142C02" w:rsidRPr="00E142A0" w14:paraId="2FF6050D" w14:textId="77777777" w:rsidTr="005519B8">
        <w:tc>
          <w:tcPr>
            <w:tcW w:w="0" w:type="auto"/>
            <w:tcBorders>
              <w:top w:val="single" w:sz="4" w:space="0" w:color="auto"/>
              <w:left w:val="single" w:sz="4" w:space="0" w:color="auto"/>
              <w:bottom w:val="single" w:sz="4" w:space="0" w:color="auto"/>
              <w:right w:val="single" w:sz="4" w:space="0" w:color="auto"/>
            </w:tcBorders>
          </w:tcPr>
          <w:p w14:paraId="03A4FF7F" w14:textId="245C0F61" w:rsidR="00142C02" w:rsidRPr="005E294D" w:rsidRDefault="00142C02" w:rsidP="00DE6047">
            <w:pPr>
              <w:jc w:val="center"/>
              <w:rPr>
                <w:rFonts w:cs="Times New Roman"/>
              </w:rPr>
            </w:pPr>
            <w:r>
              <w:rPr>
                <w:rFonts w:cs="Times New Roman"/>
              </w:rPr>
              <w:t>BMH21</w:t>
            </w:r>
          </w:p>
        </w:tc>
        <w:tc>
          <w:tcPr>
            <w:tcW w:w="0" w:type="auto"/>
            <w:tcBorders>
              <w:top w:val="single" w:sz="4" w:space="0" w:color="auto"/>
              <w:left w:val="single" w:sz="4" w:space="0" w:color="auto"/>
              <w:bottom w:val="single" w:sz="4" w:space="0" w:color="auto"/>
              <w:right w:val="single" w:sz="4" w:space="0" w:color="auto"/>
            </w:tcBorders>
          </w:tcPr>
          <w:p w14:paraId="6BEA5B2A" w14:textId="7AC6D21A" w:rsidR="00142C02" w:rsidRDefault="00142C02" w:rsidP="00DE6047">
            <w:pPr>
              <w:rPr>
                <w:rFonts w:cs="Times New Roman"/>
              </w:rPr>
            </w:pPr>
            <w:r>
              <w:rPr>
                <w:rFonts w:cs="Times New Roman"/>
              </w:rPr>
              <w:t>Did a physician ever tell you that you had any form of liver disease?</w:t>
            </w:r>
          </w:p>
        </w:tc>
        <w:tc>
          <w:tcPr>
            <w:tcW w:w="0" w:type="auto"/>
            <w:tcBorders>
              <w:top w:val="single" w:sz="4" w:space="0" w:color="auto"/>
              <w:left w:val="single" w:sz="4" w:space="0" w:color="auto"/>
              <w:bottom w:val="single" w:sz="4" w:space="0" w:color="auto"/>
              <w:right w:val="single" w:sz="4" w:space="0" w:color="auto"/>
            </w:tcBorders>
          </w:tcPr>
          <w:p w14:paraId="2E5C0D61" w14:textId="77777777" w:rsidR="00142C02" w:rsidRDefault="00142C02" w:rsidP="00DE6047">
            <w:pPr>
              <w:rPr>
                <w:rFonts w:cs="Times New Roman"/>
              </w:rPr>
            </w:pPr>
            <w:r>
              <w:rPr>
                <w:rFonts w:cs="Times New Roman"/>
              </w:rPr>
              <w:t>0=No</w:t>
            </w:r>
          </w:p>
          <w:p w14:paraId="1C79FC63" w14:textId="77777777" w:rsidR="00142C02" w:rsidRDefault="00142C02" w:rsidP="00DE6047">
            <w:pPr>
              <w:rPr>
                <w:rFonts w:cs="Times New Roman"/>
              </w:rPr>
            </w:pPr>
            <w:r>
              <w:rPr>
                <w:rFonts w:cs="Times New Roman"/>
              </w:rPr>
              <w:t>1=Yes</w:t>
            </w:r>
          </w:p>
          <w:p w14:paraId="18B844A9" w14:textId="0ED413A5" w:rsidR="00142C02" w:rsidRDefault="00142C02" w:rsidP="00DE6047">
            <w:pPr>
              <w:rPr>
                <w:rFonts w:cs="Times New Roman"/>
              </w:rPr>
            </w:pPr>
            <w:r>
              <w:rPr>
                <w:rFonts w:cs="Times New Roman"/>
              </w:rPr>
              <w:t>9=Don’t know</w:t>
            </w:r>
          </w:p>
        </w:tc>
      </w:tr>
      <w:tr w:rsidR="00142C02" w:rsidRPr="00E142A0" w14:paraId="6ABAA241" w14:textId="77777777" w:rsidTr="005519B8">
        <w:tc>
          <w:tcPr>
            <w:tcW w:w="0" w:type="auto"/>
            <w:tcBorders>
              <w:top w:val="single" w:sz="4" w:space="0" w:color="auto"/>
              <w:left w:val="single" w:sz="4" w:space="0" w:color="auto"/>
              <w:bottom w:val="single" w:sz="4" w:space="0" w:color="auto"/>
              <w:right w:val="single" w:sz="4" w:space="0" w:color="auto"/>
            </w:tcBorders>
          </w:tcPr>
          <w:p w14:paraId="0C2C9267" w14:textId="36CB13A2" w:rsidR="00142C02" w:rsidRPr="005E294D" w:rsidRDefault="00142C02" w:rsidP="00DE6047">
            <w:pPr>
              <w:jc w:val="center"/>
              <w:rPr>
                <w:rFonts w:cs="Times New Roman"/>
              </w:rPr>
            </w:pPr>
            <w:r>
              <w:rPr>
                <w:rFonts w:cs="Times New Roman"/>
              </w:rPr>
              <w:t>BMH211</w:t>
            </w:r>
          </w:p>
        </w:tc>
        <w:tc>
          <w:tcPr>
            <w:tcW w:w="0" w:type="auto"/>
            <w:tcBorders>
              <w:top w:val="single" w:sz="4" w:space="0" w:color="auto"/>
              <w:left w:val="single" w:sz="4" w:space="0" w:color="auto"/>
              <w:bottom w:val="single" w:sz="4" w:space="0" w:color="auto"/>
              <w:right w:val="single" w:sz="4" w:space="0" w:color="auto"/>
            </w:tcBorders>
          </w:tcPr>
          <w:p w14:paraId="24F92242" w14:textId="27BD0871" w:rsidR="00142C02" w:rsidRDefault="00142C02" w:rsidP="00DE6047">
            <w:pPr>
              <w:rPr>
                <w:rFonts w:cs="Times New Roman"/>
              </w:rPr>
            </w:pPr>
            <w:r>
              <w:rPr>
                <w:rFonts w:cs="Times New Roman"/>
              </w:rPr>
              <w:t>Do you presently have any form of liver disease?</w:t>
            </w:r>
          </w:p>
        </w:tc>
        <w:tc>
          <w:tcPr>
            <w:tcW w:w="0" w:type="auto"/>
            <w:tcBorders>
              <w:top w:val="single" w:sz="4" w:space="0" w:color="auto"/>
              <w:left w:val="single" w:sz="4" w:space="0" w:color="auto"/>
              <w:bottom w:val="single" w:sz="4" w:space="0" w:color="auto"/>
              <w:right w:val="single" w:sz="4" w:space="0" w:color="auto"/>
            </w:tcBorders>
          </w:tcPr>
          <w:p w14:paraId="18CA55D9" w14:textId="77777777" w:rsidR="00142C02" w:rsidRDefault="00142C02" w:rsidP="00DE6047">
            <w:pPr>
              <w:rPr>
                <w:rFonts w:cs="Times New Roman"/>
              </w:rPr>
            </w:pPr>
            <w:r>
              <w:rPr>
                <w:rFonts w:cs="Times New Roman"/>
              </w:rPr>
              <w:t>0=No</w:t>
            </w:r>
          </w:p>
          <w:p w14:paraId="254C369B" w14:textId="77777777" w:rsidR="00142C02" w:rsidRDefault="00142C02" w:rsidP="00DE6047">
            <w:pPr>
              <w:rPr>
                <w:rFonts w:cs="Times New Roman"/>
              </w:rPr>
            </w:pPr>
            <w:r>
              <w:rPr>
                <w:rFonts w:cs="Times New Roman"/>
              </w:rPr>
              <w:t>1=Yes</w:t>
            </w:r>
          </w:p>
          <w:p w14:paraId="04A3F13B" w14:textId="77D7AACD" w:rsidR="00142C02" w:rsidRDefault="00142C02" w:rsidP="00DE6047">
            <w:pPr>
              <w:rPr>
                <w:rFonts w:cs="Times New Roman"/>
              </w:rPr>
            </w:pPr>
            <w:r>
              <w:rPr>
                <w:rFonts w:cs="Times New Roman"/>
              </w:rPr>
              <w:t>9=Don’t know</w:t>
            </w:r>
          </w:p>
        </w:tc>
      </w:tr>
      <w:tr w:rsidR="00142C02" w:rsidRPr="00E142A0" w14:paraId="28F0B4E4" w14:textId="77777777" w:rsidTr="005519B8">
        <w:tc>
          <w:tcPr>
            <w:tcW w:w="0" w:type="auto"/>
            <w:tcBorders>
              <w:top w:val="single" w:sz="4" w:space="0" w:color="auto"/>
              <w:left w:val="single" w:sz="4" w:space="0" w:color="auto"/>
              <w:bottom w:val="single" w:sz="4" w:space="0" w:color="auto"/>
              <w:right w:val="single" w:sz="4" w:space="0" w:color="auto"/>
            </w:tcBorders>
          </w:tcPr>
          <w:p w14:paraId="14EF944C" w14:textId="6F64AEB1" w:rsidR="00142C02" w:rsidRPr="005E294D" w:rsidRDefault="00142C02" w:rsidP="00DE6047">
            <w:pPr>
              <w:jc w:val="center"/>
              <w:rPr>
                <w:rFonts w:cs="Times New Roman"/>
              </w:rPr>
            </w:pPr>
            <w:r>
              <w:rPr>
                <w:rFonts w:cs="Times New Roman"/>
              </w:rPr>
              <w:t>BMH31</w:t>
            </w:r>
          </w:p>
        </w:tc>
        <w:tc>
          <w:tcPr>
            <w:tcW w:w="0" w:type="auto"/>
            <w:tcBorders>
              <w:top w:val="single" w:sz="4" w:space="0" w:color="auto"/>
              <w:left w:val="single" w:sz="4" w:space="0" w:color="auto"/>
              <w:bottom w:val="single" w:sz="4" w:space="0" w:color="auto"/>
              <w:right w:val="single" w:sz="4" w:space="0" w:color="auto"/>
            </w:tcBorders>
          </w:tcPr>
          <w:p w14:paraId="4618E4AD" w14:textId="048EA8F3" w:rsidR="00142C02" w:rsidRDefault="00142C02" w:rsidP="00DE6047">
            <w:pPr>
              <w:rPr>
                <w:rFonts w:cs="Times New Roman"/>
              </w:rPr>
            </w:pPr>
            <w:r>
              <w:rPr>
                <w:rFonts w:cs="Times New Roman"/>
              </w:rPr>
              <w:t>Have you ever had diabetes?</w:t>
            </w:r>
          </w:p>
        </w:tc>
        <w:tc>
          <w:tcPr>
            <w:tcW w:w="0" w:type="auto"/>
            <w:tcBorders>
              <w:top w:val="single" w:sz="4" w:space="0" w:color="auto"/>
              <w:left w:val="single" w:sz="4" w:space="0" w:color="auto"/>
              <w:bottom w:val="single" w:sz="4" w:space="0" w:color="auto"/>
              <w:right w:val="single" w:sz="4" w:space="0" w:color="auto"/>
            </w:tcBorders>
          </w:tcPr>
          <w:p w14:paraId="660920BB" w14:textId="77777777" w:rsidR="00142C02" w:rsidRDefault="00142C02" w:rsidP="00DE6047">
            <w:pPr>
              <w:rPr>
                <w:rFonts w:cs="Times New Roman"/>
              </w:rPr>
            </w:pPr>
            <w:r>
              <w:rPr>
                <w:rFonts w:cs="Times New Roman"/>
              </w:rPr>
              <w:t>0=No</w:t>
            </w:r>
          </w:p>
          <w:p w14:paraId="0739A05F" w14:textId="77777777" w:rsidR="00142C02" w:rsidRDefault="00142C02" w:rsidP="00DE6047">
            <w:pPr>
              <w:rPr>
                <w:rFonts w:cs="Times New Roman"/>
              </w:rPr>
            </w:pPr>
            <w:r>
              <w:rPr>
                <w:rFonts w:cs="Times New Roman"/>
              </w:rPr>
              <w:t>1=Yes</w:t>
            </w:r>
          </w:p>
          <w:p w14:paraId="44099C1C" w14:textId="48CA16BB" w:rsidR="00142C02" w:rsidRDefault="00142C02" w:rsidP="00DE6047">
            <w:pPr>
              <w:rPr>
                <w:rFonts w:cs="Times New Roman"/>
              </w:rPr>
            </w:pPr>
            <w:r>
              <w:rPr>
                <w:rFonts w:cs="Times New Roman"/>
              </w:rPr>
              <w:t>9=Don’t know</w:t>
            </w:r>
          </w:p>
        </w:tc>
      </w:tr>
      <w:tr w:rsidR="00142C02" w:rsidRPr="00E142A0" w14:paraId="1D8789CC" w14:textId="77777777" w:rsidTr="005519B8">
        <w:tc>
          <w:tcPr>
            <w:tcW w:w="0" w:type="auto"/>
            <w:tcBorders>
              <w:top w:val="single" w:sz="4" w:space="0" w:color="auto"/>
              <w:left w:val="single" w:sz="4" w:space="0" w:color="auto"/>
              <w:bottom w:val="single" w:sz="4" w:space="0" w:color="auto"/>
              <w:right w:val="single" w:sz="4" w:space="0" w:color="auto"/>
            </w:tcBorders>
          </w:tcPr>
          <w:p w14:paraId="35586466" w14:textId="7C79F15E" w:rsidR="00142C02" w:rsidRPr="005E294D" w:rsidRDefault="00142C02" w:rsidP="00DE6047">
            <w:pPr>
              <w:jc w:val="center"/>
              <w:rPr>
                <w:rFonts w:cs="Times New Roman"/>
              </w:rPr>
            </w:pPr>
            <w:r>
              <w:rPr>
                <w:rFonts w:cs="Times New Roman"/>
              </w:rPr>
              <w:t>BMH311</w:t>
            </w:r>
          </w:p>
        </w:tc>
        <w:tc>
          <w:tcPr>
            <w:tcW w:w="0" w:type="auto"/>
            <w:tcBorders>
              <w:top w:val="single" w:sz="4" w:space="0" w:color="auto"/>
              <w:left w:val="single" w:sz="4" w:space="0" w:color="auto"/>
              <w:bottom w:val="single" w:sz="4" w:space="0" w:color="auto"/>
              <w:right w:val="single" w:sz="4" w:space="0" w:color="auto"/>
            </w:tcBorders>
          </w:tcPr>
          <w:p w14:paraId="1B10612B" w14:textId="6D2DA8BE" w:rsidR="00142C02" w:rsidRDefault="00142C02" w:rsidP="00DE6047">
            <w:pPr>
              <w:rPr>
                <w:rFonts w:cs="Times New Roman"/>
              </w:rPr>
            </w:pPr>
            <w:r>
              <w:rPr>
                <w:rFonts w:cs="Times New Roman"/>
              </w:rPr>
              <w:t>Do you presently have diabetes?</w:t>
            </w:r>
          </w:p>
        </w:tc>
        <w:tc>
          <w:tcPr>
            <w:tcW w:w="0" w:type="auto"/>
            <w:tcBorders>
              <w:top w:val="single" w:sz="4" w:space="0" w:color="auto"/>
              <w:left w:val="single" w:sz="4" w:space="0" w:color="auto"/>
              <w:bottom w:val="single" w:sz="4" w:space="0" w:color="auto"/>
              <w:right w:val="single" w:sz="4" w:space="0" w:color="auto"/>
            </w:tcBorders>
          </w:tcPr>
          <w:p w14:paraId="69412598" w14:textId="77777777" w:rsidR="00142C02" w:rsidRDefault="00142C02" w:rsidP="00DE6047">
            <w:pPr>
              <w:rPr>
                <w:rFonts w:cs="Times New Roman"/>
              </w:rPr>
            </w:pPr>
            <w:r>
              <w:rPr>
                <w:rFonts w:cs="Times New Roman"/>
              </w:rPr>
              <w:t>0=No</w:t>
            </w:r>
          </w:p>
          <w:p w14:paraId="034C1F2D" w14:textId="77777777" w:rsidR="00142C02" w:rsidRDefault="00142C02" w:rsidP="00DE6047">
            <w:pPr>
              <w:rPr>
                <w:rFonts w:cs="Times New Roman"/>
              </w:rPr>
            </w:pPr>
            <w:r>
              <w:rPr>
                <w:rFonts w:cs="Times New Roman"/>
              </w:rPr>
              <w:t>1=Yes</w:t>
            </w:r>
          </w:p>
          <w:p w14:paraId="5E6C665E" w14:textId="1A54A47E" w:rsidR="00142C02" w:rsidRDefault="00142C02" w:rsidP="00DE6047">
            <w:pPr>
              <w:rPr>
                <w:rFonts w:cs="Times New Roman"/>
              </w:rPr>
            </w:pPr>
            <w:r>
              <w:rPr>
                <w:rFonts w:cs="Times New Roman"/>
              </w:rPr>
              <w:t>9=Don’t know</w:t>
            </w:r>
          </w:p>
        </w:tc>
      </w:tr>
      <w:tr w:rsidR="00142C02" w:rsidRPr="00E142A0" w14:paraId="73826A7D" w14:textId="77777777" w:rsidTr="005519B8">
        <w:tc>
          <w:tcPr>
            <w:tcW w:w="0" w:type="auto"/>
            <w:tcBorders>
              <w:top w:val="single" w:sz="4" w:space="0" w:color="auto"/>
              <w:left w:val="single" w:sz="4" w:space="0" w:color="auto"/>
              <w:bottom w:val="single" w:sz="4" w:space="0" w:color="auto"/>
              <w:right w:val="single" w:sz="4" w:space="0" w:color="auto"/>
            </w:tcBorders>
          </w:tcPr>
          <w:p w14:paraId="73BE27E1" w14:textId="765F2DD5" w:rsidR="00142C02" w:rsidRPr="005E294D" w:rsidRDefault="00142C02" w:rsidP="00DE6047">
            <w:pPr>
              <w:jc w:val="center"/>
              <w:rPr>
                <w:rFonts w:cs="Times New Roman"/>
              </w:rPr>
            </w:pPr>
            <w:r>
              <w:rPr>
                <w:rFonts w:cs="Times New Roman"/>
              </w:rPr>
              <w:t>BMH312</w:t>
            </w:r>
          </w:p>
        </w:tc>
        <w:tc>
          <w:tcPr>
            <w:tcW w:w="0" w:type="auto"/>
            <w:tcBorders>
              <w:top w:val="single" w:sz="4" w:space="0" w:color="auto"/>
              <w:left w:val="single" w:sz="4" w:space="0" w:color="auto"/>
              <w:bottom w:val="single" w:sz="4" w:space="0" w:color="auto"/>
              <w:right w:val="single" w:sz="4" w:space="0" w:color="auto"/>
            </w:tcBorders>
          </w:tcPr>
          <w:p w14:paraId="610CDB99" w14:textId="3C6E4029" w:rsidR="00142C02" w:rsidRDefault="00142C02" w:rsidP="00DE6047">
            <w:pPr>
              <w:rPr>
                <w:rFonts w:cs="Times New Roman"/>
              </w:rPr>
            </w:pPr>
            <w:r>
              <w:rPr>
                <w:rFonts w:cs="Times New Roman"/>
              </w:rPr>
              <w:t>Do you treat the diabetes with diet?</w:t>
            </w:r>
          </w:p>
        </w:tc>
        <w:tc>
          <w:tcPr>
            <w:tcW w:w="0" w:type="auto"/>
            <w:tcBorders>
              <w:top w:val="single" w:sz="4" w:space="0" w:color="auto"/>
              <w:left w:val="single" w:sz="4" w:space="0" w:color="auto"/>
              <w:bottom w:val="single" w:sz="4" w:space="0" w:color="auto"/>
              <w:right w:val="single" w:sz="4" w:space="0" w:color="auto"/>
            </w:tcBorders>
          </w:tcPr>
          <w:p w14:paraId="259D1615" w14:textId="77777777" w:rsidR="00142C02" w:rsidRDefault="00142C02" w:rsidP="00DE6047">
            <w:pPr>
              <w:rPr>
                <w:rFonts w:cs="Times New Roman"/>
              </w:rPr>
            </w:pPr>
            <w:r>
              <w:rPr>
                <w:rFonts w:cs="Times New Roman"/>
              </w:rPr>
              <w:t>0=No</w:t>
            </w:r>
          </w:p>
          <w:p w14:paraId="1664F022" w14:textId="77777777" w:rsidR="00142C02" w:rsidRDefault="00142C02" w:rsidP="00DE6047">
            <w:pPr>
              <w:rPr>
                <w:rFonts w:cs="Times New Roman"/>
              </w:rPr>
            </w:pPr>
            <w:r>
              <w:rPr>
                <w:rFonts w:cs="Times New Roman"/>
              </w:rPr>
              <w:t>1=Yes</w:t>
            </w:r>
          </w:p>
          <w:p w14:paraId="455155F9" w14:textId="395D0D49" w:rsidR="00142C02" w:rsidRDefault="00142C02" w:rsidP="00DE6047">
            <w:pPr>
              <w:rPr>
                <w:rFonts w:cs="Times New Roman"/>
              </w:rPr>
            </w:pPr>
            <w:r>
              <w:rPr>
                <w:rFonts w:cs="Times New Roman"/>
              </w:rPr>
              <w:t>9=Don’t know</w:t>
            </w:r>
          </w:p>
        </w:tc>
      </w:tr>
      <w:tr w:rsidR="00142C02" w:rsidRPr="00E142A0" w14:paraId="18900422" w14:textId="77777777" w:rsidTr="005519B8">
        <w:tc>
          <w:tcPr>
            <w:tcW w:w="0" w:type="auto"/>
            <w:tcBorders>
              <w:top w:val="single" w:sz="4" w:space="0" w:color="auto"/>
              <w:left w:val="single" w:sz="4" w:space="0" w:color="auto"/>
              <w:bottom w:val="single" w:sz="4" w:space="0" w:color="auto"/>
              <w:right w:val="single" w:sz="4" w:space="0" w:color="auto"/>
            </w:tcBorders>
          </w:tcPr>
          <w:p w14:paraId="6D3C44A7" w14:textId="22065C51" w:rsidR="00142C02" w:rsidRPr="005E294D" w:rsidRDefault="00142C02" w:rsidP="00DE6047">
            <w:pPr>
              <w:jc w:val="center"/>
              <w:rPr>
                <w:rFonts w:cs="Times New Roman"/>
              </w:rPr>
            </w:pPr>
            <w:r>
              <w:rPr>
                <w:rFonts w:cs="Times New Roman"/>
              </w:rPr>
              <w:t>BMH313</w:t>
            </w:r>
          </w:p>
        </w:tc>
        <w:tc>
          <w:tcPr>
            <w:tcW w:w="0" w:type="auto"/>
            <w:tcBorders>
              <w:top w:val="single" w:sz="4" w:space="0" w:color="auto"/>
              <w:left w:val="single" w:sz="4" w:space="0" w:color="auto"/>
              <w:bottom w:val="single" w:sz="4" w:space="0" w:color="auto"/>
              <w:right w:val="single" w:sz="4" w:space="0" w:color="auto"/>
            </w:tcBorders>
          </w:tcPr>
          <w:p w14:paraId="3C22B5A0" w14:textId="28020489" w:rsidR="00142C02" w:rsidRDefault="00142C02" w:rsidP="00DE6047">
            <w:pPr>
              <w:rPr>
                <w:rFonts w:cs="Times New Roman"/>
              </w:rPr>
            </w:pPr>
            <w:r>
              <w:rPr>
                <w:rFonts w:cs="Times New Roman"/>
              </w:rPr>
              <w:t>Do you treat the diabetes with insulin?</w:t>
            </w:r>
          </w:p>
        </w:tc>
        <w:tc>
          <w:tcPr>
            <w:tcW w:w="0" w:type="auto"/>
            <w:tcBorders>
              <w:top w:val="single" w:sz="4" w:space="0" w:color="auto"/>
              <w:left w:val="single" w:sz="4" w:space="0" w:color="auto"/>
              <w:bottom w:val="single" w:sz="4" w:space="0" w:color="auto"/>
              <w:right w:val="single" w:sz="4" w:space="0" w:color="auto"/>
            </w:tcBorders>
          </w:tcPr>
          <w:p w14:paraId="149133A4" w14:textId="77777777" w:rsidR="00142C02" w:rsidRDefault="00142C02" w:rsidP="00DE6047">
            <w:pPr>
              <w:rPr>
                <w:rFonts w:cs="Times New Roman"/>
              </w:rPr>
            </w:pPr>
            <w:r>
              <w:rPr>
                <w:rFonts w:cs="Times New Roman"/>
              </w:rPr>
              <w:t>0=No</w:t>
            </w:r>
          </w:p>
          <w:p w14:paraId="2176DCD1" w14:textId="77777777" w:rsidR="00142C02" w:rsidRDefault="00142C02" w:rsidP="00DE6047">
            <w:pPr>
              <w:rPr>
                <w:rFonts w:cs="Times New Roman"/>
              </w:rPr>
            </w:pPr>
            <w:r>
              <w:rPr>
                <w:rFonts w:cs="Times New Roman"/>
              </w:rPr>
              <w:t>1=Yes</w:t>
            </w:r>
          </w:p>
          <w:p w14:paraId="1A9E97D0" w14:textId="68020747" w:rsidR="00142C02" w:rsidRDefault="00142C02" w:rsidP="00DE6047">
            <w:pPr>
              <w:rPr>
                <w:rFonts w:cs="Times New Roman"/>
              </w:rPr>
            </w:pPr>
            <w:r>
              <w:rPr>
                <w:rFonts w:cs="Times New Roman"/>
              </w:rPr>
              <w:t>9=Don’t know</w:t>
            </w:r>
          </w:p>
        </w:tc>
      </w:tr>
      <w:tr w:rsidR="00142C02" w:rsidRPr="00E142A0" w14:paraId="477D1359" w14:textId="77777777" w:rsidTr="005519B8">
        <w:tc>
          <w:tcPr>
            <w:tcW w:w="0" w:type="auto"/>
            <w:tcBorders>
              <w:top w:val="single" w:sz="4" w:space="0" w:color="auto"/>
              <w:left w:val="single" w:sz="4" w:space="0" w:color="auto"/>
              <w:bottom w:val="single" w:sz="4" w:space="0" w:color="auto"/>
              <w:right w:val="single" w:sz="4" w:space="0" w:color="auto"/>
            </w:tcBorders>
          </w:tcPr>
          <w:p w14:paraId="67FB455F" w14:textId="5D7BC9C3" w:rsidR="00142C02" w:rsidRPr="005E294D" w:rsidRDefault="00142C02" w:rsidP="00DE6047">
            <w:pPr>
              <w:jc w:val="center"/>
              <w:rPr>
                <w:rFonts w:cs="Times New Roman"/>
              </w:rPr>
            </w:pPr>
            <w:r>
              <w:rPr>
                <w:rFonts w:cs="Times New Roman"/>
              </w:rPr>
              <w:t>BMH314</w:t>
            </w:r>
          </w:p>
        </w:tc>
        <w:tc>
          <w:tcPr>
            <w:tcW w:w="0" w:type="auto"/>
            <w:tcBorders>
              <w:top w:val="single" w:sz="4" w:space="0" w:color="auto"/>
              <w:left w:val="single" w:sz="4" w:space="0" w:color="auto"/>
              <w:bottom w:val="single" w:sz="4" w:space="0" w:color="auto"/>
              <w:right w:val="single" w:sz="4" w:space="0" w:color="auto"/>
            </w:tcBorders>
          </w:tcPr>
          <w:p w14:paraId="2DA1301E" w14:textId="70F820E4" w:rsidR="00142C02" w:rsidRDefault="00142C02" w:rsidP="00DE6047">
            <w:pPr>
              <w:rPr>
                <w:rFonts w:cs="Times New Roman"/>
              </w:rPr>
            </w:pPr>
            <w:r>
              <w:rPr>
                <w:rFonts w:cs="Times New Roman"/>
              </w:rPr>
              <w:t>Do you treat the diabetes with oral medication?</w:t>
            </w:r>
          </w:p>
        </w:tc>
        <w:tc>
          <w:tcPr>
            <w:tcW w:w="0" w:type="auto"/>
            <w:tcBorders>
              <w:top w:val="single" w:sz="4" w:space="0" w:color="auto"/>
              <w:left w:val="single" w:sz="4" w:space="0" w:color="auto"/>
              <w:bottom w:val="single" w:sz="4" w:space="0" w:color="auto"/>
              <w:right w:val="single" w:sz="4" w:space="0" w:color="auto"/>
            </w:tcBorders>
          </w:tcPr>
          <w:p w14:paraId="3812059C" w14:textId="77777777" w:rsidR="00142C02" w:rsidRDefault="00142C02" w:rsidP="00DE6047">
            <w:pPr>
              <w:rPr>
                <w:rFonts w:cs="Times New Roman"/>
              </w:rPr>
            </w:pPr>
            <w:r>
              <w:rPr>
                <w:rFonts w:cs="Times New Roman"/>
              </w:rPr>
              <w:t>0=No</w:t>
            </w:r>
          </w:p>
          <w:p w14:paraId="266E09B7" w14:textId="77777777" w:rsidR="00142C02" w:rsidRDefault="00142C02" w:rsidP="00DE6047">
            <w:pPr>
              <w:rPr>
                <w:rFonts w:cs="Times New Roman"/>
              </w:rPr>
            </w:pPr>
            <w:r>
              <w:rPr>
                <w:rFonts w:cs="Times New Roman"/>
              </w:rPr>
              <w:t>1=Yes</w:t>
            </w:r>
          </w:p>
          <w:p w14:paraId="1BBFCA3D" w14:textId="6677755D" w:rsidR="00142C02" w:rsidRDefault="00142C02" w:rsidP="00DE6047">
            <w:pPr>
              <w:rPr>
                <w:rFonts w:cs="Times New Roman"/>
              </w:rPr>
            </w:pPr>
            <w:r>
              <w:rPr>
                <w:rFonts w:cs="Times New Roman"/>
              </w:rPr>
              <w:t>9=Don’t know</w:t>
            </w:r>
          </w:p>
        </w:tc>
      </w:tr>
      <w:tr w:rsidR="00142C02" w:rsidRPr="00E142A0" w14:paraId="6D62E47B" w14:textId="77777777" w:rsidTr="005519B8">
        <w:tc>
          <w:tcPr>
            <w:tcW w:w="0" w:type="auto"/>
            <w:tcBorders>
              <w:top w:val="single" w:sz="4" w:space="0" w:color="auto"/>
              <w:left w:val="single" w:sz="4" w:space="0" w:color="auto"/>
              <w:bottom w:val="single" w:sz="4" w:space="0" w:color="auto"/>
              <w:right w:val="single" w:sz="4" w:space="0" w:color="auto"/>
            </w:tcBorders>
          </w:tcPr>
          <w:p w14:paraId="71658480" w14:textId="7A738AC8" w:rsidR="00142C02" w:rsidRDefault="00142C02" w:rsidP="00DE6047">
            <w:pPr>
              <w:jc w:val="center"/>
              <w:rPr>
                <w:rFonts w:cs="Times New Roman"/>
              </w:rPr>
            </w:pPr>
            <w:r>
              <w:rPr>
                <w:rFonts w:cs="Times New Roman"/>
              </w:rPr>
              <w:t>BMH315</w:t>
            </w:r>
          </w:p>
        </w:tc>
        <w:tc>
          <w:tcPr>
            <w:tcW w:w="0" w:type="auto"/>
            <w:tcBorders>
              <w:top w:val="single" w:sz="4" w:space="0" w:color="auto"/>
              <w:left w:val="single" w:sz="4" w:space="0" w:color="auto"/>
              <w:bottom w:val="single" w:sz="4" w:space="0" w:color="auto"/>
              <w:right w:val="single" w:sz="4" w:space="0" w:color="auto"/>
            </w:tcBorders>
          </w:tcPr>
          <w:p w14:paraId="5E9919A2" w14:textId="3DA00F2C" w:rsidR="00142C02" w:rsidRDefault="00142C02" w:rsidP="00DE6047">
            <w:pPr>
              <w:jc w:val="both"/>
              <w:rPr>
                <w:rFonts w:cs="Times New Roman"/>
              </w:rPr>
            </w:pPr>
            <w:r>
              <w:rPr>
                <w:rFonts w:cs="Times New Roman"/>
              </w:rPr>
              <w:t>Did a physician tell you that you had hypoglycemia (low blood sugar)?</w:t>
            </w:r>
          </w:p>
        </w:tc>
        <w:tc>
          <w:tcPr>
            <w:tcW w:w="0" w:type="auto"/>
            <w:tcBorders>
              <w:top w:val="single" w:sz="4" w:space="0" w:color="auto"/>
              <w:left w:val="single" w:sz="4" w:space="0" w:color="auto"/>
              <w:bottom w:val="single" w:sz="4" w:space="0" w:color="auto"/>
              <w:right w:val="single" w:sz="4" w:space="0" w:color="auto"/>
            </w:tcBorders>
          </w:tcPr>
          <w:p w14:paraId="571EABEC" w14:textId="77777777" w:rsidR="00142C02" w:rsidRDefault="00142C02" w:rsidP="00DE6047">
            <w:pPr>
              <w:rPr>
                <w:rFonts w:cs="Times New Roman"/>
              </w:rPr>
            </w:pPr>
            <w:r>
              <w:rPr>
                <w:rFonts w:cs="Times New Roman"/>
              </w:rPr>
              <w:t>0=No</w:t>
            </w:r>
          </w:p>
          <w:p w14:paraId="4EB65A8B" w14:textId="77777777" w:rsidR="00142C02" w:rsidRDefault="00142C02" w:rsidP="00DE6047">
            <w:pPr>
              <w:rPr>
                <w:rFonts w:cs="Times New Roman"/>
              </w:rPr>
            </w:pPr>
            <w:r>
              <w:rPr>
                <w:rFonts w:cs="Times New Roman"/>
              </w:rPr>
              <w:t>1=Yes</w:t>
            </w:r>
          </w:p>
          <w:p w14:paraId="327954DD" w14:textId="44BC7038" w:rsidR="00142C02" w:rsidRDefault="00142C02" w:rsidP="00DE6047">
            <w:pPr>
              <w:rPr>
                <w:rFonts w:cs="Times New Roman"/>
              </w:rPr>
            </w:pPr>
            <w:r>
              <w:rPr>
                <w:rFonts w:cs="Times New Roman"/>
              </w:rPr>
              <w:t>9=Don’t know</w:t>
            </w:r>
          </w:p>
        </w:tc>
      </w:tr>
      <w:tr w:rsidR="00142C02" w:rsidRPr="00E142A0" w14:paraId="2F38CAC5" w14:textId="77777777" w:rsidTr="005519B8">
        <w:tc>
          <w:tcPr>
            <w:tcW w:w="0" w:type="auto"/>
            <w:tcBorders>
              <w:top w:val="single" w:sz="4" w:space="0" w:color="auto"/>
              <w:left w:val="single" w:sz="4" w:space="0" w:color="auto"/>
              <w:bottom w:val="single" w:sz="4" w:space="0" w:color="auto"/>
              <w:right w:val="single" w:sz="4" w:space="0" w:color="auto"/>
            </w:tcBorders>
          </w:tcPr>
          <w:p w14:paraId="07CAAA08" w14:textId="37E3A59B" w:rsidR="00142C02" w:rsidRDefault="00142C02" w:rsidP="00DE6047">
            <w:pPr>
              <w:jc w:val="center"/>
              <w:rPr>
                <w:rFonts w:cs="Times New Roman"/>
              </w:rPr>
            </w:pPr>
            <w:r>
              <w:rPr>
                <w:rFonts w:cs="Times New Roman"/>
              </w:rPr>
              <w:t>BMH316</w:t>
            </w:r>
          </w:p>
        </w:tc>
        <w:tc>
          <w:tcPr>
            <w:tcW w:w="0" w:type="auto"/>
            <w:tcBorders>
              <w:top w:val="single" w:sz="4" w:space="0" w:color="auto"/>
              <w:left w:val="single" w:sz="4" w:space="0" w:color="auto"/>
              <w:bottom w:val="single" w:sz="4" w:space="0" w:color="auto"/>
              <w:right w:val="single" w:sz="4" w:space="0" w:color="auto"/>
            </w:tcBorders>
          </w:tcPr>
          <w:p w14:paraId="04E9A2EB" w14:textId="3354ED3F" w:rsidR="00142C02" w:rsidRDefault="00142C02" w:rsidP="00DE6047">
            <w:pPr>
              <w:rPr>
                <w:rFonts w:cs="Times New Roman"/>
              </w:rPr>
            </w:pPr>
            <w:r>
              <w:rPr>
                <w:rFonts w:cs="Times New Roman"/>
              </w:rPr>
              <w:t>How many episodes of low blood sugar have you had in the last 5 years?</w:t>
            </w:r>
          </w:p>
        </w:tc>
        <w:tc>
          <w:tcPr>
            <w:tcW w:w="0" w:type="auto"/>
            <w:tcBorders>
              <w:top w:val="single" w:sz="4" w:space="0" w:color="auto"/>
              <w:left w:val="single" w:sz="4" w:space="0" w:color="auto"/>
              <w:bottom w:val="single" w:sz="4" w:space="0" w:color="auto"/>
              <w:right w:val="single" w:sz="4" w:space="0" w:color="auto"/>
            </w:tcBorders>
          </w:tcPr>
          <w:p w14:paraId="121BB2B8" w14:textId="77777777" w:rsidR="00142C02" w:rsidRDefault="00142C02" w:rsidP="00DE6047">
            <w:pPr>
              <w:rPr>
                <w:rFonts w:cs="Times New Roman"/>
              </w:rPr>
            </w:pPr>
          </w:p>
        </w:tc>
      </w:tr>
      <w:tr w:rsidR="00142C02" w:rsidRPr="00E142A0" w14:paraId="74206979" w14:textId="77777777" w:rsidTr="005519B8">
        <w:tc>
          <w:tcPr>
            <w:tcW w:w="0" w:type="auto"/>
            <w:tcBorders>
              <w:top w:val="single" w:sz="4" w:space="0" w:color="auto"/>
              <w:left w:val="single" w:sz="4" w:space="0" w:color="auto"/>
              <w:bottom w:val="single" w:sz="4" w:space="0" w:color="auto"/>
              <w:right w:val="single" w:sz="4" w:space="0" w:color="auto"/>
            </w:tcBorders>
          </w:tcPr>
          <w:p w14:paraId="30C7BB90" w14:textId="5C1E5DBB" w:rsidR="00142C02" w:rsidRDefault="00142C02" w:rsidP="00DE6047">
            <w:pPr>
              <w:jc w:val="center"/>
              <w:rPr>
                <w:rFonts w:cs="Times New Roman"/>
              </w:rPr>
            </w:pPr>
            <w:r>
              <w:rPr>
                <w:rFonts w:cs="Times New Roman"/>
              </w:rPr>
              <w:t>BMH317</w:t>
            </w:r>
          </w:p>
        </w:tc>
        <w:tc>
          <w:tcPr>
            <w:tcW w:w="0" w:type="auto"/>
            <w:tcBorders>
              <w:top w:val="single" w:sz="4" w:space="0" w:color="auto"/>
              <w:left w:val="single" w:sz="4" w:space="0" w:color="auto"/>
              <w:bottom w:val="single" w:sz="4" w:space="0" w:color="auto"/>
              <w:right w:val="single" w:sz="4" w:space="0" w:color="auto"/>
            </w:tcBorders>
          </w:tcPr>
          <w:p w14:paraId="79734E8A" w14:textId="13FEB297" w:rsidR="00142C02" w:rsidRDefault="00142C02" w:rsidP="00DE6047">
            <w:pPr>
              <w:rPr>
                <w:rFonts w:cs="Times New Roman"/>
              </w:rPr>
            </w:pPr>
            <w:r>
              <w:rPr>
                <w:rFonts w:cs="Times New Roman"/>
              </w:rPr>
              <w:t>How many episodes of low blood sugar have you had in your lifetime?</w:t>
            </w:r>
          </w:p>
        </w:tc>
        <w:tc>
          <w:tcPr>
            <w:tcW w:w="0" w:type="auto"/>
            <w:tcBorders>
              <w:top w:val="single" w:sz="4" w:space="0" w:color="auto"/>
              <w:left w:val="single" w:sz="4" w:space="0" w:color="auto"/>
              <w:bottom w:val="single" w:sz="4" w:space="0" w:color="auto"/>
              <w:right w:val="single" w:sz="4" w:space="0" w:color="auto"/>
            </w:tcBorders>
          </w:tcPr>
          <w:p w14:paraId="5798EC0F" w14:textId="77777777" w:rsidR="00142C02" w:rsidRDefault="00142C02" w:rsidP="00DE6047">
            <w:pPr>
              <w:rPr>
                <w:rFonts w:cs="Times New Roman"/>
              </w:rPr>
            </w:pPr>
          </w:p>
        </w:tc>
      </w:tr>
      <w:tr w:rsidR="00142C02" w:rsidRPr="00E142A0" w14:paraId="6D423101" w14:textId="77777777" w:rsidTr="005519B8">
        <w:tc>
          <w:tcPr>
            <w:tcW w:w="0" w:type="auto"/>
            <w:tcBorders>
              <w:top w:val="single" w:sz="4" w:space="0" w:color="auto"/>
              <w:left w:val="single" w:sz="4" w:space="0" w:color="auto"/>
              <w:bottom w:val="single" w:sz="4" w:space="0" w:color="auto"/>
              <w:right w:val="single" w:sz="4" w:space="0" w:color="auto"/>
            </w:tcBorders>
          </w:tcPr>
          <w:p w14:paraId="1A7B2FA2" w14:textId="592C049A" w:rsidR="00142C02" w:rsidRDefault="00142C02" w:rsidP="00DE6047">
            <w:pPr>
              <w:jc w:val="center"/>
              <w:rPr>
                <w:rFonts w:cs="Times New Roman"/>
              </w:rPr>
            </w:pPr>
            <w:r>
              <w:rPr>
                <w:rFonts w:cs="Times New Roman"/>
              </w:rPr>
              <w:t>BMH41</w:t>
            </w:r>
          </w:p>
        </w:tc>
        <w:tc>
          <w:tcPr>
            <w:tcW w:w="0" w:type="auto"/>
            <w:tcBorders>
              <w:top w:val="single" w:sz="4" w:space="0" w:color="auto"/>
              <w:left w:val="single" w:sz="4" w:space="0" w:color="auto"/>
              <w:bottom w:val="single" w:sz="4" w:space="0" w:color="auto"/>
              <w:right w:val="single" w:sz="4" w:space="0" w:color="auto"/>
            </w:tcBorders>
          </w:tcPr>
          <w:p w14:paraId="02DF2A41" w14:textId="08B97B6A" w:rsidR="00142C02" w:rsidRDefault="00142C02" w:rsidP="00DE6047">
            <w:pPr>
              <w:rPr>
                <w:rFonts w:cs="Times New Roman"/>
              </w:rPr>
            </w:pPr>
            <w:r>
              <w:rPr>
                <w:rFonts w:cs="Times New Roman"/>
              </w:rPr>
              <w:t>Have you ever had leg pain when you walk?</w:t>
            </w:r>
          </w:p>
        </w:tc>
        <w:tc>
          <w:tcPr>
            <w:tcW w:w="0" w:type="auto"/>
            <w:tcBorders>
              <w:top w:val="single" w:sz="4" w:space="0" w:color="auto"/>
              <w:left w:val="single" w:sz="4" w:space="0" w:color="auto"/>
              <w:bottom w:val="single" w:sz="4" w:space="0" w:color="auto"/>
              <w:right w:val="single" w:sz="4" w:space="0" w:color="auto"/>
            </w:tcBorders>
          </w:tcPr>
          <w:p w14:paraId="4AF7F2BD" w14:textId="77777777" w:rsidR="00142C02" w:rsidRDefault="00142C02" w:rsidP="0003050C">
            <w:pPr>
              <w:rPr>
                <w:rFonts w:cs="Times New Roman"/>
              </w:rPr>
            </w:pPr>
            <w:r>
              <w:rPr>
                <w:rFonts w:cs="Times New Roman"/>
              </w:rPr>
              <w:t>0=No</w:t>
            </w:r>
          </w:p>
          <w:p w14:paraId="252822F0" w14:textId="77777777" w:rsidR="00142C02" w:rsidRDefault="00142C02" w:rsidP="0003050C">
            <w:pPr>
              <w:rPr>
                <w:rFonts w:cs="Times New Roman"/>
              </w:rPr>
            </w:pPr>
            <w:r>
              <w:rPr>
                <w:rFonts w:cs="Times New Roman"/>
              </w:rPr>
              <w:t>1=Yes</w:t>
            </w:r>
          </w:p>
          <w:p w14:paraId="4664AF45" w14:textId="0FD128B5" w:rsidR="00142C02" w:rsidRDefault="00142C02" w:rsidP="0003050C">
            <w:pPr>
              <w:rPr>
                <w:rFonts w:cs="Times New Roman"/>
              </w:rPr>
            </w:pPr>
            <w:r>
              <w:rPr>
                <w:rFonts w:cs="Times New Roman"/>
              </w:rPr>
              <w:lastRenderedPageBreak/>
              <w:t>9=Don’t know</w:t>
            </w:r>
          </w:p>
        </w:tc>
      </w:tr>
      <w:tr w:rsidR="00142C02" w:rsidRPr="00E142A0" w14:paraId="5F7FE96C" w14:textId="77777777" w:rsidTr="005519B8">
        <w:tc>
          <w:tcPr>
            <w:tcW w:w="0" w:type="auto"/>
            <w:tcBorders>
              <w:top w:val="single" w:sz="4" w:space="0" w:color="auto"/>
              <w:left w:val="single" w:sz="4" w:space="0" w:color="auto"/>
              <w:bottom w:val="single" w:sz="4" w:space="0" w:color="auto"/>
              <w:right w:val="single" w:sz="4" w:space="0" w:color="auto"/>
            </w:tcBorders>
          </w:tcPr>
          <w:p w14:paraId="1F5EDA18" w14:textId="056F1962" w:rsidR="00142C02" w:rsidRDefault="00142C02" w:rsidP="00DE6047">
            <w:pPr>
              <w:jc w:val="center"/>
              <w:rPr>
                <w:rFonts w:cs="Times New Roman"/>
              </w:rPr>
            </w:pPr>
            <w:r>
              <w:rPr>
                <w:rFonts w:cs="Times New Roman"/>
              </w:rPr>
              <w:lastRenderedPageBreak/>
              <w:t>BMH411</w:t>
            </w:r>
          </w:p>
        </w:tc>
        <w:tc>
          <w:tcPr>
            <w:tcW w:w="0" w:type="auto"/>
            <w:tcBorders>
              <w:top w:val="single" w:sz="4" w:space="0" w:color="auto"/>
              <w:left w:val="single" w:sz="4" w:space="0" w:color="auto"/>
              <w:bottom w:val="single" w:sz="4" w:space="0" w:color="auto"/>
              <w:right w:val="single" w:sz="4" w:space="0" w:color="auto"/>
            </w:tcBorders>
          </w:tcPr>
          <w:p w14:paraId="14E17F65" w14:textId="122D72E9" w:rsidR="00142C02" w:rsidRDefault="00142C02" w:rsidP="00DE6047">
            <w:pPr>
              <w:rPr>
                <w:rFonts w:cs="Times New Roman"/>
              </w:rPr>
            </w:pPr>
            <w:r>
              <w:rPr>
                <w:rFonts w:cs="Times New Roman"/>
              </w:rPr>
              <w:t>Do you presently have leg pain when you walk?</w:t>
            </w:r>
          </w:p>
        </w:tc>
        <w:tc>
          <w:tcPr>
            <w:tcW w:w="0" w:type="auto"/>
            <w:tcBorders>
              <w:top w:val="single" w:sz="4" w:space="0" w:color="auto"/>
              <w:left w:val="single" w:sz="4" w:space="0" w:color="auto"/>
              <w:bottom w:val="single" w:sz="4" w:space="0" w:color="auto"/>
              <w:right w:val="single" w:sz="4" w:space="0" w:color="auto"/>
            </w:tcBorders>
          </w:tcPr>
          <w:p w14:paraId="08090A56" w14:textId="77777777" w:rsidR="00142C02" w:rsidRDefault="00142C02" w:rsidP="0003050C">
            <w:pPr>
              <w:rPr>
                <w:rFonts w:cs="Times New Roman"/>
              </w:rPr>
            </w:pPr>
            <w:r>
              <w:rPr>
                <w:rFonts w:cs="Times New Roman"/>
              </w:rPr>
              <w:t>0=No</w:t>
            </w:r>
          </w:p>
          <w:p w14:paraId="5DDE47DA" w14:textId="77777777" w:rsidR="00142C02" w:rsidRDefault="00142C02" w:rsidP="0003050C">
            <w:pPr>
              <w:rPr>
                <w:rFonts w:cs="Times New Roman"/>
              </w:rPr>
            </w:pPr>
            <w:r>
              <w:rPr>
                <w:rFonts w:cs="Times New Roman"/>
              </w:rPr>
              <w:t>1=Yes</w:t>
            </w:r>
          </w:p>
          <w:p w14:paraId="29E113C5" w14:textId="33776265" w:rsidR="00142C02" w:rsidRDefault="00142C02" w:rsidP="0003050C">
            <w:pPr>
              <w:rPr>
                <w:rFonts w:cs="Times New Roman"/>
              </w:rPr>
            </w:pPr>
            <w:r>
              <w:rPr>
                <w:rFonts w:cs="Times New Roman"/>
              </w:rPr>
              <w:t>9=Don’t know</w:t>
            </w:r>
          </w:p>
        </w:tc>
      </w:tr>
      <w:tr w:rsidR="00142C02" w:rsidRPr="00E142A0" w14:paraId="5F355659" w14:textId="77777777" w:rsidTr="005519B8">
        <w:tc>
          <w:tcPr>
            <w:tcW w:w="0" w:type="auto"/>
            <w:tcBorders>
              <w:top w:val="single" w:sz="4" w:space="0" w:color="auto"/>
              <w:left w:val="single" w:sz="4" w:space="0" w:color="auto"/>
              <w:bottom w:val="single" w:sz="4" w:space="0" w:color="auto"/>
              <w:right w:val="single" w:sz="4" w:space="0" w:color="auto"/>
            </w:tcBorders>
          </w:tcPr>
          <w:p w14:paraId="492AAFDF" w14:textId="65CBE78E" w:rsidR="00142C02" w:rsidRDefault="00142C02" w:rsidP="00DE6047">
            <w:pPr>
              <w:jc w:val="center"/>
              <w:rPr>
                <w:rFonts w:cs="Times New Roman"/>
              </w:rPr>
            </w:pPr>
            <w:r>
              <w:rPr>
                <w:rFonts w:cs="Times New Roman"/>
              </w:rPr>
              <w:t>BMH412</w:t>
            </w:r>
          </w:p>
        </w:tc>
        <w:tc>
          <w:tcPr>
            <w:tcW w:w="0" w:type="auto"/>
            <w:tcBorders>
              <w:top w:val="single" w:sz="4" w:space="0" w:color="auto"/>
              <w:left w:val="single" w:sz="4" w:space="0" w:color="auto"/>
              <w:bottom w:val="single" w:sz="4" w:space="0" w:color="auto"/>
              <w:right w:val="single" w:sz="4" w:space="0" w:color="auto"/>
            </w:tcBorders>
          </w:tcPr>
          <w:p w14:paraId="05A9DD79" w14:textId="5A7F1052" w:rsidR="00142C02" w:rsidRDefault="00142C02" w:rsidP="00DE6047">
            <w:pPr>
              <w:rPr>
                <w:rFonts w:cs="Times New Roman"/>
              </w:rPr>
            </w:pPr>
            <w:r>
              <w:rPr>
                <w:rFonts w:cs="Times New Roman"/>
              </w:rPr>
              <w:t>Is/was the pain relieved by rest w/in 5-10 min?</w:t>
            </w:r>
          </w:p>
        </w:tc>
        <w:tc>
          <w:tcPr>
            <w:tcW w:w="0" w:type="auto"/>
            <w:tcBorders>
              <w:top w:val="single" w:sz="4" w:space="0" w:color="auto"/>
              <w:left w:val="single" w:sz="4" w:space="0" w:color="auto"/>
              <w:bottom w:val="single" w:sz="4" w:space="0" w:color="auto"/>
              <w:right w:val="single" w:sz="4" w:space="0" w:color="auto"/>
            </w:tcBorders>
          </w:tcPr>
          <w:p w14:paraId="7B407718" w14:textId="77777777" w:rsidR="00142C02" w:rsidRDefault="00142C02" w:rsidP="00DF568D">
            <w:pPr>
              <w:rPr>
                <w:rFonts w:cs="Times New Roman"/>
              </w:rPr>
            </w:pPr>
            <w:r>
              <w:rPr>
                <w:rFonts w:cs="Times New Roman"/>
              </w:rPr>
              <w:t>0=No</w:t>
            </w:r>
          </w:p>
          <w:p w14:paraId="7325C409" w14:textId="77777777" w:rsidR="00142C02" w:rsidRDefault="00142C02" w:rsidP="00DF568D">
            <w:pPr>
              <w:rPr>
                <w:rFonts w:cs="Times New Roman"/>
              </w:rPr>
            </w:pPr>
            <w:r>
              <w:rPr>
                <w:rFonts w:cs="Times New Roman"/>
              </w:rPr>
              <w:t>1=Yes</w:t>
            </w:r>
          </w:p>
          <w:p w14:paraId="60A22E2B" w14:textId="0ADE71E7" w:rsidR="00142C02" w:rsidRDefault="00142C02" w:rsidP="00DF568D">
            <w:pPr>
              <w:rPr>
                <w:rFonts w:cs="Times New Roman"/>
              </w:rPr>
            </w:pPr>
            <w:r>
              <w:rPr>
                <w:rFonts w:cs="Times New Roman"/>
              </w:rPr>
              <w:t>9=Don’t know</w:t>
            </w:r>
          </w:p>
        </w:tc>
      </w:tr>
      <w:tr w:rsidR="00142C02" w:rsidRPr="00E142A0" w14:paraId="44928CFC" w14:textId="77777777" w:rsidTr="005519B8">
        <w:tc>
          <w:tcPr>
            <w:tcW w:w="0" w:type="auto"/>
            <w:tcBorders>
              <w:top w:val="single" w:sz="4" w:space="0" w:color="auto"/>
              <w:left w:val="single" w:sz="4" w:space="0" w:color="auto"/>
              <w:bottom w:val="single" w:sz="4" w:space="0" w:color="auto"/>
              <w:right w:val="single" w:sz="4" w:space="0" w:color="auto"/>
            </w:tcBorders>
          </w:tcPr>
          <w:p w14:paraId="5EBE0E3E" w14:textId="6DC50593" w:rsidR="00142C02" w:rsidRDefault="00142C02" w:rsidP="00DE6047">
            <w:pPr>
              <w:jc w:val="center"/>
              <w:rPr>
                <w:rFonts w:cs="Times New Roman"/>
              </w:rPr>
            </w:pPr>
            <w:r>
              <w:rPr>
                <w:rFonts w:cs="Times New Roman"/>
              </w:rPr>
              <w:t>BMH42</w:t>
            </w:r>
          </w:p>
        </w:tc>
        <w:tc>
          <w:tcPr>
            <w:tcW w:w="0" w:type="auto"/>
            <w:tcBorders>
              <w:top w:val="single" w:sz="4" w:space="0" w:color="auto"/>
              <w:left w:val="single" w:sz="4" w:space="0" w:color="auto"/>
              <w:bottom w:val="single" w:sz="4" w:space="0" w:color="auto"/>
              <w:right w:val="single" w:sz="4" w:space="0" w:color="auto"/>
            </w:tcBorders>
          </w:tcPr>
          <w:p w14:paraId="3C354707" w14:textId="3A73BFCE" w:rsidR="00142C02" w:rsidRDefault="00142C02" w:rsidP="00DE6047">
            <w:pPr>
              <w:rPr>
                <w:rFonts w:cs="Times New Roman"/>
              </w:rPr>
            </w:pPr>
            <w:r>
              <w:rPr>
                <w:rFonts w:cs="Times New Roman"/>
              </w:rPr>
              <w:t>Have you ever had ankle swelling?</w:t>
            </w:r>
          </w:p>
        </w:tc>
        <w:tc>
          <w:tcPr>
            <w:tcW w:w="0" w:type="auto"/>
            <w:tcBorders>
              <w:top w:val="single" w:sz="4" w:space="0" w:color="auto"/>
              <w:left w:val="single" w:sz="4" w:space="0" w:color="auto"/>
              <w:bottom w:val="single" w:sz="4" w:space="0" w:color="auto"/>
              <w:right w:val="single" w:sz="4" w:space="0" w:color="auto"/>
            </w:tcBorders>
          </w:tcPr>
          <w:p w14:paraId="38215591" w14:textId="77777777" w:rsidR="00142C02" w:rsidRDefault="00142C02" w:rsidP="00DF568D">
            <w:pPr>
              <w:rPr>
                <w:rFonts w:cs="Times New Roman"/>
              </w:rPr>
            </w:pPr>
            <w:r>
              <w:rPr>
                <w:rFonts w:cs="Times New Roman"/>
              </w:rPr>
              <w:t>0=No</w:t>
            </w:r>
          </w:p>
          <w:p w14:paraId="71DC670D" w14:textId="77777777" w:rsidR="00142C02" w:rsidRDefault="00142C02" w:rsidP="00DF568D">
            <w:pPr>
              <w:rPr>
                <w:rFonts w:cs="Times New Roman"/>
              </w:rPr>
            </w:pPr>
            <w:r>
              <w:rPr>
                <w:rFonts w:cs="Times New Roman"/>
              </w:rPr>
              <w:t>1=Yes</w:t>
            </w:r>
          </w:p>
          <w:p w14:paraId="62F29D99" w14:textId="2F6A5396" w:rsidR="00142C02" w:rsidRDefault="00142C02" w:rsidP="00DF568D">
            <w:pPr>
              <w:rPr>
                <w:rFonts w:cs="Times New Roman"/>
              </w:rPr>
            </w:pPr>
            <w:r>
              <w:rPr>
                <w:rFonts w:cs="Times New Roman"/>
              </w:rPr>
              <w:t>9=Don’t know</w:t>
            </w:r>
          </w:p>
        </w:tc>
      </w:tr>
      <w:tr w:rsidR="00142C02" w:rsidRPr="00E142A0" w14:paraId="0642ADEA" w14:textId="77777777" w:rsidTr="005519B8">
        <w:tc>
          <w:tcPr>
            <w:tcW w:w="0" w:type="auto"/>
            <w:tcBorders>
              <w:top w:val="single" w:sz="4" w:space="0" w:color="auto"/>
              <w:left w:val="single" w:sz="4" w:space="0" w:color="auto"/>
              <w:bottom w:val="single" w:sz="4" w:space="0" w:color="auto"/>
              <w:right w:val="single" w:sz="4" w:space="0" w:color="auto"/>
            </w:tcBorders>
          </w:tcPr>
          <w:p w14:paraId="4537744A" w14:textId="03BEDB84" w:rsidR="00142C02" w:rsidRDefault="00142C02" w:rsidP="00DE6047">
            <w:pPr>
              <w:jc w:val="center"/>
              <w:rPr>
                <w:rFonts w:cs="Times New Roman"/>
              </w:rPr>
            </w:pPr>
            <w:r>
              <w:rPr>
                <w:rFonts w:cs="Times New Roman"/>
              </w:rPr>
              <w:t>BMH421</w:t>
            </w:r>
          </w:p>
        </w:tc>
        <w:tc>
          <w:tcPr>
            <w:tcW w:w="0" w:type="auto"/>
            <w:tcBorders>
              <w:top w:val="single" w:sz="4" w:space="0" w:color="auto"/>
              <w:left w:val="single" w:sz="4" w:space="0" w:color="auto"/>
              <w:bottom w:val="single" w:sz="4" w:space="0" w:color="auto"/>
              <w:right w:val="single" w:sz="4" w:space="0" w:color="auto"/>
            </w:tcBorders>
          </w:tcPr>
          <w:p w14:paraId="7B75256D" w14:textId="4BF80B1A" w:rsidR="00142C02" w:rsidRDefault="00142C02" w:rsidP="00DE6047">
            <w:pPr>
              <w:rPr>
                <w:rFonts w:cs="Times New Roman"/>
              </w:rPr>
            </w:pPr>
            <w:r>
              <w:rPr>
                <w:rFonts w:cs="Times New Roman"/>
              </w:rPr>
              <w:t>Do you presently have ankle swelling?</w:t>
            </w:r>
          </w:p>
        </w:tc>
        <w:tc>
          <w:tcPr>
            <w:tcW w:w="0" w:type="auto"/>
            <w:tcBorders>
              <w:top w:val="single" w:sz="4" w:space="0" w:color="auto"/>
              <w:left w:val="single" w:sz="4" w:space="0" w:color="auto"/>
              <w:bottom w:val="single" w:sz="4" w:space="0" w:color="auto"/>
              <w:right w:val="single" w:sz="4" w:space="0" w:color="auto"/>
            </w:tcBorders>
          </w:tcPr>
          <w:p w14:paraId="292FA38A" w14:textId="77777777" w:rsidR="00142C02" w:rsidRDefault="00142C02" w:rsidP="00DF568D">
            <w:pPr>
              <w:rPr>
                <w:rFonts w:cs="Times New Roman"/>
              </w:rPr>
            </w:pPr>
            <w:r>
              <w:rPr>
                <w:rFonts w:cs="Times New Roman"/>
              </w:rPr>
              <w:t>0=No</w:t>
            </w:r>
          </w:p>
          <w:p w14:paraId="23A1B8D4" w14:textId="77777777" w:rsidR="00142C02" w:rsidRDefault="00142C02" w:rsidP="00DF568D">
            <w:pPr>
              <w:rPr>
                <w:rFonts w:cs="Times New Roman"/>
              </w:rPr>
            </w:pPr>
            <w:r>
              <w:rPr>
                <w:rFonts w:cs="Times New Roman"/>
              </w:rPr>
              <w:t>1=Yes</w:t>
            </w:r>
          </w:p>
          <w:p w14:paraId="5829D20A" w14:textId="0E3C72BD" w:rsidR="00142C02" w:rsidRDefault="00142C02" w:rsidP="00DF568D">
            <w:pPr>
              <w:rPr>
                <w:rFonts w:cs="Times New Roman"/>
              </w:rPr>
            </w:pPr>
            <w:r>
              <w:rPr>
                <w:rFonts w:cs="Times New Roman"/>
              </w:rPr>
              <w:t>9=Don’t know</w:t>
            </w:r>
          </w:p>
        </w:tc>
      </w:tr>
      <w:tr w:rsidR="00142C02" w:rsidRPr="00E142A0" w14:paraId="6D43D3E1" w14:textId="77777777" w:rsidTr="005519B8">
        <w:tc>
          <w:tcPr>
            <w:tcW w:w="0" w:type="auto"/>
            <w:tcBorders>
              <w:top w:val="single" w:sz="4" w:space="0" w:color="auto"/>
              <w:left w:val="single" w:sz="4" w:space="0" w:color="auto"/>
              <w:bottom w:val="single" w:sz="4" w:space="0" w:color="auto"/>
              <w:right w:val="single" w:sz="4" w:space="0" w:color="auto"/>
            </w:tcBorders>
          </w:tcPr>
          <w:p w14:paraId="4716989D" w14:textId="78843192" w:rsidR="00142C02" w:rsidRDefault="00142C02" w:rsidP="00DE6047">
            <w:pPr>
              <w:jc w:val="center"/>
              <w:rPr>
                <w:rFonts w:cs="Times New Roman"/>
              </w:rPr>
            </w:pPr>
            <w:r>
              <w:rPr>
                <w:rFonts w:cs="Times New Roman"/>
              </w:rPr>
              <w:t>BMH43</w:t>
            </w:r>
          </w:p>
        </w:tc>
        <w:tc>
          <w:tcPr>
            <w:tcW w:w="0" w:type="auto"/>
            <w:tcBorders>
              <w:top w:val="single" w:sz="4" w:space="0" w:color="auto"/>
              <w:left w:val="single" w:sz="4" w:space="0" w:color="auto"/>
              <w:bottom w:val="single" w:sz="4" w:space="0" w:color="auto"/>
              <w:right w:val="single" w:sz="4" w:space="0" w:color="auto"/>
            </w:tcBorders>
          </w:tcPr>
          <w:p w14:paraId="48E99820" w14:textId="026EA6D4" w:rsidR="00142C02" w:rsidRDefault="00142C02" w:rsidP="00DE6047">
            <w:pPr>
              <w:rPr>
                <w:rFonts w:cs="Times New Roman"/>
              </w:rPr>
            </w:pPr>
            <w:r>
              <w:rPr>
                <w:rFonts w:cs="Times New Roman"/>
              </w:rPr>
              <w:t>Have you ever had cardiac irregularities or arrhythmia?</w:t>
            </w:r>
          </w:p>
        </w:tc>
        <w:tc>
          <w:tcPr>
            <w:tcW w:w="0" w:type="auto"/>
            <w:tcBorders>
              <w:top w:val="single" w:sz="4" w:space="0" w:color="auto"/>
              <w:left w:val="single" w:sz="4" w:space="0" w:color="auto"/>
              <w:bottom w:val="single" w:sz="4" w:space="0" w:color="auto"/>
              <w:right w:val="single" w:sz="4" w:space="0" w:color="auto"/>
            </w:tcBorders>
          </w:tcPr>
          <w:p w14:paraId="5165E3DC" w14:textId="77777777" w:rsidR="00142C02" w:rsidRDefault="00142C02" w:rsidP="00DF568D">
            <w:pPr>
              <w:rPr>
                <w:rFonts w:cs="Times New Roman"/>
              </w:rPr>
            </w:pPr>
            <w:r>
              <w:rPr>
                <w:rFonts w:cs="Times New Roman"/>
              </w:rPr>
              <w:t>0=No</w:t>
            </w:r>
          </w:p>
          <w:p w14:paraId="4CE345EA" w14:textId="77777777" w:rsidR="00142C02" w:rsidRDefault="00142C02" w:rsidP="00DF568D">
            <w:pPr>
              <w:rPr>
                <w:rFonts w:cs="Times New Roman"/>
              </w:rPr>
            </w:pPr>
            <w:r>
              <w:rPr>
                <w:rFonts w:cs="Times New Roman"/>
              </w:rPr>
              <w:t>1=Yes</w:t>
            </w:r>
          </w:p>
          <w:p w14:paraId="447DDC57" w14:textId="45FDF76D" w:rsidR="00142C02" w:rsidRDefault="00142C02" w:rsidP="00DF568D">
            <w:pPr>
              <w:rPr>
                <w:rFonts w:cs="Times New Roman"/>
              </w:rPr>
            </w:pPr>
            <w:r>
              <w:rPr>
                <w:rFonts w:cs="Times New Roman"/>
              </w:rPr>
              <w:t>9=Don’t know</w:t>
            </w:r>
          </w:p>
        </w:tc>
      </w:tr>
      <w:tr w:rsidR="00142C02" w:rsidRPr="00E142A0" w14:paraId="5D8E24A6" w14:textId="77777777" w:rsidTr="005519B8">
        <w:tc>
          <w:tcPr>
            <w:tcW w:w="0" w:type="auto"/>
            <w:tcBorders>
              <w:top w:val="single" w:sz="4" w:space="0" w:color="auto"/>
              <w:left w:val="single" w:sz="4" w:space="0" w:color="auto"/>
              <w:bottom w:val="single" w:sz="4" w:space="0" w:color="auto"/>
              <w:right w:val="single" w:sz="4" w:space="0" w:color="auto"/>
            </w:tcBorders>
          </w:tcPr>
          <w:p w14:paraId="5E245F50" w14:textId="190E25BE" w:rsidR="00142C02" w:rsidRDefault="00142C02" w:rsidP="00DE6047">
            <w:pPr>
              <w:jc w:val="center"/>
              <w:rPr>
                <w:rFonts w:cs="Times New Roman"/>
              </w:rPr>
            </w:pPr>
            <w:r>
              <w:rPr>
                <w:rFonts w:cs="Times New Roman"/>
              </w:rPr>
              <w:t>BMH431</w:t>
            </w:r>
          </w:p>
        </w:tc>
        <w:tc>
          <w:tcPr>
            <w:tcW w:w="0" w:type="auto"/>
            <w:tcBorders>
              <w:top w:val="single" w:sz="4" w:space="0" w:color="auto"/>
              <w:left w:val="single" w:sz="4" w:space="0" w:color="auto"/>
              <w:bottom w:val="single" w:sz="4" w:space="0" w:color="auto"/>
              <w:right w:val="single" w:sz="4" w:space="0" w:color="auto"/>
            </w:tcBorders>
          </w:tcPr>
          <w:p w14:paraId="34697494" w14:textId="68484437" w:rsidR="00142C02" w:rsidRDefault="00142C02" w:rsidP="00DF568D">
            <w:pPr>
              <w:rPr>
                <w:rFonts w:cs="Times New Roman"/>
              </w:rPr>
            </w:pPr>
            <w:r>
              <w:rPr>
                <w:rFonts w:cs="Times New Roman"/>
              </w:rPr>
              <w:t>Do you presently have cardiac irreg./arrhythmia?</w:t>
            </w:r>
          </w:p>
        </w:tc>
        <w:tc>
          <w:tcPr>
            <w:tcW w:w="0" w:type="auto"/>
            <w:tcBorders>
              <w:top w:val="single" w:sz="4" w:space="0" w:color="auto"/>
              <w:left w:val="single" w:sz="4" w:space="0" w:color="auto"/>
              <w:bottom w:val="single" w:sz="4" w:space="0" w:color="auto"/>
              <w:right w:val="single" w:sz="4" w:space="0" w:color="auto"/>
            </w:tcBorders>
          </w:tcPr>
          <w:p w14:paraId="4BDC6702" w14:textId="77777777" w:rsidR="00142C02" w:rsidRDefault="00142C02" w:rsidP="00DF568D">
            <w:pPr>
              <w:rPr>
                <w:rFonts w:cs="Times New Roman"/>
              </w:rPr>
            </w:pPr>
            <w:r>
              <w:rPr>
                <w:rFonts w:cs="Times New Roman"/>
              </w:rPr>
              <w:t>0=No</w:t>
            </w:r>
          </w:p>
          <w:p w14:paraId="61688BA5" w14:textId="77777777" w:rsidR="00142C02" w:rsidRDefault="00142C02" w:rsidP="00DF568D">
            <w:pPr>
              <w:rPr>
                <w:rFonts w:cs="Times New Roman"/>
              </w:rPr>
            </w:pPr>
            <w:r>
              <w:rPr>
                <w:rFonts w:cs="Times New Roman"/>
              </w:rPr>
              <w:t>1=Yes</w:t>
            </w:r>
          </w:p>
          <w:p w14:paraId="4CAA168D" w14:textId="02C22392" w:rsidR="00142C02" w:rsidRDefault="00142C02" w:rsidP="00DF568D">
            <w:pPr>
              <w:rPr>
                <w:rFonts w:cs="Times New Roman"/>
              </w:rPr>
            </w:pPr>
            <w:r>
              <w:rPr>
                <w:rFonts w:cs="Times New Roman"/>
              </w:rPr>
              <w:t>9=Don’t know</w:t>
            </w:r>
          </w:p>
        </w:tc>
      </w:tr>
      <w:tr w:rsidR="00142C02" w:rsidRPr="00E142A0" w14:paraId="61C215A3" w14:textId="77777777" w:rsidTr="005519B8">
        <w:tc>
          <w:tcPr>
            <w:tcW w:w="0" w:type="auto"/>
            <w:tcBorders>
              <w:top w:val="single" w:sz="4" w:space="0" w:color="auto"/>
              <w:left w:val="single" w:sz="4" w:space="0" w:color="auto"/>
              <w:bottom w:val="single" w:sz="4" w:space="0" w:color="auto"/>
              <w:right w:val="single" w:sz="4" w:space="0" w:color="auto"/>
            </w:tcBorders>
          </w:tcPr>
          <w:p w14:paraId="3120DE8E" w14:textId="2268DD26" w:rsidR="00142C02" w:rsidRDefault="00142C02" w:rsidP="00DE6047">
            <w:pPr>
              <w:jc w:val="center"/>
              <w:rPr>
                <w:rFonts w:cs="Times New Roman"/>
              </w:rPr>
            </w:pPr>
            <w:r>
              <w:rPr>
                <w:rFonts w:cs="Times New Roman"/>
              </w:rPr>
              <w:t>BMH44</w:t>
            </w:r>
          </w:p>
        </w:tc>
        <w:tc>
          <w:tcPr>
            <w:tcW w:w="0" w:type="auto"/>
            <w:tcBorders>
              <w:top w:val="single" w:sz="4" w:space="0" w:color="auto"/>
              <w:left w:val="single" w:sz="4" w:space="0" w:color="auto"/>
              <w:bottom w:val="single" w:sz="4" w:space="0" w:color="auto"/>
              <w:right w:val="single" w:sz="4" w:space="0" w:color="auto"/>
            </w:tcBorders>
          </w:tcPr>
          <w:p w14:paraId="5506B6CA" w14:textId="2BF8AD9C" w:rsidR="00142C02" w:rsidRDefault="00142C02" w:rsidP="00DE6047">
            <w:pPr>
              <w:jc w:val="both"/>
              <w:rPr>
                <w:rFonts w:cs="Times New Roman"/>
              </w:rPr>
            </w:pPr>
            <w:r>
              <w:rPr>
                <w:rFonts w:cs="Times New Roman"/>
              </w:rPr>
              <w:t>Have you ever had chest pain with exertion?</w:t>
            </w:r>
          </w:p>
        </w:tc>
        <w:tc>
          <w:tcPr>
            <w:tcW w:w="0" w:type="auto"/>
            <w:tcBorders>
              <w:top w:val="single" w:sz="4" w:space="0" w:color="auto"/>
              <w:left w:val="single" w:sz="4" w:space="0" w:color="auto"/>
              <w:bottom w:val="single" w:sz="4" w:space="0" w:color="auto"/>
              <w:right w:val="single" w:sz="4" w:space="0" w:color="auto"/>
            </w:tcBorders>
          </w:tcPr>
          <w:p w14:paraId="5F16DF2B" w14:textId="77777777" w:rsidR="00142C02" w:rsidRDefault="00142C02" w:rsidP="00DF568D">
            <w:pPr>
              <w:rPr>
                <w:rFonts w:cs="Times New Roman"/>
              </w:rPr>
            </w:pPr>
            <w:r>
              <w:rPr>
                <w:rFonts w:cs="Times New Roman"/>
              </w:rPr>
              <w:t>0=No</w:t>
            </w:r>
          </w:p>
          <w:p w14:paraId="0B7C682A" w14:textId="77777777" w:rsidR="00142C02" w:rsidRDefault="00142C02" w:rsidP="00DF568D">
            <w:pPr>
              <w:rPr>
                <w:rFonts w:cs="Times New Roman"/>
              </w:rPr>
            </w:pPr>
            <w:r>
              <w:rPr>
                <w:rFonts w:cs="Times New Roman"/>
              </w:rPr>
              <w:t>1=Yes</w:t>
            </w:r>
          </w:p>
          <w:p w14:paraId="7D9F4EFA" w14:textId="3EB4CA2E" w:rsidR="00142C02" w:rsidRDefault="00142C02" w:rsidP="00DF568D">
            <w:pPr>
              <w:rPr>
                <w:rFonts w:cs="Times New Roman"/>
              </w:rPr>
            </w:pPr>
            <w:r>
              <w:rPr>
                <w:rFonts w:cs="Times New Roman"/>
              </w:rPr>
              <w:t>9=Don’t know</w:t>
            </w:r>
          </w:p>
        </w:tc>
      </w:tr>
      <w:tr w:rsidR="00142C02" w:rsidRPr="00E142A0" w14:paraId="451043E4" w14:textId="77777777" w:rsidTr="005519B8">
        <w:tc>
          <w:tcPr>
            <w:tcW w:w="0" w:type="auto"/>
            <w:tcBorders>
              <w:top w:val="single" w:sz="4" w:space="0" w:color="auto"/>
              <w:left w:val="single" w:sz="4" w:space="0" w:color="auto"/>
              <w:bottom w:val="single" w:sz="4" w:space="0" w:color="auto"/>
              <w:right w:val="single" w:sz="4" w:space="0" w:color="auto"/>
            </w:tcBorders>
          </w:tcPr>
          <w:p w14:paraId="036B0762" w14:textId="61DA112E" w:rsidR="00142C02" w:rsidRDefault="00142C02" w:rsidP="00DE6047">
            <w:pPr>
              <w:jc w:val="center"/>
              <w:rPr>
                <w:rFonts w:cs="Times New Roman"/>
              </w:rPr>
            </w:pPr>
            <w:r>
              <w:rPr>
                <w:rFonts w:cs="Times New Roman"/>
              </w:rPr>
              <w:t>BMH441</w:t>
            </w:r>
          </w:p>
        </w:tc>
        <w:tc>
          <w:tcPr>
            <w:tcW w:w="0" w:type="auto"/>
            <w:tcBorders>
              <w:top w:val="single" w:sz="4" w:space="0" w:color="auto"/>
              <w:left w:val="single" w:sz="4" w:space="0" w:color="auto"/>
              <w:bottom w:val="single" w:sz="4" w:space="0" w:color="auto"/>
              <w:right w:val="single" w:sz="4" w:space="0" w:color="auto"/>
            </w:tcBorders>
          </w:tcPr>
          <w:p w14:paraId="3C06F45F" w14:textId="05D1FD29" w:rsidR="00142C02" w:rsidRDefault="00142C02" w:rsidP="00DE6047">
            <w:pPr>
              <w:rPr>
                <w:rFonts w:cs="Times New Roman"/>
              </w:rPr>
            </w:pPr>
            <w:r>
              <w:rPr>
                <w:rFonts w:cs="Times New Roman"/>
              </w:rPr>
              <w:t>Do you presently have chest pain with exertion?</w:t>
            </w:r>
          </w:p>
        </w:tc>
        <w:tc>
          <w:tcPr>
            <w:tcW w:w="0" w:type="auto"/>
            <w:tcBorders>
              <w:top w:val="single" w:sz="4" w:space="0" w:color="auto"/>
              <w:left w:val="single" w:sz="4" w:space="0" w:color="auto"/>
              <w:bottom w:val="single" w:sz="4" w:space="0" w:color="auto"/>
              <w:right w:val="single" w:sz="4" w:space="0" w:color="auto"/>
            </w:tcBorders>
          </w:tcPr>
          <w:p w14:paraId="0C995079" w14:textId="77777777" w:rsidR="00142C02" w:rsidRDefault="00142C02" w:rsidP="00DF568D">
            <w:pPr>
              <w:rPr>
                <w:rFonts w:cs="Times New Roman"/>
              </w:rPr>
            </w:pPr>
            <w:r>
              <w:rPr>
                <w:rFonts w:cs="Times New Roman"/>
              </w:rPr>
              <w:t>0=No</w:t>
            </w:r>
          </w:p>
          <w:p w14:paraId="70B0DCF7" w14:textId="77777777" w:rsidR="00142C02" w:rsidRDefault="00142C02" w:rsidP="00DF568D">
            <w:pPr>
              <w:rPr>
                <w:rFonts w:cs="Times New Roman"/>
              </w:rPr>
            </w:pPr>
            <w:r>
              <w:rPr>
                <w:rFonts w:cs="Times New Roman"/>
              </w:rPr>
              <w:t>1=Yes</w:t>
            </w:r>
          </w:p>
          <w:p w14:paraId="71D9BC12" w14:textId="4C19D39C" w:rsidR="00142C02" w:rsidRDefault="00142C02" w:rsidP="00DF568D">
            <w:pPr>
              <w:rPr>
                <w:rFonts w:cs="Times New Roman"/>
              </w:rPr>
            </w:pPr>
            <w:r>
              <w:rPr>
                <w:rFonts w:cs="Times New Roman"/>
              </w:rPr>
              <w:t>9=Don’t know</w:t>
            </w:r>
          </w:p>
        </w:tc>
      </w:tr>
      <w:tr w:rsidR="00142C02" w:rsidRPr="00E142A0" w14:paraId="5F40CE8D" w14:textId="77777777" w:rsidTr="005519B8">
        <w:tc>
          <w:tcPr>
            <w:tcW w:w="0" w:type="auto"/>
            <w:tcBorders>
              <w:top w:val="single" w:sz="4" w:space="0" w:color="auto"/>
              <w:left w:val="single" w:sz="4" w:space="0" w:color="auto"/>
              <w:bottom w:val="single" w:sz="4" w:space="0" w:color="auto"/>
              <w:right w:val="single" w:sz="4" w:space="0" w:color="auto"/>
            </w:tcBorders>
          </w:tcPr>
          <w:p w14:paraId="1C096B8E" w14:textId="3B919D01" w:rsidR="00142C02" w:rsidRDefault="00142C02" w:rsidP="00DE6047">
            <w:pPr>
              <w:jc w:val="center"/>
              <w:rPr>
                <w:rFonts w:cs="Times New Roman"/>
              </w:rPr>
            </w:pPr>
            <w:r>
              <w:rPr>
                <w:rFonts w:cs="Times New Roman"/>
              </w:rPr>
              <w:t>BBH442</w:t>
            </w:r>
          </w:p>
        </w:tc>
        <w:tc>
          <w:tcPr>
            <w:tcW w:w="0" w:type="auto"/>
            <w:tcBorders>
              <w:top w:val="single" w:sz="4" w:space="0" w:color="auto"/>
              <w:left w:val="single" w:sz="4" w:space="0" w:color="auto"/>
              <w:bottom w:val="single" w:sz="4" w:space="0" w:color="auto"/>
              <w:right w:val="single" w:sz="4" w:space="0" w:color="auto"/>
            </w:tcBorders>
          </w:tcPr>
          <w:p w14:paraId="306FE561" w14:textId="5C410B86" w:rsidR="00142C02" w:rsidRDefault="00142C02" w:rsidP="00DE6047">
            <w:pPr>
              <w:jc w:val="both"/>
              <w:rPr>
                <w:rFonts w:cs="Times New Roman"/>
              </w:rPr>
            </w:pPr>
            <w:r>
              <w:rPr>
                <w:rFonts w:cs="Times New Roman"/>
              </w:rPr>
              <w:t>Did a physician ever tell you that you had angina?</w:t>
            </w:r>
          </w:p>
        </w:tc>
        <w:tc>
          <w:tcPr>
            <w:tcW w:w="0" w:type="auto"/>
            <w:tcBorders>
              <w:top w:val="single" w:sz="4" w:space="0" w:color="auto"/>
              <w:left w:val="single" w:sz="4" w:space="0" w:color="auto"/>
              <w:bottom w:val="single" w:sz="4" w:space="0" w:color="auto"/>
              <w:right w:val="single" w:sz="4" w:space="0" w:color="auto"/>
            </w:tcBorders>
          </w:tcPr>
          <w:p w14:paraId="37D087E0" w14:textId="77777777" w:rsidR="00142C02" w:rsidRDefault="00142C02" w:rsidP="00DF568D">
            <w:pPr>
              <w:rPr>
                <w:rFonts w:cs="Times New Roman"/>
              </w:rPr>
            </w:pPr>
            <w:r>
              <w:rPr>
                <w:rFonts w:cs="Times New Roman"/>
              </w:rPr>
              <w:t>0=No</w:t>
            </w:r>
          </w:p>
          <w:p w14:paraId="55F96D99" w14:textId="77777777" w:rsidR="00142C02" w:rsidRDefault="00142C02" w:rsidP="00DF568D">
            <w:pPr>
              <w:rPr>
                <w:rFonts w:cs="Times New Roman"/>
              </w:rPr>
            </w:pPr>
            <w:r>
              <w:rPr>
                <w:rFonts w:cs="Times New Roman"/>
              </w:rPr>
              <w:t>1=Yes</w:t>
            </w:r>
          </w:p>
          <w:p w14:paraId="4FBF75F5" w14:textId="5CEE7387" w:rsidR="00142C02" w:rsidRDefault="00142C02" w:rsidP="00DF568D">
            <w:pPr>
              <w:rPr>
                <w:rFonts w:cs="Times New Roman"/>
              </w:rPr>
            </w:pPr>
            <w:r>
              <w:rPr>
                <w:rFonts w:cs="Times New Roman"/>
              </w:rPr>
              <w:t>9=Don’t know</w:t>
            </w:r>
          </w:p>
        </w:tc>
      </w:tr>
      <w:tr w:rsidR="00142C02" w:rsidRPr="00E142A0" w14:paraId="6A5F2B7B" w14:textId="77777777" w:rsidTr="005519B8">
        <w:tc>
          <w:tcPr>
            <w:tcW w:w="0" w:type="auto"/>
            <w:tcBorders>
              <w:top w:val="single" w:sz="4" w:space="0" w:color="auto"/>
              <w:left w:val="single" w:sz="4" w:space="0" w:color="auto"/>
              <w:bottom w:val="single" w:sz="4" w:space="0" w:color="auto"/>
              <w:right w:val="single" w:sz="4" w:space="0" w:color="auto"/>
            </w:tcBorders>
          </w:tcPr>
          <w:p w14:paraId="5440EC8F" w14:textId="5EBCBFE6" w:rsidR="00142C02" w:rsidRDefault="00142C02" w:rsidP="00DE6047">
            <w:pPr>
              <w:jc w:val="center"/>
              <w:rPr>
                <w:rFonts w:cs="Times New Roman"/>
              </w:rPr>
            </w:pPr>
            <w:r>
              <w:rPr>
                <w:rFonts w:cs="Times New Roman"/>
              </w:rPr>
              <w:t>BMH443</w:t>
            </w:r>
          </w:p>
        </w:tc>
        <w:tc>
          <w:tcPr>
            <w:tcW w:w="0" w:type="auto"/>
            <w:tcBorders>
              <w:top w:val="single" w:sz="4" w:space="0" w:color="auto"/>
              <w:left w:val="single" w:sz="4" w:space="0" w:color="auto"/>
              <w:bottom w:val="single" w:sz="4" w:space="0" w:color="auto"/>
              <w:right w:val="single" w:sz="4" w:space="0" w:color="auto"/>
            </w:tcBorders>
          </w:tcPr>
          <w:p w14:paraId="59C01505" w14:textId="77168FAF" w:rsidR="00142C02" w:rsidRDefault="00142C02" w:rsidP="00DE6047">
            <w:pPr>
              <w:jc w:val="both"/>
              <w:rPr>
                <w:rFonts w:cs="Times New Roman"/>
              </w:rPr>
            </w:pPr>
            <w:r>
              <w:rPr>
                <w:rFonts w:cs="Times New Roman"/>
              </w:rPr>
              <w:t>Is/was the pain relieved by nitroglycerin?</w:t>
            </w:r>
          </w:p>
        </w:tc>
        <w:tc>
          <w:tcPr>
            <w:tcW w:w="0" w:type="auto"/>
            <w:tcBorders>
              <w:top w:val="single" w:sz="4" w:space="0" w:color="auto"/>
              <w:left w:val="single" w:sz="4" w:space="0" w:color="auto"/>
              <w:bottom w:val="single" w:sz="4" w:space="0" w:color="auto"/>
              <w:right w:val="single" w:sz="4" w:space="0" w:color="auto"/>
            </w:tcBorders>
          </w:tcPr>
          <w:p w14:paraId="36DF9C04" w14:textId="77777777" w:rsidR="00142C02" w:rsidRDefault="00142C02" w:rsidP="00DF568D">
            <w:pPr>
              <w:rPr>
                <w:rFonts w:cs="Times New Roman"/>
              </w:rPr>
            </w:pPr>
            <w:r>
              <w:rPr>
                <w:rFonts w:cs="Times New Roman"/>
              </w:rPr>
              <w:t>0=No</w:t>
            </w:r>
          </w:p>
          <w:p w14:paraId="3B710525" w14:textId="77777777" w:rsidR="00142C02" w:rsidRDefault="00142C02" w:rsidP="00DF568D">
            <w:pPr>
              <w:rPr>
                <w:rFonts w:cs="Times New Roman"/>
              </w:rPr>
            </w:pPr>
            <w:r>
              <w:rPr>
                <w:rFonts w:cs="Times New Roman"/>
              </w:rPr>
              <w:t>1=Yes</w:t>
            </w:r>
          </w:p>
          <w:p w14:paraId="38F3504F" w14:textId="79DF1F0D" w:rsidR="00142C02" w:rsidRDefault="00142C02" w:rsidP="00DF568D">
            <w:pPr>
              <w:rPr>
                <w:rFonts w:cs="Times New Roman"/>
              </w:rPr>
            </w:pPr>
            <w:r>
              <w:rPr>
                <w:rFonts w:cs="Times New Roman"/>
              </w:rPr>
              <w:t>9=Don’t know</w:t>
            </w:r>
          </w:p>
        </w:tc>
      </w:tr>
      <w:tr w:rsidR="00142C02" w:rsidRPr="00E142A0" w14:paraId="2A9C61E2" w14:textId="77777777" w:rsidTr="005519B8">
        <w:tc>
          <w:tcPr>
            <w:tcW w:w="0" w:type="auto"/>
            <w:tcBorders>
              <w:top w:val="single" w:sz="4" w:space="0" w:color="auto"/>
              <w:left w:val="single" w:sz="4" w:space="0" w:color="auto"/>
              <w:bottom w:val="single" w:sz="4" w:space="0" w:color="auto"/>
              <w:right w:val="single" w:sz="4" w:space="0" w:color="auto"/>
            </w:tcBorders>
          </w:tcPr>
          <w:p w14:paraId="6013EB7E" w14:textId="2D5D6674" w:rsidR="00142C02" w:rsidRDefault="00142C02" w:rsidP="00DE6047">
            <w:pPr>
              <w:jc w:val="center"/>
              <w:rPr>
                <w:rFonts w:cs="Times New Roman"/>
              </w:rPr>
            </w:pPr>
            <w:r>
              <w:rPr>
                <w:rFonts w:cs="Times New Roman"/>
              </w:rPr>
              <w:t>BMH45</w:t>
            </w:r>
          </w:p>
        </w:tc>
        <w:tc>
          <w:tcPr>
            <w:tcW w:w="0" w:type="auto"/>
            <w:tcBorders>
              <w:top w:val="single" w:sz="4" w:space="0" w:color="auto"/>
              <w:left w:val="single" w:sz="4" w:space="0" w:color="auto"/>
              <w:bottom w:val="single" w:sz="4" w:space="0" w:color="auto"/>
              <w:right w:val="single" w:sz="4" w:space="0" w:color="auto"/>
            </w:tcBorders>
          </w:tcPr>
          <w:p w14:paraId="773E2A7F" w14:textId="73302C4E" w:rsidR="00142C02" w:rsidRDefault="00142C02" w:rsidP="00DE6047">
            <w:pPr>
              <w:jc w:val="both"/>
              <w:rPr>
                <w:rFonts w:cs="Times New Roman"/>
              </w:rPr>
            </w:pPr>
            <w:r>
              <w:rPr>
                <w:rFonts w:cs="Times New Roman"/>
              </w:rPr>
              <w:t>Did a physician ever tell you that you have a heart murmur?</w:t>
            </w:r>
          </w:p>
        </w:tc>
        <w:tc>
          <w:tcPr>
            <w:tcW w:w="0" w:type="auto"/>
            <w:tcBorders>
              <w:top w:val="single" w:sz="4" w:space="0" w:color="auto"/>
              <w:left w:val="single" w:sz="4" w:space="0" w:color="auto"/>
              <w:bottom w:val="single" w:sz="4" w:space="0" w:color="auto"/>
              <w:right w:val="single" w:sz="4" w:space="0" w:color="auto"/>
            </w:tcBorders>
          </w:tcPr>
          <w:p w14:paraId="3F39BB91" w14:textId="77777777" w:rsidR="00142C02" w:rsidRDefault="00142C02" w:rsidP="00DF568D">
            <w:pPr>
              <w:rPr>
                <w:rFonts w:cs="Times New Roman"/>
              </w:rPr>
            </w:pPr>
            <w:r>
              <w:rPr>
                <w:rFonts w:cs="Times New Roman"/>
              </w:rPr>
              <w:t>0=No</w:t>
            </w:r>
          </w:p>
          <w:p w14:paraId="24DD7701" w14:textId="77777777" w:rsidR="00142C02" w:rsidRDefault="00142C02" w:rsidP="00DF568D">
            <w:pPr>
              <w:rPr>
                <w:rFonts w:cs="Times New Roman"/>
              </w:rPr>
            </w:pPr>
            <w:r>
              <w:rPr>
                <w:rFonts w:cs="Times New Roman"/>
              </w:rPr>
              <w:t>1=Yes</w:t>
            </w:r>
          </w:p>
          <w:p w14:paraId="26F12F4B" w14:textId="5F2B2639" w:rsidR="00142C02" w:rsidRDefault="00142C02" w:rsidP="00DF568D">
            <w:pPr>
              <w:rPr>
                <w:rFonts w:cs="Times New Roman"/>
              </w:rPr>
            </w:pPr>
            <w:r>
              <w:rPr>
                <w:rFonts w:cs="Times New Roman"/>
              </w:rPr>
              <w:t>9=Don’t know</w:t>
            </w:r>
          </w:p>
        </w:tc>
      </w:tr>
      <w:tr w:rsidR="00142C02" w:rsidRPr="00E142A0" w14:paraId="67D99CFF" w14:textId="77777777" w:rsidTr="005519B8">
        <w:tc>
          <w:tcPr>
            <w:tcW w:w="0" w:type="auto"/>
            <w:tcBorders>
              <w:top w:val="single" w:sz="4" w:space="0" w:color="auto"/>
              <w:left w:val="single" w:sz="4" w:space="0" w:color="auto"/>
              <w:bottom w:val="single" w:sz="4" w:space="0" w:color="auto"/>
              <w:right w:val="single" w:sz="4" w:space="0" w:color="auto"/>
            </w:tcBorders>
          </w:tcPr>
          <w:p w14:paraId="4C63ECEC" w14:textId="5125198C" w:rsidR="00142C02" w:rsidRDefault="00142C02" w:rsidP="00DE6047">
            <w:pPr>
              <w:jc w:val="center"/>
              <w:rPr>
                <w:rFonts w:cs="Times New Roman"/>
              </w:rPr>
            </w:pPr>
            <w:r>
              <w:rPr>
                <w:rFonts w:cs="Times New Roman"/>
              </w:rPr>
              <w:t>BMH451</w:t>
            </w:r>
          </w:p>
        </w:tc>
        <w:tc>
          <w:tcPr>
            <w:tcW w:w="0" w:type="auto"/>
            <w:tcBorders>
              <w:top w:val="single" w:sz="4" w:space="0" w:color="auto"/>
              <w:left w:val="single" w:sz="4" w:space="0" w:color="auto"/>
              <w:bottom w:val="single" w:sz="4" w:space="0" w:color="auto"/>
              <w:right w:val="single" w:sz="4" w:space="0" w:color="auto"/>
            </w:tcBorders>
          </w:tcPr>
          <w:p w14:paraId="30850110" w14:textId="1751FF5B" w:rsidR="00142C02" w:rsidRDefault="00142C02" w:rsidP="00DE6047">
            <w:pPr>
              <w:jc w:val="both"/>
              <w:rPr>
                <w:rFonts w:cs="Times New Roman"/>
              </w:rPr>
            </w:pPr>
            <w:r>
              <w:rPr>
                <w:rFonts w:cs="Times New Roman"/>
              </w:rPr>
              <w:t>Do you presently have a heart murmur?</w:t>
            </w:r>
          </w:p>
        </w:tc>
        <w:tc>
          <w:tcPr>
            <w:tcW w:w="0" w:type="auto"/>
            <w:tcBorders>
              <w:top w:val="single" w:sz="4" w:space="0" w:color="auto"/>
              <w:left w:val="single" w:sz="4" w:space="0" w:color="auto"/>
              <w:bottom w:val="single" w:sz="4" w:space="0" w:color="auto"/>
              <w:right w:val="single" w:sz="4" w:space="0" w:color="auto"/>
            </w:tcBorders>
          </w:tcPr>
          <w:p w14:paraId="2A97F185" w14:textId="77777777" w:rsidR="00142C02" w:rsidRDefault="00142C02" w:rsidP="00DF568D">
            <w:pPr>
              <w:rPr>
                <w:rFonts w:cs="Times New Roman"/>
              </w:rPr>
            </w:pPr>
            <w:r>
              <w:rPr>
                <w:rFonts w:cs="Times New Roman"/>
              </w:rPr>
              <w:t>0=No</w:t>
            </w:r>
          </w:p>
          <w:p w14:paraId="221948A5" w14:textId="77777777" w:rsidR="00142C02" w:rsidRDefault="00142C02" w:rsidP="00DF568D">
            <w:pPr>
              <w:rPr>
                <w:rFonts w:cs="Times New Roman"/>
              </w:rPr>
            </w:pPr>
            <w:r>
              <w:rPr>
                <w:rFonts w:cs="Times New Roman"/>
              </w:rPr>
              <w:t>1=Yes</w:t>
            </w:r>
          </w:p>
          <w:p w14:paraId="798688CB" w14:textId="3F04A6CD" w:rsidR="00142C02" w:rsidRDefault="00142C02" w:rsidP="00DF568D">
            <w:pPr>
              <w:rPr>
                <w:rFonts w:cs="Times New Roman"/>
              </w:rPr>
            </w:pPr>
            <w:r>
              <w:rPr>
                <w:rFonts w:cs="Times New Roman"/>
              </w:rPr>
              <w:t>9=Don’t know</w:t>
            </w:r>
          </w:p>
        </w:tc>
      </w:tr>
      <w:tr w:rsidR="00142C02" w:rsidRPr="00E142A0" w14:paraId="092451E9" w14:textId="77777777" w:rsidTr="005519B8">
        <w:tc>
          <w:tcPr>
            <w:tcW w:w="0" w:type="auto"/>
            <w:tcBorders>
              <w:top w:val="single" w:sz="4" w:space="0" w:color="auto"/>
              <w:left w:val="single" w:sz="4" w:space="0" w:color="auto"/>
              <w:bottom w:val="single" w:sz="4" w:space="0" w:color="auto"/>
              <w:right w:val="single" w:sz="4" w:space="0" w:color="auto"/>
            </w:tcBorders>
          </w:tcPr>
          <w:p w14:paraId="0062847C" w14:textId="050A2EB3" w:rsidR="00142C02" w:rsidRDefault="00142C02" w:rsidP="00DE6047">
            <w:pPr>
              <w:jc w:val="center"/>
              <w:rPr>
                <w:rFonts w:cs="Times New Roman"/>
              </w:rPr>
            </w:pPr>
            <w:r>
              <w:rPr>
                <w:rFonts w:cs="Times New Roman"/>
              </w:rPr>
              <w:t>BMH46</w:t>
            </w:r>
          </w:p>
        </w:tc>
        <w:tc>
          <w:tcPr>
            <w:tcW w:w="0" w:type="auto"/>
            <w:tcBorders>
              <w:top w:val="single" w:sz="4" w:space="0" w:color="auto"/>
              <w:left w:val="single" w:sz="4" w:space="0" w:color="auto"/>
              <w:bottom w:val="single" w:sz="4" w:space="0" w:color="auto"/>
              <w:right w:val="single" w:sz="4" w:space="0" w:color="auto"/>
            </w:tcBorders>
          </w:tcPr>
          <w:p w14:paraId="5E813733" w14:textId="6F66A141" w:rsidR="00142C02" w:rsidRDefault="00142C02" w:rsidP="00DE6047">
            <w:pPr>
              <w:jc w:val="both"/>
              <w:rPr>
                <w:rFonts w:cs="Times New Roman"/>
              </w:rPr>
            </w:pPr>
            <w:r>
              <w:rPr>
                <w:rFonts w:cs="Times New Roman"/>
              </w:rPr>
              <w:t>Did a physician ever tell you that you had high bld. Pres?</w:t>
            </w:r>
          </w:p>
        </w:tc>
        <w:tc>
          <w:tcPr>
            <w:tcW w:w="0" w:type="auto"/>
            <w:tcBorders>
              <w:top w:val="single" w:sz="4" w:space="0" w:color="auto"/>
              <w:left w:val="single" w:sz="4" w:space="0" w:color="auto"/>
              <w:bottom w:val="single" w:sz="4" w:space="0" w:color="auto"/>
              <w:right w:val="single" w:sz="4" w:space="0" w:color="auto"/>
            </w:tcBorders>
          </w:tcPr>
          <w:p w14:paraId="21ADAC9A" w14:textId="77777777" w:rsidR="00142C02" w:rsidRDefault="00142C02" w:rsidP="00DF568D">
            <w:pPr>
              <w:rPr>
                <w:rFonts w:cs="Times New Roman"/>
              </w:rPr>
            </w:pPr>
            <w:r>
              <w:rPr>
                <w:rFonts w:cs="Times New Roman"/>
              </w:rPr>
              <w:t>0=No</w:t>
            </w:r>
          </w:p>
          <w:p w14:paraId="1EC356AE" w14:textId="77777777" w:rsidR="00142C02" w:rsidRDefault="00142C02" w:rsidP="00DF568D">
            <w:pPr>
              <w:rPr>
                <w:rFonts w:cs="Times New Roman"/>
              </w:rPr>
            </w:pPr>
            <w:r>
              <w:rPr>
                <w:rFonts w:cs="Times New Roman"/>
              </w:rPr>
              <w:t>1=Yes</w:t>
            </w:r>
          </w:p>
          <w:p w14:paraId="1E2F9B8A" w14:textId="46E116AB" w:rsidR="00142C02" w:rsidRDefault="00142C02" w:rsidP="00DF568D">
            <w:pPr>
              <w:rPr>
                <w:rFonts w:cs="Times New Roman"/>
              </w:rPr>
            </w:pPr>
            <w:r>
              <w:rPr>
                <w:rFonts w:cs="Times New Roman"/>
              </w:rPr>
              <w:t>9=Don’t know</w:t>
            </w:r>
          </w:p>
        </w:tc>
      </w:tr>
      <w:tr w:rsidR="00142C02" w:rsidRPr="00E142A0" w14:paraId="5A5D636F" w14:textId="77777777" w:rsidTr="005519B8">
        <w:tc>
          <w:tcPr>
            <w:tcW w:w="0" w:type="auto"/>
            <w:tcBorders>
              <w:top w:val="single" w:sz="4" w:space="0" w:color="auto"/>
              <w:left w:val="single" w:sz="4" w:space="0" w:color="auto"/>
              <w:bottom w:val="single" w:sz="4" w:space="0" w:color="auto"/>
              <w:right w:val="single" w:sz="4" w:space="0" w:color="auto"/>
            </w:tcBorders>
          </w:tcPr>
          <w:p w14:paraId="5166FDA2" w14:textId="235E911F" w:rsidR="00142C02" w:rsidRDefault="00142C02" w:rsidP="00DE6047">
            <w:pPr>
              <w:jc w:val="center"/>
              <w:rPr>
                <w:rFonts w:cs="Times New Roman"/>
              </w:rPr>
            </w:pPr>
            <w:r>
              <w:rPr>
                <w:rFonts w:cs="Times New Roman"/>
              </w:rPr>
              <w:t>BMH461</w:t>
            </w:r>
          </w:p>
        </w:tc>
        <w:tc>
          <w:tcPr>
            <w:tcW w:w="0" w:type="auto"/>
            <w:tcBorders>
              <w:top w:val="single" w:sz="4" w:space="0" w:color="auto"/>
              <w:left w:val="single" w:sz="4" w:space="0" w:color="auto"/>
              <w:bottom w:val="single" w:sz="4" w:space="0" w:color="auto"/>
              <w:right w:val="single" w:sz="4" w:space="0" w:color="auto"/>
            </w:tcBorders>
          </w:tcPr>
          <w:p w14:paraId="771D0D36" w14:textId="7DF21CF6" w:rsidR="00142C02" w:rsidRDefault="00142C02" w:rsidP="00DE6047">
            <w:pPr>
              <w:jc w:val="both"/>
              <w:rPr>
                <w:rFonts w:cs="Times New Roman"/>
              </w:rPr>
            </w:pPr>
            <w:r>
              <w:rPr>
                <w:rFonts w:cs="Times New Roman"/>
              </w:rPr>
              <w:t>When was it first diagnosed? (year)</w:t>
            </w:r>
          </w:p>
        </w:tc>
        <w:tc>
          <w:tcPr>
            <w:tcW w:w="0" w:type="auto"/>
            <w:tcBorders>
              <w:top w:val="single" w:sz="4" w:space="0" w:color="auto"/>
              <w:left w:val="single" w:sz="4" w:space="0" w:color="auto"/>
              <w:bottom w:val="single" w:sz="4" w:space="0" w:color="auto"/>
              <w:right w:val="single" w:sz="4" w:space="0" w:color="auto"/>
            </w:tcBorders>
          </w:tcPr>
          <w:p w14:paraId="3090B6E5" w14:textId="77777777" w:rsidR="00142C02" w:rsidRDefault="00142C02" w:rsidP="00DE6047">
            <w:pPr>
              <w:rPr>
                <w:rFonts w:cs="Times New Roman"/>
              </w:rPr>
            </w:pPr>
          </w:p>
        </w:tc>
      </w:tr>
      <w:tr w:rsidR="00142C02" w:rsidRPr="00E142A0" w14:paraId="5AA18485" w14:textId="77777777" w:rsidTr="005519B8">
        <w:tc>
          <w:tcPr>
            <w:tcW w:w="0" w:type="auto"/>
            <w:tcBorders>
              <w:top w:val="single" w:sz="4" w:space="0" w:color="auto"/>
              <w:left w:val="single" w:sz="4" w:space="0" w:color="auto"/>
              <w:bottom w:val="single" w:sz="4" w:space="0" w:color="auto"/>
              <w:right w:val="single" w:sz="4" w:space="0" w:color="auto"/>
            </w:tcBorders>
          </w:tcPr>
          <w:p w14:paraId="4BBC82AC" w14:textId="4C4E0D3E" w:rsidR="00142C02" w:rsidRDefault="00142C02" w:rsidP="00DE6047">
            <w:pPr>
              <w:jc w:val="center"/>
              <w:rPr>
                <w:rFonts w:cs="Times New Roman"/>
              </w:rPr>
            </w:pPr>
            <w:r>
              <w:rPr>
                <w:rFonts w:cs="Times New Roman"/>
              </w:rPr>
              <w:t>BMH462</w:t>
            </w:r>
          </w:p>
        </w:tc>
        <w:tc>
          <w:tcPr>
            <w:tcW w:w="0" w:type="auto"/>
            <w:tcBorders>
              <w:top w:val="single" w:sz="4" w:space="0" w:color="auto"/>
              <w:left w:val="single" w:sz="4" w:space="0" w:color="auto"/>
              <w:bottom w:val="single" w:sz="4" w:space="0" w:color="auto"/>
              <w:right w:val="single" w:sz="4" w:space="0" w:color="auto"/>
            </w:tcBorders>
          </w:tcPr>
          <w:p w14:paraId="19EDE929" w14:textId="695ED15F" w:rsidR="00142C02" w:rsidRDefault="00142C02" w:rsidP="00DE6047">
            <w:pPr>
              <w:jc w:val="both"/>
              <w:rPr>
                <w:rFonts w:cs="Times New Roman"/>
              </w:rPr>
            </w:pPr>
            <w:r>
              <w:rPr>
                <w:rFonts w:cs="Times New Roman"/>
              </w:rPr>
              <w:t>Do you presently have high blood pressure?</w:t>
            </w:r>
          </w:p>
        </w:tc>
        <w:tc>
          <w:tcPr>
            <w:tcW w:w="0" w:type="auto"/>
            <w:tcBorders>
              <w:top w:val="single" w:sz="4" w:space="0" w:color="auto"/>
              <w:left w:val="single" w:sz="4" w:space="0" w:color="auto"/>
              <w:bottom w:val="single" w:sz="4" w:space="0" w:color="auto"/>
              <w:right w:val="single" w:sz="4" w:space="0" w:color="auto"/>
            </w:tcBorders>
          </w:tcPr>
          <w:p w14:paraId="3D2E8882" w14:textId="77777777" w:rsidR="00142C02" w:rsidRDefault="00142C02" w:rsidP="00DF568D">
            <w:pPr>
              <w:rPr>
                <w:rFonts w:cs="Times New Roman"/>
              </w:rPr>
            </w:pPr>
            <w:r>
              <w:rPr>
                <w:rFonts w:cs="Times New Roman"/>
              </w:rPr>
              <w:t>0=No</w:t>
            </w:r>
          </w:p>
          <w:p w14:paraId="3D37B5DF" w14:textId="77777777" w:rsidR="00142C02" w:rsidRDefault="00142C02" w:rsidP="00DF568D">
            <w:pPr>
              <w:rPr>
                <w:rFonts w:cs="Times New Roman"/>
              </w:rPr>
            </w:pPr>
            <w:r>
              <w:rPr>
                <w:rFonts w:cs="Times New Roman"/>
              </w:rPr>
              <w:t>1=Yes</w:t>
            </w:r>
          </w:p>
          <w:p w14:paraId="57169A37" w14:textId="1D491344" w:rsidR="00142C02" w:rsidRDefault="00142C02" w:rsidP="00DF568D">
            <w:pPr>
              <w:rPr>
                <w:rFonts w:cs="Times New Roman"/>
              </w:rPr>
            </w:pPr>
            <w:r>
              <w:rPr>
                <w:rFonts w:cs="Times New Roman"/>
              </w:rPr>
              <w:t>9=Don’t know</w:t>
            </w:r>
          </w:p>
        </w:tc>
      </w:tr>
      <w:tr w:rsidR="00142C02" w:rsidRPr="00E142A0" w14:paraId="7582C05D" w14:textId="77777777" w:rsidTr="005519B8">
        <w:tc>
          <w:tcPr>
            <w:tcW w:w="0" w:type="auto"/>
            <w:tcBorders>
              <w:top w:val="single" w:sz="4" w:space="0" w:color="auto"/>
              <w:left w:val="single" w:sz="4" w:space="0" w:color="auto"/>
              <w:bottom w:val="single" w:sz="4" w:space="0" w:color="auto"/>
              <w:right w:val="single" w:sz="4" w:space="0" w:color="auto"/>
            </w:tcBorders>
          </w:tcPr>
          <w:p w14:paraId="0165C753" w14:textId="41ED160D" w:rsidR="00142C02" w:rsidRDefault="00142C02" w:rsidP="00DE6047">
            <w:pPr>
              <w:jc w:val="center"/>
              <w:rPr>
                <w:rFonts w:cs="Times New Roman"/>
              </w:rPr>
            </w:pPr>
            <w:r>
              <w:rPr>
                <w:rFonts w:cs="Times New Roman"/>
              </w:rPr>
              <w:t>BMH463</w:t>
            </w:r>
          </w:p>
        </w:tc>
        <w:tc>
          <w:tcPr>
            <w:tcW w:w="0" w:type="auto"/>
            <w:tcBorders>
              <w:top w:val="single" w:sz="4" w:space="0" w:color="auto"/>
              <w:left w:val="single" w:sz="4" w:space="0" w:color="auto"/>
              <w:bottom w:val="single" w:sz="4" w:space="0" w:color="auto"/>
              <w:right w:val="single" w:sz="4" w:space="0" w:color="auto"/>
            </w:tcBorders>
          </w:tcPr>
          <w:p w14:paraId="389C68EF" w14:textId="3F73B775" w:rsidR="00142C02" w:rsidRDefault="00142C02" w:rsidP="00DE6047">
            <w:pPr>
              <w:jc w:val="both"/>
              <w:rPr>
                <w:rFonts w:cs="Times New Roman"/>
              </w:rPr>
            </w:pPr>
            <w:r>
              <w:rPr>
                <w:rFonts w:cs="Times New Roman"/>
              </w:rPr>
              <w:t>Do/did you ever take meds for high blood press?</w:t>
            </w:r>
          </w:p>
        </w:tc>
        <w:tc>
          <w:tcPr>
            <w:tcW w:w="0" w:type="auto"/>
            <w:tcBorders>
              <w:top w:val="single" w:sz="4" w:space="0" w:color="auto"/>
              <w:left w:val="single" w:sz="4" w:space="0" w:color="auto"/>
              <w:bottom w:val="single" w:sz="4" w:space="0" w:color="auto"/>
              <w:right w:val="single" w:sz="4" w:space="0" w:color="auto"/>
            </w:tcBorders>
          </w:tcPr>
          <w:p w14:paraId="14E3CBBD" w14:textId="77777777" w:rsidR="00142C02" w:rsidRDefault="00142C02" w:rsidP="00DF568D">
            <w:pPr>
              <w:rPr>
                <w:rFonts w:cs="Times New Roman"/>
              </w:rPr>
            </w:pPr>
            <w:r>
              <w:rPr>
                <w:rFonts w:cs="Times New Roman"/>
              </w:rPr>
              <w:t>0=No</w:t>
            </w:r>
          </w:p>
          <w:p w14:paraId="020BC417" w14:textId="77777777" w:rsidR="00142C02" w:rsidRDefault="00142C02" w:rsidP="00DF568D">
            <w:pPr>
              <w:rPr>
                <w:rFonts w:cs="Times New Roman"/>
              </w:rPr>
            </w:pPr>
            <w:r>
              <w:rPr>
                <w:rFonts w:cs="Times New Roman"/>
              </w:rPr>
              <w:t>1=Yes</w:t>
            </w:r>
          </w:p>
          <w:p w14:paraId="637271FD" w14:textId="186E6333" w:rsidR="00142C02" w:rsidRDefault="00142C02" w:rsidP="00DF568D">
            <w:pPr>
              <w:rPr>
                <w:rFonts w:cs="Times New Roman"/>
              </w:rPr>
            </w:pPr>
            <w:r>
              <w:rPr>
                <w:rFonts w:cs="Times New Roman"/>
              </w:rPr>
              <w:t>9=Don’t know</w:t>
            </w:r>
          </w:p>
        </w:tc>
      </w:tr>
      <w:tr w:rsidR="00142C02" w:rsidRPr="00E142A0" w14:paraId="27DC13A0" w14:textId="77777777" w:rsidTr="005519B8">
        <w:tc>
          <w:tcPr>
            <w:tcW w:w="0" w:type="auto"/>
            <w:tcBorders>
              <w:top w:val="single" w:sz="4" w:space="0" w:color="auto"/>
              <w:left w:val="single" w:sz="4" w:space="0" w:color="auto"/>
              <w:bottom w:val="single" w:sz="4" w:space="0" w:color="auto"/>
              <w:right w:val="single" w:sz="4" w:space="0" w:color="auto"/>
            </w:tcBorders>
          </w:tcPr>
          <w:p w14:paraId="341AAE31" w14:textId="755CCCB4" w:rsidR="00142C02" w:rsidRDefault="00142C02" w:rsidP="00DE6047">
            <w:pPr>
              <w:jc w:val="center"/>
              <w:rPr>
                <w:rFonts w:cs="Times New Roman"/>
              </w:rPr>
            </w:pPr>
            <w:r>
              <w:rPr>
                <w:rFonts w:cs="Times New Roman"/>
              </w:rPr>
              <w:lastRenderedPageBreak/>
              <w:t>BMH47</w:t>
            </w:r>
          </w:p>
        </w:tc>
        <w:tc>
          <w:tcPr>
            <w:tcW w:w="0" w:type="auto"/>
            <w:tcBorders>
              <w:top w:val="single" w:sz="4" w:space="0" w:color="auto"/>
              <w:left w:val="single" w:sz="4" w:space="0" w:color="auto"/>
              <w:bottom w:val="single" w:sz="4" w:space="0" w:color="auto"/>
              <w:right w:val="single" w:sz="4" w:space="0" w:color="auto"/>
            </w:tcBorders>
          </w:tcPr>
          <w:p w14:paraId="7E9951C2" w14:textId="0426172C" w:rsidR="00142C02" w:rsidRDefault="00142C02" w:rsidP="00DE6047">
            <w:pPr>
              <w:jc w:val="both"/>
              <w:rPr>
                <w:rFonts w:cs="Times New Roman"/>
              </w:rPr>
            </w:pPr>
            <w:r>
              <w:rPr>
                <w:rFonts w:cs="Times New Roman"/>
              </w:rPr>
              <w:t>Did a physician ever tell you that you had a heart attack (myocardial infarction)?</w:t>
            </w:r>
          </w:p>
        </w:tc>
        <w:tc>
          <w:tcPr>
            <w:tcW w:w="0" w:type="auto"/>
            <w:tcBorders>
              <w:top w:val="single" w:sz="4" w:space="0" w:color="auto"/>
              <w:left w:val="single" w:sz="4" w:space="0" w:color="auto"/>
              <w:bottom w:val="single" w:sz="4" w:space="0" w:color="auto"/>
              <w:right w:val="single" w:sz="4" w:space="0" w:color="auto"/>
            </w:tcBorders>
          </w:tcPr>
          <w:p w14:paraId="0D539EC7" w14:textId="77777777" w:rsidR="00142C02" w:rsidRDefault="00142C02" w:rsidP="00DF568D">
            <w:pPr>
              <w:rPr>
                <w:rFonts w:cs="Times New Roman"/>
              </w:rPr>
            </w:pPr>
            <w:r>
              <w:rPr>
                <w:rFonts w:cs="Times New Roman"/>
              </w:rPr>
              <w:t>0=No</w:t>
            </w:r>
          </w:p>
          <w:p w14:paraId="5BFEE3E6" w14:textId="77777777" w:rsidR="00142C02" w:rsidRDefault="00142C02" w:rsidP="00DF568D">
            <w:pPr>
              <w:rPr>
                <w:rFonts w:cs="Times New Roman"/>
              </w:rPr>
            </w:pPr>
            <w:r>
              <w:rPr>
                <w:rFonts w:cs="Times New Roman"/>
              </w:rPr>
              <w:t>1=Yes</w:t>
            </w:r>
          </w:p>
          <w:p w14:paraId="5AE27603" w14:textId="5C79E3D1" w:rsidR="00142C02" w:rsidRDefault="00142C02" w:rsidP="00DF568D">
            <w:pPr>
              <w:rPr>
                <w:rFonts w:cs="Times New Roman"/>
              </w:rPr>
            </w:pPr>
            <w:r>
              <w:rPr>
                <w:rFonts w:cs="Times New Roman"/>
              </w:rPr>
              <w:t>9=Don’t know</w:t>
            </w:r>
          </w:p>
        </w:tc>
      </w:tr>
      <w:tr w:rsidR="00142C02" w:rsidRPr="00E142A0" w14:paraId="618F0A25" w14:textId="77777777" w:rsidTr="005519B8">
        <w:tc>
          <w:tcPr>
            <w:tcW w:w="0" w:type="auto"/>
            <w:tcBorders>
              <w:top w:val="single" w:sz="4" w:space="0" w:color="auto"/>
              <w:left w:val="single" w:sz="4" w:space="0" w:color="auto"/>
              <w:bottom w:val="single" w:sz="4" w:space="0" w:color="auto"/>
              <w:right w:val="single" w:sz="4" w:space="0" w:color="auto"/>
            </w:tcBorders>
          </w:tcPr>
          <w:p w14:paraId="40E9A78F" w14:textId="5D54FBD3" w:rsidR="00142C02" w:rsidRDefault="00142C02" w:rsidP="00DE6047">
            <w:pPr>
              <w:jc w:val="center"/>
              <w:rPr>
                <w:rFonts w:cs="Times New Roman"/>
              </w:rPr>
            </w:pPr>
            <w:r>
              <w:rPr>
                <w:rFonts w:cs="Times New Roman"/>
              </w:rPr>
              <w:t>BMH471</w:t>
            </w:r>
          </w:p>
        </w:tc>
        <w:tc>
          <w:tcPr>
            <w:tcW w:w="0" w:type="auto"/>
            <w:tcBorders>
              <w:top w:val="single" w:sz="4" w:space="0" w:color="auto"/>
              <w:left w:val="single" w:sz="4" w:space="0" w:color="auto"/>
              <w:bottom w:val="single" w:sz="4" w:space="0" w:color="auto"/>
              <w:right w:val="single" w:sz="4" w:space="0" w:color="auto"/>
            </w:tcBorders>
          </w:tcPr>
          <w:p w14:paraId="5ECDF466" w14:textId="3D8EA9F1" w:rsidR="00142C02" w:rsidRDefault="00142C02" w:rsidP="00DE6047">
            <w:pPr>
              <w:jc w:val="both"/>
              <w:rPr>
                <w:rFonts w:cs="Times New Roman"/>
              </w:rPr>
            </w:pPr>
            <w:r>
              <w:rPr>
                <w:rFonts w:cs="Times New Roman"/>
              </w:rPr>
              <w:t xml:space="preserve">How many heart attacks have you had? </w:t>
            </w:r>
          </w:p>
        </w:tc>
        <w:tc>
          <w:tcPr>
            <w:tcW w:w="0" w:type="auto"/>
            <w:tcBorders>
              <w:top w:val="single" w:sz="4" w:space="0" w:color="auto"/>
              <w:left w:val="single" w:sz="4" w:space="0" w:color="auto"/>
              <w:bottom w:val="single" w:sz="4" w:space="0" w:color="auto"/>
              <w:right w:val="single" w:sz="4" w:space="0" w:color="auto"/>
            </w:tcBorders>
          </w:tcPr>
          <w:p w14:paraId="1E25CE50" w14:textId="4F3A9F09" w:rsidR="00142C02" w:rsidRDefault="00142C02" w:rsidP="00DE6047">
            <w:pPr>
              <w:rPr>
                <w:rFonts w:cs="Times New Roman"/>
              </w:rPr>
            </w:pPr>
            <w:r>
              <w:rPr>
                <w:rFonts w:cs="Times New Roman"/>
              </w:rPr>
              <w:t>(number)</w:t>
            </w:r>
          </w:p>
        </w:tc>
      </w:tr>
      <w:tr w:rsidR="00142C02" w:rsidRPr="00E142A0" w14:paraId="673F7D8E" w14:textId="77777777" w:rsidTr="005519B8">
        <w:tc>
          <w:tcPr>
            <w:tcW w:w="0" w:type="auto"/>
            <w:tcBorders>
              <w:top w:val="single" w:sz="4" w:space="0" w:color="auto"/>
              <w:left w:val="single" w:sz="4" w:space="0" w:color="auto"/>
              <w:bottom w:val="single" w:sz="4" w:space="0" w:color="auto"/>
              <w:right w:val="single" w:sz="4" w:space="0" w:color="auto"/>
            </w:tcBorders>
          </w:tcPr>
          <w:p w14:paraId="47851C2F" w14:textId="622D0FC2" w:rsidR="00142C02" w:rsidRDefault="00142C02" w:rsidP="00DE6047">
            <w:pPr>
              <w:jc w:val="center"/>
              <w:rPr>
                <w:rFonts w:cs="Times New Roman"/>
              </w:rPr>
            </w:pPr>
            <w:r>
              <w:rPr>
                <w:rFonts w:cs="Times New Roman"/>
              </w:rPr>
              <w:t>BMH472</w:t>
            </w:r>
          </w:p>
        </w:tc>
        <w:tc>
          <w:tcPr>
            <w:tcW w:w="0" w:type="auto"/>
            <w:tcBorders>
              <w:top w:val="single" w:sz="4" w:space="0" w:color="auto"/>
              <w:left w:val="single" w:sz="4" w:space="0" w:color="auto"/>
              <w:bottom w:val="single" w:sz="4" w:space="0" w:color="auto"/>
              <w:right w:val="single" w:sz="4" w:space="0" w:color="auto"/>
            </w:tcBorders>
          </w:tcPr>
          <w:p w14:paraId="589722BF" w14:textId="75C26754" w:rsidR="00142C02" w:rsidRDefault="00142C02" w:rsidP="00DE6047">
            <w:pPr>
              <w:jc w:val="both"/>
              <w:rPr>
                <w:rFonts w:cs="Times New Roman"/>
              </w:rPr>
            </w:pPr>
            <w:r>
              <w:rPr>
                <w:rFonts w:cs="Times New Roman"/>
              </w:rPr>
              <w:t>In what year was the most recent heart attack?</w:t>
            </w:r>
          </w:p>
        </w:tc>
        <w:tc>
          <w:tcPr>
            <w:tcW w:w="0" w:type="auto"/>
            <w:tcBorders>
              <w:top w:val="single" w:sz="4" w:space="0" w:color="auto"/>
              <w:left w:val="single" w:sz="4" w:space="0" w:color="auto"/>
              <w:bottom w:val="single" w:sz="4" w:space="0" w:color="auto"/>
              <w:right w:val="single" w:sz="4" w:space="0" w:color="auto"/>
            </w:tcBorders>
          </w:tcPr>
          <w:p w14:paraId="391CD3E7" w14:textId="77777777" w:rsidR="00142C02" w:rsidRDefault="00142C02" w:rsidP="00DE6047">
            <w:pPr>
              <w:rPr>
                <w:rFonts w:cs="Times New Roman"/>
              </w:rPr>
            </w:pPr>
          </w:p>
        </w:tc>
      </w:tr>
      <w:tr w:rsidR="00142C02" w:rsidRPr="00E142A0" w14:paraId="5A56F838" w14:textId="77777777" w:rsidTr="005519B8">
        <w:tc>
          <w:tcPr>
            <w:tcW w:w="0" w:type="auto"/>
            <w:tcBorders>
              <w:top w:val="single" w:sz="4" w:space="0" w:color="auto"/>
              <w:left w:val="single" w:sz="4" w:space="0" w:color="auto"/>
              <w:bottom w:val="single" w:sz="4" w:space="0" w:color="auto"/>
              <w:right w:val="single" w:sz="4" w:space="0" w:color="auto"/>
            </w:tcBorders>
          </w:tcPr>
          <w:p w14:paraId="09C0A960" w14:textId="5663736F" w:rsidR="00142C02" w:rsidRDefault="00142C02" w:rsidP="00DE6047">
            <w:pPr>
              <w:jc w:val="center"/>
              <w:rPr>
                <w:rFonts w:cs="Times New Roman"/>
              </w:rPr>
            </w:pPr>
            <w:r>
              <w:rPr>
                <w:rFonts w:cs="Times New Roman"/>
              </w:rPr>
              <w:t>BMH47Hosp</w:t>
            </w:r>
          </w:p>
        </w:tc>
        <w:tc>
          <w:tcPr>
            <w:tcW w:w="0" w:type="auto"/>
            <w:tcBorders>
              <w:top w:val="single" w:sz="4" w:space="0" w:color="auto"/>
              <w:left w:val="single" w:sz="4" w:space="0" w:color="auto"/>
              <w:bottom w:val="single" w:sz="4" w:space="0" w:color="auto"/>
              <w:right w:val="single" w:sz="4" w:space="0" w:color="auto"/>
            </w:tcBorders>
          </w:tcPr>
          <w:p w14:paraId="3F2E73DC" w14:textId="45ABFD83" w:rsidR="00142C02" w:rsidRDefault="00142C02" w:rsidP="00DE6047">
            <w:pPr>
              <w:jc w:val="both"/>
              <w:rPr>
                <w:rFonts w:cs="Times New Roman"/>
              </w:rPr>
            </w:pPr>
            <w:r>
              <w:rPr>
                <w:rFonts w:cs="Times New Roman"/>
              </w:rPr>
              <w:t>What was the name of the hospital?</w:t>
            </w:r>
          </w:p>
        </w:tc>
        <w:tc>
          <w:tcPr>
            <w:tcW w:w="0" w:type="auto"/>
            <w:tcBorders>
              <w:top w:val="single" w:sz="4" w:space="0" w:color="auto"/>
              <w:left w:val="single" w:sz="4" w:space="0" w:color="auto"/>
              <w:bottom w:val="single" w:sz="4" w:space="0" w:color="auto"/>
              <w:right w:val="single" w:sz="4" w:space="0" w:color="auto"/>
            </w:tcBorders>
          </w:tcPr>
          <w:p w14:paraId="741F8A4C" w14:textId="77777777" w:rsidR="00142C02" w:rsidRDefault="00142C02" w:rsidP="00DE6047">
            <w:pPr>
              <w:rPr>
                <w:rFonts w:cs="Times New Roman"/>
              </w:rPr>
            </w:pPr>
          </w:p>
        </w:tc>
      </w:tr>
      <w:tr w:rsidR="00142C02" w:rsidRPr="00E142A0" w14:paraId="2D756D0B" w14:textId="77777777" w:rsidTr="005519B8">
        <w:tc>
          <w:tcPr>
            <w:tcW w:w="0" w:type="auto"/>
            <w:tcBorders>
              <w:top w:val="single" w:sz="4" w:space="0" w:color="auto"/>
              <w:left w:val="single" w:sz="4" w:space="0" w:color="auto"/>
              <w:bottom w:val="single" w:sz="4" w:space="0" w:color="auto"/>
              <w:right w:val="single" w:sz="4" w:space="0" w:color="auto"/>
            </w:tcBorders>
          </w:tcPr>
          <w:p w14:paraId="29F74653" w14:textId="1E16558F" w:rsidR="00142C02" w:rsidRDefault="00142C02" w:rsidP="00DE6047">
            <w:pPr>
              <w:jc w:val="center"/>
              <w:rPr>
                <w:rFonts w:cs="Times New Roman"/>
              </w:rPr>
            </w:pPr>
            <w:r>
              <w:rPr>
                <w:rFonts w:cs="Times New Roman"/>
              </w:rPr>
              <w:t>BMH47City</w:t>
            </w:r>
          </w:p>
        </w:tc>
        <w:tc>
          <w:tcPr>
            <w:tcW w:w="0" w:type="auto"/>
            <w:tcBorders>
              <w:top w:val="single" w:sz="4" w:space="0" w:color="auto"/>
              <w:left w:val="single" w:sz="4" w:space="0" w:color="auto"/>
              <w:bottom w:val="single" w:sz="4" w:space="0" w:color="auto"/>
              <w:right w:val="single" w:sz="4" w:space="0" w:color="auto"/>
            </w:tcBorders>
          </w:tcPr>
          <w:p w14:paraId="0E51A723" w14:textId="6DD417B0" w:rsidR="00142C02" w:rsidRDefault="00142C02" w:rsidP="00DE6047">
            <w:pPr>
              <w:jc w:val="both"/>
              <w:rPr>
                <w:rFonts w:cs="Times New Roman"/>
              </w:rPr>
            </w:pPr>
            <w:r>
              <w:rPr>
                <w:rFonts w:cs="Times New Roman"/>
              </w:rPr>
              <w:t>In what city is the hospital?</w:t>
            </w:r>
          </w:p>
        </w:tc>
        <w:tc>
          <w:tcPr>
            <w:tcW w:w="0" w:type="auto"/>
            <w:tcBorders>
              <w:top w:val="single" w:sz="4" w:space="0" w:color="auto"/>
              <w:left w:val="single" w:sz="4" w:space="0" w:color="auto"/>
              <w:bottom w:val="single" w:sz="4" w:space="0" w:color="auto"/>
              <w:right w:val="single" w:sz="4" w:space="0" w:color="auto"/>
            </w:tcBorders>
          </w:tcPr>
          <w:p w14:paraId="6D859A0B" w14:textId="77777777" w:rsidR="00142C02" w:rsidRDefault="00142C02" w:rsidP="00DE6047">
            <w:pPr>
              <w:rPr>
                <w:rFonts w:cs="Times New Roman"/>
              </w:rPr>
            </w:pPr>
          </w:p>
        </w:tc>
      </w:tr>
      <w:tr w:rsidR="00142C02" w:rsidRPr="00E142A0" w14:paraId="37B63C32" w14:textId="77777777" w:rsidTr="005519B8">
        <w:tc>
          <w:tcPr>
            <w:tcW w:w="0" w:type="auto"/>
            <w:tcBorders>
              <w:top w:val="single" w:sz="4" w:space="0" w:color="auto"/>
              <w:left w:val="single" w:sz="4" w:space="0" w:color="auto"/>
              <w:bottom w:val="single" w:sz="4" w:space="0" w:color="auto"/>
              <w:right w:val="single" w:sz="4" w:space="0" w:color="auto"/>
            </w:tcBorders>
          </w:tcPr>
          <w:p w14:paraId="557D6684" w14:textId="779A7E89" w:rsidR="00142C02" w:rsidRDefault="00142C02" w:rsidP="00DE6047">
            <w:pPr>
              <w:jc w:val="center"/>
              <w:rPr>
                <w:rFonts w:cs="Times New Roman"/>
              </w:rPr>
            </w:pPr>
            <w:r>
              <w:rPr>
                <w:rFonts w:cs="Times New Roman"/>
              </w:rPr>
              <w:t>BMH48</w:t>
            </w:r>
          </w:p>
        </w:tc>
        <w:tc>
          <w:tcPr>
            <w:tcW w:w="0" w:type="auto"/>
            <w:tcBorders>
              <w:top w:val="single" w:sz="4" w:space="0" w:color="auto"/>
              <w:left w:val="single" w:sz="4" w:space="0" w:color="auto"/>
              <w:bottom w:val="single" w:sz="4" w:space="0" w:color="auto"/>
              <w:right w:val="single" w:sz="4" w:space="0" w:color="auto"/>
            </w:tcBorders>
          </w:tcPr>
          <w:p w14:paraId="46D2BE8E" w14:textId="7CF55683" w:rsidR="00142C02" w:rsidRDefault="00142C02" w:rsidP="00DE6047">
            <w:pPr>
              <w:jc w:val="both"/>
              <w:rPr>
                <w:rFonts w:cs="Times New Roman"/>
              </w:rPr>
            </w:pPr>
            <w:r>
              <w:rPr>
                <w:rFonts w:cs="Times New Roman"/>
              </w:rPr>
              <w:t>Did a physician ever tell you that you had congestive heart failure?</w:t>
            </w:r>
          </w:p>
        </w:tc>
        <w:tc>
          <w:tcPr>
            <w:tcW w:w="0" w:type="auto"/>
            <w:tcBorders>
              <w:top w:val="single" w:sz="4" w:space="0" w:color="auto"/>
              <w:left w:val="single" w:sz="4" w:space="0" w:color="auto"/>
              <w:bottom w:val="single" w:sz="4" w:space="0" w:color="auto"/>
              <w:right w:val="single" w:sz="4" w:space="0" w:color="auto"/>
            </w:tcBorders>
          </w:tcPr>
          <w:p w14:paraId="3276F63B" w14:textId="77777777" w:rsidR="00142C02" w:rsidRDefault="00142C02" w:rsidP="00DF568D">
            <w:pPr>
              <w:rPr>
                <w:rFonts w:cs="Times New Roman"/>
              </w:rPr>
            </w:pPr>
            <w:r>
              <w:rPr>
                <w:rFonts w:cs="Times New Roman"/>
              </w:rPr>
              <w:t>0=No</w:t>
            </w:r>
          </w:p>
          <w:p w14:paraId="18D10490" w14:textId="77777777" w:rsidR="00142C02" w:rsidRDefault="00142C02" w:rsidP="00DF568D">
            <w:pPr>
              <w:rPr>
                <w:rFonts w:cs="Times New Roman"/>
              </w:rPr>
            </w:pPr>
            <w:r>
              <w:rPr>
                <w:rFonts w:cs="Times New Roman"/>
              </w:rPr>
              <w:t>1=Yes</w:t>
            </w:r>
          </w:p>
          <w:p w14:paraId="1DE516F1" w14:textId="25A8B499" w:rsidR="00142C02" w:rsidRDefault="00142C02" w:rsidP="00DF568D">
            <w:pPr>
              <w:rPr>
                <w:rFonts w:cs="Times New Roman"/>
              </w:rPr>
            </w:pPr>
            <w:r>
              <w:rPr>
                <w:rFonts w:cs="Times New Roman"/>
              </w:rPr>
              <w:t>9=Don’t know</w:t>
            </w:r>
          </w:p>
        </w:tc>
      </w:tr>
      <w:tr w:rsidR="00142C02" w:rsidRPr="00E142A0" w14:paraId="0C7DCCC3" w14:textId="77777777" w:rsidTr="005519B8">
        <w:tc>
          <w:tcPr>
            <w:tcW w:w="0" w:type="auto"/>
            <w:tcBorders>
              <w:top w:val="single" w:sz="4" w:space="0" w:color="auto"/>
              <w:left w:val="single" w:sz="4" w:space="0" w:color="auto"/>
              <w:bottom w:val="single" w:sz="4" w:space="0" w:color="auto"/>
              <w:right w:val="single" w:sz="4" w:space="0" w:color="auto"/>
            </w:tcBorders>
          </w:tcPr>
          <w:p w14:paraId="65302460" w14:textId="42624A6A" w:rsidR="00142C02" w:rsidRDefault="00142C02" w:rsidP="00DE6047">
            <w:pPr>
              <w:jc w:val="center"/>
              <w:rPr>
                <w:rFonts w:cs="Times New Roman"/>
              </w:rPr>
            </w:pPr>
            <w:r>
              <w:rPr>
                <w:rFonts w:cs="Times New Roman"/>
              </w:rPr>
              <w:t>BMH481</w:t>
            </w:r>
          </w:p>
        </w:tc>
        <w:tc>
          <w:tcPr>
            <w:tcW w:w="0" w:type="auto"/>
            <w:tcBorders>
              <w:top w:val="single" w:sz="4" w:space="0" w:color="auto"/>
              <w:left w:val="single" w:sz="4" w:space="0" w:color="auto"/>
              <w:bottom w:val="single" w:sz="4" w:space="0" w:color="auto"/>
              <w:right w:val="single" w:sz="4" w:space="0" w:color="auto"/>
            </w:tcBorders>
          </w:tcPr>
          <w:p w14:paraId="02F06B64" w14:textId="4FCDA803" w:rsidR="00142C02" w:rsidRDefault="00142C02" w:rsidP="00DE6047">
            <w:pPr>
              <w:jc w:val="both"/>
              <w:rPr>
                <w:rFonts w:cs="Times New Roman"/>
              </w:rPr>
            </w:pPr>
            <w:r>
              <w:rPr>
                <w:rFonts w:cs="Times New Roman"/>
              </w:rPr>
              <w:t>Do you presently have congestive heart failure?</w:t>
            </w:r>
          </w:p>
        </w:tc>
        <w:tc>
          <w:tcPr>
            <w:tcW w:w="0" w:type="auto"/>
            <w:tcBorders>
              <w:top w:val="single" w:sz="4" w:space="0" w:color="auto"/>
              <w:left w:val="single" w:sz="4" w:space="0" w:color="auto"/>
              <w:bottom w:val="single" w:sz="4" w:space="0" w:color="auto"/>
              <w:right w:val="single" w:sz="4" w:space="0" w:color="auto"/>
            </w:tcBorders>
          </w:tcPr>
          <w:p w14:paraId="58CBF5E9" w14:textId="77777777" w:rsidR="00142C02" w:rsidRDefault="00142C02" w:rsidP="00DF568D">
            <w:pPr>
              <w:rPr>
                <w:rFonts w:cs="Times New Roman"/>
              </w:rPr>
            </w:pPr>
            <w:r>
              <w:rPr>
                <w:rFonts w:cs="Times New Roman"/>
              </w:rPr>
              <w:t>0=No</w:t>
            </w:r>
          </w:p>
          <w:p w14:paraId="23A5D0E0" w14:textId="77777777" w:rsidR="00142C02" w:rsidRDefault="00142C02" w:rsidP="00DF568D">
            <w:pPr>
              <w:rPr>
                <w:rFonts w:cs="Times New Roman"/>
              </w:rPr>
            </w:pPr>
            <w:r>
              <w:rPr>
                <w:rFonts w:cs="Times New Roman"/>
              </w:rPr>
              <w:t>1=Yes</w:t>
            </w:r>
          </w:p>
          <w:p w14:paraId="5C54A01C" w14:textId="2B4AE410" w:rsidR="00142C02" w:rsidRDefault="00142C02" w:rsidP="00DF568D">
            <w:pPr>
              <w:rPr>
                <w:rFonts w:cs="Times New Roman"/>
              </w:rPr>
            </w:pPr>
            <w:r>
              <w:rPr>
                <w:rFonts w:cs="Times New Roman"/>
              </w:rPr>
              <w:t>9=Don’t know</w:t>
            </w:r>
          </w:p>
        </w:tc>
      </w:tr>
      <w:tr w:rsidR="00142C02" w:rsidRPr="00E142A0" w14:paraId="25FC050B" w14:textId="77777777" w:rsidTr="005519B8">
        <w:tc>
          <w:tcPr>
            <w:tcW w:w="0" w:type="auto"/>
            <w:tcBorders>
              <w:top w:val="single" w:sz="4" w:space="0" w:color="auto"/>
              <w:left w:val="single" w:sz="4" w:space="0" w:color="auto"/>
              <w:bottom w:val="single" w:sz="4" w:space="0" w:color="auto"/>
              <w:right w:val="single" w:sz="4" w:space="0" w:color="auto"/>
            </w:tcBorders>
          </w:tcPr>
          <w:p w14:paraId="7CC81B04" w14:textId="53C5E74D" w:rsidR="00142C02" w:rsidRDefault="00142C02" w:rsidP="00DE6047">
            <w:pPr>
              <w:jc w:val="center"/>
              <w:rPr>
                <w:rFonts w:cs="Times New Roman"/>
              </w:rPr>
            </w:pPr>
            <w:r>
              <w:rPr>
                <w:rFonts w:cs="Times New Roman"/>
              </w:rPr>
              <w:t>BMH48Month</w:t>
            </w:r>
          </w:p>
        </w:tc>
        <w:tc>
          <w:tcPr>
            <w:tcW w:w="0" w:type="auto"/>
            <w:tcBorders>
              <w:top w:val="single" w:sz="4" w:space="0" w:color="auto"/>
              <w:left w:val="single" w:sz="4" w:space="0" w:color="auto"/>
              <w:bottom w:val="single" w:sz="4" w:space="0" w:color="auto"/>
              <w:right w:val="single" w:sz="4" w:space="0" w:color="auto"/>
            </w:tcBorders>
          </w:tcPr>
          <w:p w14:paraId="23C15F84" w14:textId="21830428" w:rsidR="00142C02" w:rsidRDefault="00142C02" w:rsidP="00DF568D">
            <w:pPr>
              <w:jc w:val="both"/>
              <w:rPr>
                <w:rFonts w:cs="Times New Roman"/>
              </w:rPr>
            </w:pPr>
            <w:r>
              <w:rPr>
                <w:rFonts w:cs="Times New Roman"/>
              </w:rPr>
              <w:t>When did this occur?</w:t>
            </w:r>
          </w:p>
        </w:tc>
        <w:tc>
          <w:tcPr>
            <w:tcW w:w="0" w:type="auto"/>
            <w:tcBorders>
              <w:top w:val="single" w:sz="4" w:space="0" w:color="auto"/>
              <w:left w:val="single" w:sz="4" w:space="0" w:color="auto"/>
              <w:bottom w:val="single" w:sz="4" w:space="0" w:color="auto"/>
              <w:right w:val="single" w:sz="4" w:space="0" w:color="auto"/>
            </w:tcBorders>
          </w:tcPr>
          <w:p w14:paraId="4C7A168E" w14:textId="7736A075" w:rsidR="00142C02" w:rsidRDefault="00142C02" w:rsidP="00DE6047">
            <w:pPr>
              <w:rPr>
                <w:rFonts w:cs="Times New Roman"/>
              </w:rPr>
            </w:pPr>
            <w:r>
              <w:rPr>
                <w:rFonts w:cs="Times New Roman"/>
              </w:rPr>
              <w:t>Month</w:t>
            </w:r>
          </w:p>
        </w:tc>
      </w:tr>
      <w:tr w:rsidR="00142C02" w:rsidRPr="00E142A0" w14:paraId="0FD3A0FD" w14:textId="77777777" w:rsidTr="005519B8">
        <w:tc>
          <w:tcPr>
            <w:tcW w:w="0" w:type="auto"/>
            <w:tcBorders>
              <w:top w:val="single" w:sz="4" w:space="0" w:color="auto"/>
              <w:left w:val="single" w:sz="4" w:space="0" w:color="auto"/>
              <w:bottom w:val="single" w:sz="4" w:space="0" w:color="auto"/>
              <w:right w:val="single" w:sz="4" w:space="0" w:color="auto"/>
            </w:tcBorders>
          </w:tcPr>
          <w:p w14:paraId="210F8B54" w14:textId="04F2435F" w:rsidR="00142C02" w:rsidRPr="00123E3E" w:rsidRDefault="00142C02" w:rsidP="00DE6047">
            <w:pPr>
              <w:jc w:val="center"/>
              <w:rPr>
                <w:rFonts w:cs="Times New Roman"/>
                <w:highlight w:val="magenta"/>
              </w:rPr>
            </w:pPr>
            <w:r w:rsidRPr="00DF568D">
              <w:rPr>
                <w:rFonts w:cs="Times New Roman"/>
              </w:rPr>
              <w:t>BMH48Year</w:t>
            </w:r>
          </w:p>
        </w:tc>
        <w:tc>
          <w:tcPr>
            <w:tcW w:w="0" w:type="auto"/>
            <w:tcBorders>
              <w:top w:val="single" w:sz="4" w:space="0" w:color="auto"/>
              <w:left w:val="single" w:sz="4" w:space="0" w:color="auto"/>
              <w:bottom w:val="single" w:sz="4" w:space="0" w:color="auto"/>
              <w:right w:val="single" w:sz="4" w:space="0" w:color="auto"/>
            </w:tcBorders>
          </w:tcPr>
          <w:p w14:paraId="6C60D38E" w14:textId="22EDA75B" w:rsidR="00142C02" w:rsidRDefault="00142C02" w:rsidP="00DE6047">
            <w:pPr>
              <w:jc w:val="both"/>
              <w:rPr>
                <w:rFonts w:cs="Times New Roman"/>
              </w:rPr>
            </w:pPr>
            <w:r>
              <w:rPr>
                <w:rFonts w:cs="Times New Roman"/>
              </w:rPr>
              <w:t>When did this occur?</w:t>
            </w:r>
          </w:p>
        </w:tc>
        <w:tc>
          <w:tcPr>
            <w:tcW w:w="0" w:type="auto"/>
            <w:tcBorders>
              <w:top w:val="single" w:sz="4" w:space="0" w:color="auto"/>
              <w:left w:val="single" w:sz="4" w:space="0" w:color="auto"/>
              <w:bottom w:val="single" w:sz="4" w:space="0" w:color="auto"/>
              <w:right w:val="single" w:sz="4" w:space="0" w:color="auto"/>
            </w:tcBorders>
          </w:tcPr>
          <w:p w14:paraId="59A0D7B6" w14:textId="13D6B653" w:rsidR="00142C02" w:rsidRDefault="00142C02" w:rsidP="00DE6047">
            <w:pPr>
              <w:rPr>
                <w:rFonts w:cs="Times New Roman"/>
              </w:rPr>
            </w:pPr>
            <w:r>
              <w:rPr>
                <w:rFonts w:cs="Times New Roman"/>
              </w:rPr>
              <w:t>Year</w:t>
            </w:r>
          </w:p>
        </w:tc>
      </w:tr>
      <w:tr w:rsidR="00142C02" w:rsidRPr="00E142A0" w14:paraId="3FEFD919" w14:textId="77777777" w:rsidTr="005519B8">
        <w:tc>
          <w:tcPr>
            <w:tcW w:w="0" w:type="auto"/>
            <w:tcBorders>
              <w:top w:val="single" w:sz="4" w:space="0" w:color="auto"/>
              <w:left w:val="single" w:sz="4" w:space="0" w:color="auto"/>
              <w:bottom w:val="single" w:sz="4" w:space="0" w:color="auto"/>
              <w:right w:val="single" w:sz="4" w:space="0" w:color="auto"/>
            </w:tcBorders>
          </w:tcPr>
          <w:p w14:paraId="423A42D0" w14:textId="0F249B0C" w:rsidR="00142C02" w:rsidRPr="00123E3E" w:rsidRDefault="00142C02" w:rsidP="00DE6047">
            <w:pPr>
              <w:jc w:val="center"/>
              <w:rPr>
                <w:rFonts w:cs="Times New Roman"/>
                <w:highlight w:val="magenta"/>
              </w:rPr>
            </w:pPr>
            <w:r w:rsidRPr="00DF568D">
              <w:rPr>
                <w:rFonts w:cs="Times New Roman"/>
              </w:rPr>
              <w:t>BMH48Hosp</w:t>
            </w:r>
          </w:p>
        </w:tc>
        <w:tc>
          <w:tcPr>
            <w:tcW w:w="0" w:type="auto"/>
            <w:tcBorders>
              <w:top w:val="single" w:sz="4" w:space="0" w:color="auto"/>
              <w:left w:val="single" w:sz="4" w:space="0" w:color="auto"/>
              <w:bottom w:val="single" w:sz="4" w:space="0" w:color="auto"/>
              <w:right w:val="single" w:sz="4" w:space="0" w:color="auto"/>
            </w:tcBorders>
          </w:tcPr>
          <w:p w14:paraId="5021FEA7" w14:textId="4F3D689B" w:rsidR="00142C02" w:rsidRDefault="00142C02" w:rsidP="00DE6047">
            <w:pPr>
              <w:jc w:val="both"/>
              <w:rPr>
                <w:rFonts w:cs="Times New Roman"/>
              </w:rPr>
            </w:pPr>
            <w:r>
              <w:rPr>
                <w:rFonts w:cs="Times New Roman"/>
              </w:rPr>
              <w:t>What was the name of the hospital?</w:t>
            </w:r>
          </w:p>
        </w:tc>
        <w:tc>
          <w:tcPr>
            <w:tcW w:w="0" w:type="auto"/>
            <w:tcBorders>
              <w:top w:val="single" w:sz="4" w:space="0" w:color="auto"/>
              <w:left w:val="single" w:sz="4" w:space="0" w:color="auto"/>
              <w:bottom w:val="single" w:sz="4" w:space="0" w:color="auto"/>
              <w:right w:val="single" w:sz="4" w:space="0" w:color="auto"/>
            </w:tcBorders>
          </w:tcPr>
          <w:p w14:paraId="43332562" w14:textId="77777777" w:rsidR="00142C02" w:rsidRDefault="00142C02" w:rsidP="00DE6047">
            <w:pPr>
              <w:rPr>
                <w:rFonts w:cs="Times New Roman"/>
              </w:rPr>
            </w:pPr>
          </w:p>
        </w:tc>
      </w:tr>
      <w:tr w:rsidR="00142C02" w:rsidRPr="00E142A0" w14:paraId="21144DC0" w14:textId="77777777" w:rsidTr="005519B8">
        <w:tc>
          <w:tcPr>
            <w:tcW w:w="0" w:type="auto"/>
            <w:tcBorders>
              <w:top w:val="single" w:sz="4" w:space="0" w:color="auto"/>
              <w:left w:val="single" w:sz="4" w:space="0" w:color="auto"/>
              <w:bottom w:val="single" w:sz="4" w:space="0" w:color="auto"/>
              <w:right w:val="single" w:sz="4" w:space="0" w:color="auto"/>
            </w:tcBorders>
          </w:tcPr>
          <w:p w14:paraId="505A4452" w14:textId="7910258F" w:rsidR="00142C02" w:rsidRDefault="00142C02" w:rsidP="00DE6047">
            <w:pPr>
              <w:jc w:val="center"/>
              <w:rPr>
                <w:rFonts w:cs="Times New Roman"/>
              </w:rPr>
            </w:pPr>
            <w:r>
              <w:rPr>
                <w:rFonts w:cs="Times New Roman"/>
              </w:rPr>
              <w:t>BMH48City</w:t>
            </w:r>
          </w:p>
        </w:tc>
        <w:tc>
          <w:tcPr>
            <w:tcW w:w="0" w:type="auto"/>
            <w:tcBorders>
              <w:top w:val="single" w:sz="4" w:space="0" w:color="auto"/>
              <w:left w:val="single" w:sz="4" w:space="0" w:color="auto"/>
              <w:bottom w:val="single" w:sz="4" w:space="0" w:color="auto"/>
              <w:right w:val="single" w:sz="4" w:space="0" w:color="auto"/>
            </w:tcBorders>
          </w:tcPr>
          <w:p w14:paraId="31FBE903" w14:textId="01865129" w:rsidR="00142C02" w:rsidRDefault="00142C02" w:rsidP="00DE6047">
            <w:pPr>
              <w:jc w:val="both"/>
              <w:rPr>
                <w:rFonts w:cs="Times New Roman"/>
              </w:rPr>
            </w:pPr>
            <w:r>
              <w:rPr>
                <w:rFonts w:cs="Times New Roman"/>
              </w:rPr>
              <w:t>In what city is the hospital?</w:t>
            </w:r>
          </w:p>
        </w:tc>
        <w:tc>
          <w:tcPr>
            <w:tcW w:w="0" w:type="auto"/>
            <w:tcBorders>
              <w:top w:val="single" w:sz="4" w:space="0" w:color="auto"/>
              <w:left w:val="single" w:sz="4" w:space="0" w:color="auto"/>
              <w:bottom w:val="single" w:sz="4" w:space="0" w:color="auto"/>
              <w:right w:val="single" w:sz="4" w:space="0" w:color="auto"/>
            </w:tcBorders>
          </w:tcPr>
          <w:p w14:paraId="2826EF29" w14:textId="77777777" w:rsidR="00142C02" w:rsidRDefault="00142C02" w:rsidP="00DE6047">
            <w:pPr>
              <w:rPr>
                <w:rFonts w:cs="Times New Roman"/>
              </w:rPr>
            </w:pPr>
          </w:p>
        </w:tc>
      </w:tr>
      <w:tr w:rsidR="00142C02" w:rsidRPr="00E142A0" w14:paraId="0FBD384D" w14:textId="77777777" w:rsidTr="005519B8">
        <w:tc>
          <w:tcPr>
            <w:tcW w:w="0" w:type="auto"/>
            <w:tcBorders>
              <w:top w:val="single" w:sz="4" w:space="0" w:color="auto"/>
              <w:left w:val="single" w:sz="4" w:space="0" w:color="auto"/>
              <w:bottom w:val="single" w:sz="4" w:space="0" w:color="auto"/>
              <w:right w:val="single" w:sz="4" w:space="0" w:color="auto"/>
            </w:tcBorders>
          </w:tcPr>
          <w:p w14:paraId="22F7735A" w14:textId="59D7A9E1" w:rsidR="00142C02" w:rsidRDefault="00142C02" w:rsidP="00A00C07">
            <w:pPr>
              <w:jc w:val="center"/>
              <w:rPr>
                <w:rFonts w:cs="Times New Roman"/>
              </w:rPr>
            </w:pPr>
            <w:r>
              <w:rPr>
                <w:rFonts w:cs="Times New Roman"/>
              </w:rPr>
              <w:t>BMH49</w:t>
            </w:r>
          </w:p>
        </w:tc>
        <w:tc>
          <w:tcPr>
            <w:tcW w:w="0" w:type="auto"/>
            <w:tcBorders>
              <w:top w:val="single" w:sz="4" w:space="0" w:color="auto"/>
              <w:left w:val="single" w:sz="4" w:space="0" w:color="auto"/>
              <w:bottom w:val="single" w:sz="4" w:space="0" w:color="auto"/>
              <w:right w:val="single" w:sz="4" w:space="0" w:color="auto"/>
            </w:tcBorders>
          </w:tcPr>
          <w:p w14:paraId="0A110ACE" w14:textId="419CFD19" w:rsidR="00142C02" w:rsidRDefault="00142C02" w:rsidP="00A00C07">
            <w:pPr>
              <w:jc w:val="both"/>
              <w:rPr>
                <w:rFonts w:cs="Times New Roman"/>
              </w:rPr>
            </w:pPr>
            <w:r>
              <w:rPr>
                <w:rFonts w:cs="Times New Roman"/>
              </w:rPr>
              <w:t>Did you ever have a heart procedure like coronary angioplasty or placement of a stent?</w:t>
            </w:r>
          </w:p>
        </w:tc>
        <w:tc>
          <w:tcPr>
            <w:tcW w:w="0" w:type="auto"/>
            <w:tcBorders>
              <w:top w:val="single" w:sz="4" w:space="0" w:color="auto"/>
              <w:left w:val="single" w:sz="4" w:space="0" w:color="auto"/>
              <w:bottom w:val="single" w:sz="4" w:space="0" w:color="auto"/>
              <w:right w:val="single" w:sz="4" w:space="0" w:color="auto"/>
            </w:tcBorders>
          </w:tcPr>
          <w:p w14:paraId="7354DE21" w14:textId="77777777" w:rsidR="00142C02" w:rsidRDefault="00142C02" w:rsidP="00A00C07">
            <w:pPr>
              <w:rPr>
                <w:rFonts w:cs="Times New Roman"/>
              </w:rPr>
            </w:pPr>
            <w:r>
              <w:rPr>
                <w:rFonts w:cs="Times New Roman"/>
              </w:rPr>
              <w:t>0=No</w:t>
            </w:r>
          </w:p>
          <w:p w14:paraId="19DA9798" w14:textId="77777777" w:rsidR="00142C02" w:rsidRDefault="00142C02" w:rsidP="00A00C07">
            <w:pPr>
              <w:rPr>
                <w:rFonts w:cs="Times New Roman"/>
              </w:rPr>
            </w:pPr>
            <w:r>
              <w:rPr>
                <w:rFonts w:cs="Times New Roman"/>
              </w:rPr>
              <w:t>1=Yes</w:t>
            </w:r>
          </w:p>
          <w:p w14:paraId="4AD842C6" w14:textId="71F66294" w:rsidR="00142C02" w:rsidRDefault="00142C02" w:rsidP="00A00C07">
            <w:pPr>
              <w:rPr>
                <w:rFonts w:cs="Times New Roman"/>
              </w:rPr>
            </w:pPr>
            <w:r>
              <w:rPr>
                <w:rFonts w:cs="Times New Roman"/>
              </w:rPr>
              <w:t>9=Don’t know</w:t>
            </w:r>
          </w:p>
        </w:tc>
      </w:tr>
      <w:tr w:rsidR="00142C02" w:rsidRPr="00E142A0" w14:paraId="354ACA66" w14:textId="77777777" w:rsidTr="005519B8">
        <w:tc>
          <w:tcPr>
            <w:tcW w:w="0" w:type="auto"/>
            <w:tcBorders>
              <w:top w:val="single" w:sz="4" w:space="0" w:color="auto"/>
              <w:left w:val="single" w:sz="4" w:space="0" w:color="auto"/>
              <w:bottom w:val="single" w:sz="4" w:space="0" w:color="auto"/>
              <w:right w:val="single" w:sz="4" w:space="0" w:color="auto"/>
            </w:tcBorders>
          </w:tcPr>
          <w:p w14:paraId="6925924D" w14:textId="198A92FA" w:rsidR="00142C02" w:rsidRDefault="00142C02" w:rsidP="00A00C07">
            <w:pPr>
              <w:jc w:val="center"/>
              <w:rPr>
                <w:rFonts w:cs="Times New Roman"/>
              </w:rPr>
            </w:pPr>
            <w:r>
              <w:rPr>
                <w:rFonts w:cs="Times New Roman"/>
              </w:rPr>
              <w:t>BMH49Month</w:t>
            </w:r>
          </w:p>
        </w:tc>
        <w:tc>
          <w:tcPr>
            <w:tcW w:w="0" w:type="auto"/>
            <w:tcBorders>
              <w:top w:val="single" w:sz="4" w:space="0" w:color="auto"/>
              <w:left w:val="single" w:sz="4" w:space="0" w:color="auto"/>
              <w:bottom w:val="single" w:sz="4" w:space="0" w:color="auto"/>
              <w:right w:val="single" w:sz="4" w:space="0" w:color="auto"/>
            </w:tcBorders>
          </w:tcPr>
          <w:p w14:paraId="616A73E1" w14:textId="42C1F247" w:rsidR="00142C02" w:rsidRDefault="00142C02" w:rsidP="00A00C07">
            <w:pPr>
              <w:jc w:val="both"/>
              <w:rPr>
                <w:rFonts w:cs="Times New Roman"/>
              </w:rPr>
            </w:pPr>
            <w:r>
              <w:rPr>
                <w:rFonts w:cs="Times New Roman"/>
              </w:rPr>
              <w:t>When did this occur?</w:t>
            </w:r>
          </w:p>
        </w:tc>
        <w:tc>
          <w:tcPr>
            <w:tcW w:w="0" w:type="auto"/>
            <w:tcBorders>
              <w:top w:val="single" w:sz="4" w:space="0" w:color="auto"/>
              <w:left w:val="single" w:sz="4" w:space="0" w:color="auto"/>
              <w:bottom w:val="single" w:sz="4" w:space="0" w:color="auto"/>
              <w:right w:val="single" w:sz="4" w:space="0" w:color="auto"/>
            </w:tcBorders>
          </w:tcPr>
          <w:p w14:paraId="4BEC6BC2" w14:textId="54345A53" w:rsidR="00142C02" w:rsidRDefault="00142C02" w:rsidP="00A00C07">
            <w:pPr>
              <w:rPr>
                <w:rFonts w:cs="Times New Roman"/>
              </w:rPr>
            </w:pPr>
            <w:r>
              <w:rPr>
                <w:rFonts w:cs="Times New Roman"/>
              </w:rPr>
              <w:t>Month</w:t>
            </w:r>
          </w:p>
        </w:tc>
      </w:tr>
      <w:tr w:rsidR="00142C02" w:rsidRPr="00E142A0" w14:paraId="7AB66ECF" w14:textId="77777777" w:rsidTr="005519B8">
        <w:tc>
          <w:tcPr>
            <w:tcW w:w="0" w:type="auto"/>
            <w:tcBorders>
              <w:top w:val="single" w:sz="4" w:space="0" w:color="auto"/>
              <w:left w:val="single" w:sz="4" w:space="0" w:color="auto"/>
              <w:bottom w:val="single" w:sz="4" w:space="0" w:color="auto"/>
              <w:right w:val="single" w:sz="4" w:space="0" w:color="auto"/>
            </w:tcBorders>
          </w:tcPr>
          <w:p w14:paraId="28F46000" w14:textId="3E77733B" w:rsidR="00142C02" w:rsidRDefault="00142C02" w:rsidP="00A00C07">
            <w:pPr>
              <w:jc w:val="center"/>
              <w:rPr>
                <w:rFonts w:cs="Times New Roman"/>
              </w:rPr>
            </w:pPr>
            <w:r>
              <w:rPr>
                <w:rFonts w:cs="Times New Roman"/>
              </w:rPr>
              <w:t>BMH49Year</w:t>
            </w:r>
          </w:p>
        </w:tc>
        <w:tc>
          <w:tcPr>
            <w:tcW w:w="0" w:type="auto"/>
            <w:tcBorders>
              <w:top w:val="single" w:sz="4" w:space="0" w:color="auto"/>
              <w:left w:val="single" w:sz="4" w:space="0" w:color="auto"/>
              <w:bottom w:val="single" w:sz="4" w:space="0" w:color="auto"/>
              <w:right w:val="single" w:sz="4" w:space="0" w:color="auto"/>
            </w:tcBorders>
          </w:tcPr>
          <w:p w14:paraId="4213A60F" w14:textId="3C8FAE6F" w:rsidR="00142C02" w:rsidRDefault="00142C02" w:rsidP="00A00C07">
            <w:pPr>
              <w:jc w:val="both"/>
              <w:rPr>
                <w:rFonts w:cs="Times New Roman"/>
              </w:rPr>
            </w:pPr>
            <w:r>
              <w:rPr>
                <w:rFonts w:cs="Times New Roman"/>
              </w:rPr>
              <w:t>When did this occur?</w:t>
            </w:r>
          </w:p>
        </w:tc>
        <w:tc>
          <w:tcPr>
            <w:tcW w:w="0" w:type="auto"/>
            <w:tcBorders>
              <w:top w:val="single" w:sz="4" w:space="0" w:color="auto"/>
              <w:left w:val="single" w:sz="4" w:space="0" w:color="auto"/>
              <w:bottom w:val="single" w:sz="4" w:space="0" w:color="auto"/>
              <w:right w:val="single" w:sz="4" w:space="0" w:color="auto"/>
            </w:tcBorders>
          </w:tcPr>
          <w:p w14:paraId="06D660EC" w14:textId="20A91350" w:rsidR="00142C02" w:rsidRDefault="00142C02" w:rsidP="00A00C07">
            <w:pPr>
              <w:rPr>
                <w:rFonts w:cs="Times New Roman"/>
              </w:rPr>
            </w:pPr>
            <w:r>
              <w:rPr>
                <w:rFonts w:cs="Times New Roman"/>
              </w:rPr>
              <w:t>Year</w:t>
            </w:r>
          </w:p>
        </w:tc>
      </w:tr>
      <w:tr w:rsidR="00142C02" w:rsidRPr="00E142A0" w14:paraId="03236541" w14:textId="77777777" w:rsidTr="005519B8">
        <w:tc>
          <w:tcPr>
            <w:tcW w:w="0" w:type="auto"/>
            <w:tcBorders>
              <w:top w:val="single" w:sz="4" w:space="0" w:color="auto"/>
              <w:left w:val="single" w:sz="4" w:space="0" w:color="auto"/>
              <w:bottom w:val="single" w:sz="4" w:space="0" w:color="auto"/>
              <w:right w:val="single" w:sz="4" w:space="0" w:color="auto"/>
            </w:tcBorders>
          </w:tcPr>
          <w:p w14:paraId="22328501" w14:textId="127C35F7" w:rsidR="00142C02" w:rsidRDefault="00142C02" w:rsidP="00A00C07">
            <w:pPr>
              <w:jc w:val="center"/>
              <w:rPr>
                <w:rFonts w:cs="Times New Roman"/>
              </w:rPr>
            </w:pPr>
            <w:r>
              <w:rPr>
                <w:rFonts w:cs="Times New Roman"/>
              </w:rPr>
              <w:t>BMH49Hosp</w:t>
            </w:r>
          </w:p>
        </w:tc>
        <w:tc>
          <w:tcPr>
            <w:tcW w:w="0" w:type="auto"/>
            <w:tcBorders>
              <w:top w:val="single" w:sz="4" w:space="0" w:color="auto"/>
              <w:left w:val="single" w:sz="4" w:space="0" w:color="auto"/>
              <w:bottom w:val="single" w:sz="4" w:space="0" w:color="auto"/>
              <w:right w:val="single" w:sz="4" w:space="0" w:color="auto"/>
            </w:tcBorders>
          </w:tcPr>
          <w:p w14:paraId="072549B7" w14:textId="07A27045" w:rsidR="00142C02" w:rsidRDefault="00142C02" w:rsidP="00A00C07">
            <w:pPr>
              <w:jc w:val="both"/>
              <w:rPr>
                <w:rFonts w:cs="Times New Roman"/>
              </w:rPr>
            </w:pPr>
            <w:r>
              <w:rPr>
                <w:rFonts w:cs="Times New Roman"/>
              </w:rPr>
              <w:t>What was the name of the hospital?</w:t>
            </w:r>
          </w:p>
        </w:tc>
        <w:tc>
          <w:tcPr>
            <w:tcW w:w="0" w:type="auto"/>
            <w:tcBorders>
              <w:top w:val="single" w:sz="4" w:space="0" w:color="auto"/>
              <w:left w:val="single" w:sz="4" w:space="0" w:color="auto"/>
              <w:bottom w:val="single" w:sz="4" w:space="0" w:color="auto"/>
              <w:right w:val="single" w:sz="4" w:space="0" w:color="auto"/>
            </w:tcBorders>
          </w:tcPr>
          <w:p w14:paraId="3C89967F" w14:textId="77777777" w:rsidR="00142C02" w:rsidRDefault="00142C02" w:rsidP="00A00C07">
            <w:pPr>
              <w:rPr>
                <w:rFonts w:cs="Times New Roman"/>
              </w:rPr>
            </w:pPr>
          </w:p>
        </w:tc>
      </w:tr>
      <w:tr w:rsidR="00142C02" w:rsidRPr="00E142A0" w14:paraId="2245EEA6" w14:textId="77777777" w:rsidTr="005519B8">
        <w:tc>
          <w:tcPr>
            <w:tcW w:w="0" w:type="auto"/>
            <w:tcBorders>
              <w:top w:val="single" w:sz="4" w:space="0" w:color="auto"/>
              <w:left w:val="single" w:sz="4" w:space="0" w:color="auto"/>
              <w:bottom w:val="single" w:sz="4" w:space="0" w:color="auto"/>
              <w:right w:val="single" w:sz="4" w:space="0" w:color="auto"/>
            </w:tcBorders>
          </w:tcPr>
          <w:p w14:paraId="114389FE" w14:textId="0CEA65BD" w:rsidR="00142C02" w:rsidRDefault="00142C02" w:rsidP="00A00C07">
            <w:pPr>
              <w:jc w:val="center"/>
              <w:rPr>
                <w:rFonts w:cs="Times New Roman"/>
              </w:rPr>
            </w:pPr>
            <w:r>
              <w:rPr>
                <w:rFonts w:cs="Times New Roman"/>
              </w:rPr>
              <w:t>BMH49City</w:t>
            </w:r>
          </w:p>
        </w:tc>
        <w:tc>
          <w:tcPr>
            <w:tcW w:w="0" w:type="auto"/>
            <w:tcBorders>
              <w:top w:val="single" w:sz="4" w:space="0" w:color="auto"/>
              <w:left w:val="single" w:sz="4" w:space="0" w:color="auto"/>
              <w:bottom w:val="single" w:sz="4" w:space="0" w:color="auto"/>
              <w:right w:val="single" w:sz="4" w:space="0" w:color="auto"/>
            </w:tcBorders>
          </w:tcPr>
          <w:p w14:paraId="67118E11" w14:textId="66C866A4" w:rsidR="00142C02" w:rsidRDefault="00142C02" w:rsidP="00A00C07">
            <w:pPr>
              <w:jc w:val="both"/>
              <w:rPr>
                <w:rFonts w:cs="Times New Roman"/>
              </w:rPr>
            </w:pPr>
            <w:r>
              <w:rPr>
                <w:rFonts w:cs="Times New Roman"/>
              </w:rPr>
              <w:t>In what city is the hospital?</w:t>
            </w:r>
          </w:p>
        </w:tc>
        <w:tc>
          <w:tcPr>
            <w:tcW w:w="0" w:type="auto"/>
            <w:tcBorders>
              <w:top w:val="single" w:sz="4" w:space="0" w:color="auto"/>
              <w:left w:val="single" w:sz="4" w:space="0" w:color="auto"/>
              <w:bottom w:val="single" w:sz="4" w:space="0" w:color="auto"/>
              <w:right w:val="single" w:sz="4" w:space="0" w:color="auto"/>
            </w:tcBorders>
          </w:tcPr>
          <w:p w14:paraId="2784163E" w14:textId="77777777" w:rsidR="00142C02" w:rsidRDefault="00142C02" w:rsidP="00A00C07">
            <w:pPr>
              <w:rPr>
                <w:rFonts w:cs="Times New Roman"/>
              </w:rPr>
            </w:pPr>
          </w:p>
        </w:tc>
      </w:tr>
      <w:tr w:rsidR="00142C02" w:rsidRPr="00E142A0" w14:paraId="18E05106" w14:textId="77777777" w:rsidTr="005519B8">
        <w:tc>
          <w:tcPr>
            <w:tcW w:w="0" w:type="auto"/>
            <w:tcBorders>
              <w:top w:val="single" w:sz="4" w:space="0" w:color="auto"/>
              <w:left w:val="single" w:sz="4" w:space="0" w:color="auto"/>
              <w:bottom w:val="single" w:sz="4" w:space="0" w:color="auto"/>
              <w:right w:val="single" w:sz="4" w:space="0" w:color="auto"/>
            </w:tcBorders>
          </w:tcPr>
          <w:p w14:paraId="6FE11D1C" w14:textId="3AFB8621" w:rsidR="00142C02" w:rsidRDefault="00142C02" w:rsidP="00A00C07">
            <w:pPr>
              <w:jc w:val="center"/>
              <w:rPr>
                <w:rFonts w:cs="Times New Roman"/>
              </w:rPr>
            </w:pPr>
            <w:r>
              <w:rPr>
                <w:rFonts w:cs="Times New Roman"/>
              </w:rPr>
              <w:t>Pcancer</w:t>
            </w:r>
          </w:p>
        </w:tc>
        <w:tc>
          <w:tcPr>
            <w:tcW w:w="0" w:type="auto"/>
            <w:tcBorders>
              <w:top w:val="single" w:sz="4" w:space="0" w:color="auto"/>
              <w:left w:val="single" w:sz="4" w:space="0" w:color="auto"/>
              <w:bottom w:val="single" w:sz="4" w:space="0" w:color="auto"/>
              <w:right w:val="single" w:sz="4" w:space="0" w:color="auto"/>
            </w:tcBorders>
          </w:tcPr>
          <w:p w14:paraId="2A26ADF7" w14:textId="5E55788D" w:rsidR="00142C02" w:rsidRDefault="00142C02" w:rsidP="00A00C07">
            <w:pPr>
              <w:jc w:val="both"/>
              <w:rPr>
                <w:rFonts w:cs="Times New Roman"/>
              </w:rPr>
            </w:pPr>
            <w:r>
              <w:rPr>
                <w:rFonts w:cs="Times New Roman"/>
              </w:rPr>
              <w:t>Do you have or have you had any form of cancer?</w:t>
            </w:r>
          </w:p>
        </w:tc>
        <w:tc>
          <w:tcPr>
            <w:tcW w:w="0" w:type="auto"/>
            <w:tcBorders>
              <w:top w:val="single" w:sz="4" w:space="0" w:color="auto"/>
              <w:left w:val="single" w:sz="4" w:space="0" w:color="auto"/>
              <w:bottom w:val="single" w:sz="4" w:space="0" w:color="auto"/>
              <w:right w:val="single" w:sz="4" w:space="0" w:color="auto"/>
            </w:tcBorders>
          </w:tcPr>
          <w:p w14:paraId="042120F6" w14:textId="77777777" w:rsidR="00142C02" w:rsidRDefault="00142C02" w:rsidP="001258AD">
            <w:pPr>
              <w:rPr>
                <w:rFonts w:cs="Times New Roman"/>
              </w:rPr>
            </w:pPr>
            <w:r>
              <w:rPr>
                <w:rFonts w:cs="Times New Roman"/>
              </w:rPr>
              <w:t>0=No</w:t>
            </w:r>
          </w:p>
          <w:p w14:paraId="05FA35CB" w14:textId="77777777" w:rsidR="00142C02" w:rsidRDefault="00142C02" w:rsidP="001258AD">
            <w:pPr>
              <w:rPr>
                <w:rFonts w:cs="Times New Roman"/>
              </w:rPr>
            </w:pPr>
            <w:r>
              <w:rPr>
                <w:rFonts w:cs="Times New Roman"/>
              </w:rPr>
              <w:t>1=Yes</w:t>
            </w:r>
          </w:p>
          <w:p w14:paraId="28EC9AB3" w14:textId="6AEE579A" w:rsidR="00142C02" w:rsidRDefault="00142C02" w:rsidP="001258AD">
            <w:pPr>
              <w:rPr>
                <w:rFonts w:cs="Times New Roman"/>
              </w:rPr>
            </w:pPr>
            <w:r>
              <w:rPr>
                <w:rFonts w:cs="Times New Roman"/>
              </w:rPr>
              <w:t>9=Don’t know</w:t>
            </w:r>
          </w:p>
        </w:tc>
      </w:tr>
      <w:tr w:rsidR="00142C02" w:rsidRPr="00E142A0" w14:paraId="6913A984" w14:textId="77777777" w:rsidTr="005519B8">
        <w:tc>
          <w:tcPr>
            <w:tcW w:w="0" w:type="auto"/>
            <w:tcBorders>
              <w:top w:val="single" w:sz="4" w:space="0" w:color="auto"/>
              <w:left w:val="single" w:sz="4" w:space="0" w:color="auto"/>
              <w:bottom w:val="single" w:sz="4" w:space="0" w:color="auto"/>
              <w:right w:val="single" w:sz="4" w:space="0" w:color="auto"/>
            </w:tcBorders>
          </w:tcPr>
          <w:p w14:paraId="709124A0" w14:textId="49200030" w:rsidR="00142C02" w:rsidRDefault="00142C02" w:rsidP="00A00C07">
            <w:pPr>
              <w:jc w:val="center"/>
              <w:rPr>
                <w:rFonts w:cs="Times New Roman"/>
              </w:rPr>
            </w:pPr>
            <w:r>
              <w:rPr>
                <w:rFonts w:cs="Times New Roman"/>
              </w:rPr>
              <w:t>BMH511A</w:t>
            </w:r>
          </w:p>
        </w:tc>
        <w:tc>
          <w:tcPr>
            <w:tcW w:w="0" w:type="auto"/>
            <w:tcBorders>
              <w:top w:val="single" w:sz="4" w:space="0" w:color="auto"/>
              <w:left w:val="single" w:sz="4" w:space="0" w:color="auto"/>
              <w:bottom w:val="single" w:sz="4" w:space="0" w:color="auto"/>
              <w:right w:val="single" w:sz="4" w:space="0" w:color="auto"/>
            </w:tcBorders>
          </w:tcPr>
          <w:p w14:paraId="0B36F8FA" w14:textId="77CD95AF" w:rsidR="00142C02" w:rsidRDefault="00142C02" w:rsidP="00A00C07">
            <w:pPr>
              <w:jc w:val="both"/>
              <w:rPr>
                <w:rFonts w:cs="Times New Roman"/>
              </w:rPr>
            </w:pPr>
            <w:r>
              <w:rPr>
                <w:rFonts w:cs="Times New Roman"/>
              </w:rPr>
              <w:t>What types were you diagnosed with?: Type 1</w:t>
            </w:r>
          </w:p>
        </w:tc>
        <w:tc>
          <w:tcPr>
            <w:tcW w:w="0" w:type="auto"/>
            <w:tcBorders>
              <w:top w:val="single" w:sz="4" w:space="0" w:color="auto"/>
              <w:left w:val="single" w:sz="4" w:space="0" w:color="auto"/>
              <w:bottom w:val="single" w:sz="4" w:space="0" w:color="auto"/>
              <w:right w:val="single" w:sz="4" w:space="0" w:color="auto"/>
            </w:tcBorders>
          </w:tcPr>
          <w:p w14:paraId="24F4449A" w14:textId="77777777" w:rsidR="00142C02" w:rsidRDefault="00142C02" w:rsidP="00A00C07">
            <w:pPr>
              <w:rPr>
                <w:rFonts w:cs="Times New Roman"/>
              </w:rPr>
            </w:pPr>
            <w:r>
              <w:rPr>
                <w:rFonts w:cs="Times New Roman"/>
              </w:rPr>
              <w:t>Basal cell</w:t>
            </w:r>
          </w:p>
          <w:p w14:paraId="3C5A48EC" w14:textId="77777777" w:rsidR="00142C02" w:rsidRDefault="00142C02" w:rsidP="00A00C07">
            <w:pPr>
              <w:rPr>
                <w:rFonts w:cs="Times New Roman"/>
              </w:rPr>
            </w:pPr>
            <w:r>
              <w:rPr>
                <w:rFonts w:cs="Times New Roman"/>
              </w:rPr>
              <w:t>Bladder</w:t>
            </w:r>
          </w:p>
          <w:p w14:paraId="6EAC4E1D" w14:textId="77777777" w:rsidR="00142C02" w:rsidRDefault="00142C02" w:rsidP="00A00C07">
            <w:pPr>
              <w:rPr>
                <w:rFonts w:cs="Times New Roman"/>
              </w:rPr>
            </w:pPr>
            <w:r>
              <w:rPr>
                <w:rFonts w:cs="Times New Roman"/>
              </w:rPr>
              <w:t>Bone</w:t>
            </w:r>
          </w:p>
          <w:p w14:paraId="4D51BDD7" w14:textId="77777777" w:rsidR="00142C02" w:rsidRDefault="00142C02" w:rsidP="00A00C07">
            <w:pPr>
              <w:rPr>
                <w:rFonts w:cs="Times New Roman"/>
              </w:rPr>
            </w:pPr>
            <w:r>
              <w:rPr>
                <w:rFonts w:cs="Times New Roman"/>
              </w:rPr>
              <w:t>Brain</w:t>
            </w:r>
          </w:p>
          <w:p w14:paraId="3F44DFA0" w14:textId="77777777" w:rsidR="00142C02" w:rsidRDefault="00142C02" w:rsidP="00A00C07">
            <w:pPr>
              <w:rPr>
                <w:rFonts w:cs="Times New Roman"/>
              </w:rPr>
            </w:pPr>
            <w:r>
              <w:rPr>
                <w:rFonts w:cs="Times New Roman"/>
              </w:rPr>
              <w:t>Breast</w:t>
            </w:r>
          </w:p>
          <w:p w14:paraId="546CC0FB" w14:textId="77777777" w:rsidR="00142C02" w:rsidRDefault="00142C02" w:rsidP="00A00C07">
            <w:pPr>
              <w:rPr>
                <w:rFonts w:cs="Times New Roman"/>
              </w:rPr>
            </w:pPr>
            <w:r>
              <w:rPr>
                <w:rFonts w:cs="Times New Roman"/>
              </w:rPr>
              <w:t>Cervical</w:t>
            </w:r>
          </w:p>
          <w:p w14:paraId="4EB98122" w14:textId="77777777" w:rsidR="00142C02" w:rsidRDefault="00142C02" w:rsidP="00A00C07">
            <w:pPr>
              <w:rPr>
                <w:rFonts w:cs="Times New Roman"/>
              </w:rPr>
            </w:pPr>
            <w:r>
              <w:rPr>
                <w:rFonts w:cs="Times New Roman"/>
              </w:rPr>
              <w:t>Colorectal</w:t>
            </w:r>
          </w:p>
          <w:p w14:paraId="1EFACA5F" w14:textId="77777777" w:rsidR="00142C02" w:rsidRDefault="00142C02" w:rsidP="00A00C07">
            <w:pPr>
              <w:rPr>
                <w:rFonts w:cs="Times New Roman"/>
              </w:rPr>
            </w:pPr>
            <w:r>
              <w:rPr>
                <w:rFonts w:cs="Times New Roman"/>
              </w:rPr>
              <w:t>Esophageal</w:t>
            </w:r>
          </w:p>
          <w:p w14:paraId="23356BF2" w14:textId="77777777" w:rsidR="00142C02" w:rsidRDefault="00142C02" w:rsidP="00A00C07">
            <w:pPr>
              <w:rPr>
                <w:rFonts w:cs="Times New Roman"/>
              </w:rPr>
            </w:pPr>
            <w:r>
              <w:rPr>
                <w:rFonts w:cs="Times New Roman"/>
              </w:rPr>
              <w:t>Kidney</w:t>
            </w:r>
          </w:p>
          <w:p w14:paraId="2EFD5845" w14:textId="77777777" w:rsidR="00142C02" w:rsidRDefault="00142C02" w:rsidP="00A00C07">
            <w:pPr>
              <w:rPr>
                <w:rFonts w:cs="Times New Roman"/>
              </w:rPr>
            </w:pPr>
            <w:r>
              <w:rPr>
                <w:rFonts w:cs="Times New Roman"/>
              </w:rPr>
              <w:t>Leukemia</w:t>
            </w:r>
          </w:p>
          <w:p w14:paraId="7ABADCA8" w14:textId="77777777" w:rsidR="00142C02" w:rsidRDefault="00142C02" w:rsidP="00A00C07">
            <w:pPr>
              <w:rPr>
                <w:rFonts w:cs="Times New Roman"/>
              </w:rPr>
            </w:pPr>
            <w:r>
              <w:rPr>
                <w:rFonts w:cs="Times New Roman"/>
              </w:rPr>
              <w:t>Lung</w:t>
            </w:r>
          </w:p>
          <w:p w14:paraId="17466A3D" w14:textId="77777777" w:rsidR="00142C02" w:rsidRDefault="00142C02" w:rsidP="00A00C07">
            <w:pPr>
              <w:rPr>
                <w:rFonts w:cs="Times New Roman"/>
              </w:rPr>
            </w:pPr>
            <w:r>
              <w:rPr>
                <w:rFonts w:cs="Times New Roman"/>
              </w:rPr>
              <w:t>Melanoma</w:t>
            </w:r>
          </w:p>
          <w:p w14:paraId="0A285296" w14:textId="77777777" w:rsidR="00142C02" w:rsidRDefault="00142C02" w:rsidP="00A00C07">
            <w:pPr>
              <w:rPr>
                <w:rFonts w:cs="Times New Roman"/>
              </w:rPr>
            </w:pPr>
            <w:r>
              <w:rPr>
                <w:rFonts w:cs="Times New Roman"/>
              </w:rPr>
              <w:t>Non-Hodgkin’s Lymphoma</w:t>
            </w:r>
          </w:p>
          <w:p w14:paraId="1F1E3122" w14:textId="77777777" w:rsidR="00142C02" w:rsidRDefault="00142C02" w:rsidP="00A00C07">
            <w:pPr>
              <w:rPr>
                <w:rFonts w:cs="Times New Roman"/>
              </w:rPr>
            </w:pPr>
            <w:r>
              <w:rPr>
                <w:rFonts w:cs="Times New Roman"/>
              </w:rPr>
              <w:t>Oral cavity</w:t>
            </w:r>
          </w:p>
          <w:p w14:paraId="60D6FE72" w14:textId="77777777" w:rsidR="00142C02" w:rsidRDefault="00142C02" w:rsidP="00A00C07">
            <w:pPr>
              <w:rPr>
                <w:rFonts w:cs="Times New Roman"/>
              </w:rPr>
            </w:pPr>
            <w:r>
              <w:rPr>
                <w:rFonts w:cs="Times New Roman"/>
              </w:rPr>
              <w:t>Other</w:t>
            </w:r>
          </w:p>
          <w:p w14:paraId="300DB360" w14:textId="77777777" w:rsidR="00142C02" w:rsidRDefault="00142C02" w:rsidP="00A00C07">
            <w:pPr>
              <w:rPr>
                <w:rFonts w:cs="Times New Roman"/>
              </w:rPr>
            </w:pPr>
            <w:r>
              <w:rPr>
                <w:rFonts w:cs="Times New Roman"/>
              </w:rPr>
              <w:t>Ovarian</w:t>
            </w:r>
          </w:p>
          <w:p w14:paraId="605F9D5F" w14:textId="77777777" w:rsidR="00142C02" w:rsidRDefault="00142C02" w:rsidP="00A00C07">
            <w:pPr>
              <w:rPr>
                <w:rFonts w:cs="Times New Roman"/>
              </w:rPr>
            </w:pPr>
            <w:r>
              <w:rPr>
                <w:rFonts w:cs="Times New Roman"/>
              </w:rPr>
              <w:t>Pancreatic</w:t>
            </w:r>
          </w:p>
          <w:p w14:paraId="6078171D" w14:textId="77777777" w:rsidR="00142C02" w:rsidRDefault="00142C02" w:rsidP="00A00C07">
            <w:pPr>
              <w:rPr>
                <w:rFonts w:cs="Times New Roman"/>
              </w:rPr>
            </w:pPr>
            <w:r>
              <w:rPr>
                <w:rFonts w:cs="Times New Roman"/>
              </w:rPr>
              <w:t>Prostate</w:t>
            </w:r>
          </w:p>
          <w:p w14:paraId="0F16C186" w14:textId="77777777" w:rsidR="00142C02" w:rsidRDefault="00142C02" w:rsidP="00A00C07">
            <w:pPr>
              <w:rPr>
                <w:rFonts w:cs="Times New Roman"/>
              </w:rPr>
            </w:pPr>
            <w:r>
              <w:rPr>
                <w:rFonts w:cs="Times New Roman"/>
              </w:rPr>
              <w:t>Squamous cell</w:t>
            </w:r>
          </w:p>
          <w:p w14:paraId="78060133" w14:textId="77777777" w:rsidR="00142C02" w:rsidRDefault="00142C02" w:rsidP="00A00C07">
            <w:pPr>
              <w:rPr>
                <w:rFonts w:cs="Times New Roman"/>
              </w:rPr>
            </w:pPr>
            <w:r>
              <w:rPr>
                <w:rFonts w:cs="Times New Roman"/>
              </w:rPr>
              <w:lastRenderedPageBreak/>
              <w:t>Stomach</w:t>
            </w:r>
          </w:p>
          <w:p w14:paraId="6C68B532" w14:textId="77777777" w:rsidR="00142C02" w:rsidRDefault="00142C02" w:rsidP="00A00C07">
            <w:pPr>
              <w:rPr>
                <w:rFonts w:cs="Times New Roman"/>
              </w:rPr>
            </w:pPr>
            <w:r>
              <w:rPr>
                <w:rFonts w:cs="Times New Roman"/>
              </w:rPr>
              <w:t>Throat</w:t>
            </w:r>
          </w:p>
          <w:p w14:paraId="56FA4332" w14:textId="70CA857B" w:rsidR="00142C02" w:rsidRDefault="00142C02" w:rsidP="00A00C07">
            <w:pPr>
              <w:rPr>
                <w:rFonts w:cs="Times New Roman"/>
              </w:rPr>
            </w:pPr>
            <w:r>
              <w:rPr>
                <w:rFonts w:cs="Times New Roman"/>
              </w:rPr>
              <w:t>Uterine</w:t>
            </w:r>
          </w:p>
        </w:tc>
      </w:tr>
      <w:tr w:rsidR="00142C02" w:rsidRPr="00E142A0" w14:paraId="19B453BA" w14:textId="77777777" w:rsidTr="005519B8">
        <w:tc>
          <w:tcPr>
            <w:tcW w:w="0" w:type="auto"/>
            <w:tcBorders>
              <w:top w:val="single" w:sz="4" w:space="0" w:color="auto"/>
              <w:left w:val="single" w:sz="4" w:space="0" w:color="auto"/>
              <w:bottom w:val="single" w:sz="4" w:space="0" w:color="auto"/>
              <w:right w:val="single" w:sz="4" w:space="0" w:color="auto"/>
            </w:tcBorders>
          </w:tcPr>
          <w:p w14:paraId="75332A89" w14:textId="3CC3605A" w:rsidR="00142C02" w:rsidRDefault="00142C02" w:rsidP="00A00C07">
            <w:pPr>
              <w:jc w:val="center"/>
              <w:rPr>
                <w:rFonts w:cs="Times New Roman"/>
              </w:rPr>
            </w:pPr>
            <w:r>
              <w:rPr>
                <w:rFonts w:cs="Times New Roman"/>
              </w:rPr>
              <w:lastRenderedPageBreak/>
              <w:t>BMH511AOther</w:t>
            </w:r>
          </w:p>
        </w:tc>
        <w:tc>
          <w:tcPr>
            <w:tcW w:w="0" w:type="auto"/>
            <w:tcBorders>
              <w:top w:val="single" w:sz="4" w:space="0" w:color="auto"/>
              <w:left w:val="single" w:sz="4" w:space="0" w:color="auto"/>
              <w:bottom w:val="single" w:sz="4" w:space="0" w:color="auto"/>
              <w:right w:val="single" w:sz="4" w:space="0" w:color="auto"/>
            </w:tcBorders>
          </w:tcPr>
          <w:p w14:paraId="46F3B6CA" w14:textId="73D0EA82" w:rsidR="00142C02" w:rsidRDefault="00142C02" w:rsidP="00A00C07">
            <w:pPr>
              <w:jc w:val="both"/>
              <w:rPr>
                <w:rFonts w:cs="Times New Roman"/>
              </w:rPr>
            </w:pPr>
            <w:r>
              <w:rPr>
                <w:rFonts w:cs="Times New Roman"/>
              </w:rPr>
              <w:t>Text entry of “other” cancer (#1)</w:t>
            </w:r>
          </w:p>
        </w:tc>
        <w:tc>
          <w:tcPr>
            <w:tcW w:w="0" w:type="auto"/>
            <w:tcBorders>
              <w:top w:val="single" w:sz="4" w:space="0" w:color="auto"/>
              <w:left w:val="single" w:sz="4" w:space="0" w:color="auto"/>
              <w:bottom w:val="single" w:sz="4" w:space="0" w:color="auto"/>
              <w:right w:val="single" w:sz="4" w:space="0" w:color="auto"/>
            </w:tcBorders>
          </w:tcPr>
          <w:p w14:paraId="0EB84851" w14:textId="77777777" w:rsidR="00142C02" w:rsidRDefault="00142C02" w:rsidP="00A00C07">
            <w:pPr>
              <w:rPr>
                <w:rFonts w:cs="Times New Roman"/>
              </w:rPr>
            </w:pPr>
          </w:p>
        </w:tc>
      </w:tr>
      <w:tr w:rsidR="00142C02" w:rsidRPr="00E142A0" w14:paraId="3CECF4E1" w14:textId="77777777" w:rsidTr="005519B8">
        <w:tc>
          <w:tcPr>
            <w:tcW w:w="0" w:type="auto"/>
            <w:tcBorders>
              <w:top w:val="single" w:sz="4" w:space="0" w:color="auto"/>
              <w:left w:val="single" w:sz="4" w:space="0" w:color="auto"/>
              <w:bottom w:val="single" w:sz="4" w:space="0" w:color="auto"/>
              <w:right w:val="single" w:sz="4" w:space="0" w:color="auto"/>
            </w:tcBorders>
          </w:tcPr>
          <w:p w14:paraId="325B1B2D" w14:textId="246FA7D6" w:rsidR="00142C02" w:rsidRDefault="00142C02" w:rsidP="00A00C07">
            <w:pPr>
              <w:jc w:val="center"/>
              <w:rPr>
                <w:rFonts w:cs="Times New Roman"/>
              </w:rPr>
            </w:pPr>
            <w:r>
              <w:rPr>
                <w:rFonts w:cs="Times New Roman"/>
              </w:rPr>
              <w:t>BMH511AD</w:t>
            </w:r>
          </w:p>
        </w:tc>
        <w:tc>
          <w:tcPr>
            <w:tcW w:w="0" w:type="auto"/>
            <w:tcBorders>
              <w:top w:val="single" w:sz="4" w:space="0" w:color="auto"/>
              <w:left w:val="single" w:sz="4" w:space="0" w:color="auto"/>
              <w:bottom w:val="single" w:sz="4" w:space="0" w:color="auto"/>
              <w:right w:val="single" w:sz="4" w:space="0" w:color="auto"/>
            </w:tcBorders>
          </w:tcPr>
          <w:p w14:paraId="6C2E53B4" w14:textId="01B9A592" w:rsidR="00142C02" w:rsidRDefault="00142C02" w:rsidP="00A00C07">
            <w:pPr>
              <w:jc w:val="both"/>
              <w:rPr>
                <w:rFonts w:cs="Times New Roman"/>
              </w:rPr>
            </w:pPr>
            <w:r>
              <w:rPr>
                <w:rFonts w:cs="Times New Roman"/>
              </w:rPr>
              <w:t>What year were you diagnosed with this cancer (#1)?</w:t>
            </w:r>
          </w:p>
        </w:tc>
        <w:tc>
          <w:tcPr>
            <w:tcW w:w="0" w:type="auto"/>
            <w:tcBorders>
              <w:top w:val="single" w:sz="4" w:space="0" w:color="auto"/>
              <w:left w:val="single" w:sz="4" w:space="0" w:color="auto"/>
              <w:bottom w:val="single" w:sz="4" w:space="0" w:color="auto"/>
              <w:right w:val="single" w:sz="4" w:space="0" w:color="auto"/>
            </w:tcBorders>
          </w:tcPr>
          <w:p w14:paraId="484E0FBC" w14:textId="2FEB0BCC" w:rsidR="00142C02" w:rsidRDefault="00142C02" w:rsidP="00A00C07">
            <w:pPr>
              <w:rPr>
                <w:rFonts w:cs="Times New Roman"/>
              </w:rPr>
            </w:pPr>
          </w:p>
        </w:tc>
      </w:tr>
      <w:tr w:rsidR="00142C02" w:rsidRPr="00E142A0" w14:paraId="32DB13D5" w14:textId="77777777" w:rsidTr="005519B8">
        <w:tc>
          <w:tcPr>
            <w:tcW w:w="0" w:type="auto"/>
            <w:tcBorders>
              <w:top w:val="single" w:sz="4" w:space="0" w:color="auto"/>
              <w:left w:val="single" w:sz="4" w:space="0" w:color="auto"/>
              <w:bottom w:val="single" w:sz="4" w:space="0" w:color="auto"/>
              <w:right w:val="single" w:sz="4" w:space="0" w:color="auto"/>
            </w:tcBorders>
          </w:tcPr>
          <w:p w14:paraId="697B28EA" w14:textId="4554C5F1" w:rsidR="00142C02" w:rsidRDefault="00142C02" w:rsidP="00A00C07">
            <w:pPr>
              <w:jc w:val="center"/>
              <w:rPr>
                <w:rFonts w:cs="Times New Roman"/>
              </w:rPr>
            </w:pPr>
            <w:r>
              <w:rPr>
                <w:rFonts w:cs="Times New Roman"/>
              </w:rPr>
              <w:t>BMH511B</w:t>
            </w:r>
          </w:p>
        </w:tc>
        <w:tc>
          <w:tcPr>
            <w:tcW w:w="0" w:type="auto"/>
            <w:tcBorders>
              <w:top w:val="single" w:sz="4" w:space="0" w:color="auto"/>
              <w:left w:val="single" w:sz="4" w:space="0" w:color="auto"/>
              <w:bottom w:val="single" w:sz="4" w:space="0" w:color="auto"/>
              <w:right w:val="single" w:sz="4" w:space="0" w:color="auto"/>
            </w:tcBorders>
          </w:tcPr>
          <w:p w14:paraId="34DD764B" w14:textId="603A95BA" w:rsidR="00142C02" w:rsidRDefault="00142C02" w:rsidP="00A00C07">
            <w:pPr>
              <w:jc w:val="both"/>
              <w:rPr>
                <w:rFonts w:cs="Times New Roman"/>
              </w:rPr>
            </w:pPr>
            <w:r>
              <w:rPr>
                <w:rFonts w:cs="Times New Roman"/>
              </w:rPr>
              <w:t>What types were you diagnosed with?: Type 2</w:t>
            </w:r>
          </w:p>
        </w:tc>
        <w:tc>
          <w:tcPr>
            <w:tcW w:w="0" w:type="auto"/>
            <w:tcBorders>
              <w:top w:val="single" w:sz="4" w:space="0" w:color="auto"/>
              <w:left w:val="single" w:sz="4" w:space="0" w:color="auto"/>
              <w:bottom w:val="single" w:sz="4" w:space="0" w:color="auto"/>
              <w:right w:val="single" w:sz="4" w:space="0" w:color="auto"/>
            </w:tcBorders>
          </w:tcPr>
          <w:p w14:paraId="673069AC" w14:textId="77777777" w:rsidR="00142C02" w:rsidRDefault="00142C02" w:rsidP="00A00C07">
            <w:pPr>
              <w:rPr>
                <w:rFonts w:cs="Times New Roman"/>
              </w:rPr>
            </w:pPr>
            <w:r>
              <w:rPr>
                <w:rFonts w:cs="Times New Roman"/>
              </w:rPr>
              <w:t>Basal cell</w:t>
            </w:r>
          </w:p>
          <w:p w14:paraId="4752E026" w14:textId="77777777" w:rsidR="00142C02" w:rsidRDefault="00142C02" w:rsidP="00A00C07">
            <w:pPr>
              <w:rPr>
                <w:rFonts w:cs="Times New Roman"/>
              </w:rPr>
            </w:pPr>
            <w:r>
              <w:rPr>
                <w:rFonts w:cs="Times New Roman"/>
              </w:rPr>
              <w:t>Bladder</w:t>
            </w:r>
          </w:p>
          <w:p w14:paraId="516DE486" w14:textId="77777777" w:rsidR="00142C02" w:rsidRDefault="00142C02" w:rsidP="00A00C07">
            <w:pPr>
              <w:rPr>
                <w:rFonts w:cs="Times New Roman"/>
              </w:rPr>
            </w:pPr>
            <w:r>
              <w:rPr>
                <w:rFonts w:cs="Times New Roman"/>
              </w:rPr>
              <w:t>Bone</w:t>
            </w:r>
          </w:p>
          <w:p w14:paraId="7FE4D6E5" w14:textId="77777777" w:rsidR="00142C02" w:rsidRDefault="00142C02" w:rsidP="00A00C07">
            <w:pPr>
              <w:rPr>
                <w:rFonts w:cs="Times New Roman"/>
              </w:rPr>
            </w:pPr>
            <w:r>
              <w:rPr>
                <w:rFonts w:cs="Times New Roman"/>
              </w:rPr>
              <w:t>Brain</w:t>
            </w:r>
          </w:p>
          <w:p w14:paraId="091516D1" w14:textId="77777777" w:rsidR="00142C02" w:rsidRDefault="00142C02" w:rsidP="00A00C07">
            <w:pPr>
              <w:rPr>
                <w:rFonts w:cs="Times New Roman"/>
              </w:rPr>
            </w:pPr>
            <w:r>
              <w:rPr>
                <w:rFonts w:cs="Times New Roman"/>
              </w:rPr>
              <w:t>Breast</w:t>
            </w:r>
          </w:p>
          <w:p w14:paraId="0918FAB7" w14:textId="77777777" w:rsidR="00142C02" w:rsidRDefault="00142C02" w:rsidP="00A00C07">
            <w:pPr>
              <w:rPr>
                <w:rFonts w:cs="Times New Roman"/>
              </w:rPr>
            </w:pPr>
            <w:r>
              <w:rPr>
                <w:rFonts w:cs="Times New Roman"/>
              </w:rPr>
              <w:t>Cervical</w:t>
            </w:r>
          </w:p>
          <w:p w14:paraId="1E56E718" w14:textId="77777777" w:rsidR="00142C02" w:rsidRDefault="00142C02" w:rsidP="00A00C07">
            <w:pPr>
              <w:rPr>
                <w:rFonts w:cs="Times New Roman"/>
              </w:rPr>
            </w:pPr>
            <w:r>
              <w:rPr>
                <w:rFonts w:cs="Times New Roman"/>
              </w:rPr>
              <w:t>Colorectal</w:t>
            </w:r>
          </w:p>
          <w:p w14:paraId="06EC486F" w14:textId="77777777" w:rsidR="00142C02" w:rsidRDefault="00142C02" w:rsidP="00A00C07">
            <w:pPr>
              <w:rPr>
                <w:rFonts w:cs="Times New Roman"/>
              </w:rPr>
            </w:pPr>
            <w:r>
              <w:rPr>
                <w:rFonts w:cs="Times New Roman"/>
              </w:rPr>
              <w:t>Esophageal</w:t>
            </w:r>
          </w:p>
          <w:p w14:paraId="31A36D18" w14:textId="77777777" w:rsidR="00142C02" w:rsidRDefault="00142C02" w:rsidP="00A00C07">
            <w:pPr>
              <w:rPr>
                <w:rFonts w:cs="Times New Roman"/>
              </w:rPr>
            </w:pPr>
            <w:r>
              <w:rPr>
                <w:rFonts w:cs="Times New Roman"/>
              </w:rPr>
              <w:t>Kidney</w:t>
            </w:r>
          </w:p>
          <w:p w14:paraId="659CEFFB" w14:textId="77777777" w:rsidR="00142C02" w:rsidRDefault="00142C02" w:rsidP="00A00C07">
            <w:pPr>
              <w:rPr>
                <w:rFonts w:cs="Times New Roman"/>
              </w:rPr>
            </w:pPr>
            <w:r>
              <w:rPr>
                <w:rFonts w:cs="Times New Roman"/>
              </w:rPr>
              <w:t>Leukemia</w:t>
            </w:r>
          </w:p>
          <w:p w14:paraId="50AF6E36" w14:textId="77777777" w:rsidR="00142C02" w:rsidRDefault="00142C02" w:rsidP="00A00C07">
            <w:pPr>
              <w:rPr>
                <w:rFonts w:cs="Times New Roman"/>
              </w:rPr>
            </w:pPr>
            <w:r>
              <w:rPr>
                <w:rFonts w:cs="Times New Roman"/>
              </w:rPr>
              <w:t>Lung</w:t>
            </w:r>
          </w:p>
          <w:p w14:paraId="7523FB62" w14:textId="77777777" w:rsidR="00142C02" w:rsidRDefault="00142C02" w:rsidP="00A00C07">
            <w:pPr>
              <w:rPr>
                <w:rFonts w:cs="Times New Roman"/>
              </w:rPr>
            </w:pPr>
            <w:r>
              <w:rPr>
                <w:rFonts w:cs="Times New Roman"/>
              </w:rPr>
              <w:t>Melanoma</w:t>
            </w:r>
          </w:p>
          <w:p w14:paraId="006FE2C7" w14:textId="77777777" w:rsidR="00142C02" w:rsidRDefault="00142C02" w:rsidP="00A00C07">
            <w:pPr>
              <w:rPr>
                <w:rFonts w:cs="Times New Roman"/>
              </w:rPr>
            </w:pPr>
            <w:r>
              <w:rPr>
                <w:rFonts w:cs="Times New Roman"/>
              </w:rPr>
              <w:t>Non-Hodgkin’s Lymphoma</w:t>
            </w:r>
          </w:p>
          <w:p w14:paraId="5F5BAFA7" w14:textId="77777777" w:rsidR="00142C02" w:rsidRDefault="00142C02" w:rsidP="00A00C07">
            <w:pPr>
              <w:rPr>
                <w:rFonts w:cs="Times New Roman"/>
              </w:rPr>
            </w:pPr>
            <w:r>
              <w:rPr>
                <w:rFonts w:cs="Times New Roman"/>
              </w:rPr>
              <w:t>Oral cavity</w:t>
            </w:r>
          </w:p>
          <w:p w14:paraId="5B6E7ED2" w14:textId="77777777" w:rsidR="00142C02" w:rsidRDefault="00142C02" w:rsidP="00A00C07">
            <w:pPr>
              <w:rPr>
                <w:rFonts w:cs="Times New Roman"/>
              </w:rPr>
            </w:pPr>
            <w:r>
              <w:rPr>
                <w:rFonts w:cs="Times New Roman"/>
              </w:rPr>
              <w:t>Other</w:t>
            </w:r>
          </w:p>
          <w:p w14:paraId="39042BD6" w14:textId="77777777" w:rsidR="00142C02" w:rsidRDefault="00142C02" w:rsidP="00A00C07">
            <w:pPr>
              <w:rPr>
                <w:rFonts w:cs="Times New Roman"/>
              </w:rPr>
            </w:pPr>
            <w:r>
              <w:rPr>
                <w:rFonts w:cs="Times New Roman"/>
              </w:rPr>
              <w:t>Ovarian</w:t>
            </w:r>
          </w:p>
          <w:p w14:paraId="701279A5" w14:textId="77777777" w:rsidR="00142C02" w:rsidRDefault="00142C02" w:rsidP="00A00C07">
            <w:pPr>
              <w:rPr>
                <w:rFonts w:cs="Times New Roman"/>
              </w:rPr>
            </w:pPr>
            <w:r>
              <w:rPr>
                <w:rFonts w:cs="Times New Roman"/>
              </w:rPr>
              <w:t>Pancreatic</w:t>
            </w:r>
          </w:p>
          <w:p w14:paraId="0FD1A508" w14:textId="77777777" w:rsidR="00142C02" w:rsidRDefault="00142C02" w:rsidP="00A00C07">
            <w:pPr>
              <w:rPr>
                <w:rFonts w:cs="Times New Roman"/>
              </w:rPr>
            </w:pPr>
            <w:r>
              <w:rPr>
                <w:rFonts w:cs="Times New Roman"/>
              </w:rPr>
              <w:t>Prostate</w:t>
            </w:r>
          </w:p>
          <w:p w14:paraId="78B4E192" w14:textId="77777777" w:rsidR="00142C02" w:rsidRDefault="00142C02" w:rsidP="00A00C07">
            <w:pPr>
              <w:rPr>
                <w:rFonts w:cs="Times New Roman"/>
              </w:rPr>
            </w:pPr>
            <w:r>
              <w:rPr>
                <w:rFonts w:cs="Times New Roman"/>
              </w:rPr>
              <w:t>Squamous cell</w:t>
            </w:r>
          </w:p>
          <w:p w14:paraId="4E3E8AAF" w14:textId="77777777" w:rsidR="00142C02" w:rsidRDefault="00142C02" w:rsidP="00A00C07">
            <w:pPr>
              <w:rPr>
                <w:rFonts w:cs="Times New Roman"/>
              </w:rPr>
            </w:pPr>
            <w:r>
              <w:rPr>
                <w:rFonts w:cs="Times New Roman"/>
              </w:rPr>
              <w:t>Stomach</w:t>
            </w:r>
          </w:p>
          <w:p w14:paraId="505B4419" w14:textId="77777777" w:rsidR="00142C02" w:rsidRDefault="00142C02" w:rsidP="00A00C07">
            <w:pPr>
              <w:rPr>
                <w:rFonts w:cs="Times New Roman"/>
              </w:rPr>
            </w:pPr>
            <w:r>
              <w:rPr>
                <w:rFonts w:cs="Times New Roman"/>
              </w:rPr>
              <w:t>Throat</w:t>
            </w:r>
          </w:p>
          <w:p w14:paraId="2F0FFA8E" w14:textId="58505BD5" w:rsidR="00142C02" w:rsidRDefault="00142C02" w:rsidP="00A00C07">
            <w:pPr>
              <w:rPr>
                <w:rFonts w:cs="Times New Roman"/>
              </w:rPr>
            </w:pPr>
            <w:r>
              <w:rPr>
                <w:rFonts w:cs="Times New Roman"/>
              </w:rPr>
              <w:t>Uterine</w:t>
            </w:r>
          </w:p>
        </w:tc>
      </w:tr>
      <w:tr w:rsidR="00142C02" w:rsidRPr="00E142A0" w14:paraId="700FA696" w14:textId="77777777" w:rsidTr="005519B8">
        <w:tc>
          <w:tcPr>
            <w:tcW w:w="0" w:type="auto"/>
            <w:tcBorders>
              <w:top w:val="single" w:sz="4" w:space="0" w:color="auto"/>
              <w:left w:val="single" w:sz="4" w:space="0" w:color="auto"/>
              <w:bottom w:val="single" w:sz="4" w:space="0" w:color="auto"/>
              <w:right w:val="single" w:sz="4" w:space="0" w:color="auto"/>
            </w:tcBorders>
          </w:tcPr>
          <w:p w14:paraId="3BBD2809" w14:textId="29B269D4" w:rsidR="00142C02" w:rsidRDefault="00142C02" w:rsidP="001258AD">
            <w:pPr>
              <w:jc w:val="center"/>
              <w:rPr>
                <w:rFonts w:cs="Times New Roman"/>
              </w:rPr>
            </w:pPr>
            <w:r>
              <w:rPr>
                <w:rFonts w:cs="Times New Roman"/>
              </w:rPr>
              <w:t>BMH511BOther</w:t>
            </w:r>
          </w:p>
        </w:tc>
        <w:tc>
          <w:tcPr>
            <w:tcW w:w="0" w:type="auto"/>
            <w:tcBorders>
              <w:top w:val="single" w:sz="4" w:space="0" w:color="auto"/>
              <w:left w:val="single" w:sz="4" w:space="0" w:color="auto"/>
              <w:bottom w:val="single" w:sz="4" w:space="0" w:color="auto"/>
              <w:right w:val="single" w:sz="4" w:space="0" w:color="auto"/>
            </w:tcBorders>
          </w:tcPr>
          <w:p w14:paraId="62B5C273" w14:textId="718535A4" w:rsidR="00142C02" w:rsidRDefault="00142C02" w:rsidP="001258AD">
            <w:pPr>
              <w:jc w:val="both"/>
              <w:rPr>
                <w:rFonts w:cs="Times New Roman"/>
              </w:rPr>
            </w:pPr>
            <w:r>
              <w:rPr>
                <w:rFonts w:cs="Times New Roman"/>
              </w:rPr>
              <w:t>Text entry of “other” cancer (#2)</w:t>
            </w:r>
          </w:p>
        </w:tc>
        <w:tc>
          <w:tcPr>
            <w:tcW w:w="0" w:type="auto"/>
            <w:tcBorders>
              <w:top w:val="single" w:sz="4" w:space="0" w:color="auto"/>
              <w:left w:val="single" w:sz="4" w:space="0" w:color="auto"/>
              <w:bottom w:val="single" w:sz="4" w:space="0" w:color="auto"/>
              <w:right w:val="single" w:sz="4" w:space="0" w:color="auto"/>
            </w:tcBorders>
          </w:tcPr>
          <w:p w14:paraId="71F1A62B" w14:textId="77777777" w:rsidR="00142C02" w:rsidRDefault="00142C02" w:rsidP="001258AD">
            <w:pPr>
              <w:rPr>
                <w:rFonts w:cs="Times New Roman"/>
              </w:rPr>
            </w:pPr>
          </w:p>
        </w:tc>
      </w:tr>
      <w:tr w:rsidR="00142C02" w:rsidRPr="00E142A0" w14:paraId="771A32E7" w14:textId="77777777" w:rsidTr="005519B8">
        <w:tc>
          <w:tcPr>
            <w:tcW w:w="0" w:type="auto"/>
            <w:tcBorders>
              <w:top w:val="single" w:sz="4" w:space="0" w:color="auto"/>
              <w:left w:val="single" w:sz="4" w:space="0" w:color="auto"/>
              <w:bottom w:val="single" w:sz="4" w:space="0" w:color="auto"/>
              <w:right w:val="single" w:sz="4" w:space="0" w:color="auto"/>
            </w:tcBorders>
          </w:tcPr>
          <w:p w14:paraId="1994A999" w14:textId="1DDFD1AC" w:rsidR="00142C02" w:rsidRDefault="00142C02" w:rsidP="001258AD">
            <w:pPr>
              <w:jc w:val="center"/>
              <w:rPr>
                <w:rFonts w:cs="Times New Roman"/>
              </w:rPr>
            </w:pPr>
            <w:r>
              <w:rPr>
                <w:rFonts w:cs="Times New Roman"/>
              </w:rPr>
              <w:t>BMH511BD</w:t>
            </w:r>
          </w:p>
        </w:tc>
        <w:tc>
          <w:tcPr>
            <w:tcW w:w="0" w:type="auto"/>
            <w:tcBorders>
              <w:top w:val="single" w:sz="4" w:space="0" w:color="auto"/>
              <w:left w:val="single" w:sz="4" w:space="0" w:color="auto"/>
              <w:bottom w:val="single" w:sz="4" w:space="0" w:color="auto"/>
              <w:right w:val="single" w:sz="4" w:space="0" w:color="auto"/>
            </w:tcBorders>
          </w:tcPr>
          <w:p w14:paraId="773B168A" w14:textId="5AD380AB" w:rsidR="00142C02" w:rsidRDefault="00142C02" w:rsidP="001258AD">
            <w:pPr>
              <w:jc w:val="both"/>
              <w:rPr>
                <w:rFonts w:cs="Times New Roman"/>
              </w:rPr>
            </w:pPr>
            <w:r>
              <w:rPr>
                <w:rFonts w:cs="Times New Roman"/>
              </w:rPr>
              <w:t>What year were you diagnosed with this cancer (#2)?</w:t>
            </w:r>
          </w:p>
        </w:tc>
        <w:tc>
          <w:tcPr>
            <w:tcW w:w="0" w:type="auto"/>
            <w:tcBorders>
              <w:top w:val="single" w:sz="4" w:space="0" w:color="auto"/>
              <w:left w:val="single" w:sz="4" w:space="0" w:color="auto"/>
              <w:bottom w:val="single" w:sz="4" w:space="0" w:color="auto"/>
              <w:right w:val="single" w:sz="4" w:space="0" w:color="auto"/>
            </w:tcBorders>
          </w:tcPr>
          <w:p w14:paraId="30DCA2AC" w14:textId="77777777" w:rsidR="00142C02" w:rsidRDefault="00142C02" w:rsidP="001258AD">
            <w:pPr>
              <w:rPr>
                <w:rFonts w:cs="Times New Roman"/>
              </w:rPr>
            </w:pPr>
          </w:p>
        </w:tc>
      </w:tr>
      <w:tr w:rsidR="00142C02" w:rsidRPr="00E142A0" w14:paraId="7D5B4CEF" w14:textId="77777777" w:rsidTr="005519B8">
        <w:tc>
          <w:tcPr>
            <w:tcW w:w="0" w:type="auto"/>
            <w:tcBorders>
              <w:top w:val="single" w:sz="4" w:space="0" w:color="auto"/>
              <w:left w:val="single" w:sz="4" w:space="0" w:color="auto"/>
              <w:bottom w:val="single" w:sz="4" w:space="0" w:color="auto"/>
              <w:right w:val="single" w:sz="4" w:space="0" w:color="auto"/>
            </w:tcBorders>
          </w:tcPr>
          <w:p w14:paraId="431FB4B7" w14:textId="52AD748F" w:rsidR="00142C02" w:rsidRDefault="00142C02" w:rsidP="001258AD">
            <w:pPr>
              <w:jc w:val="center"/>
              <w:rPr>
                <w:rFonts w:cs="Times New Roman"/>
              </w:rPr>
            </w:pPr>
            <w:r>
              <w:rPr>
                <w:rFonts w:cs="Times New Roman"/>
              </w:rPr>
              <w:t>BMH511C</w:t>
            </w:r>
          </w:p>
        </w:tc>
        <w:tc>
          <w:tcPr>
            <w:tcW w:w="0" w:type="auto"/>
            <w:tcBorders>
              <w:top w:val="single" w:sz="4" w:space="0" w:color="auto"/>
              <w:left w:val="single" w:sz="4" w:space="0" w:color="auto"/>
              <w:bottom w:val="single" w:sz="4" w:space="0" w:color="auto"/>
              <w:right w:val="single" w:sz="4" w:space="0" w:color="auto"/>
            </w:tcBorders>
          </w:tcPr>
          <w:p w14:paraId="3264A06E" w14:textId="635D79CC" w:rsidR="00142C02" w:rsidRDefault="00142C02" w:rsidP="001258AD">
            <w:pPr>
              <w:jc w:val="both"/>
              <w:rPr>
                <w:rFonts w:cs="Times New Roman"/>
              </w:rPr>
            </w:pPr>
            <w:r>
              <w:rPr>
                <w:rFonts w:cs="Times New Roman"/>
              </w:rPr>
              <w:t>What types were you diagnosed with?: Type 3</w:t>
            </w:r>
          </w:p>
        </w:tc>
        <w:tc>
          <w:tcPr>
            <w:tcW w:w="0" w:type="auto"/>
            <w:tcBorders>
              <w:top w:val="single" w:sz="4" w:space="0" w:color="auto"/>
              <w:left w:val="single" w:sz="4" w:space="0" w:color="auto"/>
              <w:bottom w:val="single" w:sz="4" w:space="0" w:color="auto"/>
              <w:right w:val="single" w:sz="4" w:space="0" w:color="auto"/>
            </w:tcBorders>
          </w:tcPr>
          <w:p w14:paraId="27103D59" w14:textId="77777777" w:rsidR="00142C02" w:rsidRDefault="00142C02" w:rsidP="001258AD">
            <w:pPr>
              <w:rPr>
                <w:rFonts w:cs="Times New Roman"/>
              </w:rPr>
            </w:pPr>
            <w:r>
              <w:rPr>
                <w:rFonts w:cs="Times New Roman"/>
              </w:rPr>
              <w:t>Basal cell</w:t>
            </w:r>
          </w:p>
          <w:p w14:paraId="350E35BB" w14:textId="77777777" w:rsidR="00142C02" w:rsidRDefault="00142C02" w:rsidP="001258AD">
            <w:pPr>
              <w:rPr>
                <w:rFonts w:cs="Times New Roman"/>
              </w:rPr>
            </w:pPr>
            <w:r>
              <w:rPr>
                <w:rFonts w:cs="Times New Roman"/>
              </w:rPr>
              <w:t>Bladder</w:t>
            </w:r>
          </w:p>
          <w:p w14:paraId="7D301BD3" w14:textId="77777777" w:rsidR="00142C02" w:rsidRDefault="00142C02" w:rsidP="001258AD">
            <w:pPr>
              <w:rPr>
                <w:rFonts w:cs="Times New Roman"/>
              </w:rPr>
            </w:pPr>
            <w:r>
              <w:rPr>
                <w:rFonts w:cs="Times New Roman"/>
              </w:rPr>
              <w:t>Bone</w:t>
            </w:r>
          </w:p>
          <w:p w14:paraId="39A86623" w14:textId="77777777" w:rsidR="00142C02" w:rsidRDefault="00142C02" w:rsidP="001258AD">
            <w:pPr>
              <w:rPr>
                <w:rFonts w:cs="Times New Roman"/>
              </w:rPr>
            </w:pPr>
            <w:r>
              <w:rPr>
                <w:rFonts w:cs="Times New Roman"/>
              </w:rPr>
              <w:t>Brain</w:t>
            </w:r>
          </w:p>
          <w:p w14:paraId="0C63298E" w14:textId="77777777" w:rsidR="00142C02" w:rsidRDefault="00142C02" w:rsidP="001258AD">
            <w:pPr>
              <w:rPr>
                <w:rFonts w:cs="Times New Roman"/>
              </w:rPr>
            </w:pPr>
            <w:r>
              <w:rPr>
                <w:rFonts w:cs="Times New Roman"/>
              </w:rPr>
              <w:t>Breast</w:t>
            </w:r>
          </w:p>
          <w:p w14:paraId="533DE215" w14:textId="77777777" w:rsidR="00142C02" w:rsidRDefault="00142C02" w:rsidP="001258AD">
            <w:pPr>
              <w:rPr>
                <w:rFonts w:cs="Times New Roman"/>
              </w:rPr>
            </w:pPr>
            <w:r>
              <w:rPr>
                <w:rFonts w:cs="Times New Roman"/>
              </w:rPr>
              <w:t>Cervical</w:t>
            </w:r>
          </w:p>
          <w:p w14:paraId="081733FF" w14:textId="77777777" w:rsidR="00142C02" w:rsidRDefault="00142C02" w:rsidP="001258AD">
            <w:pPr>
              <w:rPr>
                <w:rFonts w:cs="Times New Roman"/>
              </w:rPr>
            </w:pPr>
            <w:r>
              <w:rPr>
                <w:rFonts w:cs="Times New Roman"/>
              </w:rPr>
              <w:t>Colorectal</w:t>
            </w:r>
          </w:p>
          <w:p w14:paraId="7D32747B" w14:textId="77777777" w:rsidR="00142C02" w:rsidRDefault="00142C02" w:rsidP="001258AD">
            <w:pPr>
              <w:rPr>
                <w:rFonts w:cs="Times New Roman"/>
              </w:rPr>
            </w:pPr>
            <w:r>
              <w:rPr>
                <w:rFonts w:cs="Times New Roman"/>
              </w:rPr>
              <w:t>Esophageal</w:t>
            </w:r>
          </w:p>
          <w:p w14:paraId="13AB9164" w14:textId="77777777" w:rsidR="00142C02" w:rsidRDefault="00142C02" w:rsidP="001258AD">
            <w:pPr>
              <w:rPr>
                <w:rFonts w:cs="Times New Roman"/>
              </w:rPr>
            </w:pPr>
            <w:r>
              <w:rPr>
                <w:rFonts w:cs="Times New Roman"/>
              </w:rPr>
              <w:t>Kidney</w:t>
            </w:r>
          </w:p>
          <w:p w14:paraId="37F562CD" w14:textId="77777777" w:rsidR="00142C02" w:rsidRDefault="00142C02" w:rsidP="001258AD">
            <w:pPr>
              <w:rPr>
                <w:rFonts w:cs="Times New Roman"/>
              </w:rPr>
            </w:pPr>
            <w:r>
              <w:rPr>
                <w:rFonts w:cs="Times New Roman"/>
              </w:rPr>
              <w:t>Leukemia</w:t>
            </w:r>
          </w:p>
          <w:p w14:paraId="5BDC1229" w14:textId="77777777" w:rsidR="00142C02" w:rsidRDefault="00142C02" w:rsidP="001258AD">
            <w:pPr>
              <w:rPr>
                <w:rFonts w:cs="Times New Roman"/>
              </w:rPr>
            </w:pPr>
            <w:r>
              <w:rPr>
                <w:rFonts w:cs="Times New Roman"/>
              </w:rPr>
              <w:t>Lung</w:t>
            </w:r>
          </w:p>
          <w:p w14:paraId="24B197DF" w14:textId="77777777" w:rsidR="00142C02" w:rsidRDefault="00142C02" w:rsidP="001258AD">
            <w:pPr>
              <w:rPr>
                <w:rFonts w:cs="Times New Roman"/>
              </w:rPr>
            </w:pPr>
            <w:r>
              <w:rPr>
                <w:rFonts w:cs="Times New Roman"/>
              </w:rPr>
              <w:t>Melanoma</w:t>
            </w:r>
          </w:p>
          <w:p w14:paraId="4C1C0BD8" w14:textId="77777777" w:rsidR="00142C02" w:rsidRDefault="00142C02" w:rsidP="001258AD">
            <w:pPr>
              <w:rPr>
                <w:rFonts w:cs="Times New Roman"/>
              </w:rPr>
            </w:pPr>
            <w:r>
              <w:rPr>
                <w:rFonts w:cs="Times New Roman"/>
              </w:rPr>
              <w:t>Non-Hodgkin’s Lymphoma</w:t>
            </w:r>
          </w:p>
          <w:p w14:paraId="6AFF4265" w14:textId="77777777" w:rsidR="00142C02" w:rsidRDefault="00142C02" w:rsidP="001258AD">
            <w:pPr>
              <w:rPr>
                <w:rFonts w:cs="Times New Roman"/>
              </w:rPr>
            </w:pPr>
            <w:r>
              <w:rPr>
                <w:rFonts w:cs="Times New Roman"/>
              </w:rPr>
              <w:t>Oral cavity</w:t>
            </w:r>
          </w:p>
          <w:p w14:paraId="5DA3103B" w14:textId="77777777" w:rsidR="00142C02" w:rsidRDefault="00142C02" w:rsidP="001258AD">
            <w:pPr>
              <w:rPr>
                <w:rFonts w:cs="Times New Roman"/>
              </w:rPr>
            </w:pPr>
            <w:r>
              <w:rPr>
                <w:rFonts w:cs="Times New Roman"/>
              </w:rPr>
              <w:lastRenderedPageBreak/>
              <w:t>Other</w:t>
            </w:r>
          </w:p>
          <w:p w14:paraId="53B284DE" w14:textId="77777777" w:rsidR="00142C02" w:rsidRDefault="00142C02" w:rsidP="001258AD">
            <w:pPr>
              <w:rPr>
                <w:rFonts w:cs="Times New Roman"/>
              </w:rPr>
            </w:pPr>
            <w:r>
              <w:rPr>
                <w:rFonts w:cs="Times New Roman"/>
              </w:rPr>
              <w:t>Ovarian</w:t>
            </w:r>
          </w:p>
          <w:p w14:paraId="02A025E6" w14:textId="77777777" w:rsidR="00142C02" w:rsidRDefault="00142C02" w:rsidP="001258AD">
            <w:pPr>
              <w:rPr>
                <w:rFonts w:cs="Times New Roman"/>
              </w:rPr>
            </w:pPr>
            <w:r>
              <w:rPr>
                <w:rFonts w:cs="Times New Roman"/>
              </w:rPr>
              <w:t>Pancreatic</w:t>
            </w:r>
          </w:p>
          <w:p w14:paraId="54DA9596" w14:textId="77777777" w:rsidR="00142C02" w:rsidRDefault="00142C02" w:rsidP="001258AD">
            <w:pPr>
              <w:rPr>
                <w:rFonts w:cs="Times New Roman"/>
              </w:rPr>
            </w:pPr>
            <w:r>
              <w:rPr>
                <w:rFonts w:cs="Times New Roman"/>
              </w:rPr>
              <w:t>Prostate</w:t>
            </w:r>
          </w:p>
          <w:p w14:paraId="60A97BB3" w14:textId="77777777" w:rsidR="00142C02" w:rsidRDefault="00142C02" w:rsidP="001258AD">
            <w:pPr>
              <w:rPr>
                <w:rFonts w:cs="Times New Roman"/>
              </w:rPr>
            </w:pPr>
            <w:r>
              <w:rPr>
                <w:rFonts w:cs="Times New Roman"/>
              </w:rPr>
              <w:t>Squamous cell</w:t>
            </w:r>
          </w:p>
          <w:p w14:paraId="60FB7B8F" w14:textId="77777777" w:rsidR="00142C02" w:rsidRDefault="00142C02" w:rsidP="001258AD">
            <w:pPr>
              <w:rPr>
                <w:rFonts w:cs="Times New Roman"/>
              </w:rPr>
            </w:pPr>
            <w:r>
              <w:rPr>
                <w:rFonts w:cs="Times New Roman"/>
              </w:rPr>
              <w:t>Stomach</w:t>
            </w:r>
          </w:p>
          <w:p w14:paraId="2AC00E9E" w14:textId="77777777" w:rsidR="00142C02" w:rsidRDefault="00142C02" w:rsidP="001258AD">
            <w:pPr>
              <w:rPr>
                <w:rFonts w:cs="Times New Roman"/>
              </w:rPr>
            </w:pPr>
            <w:r>
              <w:rPr>
                <w:rFonts w:cs="Times New Roman"/>
              </w:rPr>
              <w:t>Throat</w:t>
            </w:r>
          </w:p>
          <w:p w14:paraId="596B6E88" w14:textId="24FD8BEE" w:rsidR="00142C02" w:rsidRDefault="00142C02" w:rsidP="001258AD">
            <w:pPr>
              <w:rPr>
                <w:rFonts w:cs="Times New Roman"/>
              </w:rPr>
            </w:pPr>
            <w:r>
              <w:rPr>
                <w:rFonts w:cs="Times New Roman"/>
              </w:rPr>
              <w:t>Uterine</w:t>
            </w:r>
          </w:p>
        </w:tc>
      </w:tr>
      <w:tr w:rsidR="00142C02" w:rsidRPr="00E142A0" w14:paraId="1C1C27D1" w14:textId="77777777" w:rsidTr="005519B8">
        <w:tc>
          <w:tcPr>
            <w:tcW w:w="0" w:type="auto"/>
            <w:tcBorders>
              <w:top w:val="single" w:sz="4" w:space="0" w:color="auto"/>
              <w:left w:val="single" w:sz="4" w:space="0" w:color="auto"/>
              <w:bottom w:val="single" w:sz="4" w:space="0" w:color="auto"/>
              <w:right w:val="single" w:sz="4" w:space="0" w:color="auto"/>
            </w:tcBorders>
          </w:tcPr>
          <w:p w14:paraId="1C4DAC5D" w14:textId="754F969E" w:rsidR="00142C02" w:rsidRDefault="00142C02" w:rsidP="001258AD">
            <w:pPr>
              <w:jc w:val="center"/>
              <w:rPr>
                <w:rFonts w:cs="Times New Roman"/>
              </w:rPr>
            </w:pPr>
            <w:r>
              <w:rPr>
                <w:rFonts w:cs="Times New Roman"/>
              </w:rPr>
              <w:lastRenderedPageBreak/>
              <w:t>BMH511COther</w:t>
            </w:r>
          </w:p>
        </w:tc>
        <w:tc>
          <w:tcPr>
            <w:tcW w:w="0" w:type="auto"/>
            <w:tcBorders>
              <w:top w:val="single" w:sz="4" w:space="0" w:color="auto"/>
              <w:left w:val="single" w:sz="4" w:space="0" w:color="auto"/>
              <w:bottom w:val="single" w:sz="4" w:space="0" w:color="auto"/>
              <w:right w:val="single" w:sz="4" w:space="0" w:color="auto"/>
            </w:tcBorders>
          </w:tcPr>
          <w:p w14:paraId="6ADA2CF8" w14:textId="24F1FD0E" w:rsidR="00142C02" w:rsidRDefault="00142C02" w:rsidP="001258AD">
            <w:pPr>
              <w:jc w:val="both"/>
              <w:rPr>
                <w:rFonts w:cs="Times New Roman"/>
              </w:rPr>
            </w:pPr>
            <w:r>
              <w:rPr>
                <w:rFonts w:cs="Times New Roman"/>
              </w:rPr>
              <w:t>Text entry of “other” cancer (#3)</w:t>
            </w:r>
          </w:p>
        </w:tc>
        <w:tc>
          <w:tcPr>
            <w:tcW w:w="0" w:type="auto"/>
            <w:tcBorders>
              <w:top w:val="single" w:sz="4" w:space="0" w:color="auto"/>
              <w:left w:val="single" w:sz="4" w:space="0" w:color="auto"/>
              <w:bottom w:val="single" w:sz="4" w:space="0" w:color="auto"/>
              <w:right w:val="single" w:sz="4" w:space="0" w:color="auto"/>
            </w:tcBorders>
          </w:tcPr>
          <w:p w14:paraId="4EFC2758" w14:textId="77777777" w:rsidR="00142C02" w:rsidRDefault="00142C02" w:rsidP="001258AD">
            <w:pPr>
              <w:rPr>
                <w:rFonts w:cs="Times New Roman"/>
              </w:rPr>
            </w:pPr>
          </w:p>
        </w:tc>
      </w:tr>
      <w:tr w:rsidR="00142C02" w:rsidRPr="00E142A0" w14:paraId="6CD631EF" w14:textId="77777777" w:rsidTr="005519B8">
        <w:tc>
          <w:tcPr>
            <w:tcW w:w="0" w:type="auto"/>
            <w:tcBorders>
              <w:top w:val="single" w:sz="4" w:space="0" w:color="auto"/>
              <w:left w:val="single" w:sz="4" w:space="0" w:color="auto"/>
              <w:bottom w:val="single" w:sz="4" w:space="0" w:color="auto"/>
              <w:right w:val="single" w:sz="4" w:space="0" w:color="auto"/>
            </w:tcBorders>
          </w:tcPr>
          <w:p w14:paraId="32A35B58" w14:textId="07812F50" w:rsidR="00142C02" w:rsidRDefault="00142C02" w:rsidP="001258AD">
            <w:pPr>
              <w:jc w:val="center"/>
              <w:rPr>
                <w:rFonts w:cs="Times New Roman"/>
              </w:rPr>
            </w:pPr>
            <w:r>
              <w:rPr>
                <w:rFonts w:cs="Times New Roman"/>
              </w:rPr>
              <w:t>BMH511CD</w:t>
            </w:r>
          </w:p>
        </w:tc>
        <w:tc>
          <w:tcPr>
            <w:tcW w:w="0" w:type="auto"/>
            <w:tcBorders>
              <w:top w:val="single" w:sz="4" w:space="0" w:color="auto"/>
              <w:left w:val="single" w:sz="4" w:space="0" w:color="auto"/>
              <w:bottom w:val="single" w:sz="4" w:space="0" w:color="auto"/>
              <w:right w:val="single" w:sz="4" w:space="0" w:color="auto"/>
            </w:tcBorders>
          </w:tcPr>
          <w:p w14:paraId="3FF415D0" w14:textId="23B446AF" w:rsidR="00142C02" w:rsidRDefault="00142C02" w:rsidP="001258AD">
            <w:pPr>
              <w:jc w:val="both"/>
              <w:rPr>
                <w:rFonts w:cs="Times New Roman"/>
              </w:rPr>
            </w:pPr>
            <w:r>
              <w:rPr>
                <w:rFonts w:cs="Times New Roman"/>
              </w:rPr>
              <w:t>What year were you diagnosed with this cancer (#3)?</w:t>
            </w:r>
          </w:p>
        </w:tc>
        <w:tc>
          <w:tcPr>
            <w:tcW w:w="0" w:type="auto"/>
            <w:tcBorders>
              <w:top w:val="single" w:sz="4" w:space="0" w:color="auto"/>
              <w:left w:val="single" w:sz="4" w:space="0" w:color="auto"/>
              <w:bottom w:val="single" w:sz="4" w:space="0" w:color="auto"/>
              <w:right w:val="single" w:sz="4" w:space="0" w:color="auto"/>
            </w:tcBorders>
          </w:tcPr>
          <w:p w14:paraId="11F5940C" w14:textId="77777777" w:rsidR="00142C02" w:rsidRDefault="00142C02" w:rsidP="001258AD">
            <w:pPr>
              <w:rPr>
                <w:rFonts w:cs="Times New Roman"/>
              </w:rPr>
            </w:pPr>
          </w:p>
        </w:tc>
      </w:tr>
      <w:tr w:rsidR="00142C02" w:rsidRPr="00E142A0" w14:paraId="1EDA6173" w14:textId="77777777" w:rsidTr="005519B8">
        <w:tc>
          <w:tcPr>
            <w:tcW w:w="0" w:type="auto"/>
            <w:tcBorders>
              <w:top w:val="single" w:sz="4" w:space="0" w:color="auto"/>
              <w:left w:val="single" w:sz="4" w:space="0" w:color="auto"/>
              <w:bottom w:val="single" w:sz="4" w:space="0" w:color="auto"/>
              <w:right w:val="single" w:sz="4" w:space="0" w:color="auto"/>
            </w:tcBorders>
          </w:tcPr>
          <w:p w14:paraId="3DDD289D" w14:textId="427123F2" w:rsidR="00142C02" w:rsidRDefault="00142C02" w:rsidP="001258AD">
            <w:pPr>
              <w:jc w:val="center"/>
              <w:rPr>
                <w:rFonts w:cs="Times New Roman"/>
              </w:rPr>
            </w:pPr>
            <w:r>
              <w:rPr>
                <w:rFonts w:cs="Times New Roman"/>
              </w:rPr>
              <w:t>Pchemo</w:t>
            </w:r>
          </w:p>
        </w:tc>
        <w:tc>
          <w:tcPr>
            <w:tcW w:w="0" w:type="auto"/>
            <w:tcBorders>
              <w:top w:val="single" w:sz="4" w:space="0" w:color="auto"/>
              <w:left w:val="single" w:sz="4" w:space="0" w:color="auto"/>
              <w:bottom w:val="single" w:sz="4" w:space="0" w:color="auto"/>
              <w:right w:val="single" w:sz="4" w:space="0" w:color="auto"/>
            </w:tcBorders>
          </w:tcPr>
          <w:p w14:paraId="686BF3D0" w14:textId="097CC47F" w:rsidR="00142C02" w:rsidRDefault="00142C02" w:rsidP="001258AD">
            <w:pPr>
              <w:rPr>
                <w:rFonts w:cs="Times New Roman"/>
              </w:rPr>
            </w:pPr>
            <w:r>
              <w:rPr>
                <w:rFonts w:cs="Times New Roman"/>
              </w:rPr>
              <w:t>Have you ever received chemotherapy for the treatment of cancer?</w:t>
            </w:r>
          </w:p>
        </w:tc>
        <w:tc>
          <w:tcPr>
            <w:tcW w:w="0" w:type="auto"/>
            <w:tcBorders>
              <w:top w:val="single" w:sz="4" w:space="0" w:color="auto"/>
              <w:left w:val="single" w:sz="4" w:space="0" w:color="auto"/>
              <w:bottom w:val="single" w:sz="4" w:space="0" w:color="auto"/>
              <w:right w:val="single" w:sz="4" w:space="0" w:color="auto"/>
            </w:tcBorders>
          </w:tcPr>
          <w:p w14:paraId="01B1616F" w14:textId="77777777" w:rsidR="00142C02" w:rsidRDefault="00142C02" w:rsidP="001258AD">
            <w:pPr>
              <w:rPr>
                <w:rFonts w:cs="Times New Roman"/>
              </w:rPr>
            </w:pPr>
            <w:r>
              <w:rPr>
                <w:rFonts w:cs="Times New Roman"/>
              </w:rPr>
              <w:t>0=No</w:t>
            </w:r>
          </w:p>
          <w:p w14:paraId="0CF3822B" w14:textId="77777777" w:rsidR="00142C02" w:rsidRDefault="00142C02" w:rsidP="001258AD">
            <w:pPr>
              <w:rPr>
                <w:rFonts w:cs="Times New Roman"/>
              </w:rPr>
            </w:pPr>
            <w:r>
              <w:rPr>
                <w:rFonts w:cs="Times New Roman"/>
              </w:rPr>
              <w:t>1=Yes</w:t>
            </w:r>
          </w:p>
          <w:p w14:paraId="1075582B" w14:textId="74D570DB" w:rsidR="00142C02" w:rsidRDefault="00142C02" w:rsidP="001258AD">
            <w:pPr>
              <w:rPr>
                <w:rFonts w:cs="Times New Roman"/>
              </w:rPr>
            </w:pPr>
            <w:r>
              <w:rPr>
                <w:rFonts w:cs="Times New Roman"/>
              </w:rPr>
              <w:t>9=Don’t know</w:t>
            </w:r>
          </w:p>
        </w:tc>
      </w:tr>
      <w:tr w:rsidR="00142C02" w:rsidRPr="00E142A0" w14:paraId="54DA6D2C" w14:textId="77777777" w:rsidTr="005519B8">
        <w:tc>
          <w:tcPr>
            <w:tcW w:w="0" w:type="auto"/>
            <w:tcBorders>
              <w:top w:val="single" w:sz="4" w:space="0" w:color="auto"/>
              <w:left w:val="single" w:sz="4" w:space="0" w:color="auto"/>
              <w:bottom w:val="single" w:sz="4" w:space="0" w:color="auto"/>
              <w:right w:val="single" w:sz="4" w:space="0" w:color="auto"/>
            </w:tcBorders>
          </w:tcPr>
          <w:p w14:paraId="3AD94038" w14:textId="0B211845" w:rsidR="00142C02" w:rsidRDefault="00142C02" w:rsidP="001258AD">
            <w:pPr>
              <w:jc w:val="center"/>
              <w:rPr>
                <w:rFonts w:cs="Times New Roman"/>
              </w:rPr>
            </w:pPr>
            <w:r>
              <w:rPr>
                <w:rFonts w:cs="Times New Roman"/>
              </w:rPr>
              <w:t>BMH5121</w:t>
            </w:r>
          </w:p>
        </w:tc>
        <w:tc>
          <w:tcPr>
            <w:tcW w:w="0" w:type="auto"/>
            <w:tcBorders>
              <w:top w:val="single" w:sz="4" w:space="0" w:color="auto"/>
              <w:left w:val="single" w:sz="4" w:space="0" w:color="auto"/>
              <w:bottom w:val="single" w:sz="4" w:space="0" w:color="auto"/>
              <w:right w:val="single" w:sz="4" w:space="0" w:color="auto"/>
            </w:tcBorders>
          </w:tcPr>
          <w:p w14:paraId="3B8184B4" w14:textId="069B7E3E" w:rsidR="00142C02" w:rsidRDefault="00142C02" w:rsidP="001258AD">
            <w:pPr>
              <w:rPr>
                <w:rFonts w:cs="Times New Roman"/>
              </w:rPr>
            </w:pPr>
            <w:r>
              <w:rPr>
                <w:rFonts w:cs="Times New Roman"/>
              </w:rPr>
              <w:t>What was the most recent year you received chemo?</w:t>
            </w:r>
          </w:p>
        </w:tc>
        <w:tc>
          <w:tcPr>
            <w:tcW w:w="0" w:type="auto"/>
            <w:tcBorders>
              <w:top w:val="single" w:sz="4" w:space="0" w:color="auto"/>
              <w:left w:val="single" w:sz="4" w:space="0" w:color="auto"/>
              <w:bottom w:val="single" w:sz="4" w:space="0" w:color="auto"/>
              <w:right w:val="single" w:sz="4" w:space="0" w:color="auto"/>
            </w:tcBorders>
          </w:tcPr>
          <w:p w14:paraId="72CCB77E" w14:textId="77777777" w:rsidR="00142C02" w:rsidRDefault="00142C02" w:rsidP="001258AD">
            <w:pPr>
              <w:rPr>
                <w:rFonts w:cs="Times New Roman"/>
              </w:rPr>
            </w:pPr>
          </w:p>
        </w:tc>
      </w:tr>
      <w:tr w:rsidR="00142C02" w:rsidRPr="00E142A0" w14:paraId="17AE6E8A" w14:textId="77777777" w:rsidTr="005519B8">
        <w:tc>
          <w:tcPr>
            <w:tcW w:w="0" w:type="auto"/>
            <w:tcBorders>
              <w:top w:val="single" w:sz="4" w:space="0" w:color="auto"/>
              <w:left w:val="single" w:sz="4" w:space="0" w:color="auto"/>
              <w:bottom w:val="single" w:sz="4" w:space="0" w:color="auto"/>
              <w:right w:val="single" w:sz="4" w:space="0" w:color="auto"/>
            </w:tcBorders>
          </w:tcPr>
          <w:p w14:paraId="5A9B0786" w14:textId="73D52777" w:rsidR="00142C02" w:rsidRDefault="00142C02" w:rsidP="001258AD">
            <w:pPr>
              <w:jc w:val="center"/>
              <w:rPr>
                <w:rFonts w:cs="Times New Roman"/>
              </w:rPr>
            </w:pPr>
            <w:r>
              <w:rPr>
                <w:rFonts w:cs="Times New Roman"/>
              </w:rPr>
              <w:t>Pradiat</w:t>
            </w:r>
          </w:p>
        </w:tc>
        <w:tc>
          <w:tcPr>
            <w:tcW w:w="0" w:type="auto"/>
            <w:tcBorders>
              <w:top w:val="single" w:sz="4" w:space="0" w:color="auto"/>
              <w:left w:val="single" w:sz="4" w:space="0" w:color="auto"/>
              <w:bottom w:val="single" w:sz="4" w:space="0" w:color="auto"/>
              <w:right w:val="single" w:sz="4" w:space="0" w:color="auto"/>
            </w:tcBorders>
          </w:tcPr>
          <w:p w14:paraId="087C9805" w14:textId="5357EC20" w:rsidR="00142C02" w:rsidRDefault="00142C02" w:rsidP="001258AD">
            <w:pPr>
              <w:rPr>
                <w:rFonts w:cs="Times New Roman"/>
              </w:rPr>
            </w:pPr>
            <w:r>
              <w:rPr>
                <w:rFonts w:cs="Times New Roman"/>
              </w:rPr>
              <w:t>Have you ever received radiation therapy for the treatment of cancer?</w:t>
            </w:r>
          </w:p>
        </w:tc>
        <w:tc>
          <w:tcPr>
            <w:tcW w:w="0" w:type="auto"/>
            <w:tcBorders>
              <w:top w:val="single" w:sz="4" w:space="0" w:color="auto"/>
              <w:left w:val="single" w:sz="4" w:space="0" w:color="auto"/>
              <w:bottom w:val="single" w:sz="4" w:space="0" w:color="auto"/>
              <w:right w:val="single" w:sz="4" w:space="0" w:color="auto"/>
            </w:tcBorders>
          </w:tcPr>
          <w:p w14:paraId="372C8EF5" w14:textId="77777777" w:rsidR="00142C02" w:rsidRDefault="00142C02" w:rsidP="001258AD">
            <w:pPr>
              <w:rPr>
                <w:rFonts w:cs="Times New Roman"/>
              </w:rPr>
            </w:pPr>
            <w:r>
              <w:rPr>
                <w:rFonts w:cs="Times New Roman"/>
              </w:rPr>
              <w:t>0=No</w:t>
            </w:r>
          </w:p>
          <w:p w14:paraId="43753142" w14:textId="77777777" w:rsidR="00142C02" w:rsidRDefault="00142C02" w:rsidP="001258AD">
            <w:pPr>
              <w:rPr>
                <w:rFonts w:cs="Times New Roman"/>
              </w:rPr>
            </w:pPr>
            <w:r>
              <w:rPr>
                <w:rFonts w:cs="Times New Roman"/>
              </w:rPr>
              <w:t>1=Yes</w:t>
            </w:r>
          </w:p>
          <w:p w14:paraId="2EE0A05B" w14:textId="01EF8C2B" w:rsidR="00142C02" w:rsidRDefault="00142C02" w:rsidP="001258AD">
            <w:pPr>
              <w:rPr>
                <w:rFonts w:cs="Times New Roman"/>
              </w:rPr>
            </w:pPr>
            <w:r>
              <w:rPr>
                <w:rFonts w:cs="Times New Roman"/>
              </w:rPr>
              <w:t>9=Don’t know</w:t>
            </w:r>
          </w:p>
        </w:tc>
      </w:tr>
      <w:tr w:rsidR="00142C02" w:rsidRPr="00E142A0" w14:paraId="06B9A30C" w14:textId="77777777" w:rsidTr="005519B8">
        <w:tc>
          <w:tcPr>
            <w:tcW w:w="0" w:type="auto"/>
            <w:tcBorders>
              <w:top w:val="single" w:sz="4" w:space="0" w:color="auto"/>
              <w:left w:val="single" w:sz="4" w:space="0" w:color="auto"/>
              <w:bottom w:val="single" w:sz="4" w:space="0" w:color="auto"/>
              <w:right w:val="single" w:sz="4" w:space="0" w:color="auto"/>
            </w:tcBorders>
          </w:tcPr>
          <w:p w14:paraId="19D35FEE" w14:textId="3C7B1523" w:rsidR="00142C02" w:rsidRDefault="00142C02" w:rsidP="001258AD">
            <w:pPr>
              <w:jc w:val="center"/>
              <w:rPr>
                <w:rFonts w:cs="Times New Roman"/>
              </w:rPr>
            </w:pPr>
            <w:r>
              <w:rPr>
                <w:rFonts w:cs="Times New Roman"/>
              </w:rPr>
              <w:t>BMH5131</w:t>
            </w:r>
          </w:p>
        </w:tc>
        <w:tc>
          <w:tcPr>
            <w:tcW w:w="0" w:type="auto"/>
            <w:tcBorders>
              <w:top w:val="single" w:sz="4" w:space="0" w:color="auto"/>
              <w:left w:val="single" w:sz="4" w:space="0" w:color="auto"/>
              <w:bottom w:val="single" w:sz="4" w:space="0" w:color="auto"/>
              <w:right w:val="single" w:sz="4" w:space="0" w:color="auto"/>
            </w:tcBorders>
          </w:tcPr>
          <w:p w14:paraId="5D13DEFD" w14:textId="41158CD3" w:rsidR="00142C02" w:rsidRDefault="00142C02" w:rsidP="001258AD">
            <w:pPr>
              <w:rPr>
                <w:rFonts w:cs="Times New Roman"/>
              </w:rPr>
            </w:pPr>
            <w:r>
              <w:rPr>
                <w:rFonts w:cs="Times New Roman"/>
              </w:rPr>
              <w:t>What was the most recent year you received radiation treatment?</w:t>
            </w:r>
          </w:p>
        </w:tc>
        <w:tc>
          <w:tcPr>
            <w:tcW w:w="0" w:type="auto"/>
            <w:tcBorders>
              <w:top w:val="single" w:sz="4" w:space="0" w:color="auto"/>
              <w:left w:val="single" w:sz="4" w:space="0" w:color="auto"/>
              <w:bottom w:val="single" w:sz="4" w:space="0" w:color="auto"/>
              <w:right w:val="single" w:sz="4" w:space="0" w:color="auto"/>
            </w:tcBorders>
          </w:tcPr>
          <w:p w14:paraId="5E5E6C38" w14:textId="77777777" w:rsidR="00142C02" w:rsidRDefault="00142C02" w:rsidP="001258AD">
            <w:pPr>
              <w:rPr>
                <w:rFonts w:cs="Times New Roman"/>
              </w:rPr>
            </w:pPr>
          </w:p>
        </w:tc>
      </w:tr>
      <w:tr w:rsidR="00142C02" w:rsidRPr="00E142A0" w14:paraId="53FD9605" w14:textId="77777777" w:rsidTr="005519B8">
        <w:tc>
          <w:tcPr>
            <w:tcW w:w="0" w:type="auto"/>
            <w:tcBorders>
              <w:top w:val="single" w:sz="4" w:space="0" w:color="auto"/>
              <w:left w:val="single" w:sz="4" w:space="0" w:color="auto"/>
              <w:bottom w:val="single" w:sz="4" w:space="0" w:color="auto"/>
              <w:right w:val="single" w:sz="4" w:space="0" w:color="auto"/>
            </w:tcBorders>
          </w:tcPr>
          <w:p w14:paraId="1AB0A7B4" w14:textId="4BE30D4D" w:rsidR="00142C02" w:rsidRDefault="00142C02" w:rsidP="001258AD">
            <w:pPr>
              <w:jc w:val="center"/>
              <w:rPr>
                <w:rFonts w:cs="Times New Roman"/>
              </w:rPr>
            </w:pPr>
            <w:r>
              <w:rPr>
                <w:rFonts w:cs="Times New Roman"/>
              </w:rPr>
              <w:t>BMH514</w:t>
            </w:r>
          </w:p>
        </w:tc>
        <w:tc>
          <w:tcPr>
            <w:tcW w:w="0" w:type="auto"/>
            <w:tcBorders>
              <w:top w:val="single" w:sz="4" w:space="0" w:color="auto"/>
              <w:left w:val="single" w:sz="4" w:space="0" w:color="auto"/>
              <w:bottom w:val="single" w:sz="4" w:space="0" w:color="auto"/>
              <w:right w:val="single" w:sz="4" w:space="0" w:color="auto"/>
            </w:tcBorders>
          </w:tcPr>
          <w:p w14:paraId="061E5B8B" w14:textId="608220C8" w:rsidR="00142C02" w:rsidRDefault="00142C02" w:rsidP="001258AD">
            <w:pPr>
              <w:rPr>
                <w:rFonts w:cs="Times New Roman"/>
              </w:rPr>
            </w:pPr>
            <w:r>
              <w:rPr>
                <w:rFonts w:cs="Times New Roman"/>
              </w:rPr>
              <w:t>Have you ever had surgery for the treatment of cancer?</w:t>
            </w:r>
          </w:p>
        </w:tc>
        <w:tc>
          <w:tcPr>
            <w:tcW w:w="0" w:type="auto"/>
            <w:tcBorders>
              <w:top w:val="single" w:sz="4" w:space="0" w:color="auto"/>
              <w:left w:val="single" w:sz="4" w:space="0" w:color="auto"/>
              <w:bottom w:val="single" w:sz="4" w:space="0" w:color="auto"/>
              <w:right w:val="single" w:sz="4" w:space="0" w:color="auto"/>
            </w:tcBorders>
          </w:tcPr>
          <w:p w14:paraId="6E04569E" w14:textId="77777777" w:rsidR="00142C02" w:rsidRDefault="00142C02" w:rsidP="004F049B">
            <w:pPr>
              <w:rPr>
                <w:rFonts w:cs="Times New Roman"/>
              </w:rPr>
            </w:pPr>
            <w:r>
              <w:rPr>
                <w:rFonts w:cs="Times New Roman"/>
              </w:rPr>
              <w:t>0=No</w:t>
            </w:r>
          </w:p>
          <w:p w14:paraId="377BE54F" w14:textId="77777777" w:rsidR="00142C02" w:rsidRDefault="00142C02" w:rsidP="004F049B">
            <w:pPr>
              <w:rPr>
                <w:rFonts w:cs="Times New Roman"/>
              </w:rPr>
            </w:pPr>
            <w:r>
              <w:rPr>
                <w:rFonts w:cs="Times New Roman"/>
              </w:rPr>
              <w:t>1=Yes</w:t>
            </w:r>
          </w:p>
          <w:p w14:paraId="55AA8AFB" w14:textId="2718DB19" w:rsidR="00142C02" w:rsidRDefault="00142C02" w:rsidP="004F049B">
            <w:pPr>
              <w:rPr>
                <w:rFonts w:cs="Times New Roman"/>
              </w:rPr>
            </w:pPr>
            <w:r>
              <w:rPr>
                <w:rFonts w:cs="Times New Roman"/>
              </w:rPr>
              <w:t>9=Don’t know</w:t>
            </w:r>
          </w:p>
        </w:tc>
      </w:tr>
      <w:tr w:rsidR="00142C02" w:rsidRPr="00E142A0" w14:paraId="501D1C31" w14:textId="77777777" w:rsidTr="005519B8">
        <w:tc>
          <w:tcPr>
            <w:tcW w:w="0" w:type="auto"/>
            <w:tcBorders>
              <w:top w:val="single" w:sz="4" w:space="0" w:color="auto"/>
              <w:left w:val="single" w:sz="4" w:space="0" w:color="auto"/>
              <w:bottom w:val="single" w:sz="4" w:space="0" w:color="auto"/>
              <w:right w:val="single" w:sz="4" w:space="0" w:color="auto"/>
            </w:tcBorders>
          </w:tcPr>
          <w:p w14:paraId="35E81DC5" w14:textId="2577DACF" w:rsidR="00142C02" w:rsidRDefault="00142C02" w:rsidP="001258AD">
            <w:pPr>
              <w:jc w:val="center"/>
              <w:rPr>
                <w:rFonts w:cs="Times New Roman"/>
              </w:rPr>
            </w:pPr>
            <w:r>
              <w:rPr>
                <w:rFonts w:cs="Times New Roman"/>
              </w:rPr>
              <w:t>BMH5141</w:t>
            </w:r>
          </w:p>
        </w:tc>
        <w:tc>
          <w:tcPr>
            <w:tcW w:w="0" w:type="auto"/>
            <w:tcBorders>
              <w:top w:val="single" w:sz="4" w:space="0" w:color="auto"/>
              <w:left w:val="single" w:sz="4" w:space="0" w:color="auto"/>
              <w:bottom w:val="single" w:sz="4" w:space="0" w:color="auto"/>
              <w:right w:val="single" w:sz="4" w:space="0" w:color="auto"/>
            </w:tcBorders>
          </w:tcPr>
          <w:p w14:paraId="24CAE2A3" w14:textId="422BB062" w:rsidR="00142C02" w:rsidRDefault="00142C02" w:rsidP="001258AD">
            <w:pPr>
              <w:rPr>
                <w:rFonts w:cs="Times New Roman"/>
              </w:rPr>
            </w:pPr>
            <w:r>
              <w:rPr>
                <w:rFonts w:cs="Times New Roman"/>
              </w:rPr>
              <w:t>What was the most recent year you had surgery for cancer?</w:t>
            </w:r>
          </w:p>
        </w:tc>
        <w:tc>
          <w:tcPr>
            <w:tcW w:w="0" w:type="auto"/>
            <w:tcBorders>
              <w:top w:val="single" w:sz="4" w:space="0" w:color="auto"/>
              <w:left w:val="single" w:sz="4" w:space="0" w:color="auto"/>
              <w:bottom w:val="single" w:sz="4" w:space="0" w:color="auto"/>
              <w:right w:val="single" w:sz="4" w:space="0" w:color="auto"/>
            </w:tcBorders>
          </w:tcPr>
          <w:p w14:paraId="1665596A" w14:textId="77777777" w:rsidR="00142C02" w:rsidRDefault="00142C02" w:rsidP="001258AD">
            <w:pPr>
              <w:rPr>
                <w:rFonts w:cs="Times New Roman"/>
              </w:rPr>
            </w:pPr>
          </w:p>
        </w:tc>
      </w:tr>
      <w:tr w:rsidR="00142C02" w:rsidRPr="00E142A0" w14:paraId="19C59006" w14:textId="77777777" w:rsidTr="005519B8">
        <w:tc>
          <w:tcPr>
            <w:tcW w:w="0" w:type="auto"/>
            <w:tcBorders>
              <w:top w:val="single" w:sz="4" w:space="0" w:color="auto"/>
              <w:left w:val="single" w:sz="4" w:space="0" w:color="auto"/>
              <w:bottom w:val="single" w:sz="4" w:space="0" w:color="auto"/>
              <w:right w:val="single" w:sz="4" w:space="0" w:color="auto"/>
            </w:tcBorders>
          </w:tcPr>
          <w:p w14:paraId="07CF5D7E" w14:textId="09E54127" w:rsidR="00142C02" w:rsidRDefault="00142C02" w:rsidP="001258AD">
            <w:pPr>
              <w:jc w:val="center"/>
              <w:rPr>
                <w:rFonts w:cs="Times New Roman"/>
              </w:rPr>
            </w:pPr>
            <w:r>
              <w:rPr>
                <w:rFonts w:cs="Times New Roman"/>
              </w:rPr>
              <w:t>BMH519</w:t>
            </w:r>
          </w:p>
        </w:tc>
        <w:tc>
          <w:tcPr>
            <w:tcW w:w="0" w:type="auto"/>
            <w:tcBorders>
              <w:top w:val="single" w:sz="4" w:space="0" w:color="auto"/>
              <w:left w:val="single" w:sz="4" w:space="0" w:color="auto"/>
              <w:bottom w:val="single" w:sz="4" w:space="0" w:color="auto"/>
              <w:right w:val="single" w:sz="4" w:space="0" w:color="auto"/>
            </w:tcBorders>
          </w:tcPr>
          <w:p w14:paraId="39426E82" w14:textId="3B013622" w:rsidR="00142C02" w:rsidRDefault="00142C02" w:rsidP="001258AD">
            <w:pPr>
              <w:rPr>
                <w:rFonts w:cs="Times New Roman"/>
              </w:rPr>
            </w:pPr>
            <w:r>
              <w:rPr>
                <w:rFonts w:cs="Times New Roman"/>
              </w:rPr>
              <w:t>Are you presently scheduled to have surgery for treatment of cancer?</w:t>
            </w:r>
          </w:p>
        </w:tc>
        <w:tc>
          <w:tcPr>
            <w:tcW w:w="0" w:type="auto"/>
            <w:tcBorders>
              <w:top w:val="single" w:sz="4" w:space="0" w:color="auto"/>
              <w:left w:val="single" w:sz="4" w:space="0" w:color="auto"/>
              <w:bottom w:val="single" w:sz="4" w:space="0" w:color="auto"/>
              <w:right w:val="single" w:sz="4" w:space="0" w:color="auto"/>
            </w:tcBorders>
          </w:tcPr>
          <w:p w14:paraId="6BEE4430" w14:textId="77777777" w:rsidR="00142C02" w:rsidRDefault="00142C02" w:rsidP="004F049B">
            <w:pPr>
              <w:rPr>
                <w:rFonts w:cs="Times New Roman"/>
              </w:rPr>
            </w:pPr>
            <w:r>
              <w:rPr>
                <w:rFonts w:cs="Times New Roman"/>
              </w:rPr>
              <w:t>0=No</w:t>
            </w:r>
          </w:p>
          <w:p w14:paraId="2EBAC9D8" w14:textId="77777777" w:rsidR="00142C02" w:rsidRDefault="00142C02" w:rsidP="004F049B">
            <w:pPr>
              <w:rPr>
                <w:rFonts w:cs="Times New Roman"/>
              </w:rPr>
            </w:pPr>
            <w:r>
              <w:rPr>
                <w:rFonts w:cs="Times New Roman"/>
              </w:rPr>
              <w:t>1=Yes</w:t>
            </w:r>
          </w:p>
          <w:p w14:paraId="449652DC" w14:textId="4EDE263B" w:rsidR="00142C02" w:rsidRDefault="00142C02" w:rsidP="004F049B">
            <w:pPr>
              <w:rPr>
                <w:rFonts w:cs="Times New Roman"/>
              </w:rPr>
            </w:pPr>
            <w:r>
              <w:rPr>
                <w:rFonts w:cs="Times New Roman"/>
              </w:rPr>
              <w:t>9=Don’t know</w:t>
            </w:r>
          </w:p>
        </w:tc>
      </w:tr>
      <w:tr w:rsidR="00142C02" w:rsidRPr="00E142A0" w14:paraId="371F8F50" w14:textId="77777777" w:rsidTr="005519B8">
        <w:tc>
          <w:tcPr>
            <w:tcW w:w="0" w:type="auto"/>
            <w:tcBorders>
              <w:top w:val="single" w:sz="4" w:space="0" w:color="auto"/>
              <w:left w:val="single" w:sz="4" w:space="0" w:color="auto"/>
              <w:bottom w:val="single" w:sz="4" w:space="0" w:color="auto"/>
              <w:right w:val="single" w:sz="4" w:space="0" w:color="auto"/>
            </w:tcBorders>
          </w:tcPr>
          <w:p w14:paraId="4B32ECF4" w14:textId="13391D81" w:rsidR="00142C02" w:rsidRDefault="00142C02" w:rsidP="001258AD">
            <w:pPr>
              <w:jc w:val="center"/>
              <w:rPr>
                <w:rFonts w:cs="Times New Roman"/>
              </w:rPr>
            </w:pPr>
            <w:r>
              <w:rPr>
                <w:rFonts w:cs="Times New Roman"/>
              </w:rPr>
              <w:t>BMH5191</w:t>
            </w:r>
          </w:p>
        </w:tc>
        <w:tc>
          <w:tcPr>
            <w:tcW w:w="0" w:type="auto"/>
            <w:tcBorders>
              <w:top w:val="single" w:sz="4" w:space="0" w:color="auto"/>
              <w:left w:val="single" w:sz="4" w:space="0" w:color="auto"/>
              <w:bottom w:val="single" w:sz="4" w:space="0" w:color="auto"/>
              <w:right w:val="single" w:sz="4" w:space="0" w:color="auto"/>
            </w:tcBorders>
          </w:tcPr>
          <w:p w14:paraId="7BB91E02" w14:textId="112D941D" w:rsidR="00142C02" w:rsidRDefault="00142C02" w:rsidP="001258AD">
            <w:pPr>
              <w:rPr>
                <w:rFonts w:cs="Times New Roman"/>
              </w:rPr>
            </w:pPr>
            <w:r>
              <w:rPr>
                <w:rFonts w:cs="Times New Roman"/>
              </w:rPr>
              <w:t>Have you ever had anemia?</w:t>
            </w:r>
          </w:p>
        </w:tc>
        <w:tc>
          <w:tcPr>
            <w:tcW w:w="0" w:type="auto"/>
            <w:tcBorders>
              <w:top w:val="single" w:sz="4" w:space="0" w:color="auto"/>
              <w:left w:val="single" w:sz="4" w:space="0" w:color="auto"/>
              <w:bottom w:val="single" w:sz="4" w:space="0" w:color="auto"/>
              <w:right w:val="single" w:sz="4" w:space="0" w:color="auto"/>
            </w:tcBorders>
          </w:tcPr>
          <w:p w14:paraId="2D895C38" w14:textId="77777777" w:rsidR="00142C02" w:rsidRDefault="00142C02" w:rsidP="004F049B">
            <w:pPr>
              <w:rPr>
                <w:rFonts w:cs="Times New Roman"/>
              </w:rPr>
            </w:pPr>
            <w:r>
              <w:rPr>
                <w:rFonts w:cs="Times New Roman"/>
              </w:rPr>
              <w:t>0=No</w:t>
            </w:r>
          </w:p>
          <w:p w14:paraId="09A3A278" w14:textId="77777777" w:rsidR="00142C02" w:rsidRDefault="00142C02" w:rsidP="004F049B">
            <w:pPr>
              <w:rPr>
                <w:rFonts w:cs="Times New Roman"/>
              </w:rPr>
            </w:pPr>
            <w:r>
              <w:rPr>
                <w:rFonts w:cs="Times New Roman"/>
              </w:rPr>
              <w:t>1=Yes</w:t>
            </w:r>
          </w:p>
          <w:p w14:paraId="07C13CF9" w14:textId="659C8C11" w:rsidR="00142C02" w:rsidRDefault="00142C02" w:rsidP="004F049B">
            <w:pPr>
              <w:rPr>
                <w:rFonts w:cs="Times New Roman"/>
              </w:rPr>
            </w:pPr>
            <w:r>
              <w:rPr>
                <w:rFonts w:cs="Times New Roman"/>
              </w:rPr>
              <w:t>9=Don’t know</w:t>
            </w:r>
          </w:p>
        </w:tc>
      </w:tr>
      <w:tr w:rsidR="00142C02" w:rsidRPr="00E142A0" w14:paraId="343BB35F" w14:textId="77777777" w:rsidTr="005519B8">
        <w:tc>
          <w:tcPr>
            <w:tcW w:w="0" w:type="auto"/>
            <w:tcBorders>
              <w:top w:val="single" w:sz="4" w:space="0" w:color="auto"/>
              <w:left w:val="single" w:sz="4" w:space="0" w:color="auto"/>
              <w:bottom w:val="single" w:sz="4" w:space="0" w:color="auto"/>
              <w:right w:val="single" w:sz="4" w:space="0" w:color="auto"/>
            </w:tcBorders>
          </w:tcPr>
          <w:p w14:paraId="50C9B0BA" w14:textId="1E59A1CE" w:rsidR="00142C02" w:rsidRDefault="00142C02" w:rsidP="001258AD">
            <w:pPr>
              <w:jc w:val="center"/>
              <w:rPr>
                <w:rFonts w:cs="Times New Roman"/>
              </w:rPr>
            </w:pPr>
            <w:r>
              <w:rPr>
                <w:rFonts w:cs="Times New Roman"/>
              </w:rPr>
              <w:t>BMH5192</w:t>
            </w:r>
          </w:p>
        </w:tc>
        <w:tc>
          <w:tcPr>
            <w:tcW w:w="0" w:type="auto"/>
            <w:tcBorders>
              <w:top w:val="single" w:sz="4" w:space="0" w:color="auto"/>
              <w:left w:val="single" w:sz="4" w:space="0" w:color="auto"/>
              <w:bottom w:val="single" w:sz="4" w:space="0" w:color="auto"/>
              <w:right w:val="single" w:sz="4" w:space="0" w:color="auto"/>
            </w:tcBorders>
          </w:tcPr>
          <w:p w14:paraId="648DA00B" w14:textId="6FA11860" w:rsidR="00142C02" w:rsidRDefault="00142C02" w:rsidP="001258AD">
            <w:pPr>
              <w:rPr>
                <w:rFonts w:cs="Times New Roman"/>
              </w:rPr>
            </w:pPr>
            <w:r>
              <w:rPr>
                <w:rFonts w:cs="Times New Roman"/>
              </w:rPr>
              <w:t>Have you been told by a physician you have migraine headaches?</w:t>
            </w:r>
          </w:p>
        </w:tc>
        <w:tc>
          <w:tcPr>
            <w:tcW w:w="0" w:type="auto"/>
            <w:tcBorders>
              <w:top w:val="single" w:sz="4" w:space="0" w:color="auto"/>
              <w:left w:val="single" w:sz="4" w:space="0" w:color="auto"/>
              <w:bottom w:val="single" w:sz="4" w:space="0" w:color="auto"/>
              <w:right w:val="single" w:sz="4" w:space="0" w:color="auto"/>
            </w:tcBorders>
          </w:tcPr>
          <w:p w14:paraId="2D69E1D0" w14:textId="77777777" w:rsidR="00142C02" w:rsidRDefault="00142C02" w:rsidP="004F049B">
            <w:pPr>
              <w:rPr>
                <w:rFonts w:cs="Times New Roman"/>
              </w:rPr>
            </w:pPr>
            <w:r>
              <w:rPr>
                <w:rFonts w:cs="Times New Roman"/>
              </w:rPr>
              <w:t>0=No</w:t>
            </w:r>
          </w:p>
          <w:p w14:paraId="5208A747" w14:textId="77777777" w:rsidR="00142C02" w:rsidRDefault="00142C02" w:rsidP="004F049B">
            <w:pPr>
              <w:rPr>
                <w:rFonts w:cs="Times New Roman"/>
              </w:rPr>
            </w:pPr>
            <w:r>
              <w:rPr>
                <w:rFonts w:cs="Times New Roman"/>
              </w:rPr>
              <w:t>1=Yes</w:t>
            </w:r>
          </w:p>
          <w:p w14:paraId="2841A2FC" w14:textId="310629E8" w:rsidR="00142C02" w:rsidRDefault="00142C02" w:rsidP="004F049B">
            <w:pPr>
              <w:rPr>
                <w:rFonts w:cs="Times New Roman"/>
              </w:rPr>
            </w:pPr>
            <w:r>
              <w:rPr>
                <w:rFonts w:cs="Times New Roman"/>
              </w:rPr>
              <w:t>9=Don’t know</w:t>
            </w:r>
          </w:p>
        </w:tc>
      </w:tr>
      <w:tr w:rsidR="00142C02" w:rsidRPr="00E142A0" w14:paraId="12330C92" w14:textId="77777777" w:rsidTr="005519B8">
        <w:tc>
          <w:tcPr>
            <w:tcW w:w="0" w:type="auto"/>
            <w:tcBorders>
              <w:top w:val="single" w:sz="4" w:space="0" w:color="auto"/>
              <w:left w:val="single" w:sz="4" w:space="0" w:color="auto"/>
              <w:bottom w:val="single" w:sz="4" w:space="0" w:color="auto"/>
              <w:right w:val="single" w:sz="4" w:space="0" w:color="auto"/>
            </w:tcBorders>
          </w:tcPr>
          <w:p w14:paraId="715D1BC6" w14:textId="464DD091" w:rsidR="00142C02" w:rsidRDefault="00142C02" w:rsidP="001258AD">
            <w:pPr>
              <w:jc w:val="center"/>
              <w:rPr>
                <w:rFonts w:cs="Times New Roman"/>
              </w:rPr>
            </w:pPr>
            <w:r>
              <w:rPr>
                <w:rFonts w:cs="Times New Roman"/>
              </w:rPr>
              <w:t>BMH52</w:t>
            </w:r>
          </w:p>
        </w:tc>
        <w:tc>
          <w:tcPr>
            <w:tcW w:w="0" w:type="auto"/>
            <w:tcBorders>
              <w:top w:val="single" w:sz="4" w:space="0" w:color="auto"/>
              <w:left w:val="single" w:sz="4" w:space="0" w:color="auto"/>
              <w:bottom w:val="single" w:sz="4" w:space="0" w:color="auto"/>
              <w:right w:val="single" w:sz="4" w:space="0" w:color="auto"/>
            </w:tcBorders>
          </w:tcPr>
          <w:p w14:paraId="1BFF7A16" w14:textId="324734B3" w:rsidR="00142C02" w:rsidRDefault="00142C02" w:rsidP="001258AD">
            <w:pPr>
              <w:rPr>
                <w:rFonts w:cs="Times New Roman"/>
              </w:rPr>
            </w:pPr>
            <w:r>
              <w:rPr>
                <w:rFonts w:cs="Times New Roman"/>
              </w:rPr>
              <w:t>Have you ever had any blood transfusions?</w:t>
            </w:r>
          </w:p>
        </w:tc>
        <w:tc>
          <w:tcPr>
            <w:tcW w:w="0" w:type="auto"/>
            <w:tcBorders>
              <w:top w:val="single" w:sz="4" w:space="0" w:color="auto"/>
              <w:left w:val="single" w:sz="4" w:space="0" w:color="auto"/>
              <w:bottom w:val="single" w:sz="4" w:space="0" w:color="auto"/>
              <w:right w:val="single" w:sz="4" w:space="0" w:color="auto"/>
            </w:tcBorders>
          </w:tcPr>
          <w:p w14:paraId="734ABD13" w14:textId="77777777" w:rsidR="00142C02" w:rsidRDefault="00142C02" w:rsidP="00232877">
            <w:pPr>
              <w:rPr>
                <w:rFonts w:cs="Times New Roman"/>
              </w:rPr>
            </w:pPr>
            <w:r>
              <w:rPr>
                <w:rFonts w:cs="Times New Roman"/>
              </w:rPr>
              <w:t>0=No</w:t>
            </w:r>
          </w:p>
          <w:p w14:paraId="15448A20" w14:textId="77777777" w:rsidR="00142C02" w:rsidRDefault="00142C02" w:rsidP="00232877">
            <w:pPr>
              <w:rPr>
                <w:rFonts w:cs="Times New Roman"/>
              </w:rPr>
            </w:pPr>
            <w:r>
              <w:rPr>
                <w:rFonts w:cs="Times New Roman"/>
              </w:rPr>
              <w:t>1=Yes</w:t>
            </w:r>
          </w:p>
          <w:p w14:paraId="32FB5AE9" w14:textId="0173A9CC" w:rsidR="00142C02" w:rsidRDefault="00142C02" w:rsidP="00232877">
            <w:pPr>
              <w:rPr>
                <w:rFonts w:cs="Times New Roman"/>
              </w:rPr>
            </w:pPr>
            <w:r>
              <w:rPr>
                <w:rFonts w:cs="Times New Roman"/>
              </w:rPr>
              <w:t>9=Don’t know</w:t>
            </w:r>
          </w:p>
        </w:tc>
      </w:tr>
      <w:tr w:rsidR="00142C02" w:rsidRPr="00E142A0" w14:paraId="3E9FC054" w14:textId="77777777" w:rsidTr="005519B8">
        <w:tc>
          <w:tcPr>
            <w:tcW w:w="0" w:type="auto"/>
            <w:tcBorders>
              <w:top w:val="single" w:sz="4" w:space="0" w:color="auto"/>
              <w:left w:val="single" w:sz="4" w:space="0" w:color="auto"/>
              <w:bottom w:val="single" w:sz="4" w:space="0" w:color="auto"/>
              <w:right w:val="single" w:sz="4" w:space="0" w:color="auto"/>
            </w:tcBorders>
          </w:tcPr>
          <w:p w14:paraId="4B75FA08" w14:textId="7747BE0C" w:rsidR="00142C02" w:rsidRDefault="00142C02" w:rsidP="001258AD">
            <w:pPr>
              <w:jc w:val="center"/>
              <w:rPr>
                <w:rFonts w:cs="Times New Roman"/>
              </w:rPr>
            </w:pPr>
            <w:r>
              <w:rPr>
                <w:rFonts w:cs="Times New Roman"/>
              </w:rPr>
              <w:t>BMH53</w:t>
            </w:r>
          </w:p>
        </w:tc>
        <w:tc>
          <w:tcPr>
            <w:tcW w:w="0" w:type="auto"/>
            <w:tcBorders>
              <w:top w:val="single" w:sz="4" w:space="0" w:color="auto"/>
              <w:left w:val="single" w:sz="4" w:space="0" w:color="auto"/>
              <w:bottom w:val="single" w:sz="4" w:space="0" w:color="auto"/>
              <w:right w:val="single" w:sz="4" w:space="0" w:color="auto"/>
            </w:tcBorders>
          </w:tcPr>
          <w:p w14:paraId="0805D934" w14:textId="1652D20A" w:rsidR="00142C02" w:rsidRDefault="00142C02" w:rsidP="001258AD">
            <w:pPr>
              <w:rPr>
                <w:rFonts w:cs="Times New Roman"/>
              </w:rPr>
            </w:pPr>
            <w:r>
              <w:rPr>
                <w:rFonts w:cs="Times New Roman"/>
              </w:rPr>
              <w:t>Have you ever had a blood test for AIDS or HIV?</w:t>
            </w:r>
          </w:p>
        </w:tc>
        <w:tc>
          <w:tcPr>
            <w:tcW w:w="0" w:type="auto"/>
            <w:tcBorders>
              <w:top w:val="single" w:sz="4" w:space="0" w:color="auto"/>
              <w:left w:val="single" w:sz="4" w:space="0" w:color="auto"/>
              <w:bottom w:val="single" w:sz="4" w:space="0" w:color="auto"/>
              <w:right w:val="single" w:sz="4" w:space="0" w:color="auto"/>
            </w:tcBorders>
          </w:tcPr>
          <w:p w14:paraId="56FADAF4" w14:textId="77777777" w:rsidR="00142C02" w:rsidRDefault="00142C02" w:rsidP="00232877">
            <w:pPr>
              <w:rPr>
                <w:rFonts w:cs="Times New Roman"/>
              </w:rPr>
            </w:pPr>
            <w:r>
              <w:rPr>
                <w:rFonts w:cs="Times New Roman"/>
              </w:rPr>
              <w:t>0=No</w:t>
            </w:r>
          </w:p>
          <w:p w14:paraId="70AEA7E7" w14:textId="77777777" w:rsidR="00142C02" w:rsidRDefault="00142C02" w:rsidP="00232877">
            <w:pPr>
              <w:rPr>
                <w:rFonts w:cs="Times New Roman"/>
              </w:rPr>
            </w:pPr>
            <w:r>
              <w:rPr>
                <w:rFonts w:cs="Times New Roman"/>
              </w:rPr>
              <w:t>1=Yes</w:t>
            </w:r>
          </w:p>
          <w:p w14:paraId="636A60A0" w14:textId="776C4898" w:rsidR="00142C02" w:rsidRDefault="00142C02" w:rsidP="00232877">
            <w:pPr>
              <w:rPr>
                <w:rFonts w:cs="Times New Roman"/>
              </w:rPr>
            </w:pPr>
            <w:r>
              <w:rPr>
                <w:rFonts w:cs="Times New Roman"/>
              </w:rPr>
              <w:t>9=Don’t know</w:t>
            </w:r>
          </w:p>
        </w:tc>
      </w:tr>
      <w:tr w:rsidR="00142C02" w:rsidRPr="00E142A0" w14:paraId="01AD7601" w14:textId="77777777" w:rsidTr="005519B8">
        <w:tc>
          <w:tcPr>
            <w:tcW w:w="0" w:type="auto"/>
            <w:tcBorders>
              <w:top w:val="single" w:sz="4" w:space="0" w:color="auto"/>
              <w:left w:val="single" w:sz="4" w:space="0" w:color="auto"/>
              <w:bottom w:val="single" w:sz="4" w:space="0" w:color="auto"/>
              <w:right w:val="single" w:sz="4" w:space="0" w:color="auto"/>
            </w:tcBorders>
          </w:tcPr>
          <w:p w14:paraId="11A22FC2" w14:textId="2FE5A6FF" w:rsidR="00142C02" w:rsidRDefault="00142C02" w:rsidP="001258AD">
            <w:pPr>
              <w:jc w:val="center"/>
              <w:rPr>
                <w:rFonts w:cs="Times New Roman"/>
              </w:rPr>
            </w:pPr>
            <w:r>
              <w:rPr>
                <w:rFonts w:cs="Times New Roman"/>
              </w:rPr>
              <w:t>BMH531</w:t>
            </w:r>
          </w:p>
        </w:tc>
        <w:tc>
          <w:tcPr>
            <w:tcW w:w="0" w:type="auto"/>
            <w:tcBorders>
              <w:top w:val="single" w:sz="4" w:space="0" w:color="auto"/>
              <w:left w:val="single" w:sz="4" w:space="0" w:color="auto"/>
              <w:bottom w:val="single" w:sz="4" w:space="0" w:color="auto"/>
              <w:right w:val="single" w:sz="4" w:space="0" w:color="auto"/>
            </w:tcBorders>
          </w:tcPr>
          <w:p w14:paraId="160EE5C5" w14:textId="292660FC" w:rsidR="00142C02" w:rsidRDefault="00142C02" w:rsidP="001258AD">
            <w:pPr>
              <w:rPr>
                <w:rFonts w:cs="Times New Roman"/>
              </w:rPr>
            </w:pPr>
            <w:r>
              <w:rPr>
                <w:rFonts w:cs="Times New Roman"/>
              </w:rPr>
              <w:t>What was the result of the AIDS or HIV test?</w:t>
            </w:r>
          </w:p>
        </w:tc>
        <w:tc>
          <w:tcPr>
            <w:tcW w:w="0" w:type="auto"/>
            <w:tcBorders>
              <w:top w:val="single" w:sz="4" w:space="0" w:color="auto"/>
              <w:left w:val="single" w:sz="4" w:space="0" w:color="auto"/>
              <w:bottom w:val="single" w:sz="4" w:space="0" w:color="auto"/>
              <w:right w:val="single" w:sz="4" w:space="0" w:color="auto"/>
            </w:tcBorders>
          </w:tcPr>
          <w:p w14:paraId="11314846" w14:textId="2A912E47" w:rsidR="00142C02" w:rsidRDefault="00142C02" w:rsidP="001258AD">
            <w:pPr>
              <w:rPr>
                <w:rFonts w:cs="Times New Roman"/>
              </w:rPr>
            </w:pPr>
            <w:r>
              <w:rPr>
                <w:rFonts w:cs="Times New Roman"/>
              </w:rPr>
              <w:t>0=Negative</w:t>
            </w:r>
          </w:p>
          <w:p w14:paraId="7CCC5701" w14:textId="128FAF13" w:rsidR="00142C02" w:rsidRDefault="00142C02" w:rsidP="001258AD">
            <w:pPr>
              <w:rPr>
                <w:rFonts w:cs="Times New Roman"/>
              </w:rPr>
            </w:pPr>
            <w:r>
              <w:rPr>
                <w:rFonts w:cs="Times New Roman"/>
              </w:rPr>
              <w:t>1=Positive</w:t>
            </w:r>
          </w:p>
          <w:p w14:paraId="54916432" w14:textId="7C31B1DA" w:rsidR="00142C02" w:rsidRDefault="00142C02" w:rsidP="001258AD">
            <w:pPr>
              <w:rPr>
                <w:rFonts w:cs="Times New Roman"/>
              </w:rPr>
            </w:pPr>
            <w:r>
              <w:rPr>
                <w:rFonts w:cs="Times New Roman"/>
              </w:rPr>
              <w:t>9=Don’t Know</w:t>
            </w:r>
          </w:p>
        </w:tc>
      </w:tr>
      <w:tr w:rsidR="00142C02" w:rsidRPr="00E142A0" w14:paraId="64AC9528" w14:textId="77777777" w:rsidTr="005519B8">
        <w:tc>
          <w:tcPr>
            <w:tcW w:w="0" w:type="auto"/>
            <w:tcBorders>
              <w:top w:val="single" w:sz="4" w:space="0" w:color="auto"/>
              <w:left w:val="single" w:sz="4" w:space="0" w:color="auto"/>
              <w:bottom w:val="single" w:sz="4" w:space="0" w:color="auto"/>
              <w:right w:val="single" w:sz="4" w:space="0" w:color="auto"/>
            </w:tcBorders>
          </w:tcPr>
          <w:p w14:paraId="7694AFE5" w14:textId="24B887F1" w:rsidR="00142C02" w:rsidRDefault="00142C02" w:rsidP="001258AD">
            <w:pPr>
              <w:jc w:val="center"/>
              <w:rPr>
                <w:rFonts w:cs="Times New Roman"/>
              </w:rPr>
            </w:pPr>
            <w:r>
              <w:rPr>
                <w:rFonts w:cs="Times New Roman"/>
              </w:rPr>
              <w:t>BMH61</w:t>
            </w:r>
          </w:p>
        </w:tc>
        <w:tc>
          <w:tcPr>
            <w:tcW w:w="0" w:type="auto"/>
            <w:tcBorders>
              <w:top w:val="single" w:sz="4" w:space="0" w:color="auto"/>
              <w:left w:val="single" w:sz="4" w:space="0" w:color="auto"/>
              <w:bottom w:val="single" w:sz="4" w:space="0" w:color="auto"/>
              <w:right w:val="single" w:sz="4" w:space="0" w:color="auto"/>
            </w:tcBorders>
          </w:tcPr>
          <w:p w14:paraId="412CD27D" w14:textId="5643E58B" w:rsidR="00142C02" w:rsidRDefault="00142C02" w:rsidP="001258AD">
            <w:pPr>
              <w:rPr>
                <w:rFonts w:cs="Times New Roman"/>
              </w:rPr>
            </w:pPr>
            <w:r>
              <w:rPr>
                <w:rFonts w:cs="Times New Roman"/>
              </w:rPr>
              <w:t>Did a physician ever tell you that you had any form of thyroid disease?</w:t>
            </w:r>
          </w:p>
        </w:tc>
        <w:tc>
          <w:tcPr>
            <w:tcW w:w="0" w:type="auto"/>
            <w:tcBorders>
              <w:top w:val="single" w:sz="4" w:space="0" w:color="auto"/>
              <w:left w:val="single" w:sz="4" w:space="0" w:color="auto"/>
              <w:bottom w:val="single" w:sz="4" w:space="0" w:color="auto"/>
              <w:right w:val="single" w:sz="4" w:space="0" w:color="auto"/>
            </w:tcBorders>
          </w:tcPr>
          <w:p w14:paraId="1808894E" w14:textId="77777777" w:rsidR="00142C02" w:rsidRDefault="00142C02" w:rsidP="00232877">
            <w:pPr>
              <w:rPr>
                <w:rFonts w:cs="Times New Roman"/>
              </w:rPr>
            </w:pPr>
            <w:r>
              <w:rPr>
                <w:rFonts w:cs="Times New Roman"/>
              </w:rPr>
              <w:t>0=No</w:t>
            </w:r>
          </w:p>
          <w:p w14:paraId="1A883507" w14:textId="77777777" w:rsidR="00142C02" w:rsidRDefault="00142C02" w:rsidP="00232877">
            <w:pPr>
              <w:rPr>
                <w:rFonts w:cs="Times New Roman"/>
              </w:rPr>
            </w:pPr>
            <w:r>
              <w:rPr>
                <w:rFonts w:cs="Times New Roman"/>
              </w:rPr>
              <w:t>1=Yes</w:t>
            </w:r>
          </w:p>
          <w:p w14:paraId="6F93DE59" w14:textId="76671027" w:rsidR="00142C02" w:rsidRDefault="00142C02" w:rsidP="00232877">
            <w:pPr>
              <w:rPr>
                <w:rFonts w:cs="Times New Roman"/>
              </w:rPr>
            </w:pPr>
            <w:r>
              <w:rPr>
                <w:rFonts w:cs="Times New Roman"/>
              </w:rPr>
              <w:t>9=Don’t know</w:t>
            </w:r>
          </w:p>
        </w:tc>
      </w:tr>
      <w:tr w:rsidR="00142C02" w:rsidRPr="00E142A0" w14:paraId="2686553E" w14:textId="77777777" w:rsidTr="005519B8">
        <w:tc>
          <w:tcPr>
            <w:tcW w:w="0" w:type="auto"/>
            <w:tcBorders>
              <w:top w:val="single" w:sz="4" w:space="0" w:color="auto"/>
              <w:left w:val="single" w:sz="4" w:space="0" w:color="auto"/>
              <w:bottom w:val="single" w:sz="4" w:space="0" w:color="auto"/>
              <w:right w:val="single" w:sz="4" w:space="0" w:color="auto"/>
            </w:tcBorders>
          </w:tcPr>
          <w:p w14:paraId="17C20CB8" w14:textId="516C9946" w:rsidR="00142C02" w:rsidRDefault="00142C02" w:rsidP="001258AD">
            <w:pPr>
              <w:jc w:val="center"/>
              <w:rPr>
                <w:rFonts w:cs="Times New Roman"/>
              </w:rPr>
            </w:pPr>
            <w:r>
              <w:rPr>
                <w:rFonts w:cs="Times New Roman"/>
              </w:rPr>
              <w:lastRenderedPageBreak/>
              <w:t>BMH611</w:t>
            </w:r>
          </w:p>
        </w:tc>
        <w:tc>
          <w:tcPr>
            <w:tcW w:w="0" w:type="auto"/>
            <w:tcBorders>
              <w:top w:val="single" w:sz="4" w:space="0" w:color="auto"/>
              <w:left w:val="single" w:sz="4" w:space="0" w:color="auto"/>
              <w:bottom w:val="single" w:sz="4" w:space="0" w:color="auto"/>
              <w:right w:val="single" w:sz="4" w:space="0" w:color="auto"/>
            </w:tcBorders>
          </w:tcPr>
          <w:p w14:paraId="0A6EC04B" w14:textId="2D3D9743" w:rsidR="00142C02" w:rsidRDefault="00142C02" w:rsidP="00232877">
            <w:pPr>
              <w:rPr>
                <w:rFonts w:cs="Times New Roman"/>
              </w:rPr>
            </w:pPr>
            <w:r>
              <w:rPr>
                <w:rFonts w:cs="Times New Roman"/>
              </w:rPr>
              <w:t>Did you ever take thyroid hormones (synthroid, levothyroxine, etc.) for the treatment of thyroid disease?</w:t>
            </w:r>
          </w:p>
        </w:tc>
        <w:tc>
          <w:tcPr>
            <w:tcW w:w="0" w:type="auto"/>
            <w:tcBorders>
              <w:top w:val="single" w:sz="4" w:space="0" w:color="auto"/>
              <w:left w:val="single" w:sz="4" w:space="0" w:color="auto"/>
              <w:bottom w:val="single" w:sz="4" w:space="0" w:color="auto"/>
              <w:right w:val="single" w:sz="4" w:space="0" w:color="auto"/>
            </w:tcBorders>
          </w:tcPr>
          <w:p w14:paraId="237DE848" w14:textId="77777777" w:rsidR="00142C02" w:rsidRDefault="00142C02" w:rsidP="00232877">
            <w:pPr>
              <w:rPr>
                <w:rFonts w:cs="Times New Roman"/>
              </w:rPr>
            </w:pPr>
            <w:r>
              <w:rPr>
                <w:rFonts w:cs="Times New Roman"/>
              </w:rPr>
              <w:t>0=No</w:t>
            </w:r>
          </w:p>
          <w:p w14:paraId="3044D452" w14:textId="77777777" w:rsidR="00142C02" w:rsidRDefault="00142C02" w:rsidP="00232877">
            <w:pPr>
              <w:rPr>
                <w:rFonts w:cs="Times New Roman"/>
              </w:rPr>
            </w:pPr>
            <w:r>
              <w:rPr>
                <w:rFonts w:cs="Times New Roman"/>
              </w:rPr>
              <w:t>1=Yes</w:t>
            </w:r>
          </w:p>
          <w:p w14:paraId="55D3C1BB" w14:textId="5B92102D" w:rsidR="00142C02" w:rsidRDefault="00142C02" w:rsidP="00232877">
            <w:pPr>
              <w:rPr>
                <w:rFonts w:cs="Times New Roman"/>
              </w:rPr>
            </w:pPr>
            <w:r>
              <w:rPr>
                <w:rFonts w:cs="Times New Roman"/>
              </w:rPr>
              <w:t>9=Don’t know</w:t>
            </w:r>
          </w:p>
        </w:tc>
      </w:tr>
      <w:tr w:rsidR="00142C02" w:rsidRPr="00E142A0" w14:paraId="6705A6CB" w14:textId="77777777" w:rsidTr="005519B8">
        <w:tc>
          <w:tcPr>
            <w:tcW w:w="0" w:type="auto"/>
            <w:tcBorders>
              <w:top w:val="single" w:sz="4" w:space="0" w:color="auto"/>
              <w:left w:val="single" w:sz="4" w:space="0" w:color="auto"/>
              <w:bottom w:val="single" w:sz="4" w:space="0" w:color="auto"/>
              <w:right w:val="single" w:sz="4" w:space="0" w:color="auto"/>
            </w:tcBorders>
          </w:tcPr>
          <w:p w14:paraId="0A80FD80" w14:textId="66F8D118" w:rsidR="00142C02" w:rsidRDefault="00142C02" w:rsidP="001258AD">
            <w:pPr>
              <w:jc w:val="center"/>
              <w:rPr>
                <w:rFonts w:cs="Times New Roman"/>
              </w:rPr>
            </w:pPr>
            <w:r>
              <w:rPr>
                <w:rFonts w:cs="Times New Roman"/>
              </w:rPr>
              <w:t>BMH612</w:t>
            </w:r>
          </w:p>
        </w:tc>
        <w:tc>
          <w:tcPr>
            <w:tcW w:w="0" w:type="auto"/>
            <w:tcBorders>
              <w:top w:val="single" w:sz="4" w:space="0" w:color="auto"/>
              <w:left w:val="single" w:sz="4" w:space="0" w:color="auto"/>
              <w:bottom w:val="single" w:sz="4" w:space="0" w:color="auto"/>
              <w:right w:val="single" w:sz="4" w:space="0" w:color="auto"/>
            </w:tcBorders>
          </w:tcPr>
          <w:p w14:paraId="1189C00A" w14:textId="727A7968" w:rsidR="00142C02" w:rsidRDefault="00142C02" w:rsidP="001258AD">
            <w:pPr>
              <w:rPr>
                <w:rFonts w:cs="Times New Roman"/>
              </w:rPr>
            </w:pPr>
            <w:r>
              <w:rPr>
                <w:rFonts w:cs="Times New Roman"/>
              </w:rPr>
              <w:t>Do you presently have any form of thyroid disease?</w:t>
            </w:r>
          </w:p>
        </w:tc>
        <w:tc>
          <w:tcPr>
            <w:tcW w:w="0" w:type="auto"/>
            <w:tcBorders>
              <w:top w:val="single" w:sz="4" w:space="0" w:color="auto"/>
              <w:left w:val="single" w:sz="4" w:space="0" w:color="auto"/>
              <w:bottom w:val="single" w:sz="4" w:space="0" w:color="auto"/>
              <w:right w:val="single" w:sz="4" w:space="0" w:color="auto"/>
            </w:tcBorders>
          </w:tcPr>
          <w:p w14:paraId="124F3D07" w14:textId="77777777" w:rsidR="00142C02" w:rsidRDefault="00142C02" w:rsidP="00232877">
            <w:pPr>
              <w:rPr>
                <w:rFonts w:cs="Times New Roman"/>
              </w:rPr>
            </w:pPr>
            <w:r>
              <w:rPr>
                <w:rFonts w:cs="Times New Roman"/>
              </w:rPr>
              <w:t>0=No</w:t>
            </w:r>
          </w:p>
          <w:p w14:paraId="04E4FBC1" w14:textId="77777777" w:rsidR="00142C02" w:rsidRDefault="00142C02" w:rsidP="00232877">
            <w:pPr>
              <w:rPr>
                <w:rFonts w:cs="Times New Roman"/>
              </w:rPr>
            </w:pPr>
            <w:r>
              <w:rPr>
                <w:rFonts w:cs="Times New Roman"/>
              </w:rPr>
              <w:t>1=Yes</w:t>
            </w:r>
          </w:p>
          <w:p w14:paraId="6C98FD5F" w14:textId="5F9AD628" w:rsidR="00142C02" w:rsidRDefault="00142C02" w:rsidP="00232877">
            <w:pPr>
              <w:rPr>
                <w:rFonts w:cs="Times New Roman"/>
              </w:rPr>
            </w:pPr>
            <w:r>
              <w:rPr>
                <w:rFonts w:cs="Times New Roman"/>
              </w:rPr>
              <w:t>9=Don’t know</w:t>
            </w:r>
          </w:p>
        </w:tc>
      </w:tr>
      <w:tr w:rsidR="00142C02" w:rsidRPr="00E142A0" w14:paraId="14D6494B" w14:textId="77777777" w:rsidTr="005519B8">
        <w:tc>
          <w:tcPr>
            <w:tcW w:w="0" w:type="auto"/>
            <w:tcBorders>
              <w:top w:val="single" w:sz="4" w:space="0" w:color="auto"/>
              <w:left w:val="single" w:sz="4" w:space="0" w:color="auto"/>
              <w:bottom w:val="single" w:sz="4" w:space="0" w:color="auto"/>
              <w:right w:val="single" w:sz="4" w:space="0" w:color="auto"/>
            </w:tcBorders>
          </w:tcPr>
          <w:p w14:paraId="5EDCB826" w14:textId="15F0C739" w:rsidR="00142C02" w:rsidRDefault="00142C02" w:rsidP="001258AD">
            <w:pPr>
              <w:jc w:val="center"/>
              <w:rPr>
                <w:rFonts w:cs="Times New Roman"/>
              </w:rPr>
            </w:pPr>
            <w:r>
              <w:rPr>
                <w:rFonts w:cs="Times New Roman"/>
              </w:rPr>
              <w:t>BMH613</w:t>
            </w:r>
          </w:p>
        </w:tc>
        <w:tc>
          <w:tcPr>
            <w:tcW w:w="0" w:type="auto"/>
            <w:tcBorders>
              <w:top w:val="single" w:sz="4" w:space="0" w:color="auto"/>
              <w:left w:val="single" w:sz="4" w:space="0" w:color="auto"/>
              <w:bottom w:val="single" w:sz="4" w:space="0" w:color="auto"/>
              <w:right w:val="single" w:sz="4" w:space="0" w:color="auto"/>
            </w:tcBorders>
          </w:tcPr>
          <w:p w14:paraId="5491740D" w14:textId="43A6420F" w:rsidR="00142C02" w:rsidRDefault="00142C02" w:rsidP="00232877">
            <w:pPr>
              <w:rPr>
                <w:rFonts w:cs="Times New Roman"/>
              </w:rPr>
            </w:pPr>
            <w:r>
              <w:rPr>
                <w:rFonts w:cs="Times New Roman"/>
              </w:rPr>
              <w:t>Do you presently take thyroid hormones (synthroid, levothyroxine, etc.) for the treatment of thyroid disease?</w:t>
            </w:r>
          </w:p>
        </w:tc>
        <w:tc>
          <w:tcPr>
            <w:tcW w:w="0" w:type="auto"/>
            <w:tcBorders>
              <w:top w:val="single" w:sz="4" w:space="0" w:color="auto"/>
              <w:left w:val="single" w:sz="4" w:space="0" w:color="auto"/>
              <w:bottom w:val="single" w:sz="4" w:space="0" w:color="auto"/>
              <w:right w:val="single" w:sz="4" w:space="0" w:color="auto"/>
            </w:tcBorders>
          </w:tcPr>
          <w:p w14:paraId="03E36BC8" w14:textId="77777777" w:rsidR="00142C02" w:rsidRDefault="00142C02" w:rsidP="00232877">
            <w:pPr>
              <w:rPr>
                <w:rFonts w:cs="Times New Roman"/>
              </w:rPr>
            </w:pPr>
            <w:r>
              <w:rPr>
                <w:rFonts w:cs="Times New Roman"/>
              </w:rPr>
              <w:t>0=No</w:t>
            </w:r>
          </w:p>
          <w:p w14:paraId="46AA91BA" w14:textId="77777777" w:rsidR="00142C02" w:rsidRDefault="00142C02" w:rsidP="00232877">
            <w:pPr>
              <w:rPr>
                <w:rFonts w:cs="Times New Roman"/>
              </w:rPr>
            </w:pPr>
            <w:r>
              <w:rPr>
                <w:rFonts w:cs="Times New Roman"/>
              </w:rPr>
              <w:t>1=Yes</w:t>
            </w:r>
          </w:p>
          <w:p w14:paraId="6B1E064A" w14:textId="18A55DA5" w:rsidR="00142C02" w:rsidRDefault="00142C02" w:rsidP="00232877">
            <w:pPr>
              <w:rPr>
                <w:rFonts w:cs="Times New Roman"/>
              </w:rPr>
            </w:pPr>
            <w:r>
              <w:rPr>
                <w:rFonts w:cs="Times New Roman"/>
              </w:rPr>
              <w:t>9=Don’t know</w:t>
            </w:r>
          </w:p>
        </w:tc>
      </w:tr>
      <w:tr w:rsidR="00142C02" w:rsidRPr="00E142A0" w14:paraId="3220FD37" w14:textId="77777777" w:rsidTr="005519B8">
        <w:tc>
          <w:tcPr>
            <w:tcW w:w="0" w:type="auto"/>
            <w:tcBorders>
              <w:top w:val="single" w:sz="4" w:space="0" w:color="auto"/>
              <w:left w:val="single" w:sz="4" w:space="0" w:color="auto"/>
              <w:bottom w:val="single" w:sz="4" w:space="0" w:color="auto"/>
              <w:right w:val="single" w:sz="4" w:space="0" w:color="auto"/>
            </w:tcBorders>
          </w:tcPr>
          <w:p w14:paraId="7BC67D23" w14:textId="5B9E5A2C" w:rsidR="00142C02" w:rsidRDefault="00142C02" w:rsidP="001258AD">
            <w:pPr>
              <w:jc w:val="center"/>
              <w:rPr>
                <w:rFonts w:cs="Times New Roman"/>
              </w:rPr>
            </w:pPr>
            <w:r>
              <w:rPr>
                <w:rFonts w:cs="Times New Roman"/>
              </w:rPr>
              <w:t>BMH71</w:t>
            </w:r>
          </w:p>
        </w:tc>
        <w:tc>
          <w:tcPr>
            <w:tcW w:w="0" w:type="auto"/>
            <w:tcBorders>
              <w:top w:val="single" w:sz="4" w:space="0" w:color="auto"/>
              <w:left w:val="single" w:sz="4" w:space="0" w:color="auto"/>
              <w:bottom w:val="single" w:sz="4" w:space="0" w:color="auto"/>
              <w:right w:val="single" w:sz="4" w:space="0" w:color="auto"/>
            </w:tcBorders>
          </w:tcPr>
          <w:p w14:paraId="08BB9F14" w14:textId="6BC90BAE" w:rsidR="00142C02" w:rsidRDefault="00142C02" w:rsidP="001258AD">
            <w:pPr>
              <w:rPr>
                <w:rFonts w:cs="Times New Roman"/>
              </w:rPr>
            </w:pPr>
            <w:r>
              <w:rPr>
                <w:rFonts w:cs="Times New Roman"/>
              </w:rPr>
              <w:t>Did a physician ever tell you that you had Parkinson’s Disease?</w:t>
            </w:r>
          </w:p>
        </w:tc>
        <w:tc>
          <w:tcPr>
            <w:tcW w:w="0" w:type="auto"/>
            <w:tcBorders>
              <w:top w:val="single" w:sz="4" w:space="0" w:color="auto"/>
              <w:left w:val="single" w:sz="4" w:space="0" w:color="auto"/>
              <w:bottom w:val="single" w:sz="4" w:space="0" w:color="auto"/>
              <w:right w:val="single" w:sz="4" w:space="0" w:color="auto"/>
            </w:tcBorders>
          </w:tcPr>
          <w:p w14:paraId="28636AB9" w14:textId="77777777" w:rsidR="00142C02" w:rsidRDefault="00142C02" w:rsidP="00232877">
            <w:pPr>
              <w:rPr>
                <w:rFonts w:cs="Times New Roman"/>
              </w:rPr>
            </w:pPr>
            <w:r>
              <w:rPr>
                <w:rFonts w:cs="Times New Roman"/>
              </w:rPr>
              <w:t>0=No</w:t>
            </w:r>
          </w:p>
          <w:p w14:paraId="0901FC2C" w14:textId="77777777" w:rsidR="00142C02" w:rsidRDefault="00142C02" w:rsidP="00232877">
            <w:pPr>
              <w:rPr>
                <w:rFonts w:cs="Times New Roman"/>
              </w:rPr>
            </w:pPr>
            <w:r>
              <w:rPr>
                <w:rFonts w:cs="Times New Roman"/>
              </w:rPr>
              <w:t>1=Yes</w:t>
            </w:r>
          </w:p>
          <w:p w14:paraId="20D28361" w14:textId="2C33E9F8" w:rsidR="00142C02" w:rsidRDefault="00142C02" w:rsidP="00232877">
            <w:pPr>
              <w:rPr>
                <w:rFonts w:cs="Times New Roman"/>
              </w:rPr>
            </w:pPr>
            <w:r>
              <w:rPr>
                <w:rFonts w:cs="Times New Roman"/>
              </w:rPr>
              <w:t>9=Don’t know</w:t>
            </w:r>
          </w:p>
        </w:tc>
      </w:tr>
      <w:tr w:rsidR="00142C02" w:rsidRPr="00E142A0" w14:paraId="658486C9" w14:textId="77777777" w:rsidTr="005519B8">
        <w:tc>
          <w:tcPr>
            <w:tcW w:w="0" w:type="auto"/>
            <w:tcBorders>
              <w:top w:val="single" w:sz="4" w:space="0" w:color="auto"/>
              <w:left w:val="single" w:sz="4" w:space="0" w:color="auto"/>
              <w:bottom w:val="single" w:sz="4" w:space="0" w:color="auto"/>
              <w:right w:val="single" w:sz="4" w:space="0" w:color="auto"/>
            </w:tcBorders>
          </w:tcPr>
          <w:p w14:paraId="369EFE1F" w14:textId="38933850" w:rsidR="00142C02" w:rsidRDefault="00142C02" w:rsidP="001258AD">
            <w:pPr>
              <w:jc w:val="center"/>
              <w:rPr>
                <w:rFonts w:cs="Times New Roman"/>
              </w:rPr>
            </w:pPr>
            <w:r>
              <w:rPr>
                <w:rFonts w:cs="Times New Roman"/>
              </w:rPr>
              <w:t>BMH72</w:t>
            </w:r>
          </w:p>
        </w:tc>
        <w:tc>
          <w:tcPr>
            <w:tcW w:w="0" w:type="auto"/>
            <w:tcBorders>
              <w:top w:val="single" w:sz="4" w:space="0" w:color="auto"/>
              <w:left w:val="single" w:sz="4" w:space="0" w:color="auto"/>
              <w:bottom w:val="single" w:sz="4" w:space="0" w:color="auto"/>
              <w:right w:val="single" w:sz="4" w:space="0" w:color="auto"/>
            </w:tcBorders>
          </w:tcPr>
          <w:p w14:paraId="0C87CE9F" w14:textId="02E41548" w:rsidR="00142C02" w:rsidRDefault="00142C02" w:rsidP="001258AD">
            <w:pPr>
              <w:rPr>
                <w:rFonts w:cs="Times New Roman"/>
              </w:rPr>
            </w:pPr>
            <w:r>
              <w:rPr>
                <w:rFonts w:cs="Times New Roman"/>
              </w:rPr>
              <w:t>Have you ever had seizures, convulsions or epilepsy?</w:t>
            </w:r>
          </w:p>
        </w:tc>
        <w:tc>
          <w:tcPr>
            <w:tcW w:w="0" w:type="auto"/>
            <w:tcBorders>
              <w:top w:val="single" w:sz="4" w:space="0" w:color="auto"/>
              <w:left w:val="single" w:sz="4" w:space="0" w:color="auto"/>
              <w:bottom w:val="single" w:sz="4" w:space="0" w:color="auto"/>
              <w:right w:val="single" w:sz="4" w:space="0" w:color="auto"/>
            </w:tcBorders>
          </w:tcPr>
          <w:p w14:paraId="1CD869EB" w14:textId="77777777" w:rsidR="00142C02" w:rsidRDefault="00142C02" w:rsidP="00232877">
            <w:pPr>
              <w:rPr>
                <w:rFonts w:cs="Times New Roman"/>
              </w:rPr>
            </w:pPr>
            <w:r>
              <w:rPr>
                <w:rFonts w:cs="Times New Roman"/>
              </w:rPr>
              <w:t>0=No</w:t>
            </w:r>
          </w:p>
          <w:p w14:paraId="35641CA9" w14:textId="77777777" w:rsidR="00142C02" w:rsidRDefault="00142C02" w:rsidP="00232877">
            <w:pPr>
              <w:rPr>
                <w:rFonts w:cs="Times New Roman"/>
              </w:rPr>
            </w:pPr>
            <w:r>
              <w:rPr>
                <w:rFonts w:cs="Times New Roman"/>
              </w:rPr>
              <w:t>1=Yes</w:t>
            </w:r>
          </w:p>
          <w:p w14:paraId="510E57B1" w14:textId="5CAC5363" w:rsidR="00142C02" w:rsidRDefault="00142C02" w:rsidP="00232877">
            <w:pPr>
              <w:rPr>
                <w:rFonts w:cs="Times New Roman"/>
              </w:rPr>
            </w:pPr>
            <w:r>
              <w:rPr>
                <w:rFonts w:cs="Times New Roman"/>
              </w:rPr>
              <w:t>9=Don’t know</w:t>
            </w:r>
          </w:p>
        </w:tc>
      </w:tr>
      <w:tr w:rsidR="00142C02" w:rsidRPr="00E142A0" w14:paraId="01207E19" w14:textId="77777777" w:rsidTr="005519B8">
        <w:tc>
          <w:tcPr>
            <w:tcW w:w="0" w:type="auto"/>
            <w:tcBorders>
              <w:top w:val="single" w:sz="4" w:space="0" w:color="auto"/>
              <w:left w:val="single" w:sz="4" w:space="0" w:color="auto"/>
              <w:bottom w:val="single" w:sz="4" w:space="0" w:color="auto"/>
              <w:right w:val="single" w:sz="4" w:space="0" w:color="auto"/>
            </w:tcBorders>
          </w:tcPr>
          <w:p w14:paraId="2833B758" w14:textId="7E929B0B" w:rsidR="00142C02" w:rsidRDefault="00142C02" w:rsidP="001258AD">
            <w:pPr>
              <w:jc w:val="center"/>
              <w:rPr>
                <w:rFonts w:cs="Times New Roman"/>
              </w:rPr>
            </w:pPr>
            <w:r>
              <w:rPr>
                <w:rFonts w:cs="Times New Roman"/>
              </w:rPr>
              <w:t>BMH721</w:t>
            </w:r>
          </w:p>
        </w:tc>
        <w:tc>
          <w:tcPr>
            <w:tcW w:w="0" w:type="auto"/>
            <w:tcBorders>
              <w:top w:val="single" w:sz="4" w:space="0" w:color="auto"/>
              <w:left w:val="single" w:sz="4" w:space="0" w:color="auto"/>
              <w:bottom w:val="single" w:sz="4" w:space="0" w:color="auto"/>
              <w:right w:val="single" w:sz="4" w:space="0" w:color="auto"/>
            </w:tcBorders>
          </w:tcPr>
          <w:p w14:paraId="630D7B24" w14:textId="5952DDF8" w:rsidR="00142C02" w:rsidRDefault="00142C02" w:rsidP="001258AD">
            <w:pPr>
              <w:rPr>
                <w:rFonts w:cs="Times New Roman"/>
              </w:rPr>
            </w:pPr>
            <w:r>
              <w:rPr>
                <w:rFonts w:cs="Times New Roman"/>
              </w:rPr>
              <w:t>Do you presently have seizures, convulsions or epilepsy?</w:t>
            </w:r>
          </w:p>
        </w:tc>
        <w:tc>
          <w:tcPr>
            <w:tcW w:w="0" w:type="auto"/>
            <w:tcBorders>
              <w:top w:val="single" w:sz="4" w:space="0" w:color="auto"/>
              <w:left w:val="single" w:sz="4" w:space="0" w:color="auto"/>
              <w:bottom w:val="single" w:sz="4" w:space="0" w:color="auto"/>
              <w:right w:val="single" w:sz="4" w:space="0" w:color="auto"/>
            </w:tcBorders>
          </w:tcPr>
          <w:p w14:paraId="79D1ABC3" w14:textId="77777777" w:rsidR="00142C02" w:rsidRDefault="00142C02" w:rsidP="00232877">
            <w:pPr>
              <w:rPr>
                <w:rFonts w:cs="Times New Roman"/>
              </w:rPr>
            </w:pPr>
            <w:r>
              <w:rPr>
                <w:rFonts w:cs="Times New Roman"/>
              </w:rPr>
              <w:t>0=No</w:t>
            </w:r>
          </w:p>
          <w:p w14:paraId="7BB74F92" w14:textId="77777777" w:rsidR="00142C02" w:rsidRDefault="00142C02" w:rsidP="00232877">
            <w:pPr>
              <w:rPr>
                <w:rFonts w:cs="Times New Roman"/>
              </w:rPr>
            </w:pPr>
            <w:r>
              <w:rPr>
                <w:rFonts w:cs="Times New Roman"/>
              </w:rPr>
              <w:t>1=Yes</w:t>
            </w:r>
          </w:p>
          <w:p w14:paraId="1739FB8F" w14:textId="42749E6F" w:rsidR="00142C02" w:rsidRDefault="00142C02" w:rsidP="00232877">
            <w:pPr>
              <w:rPr>
                <w:rFonts w:cs="Times New Roman"/>
              </w:rPr>
            </w:pPr>
            <w:r>
              <w:rPr>
                <w:rFonts w:cs="Times New Roman"/>
              </w:rPr>
              <w:t>9=Don’t know</w:t>
            </w:r>
          </w:p>
        </w:tc>
      </w:tr>
      <w:tr w:rsidR="00142C02" w:rsidRPr="00E142A0" w14:paraId="5DE355F8" w14:textId="77777777" w:rsidTr="005519B8">
        <w:tc>
          <w:tcPr>
            <w:tcW w:w="0" w:type="auto"/>
            <w:tcBorders>
              <w:top w:val="single" w:sz="4" w:space="0" w:color="auto"/>
              <w:left w:val="single" w:sz="4" w:space="0" w:color="auto"/>
              <w:bottom w:val="single" w:sz="4" w:space="0" w:color="auto"/>
              <w:right w:val="single" w:sz="4" w:space="0" w:color="auto"/>
            </w:tcBorders>
          </w:tcPr>
          <w:p w14:paraId="569235B6" w14:textId="721D8625" w:rsidR="00142C02" w:rsidRDefault="00142C02" w:rsidP="001258AD">
            <w:pPr>
              <w:jc w:val="center"/>
              <w:rPr>
                <w:rFonts w:cs="Times New Roman"/>
              </w:rPr>
            </w:pPr>
            <w:r>
              <w:rPr>
                <w:rFonts w:cs="Times New Roman"/>
              </w:rPr>
              <w:t>BMH73</w:t>
            </w:r>
          </w:p>
        </w:tc>
        <w:tc>
          <w:tcPr>
            <w:tcW w:w="0" w:type="auto"/>
            <w:tcBorders>
              <w:top w:val="single" w:sz="4" w:space="0" w:color="auto"/>
              <w:left w:val="single" w:sz="4" w:space="0" w:color="auto"/>
              <w:bottom w:val="single" w:sz="4" w:space="0" w:color="auto"/>
              <w:right w:val="single" w:sz="4" w:space="0" w:color="auto"/>
            </w:tcBorders>
          </w:tcPr>
          <w:p w14:paraId="42235C89" w14:textId="2ED290B4" w:rsidR="00142C02" w:rsidRDefault="00142C02" w:rsidP="00FC5F9C">
            <w:pPr>
              <w:rPr>
                <w:rFonts w:cs="Times New Roman"/>
              </w:rPr>
            </w:pPr>
            <w:r>
              <w:rPr>
                <w:rFonts w:cs="Times New Roman"/>
              </w:rPr>
              <w:t>How often do you feel really confused or disoriented?</w:t>
            </w:r>
          </w:p>
        </w:tc>
        <w:tc>
          <w:tcPr>
            <w:tcW w:w="0" w:type="auto"/>
            <w:tcBorders>
              <w:top w:val="single" w:sz="4" w:space="0" w:color="auto"/>
              <w:left w:val="single" w:sz="4" w:space="0" w:color="auto"/>
              <w:bottom w:val="single" w:sz="4" w:space="0" w:color="auto"/>
              <w:right w:val="single" w:sz="4" w:space="0" w:color="auto"/>
            </w:tcBorders>
          </w:tcPr>
          <w:p w14:paraId="61A1DBC5" w14:textId="20D1E232" w:rsidR="00142C02" w:rsidRDefault="00142C02" w:rsidP="001258AD">
            <w:pPr>
              <w:rPr>
                <w:rFonts w:cs="Times New Roman"/>
              </w:rPr>
            </w:pPr>
            <w:r>
              <w:rPr>
                <w:rFonts w:cs="Times New Roman"/>
              </w:rPr>
              <w:t>Answer in percentage</w:t>
            </w:r>
          </w:p>
        </w:tc>
      </w:tr>
      <w:tr w:rsidR="00142C02" w:rsidRPr="00E142A0" w14:paraId="2F7A9FFB" w14:textId="77777777" w:rsidTr="005519B8">
        <w:tc>
          <w:tcPr>
            <w:tcW w:w="0" w:type="auto"/>
            <w:tcBorders>
              <w:top w:val="single" w:sz="4" w:space="0" w:color="auto"/>
              <w:left w:val="single" w:sz="4" w:space="0" w:color="auto"/>
              <w:bottom w:val="single" w:sz="4" w:space="0" w:color="auto"/>
              <w:right w:val="single" w:sz="4" w:space="0" w:color="auto"/>
            </w:tcBorders>
          </w:tcPr>
          <w:p w14:paraId="7565EFCB" w14:textId="10EAFD54" w:rsidR="00142C02" w:rsidRDefault="00142C02" w:rsidP="001258AD">
            <w:pPr>
              <w:jc w:val="center"/>
              <w:rPr>
                <w:rFonts w:cs="Times New Roman"/>
              </w:rPr>
            </w:pPr>
            <w:r>
              <w:rPr>
                <w:rFonts w:cs="Times New Roman"/>
              </w:rPr>
              <w:t>BMH74</w:t>
            </w:r>
          </w:p>
        </w:tc>
        <w:tc>
          <w:tcPr>
            <w:tcW w:w="0" w:type="auto"/>
            <w:tcBorders>
              <w:top w:val="single" w:sz="4" w:space="0" w:color="auto"/>
              <w:left w:val="single" w:sz="4" w:space="0" w:color="auto"/>
              <w:bottom w:val="single" w:sz="4" w:space="0" w:color="auto"/>
              <w:right w:val="single" w:sz="4" w:space="0" w:color="auto"/>
            </w:tcBorders>
          </w:tcPr>
          <w:p w14:paraId="62AD43BE" w14:textId="22054188" w:rsidR="00142C02" w:rsidRDefault="00142C02" w:rsidP="001258AD">
            <w:pPr>
              <w:rPr>
                <w:rFonts w:cs="Times New Roman"/>
              </w:rPr>
            </w:pPr>
            <w:r>
              <w:rPr>
                <w:rFonts w:cs="Times New Roman"/>
              </w:rPr>
              <w:t>Have you ever had a skull fracture?</w:t>
            </w:r>
          </w:p>
        </w:tc>
        <w:tc>
          <w:tcPr>
            <w:tcW w:w="0" w:type="auto"/>
            <w:tcBorders>
              <w:top w:val="single" w:sz="4" w:space="0" w:color="auto"/>
              <w:left w:val="single" w:sz="4" w:space="0" w:color="auto"/>
              <w:bottom w:val="single" w:sz="4" w:space="0" w:color="auto"/>
              <w:right w:val="single" w:sz="4" w:space="0" w:color="auto"/>
            </w:tcBorders>
          </w:tcPr>
          <w:p w14:paraId="37648EA3" w14:textId="77777777" w:rsidR="00142C02" w:rsidRDefault="00142C02" w:rsidP="00FC5F9C">
            <w:pPr>
              <w:rPr>
                <w:rFonts w:cs="Times New Roman"/>
              </w:rPr>
            </w:pPr>
            <w:r>
              <w:rPr>
                <w:rFonts w:cs="Times New Roman"/>
              </w:rPr>
              <w:t>0=No</w:t>
            </w:r>
          </w:p>
          <w:p w14:paraId="27C0DBDB" w14:textId="77777777" w:rsidR="00142C02" w:rsidRDefault="00142C02" w:rsidP="00FC5F9C">
            <w:pPr>
              <w:rPr>
                <w:rFonts w:cs="Times New Roman"/>
              </w:rPr>
            </w:pPr>
            <w:r>
              <w:rPr>
                <w:rFonts w:cs="Times New Roman"/>
              </w:rPr>
              <w:t>1=Yes</w:t>
            </w:r>
          </w:p>
          <w:p w14:paraId="2C0CB9C0" w14:textId="2CBF35D4" w:rsidR="00142C02" w:rsidRDefault="00142C02" w:rsidP="00FC5F9C">
            <w:pPr>
              <w:rPr>
                <w:rFonts w:cs="Times New Roman"/>
              </w:rPr>
            </w:pPr>
            <w:r>
              <w:rPr>
                <w:rFonts w:cs="Times New Roman"/>
              </w:rPr>
              <w:t>9=Don’t know</w:t>
            </w:r>
          </w:p>
        </w:tc>
      </w:tr>
      <w:tr w:rsidR="00142C02" w:rsidRPr="00E142A0" w14:paraId="49819287" w14:textId="77777777" w:rsidTr="005519B8">
        <w:tc>
          <w:tcPr>
            <w:tcW w:w="0" w:type="auto"/>
            <w:tcBorders>
              <w:top w:val="single" w:sz="4" w:space="0" w:color="auto"/>
              <w:left w:val="single" w:sz="4" w:space="0" w:color="auto"/>
              <w:bottom w:val="single" w:sz="4" w:space="0" w:color="auto"/>
              <w:right w:val="single" w:sz="4" w:space="0" w:color="auto"/>
            </w:tcBorders>
          </w:tcPr>
          <w:p w14:paraId="0E58213A" w14:textId="7F4C71E5" w:rsidR="00142C02" w:rsidRDefault="00142C02" w:rsidP="001258AD">
            <w:pPr>
              <w:jc w:val="center"/>
              <w:rPr>
                <w:rFonts w:cs="Times New Roman"/>
              </w:rPr>
            </w:pPr>
            <w:r>
              <w:rPr>
                <w:rFonts w:cs="Times New Roman"/>
              </w:rPr>
              <w:t>BMH741</w:t>
            </w:r>
          </w:p>
        </w:tc>
        <w:tc>
          <w:tcPr>
            <w:tcW w:w="0" w:type="auto"/>
            <w:tcBorders>
              <w:top w:val="single" w:sz="4" w:space="0" w:color="auto"/>
              <w:left w:val="single" w:sz="4" w:space="0" w:color="auto"/>
              <w:bottom w:val="single" w:sz="4" w:space="0" w:color="auto"/>
              <w:right w:val="single" w:sz="4" w:space="0" w:color="auto"/>
            </w:tcBorders>
          </w:tcPr>
          <w:p w14:paraId="65FF54A8" w14:textId="32BA57CD" w:rsidR="00142C02" w:rsidRDefault="00142C02" w:rsidP="001258AD">
            <w:pPr>
              <w:rPr>
                <w:rFonts w:cs="Times New Roman"/>
              </w:rPr>
            </w:pPr>
            <w:r>
              <w:rPr>
                <w:rFonts w:cs="Times New Roman"/>
              </w:rPr>
              <w:t>Have you ever had a fractured, cracked or broken neck?</w:t>
            </w:r>
          </w:p>
        </w:tc>
        <w:tc>
          <w:tcPr>
            <w:tcW w:w="0" w:type="auto"/>
            <w:tcBorders>
              <w:top w:val="single" w:sz="4" w:space="0" w:color="auto"/>
              <w:left w:val="single" w:sz="4" w:space="0" w:color="auto"/>
              <w:bottom w:val="single" w:sz="4" w:space="0" w:color="auto"/>
              <w:right w:val="single" w:sz="4" w:space="0" w:color="auto"/>
            </w:tcBorders>
          </w:tcPr>
          <w:p w14:paraId="76CA76FC" w14:textId="77777777" w:rsidR="00142C02" w:rsidRDefault="00142C02" w:rsidP="00FC5F9C">
            <w:pPr>
              <w:rPr>
                <w:rFonts w:cs="Times New Roman"/>
              </w:rPr>
            </w:pPr>
            <w:r>
              <w:rPr>
                <w:rFonts w:cs="Times New Roman"/>
              </w:rPr>
              <w:t>0=No</w:t>
            </w:r>
          </w:p>
          <w:p w14:paraId="5043AB90" w14:textId="77777777" w:rsidR="00142C02" w:rsidRDefault="00142C02" w:rsidP="00FC5F9C">
            <w:pPr>
              <w:rPr>
                <w:rFonts w:cs="Times New Roman"/>
              </w:rPr>
            </w:pPr>
            <w:r>
              <w:rPr>
                <w:rFonts w:cs="Times New Roman"/>
              </w:rPr>
              <w:t>1=Yes</w:t>
            </w:r>
          </w:p>
          <w:p w14:paraId="0F5F9FC7" w14:textId="4F19A3A1" w:rsidR="00142C02" w:rsidRDefault="00142C02" w:rsidP="00FC5F9C">
            <w:pPr>
              <w:rPr>
                <w:rFonts w:cs="Times New Roman"/>
              </w:rPr>
            </w:pPr>
            <w:r>
              <w:rPr>
                <w:rFonts w:cs="Times New Roman"/>
              </w:rPr>
              <w:t>9=Don’t know</w:t>
            </w:r>
          </w:p>
        </w:tc>
      </w:tr>
      <w:tr w:rsidR="00142C02" w:rsidRPr="00E142A0" w14:paraId="449A6434" w14:textId="77777777" w:rsidTr="005519B8">
        <w:tc>
          <w:tcPr>
            <w:tcW w:w="0" w:type="auto"/>
            <w:tcBorders>
              <w:top w:val="single" w:sz="4" w:space="0" w:color="auto"/>
              <w:left w:val="single" w:sz="4" w:space="0" w:color="auto"/>
              <w:bottom w:val="single" w:sz="4" w:space="0" w:color="auto"/>
              <w:right w:val="single" w:sz="4" w:space="0" w:color="auto"/>
            </w:tcBorders>
          </w:tcPr>
          <w:p w14:paraId="0ADF1FB6" w14:textId="42D9D39F" w:rsidR="00142C02" w:rsidRDefault="00142C02" w:rsidP="001258AD">
            <w:pPr>
              <w:jc w:val="center"/>
              <w:rPr>
                <w:rFonts w:cs="Times New Roman"/>
              </w:rPr>
            </w:pPr>
            <w:r>
              <w:rPr>
                <w:rFonts w:cs="Times New Roman"/>
              </w:rPr>
              <w:t>BMH742</w:t>
            </w:r>
          </w:p>
        </w:tc>
        <w:tc>
          <w:tcPr>
            <w:tcW w:w="0" w:type="auto"/>
            <w:tcBorders>
              <w:top w:val="single" w:sz="4" w:space="0" w:color="auto"/>
              <w:left w:val="single" w:sz="4" w:space="0" w:color="auto"/>
              <w:bottom w:val="single" w:sz="4" w:space="0" w:color="auto"/>
              <w:right w:val="single" w:sz="4" w:space="0" w:color="auto"/>
            </w:tcBorders>
          </w:tcPr>
          <w:p w14:paraId="2CD0345A" w14:textId="399849E3" w:rsidR="00142C02" w:rsidRDefault="00142C02" w:rsidP="001258AD">
            <w:pPr>
              <w:rPr>
                <w:rFonts w:cs="Times New Roman"/>
              </w:rPr>
            </w:pPr>
            <w:r>
              <w:rPr>
                <w:rFonts w:cs="Times New Roman"/>
              </w:rPr>
              <w:t>Have you ever had any neck injury that required treatment by a doctor?</w:t>
            </w:r>
          </w:p>
        </w:tc>
        <w:tc>
          <w:tcPr>
            <w:tcW w:w="0" w:type="auto"/>
            <w:tcBorders>
              <w:top w:val="single" w:sz="4" w:space="0" w:color="auto"/>
              <w:left w:val="single" w:sz="4" w:space="0" w:color="auto"/>
              <w:bottom w:val="single" w:sz="4" w:space="0" w:color="auto"/>
              <w:right w:val="single" w:sz="4" w:space="0" w:color="auto"/>
            </w:tcBorders>
          </w:tcPr>
          <w:p w14:paraId="3DAF3901" w14:textId="77777777" w:rsidR="00142C02" w:rsidRDefault="00142C02" w:rsidP="00FC5F9C">
            <w:pPr>
              <w:rPr>
                <w:rFonts w:cs="Times New Roman"/>
              </w:rPr>
            </w:pPr>
            <w:r>
              <w:rPr>
                <w:rFonts w:cs="Times New Roman"/>
              </w:rPr>
              <w:t>0=No</w:t>
            </w:r>
          </w:p>
          <w:p w14:paraId="062AC1CB" w14:textId="77777777" w:rsidR="00142C02" w:rsidRDefault="00142C02" w:rsidP="00FC5F9C">
            <w:pPr>
              <w:rPr>
                <w:rFonts w:cs="Times New Roman"/>
              </w:rPr>
            </w:pPr>
            <w:r>
              <w:rPr>
                <w:rFonts w:cs="Times New Roman"/>
              </w:rPr>
              <w:t>1=Yes</w:t>
            </w:r>
          </w:p>
          <w:p w14:paraId="4A75331E" w14:textId="315947D6" w:rsidR="00142C02" w:rsidRDefault="00142C02" w:rsidP="00FC5F9C">
            <w:pPr>
              <w:rPr>
                <w:rFonts w:cs="Times New Roman"/>
              </w:rPr>
            </w:pPr>
            <w:r>
              <w:rPr>
                <w:rFonts w:cs="Times New Roman"/>
              </w:rPr>
              <w:t>9=Don’t know</w:t>
            </w:r>
          </w:p>
        </w:tc>
      </w:tr>
      <w:tr w:rsidR="00142C02" w:rsidRPr="00E142A0" w14:paraId="2352E89A" w14:textId="77777777" w:rsidTr="005519B8">
        <w:tc>
          <w:tcPr>
            <w:tcW w:w="0" w:type="auto"/>
            <w:tcBorders>
              <w:top w:val="single" w:sz="4" w:space="0" w:color="auto"/>
              <w:left w:val="single" w:sz="4" w:space="0" w:color="auto"/>
              <w:bottom w:val="single" w:sz="4" w:space="0" w:color="auto"/>
              <w:right w:val="single" w:sz="4" w:space="0" w:color="auto"/>
            </w:tcBorders>
          </w:tcPr>
          <w:p w14:paraId="7202EE03" w14:textId="138C659E" w:rsidR="00142C02" w:rsidRDefault="00142C02" w:rsidP="001258AD">
            <w:pPr>
              <w:jc w:val="center"/>
              <w:rPr>
                <w:rFonts w:cs="Times New Roman"/>
              </w:rPr>
            </w:pPr>
            <w:r>
              <w:rPr>
                <w:rFonts w:cs="Times New Roman"/>
              </w:rPr>
              <w:t>BMH743A</w:t>
            </w:r>
          </w:p>
        </w:tc>
        <w:tc>
          <w:tcPr>
            <w:tcW w:w="0" w:type="auto"/>
            <w:tcBorders>
              <w:top w:val="single" w:sz="4" w:space="0" w:color="auto"/>
              <w:left w:val="single" w:sz="4" w:space="0" w:color="auto"/>
              <w:bottom w:val="single" w:sz="4" w:space="0" w:color="auto"/>
              <w:right w:val="single" w:sz="4" w:space="0" w:color="auto"/>
            </w:tcBorders>
          </w:tcPr>
          <w:p w14:paraId="555F3FED" w14:textId="740E8BCA" w:rsidR="00142C02" w:rsidRDefault="00142C02" w:rsidP="001258AD">
            <w:pPr>
              <w:rPr>
                <w:rFonts w:cs="Times New Roman"/>
              </w:rPr>
            </w:pPr>
            <w:r>
              <w:rPr>
                <w:rFonts w:cs="Times New Roman"/>
              </w:rPr>
              <w:t>The next set of questions is about any head injuries you may have had which resulted in bleeding, stitches, being dazed, or where you passed out or were knocked out.  I am going to name some different causes of head injury.  Tell me if you ever had a head injury from each cause.</w:t>
            </w:r>
          </w:p>
          <w:p w14:paraId="7571E219" w14:textId="49CCEAF9" w:rsidR="00142C02" w:rsidRDefault="00142C02" w:rsidP="001258AD">
            <w:pPr>
              <w:rPr>
                <w:rFonts w:cs="Times New Roman"/>
              </w:rPr>
            </w:pPr>
            <w:r>
              <w:rPr>
                <w:rFonts w:cs="Times New Roman"/>
              </w:rPr>
              <w:t>Have you ever had a head injury from: An accident when you were a passenger or driver of a car?</w:t>
            </w:r>
          </w:p>
        </w:tc>
        <w:tc>
          <w:tcPr>
            <w:tcW w:w="0" w:type="auto"/>
            <w:tcBorders>
              <w:top w:val="single" w:sz="4" w:space="0" w:color="auto"/>
              <w:left w:val="single" w:sz="4" w:space="0" w:color="auto"/>
              <w:bottom w:val="single" w:sz="4" w:space="0" w:color="auto"/>
              <w:right w:val="single" w:sz="4" w:space="0" w:color="auto"/>
            </w:tcBorders>
          </w:tcPr>
          <w:p w14:paraId="22022F02" w14:textId="77777777" w:rsidR="00142C02" w:rsidRDefault="00142C02" w:rsidP="00FC5F9C">
            <w:pPr>
              <w:rPr>
                <w:rFonts w:cs="Times New Roman"/>
              </w:rPr>
            </w:pPr>
            <w:r>
              <w:rPr>
                <w:rFonts w:cs="Times New Roman"/>
              </w:rPr>
              <w:t>0=No</w:t>
            </w:r>
          </w:p>
          <w:p w14:paraId="48D22B67" w14:textId="77777777" w:rsidR="00142C02" w:rsidRDefault="00142C02" w:rsidP="00FC5F9C">
            <w:pPr>
              <w:rPr>
                <w:rFonts w:cs="Times New Roman"/>
              </w:rPr>
            </w:pPr>
            <w:r>
              <w:rPr>
                <w:rFonts w:cs="Times New Roman"/>
              </w:rPr>
              <w:t>1=Yes</w:t>
            </w:r>
          </w:p>
          <w:p w14:paraId="2CFBC069" w14:textId="41D7F9CA" w:rsidR="00142C02" w:rsidRDefault="00142C02" w:rsidP="00FC5F9C">
            <w:pPr>
              <w:rPr>
                <w:rFonts w:cs="Times New Roman"/>
              </w:rPr>
            </w:pPr>
            <w:r>
              <w:rPr>
                <w:rFonts w:cs="Times New Roman"/>
              </w:rPr>
              <w:t>9=Don’t know</w:t>
            </w:r>
          </w:p>
        </w:tc>
      </w:tr>
      <w:tr w:rsidR="00142C02" w:rsidRPr="00E142A0" w14:paraId="2F688B2F" w14:textId="77777777" w:rsidTr="005519B8">
        <w:tc>
          <w:tcPr>
            <w:tcW w:w="0" w:type="auto"/>
            <w:tcBorders>
              <w:top w:val="single" w:sz="4" w:space="0" w:color="auto"/>
              <w:left w:val="single" w:sz="4" w:space="0" w:color="auto"/>
              <w:bottom w:val="single" w:sz="4" w:space="0" w:color="auto"/>
              <w:right w:val="single" w:sz="4" w:space="0" w:color="auto"/>
            </w:tcBorders>
          </w:tcPr>
          <w:p w14:paraId="211725D1" w14:textId="69C7A0C2" w:rsidR="00142C02" w:rsidRDefault="00142C02" w:rsidP="001258AD">
            <w:pPr>
              <w:jc w:val="center"/>
              <w:rPr>
                <w:rFonts w:cs="Times New Roman"/>
              </w:rPr>
            </w:pPr>
            <w:r>
              <w:rPr>
                <w:rFonts w:cs="Times New Roman"/>
              </w:rPr>
              <w:t>BMH743B</w:t>
            </w:r>
          </w:p>
        </w:tc>
        <w:tc>
          <w:tcPr>
            <w:tcW w:w="0" w:type="auto"/>
            <w:tcBorders>
              <w:top w:val="single" w:sz="4" w:space="0" w:color="auto"/>
              <w:left w:val="single" w:sz="4" w:space="0" w:color="auto"/>
              <w:bottom w:val="single" w:sz="4" w:space="0" w:color="auto"/>
              <w:right w:val="single" w:sz="4" w:space="0" w:color="auto"/>
            </w:tcBorders>
          </w:tcPr>
          <w:p w14:paraId="10128757" w14:textId="7D0CB7BE" w:rsidR="00142C02" w:rsidRDefault="00142C02" w:rsidP="001258AD">
            <w:pPr>
              <w:rPr>
                <w:rFonts w:cs="Times New Roman"/>
              </w:rPr>
            </w:pPr>
            <w:r>
              <w:rPr>
                <w:rFonts w:cs="Times New Roman"/>
              </w:rPr>
              <w:t>Being hit by a moving vehicle</w:t>
            </w:r>
          </w:p>
        </w:tc>
        <w:tc>
          <w:tcPr>
            <w:tcW w:w="0" w:type="auto"/>
            <w:tcBorders>
              <w:top w:val="single" w:sz="4" w:space="0" w:color="auto"/>
              <w:left w:val="single" w:sz="4" w:space="0" w:color="auto"/>
              <w:bottom w:val="single" w:sz="4" w:space="0" w:color="auto"/>
              <w:right w:val="single" w:sz="4" w:space="0" w:color="auto"/>
            </w:tcBorders>
          </w:tcPr>
          <w:p w14:paraId="5A626454" w14:textId="77777777" w:rsidR="00142C02" w:rsidRDefault="00142C02" w:rsidP="00FC5F9C">
            <w:pPr>
              <w:rPr>
                <w:rFonts w:cs="Times New Roman"/>
              </w:rPr>
            </w:pPr>
            <w:r>
              <w:rPr>
                <w:rFonts w:cs="Times New Roman"/>
              </w:rPr>
              <w:t>0=No</w:t>
            </w:r>
          </w:p>
          <w:p w14:paraId="0BAFBEF7" w14:textId="77777777" w:rsidR="00142C02" w:rsidRDefault="00142C02" w:rsidP="00FC5F9C">
            <w:pPr>
              <w:rPr>
                <w:rFonts w:cs="Times New Roman"/>
              </w:rPr>
            </w:pPr>
            <w:r>
              <w:rPr>
                <w:rFonts w:cs="Times New Roman"/>
              </w:rPr>
              <w:t>1=Yes</w:t>
            </w:r>
          </w:p>
          <w:p w14:paraId="31DEC1DD" w14:textId="703DB20A" w:rsidR="00142C02" w:rsidRDefault="00142C02" w:rsidP="00FC5F9C">
            <w:pPr>
              <w:rPr>
                <w:rFonts w:cs="Times New Roman"/>
              </w:rPr>
            </w:pPr>
            <w:r>
              <w:rPr>
                <w:rFonts w:cs="Times New Roman"/>
              </w:rPr>
              <w:t>9=Don’t know</w:t>
            </w:r>
          </w:p>
        </w:tc>
      </w:tr>
      <w:tr w:rsidR="00142C02" w:rsidRPr="00E142A0" w14:paraId="60A30740" w14:textId="77777777" w:rsidTr="005519B8">
        <w:tc>
          <w:tcPr>
            <w:tcW w:w="0" w:type="auto"/>
            <w:tcBorders>
              <w:top w:val="single" w:sz="4" w:space="0" w:color="auto"/>
              <w:left w:val="single" w:sz="4" w:space="0" w:color="auto"/>
              <w:bottom w:val="single" w:sz="4" w:space="0" w:color="auto"/>
              <w:right w:val="single" w:sz="4" w:space="0" w:color="auto"/>
            </w:tcBorders>
          </w:tcPr>
          <w:p w14:paraId="58B04737" w14:textId="6BF1DD38" w:rsidR="00142C02" w:rsidRDefault="00142C02" w:rsidP="001258AD">
            <w:pPr>
              <w:jc w:val="center"/>
              <w:rPr>
                <w:rFonts w:cs="Times New Roman"/>
              </w:rPr>
            </w:pPr>
            <w:r>
              <w:rPr>
                <w:rFonts w:cs="Times New Roman"/>
              </w:rPr>
              <w:t>BMH743C</w:t>
            </w:r>
          </w:p>
        </w:tc>
        <w:tc>
          <w:tcPr>
            <w:tcW w:w="0" w:type="auto"/>
            <w:tcBorders>
              <w:top w:val="single" w:sz="4" w:space="0" w:color="auto"/>
              <w:left w:val="single" w:sz="4" w:space="0" w:color="auto"/>
              <w:bottom w:val="single" w:sz="4" w:space="0" w:color="auto"/>
              <w:right w:val="single" w:sz="4" w:space="0" w:color="auto"/>
            </w:tcBorders>
          </w:tcPr>
          <w:p w14:paraId="7DA8EB35" w14:textId="38C0AE72" w:rsidR="00142C02" w:rsidRDefault="00142C02" w:rsidP="001258AD">
            <w:pPr>
              <w:rPr>
                <w:rFonts w:cs="Times New Roman"/>
              </w:rPr>
            </w:pPr>
            <w:r>
              <w:rPr>
                <w:rFonts w:cs="Times New Roman"/>
              </w:rPr>
              <w:t>Falling down onto the floor or the ground</w:t>
            </w:r>
          </w:p>
        </w:tc>
        <w:tc>
          <w:tcPr>
            <w:tcW w:w="0" w:type="auto"/>
            <w:tcBorders>
              <w:top w:val="single" w:sz="4" w:space="0" w:color="auto"/>
              <w:left w:val="single" w:sz="4" w:space="0" w:color="auto"/>
              <w:bottom w:val="single" w:sz="4" w:space="0" w:color="auto"/>
              <w:right w:val="single" w:sz="4" w:space="0" w:color="auto"/>
            </w:tcBorders>
          </w:tcPr>
          <w:p w14:paraId="4E1DAEA1" w14:textId="77777777" w:rsidR="00142C02" w:rsidRDefault="00142C02" w:rsidP="00FC5F9C">
            <w:pPr>
              <w:rPr>
                <w:rFonts w:cs="Times New Roman"/>
              </w:rPr>
            </w:pPr>
            <w:r>
              <w:rPr>
                <w:rFonts w:cs="Times New Roman"/>
              </w:rPr>
              <w:t>0=No</w:t>
            </w:r>
          </w:p>
          <w:p w14:paraId="63C124C9" w14:textId="77777777" w:rsidR="00142C02" w:rsidRDefault="00142C02" w:rsidP="00FC5F9C">
            <w:pPr>
              <w:rPr>
                <w:rFonts w:cs="Times New Roman"/>
              </w:rPr>
            </w:pPr>
            <w:r>
              <w:rPr>
                <w:rFonts w:cs="Times New Roman"/>
              </w:rPr>
              <w:t>1=Yes</w:t>
            </w:r>
          </w:p>
          <w:p w14:paraId="5454557A" w14:textId="03AD2C1C" w:rsidR="00142C02" w:rsidRDefault="00142C02" w:rsidP="00FC5F9C">
            <w:pPr>
              <w:rPr>
                <w:rFonts w:cs="Times New Roman"/>
              </w:rPr>
            </w:pPr>
            <w:r>
              <w:rPr>
                <w:rFonts w:cs="Times New Roman"/>
              </w:rPr>
              <w:t>9=Don’t know</w:t>
            </w:r>
          </w:p>
        </w:tc>
      </w:tr>
      <w:tr w:rsidR="00142C02" w:rsidRPr="00E142A0" w14:paraId="207CA829" w14:textId="77777777" w:rsidTr="005519B8">
        <w:tc>
          <w:tcPr>
            <w:tcW w:w="0" w:type="auto"/>
            <w:tcBorders>
              <w:top w:val="single" w:sz="4" w:space="0" w:color="auto"/>
              <w:left w:val="single" w:sz="4" w:space="0" w:color="auto"/>
              <w:bottom w:val="single" w:sz="4" w:space="0" w:color="auto"/>
              <w:right w:val="single" w:sz="4" w:space="0" w:color="auto"/>
            </w:tcBorders>
          </w:tcPr>
          <w:p w14:paraId="695A0F6B" w14:textId="29C42BA9" w:rsidR="00142C02" w:rsidRDefault="00142C02" w:rsidP="001258AD">
            <w:pPr>
              <w:jc w:val="center"/>
              <w:rPr>
                <w:rFonts w:cs="Times New Roman"/>
              </w:rPr>
            </w:pPr>
            <w:r>
              <w:rPr>
                <w:rFonts w:cs="Times New Roman"/>
              </w:rPr>
              <w:t>BMH743D</w:t>
            </w:r>
          </w:p>
        </w:tc>
        <w:tc>
          <w:tcPr>
            <w:tcW w:w="0" w:type="auto"/>
            <w:tcBorders>
              <w:top w:val="single" w:sz="4" w:space="0" w:color="auto"/>
              <w:left w:val="single" w:sz="4" w:space="0" w:color="auto"/>
              <w:bottom w:val="single" w:sz="4" w:space="0" w:color="auto"/>
              <w:right w:val="single" w:sz="4" w:space="0" w:color="auto"/>
            </w:tcBorders>
          </w:tcPr>
          <w:p w14:paraId="3F0E6EA9" w14:textId="65CBBAA0" w:rsidR="00142C02" w:rsidRDefault="00142C02" w:rsidP="001258AD">
            <w:pPr>
              <w:rPr>
                <w:rFonts w:cs="Times New Roman"/>
              </w:rPr>
            </w:pPr>
            <w:r>
              <w:rPr>
                <w:rFonts w:cs="Times New Roman"/>
              </w:rPr>
              <w:t>Being hit in the head by a thrown or falling object</w:t>
            </w:r>
          </w:p>
        </w:tc>
        <w:tc>
          <w:tcPr>
            <w:tcW w:w="0" w:type="auto"/>
            <w:tcBorders>
              <w:top w:val="single" w:sz="4" w:space="0" w:color="auto"/>
              <w:left w:val="single" w:sz="4" w:space="0" w:color="auto"/>
              <w:bottom w:val="single" w:sz="4" w:space="0" w:color="auto"/>
              <w:right w:val="single" w:sz="4" w:space="0" w:color="auto"/>
            </w:tcBorders>
          </w:tcPr>
          <w:p w14:paraId="45392803" w14:textId="77777777" w:rsidR="00142C02" w:rsidRDefault="00142C02" w:rsidP="00FC5F9C">
            <w:pPr>
              <w:rPr>
                <w:rFonts w:cs="Times New Roman"/>
              </w:rPr>
            </w:pPr>
            <w:r>
              <w:rPr>
                <w:rFonts w:cs="Times New Roman"/>
              </w:rPr>
              <w:t>0=No</w:t>
            </w:r>
          </w:p>
          <w:p w14:paraId="3CC0D0A9" w14:textId="77777777" w:rsidR="00142C02" w:rsidRDefault="00142C02" w:rsidP="00FC5F9C">
            <w:pPr>
              <w:rPr>
                <w:rFonts w:cs="Times New Roman"/>
              </w:rPr>
            </w:pPr>
            <w:r>
              <w:rPr>
                <w:rFonts w:cs="Times New Roman"/>
              </w:rPr>
              <w:t>1=Yes</w:t>
            </w:r>
          </w:p>
          <w:p w14:paraId="27B82DBA" w14:textId="4C11A781" w:rsidR="00142C02" w:rsidRDefault="00142C02" w:rsidP="00FC5F9C">
            <w:pPr>
              <w:rPr>
                <w:rFonts w:cs="Times New Roman"/>
              </w:rPr>
            </w:pPr>
            <w:r>
              <w:rPr>
                <w:rFonts w:cs="Times New Roman"/>
              </w:rPr>
              <w:t>9=Don’t know</w:t>
            </w:r>
          </w:p>
        </w:tc>
      </w:tr>
      <w:tr w:rsidR="00142C02" w:rsidRPr="00E142A0" w14:paraId="50BAFB88" w14:textId="77777777" w:rsidTr="005519B8">
        <w:tc>
          <w:tcPr>
            <w:tcW w:w="0" w:type="auto"/>
            <w:tcBorders>
              <w:top w:val="single" w:sz="4" w:space="0" w:color="auto"/>
              <w:left w:val="single" w:sz="4" w:space="0" w:color="auto"/>
              <w:bottom w:val="single" w:sz="4" w:space="0" w:color="auto"/>
              <w:right w:val="single" w:sz="4" w:space="0" w:color="auto"/>
            </w:tcBorders>
          </w:tcPr>
          <w:p w14:paraId="694BFE57" w14:textId="48B3FA40" w:rsidR="00142C02" w:rsidRDefault="00142C02" w:rsidP="001258AD">
            <w:pPr>
              <w:jc w:val="center"/>
              <w:rPr>
                <w:rFonts w:cs="Times New Roman"/>
              </w:rPr>
            </w:pPr>
            <w:r>
              <w:rPr>
                <w:rFonts w:cs="Times New Roman"/>
              </w:rPr>
              <w:t>BMH743E</w:t>
            </w:r>
          </w:p>
        </w:tc>
        <w:tc>
          <w:tcPr>
            <w:tcW w:w="0" w:type="auto"/>
            <w:tcBorders>
              <w:top w:val="single" w:sz="4" w:space="0" w:color="auto"/>
              <w:left w:val="single" w:sz="4" w:space="0" w:color="auto"/>
              <w:bottom w:val="single" w:sz="4" w:space="0" w:color="auto"/>
              <w:right w:val="single" w:sz="4" w:space="0" w:color="auto"/>
            </w:tcBorders>
          </w:tcPr>
          <w:p w14:paraId="23693A75" w14:textId="3B944F01" w:rsidR="00142C02" w:rsidRDefault="00142C02" w:rsidP="001258AD">
            <w:pPr>
              <w:rPr>
                <w:rFonts w:cs="Times New Roman"/>
              </w:rPr>
            </w:pPr>
            <w:r>
              <w:rPr>
                <w:rFonts w:cs="Times New Roman"/>
              </w:rPr>
              <w:t>Falling down steps or a staircase</w:t>
            </w:r>
          </w:p>
        </w:tc>
        <w:tc>
          <w:tcPr>
            <w:tcW w:w="0" w:type="auto"/>
            <w:tcBorders>
              <w:top w:val="single" w:sz="4" w:space="0" w:color="auto"/>
              <w:left w:val="single" w:sz="4" w:space="0" w:color="auto"/>
              <w:bottom w:val="single" w:sz="4" w:space="0" w:color="auto"/>
              <w:right w:val="single" w:sz="4" w:space="0" w:color="auto"/>
            </w:tcBorders>
          </w:tcPr>
          <w:p w14:paraId="25253839" w14:textId="77777777" w:rsidR="00142C02" w:rsidRDefault="00142C02" w:rsidP="00FC5F9C">
            <w:pPr>
              <w:rPr>
                <w:rFonts w:cs="Times New Roman"/>
              </w:rPr>
            </w:pPr>
            <w:r>
              <w:rPr>
                <w:rFonts w:cs="Times New Roman"/>
              </w:rPr>
              <w:t>0=No</w:t>
            </w:r>
          </w:p>
          <w:p w14:paraId="1FEABBA6" w14:textId="77777777" w:rsidR="00142C02" w:rsidRDefault="00142C02" w:rsidP="00FC5F9C">
            <w:pPr>
              <w:rPr>
                <w:rFonts w:cs="Times New Roman"/>
              </w:rPr>
            </w:pPr>
            <w:r>
              <w:rPr>
                <w:rFonts w:cs="Times New Roman"/>
              </w:rPr>
              <w:lastRenderedPageBreak/>
              <w:t>1=Yes</w:t>
            </w:r>
          </w:p>
          <w:p w14:paraId="16F44EBB" w14:textId="0B2D9A16" w:rsidR="00142C02" w:rsidRDefault="00142C02" w:rsidP="00FC5F9C">
            <w:pPr>
              <w:rPr>
                <w:rFonts w:cs="Times New Roman"/>
              </w:rPr>
            </w:pPr>
            <w:r>
              <w:rPr>
                <w:rFonts w:cs="Times New Roman"/>
              </w:rPr>
              <w:t>9=Don’t know</w:t>
            </w:r>
          </w:p>
        </w:tc>
      </w:tr>
      <w:tr w:rsidR="00142C02" w:rsidRPr="00E142A0" w14:paraId="11546CFE" w14:textId="77777777" w:rsidTr="005519B8">
        <w:tc>
          <w:tcPr>
            <w:tcW w:w="0" w:type="auto"/>
            <w:tcBorders>
              <w:top w:val="single" w:sz="4" w:space="0" w:color="auto"/>
              <w:left w:val="single" w:sz="4" w:space="0" w:color="auto"/>
              <w:bottom w:val="single" w:sz="4" w:space="0" w:color="auto"/>
              <w:right w:val="single" w:sz="4" w:space="0" w:color="auto"/>
            </w:tcBorders>
          </w:tcPr>
          <w:p w14:paraId="30505F4F" w14:textId="63F7AC7E" w:rsidR="00142C02" w:rsidRDefault="00142C02" w:rsidP="00FC5F9C">
            <w:pPr>
              <w:jc w:val="center"/>
              <w:rPr>
                <w:rFonts w:cs="Times New Roman"/>
              </w:rPr>
            </w:pPr>
            <w:r>
              <w:rPr>
                <w:rFonts w:cs="Times New Roman"/>
              </w:rPr>
              <w:lastRenderedPageBreak/>
              <w:t>BMH743F</w:t>
            </w:r>
          </w:p>
        </w:tc>
        <w:tc>
          <w:tcPr>
            <w:tcW w:w="0" w:type="auto"/>
            <w:tcBorders>
              <w:top w:val="single" w:sz="4" w:space="0" w:color="auto"/>
              <w:left w:val="single" w:sz="4" w:space="0" w:color="auto"/>
              <w:bottom w:val="single" w:sz="4" w:space="0" w:color="auto"/>
              <w:right w:val="single" w:sz="4" w:space="0" w:color="auto"/>
            </w:tcBorders>
          </w:tcPr>
          <w:p w14:paraId="16651771" w14:textId="46CBE3F8" w:rsidR="00142C02" w:rsidRDefault="00142C02" w:rsidP="001258AD">
            <w:pPr>
              <w:rPr>
                <w:rFonts w:cs="Times New Roman"/>
              </w:rPr>
            </w:pPr>
            <w:r>
              <w:rPr>
                <w:rFonts w:cs="Times New Roman"/>
              </w:rPr>
              <w:t>Other event</w:t>
            </w:r>
          </w:p>
        </w:tc>
        <w:tc>
          <w:tcPr>
            <w:tcW w:w="0" w:type="auto"/>
            <w:tcBorders>
              <w:top w:val="single" w:sz="4" w:space="0" w:color="auto"/>
              <w:left w:val="single" w:sz="4" w:space="0" w:color="auto"/>
              <w:bottom w:val="single" w:sz="4" w:space="0" w:color="auto"/>
              <w:right w:val="single" w:sz="4" w:space="0" w:color="auto"/>
            </w:tcBorders>
          </w:tcPr>
          <w:p w14:paraId="36BF8D71" w14:textId="77777777" w:rsidR="00142C02" w:rsidRDefault="00142C02" w:rsidP="00FC5F9C">
            <w:pPr>
              <w:rPr>
                <w:rFonts w:cs="Times New Roman"/>
              </w:rPr>
            </w:pPr>
            <w:r>
              <w:rPr>
                <w:rFonts w:cs="Times New Roman"/>
              </w:rPr>
              <w:t>0=No</w:t>
            </w:r>
          </w:p>
          <w:p w14:paraId="6DA20316" w14:textId="77777777" w:rsidR="00142C02" w:rsidRDefault="00142C02" w:rsidP="00FC5F9C">
            <w:pPr>
              <w:rPr>
                <w:rFonts w:cs="Times New Roman"/>
              </w:rPr>
            </w:pPr>
            <w:r>
              <w:rPr>
                <w:rFonts w:cs="Times New Roman"/>
              </w:rPr>
              <w:t>1=Yes</w:t>
            </w:r>
          </w:p>
          <w:p w14:paraId="3F41174D" w14:textId="7B5D576D" w:rsidR="00142C02" w:rsidRDefault="00142C02" w:rsidP="00FC5F9C">
            <w:pPr>
              <w:rPr>
                <w:rFonts w:cs="Times New Roman"/>
              </w:rPr>
            </w:pPr>
            <w:r>
              <w:rPr>
                <w:rFonts w:cs="Times New Roman"/>
              </w:rPr>
              <w:t>9=Don’t know</w:t>
            </w:r>
          </w:p>
        </w:tc>
      </w:tr>
      <w:tr w:rsidR="00142C02" w:rsidRPr="00E142A0" w14:paraId="7662AB8A" w14:textId="77777777" w:rsidTr="005519B8">
        <w:tc>
          <w:tcPr>
            <w:tcW w:w="0" w:type="auto"/>
            <w:tcBorders>
              <w:top w:val="single" w:sz="4" w:space="0" w:color="auto"/>
              <w:left w:val="single" w:sz="4" w:space="0" w:color="auto"/>
              <w:bottom w:val="single" w:sz="4" w:space="0" w:color="auto"/>
              <w:right w:val="single" w:sz="4" w:space="0" w:color="auto"/>
            </w:tcBorders>
          </w:tcPr>
          <w:p w14:paraId="6EE601D8" w14:textId="15000313" w:rsidR="00142C02" w:rsidRDefault="00142C02" w:rsidP="001258AD">
            <w:pPr>
              <w:jc w:val="center"/>
              <w:rPr>
                <w:rFonts w:cs="Times New Roman"/>
              </w:rPr>
            </w:pPr>
            <w:r>
              <w:rPr>
                <w:rFonts w:cs="Times New Roman"/>
              </w:rPr>
              <w:t>BMH743FOther</w:t>
            </w:r>
          </w:p>
        </w:tc>
        <w:tc>
          <w:tcPr>
            <w:tcW w:w="0" w:type="auto"/>
            <w:tcBorders>
              <w:top w:val="single" w:sz="4" w:space="0" w:color="auto"/>
              <w:left w:val="single" w:sz="4" w:space="0" w:color="auto"/>
              <w:bottom w:val="single" w:sz="4" w:space="0" w:color="auto"/>
              <w:right w:val="single" w:sz="4" w:space="0" w:color="auto"/>
            </w:tcBorders>
          </w:tcPr>
          <w:p w14:paraId="08E1B6CE" w14:textId="63B43BD5" w:rsidR="00142C02" w:rsidRDefault="00142C02" w:rsidP="001258AD">
            <w:pPr>
              <w:rPr>
                <w:rFonts w:cs="Times New Roman"/>
              </w:rPr>
            </w:pPr>
            <w:r>
              <w:rPr>
                <w:rFonts w:cs="Times New Roman"/>
              </w:rPr>
              <w:t>Other (write in)</w:t>
            </w:r>
          </w:p>
        </w:tc>
        <w:tc>
          <w:tcPr>
            <w:tcW w:w="0" w:type="auto"/>
            <w:tcBorders>
              <w:top w:val="single" w:sz="4" w:space="0" w:color="auto"/>
              <w:left w:val="single" w:sz="4" w:space="0" w:color="auto"/>
              <w:bottom w:val="single" w:sz="4" w:space="0" w:color="auto"/>
              <w:right w:val="single" w:sz="4" w:space="0" w:color="auto"/>
            </w:tcBorders>
          </w:tcPr>
          <w:p w14:paraId="562EAFB6" w14:textId="77777777" w:rsidR="00142C02" w:rsidRDefault="00142C02" w:rsidP="001258AD">
            <w:pPr>
              <w:rPr>
                <w:rFonts w:cs="Times New Roman"/>
              </w:rPr>
            </w:pPr>
          </w:p>
        </w:tc>
      </w:tr>
      <w:tr w:rsidR="00142C02" w:rsidRPr="00E142A0" w14:paraId="02CC5F4F" w14:textId="77777777" w:rsidTr="005519B8">
        <w:tc>
          <w:tcPr>
            <w:tcW w:w="0" w:type="auto"/>
            <w:tcBorders>
              <w:top w:val="single" w:sz="4" w:space="0" w:color="auto"/>
              <w:left w:val="single" w:sz="4" w:space="0" w:color="auto"/>
              <w:bottom w:val="single" w:sz="4" w:space="0" w:color="auto"/>
              <w:right w:val="single" w:sz="4" w:space="0" w:color="auto"/>
            </w:tcBorders>
          </w:tcPr>
          <w:p w14:paraId="425BB50F" w14:textId="3B1EFAF1" w:rsidR="00142C02" w:rsidRDefault="00142C02" w:rsidP="001258AD">
            <w:pPr>
              <w:tabs>
                <w:tab w:val="left" w:pos="1155"/>
              </w:tabs>
              <w:jc w:val="center"/>
              <w:rPr>
                <w:rFonts w:cs="Times New Roman"/>
              </w:rPr>
            </w:pPr>
            <w:r>
              <w:rPr>
                <w:rFonts w:cs="Times New Roman"/>
              </w:rPr>
              <w:t>BMH744A</w:t>
            </w:r>
          </w:p>
        </w:tc>
        <w:tc>
          <w:tcPr>
            <w:tcW w:w="0" w:type="auto"/>
            <w:tcBorders>
              <w:top w:val="single" w:sz="4" w:space="0" w:color="auto"/>
              <w:left w:val="single" w:sz="4" w:space="0" w:color="auto"/>
              <w:bottom w:val="single" w:sz="4" w:space="0" w:color="auto"/>
              <w:right w:val="single" w:sz="4" w:space="0" w:color="auto"/>
            </w:tcBorders>
          </w:tcPr>
          <w:p w14:paraId="533DD7E4" w14:textId="2E8DBE27" w:rsidR="00142C02" w:rsidRDefault="00142C02" w:rsidP="001258AD">
            <w:pPr>
              <w:rPr>
                <w:rFonts w:cs="Times New Roman"/>
              </w:rPr>
            </w:pPr>
            <w:r>
              <w:rPr>
                <w:rFonts w:cs="Times New Roman"/>
              </w:rPr>
              <w:t>Complete the following set of questions for one of the head injuries reported: Situation</w:t>
            </w:r>
          </w:p>
        </w:tc>
        <w:tc>
          <w:tcPr>
            <w:tcW w:w="0" w:type="auto"/>
            <w:tcBorders>
              <w:top w:val="single" w:sz="4" w:space="0" w:color="auto"/>
              <w:left w:val="single" w:sz="4" w:space="0" w:color="auto"/>
              <w:bottom w:val="single" w:sz="4" w:space="0" w:color="auto"/>
              <w:right w:val="single" w:sz="4" w:space="0" w:color="auto"/>
            </w:tcBorders>
          </w:tcPr>
          <w:p w14:paraId="6312C4B1" w14:textId="77777777" w:rsidR="00142C02" w:rsidRDefault="00142C02" w:rsidP="001258AD">
            <w:pPr>
              <w:rPr>
                <w:rFonts w:cs="Times New Roman"/>
              </w:rPr>
            </w:pPr>
            <w:r>
              <w:rPr>
                <w:rFonts w:cs="Times New Roman"/>
              </w:rPr>
              <w:t>A=Head injury from being a passenger in a car</w:t>
            </w:r>
          </w:p>
          <w:p w14:paraId="7647E54B" w14:textId="17463EA4" w:rsidR="00142C02" w:rsidRPr="00FC5F9C" w:rsidRDefault="00142C02" w:rsidP="00FC5F9C">
            <w:pPr>
              <w:rPr>
                <w:rFonts w:cs="Times New Roman"/>
              </w:rPr>
            </w:pPr>
            <w:r w:rsidRPr="00FC5F9C">
              <w:rPr>
                <w:rFonts w:cs="Times New Roman"/>
              </w:rPr>
              <w:t>B</w:t>
            </w:r>
            <w:r>
              <w:rPr>
                <w:rFonts w:cs="Times New Roman"/>
              </w:rPr>
              <w:t>=</w:t>
            </w:r>
            <w:r w:rsidRPr="00FC5F9C">
              <w:rPr>
                <w:rFonts w:cs="Times New Roman"/>
              </w:rPr>
              <w:t>Head injury from being HIT BY moving vehicle</w:t>
            </w:r>
          </w:p>
          <w:p w14:paraId="3F347378" w14:textId="34864D6B" w:rsidR="00142C02" w:rsidRPr="00FC5F9C" w:rsidRDefault="00142C02" w:rsidP="00FC5F9C">
            <w:pPr>
              <w:rPr>
                <w:rFonts w:cs="Times New Roman"/>
              </w:rPr>
            </w:pPr>
            <w:r w:rsidRPr="00FC5F9C">
              <w:rPr>
                <w:rFonts w:cs="Times New Roman"/>
              </w:rPr>
              <w:t>C</w:t>
            </w:r>
            <w:r>
              <w:rPr>
                <w:rFonts w:cs="Times New Roman"/>
              </w:rPr>
              <w:t>=</w:t>
            </w:r>
            <w:r w:rsidRPr="00FC5F9C">
              <w:rPr>
                <w:rFonts w:cs="Times New Roman"/>
              </w:rPr>
              <w:t>Head injury from falling down</w:t>
            </w:r>
          </w:p>
          <w:p w14:paraId="5A3E9AEF" w14:textId="5757CBAC" w:rsidR="00142C02" w:rsidRPr="00FC5F9C" w:rsidRDefault="00142C02" w:rsidP="00FC5F9C">
            <w:pPr>
              <w:rPr>
                <w:rFonts w:cs="Times New Roman"/>
              </w:rPr>
            </w:pPr>
            <w:r w:rsidRPr="00FC5F9C">
              <w:rPr>
                <w:rFonts w:cs="Times New Roman"/>
              </w:rPr>
              <w:t>D</w:t>
            </w:r>
            <w:r>
              <w:rPr>
                <w:rFonts w:cs="Times New Roman"/>
              </w:rPr>
              <w:t>=</w:t>
            </w:r>
            <w:r w:rsidRPr="00FC5F9C">
              <w:rPr>
                <w:rFonts w:cs="Times New Roman"/>
              </w:rPr>
              <w:t>Head injury from being hit in the head by an object</w:t>
            </w:r>
          </w:p>
          <w:p w14:paraId="2ECAA295" w14:textId="1E2145D2" w:rsidR="00142C02" w:rsidRPr="00FC5F9C" w:rsidRDefault="00142C02" w:rsidP="00FC5F9C">
            <w:pPr>
              <w:rPr>
                <w:rFonts w:cs="Times New Roman"/>
              </w:rPr>
            </w:pPr>
            <w:r w:rsidRPr="00FC5F9C">
              <w:rPr>
                <w:rFonts w:cs="Times New Roman"/>
              </w:rPr>
              <w:t>E</w:t>
            </w:r>
            <w:r>
              <w:rPr>
                <w:rFonts w:cs="Times New Roman"/>
              </w:rPr>
              <w:t>=</w:t>
            </w:r>
            <w:r w:rsidRPr="00FC5F9C">
              <w:rPr>
                <w:rFonts w:cs="Times New Roman"/>
              </w:rPr>
              <w:t>Head injury from falling down steps</w:t>
            </w:r>
          </w:p>
          <w:p w14:paraId="06901EB2" w14:textId="00361B1D" w:rsidR="00142C02" w:rsidRDefault="00142C02" w:rsidP="00FC5F9C">
            <w:pPr>
              <w:rPr>
                <w:rFonts w:cs="Times New Roman"/>
              </w:rPr>
            </w:pPr>
            <w:r w:rsidRPr="00FC5F9C">
              <w:rPr>
                <w:rFonts w:cs="Times New Roman"/>
              </w:rPr>
              <w:t>F</w:t>
            </w:r>
            <w:r>
              <w:rPr>
                <w:rFonts w:cs="Times New Roman"/>
              </w:rPr>
              <w:t>=</w:t>
            </w:r>
            <w:r w:rsidRPr="00FC5F9C">
              <w:rPr>
                <w:rFonts w:cs="Times New Roman"/>
              </w:rPr>
              <w:t>Head injury from some other event</w:t>
            </w:r>
          </w:p>
        </w:tc>
      </w:tr>
      <w:tr w:rsidR="00142C02" w:rsidRPr="00E142A0" w14:paraId="473F1F3E" w14:textId="77777777" w:rsidTr="005519B8">
        <w:tc>
          <w:tcPr>
            <w:tcW w:w="0" w:type="auto"/>
            <w:tcBorders>
              <w:top w:val="single" w:sz="4" w:space="0" w:color="auto"/>
              <w:left w:val="single" w:sz="4" w:space="0" w:color="auto"/>
              <w:bottom w:val="single" w:sz="4" w:space="0" w:color="auto"/>
              <w:right w:val="single" w:sz="4" w:space="0" w:color="auto"/>
            </w:tcBorders>
          </w:tcPr>
          <w:p w14:paraId="75710681" w14:textId="307B0683" w:rsidR="00142C02" w:rsidRDefault="00142C02" w:rsidP="001258AD">
            <w:pPr>
              <w:jc w:val="center"/>
              <w:rPr>
                <w:rFonts w:cs="Times New Roman"/>
              </w:rPr>
            </w:pPr>
            <w:r>
              <w:rPr>
                <w:rFonts w:cs="Times New Roman"/>
              </w:rPr>
              <w:t>BMH744B</w:t>
            </w:r>
          </w:p>
        </w:tc>
        <w:tc>
          <w:tcPr>
            <w:tcW w:w="0" w:type="auto"/>
            <w:tcBorders>
              <w:top w:val="single" w:sz="4" w:space="0" w:color="auto"/>
              <w:left w:val="single" w:sz="4" w:space="0" w:color="auto"/>
              <w:bottom w:val="single" w:sz="4" w:space="0" w:color="auto"/>
              <w:right w:val="single" w:sz="4" w:space="0" w:color="auto"/>
            </w:tcBorders>
          </w:tcPr>
          <w:p w14:paraId="0C137489" w14:textId="7AB5A514" w:rsidR="00142C02" w:rsidRDefault="00142C02" w:rsidP="001258AD">
            <w:pPr>
              <w:rPr>
                <w:rFonts w:cs="Times New Roman"/>
              </w:rPr>
            </w:pPr>
            <w:r>
              <w:rPr>
                <w:rFonts w:cs="Times New Roman"/>
              </w:rPr>
              <w:t>How old were you when this happened?</w:t>
            </w:r>
          </w:p>
        </w:tc>
        <w:tc>
          <w:tcPr>
            <w:tcW w:w="0" w:type="auto"/>
            <w:tcBorders>
              <w:top w:val="single" w:sz="4" w:space="0" w:color="auto"/>
              <w:left w:val="single" w:sz="4" w:space="0" w:color="auto"/>
              <w:bottom w:val="single" w:sz="4" w:space="0" w:color="auto"/>
              <w:right w:val="single" w:sz="4" w:space="0" w:color="auto"/>
            </w:tcBorders>
          </w:tcPr>
          <w:p w14:paraId="616A64F0" w14:textId="77777777" w:rsidR="00142C02" w:rsidRDefault="00142C02" w:rsidP="001258AD">
            <w:pPr>
              <w:rPr>
                <w:rFonts w:cs="Times New Roman"/>
              </w:rPr>
            </w:pPr>
          </w:p>
        </w:tc>
      </w:tr>
      <w:tr w:rsidR="00142C02" w:rsidRPr="00E142A0" w14:paraId="7501ADD8" w14:textId="77777777" w:rsidTr="005519B8">
        <w:tc>
          <w:tcPr>
            <w:tcW w:w="0" w:type="auto"/>
            <w:tcBorders>
              <w:top w:val="single" w:sz="4" w:space="0" w:color="auto"/>
              <w:left w:val="single" w:sz="4" w:space="0" w:color="auto"/>
              <w:bottom w:val="single" w:sz="4" w:space="0" w:color="auto"/>
              <w:right w:val="single" w:sz="4" w:space="0" w:color="auto"/>
            </w:tcBorders>
          </w:tcPr>
          <w:p w14:paraId="0CAC6B08" w14:textId="5FDEACFE" w:rsidR="00142C02" w:rsidRDefault="00142C02" w:rsidP="001258AD">
            <w:pPr>
              <w:jc w:val="center"/>
              <w:rPr>
                <w:rFonts w:cs="Times New Roman"/>
              </w:rPr>
            </w:pPr>
            <w:r>
              <w:rPr>
                <w:rFonts w:cs="Times New Roman"/>
              </w:rPr>
              <w:t>BMH744C</w:t>
            </w:r>
          </w:p>
        </w:tc>
        <w:tc>
          <w:tcPr>
            <w:tcW w:w="0" w:type="auto"/>
            <w:tcBorders>
              <w:top w:val="single" w:sz="4" w:space="0" w:color="auto"/>
              <w:left w:val="single" w:sz="4" w:space="0" w:color="auto"/>
              <w:bottom w:val="single" w:sz="4" w:space="0" w:color="auto"/>
              <w:right w:val="single" w:sz="4" w:space="0" w:color="auto"/>
            </w:tcBorders>
          </w:tcPr>
          <w:p w14:paraId="4D92D7E4" w14:textId="7C9F71CC" w:rsidR="00142C02" w:rsidRDefault="00142C02" w:rsidP="001258AD">
            <w:pPr>
              <w:rPr>
                <w:rFonts w:cs="Times New Roman"/>
              </w:rPr>
            </w:pPr>
            <w:r>
              <w:rPr>
                <w:rFonts w:cs="Times New Roman"/>
              </w:rPr>
              <w:t>Did you faint or lose consciousness?</w:t>
            </w:r>
          </w:p>
        </w:tc>
        <w:tc>
          <w:tcPr>
            <w:tcW w:w="0" w:type="auto"/>
            <w:tcBorders>
              <w:top w:val="single" w:sz="4" w:space="0" w:color="auto"/>
              <w:left w:val="single" w:sz="4" w:space="0" w:color="auto"/>
              <w:bottom w:val="single" w:sz="4" w:space="0" w:color="auto"/>
              <w:right w:val="single" w:sz="4" w:space="0" w:color="auto"/>
            </w:tcBorders>
          </w:tcPr>
          <w:p w14:paraId="2F9629AC" w14:textId="77777777" w:rsidR="00142C02" w:rsidRDefault="00142C02" w:rsidP="00FC5F9C">
            <w:pPr>
              <w:rPr>
                <w:rFonts w:cs="Times New Roman"/>
              </w:rPr>
            </w:pPr>
            <w:r>
              <w:rPr>
                <w:rFonts w:cs="Times New Roman"/>
              </w:rPr>
              <w:t>0=No</w:t>
            </w:r>
          </w:p>
          <w:p w14:paraId="2EC9883F" w14:textId="77777777" w:rsidR="00142C02" w:rsidRDefault="00142C02" w:rsidP="00FC5F9C">
            <w:pPr>
              <w:rPr>
                <w:rFonts w:cs="Times New Roman"/>
              </w:rPr>
            </w:pPr>
            <w:r>
              <w:rPr>
                <w:rFonts w:cs="Times New Roman"/>
              </w:rPr>
              <w:t>1=Yes</w:t>
            </w:r>
          </w:p>
          <w:p w14:paraId="15711255" w14:textId="047CADC9" w:rsidR="00142C02" w:rsidRDefault="00142C02" w:rsidP="00FC5F9C">
            <w:pPr>
              <w:rPr>
                <w:rFonts w:cs="Times New Roman"/>
              </w:rPr>
            </w:pPr>
            <w:r>
              <w:rPr>
                <w:rFonts w:cs="Times New Roman"/>
              </w:rPr>
              <w:t>9=Don’t know</w:t>
            </w:r>
          </w:p>
        </w:tc>
      </w:tr>
      <w:tr w:rsidR="00142C02" w:rsidRPr="00E142A0" w14:paraId="295A83BC" w14:textId="77777777" w:rsidTr="005519B8">
        <w:tc>
          <w:tcPr>
            <w:tcW w:w="0" w:type="auto"/>
            <w:tcBorders>
              <w:top w:val="single" w:sz="4" w:space="0" w:color="auto"/>
              <w:left w:val="single" w:sz="4" w:space="0" w:color="auto"/>
              <w:bottom w:val="single" w:sz="4" w:space="0" w:color="auto"/>
              <w:right w:val="single" w:sz="4" w:space="0" w:color="auto"/>
            </w:tcBorders>
          </w:tcPr>
          <w:p w14:paraId="5C7736C5" w14:textId="1309D9D3" w:rsidR="00142C02" w:rsidRDefault="00142C02" w:rsidP="001258AD">
            <w:pPr>
              <w:jc w:val="center"/>
              <w:rPr>
                <w:rFonts w:cs="Times New Roman"/>
              </w:rPr>
            </w:pPr>
            <w:r>
              <w:rPr>
                <w:rFonts w:cs="Times New Roman"/>
              </w:rPr>
              <w:t>BMH744Dhr</w:t>
            </w:r>
          </w:p>
        </w:tc>
        <w:tc>
          <w:tcPr>
            <w:tcW w:w="0" w:type="auto"/>
            <w:tcBorders>
              <w:top w:val="single" w:sz="4" w:space="0" w:color="auto"/>
              <w:left w:val="single" w:sz="4" w:space="0" w:color="auto"/>
              <w:bottom w:val="single" w:sz="4" w:space="0" w:color="auto"/>
              <w:right w:val="single" w:sz="4" w:space="0" w:color="auto"/>
            </w:tcBorders>
          </w:tcPr>
          <w:p w14:paraId="647D14C8" w14:textId="4D9D12FC"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2D93281B" w14:textId="6303B3A7" w:rsidR="00142C02" w:rsidRDefault="00142C02" w:rsidP="001258AD">
            <w:pPr>
              <w:rPr>
                <w:rFonts w:cs="Times New Roman"/>
              </w:rPr>
            </w:pPr>
            <w:r>
              <w:rPr>
                <w:rFonts w:cs="Times New Roman"/>
              </w:rPr>
              <w:t>Number of hours</w:t>
            </w:r>
          </w:p>
        </w:tc>
      </w:tr>
      <w:tr w:rsidR="00142C02" w:rsidRPr="00E142A0" w14:paraId="29B9F92B" w14:textId="77777777" w:rsidTr="005519B8">
        <w:tc>
          <w:tcPr>
            <w:tcW w:w="0" w:type="auto"/>
            <w:tcBorders>
              <w:top w:val="single" w:sz="4" w:space="0" w:color="auto"/>
              <w:left w:val="single" w:sz="4" w:space="0" w:color="auto"/>
              <w:bottom w:val="single" w:sz="4" w:space="0" w:color="auto"/>
              <w:right w:val="single" w:sz="4" w:space="0" w:color="auto"/>
            </w:tcBorders>
          </w:tcPr>
          <w:p w14:paraId="11DC4D5A" w14:textId="568CF727" w:rsidR="00142C02" w:rsidRDefault="00142C02" w:rsidP="001258AD">
            <w:pPr>
              <w:jc w:val="center"/>
              <w:rPr>
                <w:rFonts w:cs="Times New Roman"/>
              </w:rPr>
            </w:pPr>
            <w:r w:rsidRPr="00FC5F9C">
              <w:rPr>
                <w:rFonts w:cs="Times New Roman"/>
              </w:rPr>
              <w:t>BMH744Dmin</w:t>
            </w:r>
          </w:p>
        </w:tc>
        <w:tc>
          <w:tcPr>
            <w:tcW w:w="0" w:type="auto"/>
            <w:tcBorders>
              <w:top w:val="single" w:sz="4" w:space="0" w:color="auto"/>
              <w:left w:val="single" w:sz="4" w:space="0" w:color="auto"/>
              <w:bottom w:val="single" w:sz="4" w:space="0" w:color="auto"/>
              <w:right w:val="single" w:sz="4" w:space="0" w:color="auto"/>
            </w:tcBorders>
          </w:tcPr>
          <w:p w14:paraId="4B901D8F" w14:textId="1097CBAB"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72CAC2B3" w14:textId="1A1D2AB4" w:rsidR="00142C02" w:rsidRDefault="00142C02" w:rsidP="001258AD">
            <w:pPr>
              <w:rPr>
                <w:rFonts w:cs="Times New Roman"/>
              </w:rPr>
            </w:pPr>
            <w:r>
              <w:rPr>
                <w:rFonts w:cs="Times New Roman"/>
              </w:rPr>
              <w:t>Number of minutes</w:t>
            </w:r>
          </w:p>
        </w:tc>
      </w:tr>
      <w:tr w:rsidR="00142C02" w:rsidRPr="00E142A0" w14:paraId="693DB585" w14:textId="77777777" w:rsidTr="005519B8">
        <w:tc>
          <w:tcPr>
            <w:tcW w:w="0" w:type="auto"/>
            <w:tcBorders>
              <w:top w:val="single" w:sz="4" w:space="0" w:color="auto"/>
              <w:left w:val="single" w:sz="4" w:space="0" w:color="auto"/>
              <w:bottom w:val="single" w:sz="4" w:space="0" w:color="auto"/>
              <w:right w:val="single" w:sz="4" w:space="0" w:color="auto"/>
            </w:tcBorders>
          </w:tcPr>
          <w:p w14:paraId="50F71C59" w14:textId="1A49C8C1" w:rsidR="00142C02" w:rsidRDefault="00142C02" w:rsidP="001258AD">
            <w:pPr>
              <w:jc w:val="center"/>
              <w:rPr>
                <w:rFonts w:cs="Times New Roman"/>
              </w:rPr>
            </w:pPr>
            <w:r w:rsidRPr="00FC5F9C">
              <w:rPr>
                <w:rFonts w:cs="Times New Roman"/>
              </w:rPr>
              <w:t>BMH744Dsec</w:t>
            </w:r>
          </w:p>
        </w:tc>
        <w:tc>
          <w:tcPr>
            <w:tcW w:w="0" w:type="auto"/>
            <w:tcBorders>
              <w:top w:val="single" w:sz="4" w:space="0" w:color="auto"/>
              <w:left w:val="single" w:sz="4" w:space="0" w:color="auto"/>
              <w:bottom w:val="single" w:sz="4" w:space="0" w:color="auto"/>
              <w:right w:val="single" w:sz="4" w:space="0" w:color="auto"/>
            </w:tcBorders>
          </w:tcPr>
          <w:p w14:paraId="330771AD" w14:textId="7CC69B5E"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3FA0D08A" w14:textId="6E686562" w:rsidR="00142C02" w:rsidRDefault="00142C02" w:rsidP="001258AD">
            <w:pPr>
              <w:rPr>
                <w:rFonts w:cs="Times New Roman"/>
              </w:rPr>
            </w:pPr>
            <w:r>
              <w:rPr>
                <w:rFonts w:cs="Times New Roman"/>
              </w:rPr>
              <w:t>Number of seconds</w:t>
            </w:r>
          </w:p>
        </w:tc>
      </w:tr>
      <w:tr w:rsidR="00142C02" w:rsidRPr="00E142A0" w14:paraId="36168A8C" w14:textId="77777777" w:rsidTr="005519B8">
        <w:tc>
          <w:tcPr>
            <w:tcW w:w="0" w:type="auto"/>
            <w:tcBorders>
              <w:top w:val="single" w:sz="4" w:space="0" w:color="auto"/>
              <w:left w:val="single" w:sz="4" w:space="0" w:color="auto"/>
              <w:bottom w:val="single" w:sz="4" w:space="0" w:color="auto"/>
              <w:right w:val="single" w:sz="4" w:space="0" w:color="auto"/>
            </w:tcBorders>
          </w:tcPr>
          <w:p w14:paraId="107C849A" w14:textId="57F06A07" w:rsidR="00142C02" w:rsidRDefault="00142C02" w:rsidP="001258AD">
            <w:pPr>
              <w:jc w:val="center"/>
              <w:rPr>
                <w:rFonts w:cs="Times New Roman"/>
              </w:rPr>
            </w:pPr>
            <w:r>
              <w:rPr>
                <w:rFonts w:cs="Times New Roman"/>
              </w:rPr>
              <w:t>BMH744E</w:t>
            </w:r>
          </w:p>
        </w:tc>
        <w:tc>
          <w:tcPr>
            <w:tcW w:w="0" w:type="auto"/>
            <w:tcBorders>
              <w:top w:val="single" w:sz="4" w:space="0" w:color="auto"/>
              <w:left w:val="single" w:sz="4" w:space="0" w:color="auto"/>
              <w:bottom w:val="single" w:sz="4" w:space="0" w:color="auto"/>
              <w:right w:val="single" w:sz="4" w:space="0" w:color="auto"/>
            </w:tcBorders>
          </w:tcPr>
          <w:p w14:paraId="13F7B3BE" w14:textId="3D207246" w:rsidR="00142C02" w:rsidRDefault="00142C02" w:rsidP="001258AD">
            <w:pPr>
              <w:rPr>
                <w:rFonts w:cs="Times New Roman"/>
              </w:rPr>
            </w:pPr>
            <w:r>
              <w:rPr>
                <w:rFonts w:cs="Times New Roman"/>
              </w:rPr>
              <w:t>Did you have vomiting or nausea?</w:t>
            </w:r>
          </w:p>
        </w:tc>
        <w:tc>
          <w:tcPr>
            <w:tcW w:w="0" w:type="auto"/>
            <w:tcBorders>
              <w:top w:val="single" w:sz="4" w:space="0" w:color="auto"/>
              <w:left w:val="single" w:sz="4" w:space="0" w:color="auto"/>
              <w:bottom w:val="single" w:sz="4" w:space="0" w:color="auto"/>
              <w:right w:val="single" w:sz="4" w:space="0" w:color="auto"/>
            </w:tcBorders>
          </w:tcPr>
          <w:p w14:paraId="4551E79D" w14:textId="77777777" w:rsidR="00142C02" w:rsidRDefault="00142C02" w:rsidP="00D77F30">
            <w:pPr>
              <w:rPr>
                <w:rFonts w:cs="Times New Roman"/>
              </w:rPr>
            </w:pPr>
            <w:r>
              <w:rPr>
                <w:rFonts w:cs="Times New Roman"/>
              </w:rPr>
              <w:t>0=No</w:t>
            </w:r>
          </w:p>
          <w:p w14:paraId="722F5217" w14:textId="77777777" w:rsidR="00142C02" w:rsidRDefault="00142C02" w:rsidP="00D77F30">
            <w:pPr>
              <w:rPr>
                <w:rFonts w:cs="Times New Roman"/>
              </w:rPr>
            </w:pPr>
            <w:r>
              <w:rPr>
                <w:rFonts w:cs="Times New Roman"/>
              </w:rPr>
              <w:t>1=Yes</w:t>
            </w:r>
          </w:p>
          <w:p w14:paraId="20B74D2A" w14:textId="1C6D3751" w:rsidR="00142C02" w:rsidRDefault="00142C02" w:rsidP="00D77F30">
            <w:pPr>
              <w:rPr>
                <w:rFonts w:cs="Times New Roman"/>
              </w:rPr>
            </w:pPr>
            <w:r>
              <w:rPr>
                <w:rFonts w:cs="Times New Roman"/>
              </w:rPr>
              <w:t>9=Don’t know</w:t>
            </w:r>
          </w:p>
        </w:tc>
      </w:tr>
      <w:tr w:rsidR="00142C02" w:rsidRPr="00E142A0" w14:paraId="226AAC76" w14:textId="77777777" w:rsidTr="005519B8">
        <w:tc>
          <w:tcPr>
            <w:tcW w:w="0" w:type="auto"/>
            <w:tcBorders>
              <w:top w:val="single" w:sz="4" w:space="0" w:color="auto"/>
              <w:left w:val="single" w:sz="4" w:space="0" w:color="auto"/>
              <w:bottom w:val="single" w:sz="4" w:space="0" w:color="auto"/>
              <w:right w:val="single" w:sz="4" w:space="0" w:color="auto"/>
            </w:tcBorders>
          </w:tcPr>
          <w:p w14:paraId="19CDFE1E" w14:textId="4269EE34" w:rsidR="00142C02" w:rsidRDefault="00142C02" w:rsidP="001258AD">
            <w:pPr>
              <w:jc w:val="center"/>
              <w:rPr>
                <w:rFonts w:cs="Times New Roman"/>
              </w:rPr>
            </w:pPr>
            <w:r>
              <w:rPr>
                <w:rFonts w:cs="Times New Roman"/>
              </w:rPr>
              <w:t>BMH744F</w:t>
            </w:r>
          </w:p>
        </w:tc>
        <w:tc>
          <w:tcPr>
            <w:tcW w:w="0" w:type="auto"/>
            <w:tcBorders>
              <w:top w:val="single" w:sz="4" w:space="0" w:color="auto"/>
              <w:left w:val="single" w:sz="4" w:space="0" w:color="auto"/>
              <w:bottom w:val="single" w:sz="4" w:space="0" w:color="auto"/>
              <w:right w:val="single" w:sz="4" w:space="0" w:color="auto"/>
            </w:tcBorders>
          </w:tcPr>
          <w:p w14:paraId="0E9A95E6" w14:textId="74E4254B" w:rsidR="00142C02" w:rsidRDefault="00142C02" w:rsidP="001258AD">
            <w:pPr>
              <w:rPr>
                <w:rFonts w:cs="Times New Roman"/>
              </w:rPr>
            </w:pPr>
            <w:r>
              <w:rPr>
                <w:rFonts w:cs="Times New Roman"/>
              </w:rPr>
              <w:t>Did you have dizziness?</w:t>
            </w:r>
          </w:p>
        </w:tc>
        <w:tc>
          <w:tcPr>
            <w:tcW w:w="0" w:type="auto"/>
            <w:tcBorders>
              <w:top w:val="single" w:sz="4" w:space="0" w:color="auto"/>
              <w:left w:val="single" w:sz="4" w:space="0" w:color="auto"/>
              <w:bottom w:val="single" w:sz="4" w:space="0" w:color="auto"/>
              <w:right w:val="single" w:sz="4" w:space="0" w:color="auto"/>
            </w:tcBorders>
          </w:tcPr>
          <w:p w14:paraId="1D0E50FC" w14:textId="77777777" w:rsidR="00142C02" w:rsidRDefault="00142C02" w:rsidP="00D77F30">
            <w:pPr>
              <w:rPr>
                <w:rFonts w:cs="Times New Roman"/>
              </w:rPr>
            </w:pPr>
            <w:r>
              <w:rPr>
                <w:rFonts w:cs="Times New Roman"/>
              </w:rPr>
              <w:t>0=No</w:t>
            </w:r>
          </w:p>
          <w:p w14:paraId="49459855" w14:textId="77777777" w:rsidR="00142C02" w:rsidRDefault="00142C02" w:rsidP="00D77F30">
            <w:pPr>
              <w:rPr>
                <w:rFonts w:cs="Times New Roman"/>
              </w:rPr>
            </w:pPr>
            <w:r>
              <w:rPr>
                <w:rFonts w:cs="Times New Roman"/>
              </w:rPr>
              <w:t>1=Yes</w:t>
            </w:r>
          </w:p>
          <w:p w14:paraId="5B755997" w14:textId="0DF1C4FB" w:rsidR="00142C02" w:rsidRDefault="00142C02" w:rsidP="00D77F30">
            <w:pPr>
              <w:rPr>
                <w:rFonts w:cs="Times New Roman"/>
              </w:rPr>
            </w:pPr>
            <w:r>
              <w:rPr>
                <w:rFonts w:cs="Times New Roman"/>
              </w:rPr>
              <w:t>9=Don’t know</w:t>
            </w:r>
          </w:p>
        </w:tc>
      </w:tr>
      <w:tr w:rsidR="00142C02" w:rsidRPr="00E142A0" w14:paraId="6B9516E8" w14:textId="77777777" w:rsidTr="005519B8">
        <w:tc>
          <w:tcPr>
            <w:tcW w:w="0" w:type="auto"/>
            <w:tcBorders>
              <w:top w:val="single" w:sz="4" w:space="0" w:color="auto"/>
              <w:left w:val="single" w:sz="4" w:space="0" w:color="auto"/>
              <w:bottom w:val="single" w:sz="4" w:space="0" w:color="auto"/>
              <w:right w:val="single" w:sz="4" w:space="0" w:color="auto"/>
            </w:tcBorders>
          </w:tcPr>
          <w:p w14:paraId="7166DF04" w14:textId="70AFE5C9" w:rsidR="00142C02" w:rsidRDefault="00142C02" w:rsidP="001258AD">
            <w:pPr>
              <w:jc w:val="center"/>
              <w:rPr>
                <w:rFonts w:cs="Times New Roman"/>
              </w:rPr>
            </w:pPr>
            <w:r>
              <w:rPr>
                <w:rFonts w:cs="Times New Roman"/>
              </w:rPr>
              <w:t>BMH744G</w:t>
            </w:r>
          </w:p>
        </w:tc>
        <w:tc>
          <w:tcPr>
            <w:tcW w:w="0" w:type="auto"/>
            <w:tcBorders>
              <w:top w:val="single" w:sz="4" w:space="0" w:color="auto"/>
              <w:left w:val="single" w:sz="4" w:space="0" w:color="auto"/>
              <w:bottom w:val="single" w:sz="4" w:space="0" w:color="auto"/>
              <w:right w:val="single" w:sz="4" w:space="0" w:color="auto"/>
            </w:tcBorders>
          </w:tcPr>
          <w:p w14:paraId="1286867B" w14:textId="270F4728" w:rsidR="00142C02" w:rsidRDefault="00142C02" w:rsidP="001258AD">
            <w:pPr>
              <w:rPr>
                <w:rFonts w:cs="Times New Roman"/>
              </w:rPr>
            </w:pPr>
            <w:r>
              <w:rPr>
                <w:rFonts w:cs="Times New Roman"/>
              </w:rPr>
              <w:t>Did you have a skull fracture?</w:t>
            </w:r>
          </w:p>
        </w:tc>
        <w:tc>
          <w:tcPr>
            <w:tcW w:w="0" w:type="auto"/>
            <w:tcBorders>
              <w:top w:val="single" w:sz="4" w:space="0" w:color="auto"/>
              <w:left w:val="single" w:sz="4" w:space="0" w:color="auto"/>
              <w:bottom w:val="single" w:sz="4" w:space="0" w:color="auto"/>
              <w:right w:val="single" w:sz="4" w:space="0" w:color="auto"/>
            </w:tcBorders>
          </w:tcPr>
          <w:p w14:paraId="1BFE9E80" w14:textId="77777777" w:rsidR="00142C02" w:rsidRDefault="00142C02" w:rsidP="00237D99">
            <w:pPr>
              <w:rPr>
                <w:rFonts w:cs="Times New Roman"/>
              </w:rPr>
            </w:pPr>
            <w:r>
              <w:rPr>
                <w:rFonts w:cs="Times New Roman"/>
              </w:rPr>
              <w:t>0=No</w:t>
            </w:r>
          </w:p>
          <w:p w14:paraId="12135FE2" w14:textId="77777777" w:rsidR="00142C02" w:rsidRDefault="00142C02" w:rsidP="00237D99">
            <w:pPr>
              <w:rPr>
                <w:rFonts w:cs="Times New Roman"/>
              </w:rPr>
            </w:pPr>
            <w:r>
              <w:rPr>
                <w:rFonts w:cs="Times New Roman"/>
              </w:rPr>
              <w:t>1=Yes</w:t>
            </w:r>
          </w:p>
          <w:p w14:paraId="4DE1D10F" w14:textId="0C520A3E" w:rsidR="00142C02" w:rsidRDefault="00142C02" w:rsidP="00237D99">
            <w:pPr>
              <w:rPr>
                <w:rFonts w:cs="Times New Roman"/>
              </w:rPr>
            </w:pPr>
            <w:r>
              <w:rPr>
                <w:rFonts w:cs="Times New Roman"/>
              </w:rPr>
              <w:t>9=Don’t know</w:t>
            </w:r>
          </w:p>
        </w:tc>
      </w:tr>
      <w:tr w:rsidR="00142C02" w:rsidRPr="00E142A0" w14:paraId="72E5C0D4" w14:textId="77777777" w:rsidTr="005519B8">
        <w:tc>
          <w:tcPr>
            <w:tcW w:w="0" w:type="auto"/>
            <w:tcBorders>
              <w:top w:val="single" w:sz="4" w:space="0" w:color="auto"/>
              <w:left w:val="single" w:sz="4" w:space="0" w:color="auto"/>
              <w:bottom w:val="single" w:sz="4" w:space="0" w:color="auto"/>
              <w:right w:val="single" w:sz="4" w:space="0" w:color="auto"/>
            </w:tcBorders>
          </w:tcPr>
          <w:p w14:paraId="519CB78B" w14:textId="289C3FF6" w:rsidR="00142C02" w:rsidRDefault="00142C02" w:rsidP="001258AD">
            <w:pPr>
              <w:jc w:val="center"/>
              <w:rPr>
                <w:rFonts w:cs="Times New Roman"/>
              </w:rPr>
            </w:pPr>
            <w:r>
              <w:rPr>
                <w:rFonts w:cs="Times New Roman"/>
              </w:rPr>
              <w:t>BMH744H</w:t>
            </w:r>
          </w:p>
        </w:tc>
        <w:tc>
          <w:tcPr>
            <w:tcW w:w="0" w:type="auto"/>
            <w:tcBorders>
              <w:top w:val="single" w:sz="4" w:space="0" w:color="auto"/>
              <w:left w:val="single" w:sz="4" w:space="0" w:color="auto"/>
              <w:bottom w:val="single" w:sz="4" w:space="0" w:color="auto"/>
              <w:right w:val="single" w:sz="4" w:space="0" w:color="auto"/>
            </w:tcBorders>
          </w:tcPr>
          <w:p w14:paraId="043A33AE" w14:textId="0D4E90FE" w:rsidR="00142C02" w:rsidRDefault="00142C02" w:rsidP="001258AD">
            <w:pPr>
              <w:rPr>
                <w:rFonts w:cs="Times New Roman"/>
              </w:rPr>
            </w:pPr>
            <w:r>
              <w:rPr>
                <w:rFonts w:cs="Times New Roman"/>
              </w:rPr>
              <w:t>Did you get stitches?</w:t>
            </w:r>
          </w:p>
        </w:tc>
        <w:tc>
          <w:tcPr>
            <w:tcW w:w="0" w:type="auto"/>
            <w:tcBorders>
              <w:top w:val="single" w:sz="4" w:space="0" w:color="auto"/>
              <w:left w:val="single" w:sz="4" w:space="0" w:color="auto"/>
              <w:bottom w:val="single" w:sz="4" w:space="0" w:color="auto"/>
              <w:right w:val="single" w:sz="4" w:space="0" w:color="auto"/>
            </w:tcBorders>
          </w:tcPr>
          <w:p w14:paraId="20FC67D9" w14:textId="77777777" w:rsidR="00142C02" w:rsidRDefault="00142C02" w:rsidP="00237D99">
            <w:pPr>
              <w:rPr>
                <w:rFonts w:cs="Times New Roman"/>
              </w:rPr>
            </w:pPr>
            <w:r>
              <w:rPr>
                <w:rFonts w:cs="Times New Roman"/>
              </w:rPr>
              <w:t>0=No</w:t>
            </w:r>
          </w:p>
          <w:p w14:paraId="0E28AA81" w14:textId="77777777" w:rsidR="00142C02" w:rsidRDefault="00142C02" w:rsidP="00237D99">
            <w:pPr>
              <w:rPr>
                <w:rFonts w:cs="Times New Roman"/>
              </w:rPr>
            </w:pPr>
            <w:r>
              <w:rPr>
                <w:rFonts w:cs="Times New Roman"/>
              </w:rPr>
              <w:t>1=Yes</w:t>
            </w:r>
          </w:p>
          <w:p w14:paraId="47DD4811" w14:textId="4921D2F5" w:rsidR="00142C02" w:rsidRDefault="00142C02" w:rsidP="00237D99">
            <w:pPr>
              <w:rPr>
                <w:rFonts w:cs="Times New Roman"/>
              </w:rPr>
            </w:pPr>
            <w:r>
              <w:rPr>
                <w:rFonts w:cs="Times New Roman"/>
              </w:rPr>
              <w:t>9=Don’t know</w:t>
            </w:r>
          </w:p>
        </w:tc>
      </w:tr>
      <w:tr w:rsidR="00142C02" w:rsidRPr="00E142A0" w14:paraId="77C52C28" w14:textId="77777777" w:rsidTr="005519B8">
        <w:tc>
          <w:tcPr>
            <w:tcW w:w="0" w:type="auto"/>
            <w:tcBorders>
              <w:top w:val="single" w:sz="4" w:space="0" w:color="auto"/>
              <w:left w:val="single" w:sz="4" w:space="0" w:color="auto"/>
              <w:bottom w:val="single" w:sz="4" w:space="0" w:color="auto"/>
              <w:right w:val="single" w:sz="4" w:space="0" w:color="auto"/>
            </w:tcBorders>
          </w:tcPr>
          <w:p w14:paraId="732372B5" w14:textId="747FEBE0" w:rsidR="00142C02" w:rsidRDefault="00142C02" w:rsidP="001258AD">
            <w:pPr>
              <w:jc w:val="center"/>
              <w:rPr>
                <w:rFonts w:cs="Times New Roman"/>
              </w:rPr>
            </w:pPr>
            <w:r>
              <w:rPr>
                <w:rFonts w:cs="Times New Roman"/>
              </w:rPr>
              <w:lastRenderedPageBreak/>
              <w:t>BMH744I</w:t>
            </w:r>
          </w:p>
        </w:tc>
        <w:tc>
          <w:tcPr>
            <w:tcW w:w="0" w:type="auto"/>
            <w:tcBorders>
              <w:top w:val="single" w:sz="4" w:space="0" w:color="auto"/>
              <w:left w:val="single" w:sz="4" w:space="0" w:color="auto"/>
              <w:bottom w:val="single" w:sz="4" w:space="0" w:color="auto"/>
              <w:right w:val="single" w:sz="4" w:space="0" w:color="auto"/>
            </w:tcBorders>
          </w:tcPr>
          <w:p w14:paraId="31F486F6" w14:textId="6A88F752" w:rsidR="00142C02" w:rsidRDefault="00142C02" w:rsidP="001258AD">
            <w:pPr>
              <w:rPr>
                <w:rFonts w:cs="Times New Roman"/>
              </w:rPr>
            </w:pPr>
            <w:r>
              <w:rPr>
                <w:rFonts w:cs="Times New Roman"/>
              </w:rPr>
              <w:t>Did you see a doctor for this injury?</w:t>
            </w:r>
          </w:p>
        </w:tc>
        <w:tc>
          <w:tcPr>
            <w:tcW w:w="0" w:type="auto"/>
            <w:tcBorders>
              <w:top w:val="single" w:sz="4" w:space="0" w:color="auto"/>
              <w:left w:val="single" w:sz="4" w:space="0" w:color="auto"/>
              <w:bottom w:val="single" w:sz="4" w:space="0" w:color="auto"/>
              <w:right w:val="single" w:sz="4" w:space="0" w:color="auto"/>
            </w:tcBorders>
          </w:tcPr>
          <w:p w14:paraId="02ECDD6B" w14:textId="77777777" w:rsidR="00142C02" w:rsidRDefault="00142C02" w:rsidP="00237D99">
            <w:pPr>
              <w:rPr>
                <w:rFonts w:cs="Times New Roman"/>
              </w:rPr>
            </w:pPr>
            <w:r>
              <w:rPr>
                <w:rFonts w:cs="Times New Roman"/>
              </w:rPr>
              <w:t>0=No</w:t>
            </w:r>
          </w:p>
          <w:p w14:paraId="53F70A97" w14:textId="77777777" w:rsidR="00142C02" w:rsidRDefault="00142C02" w:rsidP="00237D99">
            <w:pPr>
              <w:rPr>
                <w:rFonts w:cs="Times New Roman"/>
              </w:rPr>
            </w:pPr>
            <w:r>
              <w:rPr>
                <w:rFonts w:cs="Times New Roman"/>
              </w:rPr>
              <w:t>1=Yes</w:t>
            </w:r>
          </w:p>
          <w:p w14:paraId="0CEA52ED" w14:textId="475E2FF4" w:rsidR="00142C02" w:rsidRDefault="00142C02" w:rsidP="00237D99">
            <w:pPr>
              <w:rPr>
                <w:rFonts w:cs="Times New Roman"/>
              </w:rPr>
            </w:pPr>
            <w:r>
              <w:rPr>
                <w:rFonts w:cs="Times New Roman"/>
              </w:rPr>
              <w:t>9=Don’t know</w:t>
            </w:r>
          </w:p>
        </w:tc>
      </w:tr>
      <w:tr w:rsidR="00142C02" w:rsidRPr="00E142A0" w14:paraId="72CFC5F1" w14:textId="77777777" w:rsidTr="005519B8">
        <w:tc>
          <w:tcPr>
            <w:tcW w:w="0" w:type="auto"/>
            <w:tcBorders>
              <w:top w:val="single" w:sz="4" w:space="0" w:color="auto"/>
              <w:left w:val="single" w:sz="4" w:space="0" w:color="auto"/>
              <w:bottom w:val="single" w:sz="4" w:space="0" w:color="auto"/>
              <w:right w:val="single" w:sz="4" w:space="0" w:color="auto"/>
            </w:tcBorders>
          </w:tcPr>
          <w:p w14:paraId="688E457D" w14:textId="0BC99D21" w:rsidR="00142C02" w:rsidRDefault="00142C02" w:rsidP="001258AD">
            <w:pPr>
              <w:jc w:val="center"/>
              <w:rPr>
                <w:rFonts w:cs="Times New Roman"/>
              </w:rPr>
            </w:pPr>
            <w:r w:rsidRPr="00237D99">
              <w:rPr>
                <w:rFonts w:cs="Times New Roman"/>
              </w:rPr>
              <w:t>BMH745A</w:t>
            </w:r>
          </w:p>
        </w:tc>
        <w:tc>
          <w:tcPr>
            <w:tcW w:w="0" w:type="auto"/>
            <w:tcBorders>
              <w:top w:val="single" w:sz="4" w:space="0" w:color="auto"/>
              <w:left w:val="single" w:sz="4" w:space="0" w:color="auto"/>
              <w:bottom w:val="single" w:sz="4" w:space="0" w:color="auto"/>
              <w:right w:val="single" w:sz="4" w:space="0" w:color="auto"/>
            </w:tcBorders>
          </w:tcPr>
          <w:p w14:paraId="350CBA8E" w14:textId="53B727B2" w:rsidR="00142C02" w:rsidRDefault="00142C02" w:rsidP="001258AD">
            <w:pPr>
              <w:rPr>
                <w:rFonts w:cs="Times New Roman"/>
              </w:rPr>
            </w:pPr>
            <w:r w:rsidRPr="00237D99">
              <w:rPr>
                <w:rFonts w:cs="Times New Roman"/>
              </w:rPr>
              <w:t>Select the letter and complete the following set of questions for that head injury you reported:</w:t>
            </w:r>
          </w:p>
        </w:tc>
        <w:tc>
          <w:tcPr>
            <w:tcW w:w="0" w:type="auto"/>
            <w:tcBorders>
              <w:top w:val="single" w:sz="4" w:space="0" w:color="auto"/>
              <w:left w:val="single" w:sz="4" w:space="0" w:color="auto"/>
              <w:bottom w:val="single" w:sz="4" w:space="0" w:color="auto"/>
              <w:right w:val="single" w:sz="4" w:space="0" w:color="auto"/>
            </w:tcBorders>
          </w:tcPr>
          <w:p w14:paraId="4B41C5D6" w14:textId="0F672A1B" w:rsidR="00142C02" w:rsidRPr="00237D99" w:rsidRDefault="00142C02" w:rsidP="00237D99">
            <w:pPr>
              <w:rPr>
                <w:rFonts w:cs="Times New Roman"/>
              </w:rPr>
            </w:pPr>
            <w:r w:rsidRPr="00237D99">
              <w:rPr>
                <w:rFonts w:cs="Times New Roman"/>
              </w:rPr>
              <w:t>A</w:t>
            </w:r>
            <w:r>
              <w:rPr>
                <w:rFonts w:cs="Times New Roman"/>
              </w:rPr>
              <w:t>=</w:t>
            </w:r>
            <w:r w:rsidRPr="00237D99">
              <w:rPr>
                <w:rFonts w:cs="Times New Roman"/>
              </w:rPr>
              <w:t>Head injury from being a passenger in a car</w:t>
            </w:r>
          </w:p>
          <w:p w14:paraId="354F7278" w14:textId="26536754" w:rsidR="00142C02" w:rsidRPr="00237D99" w:rsidRDefault="00142C02" w:rsidP="00237D99">
            <w:pPr>
              <w:rPr>
                <w:rFonts w:cs="Times New Roman"/>
              </w:rPr>
            </w:pPr>
            <w:r w:rsidRPr="00237D99">
              <w:rPr>
                <w:rFonts w:cs="Times New Roman"/>
              </w:rPr>
              <w:t>B</w:t>
            </w:r>
            <w:r>
              <w:rPr>
                <w:rFonts w:cs="Times New Roman"/>
              </w:rPr>
              <w:t>=</w:t>
            </w:r>
            <w:r w:rsidRPr="00237D99">
              <w:rPr>
                <w:rFonts w:cs="Times New Roman"/>
              </w:rPr>
              <w:t>Head injury from being HIT BY moving vehicle</w:t>
            </w:r>
          </w:p>
          <w:p w14:paraId="43E72343" w14:textId="66E84F36" w:rsidR="00142C02" w:rsidRPr="00237D99" w:rsidRDefault="00142C02" w:rsidP="00237D99">
            <w:pPr>
              <w:rPr>
                <w:rFonts w:cs="Times New Roman"/>
              </w:rPr>
            </w:pPr>
            <w:r w:rsidRPr="00237D99">
              <w:rPr>
                <w:rFonts w:cs="Times New Roman"/>
              </w:rPr>
              <w:t>C</w:t>
            </w:r>
            <w:r>
              <w:rPr>
                <w:rFonts w:cs="Times New Roman"/>
              </w:rPr>
              <w:t>=</w:t>
            </w:r>
            <w:r w:rsidRPr="00237D99">
              <w:rPr>
                <w:rFonts w:cs="Times New Roman"/>
              </w:rPr>
              <w:t>Head injury from falling down</w:t>
            </w:r>
          </w:p>
          <w:p w14:paraId="154087A0" w14:textId="51A54E1C" w:rsidR="00142C02" w:rsidRPr="00237D99" w:rsidRDefault="00142C02" w:rsidP="00237D99">
            <w:pPr>
              <w:rPr>
                <w:rFonts w:cs="Times New Roman"/>
              </w:rPr>
            </w:pPr>
            <w:r w:rsidRPr="00237D99">
              <w:rPr>
                <w:rFonts w:cs="Times New Roman"/>
              </w:rPr>
              <w:t>D</w:t>
            </w:r>
            <w:r>
              <w:rPr>
                <w:rFonts w:cs="Times New Roman"/>
              </w:rPr>
              <w:t>=</w:t>
            </w:r>
            <w:r w:rsidRPr="00237D99">
              <w:rPr>
                <w:rFonts w:cs="Times New Roman"/>
              </w:rPr>
              <w:t>Head injury from being hit in the head by an object</w:t>
            </w:r>
          </w:p>
          <w:p w14:paraId="679FC722" w14:textId="2E78B7AC" w:rsidR="00142C02" w:rsidRPr="00237D99" w:rsidRDefault="00142C02" w:rsidP="00237D99">
            <w:pPr>
              <w:rPr>
                <w:rFonts w:cs="Times New Roman"/>
              </w:rPr>
            </w:pPr>
            <w:r w:rsidRPr="00237D99">
              <w:rPr>
                <w:rFonts w:cs="Times New Roman"/>
              </w:rPr>
              <w:t>E</w:t>
            </w:r>
            <w:r>
              <w:rPr>
                <w:rFonts w:cs="Times New Roman"/>
              </w:rPr>
              <w:t>=</w:t>
            </w:r>
            <w:r w:rsidRPr="00237D99">
              <w:rPr>
                <w:rFonts w:cs="Times New Roman"/>
              </w:rPr>
              <w:t>Head injury from falling down steps</w:t>
            </w:r>
          </w:p>
          <w:p w14:paraId="445DB3E0" w14:textId="2B1A150D" w:rsidR="00142C02" w:rsidRDefault="00142C02" w:rsidP="00237D99">
            <w:pPr>
              <w:rPr>
                <w:rFonts w:cs="Times New Roman"/>
              </w:rPr>
            </w:pPr>
            <w:r w:rsidRPr="00237D99">
              <w:rPr>
                <w:rFonts w:cs="Times New Roman"/>
              </w:rPr>
              <w:t>F</w:t>
            </w:r>
            <w:r>
              <w:rPr>
                <w:rFonts w:cs="Times New Roman"/>
              </w:rPr>
              <w:t>=</w:t>
            </w:r>
            <w:r w:rsidRPr="00237D99">
              <w:rPr>
                <w:rFonts w:cs="Times New Roman"/>
              </w:rPr>
              <w:t>Head injury from some other event</w:t>
            </w:r>
          </w:p>
        </w:tc>
      </w:tr>
      <w:tr w:rsidR="00142C02" w:rsidRPr="00E142A0" w14:paraId="1CA12AFE" w14:textId="77777777" w:rsidTr="005519B8">
        <w:tc>
          <w:tcPr>
            <w:tcW w:w="0" w:type="auto"/>
            <w:tcBorders>
              <w:top w:val="single" w:sz="4" w:space="0" w:color="auto"/>
              <w:left w:val="single" w:sz="4" w:space="0" w:color="auto"/>
              <w:bottom w:val="single" w:sz="4" w:space="0" w:color="auto"/>
              <w:right w:val="single" w:sz="4" w:space="0" w:color="auto"/>
            </w:tcBorders>
          </w:tcPr>
          <w:p w14:paraId="27E9B1E7" w14:textId="02498017" w:rsidR="00142C02" w:rsidRDefault="00142C02" w:rsidP="001258AD">
            <w:pPr>
              <w:jc w:val="center"/>
              <w:rPr>
                <w:rFonts w:cs="Times New Roman"/>
              </w:rPr>
            </w:pPr>
            <w:r w:rsidRPr="00237D99">
              <w:rPr>
                <w:rFonts w:cs="Times New Roman"/>
              </w:rPr>
              <w:t>BMH745B</w:t>
            </w:r>
          </w:p>
        </w:tc>
        <w:tc>
          <w:tcPr>
            <w:tcW w:w="0" w:type="auto"/>
            <w:tcBorders>
              <w:top w:val="single" w:sz="4" w:space="0" w:color="auto"/>
              <w:left w:val="single" w:sz="4" w:space="0" w:color="auto"/>
              <w:bottom w:val="single" w:sz="4" w:space="0" w:color="auto"/>
              <w:right w:val="single" w:sz="4" w:space="0" w:color="auto"/>
            </w:tcBorders>
          </w:tcPr>
          <w:p w14:paraId="4B5AAE6E" w14:textId="31E4AE67" w:rsidR="00142C02" w:rsidRDefault="00142C02" w:rsidP="001258AD">
            <w:pPr>
              <w:rPr>
                <w:rFonts w:cs="Times New Roman"/>
              </w:rPr>
            </w:pPr>
            <w:r w:rsidRPr="00237D99">
              <w:rPr>
                <w:rFonts w:cs="Times New Roman"/>
              </w:rPr>
              <w:t>How old were you when this happened</w:t>
            </w:r>
            <w:r>
              <w:rPr>
                <w:rFonts w:cs="Times New Roman"/>
              </w:rPr>
              <w:t>?</w:t>
            </w:r>
          </w:p>
        </w:tc>
        <w:tc>
          <w:tcPr>
            <w:tcW w:w="0" w:type="auto"/>
            <w:tcBorders>
              <w:top w:val="single" w:sz="4" w:space="0" w:color="auto"/>
              <w:left w:val="single" w:sz="4" w:space="0" w:color="auto"/>
              <w:bottom w:val="single" w:sz="4" w:space="0" w:color="auto"/>
              <w:right w:val="single" w:sz="4" w:space="0" w:color="auto"/>
            </w:tcBorders>
          </w:tcPr>
          <w:p w14:paraId="70E27EAF" w14:textId="77777777" w:rsidR="00142C02" w:rsidRDefault="00142C02" w:rsidP="00237D99">
            <w:pPr>
              <w:rPr>
                <w:rFonts w:cs="Times New Roman"/>
              </w:rPr>
            </w:pPr>
          </w:p>
        </w:tc>
      </w:tr>
      <w:tr w:rsidR="00142C02" w:rsidRPr="00E142A0" w14:paraId="181C3581" w14:textId="77777777" w:rsidTr="005519B8">
        <w:tc>
          <w:tcPr>
            <w:tcW w:w="0" w:type="auto"/>
            <w:tcBorders>
              <w:top w:val="single" w:sz="4" w:space="0" w:color="auto"/>
              <w:left w:val="single" w:sz="4" w:space="0" w:color="auto"/>
              <w:bottom w:val="single" w:sz="4" w:space="0" w:color="auto"/>
              <w:right w:val="single" w:sz="4" w:space="0" w:color="auto"/>
            </w:tcBorders>
          </w:tcPr>
          <w:p w14:paraId="6DFB1C60" w14:textId="6FE69E1F" w:rsidR="00142C02" w:rsidRDefault="00142C02" w:rsidP="001258AD">
            <w:pPr>
              <w:jc w:val="center"/>
              <w:rPr>
                <w:rFonts w:cs="Times New Roman"/>
              </w:rPr>
            </w:pPr>
            <w:r w:rsidRPr="00237D99">
              <w:rPr>
                <w:rFonts w:cs="Times New Roman"/>
              </w:rPr>
              <w:t>BMH745C</w:t>
            </w:r>
          </w:p>
        </w:tc>
        <w:tc>
          <w:tcPr>
            <w:tcW w:w="0" w:type="auto"/>
            <w:tcBorders>
              <w:top w:val="single" w:sz="4" w:space="0" w:color="auto"/>
              <w:left w:val="single" w:sz="4" w:space="0" w:color="auto"/>
              <w:bottom w:val="single" w:sz="4" w:space="0" w:color="auto"/>
              <w:right w:val="single" w:sz="4" w:space="0" w:color="auto"/>
            </w:tcBorders>
          </w:tcPr>
          <w:p w14:paraId="557C815D" w14:textId="2C2936AA" w:rsidR="00142C02" w:rsidRDefault="00142C02" w:rsidP="001258AD">
            <w:pPr>
              <w:rPr>
                <w:rFonts w:cs="Times New Roman"/>
              </w:rPr>
            </w:pPr>
            <w:r w:rsidRPr="00237D99">
              <w:rPr>
                <w:rFonts w:cs="Times New Roman"/>
              </w:rPr>
              <w:t>Did you faint or lose consciousness?</w:t>
            </w:r>
          </w:p>
        </w:tc>
        <w:tc>
          <w:tcPr>
            <w:tcW w:w="0" w:type="auto"/>
            <w:tcBorders>
              <w:top w:val="single" w:sz="4" w:space="0" w:color="auto"/>
              <w:left w:val="single" w:sz="4" w:space="0" w:color="auto"/>
              <w:bottom w:val="single" w:sz="4" w:space="0" w:color="auto"/>
              <w:right w:val="single" w:sz="4" w:space="0" w:color="auto"/>
            </w:tcBorders>
          </w:tcPr>
          <w:p w14:paraId="5F9D6B00" w14:textId="77777777" w:rsidR="00142C02" w:rsidRDefault="00142C02" w:rsidP="00237D99">
            <w:pPr>
              <w:rPr>
                <w:rFonts w:cs="Times New Roman"/>
              </w:rPr>
            </w:pPr>
            <w:r>
              <w:rPr>
                <w:rFonts w:cs="Times New Roman"/>
              </w:rPr>
              <w:t>0=No</w:t>
            </w:r>
          </w:p>
          <w:p w14:paraId="351EB76B" w14:textId="77777777" w:rsidR="00142C02" w:rsidRDefault="00142C02" w:rsidP="00237D99">
            <w:pPr>
              <w:rPr>
                <w:rFonts w:cs="Times New Roman"/>
              </w:rPr>
            </w:pPr>
            <w:r>
              <w:rPr>
                <w:rFonts w:cs="Times New Roman"/>
              </w:rPr>
              <w:t>1=Yes</w:t>
            </w:r>
          </w:p>
          <w:p w14:paraId="247BBB9B" w14:textId="766F443B" w:rsidR="00142C02" w:rsidRDefault="00142C02" w:rsidP="00237D99">
            <w:pPr>
              <w:rPr>
                <w:rFonts w:cs="Times New Roman"/>
              </w:rPr>
            </w:pPr>
            <w:r>
              <w:rPr>
                <w:rFonts w:cs="Times New Roman"/>
              </w:rPr>
              <w:t>9=Don’t know</w:t>
            </w:r>
          </w:p>
        </w:tc>
      </w:tr>
      <w:tr w:rsidR="00142C02" w:rsidRPr="00E142A0" w14:paraId="6627CE36" w14:textId="77777777" w:rsidTr="005519B8">
        <w:tc>
          <w:tcPr>
            <w:tcW w:w="0" w:type="auto"/>
            <w:tcBorders>
              <w:top w:val="single" w:sz="4" w:space="0" w:color="auto"/>
              <w:left w:val="single" w:sz="4" w:space="0" w:color="auto"/>
              <w:bottom w:val="single" w:sz="4" w:space="0" w:color="auto"/>
              <w:right w:val="single" w:sz="4" w:space="0" w:color="auto"/>
            </w:tcBorders>
          </w:tcPr>
          <w:p w14:paraId="0D3D46A5" w14:textId="628EAB44" w:rsidR="00142C02" w:rsidRDefault="00142C02" w:rsidP="001258AD">
            <w:pPr>
              <w:jc w:val="center"/>
              <w:rPr>
                <w:rFonts w:cs="Times New Roman"/>
              </w:rPr>
            </w:pPr>
            <w:r w:rsidRPr="00237D99">
              <w:rPr>
                <w:rFonts w:cs="Times New Roman"/>
              </w:rPr>
              <w:t>BMH745Dhr</w:t>
            </w:r>
          </w:p>
        </w:tc>
        <w:tc>
          <w:tcPr>
            <w:tcW w:w="0" w:type="auto"/>
            <w:tcBorders>
              <w:top w:val="single" w:sz="4" w:space="0" w:color="auto"/>
              <w:left w:val="single" w:sz="4" w:space="0" w:color="auto"/>
              <w:bottom w:val="single" w:sz="4" w:space="0" w:color="auto"/>
              <w:right w:val="single" w:sz="4" w:space="0" w:color="auto"/>
            </w:tcBorders>
          </w:tcPr>
          <w:p w14:paraId="02CBE4F0" w14:textId="36F117D2"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631A791E" w14:textId="46FEE992" w:rsidR="00142C02" w:rsidRDefault="00142C02" w:rsidP="00237D99">
            <w:pPr>
              <w:rPr>
                <w:rFonts w:cs="Times New Roman"/>
              </w:rPr>
            </w:pPr>
            <w:r>
              <w:rPr>
                <w:rFonts w:cs="Times New Roman"/>
              </w:rPr>
              <w:t>Number of hours</w:t>
            </w:r>
          </w:p>
        </w:tc>
      </w:tr>
      <w:tr w:rsidR="00142C02" w:rsidRPr="00E142A0" w14:paraId="63BDF9B6" w14:textId="77777777" w:rsidTr="005519B8">
        <w:tc>
          <w:tcPr>
            <w:tcW w:w="0" w:type="auto"/>
            <w:tcBorders>
              <w:top w:val="single" w:sz="4" w:space="0" w:color="auto"/>
              <w:left w:val="single" w:sz="4" w:space="0" w:color="auto"/>
              <w:bottom w:val="single" w:sz="4" w:space="0" w:color="auto"/>
              <w:right w:val="single" w:sz="4" w:space="0" w:color="auto"/>
            </w:tcBorders>
          </w:tcPr>
          <w:p w14:paraId="20795E49" w14:textId="2D53CE49" w:rsidR="00142C02" w:rsidRDefault="00142C02" w:rsidP="001258AD">
            <w:pPr>
              <w:jc w:val="center"/>
              <w:rPr>
                <w:rFonts w:cs="Times New Roman"/>
              </w:rPr>
            </w:pPr>
            <w:r w:rsidRPr="00237D99">
              <w:rPr>
                <w:rFonts w:cs="Times New Roman"/>
              </w:rPr>
              <w:t>BMH745Dmin</w:t>
            </w:r>
          </w:p>
        </w:tc>
        <w:tc>
          <w:tcPr>
            <w:tcW w:w="0" w:type="auto"/>
            <w:tcBorders>
              <w:top w:val="single" w:sz="4" w:space="0" w:color="auto"/>
              <w:left w:val="single" w:sz="4" w:space="0" w:color="auto"/>
              <w:bottom w:val="single" w:sz="4" w:space="0" w:color="auto"/>
              <w:right w:val="single" w:sz="4" w:space="0" w:color="auto"/>
            </w:tcBorders>
          </w:tcPr>
          <w:p w14:paraId="6B22C92B" w14:textId="1F4FDFB2"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308C6EBB" w14:textId="48D24198" w:rsidR="00142C02" w:rsidRDefault="00142C02" w:rsidP="00237D99">
            <w:pPr>
              <w:rPr>
                <w:rFonts w:cs="Times New Roman"/>
              </w:rPr>
            </w:pPr>
            <w:r>
              <w:rPr>
                <w:rFonts w:cs="Times New Roman"/>
              </w:rPr>
              <w:t>Number of minutes</w:t>
            </w:r>
          </w:p>
        </w:tc>
      </w:tr>
      <w:tr w:rsidR="00142C02" w:rsidRPr="00E142A0" w14:paraId="75354427" w14:textId="77777777" w:rsidTr="005519B8">
        <w:tc>
          <w:tcPr>
            <w:tcW w:w="0" w:type="auto"/>
            <w:tcBorders>
              <w:top w:val="single" w:sz="4" w:space="0" w:color="auto"/>
              <w:left w:val="single" w:sz="4" w:space="0" w:color="auto"/>
              <w:bottom w:val="single" w:sz="4" w:space="0" w:color="auto"/>
              <w:right w:val="single" w:sz="4" w:space="0" w:color="auto"/>
            </w:tcBorders>
          </w:tcPr>
          <w:p w14:paraId="0A21AA50" w14:textId="0722DD6F" w:rsidR="00142C02" w:rsidRDefault="00142C02" w:rsidP="001258AD">
            <w:pPr>
              <w:jc w:val="center"/>
              <w:rPr>
                <w:rFonts w:cs="Times New Roman"/>
              </w:rPr>
            </w:pPr>
            <w:r w:rsidRPr="00DA0FA5">
              <w:rPr>
                <w:rFonts w:cs="Times New Roman"/>
              </w:rPr>
              <w:t>BMH745Dsec</w:t>
            </w:r>
          </w:p>
        </w:tc>
        <w:tc>
          <w:tcPr>
            <w:tcW w:w="0" w:type="auto"/>
            <w:tcBorders>
              <w:top w:val="single" w:sz="4" w:space="0" w:color="auto"/>
              <w:left w:val="single" w:sz="4" w:space="0" w:color="auto"/>
              <w:bottom w:val="single" w:sz="4" w:space="0" w:color="auto"/>
              <w:right w:val="single" w:sz="4" w:space="0" w:color="auto"/>
            </w:tcBorders>
          </w:tcPr>
          <w:p w14:paraId="488F87D1" w14:textId="3C57C9A4"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455A4513" w14:textId="079781A3" w:rsidR="00142C02" w:rsidRDefault="00142C02" w:rsidP="00237D99">
            <w:pPr>
              <w:rPr>
                <w:rFonts w:cs="Times New Roman"/>
              </w:rPr>
            </w:pPr>
            <w:r>
              <w:rPr>
                <w:rFonts w:cs="Times New Roman"/>
              </w:rPr>
              <w:t>Number of seconds</w:t>
            </w:r>
          </w:p>
        </w:tc>
      </w:tr>
      <w:tr w:rsidR="00142C02" w:rsidRPr="00E142A0" w14:paraId="4BB6BEB1" w14:textId="77777777" w:rsidTr="005519B8">
        <w:tc>
          <w:tcPr>
            <w:tcW w:w="0" w:type="auto"/>
            <w:tcBorders>
              <w:top w:val="single" w:sz="4" w:space="0" w:color="auto"/>
              <w:left w:val="single" w:sz="4" w:space="0" w:color="auto"/>
              <w:bottom w:val="single" w:sz="4" w:space="0" w:color="auto"/>
              <w:right w:val="single" w:sz="4" w:space="0" w:color="auto"/>
            </w:tcBorders>
          </w:tcPr>
          <w:p w14:paraId="39C5E6C4" w14:textId="74880152" w:rsidR="00142C02" w:rsidRPr="00DA0FA5" w:rsidRDefault="00142C02" w:rsidP="001258AD">
            <w:pPr>
              <w:jc w:val="center"/>
              <w:rPr>
                <w:rFonts w:cs="Times New Roman"/>
              </w:rPr>
            </w:pPr>
            <w:r w:rsidRPr="00DA0FA5">
              <w:rPr>
                <w:rFonts w:cs="Times New Roman"/>
              </w:rPr>
              <w:t>BMH745E</w:t>
            </w:r>
          </w:p>
        </w:tc>
        <w:tc>
          <w:tcPr>
            <w:tcW w:w="0" w:type="auto"/>
            <w:tcBorders>
              <w:top w:val="single" w:sz="4" w:space="0" w:color="auto"/>
              <w:left w:val="single" w:sz="4" w:space="0" w:color="auto"/>
              <w:bottom w:val="single" w:sz="4" w:space="0" w:color="auto"/>
              <w:right w:val="single" w:sz="4" w:space="0" w:color="auto"/>
            </w:tcBorders>
          </w:tcPr>
          <w:p w14:paraId="7832D0A1" w14:textId="2C0E98DD" w:rsidR="00142C02" w:rsidRDefault="00142C02" w:rsidP="001258AD">
            <w:pPr>
              <w:rPr>
                <w:rFonts w:cs="Times New Roman"/>
              </w:rPr>
            </w:pPr>
            <w:r w:rsidRPr="00DA0FA5">
              <w:rPr>
                <w:rFonts w:cs="Times New Roman"/>
              </w:rPr>
              <w:t>Did you have vomiting or nausea?</w:t>
            </w:r>
          </w:p>
        </w:tc>
        <w:tc>
          <w:tcPr>
            <w:tcW w:w="0" w:type="auto"/>
            <w:tcBorders>
              <w:top w:val="single" w:sz="4" w:space="0" w:color="auto"/>
              <w:left w:val="single" w:sz="4" w:space="0" w:color="auto"/>
              <w:bottom w:val="single" w:sz="4" w:space="0" w:color="auto"/>
              <w:right w:val="single" w:sz="4" w:space="0" w:color="auto"/>
            </w:tcBorders>
          </w:tcPr>
          <w:p w14:paraId="74820446" w14:textId="77777777" w:rsidR="00142C02" w:rsidRDefault="00142C02" w:rsidP="00DA0FA5">
            <w:pPr>
              <w:rPr>
                <w:rFonts w:cs="Times New Roman"/>
              </w:rPr>
            </w:pPr>
            <w:r>
              <w:rPr>
                <w:rFonts w:cs="Times New Roman"/>
              </w:rPr>
              <w:t>0=No</w:t>
            </w:r>
          </w:p>
          <w:p w14:paraId="3AEAE63E" w14:textId="77777777" w:rsidR="00142C02" w:rsidRDefault="00142C02" w:rsidP="00DA0FA5">
            <w:pPr>
              <w:rPr>
                <w:rFonts w:cs="Times New Roman"/>
              </w:rPr>
            </w:pPr>
            <w:r>
              <w:rPr>
                <w:rFonts w:cs="Times New Roman"/>
              </w:rPr>
              <w:t>1=Yes</w:t>
            </w:r>
          </w:p>
          <w:p w14:paraId="507AB21D" w14:textId="608FB941" w:rsidR="00142C02" w:rsidRDefault="00142C02" w:rsidP="00DA0FA5">
            <w:pPr>
              <w:rPr>
                <w:rFonts w:cs="Times New Roman"/>
              </w:rPr>
            </w:pPr>
            <w:r>
              <w:rPr>
                <w:rFonts w:cs="Times New Roman"/>
              </w:rPr>
              <w:t>9=Don’t know</w:t>
            </w:r>
          </w:p>
        </w:tc>
      </w:tr>
      <w:tr w:rsidR="00142C02" w:rsidRPr="00E142A0" w14:paraId="0EE17F84" w14:textId="77777777" w:rsidTr="005519B8">
        <w:tc>
          <w:tcPr>
            <w:tcW w:w="0" w:type="auto"/>
            <w:tcBorders>
              <w:top w:val="single" w:sz="4" w:space="0" w:color="auto"/>
              <w:left w:val="single" w:sz="4" w:space="0" w:color="auto"/>
              <w:bottom w:val="single" w:sz="4" w:space="0" w:color="auto"/>
              <w:right w:val="single" w:sz="4" w:space="0" w:color="auto"/>
            </w:tcBorders>
          </w:tcPr>
          <w:p w14:paraId="3CBE629E" w14:textId="1F8AB0C5" w:rsidR="00142C02" w:rsidRPr="00DA0FA5" w:rsidRDefault="00142C02" w:rsidP="001258AD">
            <w:pPr>
              <w:jc w:val="center"/>
              <w:rPr>
                <w:rFonts w:cs="Times New Roman"/>
              </w:rPr>
            </w:pPr>
            <w:r w:rsidRPr="00DA0FA5">
              <w:rPr>
                <w:rFonts w:cs="Times New Roman"/>
              </w:rPr>
              <w:t>BMH745F</w:t>
            </w:r>
          </w:p>
        </w:tc>
        <w:tc>
          <w:tcPr>
            <w:tcW w:w="0" w:type="auto"/>
            <w:tcBorders>
              <w:top w:val="single" w:sz="4" w:space="0" w:color="auto"/>
              <w:left w:val="single" w:sz="4" w:space="0" w:color="auto"/>
              <w:bottom w:val="single" w:sz="4" w:space="0" w:color="auto"/>
              <w:right w:val="single" w:sz="4" w:space="0" w:color="auto"/>
            </w:tcBorders>
          </w:tcPr>
          <w:p w14:paraId="6EDA2AD3" w14:textId="47FC7BF1" w:rsidR="00142C02" w:rsidRDefault="00142C02" w:rsidP="001258AD">
            <w:pPr>
              <w:rPr>
                <w:rFonts w:cs="Times New Roman"/>
              </w:rPr>
            </w:pPr>
            <w:r w:rsidRPr="00DA0FA5">
              <w:rPr>
                <w:rFonts w:cs="Times New Roman"/>
              </w:rPr>
              <w:t>Did you have dizziness?</w:t>
            </w:r>
          </w:p>
        </w:tc>
        <w:tc>
          <w:tcPr>
            <w:tcW w:w="0" w:type="auto"/>
            <w:tcBorders>
              <w:top w:val="single" w:sz="4" w:space="0" w:color="auto"/>
              <w:left w:val="single" w:sz="4" w:space="0" w:color="auto"/>
              <w:bottom w:val="single" w:sz="4" w:space="0" w:color="auto"/>
              <w:right w:val="single" w:sz="4" w:space="0" w:color="auto"/>
            </w:tcBorders>
          </w:tcPr>
          <w:p w14:paraId="6849B4A2" w14:textId="77777777" w:rsidR="00142C02" w:rsidRDefault="00142C02" w:rsidP="00DA0FA5">
            <w:pPr>
              <w:rPr>
                <w:rFonts w:cs="Times New Roman"/>
              </w:rPr>
            </w:pPr>
            <w:r>
              <w:rPr>
                <w:rFonts w:cs="Times New Roman"/>
              </w:rPr>
              <w:t>0=No</w:t>
            </w:r>
          </w:p>
          <w:p w14:paraId="6EA38882" w14:textId="77777777" w:rsidR="00142C02" w:rsidRDefault="00142C02" w:rsidP="00DA0FA5">
            <w:pPr>
              <w:rPr>
                <w:rFonts w:cs="Times New Roman"/>
              </w:rPr>
            </w:pPr>
            <w:r>
              <w:rPr>
                <w:rFonts w:cs="Times New Roman"/>
              </w:rPr>
              <w:t>1=Yes</w:t>
            </w:r>
          </w:p>
          <w:p w14:paraId="42A9E247" w14:textId="12B8E561" w:rsidR="00142C02" w:rsidRDefault="00142C02" w:rsidP="00DA0FA5">
            <w:pPr>
              <w:rPr>
                <w:rFonts w:cs="Times New Roman"/>
              </w:rPr>
            </w:pPr>
            <w:r>
              <w:rPr>
                <w:rFonts w:cs="Times New Roman"/>
              </w:rPr>
              <w:t>9=Don’t know</w:t>
            </w:r>
          </w:p>
        </w:tc>
      </w:tr>
      <w:tr w:rsidR="00142C02" w:rsidRPr="00E142A0" w14:paraId="06927072" w14:textId="77777777" w:rsidTr="005519B8">
        <w:tc>
          <w:tcPr>
            <w:tcW w:w="0" w:type="auto"/>
            <w:tcBorders>
              <w:top w:val="single" w:sz="4" w:space="0" w:color="auto"/>
              <w:left w:val="single" w:sz="4" w:space="0" w:color="auto"/>
              <w:bottom w:val="single" w:sz="4" w:space="0" w:color="auto"/>
              <w:right w:val="single" w:sz="4" w:space="0" w:color="auto"/>
            </w:tcBorders>
          </w:tcPr>
          <w:p w14:paraId="7BE59AE7" w14:textId="529819D1" w:rsidR="00142C02" w:rsidRPr="00DA0FA5" w:rsidRDefault="00142C02" w:rsidP="001258AD">
            <w:pPr>
              <w:jc w:val="center"/>
              <w:rPr>
                <w:rFonts w:cs="Times New Roman"/>
              </w:rPr>
            </w:pPr>
            <w:r w:rsidRPr="00DA0FA5">
              <w:rPr>
                <w:rFonts w:cs="Times New Roman"/>
              </w:rPr>
              <w:t>BMH745G</w:t>
            </w:r>
          </w:p>
        </w:tc>
        <w:tc>
          <w:tcPr>
            <w:tcW w:w="0" w:type="auto"/>
            <w:tcBorders>
              <w:top w:val="single" w:sz="4" w:space="0" w:color="auto"/>
              <w:left w:val="single" w:sz="4" w:space="0" w:color="auto"/>
              <w:bottom w:val="single" w:sz="4" w:space="0" w:color="auto"/>
              <w:right w:val="single" w:sz="4" w:space="0" w:color="auto"/>
            </w:tcBorders>
          </w:tcPr>
          <w:p w14:paraId="327499B6" w14:textId="103D562A" w:rsidR="00142C02" w:rsidRDefault="00142C02" w:rsidP="001258AD">
            <w:pPr>
              <w:rPr>
                <w:rFonts w:cs="Times New Roman"/>
              </w:rPr>
            </w:pPr>
            <w:r w:rsidRPr="00DA0FA5">
              <w:rPr>
                <w:rFonts w:cs="Times New Roman"/>
              </w:rPr>
              <w:t>Did you have a skull fracture?</w:t>
            </w:r>
          </w:p>
        </w:tc>
        <w:tc>
          <w:tcPr>
            <w:tcW w:w="0" w:type="auto"/>
            <w:tcBorders>
              <w:top w:val="single" w:sz="4" w:space="0" w:color="auto"/>
              <w:left w:val="single" w:sz="4" w:space="0" w:color="auto"/>
              <w:bottom w:val="single" w:sz="4" w:space="0" w:color="auto"/>
              <w:right w:val="single" w:sz="4" w:space="0" w:color="auto"/>
            </w:tcBorders>
          </w:tcPr>
          <w:p w14:paraId="0591847D" w14:textId="77777777" w:rsidR="00142C02" w:rsidRDefault="00142C02" w:rsidP="00DA0FA5">
            <w:pPr>
              <w:rPr>
                <w:rFonts w:cs="Times New Roman"/>
              </w:rPr>
            </w:pPr>
            <w:r>
              <w:rPr>
                <w:rFonts w:cs="Times New Roman"/>
              </w:rPr>
              <w:t>0=No</w:t>
            </w:r>
          </w:p>
          <w:p w14:paraId="3A94570C" w14:textId="77777777" w:rsidR="00142C02" w:rsidRDefault="00142C02" w:rsidP="00DA0FA5">
            <w:pPr>
              <w:rPr>
                <w:rFonts w:cs="Times New Roman"/>
              </w:rPr>
            </w:pPr>
            <w:r>
              <w:rPr>
                <w:rFonts w:cs="Times New Roman"/>
              </w:rPr>
              <w:t>1=Yes</w:t>
            </w:r>
          </w:p>
          <w:p w14:paraId="3E39B675" w14:textId="67DC4491" w:rsidR="00142C02" w:rsidRDefault="00142C02" w:rsidP="00DA0FA5">
            <w:pPr>
              <w:rPr>
                <w:rFonts w:cs="Times New Roman"/>
              </w:rPr>
            </w:pPr>
            <w:r>
              <w:rPr>
                <w:rFonts w:cs="Times New Roman"/>
              </w:rPr>
              <w:t>9=Don’t know</w:t>
            </w:r>
          </w:p>
        </w:tc>
      </w:tr>
      <w:tr w:rsidR="00142C02" w:rsidRPr="00E142A0" w14:paraId="2C3021D1" w14:textId="77777777" w:rsidTr="005519B8">
        <w:tc>
          <w:tcPr>
            <w:tcW w:w="0" w:type="auto"/>
            <w:tcBorders>
              <w:top w:val="single" w:sz="4" w:space="0" w:color="auto"/>
              <w:left w:val="single" w:sz="4" w:space="0" w:color="auto"/>
              <w:bottom w:val="single" w:sz="4" w:space="0" w:color="auto"/>
              <w:right w:val="single" w:sz="4" w:space="0" w:color="auto"/>
            </w:tcBorders>
          </w:tcPr>
          <w:p w14:paraId="3AF07119" w14:textId="0E135A5C" w:rsidR="00142C02" w:rsidRPr="00DA0FA5" w:rsidRDefault="00142C02" w:rsidP="001258AD">
            <w:pPr>
              <w:jc w:val="center"/>
              <w:rPr>
                <w:rFonts w:cs="Times New Roman"/>
              </w:rPr>
            </w:pPr>
            <w:r w:rsidRPr="00DA0FA5">
              <w:rPr>
                <w:rFonts w:cs="Times New Roman"/>
              </w:rPr>
              <w:t>BMH745H</w:t>
            </w:r>
          </w:p>
        </w:tc>
        <w:tc>
          <w:tcPr>
            <w:tcW w:w="0" w:type="auto"/>
            <w:tcBorders>
              <w:top w:val="single" w:sz="4" w:space="0" w:color="auto"/>
              <w:left w:val="single" w:sz="4" w:space="0" w:color="auto"/>
              <w:bottom w:val="single" w:sz="4" w:space="0" w:color="auto"/>
              <w:right w:val="single" w:sz="4" w:space="0" w:color="auto"/>
            </w:tcBorders>
          </w:tcPr>
          <w:p w14:paraId="352FA1F3" w14:textId="6720E901" w:rsidR="00142C02" w:rsidRDefault="00142C02" w:rsidP="001258AD">
            <w:pPr>
              <w:rPr>
                <w:rFonts w:cs="Times New Roman"/>
              </w:rPr>
            </w:pPr>
            <w:r w:rsidRPr="00DA0FA5">
              <w:rPr>
                <w:rFonts w:cs="Times New Roman"/>
              </w:rPr>
              <w:t>Did you get stitches?</w:t>
            </w:r>
          </w:p>
        </w:tc>
        <w:tc>
          <w:tcPr>
            <w:tcW w:w="0" w:type="auto"/>
            <w:tcBorders>
              <w:top w:val="single" w:sz="4" w:space="0" w:color="auto"/>
              <w:left w:val="single" w:sz="4" w:space="0" w:color="auto"/>
              <w:bottom w:val="single" w:sz="4" w:space="0" w:color="auto"/>
              <w:right w:val="single" w:sz="4" w:space="0" w:color="auto"/>
            </w:tcBorders>
          </w:tcPr>
          <w:p w14:paraId="1546CC86" w14:textId="77777777" w:rsidR="00142C02" w:rsidRDefault="00142C02" w:rsidP="00DA0FA5">
            <w:pPr>
              <w:rPr>
                <w:rFonts w:cs="Times New Roman"/>
              </w:rPr>
            </w:pPr>
            <w:r>
              <w:rPr>
                <w:rFonts w:cs="Times New Roman"/>
              </w:rPr>
              <w:t>0=No</w:t>
            </w:r>
          </w:p>
          <w:p w14:paraId="5820ED25" w14:textId="77777777" w:rsidR="00142C02" w:rsidRDefault="00142C02" w:rsidP="00DA0FA5">
            <w:pPr>
              <w:rPr>
                <w:rFonts w:cs="Times New Roman"/>
              </w:rPr>
            </w:pPr>
            <w:r>
              <w:rPr>
                <w:rFonts w:cs="Times New Roman"/>
              </w:rPr>
              <w:t>1=Yes</w:t>
            </w:r>
          </w:p>
          <w:p w14:paraId="7F64C742" w14:textId="023694B0" w:rsidR="00142C02" w:rsidRDefault="00142C02" w:rsidP="00DA0FA5">
            <w:pPr>
              <w:rPr>
                <w:rFonts w:cs="Times New Roman"/>
              </w:rPr>
            </w:pPr>
            <w:r>
              <w:rPr>
                <w:rFonts w:cs="Times New Roman"/>
              </w:rPr>
              <w:t>9=Don’t know</w:t>
            </w:r>
          </w:p>
        </w:tc>
      </w:tr>
      <w:tr w:rsidR="00142C02" w:rsidRPr="00E142A0" w14:paraId="022BEF50" w14:textId="77777777" w:rsidTr="005519B8">
        <w:tc>
          <w:tcPr>
            <w:tcW w:w="0" w:type="auto"/>
            <w:tcBorders>
              <w:top w:val="single" w:sz="4" w:space="0" w:color="auto"/>
              <w:left w:val="single" w:sz="4" w:space="0" w:color="auto"/>
              <w:bottom w:val="single" w:sz="4" w:space="0" w:color="auto"/>
              <w:right w:val="single" w:sz="4" w:space="0" w:color="auto"/>
            </w:tcBorders>
          </w:tcPr>
          <w:p w14:paraId="4D8E0672" w14:textId="3103A4CF" w:rsidR="00142C02" w:rsidRPr="00DA0FA5" w:rsidRDefault="00142C02" w:rsidP="001258AD">
            <w:pPr>
              <w:jc w:val="center"/>
              <w:rPr>
                <w:rFonts w:cs="Times New Roman"/>
              </w:rPr>
            </w:pPr>
            <w:r w:rsidRPr="00DA0FA5">
              <w:rPr>
                <w:rFonts w:cs="Times New Roman"/>
              </w:rPr>
              <w:t>BMH745I</w:t>
            </w:r>
          </w:p>
        </w:tc>
        <w:tc>
          <w:tcPr>
            <w:tcW w:w="0" w:type="auto"/>
            <w:tcBorders>
              <w:top w:val="single" w:sz="4" w:space="0" w:color="auto"/>
              <w:left w:val="single" w:sz="4" w:space="0" w:color="auto"/>
              <w:bottom w:val="single" w:sz="4" w:space="0" w:color="auto"/>
              <w:right w:val="single" w:sz="4" w:space="0" w:color="auto"/>
            </w:tcBorders>
          </w:tcPr>
          <w:p w14:paraId="5C9A341B" w14:textId="11633FBB" w:rsidR="00142C02" w:rsidRDefault="00142C02" w:rsidP="001258AD">
            <w:pPr>
              <w:rPr>
                <w:rFonts w:cs="Times New Roman"/>
              </w:rPr>
            </w:pPr>
            <w:r w:rsidRPr="00DA0FA5">
              <w:rPr>
                <w:rFonts w:cs="Times New Roman"/>
              </w:rPr>
              <w:t>Did you see a doctor for this injury?</w:t>
            </w:r>
          </w:p>
        </w:tc>
        <w:tc>
          <w:tcPr>
            <w:tcW w:w="0" w:type="auto"/>
            <w:tcBorders>
              <w:top w:val="single" w:sz="4" w:space="0" w:color="auto"/>
              <w:left w:val="single" w:sz="4" w:space="0" w:color="auto"/>
              <w:bottom w:val="single" w:sz="4" w:space="0" w:color="auto"/>
              <w:right w:val="single" w:sz="4" w:space="0" w:color="auto"/>
            </w:tcBorders>
          </w:tcPr>
          <w:p w14:paraId="1E484540" w14:textId="77777777" w:rsidR="00142C02" w:rsidRDefault="00142C02" w:rsidP="00DA0FA5">
            <w:pPr>
              <w:rPr>
                <w:rFonts w:cs="Times New Roman"/>
              </w:rPr>
            </w:pPr>
            <w:r>
              <w:rPr>
                <w:rFonts w:cs="Times New Roman"/>
              </w:rPr>
              <w:t>0=No</w:t>
            </w:r>
          </w:p>
          <w:p w14:paraId="5595647E" w14:textId="77777777" w:rsidR="00142C02" w:rsidRDefault="00142C02" w:rsidP="00DA0FA5">
            <w:pPr>
              <w:rPr>
                <w:rFonts w:cs="Times New Roman"/>
              </w:rPr>
            </w:pPr>
            <w:r>
              <w:rPr>
                <w:rFonts w:cs="Times New Roman"/>
              </w:rPr>
              <w:t>1=Yes</w:t>
            </w:r>
          </w:p>
          <w:p w14:paraId="22CDD0D8" w14:textId="5F3D111C" w:rsidR="00142C02" w:rsidRDefault="00142C02" w:rsidP="00DA0FA5">
            <w:pPr>
              <w:rPr>
                <w:rFonts w:cs="Times New Roman"/>
              </w:rPr>
            </w:pPr>
            <w:r>
              <w:rPr>
                <w:rFonts w:cs="Times New Roman"/>
              </w:rPr>
              <w:t>9=Don’t know</w:t>
            </w:r>
          </w:p>
        </w:tc>
      </w:tr>
      <w:tr w:rsidR="00142C02" w:rsidRPr="00E142A0" w14:paraId="7B5AAFEB" w14:textId="77777777" w:rsidTr="005519B8">
        <w:tc>
          <w:tcPr>
            <w:tcW w:w="0" w:type="auto"/>
            <w:tcBorders>
              <w:top w:val="single" w:sz="4" w:space="0" w:color="auto"/>
              <w:left w:val="single" w:sz="4" w:space="0" w:color="auto"/>
              <w:bottom w:val="single" w:sz="4" w:space="0" w:color="auto"/>
              <w:right w:val="single" w:sz="4" w:space="0" w:color="auto"/>
            </w:tcBorders>
          </w:tcPr>
          <w:p w14:paraId="17849032" w14:textId="7F8B29EA" w:rsidR="00142C02" w:rsidRDefault="00142C02" w:rsidP="001258AD">
            <w:pPr>
              <w:jc w:val="center"/>
              <w:rPr>
                <w:rFonts w:cs="Times New Roman"/>
              </w:rPr>
            </w:pPr>
            <w:r w:rsidRPr="00DA0FA5">
              <w:rPr>
                <w:rFonts w:cs="Times New Roman"/>
              </w:rPr>
              <w:lastRenderedPageBreak/>
              <w:t>BMH746A</w:t>
            </w:r>
          </w:p>
        </w:tc>
        <w:tc>
          <w:tcPr>
            <w:tcW w:w="0" w:type="auto"/>
            <w:tcBorders>
              <w:top w:val="single" w:sz="4" w:space="0" w:color="auto"/>
              <w:left w:val="single" w:sz="4" w:space="0" w:color="auto"/>
              <w:bottom w:val="single" w:sz="4" w:space="0" w:color="auto"/>
              <w:right w:val="single" w:sz="4" w:space="0" w:color="auto"/>
            </w:tcBorders>
          </w:tcPr>
          <w:p w14:paraId="539C83BD" w14:textId="24BC3DAD" w:rsidR="00142C02" w:rsidRDefault="00142C02" w:rsidP="001258AD">
            <w:pPr>
              <w:rPr>
                <w:rFonts w:cs="Times New Roman"/>
              </w:rPr>
            </w:pPr>
            <w:r w:rsidRPr="00DA0FA5">
              <w:rPr>
                <w:rFonts w:cs="Times New Roman"/>
              </w:rPr>
              <w:t>Select the letter and complete the following set of questions for that head injury you reported:</w:t>
            </w:r>
          </w:p>
        </w:tc>
        <w:tc>
          <w:tcPr>
            <w:tcW w:w="0" w:type="auto"/>
            <w:tcBorders>
              <w:top w:val="single" w:sz="4" w:space="0" w:color="auto"/>
              <w:left w:val="single" w:sz="4" w:space="0" w:color="auto"/>
              <w:bottom w:val="single" w:sz="4" w:space="0" w:color="auto"/>
              <w:right w:val="single" w:sz="4" w:space="0" w:color="auto"/>
            </w:tcBorders>
          </w:tcPr>
          <w:p w14:paraId="2BEDE068" w14:textId="4D0FE180" w:rsidR="00142C02" w:rsidRPr="00DA0FA5" w:rsidRDefault="00142C02" w:rsidP="00DA0FA5">
            <w:pPr>
              <w:rPr>
                <w:rFonts w:cs="Times New Roman"/>
              </w:rPr>
            </w:pPr>
            <w:r w:rsidRPr="00DA0FA5">
              <w:rPr>
                <w:rFonts w:cs="Times New Roman"/>
              </w:rPr>
              <w:t>A</w:t>
            </w:r>
            <w:r>
              <w:rPr>
                <w:rFonts w:cs="Times New Roman"/>
              </w:rPr>
              <w:t>=</w:t>
            </w:r>
            <w:r w:rsidRPr="00DA0FA5">
              <w:rPr>
                <w:rFonts w:cs="Times New Roman"/>
              </w:rPr>
              <w:t>Head injury from being a passenger in a car</w:t>
            </w:r>
          </w:p>
          <w:p w14:paraId="5FC6C115" w14:textId="0579F411" w:rsidR="00142C02" w:rsidRPr="00DA0FA5" w:rsidRDefault="00142C02" w:rsidP="00DA0FA5">
            <w:pPr>
              <w:rPr>
                <w:rFonts w:cs="Times New Roman"/>
              </w:rPr>
            </w:pPr>
            <w:r w:rsidRPr="00DA0FA5">
              <w:rPr>
                <w:rFonts w:cs="Times New Roman"/>
              </w:rPr>
              <w:t>B</w:t>
            </w:r>
            <w:r>
              <w:rPr>
                <w:rFonts w:cs="Times New Roman"/>
              </w:rPr>
              <w:t>=</w:t>
            </w:r>
            <w:r w:rsidRPr="00DA0FA5">
              <w:rPr>
                <w:rFonts w:cs="Times New Roman"/>
              </w:rPr>
              <w:t>Head injury from being HIT BY moving vehicle</w:t>
            </w:r>
          </w:p>
          <w:p w14:paraId="66EA3185" w14:textId="1D41D8C4" w:rsidR="00142C02" w:rsidRPr="00DA0FA5" w:rsidRDefault="00142C02" w:rsidP="00DA0FA5">
            <w:pPr>
              <w:rPr>
                <w:rFonts w:cs="Times New Roman"/>
              </w:rPr>
            </w:pPr>
            <w:r w:rsidRPr="00DA0FA5">
              <w:rPr>
                <w:rFonts w:cs="Times New Roman"/>
              </w:rPr>
              <w:t>C</w:t>
            </w:r>
            <w:r>
              <w:rPr>
                <w:rFonts w:cs="Times New Roman"/>
              </w:rPr>
              <w:t>=</w:t>
            </w:r>
            <w:r w:rsidRPr="00DA0FA5">
              <w:rPr>
                <w:rFonts w:cs="Times New Roman"/>
              </w:rPr>
              <w:t>Head injury from falling down</w:t>
            </w:r>
          </w:p>
          <w:p w14:paraId="417AB4ED" w14:textId="32A09442" w:rsidR="00142C02" w:rsidRPr="00DA0FA5" w:rsidRDefault="00142C02" w:rsidP="00DA0FA5">
            <w:pPr>
              <w:rPr>
                <w:rFonts w:cs="Times New Roman"/>
              </w:rPr>
            </w:pPr>
            <w:r w:rsidRPr="00DA0FA5">
              <w:rPr>
                <w:rFonts w:cs="Times New Roman"/>
              </w:rPr>
              <w:t>D</w:t>
            </w:r>
            <w:r>
              <w:rPr>
                <w:rFonts w:cs="Times New Roman"/>
              </w:rPr>
              <w:t>=</w:t>
            </w:r>
            <w:r w:rsidRPr="00DA0FA5">
              <w:rPr>
                <w:rFonts w:cs="Times New Roman"/>
              </w:rPr>
              <w:t>Head injury from being hit in the head by an object</w:t>
            </w:r>
          </w:p>
          <w:p w14:paraId="1B7BBA5F" w14:textId="5B280E41" w:rsidR="00142C02" w:rsidRPr="00DA0FA5" w:rsidRDefault="00142C02" w:rsidP="00DA0FA5">
            <w:pPr>
              <w:rPr>
                <w:rFonts w:cs="Times New Roman"/>
              </w:rPr>
            </w:pPr>
            <w:r w:rsidRPr="00DA0FA5">
              <w:rPr>
                <w:rFonts w:cs="Times New Roman"/>
              </w:rPr>
              <w:t>E</w:t>
            </w:r>
            <w:r>
              <w:rPr>
                <w:rFonts w:cs="Times New Roman"/>
              </w:rPr>
              <w:t>=</w:t>
            </w:r>
            <w:r w:rsidRPr="00DA0FA5">
              <w:rPr>
                <w:rFonts w:cs="Times New Roman"/>
              </w:rPr>
              <w:t>Head injury from falling down steps</w:t>
            </w:r>
          </w:p>
          <w:p w14:paraId="3676BEA1" w14:textId="7F473DE1" w:rsidR="00142C02" w:rsidRDefault="00142C02" w:rsidP="00DA0FA5">
            <w:pPr>
              <w:rPr>
                <w:rFonts w:cs="Times New Roman"/>
              </w:rPr>
            </w:pPr>
            <w:r w:rsidRPr="00DA0FA5">
              <w:rPr>
                <w:rFonts w:cs="Times New Roman"/>
              </w:rPr>
              <w:t>F</w:t>
            </w:r>
            <w:r>
              <w:rPr>
                <w:rFonts w:cs="Times New Roman"/>
              </w:rPr>
              <w:t>=</w:t>
            </w:r>
            <w:r w:rsidRPr="00DA0FA5">
              <w:rPr>
                <w:rFonts w:cs="Times New Roman"/>
              </w:rPr>
              <w:t>Head injury from some other event</w:t>
            </w:r>
          </w:p>
        </w:tc>
      </w:tr>
      <w:tr w:rsidR="00142C02" w:rsidRPr="00E142A0" w14:paraId="43857863" w14:textId="77777777" w:rsidTr="005519B8">
        <w:tc>
          <w:tcPr>
            <w:tcW w:w="0" w:type="auto"/>
            <w:tcBorders>
              <w:top w:val="single" w:sz="4" w:space="0" w:color="auto"/>
              <w:left w:val="single" w:sz="4" w:space="0" w:color="auto"/>
              <w:bottom w:val="single" w:sz="4" w:space="0" w:color="auto"/>
              <w:right w:val="single" w:sz="4" w:space="0" w:color="auto"/>
            </w:tcBorders>
          </w:tcPr>
          <w:p w14:paraId="294EB915" w14:textId="015D949E" w:rsidR="00142C02" w:rsidRDefault="00142C02" w:rsidP="001258AD">
            <w:pPr>
              <w:jc w:val="center"/>
              <w:rPr>
                <w:rFonts w:cs="Times New Roman"/>
              </w:rPr>
            </w:pPr>
            <w:r w:rsidRPr="00A106E5">
              <w:rPr>
                <w:rFonts w:cs="Times New Roman"/>
              </w:rPr>
              <w:t>BMH746B</w:t>
            </w:r>
          </w:p>
        </w:tc>
        <w:tc>
          <w:tcPr>
            <w:tcW w:w="0" w:type="auto"/>
            <w:tcBorders>
              <w:top w:val="single" w:sz="4" w:space="0" w:color="auto"/>
              <w:left w:val="single" w:sz="4" w:space="0" w:color="auto"/>
              <w:bottom w:val="single" w:sz="4" w:space="0" w:color="auto"/>
              <w:right w:val="single" w:sz="4" w:space="0" w:color="auto"/>
            </w:tcBorders>
          </w:tcPr>
          <w:p w14:paraId="4C1F2B7A" w14:textId="075D279A" w:rsidR="00142C02" w:rsidRDefault="00142C02" w:rsidP="001258AD">
            <w:pPr>
              <w:rPr>
                <w:rFonts w:cs="Times New Roman"/>
              </w:rPr>
            </w:pPr>
            <w:r w:rsidRPr="00A106E5">
              <w:rPr>
                <w:rFonts w:cs="Times New Roman"/>
              </w:rPr>
              <w:t>How old were you when this happened</w:t>
            </w:r>
            <w:r>
              <w:rPr>
                <w:rFonts w:cs="Times New Roman"/>
              </w:rPr>
              <w:t>?</w:t>
            </w:r>
          </w:p>
        </w:tc>
        <w:tc>
          <w:tcPr>
            <w:tcW w:w="0" w:type="auto"/>
            <w:tcBorders>
              <w:top w:val="single" w:sz="4" w:space="0" w:color="auto"/>
              <w:left w:val="single" w:sz="4" w:space="0" w:color="auto"/>
              <w:bottom w:val="single" w:sz="4" w:space="0" w:color="auto"/>
              <w:right w:val="single" w:sz="4" w:space="0" w:color="auto"/>
            </w:tcBorders>
          </w:tcPr>
          <w:p w14:paraId="62D3C0C8" w14:textId="77777777" w:rsidR="00142C02" w:rsidRDefault="00142C02" w:rsidP="00237D99">
            <w:pPr>
              <w:rPr>
                <w:rFonts w:cs="Times New Roman"/>
              </w:rPr>
            </w:pPr>
          </w:p>
        </w:tc>
      </w:tr>
      <w:tr w:rsidR="00142C02" w:rsidRPr="00E142A0" w14:paraId="46B84F99" w14:textId="77777777" w:rsidTr="005519B8">
        <w:tc>
          <w:tcPr>
            <w:tcW w:w="0" w:type="auto"/>
            <w:tcBorders>
              <w:top w:val="single" w:sz="4" w:space="0" w:color="auto"/>
              <w:left w:val="single" w:sz="4" w:space="0" w:color="auto"/>
              <w:bottom w:val="single" w:sz="4" w:space="0" w:color="auto"/>
              <w:right w:val="single" w:sz="4" w:space="0" w:color="auto"/>
            </w:tcBorders>
          </w:tcPr>
          <w:p w14:paraId="72684B53" w14:textId="7C160E2D" w:rsidR="00142C02" w:rsidRDefault="00142C02" w:rsidP="001258AD">
            <w:pPr>
              <w:jc w:val="center"/>
              <w:rPr>
                <w:rFonts w:cs="Times New Roman"/>
              </w:rPr>
            </w:pPr>
            <w:r w:rsidRPr="00A106E5">
              <w:rPr>
                <w:rFonts w:cs="Times New Roman"/>
              </w:rPr>
              <w:t>BMH746C</w:t>
            </w:r>
          </w:p>
        </w:tc>
        <w:tc>
          <w:tcPr>
            <w:tcW w:w="0" w:type="auto"/>
            <w:tcBorders>
              <w:top w:val="single" w:sz="4" w:space="0" w:color="auto"/>
              <w:left w:val="single" w:sz="4" w:space="0" w:color="auto"/>
              <w:bottom w:val="single" w:sz="4" w:space="0" w:color="auto"/>
              <w:right w:val="single" w:sz="4" w:space="0" w:color="auto"/>
            </w:tcBorders>
          </w:tcPr>
          <w:p w14:paraId="261E956E" w14:textId="1310B74B" w:rsidR="00142C02" w:rsidRDefault="00142C02" w:rsidP="001258AD">
            <w:pPr>
              <w:rPr>
                <w:rFonts w:cs="Times New Roman"/>
              </w:rPr>
            </w:pPr>
            <w:r w:rsidRPr="00A106E5">
              <w:rPr>
                <w:rFonts w:cs="Times New Roman"/>
              </w:rPr>
              <w:t>Did you faint or lose consciousness?</w:t>
            </w:r>
          </w:p>
        </w:tc>
        <w:tc>
          <w:tcPr>
            <w:tcW w:w="0" w:type="auto"/>
            <w:tcBorders>
              <w:top w:val="single" w:sz="4" w:space="0" w:color="auto"/>
              <w:left w:val="single" w:sz="4" w:space="0" w:color="auto"/>
              <w:bottom w:val="single" w:sz="4" w:space="0" w:color="auto"/>
              <w:right w:val="single" w:sz="4" w:space="0" w:color="auto"/>
            </w:tcBorders>
          </w:tcPr>
          <w:p w14:paraId="57110E7F" w14:textId="77777777" w:rsidR="00142C02" w:rsidRDefault="00142C02" w:rsidP="00A106E5">
            <w:pPr>
              <w:rPr>
                <w:rFonts w:cs="Times New Roman"/>
              </w:rPr>
            </w:pPr>
            <w:r>
              <w:rPr>
                <w:rFonts w:cs="Times New Roman"/>
              </w:rPr>
              <w:t>0=No</w:t>
            </w:r>
          </w:p>
          <w:p w14:paraId="4466114D" w14:textId="77777777" w:rsidR="00142C02" w:rsidRDefault="00142C02" w:rsidP="00A106E5">
            <w:pPr>
              <w:rPr>
                <w:rFonts w:cs="Times New Roman"/>
              </w:rPr>
            </w:pPr>
            <w:r>
              <w:rPr>
                <w:rFonts w:cs="Times New Roman"/>
              </w:rPr>
              <w:t>1=Yes</w:t>
            </w:r>
          </w:p>
          <w:p w14:paraId="7E57748C" w14:textId="1AB297C8" w:rsidR="00142C02" w:rsidRDefault="00142C02" w:rsidP="00A106E5">
            <w:pPr>
              <w:rPr>
                <w:rFonts w:cs="Times New Roman"/>
              </w:rPr>
            </w:pPr>
            <w:r>
              <w:rPr>
                <w:rFonts w:cs="Times New Roman"/>
              </w:rPr>
              <w:t>9=Don’t know</w:t>
            </w:r>
          </w:p>
        </w:tc>
      </w:tr>
      <w:tr w:rsidR="00142C02" w:rsidRPr="00E142A0" w14:paraId="6E3ED8AA" w14:textId="77777777" w:rsidTr="005519B8">
        <w:tc>
          <w:tcPr>
            <w:tcW w:w="0" w:type="auto"/>
            <w:tcBorders>
              <w:top w:val="single" w:sz="4" w:space="0" w:color="auto"/>
              <w:left w:val="single" w:sz="4" w:space="0" w:color="auto"/>
              <w:bottom w:val="single" w:sz="4" w:space="0" w:color="auto"/>
              <w:right w:val="single" w:sz="4" w:space="0" w:color="auto"/>
            </w:tcBorders>
          </w:tcPr>
          <w:p w14:paraId="27D269DD" w14:textId="54AB46D0" w:rsidR="00142C02" w:rsidRDefault="00142C02" w:rsidP="001258AD">
            <w:pPr>
              <w:jc w:val="center"/>
              <w:rPr>
                <w:rFonts w:cs="Times New Roman"/>
              </w:rPr>
            </w:pPr>
            <w:r w:rsidRPr="00A106E5">
              <w:rPr>
                <w:rFonts w:cs="Times New Roman"/>
              </w:rPr>
              <w:t>BMH746Dhr</w:t>
            </w:r>
          </w:p>
        </w:tc>
        <w:tc>
          <w:tcPr>
            <w:tcW w:w="0" w:type="auto"/>
            <w:tcBorders>
              <w:top w:val="single" w:sz="4" w:space="0" w:color="auto"/>
              <w:left w:val="single" w:sz="4" w:space="0" w:color="auto"/>
              <w:bottom w:val="single" w:sz="4" w:space="0" w:color="auto"/>
              <w:right w:val="single" w:sz="4" w:space="0" w:color="auto"/>
            </w:tcBorders>
          </w:tcPr>
          <w:p w14:paraId="4E340F7D" w14:textId="187D9E55" w:rsidR="00142C02" w:rsidRDefault="00142C02" w:rsidP="001258AD">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3E42FDD6" w14:textId="5B21F09D" w:rsidR="00142C02" w:rsidRDefault="00142C02" w:rsidP="00237D99">
            <w:pPr>
              <w:rPr>
                <w:rFonts w:cs="Times New Roman"/>
              </w:rPr>
            </w:pPr>
            <w:r>
              <w:rPr>
                <w:rFonts w:cs="Times New Roman"/>
              </w:rPr>
              <w:t>Number of hours</w:t>
            </w:r>
          </w:p>
        </w:tc>
      </w:tr>
      <w:tr w:rsidR="00142C02" w:rsidRPr="00E142A0" w14:paraId="3773A60C" w14:textId="77777777" w:rsidTr="005519B8">
        <w:tc>
          <w:tcPr>
            <w:tcW w:w="0" w:type="auto"/>
            <w:tcBorders>
              <w:top w:val="single" w:sz="4" w:space="0" w:color="auto"/>
              <w:left w:val="single" w:sz="4" w:space="0" w:color="auto"/>
              <w:bottom w:val="single" w:sz="4" w:space="0" w:color="auto"/>
              <w:right w:val="single" w:sz="4" w:space="0" w:color="auto"/>
            </w:tcBorders>
          </w:tcPr>
          <w:p w14:paraId="7C0ADAA7" w14:textId="160EDB69" w:rsidR="00142C02" w:rsidRDefault="00142C02" w:rsidP="00A106E5">
            <w:pPr>
              <w:jc w:val="center"/>
              <w:rPr>
                <w:rFonts w:cs="Times New Roman"/>
              </w:rPr>
            </w:pPr>
            <w:r w:rsidRPr="00A106E5">
              <w:rPr>
                <w:rFonts w:cs="Times New Roman"/>
              </w:rPr>
              <w:t>BMH746Dmin</w:t>
            </w:r>
          </w:p>
        </w:tc>
        <w:tc>
          <w:tcPr>
            <w:tcW w:w="0" w:type="auto"/>
            <w:tcBorders>
              <w:top w:val="single" w:sz="4" w:space="0" w:color="auto"/>
              <w:left w:val="single" w:sz="4" w:space="0" w:color="auto"/>
              <w:bottom w:val="single" w:sz="4" w:space="0" w:color="auto"/>
              <w:right w:val="single" w:sz="4" w:space="0" w:color="auto"/>
            </w:tcBorders>
          </w:tcPr>
          <w:p w14:paraId="47734442" w14:textId="2CBF1DBC" w:rsidR="00142C02" w:rsidRDefault="00142C02" w:rsidP="00A106E5">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2C0E811A" w14:textId="4DC18618" w:rsidR="00142C02" w:rsidRDefault="00142C02" w:rsidP="00A106E5">
            <w:pPr>
              <w:rPr>
                <w:rFonts w:cs="Times New Roman"/>
              </w:rPr>
            </w:pPr>
            <w:r>
              <w:rPr>
                <w:rFonts w:cs="Times New Roman"/>
              </w:rPr>
              <w:t>Number of minutes</w:t>
            </w:r>
          </w:p>
        </w:tc>
      </w:tr>
      <w:tr w:rsidR="00142C02" w:rsidRPr="00E142A0" w14:paraId="21A1F0B6" w14:textId="77777777" w:rsidTr="005519B8">
        <w:tc>
          <w:tcPr>
            <w:tcW w:w="0" w:type="auto"/>
            <w:tcBorders>
              <w:top w:val="single" w:sz="4" w:space="0" w:color="auto"/>
              <w:left w:val="single" w:sz="4" w:space="0" w:color="auto"/>
              <w:bottom w:val="single" w:sz="4" w:space="0" w:color="auto"/>
              <w:right w:val="single" w:sz="4" w:space="0" w:color="auto"/>
            </w:tcBorders>
          </w:tcPr>
          <w:p w14:paraId="6AB5F099" w14:textId="1682E2C4" w:rsidR="00142C02" w:rsidRDefault="00142C02" w:rsidP="00A106E5">
            <w:pPr>
              <w:jc w:val="center"/>
              <w:rPr>
                <w:rFonts w:cs="Times New Roman"/>
              </w:rPr>
            </w:pPr>
            <w:r w:rsidRPr="00A106E5">
              <w:rPr>
                <w:rFonts w:cs="Times New Roman"/>
              </w:rPr>
              <w:t>BMH746Dsec</w:t>
            </w:r>
          </w:p>
        </w:tc>
        <w:tc>
          <w:tcPr>
            <w:tcW w:w="0" w:type="auto"/>
            <w:tcBorders>
              <w:top w:val="single" w:sz="4" w:space="0" w:color="auto"/>
              <w:left w:val="single" w:sz="4" w:space="0" w:color="auto"/>
              <w:bottom w:val="single" w:sz="4" w:space="0" w:color="auto"/>
              <w:right w:val="single" w:sz="4" w:space="0" w:color="auto"/>
            </w:tcBorders>
          </w:tcPr>
          <w:p w14:paraId="60DC2068" w14:textId="1178C81A" w:rsidR="00142C02" w:rsidRDefault="00142C02" w:rsidP="00A106E5">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77D41529" w14:textId="0BF2D7FA" w:rsidR="00142C02" w:rsidRDefault="00142C02" w:rsidP="00A106E5">
            <w:pPr>
              <w:rPr>
                <w:rFonts w:cs="Times New Roman"/>
              </w:rPr>
            </w:pPr>
            <w:r>
              <w:rPr>
                <w:rFonts w:cs="Times New Roman"/>
              </w:rPr>
              <w:t>Number of seconds</w:t>
            </w:r>
          </w:p>
        </w:tc>
      </w:tr>
      <w:tr w:rsidR="00142C02" w:rsidRPr="00E142A0" w14:paraId="2FD4E263" w14:textId="77777777" w:rsidTr="005519B8">
        <w:tc>
          <w:tcPr>
            <w:tcW w:w="0" w:type="auto"/>
            <w:tcBorders>
              <w:top w:val="single" w:sz="4" w:space="0" w:color="auto"/>
              <w:left w:val="single" w:sz="4" w:space="0" w:color="auto"/>
              <w:bottom w:val="single" w:sz="4" w:space="0" w:color="auto"/>
              <w:right w:val="single" w:sz="4" w:space="0" w:color="auto"/>
            </w:tcBorders>
          </w:tcPr>
          <w:p w14:paraId="5C9C49D0" w14:textId="3D4E79C0" w:rsidR="00142C02" w:rsidRDefault="00142C02" w:rsidP="00A106E5">
            <w:pPr>
              <w:jc w:val="center"/>
              <w:rPr>
                <w:rFonts w:cs="Times New Roman"/>
              </w:rPr>
            </w:pPr>
            <w:r w:rsidRPr="00DC749A">
              <w:rPr>
                <w:rFonts w:cs="Times New Roman"/>
              </w:rPr>
              <w:t>BMH746E</w:t>
            </w:r>
          </w:p>
        </w:tc>
        <w:tc>
          <w:tcPr>
            <w:tcW w:w="0" w:type="auto"/>
            <w:tcBorders>
              <w:top w:val="single" w:sz="4" w:space="0" w:color="auto"/>
              <w:left w:val="single" w:sz="4" w:space="0" w:color="auto"/>
              <w:bottom w:val="single" w:sz="4" w:space="0" w:color="auto"/>
              <w:right w:val="single" w:sz="4" w:space="0" w:color="auto"/>
            </w:tcBorders>
          </w:tcPr>
          <w:p w14:paraId="72C88647" w14:textId="03A7858D" w:rsidR="00142C02" w:rsidRDefault="00142C02" w:rsidP="00A106E5">
            <w:pPr>
              <w:rPr>
                <w:rFonts w:cs="Times New Roman"/>
              </w:rPr>
            </w:pPr>
            <w:r w:rsidRPr="00DC749A">
              <w:rPr>
                <w:rFonts w:cs="Times New Roman"/>
              </w:rPr>
              <w:t>Did you have vomiting or nausea?</w:t>
            </w:r>
          </w:p>
        </w:tc>
        <w:tc>
          <w:tcPr>
            <w:tcW w:w="0" w:type="auto"/>
            <w:tcBorders>
              <w:top w:val="single" w:sz="4" w:space="0" w:color="auto"/>
              <w:left w:val="single" w:sz="4" w:space="0" w:color="auto"/>
              <w:bottom w:val="single" w:sz="4" w:space="0" w:color="auto"/>
              <w:right w:val="single" w:sz="4" w:space="0" w:color="auto"/>
            </w:tcBorders>
          </w:tcPr>
          <w:p w14:paraId="08DC7DC4" w14:textId="77777777" w:rsidR="00142C02" w:rsidRDefault="00142C02" w:rsidP="00DC749A">
            <w:pPr>
              <w:rPr>
                <w:rFonts w:cs="Times New Roman"/>
              </w:rPr>
            </w:pPr>
            <w:r>
              <w:rPr>
                <w:rFonts w:cs="Times New Roman"/>
              </w:rPr>
              <w:t>0=No</w:t>
            </w:r>
          </w:p>
          <w:p w14:paraId="0DD181C0" w14:textId="77777777" w:rsidR="00142C02" w:rsidRDefault="00142C02" w:rsidP="00DC749A">
            <w:pPr>
              <w:rPr>
                <w:rFonts w:cs="Times New Roman"/>
              </w:rPr>
            </w:pPr>
            <w:r>
              <w:rPr>
                <w:rFonts w:cs="Times New Roman"/>
              </w:rPr>
              <w:t>1=Yes</w:t>
            </w:r>
          </w:p>
          <w:p w14:paraId="11D44A35" w14:textId="396B6968" w:rsidR="00142C02" w:rsidRDefault="00142C02" w:rsidP="00DC749A">
            <w:pPr>
              <w:rPr>
                <w:rFonts w:cs="Times New Roman"/>
              </w:rPr>
            </w:pPr>
            <w:r>
              <w:rPr>
                <w:rFonts w:cs="Times New Roman"/>
              </w:rPr>
              <w:t>9=Don’t know</w:t>
            </w:r>
          </w:p>
        </w:tc>
      </w:tr>
      <w:tr w:rsidR="00142C02" w:rsidRPr="00E142A0" w14:paraId="17C16D78" w14:textId="77777777" w:rsidTr="005519B8">
        <w:tc>
          <w:tcPr>
            <w:tcW w:w="0" w:type="auto"/>
            <w:tcBorders>
              <w:top w:val="single" w:sz="4" w:space="0" w:color="auto"/>
              <w:left w:val="single" w:sz="4" w:space="0" w:color="auto"/>
              <w:bottom w:val="single" w:sz="4" w:space="0" w:color="auto"/>
              <w:right w:val="single" w:sz="4" w:space="0" w:color="auto"/>
            </w:tcBorders>
          </w:tcPr>
          <w:p w14:paraId="3A626190" w14:textId="0D6C1E4E" w:rsidR="00142C02" w:rsidRDefault="00142C02" w:rsidP="00A106E5">
            <w:pPr>
              <w:jc w:val="center"/>
              <w:rPr>
                <w:rFonts w:cs="Times New Roman"/>
              </w:rPr>
            </w:pPr>
            <w:r w:rsidRPr="00DC749A">
              <w:rPr>
                <w:rFonts w:cs="Times New Roman"/>
              </w:rPr>
              <w:t>BMH746F</w:t>
            </w:r>
          </w:p>
        </w:tc>
        <w:tc>
          <w:tcPr>
            <w:tcW w:w="0" w:type="auto"/>
            <w:tcBorders>
              <w:top w:val="single" w:sz="4" w:space="0" w:color="auto"/>
              <w:left w:val="single" w:sz="4" w:space="0" w:color="auto"/>
              <w:bottom w:val="single" w:sz="4" w:space="0" w:color="auto"/>
              <w:right w:val="single" w:sz="4" w:space="0" w:color="auto"/>
            </w:tcBorders>
          </w:tcPr>
          <w:p w14:paraId="6B45A920" w14:textId="4E18B9D6" w:rsidR="00142C02" w:rsidRDefault="00142C02" w:rsidP="00A106E5">
            <w:pPr>
              <w:rPr>
                <w:rFonts w:cs="Times New Roman"/>
              </w:rPr>
            </w:pPr>
            <w:r w:rsidRPr="00DC749A">
              <w:rPr>
                <w:rFonts w:cs="Times New Roman"/>
              </w:rPr>
              <w:t>Did you have dizziness?</w:t>
            </w:r>
          </w:p>
        </w:tc>
        <w:tc>
          <w:tcPr>
            <w:tcW w:w="0" w:type="auto"/>
            <w:tcBorders>
              <w:top w:val="single" w:sz="4" w:space="0" w:color="auto"/>
              <w:left w:val="single" w:sz="4" w:space="0" w:color="auto"/>
              <w:bottom w:val="single" w:sz="4" w:space="0" w:color="auto"/>
              <w:right w:val="single" w:sz="4" w:space="0" w:color="auto"/>
            </w:tcBorders>
          </w:tcPr>
          <w:p w14:paraId="77098444" w14:textId="77777777" w:rsidR="00142C02" w:rsidRDefault="00142C02" w:rsidP="00DC749A">
            <w:pPr>
              <w:rPr>
                <w:rFonts w:cs="Times New Roman"/>
              </w:rPr>
            </w:pPr>
            <w:r>
              <w:rPr>
                <w:rFonts w:cs="Times New Roman"/>
              </w:rPr>
              <w:t>0=No</w:t>
            </w:r>
          </w:p>
          <w:p w14:paraId="43242AC0" w14:textId="77777777" w:rsidR="00142C02" w:rsidRDefault="00142C02" w:rsidP="00DC749A">
            <w:pPr>
              <w:rPr>
                <w:rFonts w:cs="Times New Roman"/>
              </w:rPr>
            </w:pPr>
            <w:r>
              <w:rPr>
                <w:rFonts w:cs="Times New Roman"/>
              </w:rPr>
              <w:t>1=Yes</w:t>
            </w:r>
          </w:p>
          <w:p w14:paraId="6A762C54" w14:textId="5D88DFF0" w:rsidR="00142C02" w:rsidRDefault="00142C02" w:rsidP="00DC749A">
            <w:pPr>
              <w:rPr>
                <w:rFonts w:cs="Times New Roman"/>
              </w:rPr>
            </w:pPr>
            <w:r>
              <w:rPr>
                <w:rFonts w:cs="Times New Roman"/>
              </w:rPr>
              <w:t>9=Don’t know</w:t>
            </w:r>
          </w:p>
        </w:tc>
      </w:tr>
      <w:tr w:rsidR="00142C02" w:rsidRPr="00E142A0" w14:paraId="771355AA" w14:textId="77777777" w:rsidTr="005519B8">
        <w:tc>
          <w:tcPr>
            <w:tcW w:w="0" w:type="auto"/>
            <w:tcBorders>
              <w:top w:val="single" w:sz="4" w:space="0" w:color="auto"/>
              <w:left w:val="single" w:sz="4" w:space="0" w:color="auto"/>
              <w:bottom w:val="single" w:sz="4" w:space="0" w:color="auto"/>
              <w:right w:val="single" w:sz="4" w:space="0" w:color="auto"/>
            </w:tcBorders>
          </w:tcPr>
          <w:p w14:paraId="72914DD6" w14:textId="145DB2A7" w:rsidR="00142C02" w:rsidRDefault="00142C02" w:rsidP="00A106E5">
            <w:pPr>
              <w:jc w:val="center"/>
              <w:rPr>
                <w:rFonts w:cs="Times New Roman"/>
              </w:rPr>
            </w:pPr>
            <w:r w:rsidRPr="00DC749A">
              <w:rPr>
                <w:rFonts w:cs="Times New Roman"/>
              </w:rPr>
              <w:t>BMH746G</w:t>
            </w:r>
          </w:p>
        </w:tc>
        <w:tc>
          <w:tcPr>
            <w:tcW w:w="0" w:type="auto"/>
            <w:tcBorders>
              <w:top w:val="single" w:sz="4" w:space="0" w:color="auto"/>
              <w:left w:val="single" w:sz="4" w:space="0" w:color="auto"/>
              <w:bottom w:val="single" w:sz="4" w:space="0" w:color="auto"/>
              <w:right w:val="single" w:sz="4" w:space="0" w:color="auto"/>
            </w:tcBorders>
          </w:tcPr>
          <w:p w14:paraId="4B640241" w14:textId="2FD3070D" w:rsidR="00142C02" w:rsidRDefault="00142C02" w:rsidP="00A106E5">
            <w:pPr>
              <w:rPr>
                <w:rFonts w:cs="Times New Roman"/>
              </w:rPr>
            </w:pPr>
            <w:r w:rsidRPr="00DC749A">
              <w:rPr>
                <w:rFonts w:cs="Times New Roman"/>
              </w:rPr>
              <w:t>Did you have a skull fracture?</w:t>
            </w:r>
          </w:p>
        </w:tc>
        <w:tc>
          <w:tcPr>
            <w:tcW w:w="0" w:type="auto"/>
            <w:tcBorders>
              <w:top w:val="single" w:sz="4" w:space="0" w:color="auto"/>
              <w:left w:val="single" w:sz="4" w:space="0" w:color="auto"/>
              <w:bottom w:val="single" w:sz="4" w:space="0" w:color="auto"/>
              <w:right w:val="single" w:sz="4" w:space="0" w:color="auto"/>
            </w:tcBorders>
          </w:tcPr>
          <w:p w14:paraId="67903906" w14:textId="77777777" w:rsidR="00142C02" w:rsidRDefault="00142C02" w:rsidP="00DC749A">
            <w:pPr>
              <w:rPr>
                <w:rFonts w:cs="Times New Roman"/>
              </w:rPr>
            </w:pPr>
            <w:r>
              <w:rPr>
                <w:rFonts w:cs="Times New Roman"/>
              </w:rPr>
              <w:t>0=No</w:t>
            </w:r>
          </w:p>
          <w:p w14:paraId="22E87971" w14:textId="77777777" w:rsidR="00142C02" w:rsidRDefault="00142C02" w:rsidP="00DC749A">
            <w:pPr>
              <w:rPr>
                <w:rFonts w:cs="Times New Roman"/>
              </w:rPr>
            </w:pPr>
            <w:r>
              <w:rPr>
                <w:rFonts w:cs="Times New Roman"/>
              </w:rPr>
              <w:t>1=Yes</w:t>
            </w:r>
          </w:p>
          <w:p w14:paraId="56B746A9" w14:textId="4B87AADC" w:rsidR="00142C02" w:rsidRDefault="00142C02" w:rsidP="00DC749A">
            <w:pPr>
              <w:rPr>
                <w:rFonts w:cs="Times New Roman"/>
              </w:rPr>
            </w:pPr>
            <w:r>
              <w:rPr>
                <w:rFonts w:cs="Times New Roman"/>
              </w:rPr>
              <w:t>9=Don’t know</w:t>
            </w:r>
          </w:p>
        </w:tc>
      </w:tr>
      <w:tr w:rsidR="00142C02" w:rsidRPr="00E142A0" w14:paraId="23F7CD3A" w14:textId="77777777" w:rsidTr="005519B8">
        <w:tc>
          <w:tcPr>
            <w:tcW w:w="0" w:type="auto"/>
            <w:tcBorders>
              <w:top w:val="single" w:sz="4" w:space="0" w:color="auto"/>
              <w:left w:val="single" w:sz="4" w:space="0" w:color="auto"/>
              <w:bottom w:val="single" w:sz="4" w:space="0" w:color="auto"/>
              <w:right w:val="single" w:sz="4" w:space="0" w:color="auto"/>
            </w:tcBorders>
          </w:tcPr>
          <w:p w14:paraId="3BCA5544" w14:textId="06F67784" w:rsidR="00142C02" w:rsidRDefault="00142C02" w:rsidP="00A106E5">
            <w:pPr>
              <w:jc w:val="center"/>
              <w:rPr>
                <w:rFonts w:cs="Times New Roman"/>
              </w:rPr>
            </w:pPr>
            <w:r w:rsidRPr="00DC749A">
              <w:rPr>
                <w:rFonts w:cs="Times New Roman"/>
              </w:rPr>
              <w:t>BMH746H</w:t>
            </w:r>
          </w:p>
        </w:tc>
        <w:tc>
          <w:tcPr>
            <w:tcW w:w="0" w:type="auto"/>
            <w:tcBorders>
              <w:top w:val="single" w:sz="4" w:space="0" w:color="auto"/>
              <w:left w:val="single" w:sz="4" w:space="0" w:color="auto"/>
              <w:bottom w:val="single" w:sz="4" w:space="0" w:color="auto"/>
              <w:right w:val="single" w:sz="4" w:space="0" w:color="auto"/>
            </w:tcBorders>
          </w:tcPr>
          <w:p w14:paraId="5C35EAF1" w14:textId="1798E170" w:rsidR="00142C02" w:rsidRDefault="00142C02" w:rsidP="00A106E5">
            <w:pPr>
              <w:rPr>
                <w:rFonts w:cs="Times New Roman"/>
              </w:rPr>
            </w:pPr>
            <w:r w:rsidRPr="00DC749A">
              <w:rPr>
                <w:rFonts w:cs="Times New Roman"/>
              </w:rPr>
              <w:t>Did you get stitches?</w:t>
            </w:r>
          </w:p>
        </w:tc>
        <w:tc>
          <w:tcPr>
            <w:tcW w:w="0" w:type="auto"/>
            <w:tcBorders>
              <w:top w:val="single" w:sz="4" w:space="0" w:color="auto"/>
              <w:left w:val="single" w:sz="4" w:space="0" w:color="auto"/>
              <w:bottom w:val="single" w:sz="4" w:space="0" w:color="auto"/>
              <w:right w:val="single" w:sz="4" w:space="0" w:color="auto"/>
            </w:tcBorders>
          </w:tcPr>
          <w:p w14:paraId="6AA3DA52" w14:textId="77777777" w:rsidR="00142C02" w:rsidRDefault="00142C02" w:rsidP="00DC749A">
            <w:pPr>
              <w:rPr>
                <w:rFonts w:cs="Times New Roman"/>
              </w:rPr>
            </w:pPr>
            <w:r>
              <w:rPr>
                <w:rFonts w:cs="Times New Roman"/>
              </w:rPr>
              <w:t>0=No</w:t>
            </w:r>
          </w:p>
          <w:p w14:paraId="2AFB78FF" w14:textId="77777777" w:rsidR="00142C02" w:rsidRDefault="00142C02" w:rsidP="00DC749A">
            <w:pPr>
              <w:rPr>
                <w:rFonts w:cs="Times New Roman"/>
              </w:rPr>
            </w:pPr>
            <w:r>
              <w:rPr>
                <w:rFonts w:cs="Times New Roman"/>
              </w:rPr>
              <w:t>1=Yes</w:t>
            </w:r>
          </w:p>
          <w:p w14:paraId="1B830635" w14:textId="0C5D961F" w:rsidR="00142C02" w:rsidRDefault="00142C02" w:rsidP="00DC749A">
            <w:pPr>
              <w:rPr>
                <w:rFonts w:cs="Times New Roman"/>
              </w:rPr>
            </w:pPr>
            <w:r>
              <w:rPr>
                <w:rFonts w:cs="Times New Roman"/>
              </w:rPr>
              <w:t>9=Don’t know</w:t>
            </w:r>
          </w:p>
        </w:tc>
      </w:tr>
      <w:tr w:rsidR="00142C02" w:rsidRPr="00E142A0" w14:paraId="5E8F6000" w14:textId="77777777" w:rsidTr="005519B8">
        <w:tc>
          <w:tcPr>
            <w:tcW w:w="0" w:type="auto"/>
            <w:tcBorders>
              <w:top w:val="single" w:sz="4" w:space="0" w:color="auto"/>
              <w:left w:val="single" w:sz="4" w:space="0" w:color="auto"/>
              <w:bottom w:val="single" w:sz="4" w:space="0" w:color="auto"/>
              <w:right w:val="single" w:sz="4" w:space="0" w:color="auto"/>
            </w:tcBorders>
          </w:tcPr>
          <w:p w14:paraId="7489016F" w14:textId="1471A1C5" w:rsidR="00142C02" w:rsidRDefault="00142C02" w:rsidP="00A106E5">
            <w:pPr>
              <w:jc w:val="center"/>
              <w:rPr>
                <w:rFonts w:cs="Times New Roman"/>
              </w:rPr>
            </w:pPr>
            <w:r w:rsidRPr="00DC749A">
              <w:rPr>
                <w:rFonts w:cs="Times New Roman"/>
              </w:rPr>
              <w:t>BMH746I</w:t>
            </w:r>
          </w:p>
        </w:tc>
        <w:tc>
          <w:tcPr>
            <w:tcW w:w="0" w:type="auto"/>
            <w:tcBorders>
              <w:top w:val="single" w:sz="4" w:space="0" w:color="auto"/>
              <w:left w:val="single" w:sz="4" w:space="0" w:color="auto"/>
              <w:bottom w:val="single" w:sz="4" w:space="0" w:color="auto"/>
              <w:right w:val="single" w:sz="4" w:space="0" w:color="auto"/>
            </w:tcBorders>
          </w:tcPr>
          <w:p w14:paraId="4708F796" w14:textId="4837DA90" w:rsidR="00142C02" w:rsidRDefault="00142C02" w:rsidP="00A106E5">
            <w:pPr>
              <w:rPr>
                <w:rFonts w:cs="Times New Roman"/>
              </w:rPr>
            </w:pPr>
            <w:r w:rsidRPr="00DC749A">
              <w:rPr>
                <w:rFonts w:cs="Times New Roman"/>
              </w:rPr>
              <w:t>Did you see a doctor for this injury?</w:t>
            </w:r>
          </w:p>
        </w:tc>
        <w:tc>
          <w:tcPr>
            <w:tcW w:w="0" w:type="auto"/>
            <w:tcBorders>
              <w:top w:val="single" w:sz="4" w:space="0" w:color="auto"/>
              <w:left w:val="single" w:sz="4" w:space="0" w:color="auto"/>
              <w:bottom w:val="single" w:sz="4" w:space="0" w:color="auto"/>
              <w:right w:val="single" w:sz="4" w:space="0" w:color="auto"/>
            </w:tcBorders>
          </w:tcPr>
          <w:p w14:paraId="2A7FBB27" w14:textId="77777777" w:rsidR="00142C02" w:rsidRDefault="00142C02" w:rsidP="00DC749A">
            <w:pPr>
              <w:rPr>
                <w:rFonts w:cs="Times New Roman"/>
              </w:rPr>
            </w:pPr>
            <w:r>
              <w:rPr>
                <w:rFonts w:cs="Times New Roman"/>
              </w:rPr>
              <w:t>0=No</w:t>
            </w:r>
          </w:p>
          <w:p w14:paraId="013B7FAB" w14:textId="77777777" w:rsidR="00142C02" w:rsidRDefault="00142C02" w:rsidP="00DC749A">
            <w:pPr>
              <w:rPr>
                <w:rFonts w:cs="Times New Roman"/>
              </w:rPr>
            </w:pPr>
            <w:r>
              <w:rPr>
                <w:rFonts w:cs="Times New Roman"/>
              </w:rPr>
              <w:t>1=Yes</w:t>
            </w:r>
          </w:p>
          <w:p w14:paraId="3E0EFD80" w14:textId="629D74F2" w:rsidR="00142C02" w:rsidRDefault="00142C02" w:rsidP="00DC749A">
            <w:pPr>
              <w:rPr>
                <w:rFonts w:cs="Times New Roman"/>
              </w:rPr>
            </w:pPr>
            <w:r>
              <w:rPr>
                <w:rFonts w:cs="Times New Roman"/>
              </w:rPr>
              <w:t>9=Don’t know</w:t>
            </w:r>
          </w:p>
        </w:tc>
      </w:tr>
      <w:tr w:rsidR="00142C02" w:rsidRPr="00E142A0" w14:paraId="2BA23009" w14:textId="77777777" w:rsidTr="005519B8">
        <w:tc>
          <w:tcPr>
            <w:tcW w:w="0" w:type="auto"/>
            <w:tcBorders>
              <w:top w:val="single" w:sz="4" w:space="0" w:color="auto"/>
              <w:left w:val="single" w:sz="4" w:space="0" w:color="auto"/>
              <w:bottom w:val="single" w:sz="4" w:space="0" w:color="auto"/>
              <w:right w:val="single" w:sz="4" w:space="0" w:color="auto"/>
            </w:tcBorders>
          </w:tcPr>
          <w:p w14:paraId="3D62CC46" w14:textId="36ABB004" w:rsidR="00142C02" w:rsidRDefault="00142C02" w:rsidP="00A106E5">
            <w:pPr>
              <w:jc w:val="center"/>
              <w:rPr>
                <w:rFonts w:cs="Times New Roman"/>
              </w:rPr>
            </w:pPr>
            <w:r w:rsidRPr="00DC749A">
              <w:rPr>
                <w:rFonts w:cs="Times New Roman"/>
              </w:rPr>
              <w:t>BMH747A</w:t>
            </w:r>
          </w:p>
        </w:tc>
        <w:tc>
          <w:tcPr>
            <w:tcW w:w="0" w:type="auto"/>
            <w:tcBorders>
              <w:top w:val="single" w:sz="4" w:space="0" w:color="auto"/>
              <w:left w:val="single" w:sz="4" w:space="0" w:color="auto"/>
              <w:bottom w:val="single" w:sz="4" w:space="0" w:color="auto"/>
              <w:right w:val="single" w:sz="4" w:space="0" w:color="auto"/>
            </w:tcBorders>
          </w:tcPr>
          <w:p w14:paraId="12435EF7" w14:textId="2CD6B41E" w:rsidR="00142C02" w:rsidRDefault="00142C02" w:rsidP="00A106E5">
            <w:pPr>
              <w:rPr>
                <w:rFonts w:cs="Times New Roman"/>
              </w:rPr>
            </w:pPr>
            <w:r w:rsidRPr="00DC749A">
              <w:rPr>
                <w:rFonts w:cs="Times New Roman"/>
              </w:rPr>
              <w:t>Select the letter and complete the following set of questions for that head injury you reported:</w:t>
            </w:r>
          </w:p>
        </w:tc>
        <w:tc>
          <w:tcPr>
            <w:tcW w:w="0" w:type="auto"/>
            <w:tcBorders>
              <w:top w:val="single" w:sz="4" w:space="0" w:color="auto"/>
              <w:left w:val="single" w:sz="4" w:space="0" w:color="auto"/>
              <w:bottom w:val="single" w:sz="4" w:space="0" w:color="auto"/>
              <w:right w:val="single" w:sz="4" w:space="0" w:color="auto"/>
            </w:tcBorders>
          </w:tcPr>
          <w:p w14:paraId="31D536CF" w14:textId="77C5C6D4" w:rsidR="00142C02" w:rsidRPr="00DC749A" w:rsidRDefault="00142C02" w:rsidP="00DC749A">
            <w:pPr>
              <w:rPr>
                <w:rFonts w:cs="Times New Roman"/>
              </w:rPr>
            </w:pPr>
            <w:r w:rsidRPr="00DC749A">
              <w:rPr>
                <w:rFonts w:cs="Times New Roman"/>
              </w:rPr>
              <w:t>A</w:t>
            </w:r>
            <w:r>
              <w:rPr>
                <w:rFonts w:cs="Times New Roman"/>
              </w:rPr>
              <w:t>=</w:t>
            </w:r>
            <w:r w:rsidRPr="00DC749A">
              <w:rPr>
                <w:rFonts w:cs="Times New Roman"/>
              </w:rPr>
              <w:t xml:space="preserve">Head injury from being a </w:t>
            </w:r>
            <w:r w:rsidRPr="00DC749A">
              <w:rPr>
                <w:rFonts w:cs="Times New Roman"/>
              </w:rPr>
              <w:lastRenderedPageBreak/>
              <w:t>passenger in a car</w:t>
            </w:r>
          </w:p>
          <w:p w14:paraId="5BA47026" w14:textId="1DE44140" w:rsidR="00142C02" w:rsidRPr="00DC749A" w:rsidRDefault="00142C02" w:rsidP="00DC749A">
            <w:pPr>
              <w:rPr>
                <w:rFonts w:cs="Times New Roman"/>
              </w:rPr>
            </w:pPr>
            <w:r w:rsidRPr="00DC749A">
              <w:rPr>
                <w:rFonts w:cs="Times New Roman"/>
              </w:rPr>
              <w:t>B</w:t>
            </w:r>
            <w:r>
              <w:rPr>
                <w:rFonts w:cs="Times New Roman"/>
              </w:rPr>
              <w:t>=</w:t>
            </w:r>
            <w:r w:rsidRPr="00DC749A">
              <w:rPr>
                <w:rFonts w:cs="Times New Roman"/>
              </w:rPr>
              <w:t>Head injury from being HIT BY moving vehicle</w:t>
            </w:r>
          </w:p>
          <w:p w14:paraId="4E6F508C" w14:textId="3597B17F" w:rsidR="00142C02" w:rsidRPr="00DC749A" w:rsidRDefault="00142C02" w:rsidP="00DC749A">
            <w:pPr>
              <w:rPr>
                <w:rFonts w:cs="Times New Roman"/>
              </w:rPr>
            </w:pPr>
            <w:r w:rsidRPr="00DC749A">
              <w:rPr>
                <w:rFonts w:cs="Times New Roman"/>
              </w:rPr>
              <w:t>C</w:t>
            </w:r>
            <w:r>
              <w:rPr>
                <w:rFonts w:cs="Times New Roman"/>
              </w:rPr>
              <w:t>=</w:t>
            </w:r>
            <w:r w:rsidRPr="00DC749A">
              <w:rPr>
                <w:rFonts w:cs="Times New Roman"/>
              </w:rPr>
              <w:t>Head injury from falling down</w:t>
            </w:r>
          </w:p>
          <w:p w14:paraId="1F71F689" w14:textId="3147F68C" w:rsidR="00142C02" w:rsidRPr="00DC749A" w:rsidRDefault="00142C02" w:rsidP="00DC749A">
            <w:pPr>
              <w:rPr>
                <w:rFonts w:cs="Times New Roman"/>
              </w:rPr>
            </w:pPr>
            <w:r w:rsidRPr="00DC749A">
              <w:rPr>
                <w:rFonts w:cs="Times New Roman"/>
              </w:rPr>
              <w:t>D</w:t>
            </w:r>
            <w:r>
              <w:rPr>
                <w:rFonts w:cs="Times New Roman"/>
              </w:rPr>
              <w:t>=</w:t>
            </w:r>
            <w:r w:rsidRPr="00DC749A">
              <w:rPr>
                <w:rFonts w:cs="Times New Roman"/>
              </w:rPr>
              <w:t>Head injury from being hit in the head by an object</w:t>
            </w:r>
          </w:p>
          <w:p w14:paraId="720B99EB" w14:textId="5FC95815" w:rsidR="00142C02" w:rsidRPr="00DC749A" w:rsidRDefault="00142C02" w:rsidP="00DC749A">
            <w:pPr>
              <w:rPr>
                <w:rFonts w:cs="Times New Roman"/>
              </w:rPr>
            </w:pPr>
            <w:r w:rsidRPr="00DC749A">
              <w:rPr>
                <w:rFonts w:cs="Times New Roman"/>
              </w:rPr>
              <w:t>E</w:t>
            </w:r>
            <w:r>
              <w:rPr>
                <w:rFonts w:cs="Times New Roman"/>
              </w:rPr>
              <w:t>=</w:t>
            </w:r>
            <w:r w:rsidRPr="00DC749A">
              <w:rPr>
                <w:rFonts w:cs="Times New Roman"/>
              </w:rPr>
              <w:t>Head injury from falling down steps</w:t>
            </w:r>
          </w:p>
          <w:p w14:paraId="3D9EF2C9" w14:textId="436A99A5" w:rsidR="00142C02" w:rsidRDefault="00142C02" w:rsidP="00DC749A">
            <w:pPr>
              <w:rPr>
                <w:rFonts w:cs="Times New Roman"/>
              </w:rPr>
            </w:pPr>
            <w:r w:rsidRPr="00DC749A">
              <w:rPr>
                <w:rFonts w:cs="Times New Roman"/>
              </w:rPr>
              <w:t>F</w:t>
            </w:r>
            <w:r>
              <w:rPr>
                <w:rFonts w:cs="Times New Roman"/>
              </w:rPr>
              <w:t>=</w:t>
            </w:r>
            <w:r w:rsidRPr="00DC749A">
              <w:rPr>
                <w:rFonts w:cs="Times New Roman"/>
              </w:rPr>
              <w:t>Head injury from some other event</w:t>
            </w:r>
          </w:p>
        </w:tc>
      </w:tr>
      <w:tr w:rsidR="00142C02" w:rsidRPr="00E142A0" w14:paraId="0112D96A" w14:textId="77777777" w:rsidTr="005519B8">
        <w:tc>
          <w:tcPr>
            <w:tcW w:w="0" w:type="auto"/>
            <w:tcBorders>
              <w:top w:val="single" w:sz="4" w:space="0" w:color="auto"/>
              <w:left w:val="single" w:sz="4" w:space="0" w:color="auto"/>
              <w:bottom w:val="single" w:sz="4" w:space="0" w:color="auto"/>
              <w:right w:val="single" w:sz="4" w:space="0" w:color="auto"/>
            </w:tcBorders>
          </w:tcPr>
          <w:p w14:paraId="57DD00F9" w14:textId="4CF0EFFE" w:rsidR="00142C02" w:rsidRDefault="00142C02" w:rsidP="00A106E5">
            <w:pPr>
              <w:jc w:val="center"/>
              <w:rPr>
                <w:rFonts w:cs="Times New Roman"/>
              </w:rPr>
            </w:pPr>
            <w:r w:rsidRPr="00DC749A">
              <w:rPr>
                <w:rFonts w:cs="Times New Roman"/>
              </w:rPr>
              <w:lastRenderedPageBreak/>
              <w:t>BMH747B</w:t>
            </w:r>
          </w:p>
        </w:tc>
        <w:tc>
          <w:tcPr>
            <w:tcW w:w="0" w:type="auto"/>
            <w:tcBorders>
              <w:top w:val="single" w:sz="4" w:space="0" w:color="auto"/>
              <w:left w:val="single" w:sz="4" w:space="0" w:color="auto"/>
              <w:bottom w:val="single" w:sz="4" w:space="0" w:color="auto"/>
              <w:right w:val="single" w:sz="4" w:space="0" w:color="auto"/>
            </w:tcBorders>
          </w:tcPr>
          <w:p w14:paraId="547B3C81" w14:textId="7F43E254" w:rsidR="00142C02" w:rsidRDefault="00142C02" w:rsidP="00A106E5">
            <w:pPr>
              <w:rPr>
                <w:rFonts w:cs="Times New Roman"/>
              </w:rPr>
            </w:pPr>
            <w:r w:rsidRPr="00DC749A">
              <w:rPr>
                <w:rFonts w:cs="Times New Roman"/>
              </w:rPr>
              <w:t>How old were you when this happened</w:t>
            </w:r>
            <w:r>
              <w:rPr>
                <w:rFonts w:cs="Times New Roman"/>
              </w:rPr>
              <w:t>?</w:t>
            </w:r>
          </w:p>
        </w:tc>
        <w:tc>
          <w:tcPr>
            <w:tcW w:w="0" w:type="auto"/>
            <w:tcBorders>
              <w:top w:val="single" w:sz="4" w:space="0" w:color="auto"/>
              <w:left w:val="single" w:sz="4" w:space="0" w:color="auto"/>
              <w:bottom w:val="single" w:sz="4" w:space="0" w:color="auto"/>
              <w:right w:val="single" w:sz="4" w:space="0" w:color="auto"/>
            </w:tcBorders>
          </w:tcPr>
          <w:p w14:paraId="16CCF7DC" w14:textId="77777777" w:rsidR="00142C02" w:rsidRDefault="00142C02" w:rsidP="00A106E5">
            <w:pPr>
              <w:rPr>
                <w:rFonts w:cs="Times New Roman"/>
              </w:rPr>
            </w:pPr>
          </w:p>
        </w:tc>
      </w:tr>
      <w:tr w:rsidR="00142C02" w:rsidRPr="00E142A0" w14:paraId="0BC73387" w14:textId="77777777" w:rsidTr="005519B8">
        <w:tc>
          <w:tcPr>
            <w:tcW w:w="0" w:type="auto"/>
            <w:tcBorders>
              <w:top w:val="single" w:sz="4" w:space="0" w:color="auto"/>
              <w:left w:val="single" w:sz="4" w:space="0" w:color="auto"/>
              <w:bottom w:val="single" w:sz="4" w:space="0" w:color="auto"/>
              <w:right w:val="single" w:sz="4" w:space="0" w:color="auto"/>
            </w:tcBorders>
          </w:tcPr>
          <w:p w14:paraId="4B2B6FA1" w14:textId="4463F77B" w:rsidR="00142C02" w:rsidRDefault="00142C02" w:rsidP="00A106E5">
            <w:pPr>
              <w:jc w:val="center"/>
              <w:rPr>
                <w:rFonts w:cs="Times New Roman"/>
              </w:rPr>
            </w:pPr>
            <w:r w:rsidRPr="00DC749A">
              <w:rPr>
                <w:rFonts w:cs="Times New Roman"/>
              </w:rPr>
              <w:t>BMH747C</w:t>
            </w:r>
          </w:p>
        </w:tc>
        <w:tc>
          <w:tcPr>
            <w:tcW w:w="0" w:type="auto"/>
            <w:tcBorders>
              <w:top w:val="single" w:sz="4" w:space="0" w:color="auto"/>
              <w:left w:val="single" w:sz="4" w:space="0" w:color="auto"/>
              <w:bottom w:val="single" w:sz="4" w:space="0" w:color="auto"/>
              <w:right w:val="single" w:sz="4" w:space="0" w:color="auto"/>
            </w:tcBorders>
          </w:tcPr>
          <w:p w14:paraId="5C664F33" w14:textId="435B4F5D" w:rsidR="00142C02" w:rsidRDefault="00142C02" w:rsidP="00A106E5">
            <w:pPr>
              <w:rPr>
                <w:rFonts w:cs="Times New Roman"/>
              </w:rPr>
            </w:pPr>
            <w:r w:rsidRPr="00DC749A">
              <w:rPr>
                <w:rFonts w:cs="Times New Roman"/>
              </w:rPr>
              <w:t>Did you faint or lose consciousness?</w:t>
            </w:r>
          </w:p>
        </w:tc>
        <w:tc>
          <w:tcPr>
            <w:tcW w:w="0" w:type="auto"/>
            <w:tcBorders>
              <w:top w:val="single" w:sz="4" w:space="0" w:color="auto"/>
              <w:left w:val="single" w:sz="4" w:space="0" w:color="auto"/>
              <w:bottom w:val="single" w:sz="4" w:space="0" w:color="auto"/>
              <w:right w:val="single" w:sz="4" w:space="0" w:color="auto"/>
            </w:tcBorders>
          </w:tcPr>
          <w:p w14:paraId="3C5ED81C" w14:textId="77777777" w:rsidR="00142C02" w:rsidRDefault="00142C02" w:rsidP="00DC749A">
            <w:pPr>
              <w:rPr>
                <w:rFonts w:cs="Times New Roman"/>
              </w:rPr>
            </w:pPr>
            <w:r>
              <w:rPr>
                <w:rFonts w:cs="Times New Roman"/>
              </w:rPr>
              <w:t>0=No</w:t>
            </w:r>
          </w:p>
          <w:p w14:paraId="1D957135" w14:textId="77777777" w:rsidR="00142C02" w:rsidRDefault="00142C02" w:rsidP="00DC749A">
            <w:pPr>
              <w:rPr>
                <w:rFonts w:cs="Times New Roman"/>
              </w:rPr>
            </w:pPr>
            <w:r>
              <w:rPr>
                <w:rFonts w:cs="Times New Roman"/>
              </w:rPr>
              <w:t>1=Yes</w:t>
            </w:r>
          </w:p>
          <w:p w14:paraId="5BF9496B" w14:textId="0924B93A" w:rsidR="00142C02" w:rsidRDefault="00142C02" w:rsidP="00DC749A">
            <w:pPr>
              <w:rPr>
                <w:rFonts w:cs="Times New Roman"/>
              </w:rPr>
            </w:pPr>
            <w:r>
              <w:rPr>
                <w:rFonts w:cs="Times New Roman"/>
              </w:rPr>
              <w:t>9=Don’t know</w:t>
            </w:r>
          </w:p>
        </w:tc>
      </w:tr>
      <w:tr w:rsidR="00142C02" w:rsidRPr="00E142A0" w14:paraId="5EACA6D4" w14:textId="77777777" w:rsidTr="005519B8">
        <w:tc>
          <w:tcPr>
            <w:tcW w:w="0" w:type="auto"/>
            <w:tcBorders>
              <w:top w:val="single" w:sz="4" w:space="0" w:color="auto"/>
              <w:left w:val="single" w:sz="4" w:space="0" w:color="auto"/>
              <w:bottom w:val="single" w:sz="4" w:space="0" w:color="auto"/>
              <w:right w:val="single" w:sz="4" w:space="0" w:color="auto"/>
            </w:tcBorders>
          </w:tcPr>
          <w:p w14:paraId="74107BF6" w14:textId="194FE6BE" w:rsidR="00142C02" w:rsidRDefault="00142C02" w:rsidP="00A106E5">
            <w:pPr>
              <w:jc w:val="center"/>
              <w:rPr>
                <w:rFonts w:cs="Times New Roman"/>
              </w:rPr>
            </w:pPr>
            <w:r w:rsidRPr="00DC749A">
              <w:rPr>
                <w:rFonts w:cs="Times New Roman"/>
              </w:rPr>
              <w:t>BMH747Dhr</w:t>
            </w:r>
          </w:p>
        </w:tc>
        <w:tc>
          <w:tcPr>
            <w:tcW w:w="0" w:type="auto"/>
            <w:tcBorders>
              <w:top w:val="single" w:sz="4" w:space="0" w:color="auto"/>
              <w:left w:val="single" w:sz="4" w:space="0" w:color="auto"/>
              <w:bottom w:val="single" w:sz="4" w:space="0" w:color="auto"/>
              <w:right w:val="single" w:sz="4" w:space="0" w:color="auto"/>
            </w:tcBorders>
          </w:tcPr>
          <w:p w14:paraId="377075DE" w14:textId="2AC1954E" w:rsidR="00142C02" w:rsidRDefault="00142C02" w:rsidP="00A106E5">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706695E5" w14:textId="28C90BE1" w:rsidR="00142C02" w:rsidRDefault="00142C02" w:rsidP="00A106E5">
            <w:pPr>
              <w:rPr>
                <w:rFonts w:cs="Times New Roman"/>
              </w:rPr>
            </w:pPr>
            <w:r>
              <w:rPr>
                <w:rFonts w:cs="Times New Roman"/>
              </w:rPr>
              <w:t>Hours</w:t>
            </w:r>
          </w:p>
        </w:tc>
      </w:tr>
      <w:tr w:rsidR="00142C02" w:rsidRPr="00E142A0" w14:paraId="7444A0B2" w14:textId="77777777" w:rsidTr="005519B8">
        <w:tc>
          <w:tcPr>
            <w:tcW w:w="0" w:type="auto"/>
            <w:tcBorders>
              <w:top w:val="single" w:sz="4" w:space="0" w:color="auto"/>
              <w:left w:val="single" w:sz="4" w:space="0" w:color="auto"/>
              <w:bottom w:val="single" w:sz="4" w:space="0" w:color="auto"/>
              <w:right w:val="single" w:sz="4" w:space="0" w:color="auto"/>
            </w:tcBorders>
          </w:tcPr>
          <w:p w14:paraId="2088F34D" w14:textId="53359E50" w:rsidR="00142C02" w:rsidRDefault="00142C02" w:rsidP="00A106E5">
            <w:pPr>
              <w:jc w:val="center"/>
              <w:rPr>
                <w:rFonts w:cs="Times New Roman"/>
              </w:rPr>
            </w:pPr>
            <w:r w:rsidRPr="00DC749A">
              <w:rPr>
                <w:rFonts w:cs="Times New Roman"/>
              </w:rPr>
              <w:t>BMH747Dmin</w:t>
            </w:r>
          </w:p>
        </w:tc>
        <w:tc>
          <w:tcPr>
            <w:tcW w:w="0" w:type="auto"/>
            <w:tcBorders>
              <w:top w:val="single" w:sz="4" w:space="0" w:color="auto"/>
              <w:left w:val="single" w:sz="4" w:space="0" w:color="auto"/>
              <w:bottom w:val="single" w:sz="4" w:space="0" w:color="auto"/>
              <w:right w:val="single" w:sz="4" w:space="0" w:color="auto"/>
            </w:tcBorders>
          </w:tcPr>
          <w:p w14:paraId="40EA941C" w14:textId="19881CA4" w:rsidR="00142C02" w:rsidRDefault="00142C02" w:rsidP="00A106E5">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0240C66D" w14:textId="4BC16F77" w:rsidR="00142C02" w:rsidRDefault="00142C02" w:rsidP="00A106E5">
            <w:pPr>
              <w:rPr>
                <w:rFonts w:cs="Times New Roman"/>
              </w:rPr>
            </w:pPr>
            <w:r>
              <w:rPr>
                <w:rFonts w:cs="Times New Roman"/>
              </w:rPr>
              <w:t>minutes</w:t>
            </w:r>
          </w:p>
        </w:tc>
      </w:tr>
      <w:tr w:rsidR="00142C02" w:rsidRPr="00E142A0" w14:paraId="703E541A" w14:textId="77777777" w:rsidTr="005519B8">
        <w:tc>
          <w:tcPr>
            <w:tcW w:w="0" w:type="auto"/>
            <w:tcBorders>
              <w:top w:val="single" w:sz="4" w:space="0" w:color="auto"/>
              <w:left w:val="single" w:sz="4" w:space="0" w:color="auto"/>
              <w:bottom w:val="single" w:sz="4" w:space="0" w:color="auto"/>
              <w:right w:val="single" w:sz="4" w:space="0" w:color="auto"/>
            </w:tcBorders>
          </w:tcPr>
          <w:p w14:paraId="07D5C33E" w14:textId="782BC2FB" w:rsidR="00142C02" w:rsidRDefault="00142C02" w:rsidP="00A106E5">
            <w:pPr>
              <w:jc w:val="center"/>
              <w:rPr>
                <w:rFonts w:cs="Times New Roman"/>
              </w:rPr>
            </w:pPr>
            <w:r w:rsidRPr="00DC749A">
              <w:rPr>
                <w:rFonts w:cs="Times New Roman"/>
              </w:rPr>
              <w:t>BMH747Dsec</w:t>
            </w:r>
          </w:p>
        </w:tc>
        <w:tc>
          <w:tcPr>
            <w:tcW w:w="0" w:type="auto"/>
            <w:tcBorders>
              <w:top w:val="single" w:sz="4" w:space="0" w:color="auto"/>
              <w:left w:val="single" w:sz="4" w:space="0" w:color="auto"/>
              <w:bottom w:val="single" w:sz="4" w:space="0" w:color="auto"/>
              <w:right w:val="single" w:sz="4" w:space="0" w:color="auto"/>
            </w:tcBorders>
          </w:tcPr>
          <w:p w14:paraId="2EAFD30D" w14:textId="6051C68E" w:rsidR="00142C02" w:rsidRDefault="00142C02" w:rsidP="00A106E5">
            <w:pPr>
              <w:rPr>
                <w:rFonts w:cs="Times New Roman"/>
              </w:rPr>
            </w:pPr>
            <w:r>
              <w:rPr>
                <w:rFonts w:cs="Times New Roman"/>
              </w:rPr>
              <w:t>How long were you unconscious?</w:t>
            </w:r>
          </w:p>
        </w:tc>
        <w:tc>
          <w:tcPr>
            <w:tcW w:w="0" w:type="auto"/>
            <w:tcBorders>
              <w:top w:val="single" w:sz="4" w:space="0" w:color="auto"/>
              <w:left w:val="single" w:sz="4" w:space="0" w:color="auto"/>
              <w:bottom w:val="single" w:sz="4" w:space="0" w:color="auto"/>
              <w:right w:val="single" w:sz="4" w:space="0" w:color="auto"/>
            </w:tcBorders>
          </w:tcPr>
          <w:p w14:paraId="2A407609" w14:textId="1707699D" w:rsidR="00142C02" w:rsidRDefault="00142C02" w:rsidP="00A106E5">
            <w:pPr>
              <w:rPr>
                <w:rFonts w:cs="Times New Roman"/>
              </w:rPr>
            </w:pPr>
            <w:r>
              <w:rPr>
                <w:rFonts w:cs="Times New Roman"/>
              </w:rPr>
              <w:t>Seconds</w:t>
            </w:r>
          </w:p>
        </w:tc>
      </w:tr>
      <w:tr w:rsidR="00142C02" w:rsidRPr="00E142A0" w14:paraId="66B99DAD" w14:textId="77777777" w:rsidTr="005519B8">
        <w:tc>
          <w:tcPr>
            <w:tcW w:w="0" w:type="auto"/>
            <w:tcBorders>
              <w:top w:val="single" w:sz="4" w:space="0" w:color="auto"/>
              <w:left w:val="single" w:sz="4" w:space="0" w:color="auto"/>
              <w:bottom w:val="single" w:sz="4" w:space="0" w:color="auto"/>
              <w:right w:val="single" w:sz="4" w:space="0" w:color="auto"/>
            </w:tcBorders>
          </w:tcPr>
          <w:p w14:paraId="222D5A70" w14:textId="1CBC990F" w:rsidR="00142C02" w:rsidRDefault="00142C02" w:rsidP="00A106E5">
            <w:pPr>
              <w:jc w:val="center"/>
              <w:rPr>
                <w:rFonts w:cs="Times New Roman"/>
              </w:rPr>
            </w:pPr>
            <w:r w:rsidRPr="00DC749A">
              <w:rPr>
                <w:rFonts w:cs="Times New Roman"/>
              </w:rPr>
              <w:t>BMH747E</w:t>
            </w:r>
          </w:p>
        </w:tc>
        <w:tc>
          <w:tcPr>
            <w:tcW w:w="0" w:type="auto"/>
            <w:tcBorders>
              <w:top w:val="single" w:sz="4" w:space="0" w:color="auto"/>
              <w:left w:val="single" w:sz="4" w:space="0" w:color="auto"/>
              <w:bottom w:val="single" w:sz="4" w:space="0" w:color="auto"/>
              <w:right w:val="single" w:sz="4" w:space="0" w:color="auto"/>
            </w:tcBorders>
          </w:tcPr>
          <w:p w14:paraId="40F3513B" w14:textId="17BFE39B" w:rsidR="00142C02" w:rsidRDefault="00142C02" w:rsidP="00A106E5">
            <w:pPr>
              <w:rPr>
                <w:rFonts w:cs="Times New Roman"/>
              </w:rPr>
            </w:pPr>
            <w:r w:rsidRPr="00D6074E">
              <w:rPr>
                <w:rFonts w:cs="Times New Roman"/>
              </w:rPr>
              <w:t>Did you have vomiting or nausea?</w:t>
            </w:r>
          </w:p>
        </w:tc>
        <w:tc>
          <w:tcPr>
            <w:tcW w:w="0" w:type="auto"/>
            <w:tcBorders>
              <w:top w:val="single" w:sz="4" w:space="0" w:color="auto"/>
              <w:left w:val="single" w:sz="4" w:space="0" w:color="auto"/>
              <w:bottom w:val="single" w:sz="4" w:space="0" w:color="auto"/>
              <w:right w:val="single" w:sz="4" w:space="0" w:color="auto"/>
            </w:tcBorders>
          </w:tcPr>
          <w:p w14:paraId="36C25C51" w14:textId="77777777" w:rsidR="00142C02" w:rsidRDefault="00142C02" w:rsidP="00D6074E">
            <w:pPr>
              <w:rPr>
                <w:rFonts w:cs="Times New Roman"/>
              </w:rPr>
            </w:pPr>
            <w:r>
              <w:rPr>
                <w:rFonts w:cs="Times New Roman"/>
              </w:rPr>
              <w:t>0=No</w:t>
            </w:r>
          </w:p>
          <w:p w14:paraId="595C5722" w14:textId="77777777" w:rsidR="00142C02" w:rsidRDefault="00142C02" w:rsidP="00D6074E">
            <w:pPr>
              <w:rPr>
                <w:rFonts w:cs="Times New Roman"/>
              </w:rPr>
            </w:pPr>
            <w:r>
              <w:rPr>
                <w:rFonts w:cs="Times New Roman"/>
              </w:rPr>
              <w:t>1=Yes</w:t>
            </w:r>
          </w:p>
          <w:p w14:paraId="51801668" w14:textId="468786AC" w:rsidR="00142C02" w:rsidRDefault="00142C02" w:rsidP="00D6074E">
            <w:pPr>
              <w:rPr>
                <w:rFonts w:cs="Times New Roman"/>
              </w:rPr>
            </w:pPr>
            <w:r>
              <w:rPr>
                <w:rFonts w:cs="Times New Roman"/>
              </w:rPr>
              <w:t>9=Don’t know</w:t>
            </w:r>
          </w:p>
        </w:tc>
      </w:tr>
      <w:tr w:rsidR="00142C02" w:rsidRPr="00E142A0" w14:paraId="721654A7" w14:textId="77777777" w:rsidTr="005519B8">
        <w:tc>
          <w:tcPr>
            <w:tcW w:w="0" w:type="auto"/>
            <w:tcBorders>
              <w:top w:val="single" w:sz="4" w:space="0" w:color="auto"/>
              <w:left w:val="single" w:sz="4" w:space="0" w:color="auto"/>
              <w:bottom w:val="single" w:sz="4" w:space="0" w:color="auto"/>
              <w:right w:val="single" w:sz="4" w:space="0" w:color="auto"/>
            </w:tcBorders>
          </w:tcPr>
          <w:p w14:paraId="21172CA3" w14:textId="116FCCA6" w:rsidR="00142C02" w:rsidRDefault="00142C02" w:rsidP="00A106E5">
            <w:pPr>
              <w:jc w:val="center"/>
              <w:rPr>
                <w:rFonts w:cs="Times New Roman"/>
              </w:rPr>
            </w:pPr>
            <w:r w:rsidRPr="00D6074E">
              <w:rPr>
                <w:rFonts w:cs="Times New Roman"/>
              </w:rPr>
              <w:t>BMH747F</w:t>
            </w:r>
          </w:p>
        </w:tc>
        <w:tc>
          <w:tcPr>
            <w:tcW w:w="0" w:type="auto"/>
            <w:tcBorders>
              <w:top w:val="single" w:sz="4" w:space="0" w:color="auto"/>
              <w:left w:val="single" w:sz="4" w:space="0" w:color="auto"/>
              <w:bottom w:val="single" w:sz="4" w:space="0" w:color="auto"/>
              <w:right w:val="single" w:sz="4" w:space="0" w:color="auto"/>
            </w:tcBorders>
          </w:tcPr>
          <w:p w14:paraId="11182E74" w14:textId="7D239F47" w:rsidR="00142C02" w:rsidRDefault="00142C02" w:rsidP="00A106E5">
            <w:pPr>
              <w:rPr>
                <w:rFonts w:cs="Times New Roman"/>
              </w:rPr>
            </w:pPr>
            <w:r w:rsidRPr="00D6074E">
              <w:rPr>
                <w:rFonts w:cs="Times New Roman"/>
              </w:rPr>
              <w:t>Did you have dizziness?</w:t>
            </w:r>
          </w:p>
        </w:tc>
        <w:tc>
          <w:tcPr>
            <w:tcW w:w="0" w:type="auto"/>
            <w:tcBorders>
              <w:top w:val="single" w:sz="4" w:space="0" w:color="auto"/>
              <w:left w:val="single" w:sz="4" w:space="0" w:color="auto"/>
              <w:bottom w:val="single" w:sz="4" w:space="0" w:color="auto"/>
              <w:right w:val="single" w:sz="4" w:space="0" w:color="auto"/>
            </w:tcBorders>
          </w:tcPr>
          <w:p w14:paraId="28FB470B" w14:textId="77777777" w:rsidR="00142C02" w:rsidRDefault="00142C02" w:rsidP="00D6074E">
            <w:pPr>
              <w:rPr>
                <w:rFonts w:cs="Times New Roman"/>
              </w:rPr>
            </w:pPr>
            <w:r>
              <w:rPr>
                <w:rFonts w:cs="Times New Roman"/>
              </w:rPr>
              <w:t>0=No</w:t>
            </w:r>
          </w:p>
          <w:p w14:paraId="4AE12AC4" w14:textId="77777777" w:rsidR="00142C02" w:rsidRDefault="00142C02" w:rsidP="00D6074E">
            <w:pPr>
              <w:rPr>
                <w:rFonts w:cs="Times New Roman"/>
              </w:rPr>
            </w:pPr>
            <w:r>
              <w:rPr>
                <w:rFonts w:cs="Times New Roman"/>
              </w:rPr>
              <w:t>1=Yes</w:t>
            </w:r>
          </w:p>
          <w:p w14:paraId="67BAC552" w14:textId="3B327CC4" w:rsidR="00142C02" w:rsidRDefault="00142C02" w:rsidP="00D6074E">
            <w:pPr>
              <w:rPr>
                <w:rFonts w:cs="Times New Roman"/>
              </w:rPr>
            </w:pPr>
            <w:r>
              <w:rPr>
                <w:rFonts w:cs="Times New Roman"/>
              </w:rPr>
              <w:t>9=Don’t know</w:t>
            </w:r>
          </w:p>
        </w:tc>
      </w:tr>
      <w:tr w:rsidR="00142C02" w:rsidRPr="00E142A0" w14:paraId="1AC24885" w14:textId="77777777" w:rsidTr="005519B8">
        <w:tc>
          <w:tcPr>
            <w:tcW w:w="0" w:type="auto"/>
            <w:tcBorders>
              <w:top w:val="single" w:sz="4" w:space="0" w:color="auto"/>
              <w:left w:val="single" w:sz="4" w:space="0" w:color="auto"/>
              <w:bottom w:val="single" w:sz="4" w:space="0" w:color="auto"/>
              <w:right w:val="single" w:sz="4" w:space="0" w:color="auto"/>
            </w:tcBorders>
          </w:tcPr>
          <w:p w14:paraId="5DBA88B1" w14:textId="7DD4719F" w:rsidR="00142C02" w:rsidRDefault="00142C02" w:rsidP="00D6074E">
            <w:pPr>
              <w:jc w:val="center"/>
              <w:rPr>
                <w:rFonts w:cs="Times New Roman"/>
              </w:rPr>
            </w:pPr>
            <w:r w:rsidRPr="00D6074E">
              <w:rPr>
                <w:rFonts w:cs="Times New Roman"/>
              </w:rPr>
              <w:t>BMH747G</w:t>
            </w:r>
          </w:p>
        </w:tc>
        <w:tc>
          <w:tcPr>
            <w:tcW w:w="0" w:type="auto"/>
            <w:tcBorders>
              <w:top w:val="single" w:sz="4" w:space="0" w:color="auto"/>
              <w:left w:val="single" w:sz="4" w:space="0" w:color="auto"/>
              <w:bottom w:val="single" w:sz="4" w:space="0" w:color="auto"/>
              <w:right w:val="single" w:sz="4" w:space="0" w:color="auto"/>
            </w:tcBorders>
          </w:tcPr>
          <w:p w14:paraId="581AC90A" w14:textId="612D8714" w:rsidR="00142C02" w:rsidRDefault="00142C02" w:rsidP="00D6074E">
            <w:pPr>
              <w:rPr>
                <w:rFonts w:cs="Times New Roman"/>
              </w:rPr>
            </w:pPr>
            <w:r w:rsidRPr="00D6074E">
              <w:rPr>
                <w:rFonts w:cs="Times New Roman"/>
              </w:rPr>
              <w:t>Did you have a skull fracture?</w:t>
            </w:r>
          </w:p>
        </w:tc>
        <w:tc>
          <w:tcPr>
            <w:tcW w:w="0" w:type="auto"/>
            <w:tcBorders>
              <w:top w:val="single" w:sz="4" w:space="0" w:color="auto"/>
              <w:left w:val="single" w:sz="4" w:space="0" w:color="auto"/>
              <w:bottom w:val="single" w:sz="4" w:space="0" w:color="auto"/>
              <w:right w:val="single" w:sz="4" w:space="0" w:color="auto"/>
            </w:tcBorders>
          </w:tcPr>
          <w:p w14:paraId="238EFF32" w14:textId="77777777" w:rsidR="00142C02" w:rsidRDefault="00142C02" w:rsidP="00D6074E">
            <w:pPr>
              <w:rPr>
                <w:rFonts w:cs="Times New Roman"/>
              </w:rPr>
            </w:pPr>
            <w:r>
              <w:rPr>
                <w:rFonts w:cs="Times New Roman"/>
              </w:rPr>
              <w:t>0=No</w:t>
            </w:r>
          </w:p>
          <w:p w14:paraId="3FE0DF6E" w14:textId="77777777" w:rsidR="00142C02" w:rsidRDefault="00142C02" w:rsidP="00D6074E">
            <w:pPr>
              <w:rPr>
                <w:rFonts w:cs="Times New Roman"/>
              </w:rPr>
            </w:pPr>
            <w:r>
              <w:rPr>
                <w:rFonts w:cs="Times New Roman"/>
              </w:rPr>
              <w:t>1=Yes</w:t>
            </w:r>
          </w:p>
          <w:p w14:paraId="169F5D33" w14:textId="30E856A1" w:rsidR="00142C02" w:rsidRDefault="00142C02" w:rsidP="00D6074E">
            <w:pPr>
              <w:rPr>
                <w:rFonts w:cs="Times New Roman"/>
              </w:rPr>
            </w:pPr>
            <w:r>
              <w:rPr>
                <w:rFonts w:cs="Times New Roman"/>
              </w:rPr>
              <w:t>9=Don’t know</w:t>
            </w:r>
          </w:p>
        </w:tc>
      </w:tr>
      <w:tr w:rsidR="00142C02" w:rsidRPr="00E142A0" w14:paraId="5361B9AD" w14:textId="77777777" w:rsidTr="005519B8">
        <w:tc>
          <w:tcPr>
            <w:tcW w:w="0" w:type="auto"/>
            <w:tcBorders>
              <w:top w:val="single" w:sz="4" w:space="0" w:color="auto"/>
              <w:left w:val="single" w:sz="4" w:space="0" w:color="auto"/>
              <w:bottom w:val="single" w:sz="4" w:space="0" w:color="auto"/>
              <w:right w:val="single" w:sz="4" w:space="0" w:color="auto"/>
            </w:tcBorders>
          </w:tcPr>
          <w:p w14:paraId="2A64D136" w14:textId="2835BCD3" w:rsidR="00142C02" w:rsidRDefault="00142C02" w:rsidP="00D6074E">
            <w:pPr>
              <w:jc w:val="center"/>
              <w:rPr>
                <w:rFonts w:cs="Times New Roman"/>
              </w:rPr>
            </w:pPr>
            <w:r w:rsidRPr="00D6074E">
              <w:rPr>
                <w:rFonts w:cs="Times New Roman"/>
              </w:rPr>
              <w:t>BMH747H</w:t>
            </w:r>
          </w:p>
        </w:tc>
        <w:tc>
          <w:tcPr>
            <w:tcW w:w="0" w:type="auto"/>
            <w:tcBorders>
              <w:top w:val="single" w:sz="4" w:space="0" w:color="auto"/>
              <w:left w:val="single" w:sz="4" w:space="0" w:color="auto"/>
              <w:bottom w:val="single" w:sz="4" w:space="0" w:color="auto"/>
              <w:right w:val="single" w:sz="4" w:space="0" w:color="auto"/>
            </w:tcBorders>
          </w:tcPr>
          <w:p w14:paraId="78BAD59D" w14:textId="25CB29E3" w:rsidR="00142C02" w:rsidRDefault="00142C02" w:rsidP="00D6074E">
            <w:pPr>
              <w:rPr>
                <w:rFonts w:cs="Times New Roman"/>
              </w:rPr>
            </w:pPr>
            <w:r w:rsidRPr="00D6074E">
              <w:rPr>
                <w:rFonts w:cs="Times New Roman"/>
              </w:rPr>
              <w:t>Did you get stitches?</w:t>
            </w:r>
          </w:p>
        </w:tc>
        <w:tc>
          <w:tcPr>
            <w:tcW w:w="0" w:type="auto"/>
            <w:tcBorders>
              <w:top w:val="single" w:sz="4" w:space="0" w:color="auto"/>
              <w:left w:val="single" w:sz="4" w:space="0" w:color="auto"/>
              <w:bottom w:val="single" w:sz="4" w:space="0" w:color="auto"/>
              <w:right w:val="single" w:sz="4" w:space="0" w:color="auto"/>
            </w:tcBorders>
          </w:tcPr>
          <w:p w14:paraId="7A638CA5" w14:textId="77777777" w:rsidR="00142C02" w:rsidRDefault="00142C02" w:rsidP="00D6074E">
            <w:pPr>
              <w:rPr>
                <w:rFonts w:cs="Times New Roman"/>
              </w:rPr>
            </w:pPr>
            <w:r>
              <w:rPr>
                <w:rFonts w:cs="Times New Roman"/>
              </w:rPr>
              <w:t>0=No</w:t>
            </w:r>
          </w:p>
          <w:p w14:paraId="581792FF" w14:textId="77777777" w:rsidR="00142C02" w:rsidRDefault="00142C02" w:rsidP="00D6074E">
            <w:pPr>
              <w:rPr>
                <w:rFonts w:cs="Times New Roman"/>
              </w:rPr>
            </w:pPr>
            <w:r>
              <w:rPr>
                <w:rFonts w:cs="Times New Roman"/>
              </w:rPr>
              <w:t>1=Yes</w:t>
            </w:r>
          </w:p>
          <w:p w14:paraId="32A1CF70" w14:textId="1B6F209F" w:rsidR="00142C02" w:rsidRDefault="00142C02" w:rsidP="00D6074E">
            <w:pPr>
              <w:rPr>
                <w:rFonts w:cs="Times New Roman"/>
              </w:rPr>
            </w:pPr>
            <w:r>
              <w:rPr>
                <w:rFonts w:cs="Times New Roman"/>
              </w:rPr>
              <w:t>9=Don’t know</w:t>
            </w:r>
          </w:p>
        </w:tc>
      </w:tr>
      <w:tr w:rsidR="00142C02" w:rsidRPr="00E142A0" w14:paraId="5F5F488E" w14:textId="77777777" w:rsidTr="005519B8">
        <w:tc>
          <w:tcPr>
            <w:tcW w:w="0" w:type="auto"/>
            <w:tcBorders>
              <w:top w:val="single" w:sz="4" w:space="0" w:color="auto"/>
              <w:left w:val="single" w:sz="4" w:space="0" w:color="auto"/>
              <w:bottom w:val="single" w:sz="4" w:space="0" w:color="auto"/>
              <w:right w:val="single" w:sz="4" w:space="0" w:color="auto"/>
            </w:tcBorders>
          </w:tcPr>
          <w:p w14:paraId="671CFC5C" w14:textId="1A3B6383" w:rsidR="00142C02" w:rsidRDefault="00142C02" w:rsidP="00D6074E">
            <w:pPr>
              <w:jc w:val="center"/>
              <w:rPr>
                <w:rFonts w:cs="Times New Roman"/>
              </w:rPr>
            </w:pPr>
            <w:r w:rsidRPr="00D6074E">
              <w:rPr>
                <w:rFonts w:cs="Times New Roman"/>
              </w:rPr>
              <w:t>BMH747I</w:t>
            </w:r>
          </w:p>
        </w:tc>
        <w:tc>
          <w:tcPr>
            <w:tcW w:w="0" w:type="auto"/>
            <w:tcBorders>
              <w:top w:val="single" w:sz="4" w:space="0" w:color="auto"/>
              <w:left w:val="single" w:sz="4" w:space="0" w:color="auto"/>
              <w:bottom w:val="single" w:sz="4" w:space="0" w:color="auto"/>
              <w:right w:val="single" w:sz="4" w:space="0" w:color="auto"/>
            </w:tcBorders>
          </w:tcPr>
          <w:p w14:paraId="5E0A4AE8" w14:textId="758A7956" w:rsidR="00142C02" w:rsidRDefault="00142C02" w:rsidP="00D6074E">
            <w:pPr>
              <w:rPr>
                <w:rFonts w:cs="Times New Roman"/>
              </w:rPr>
            </w:pPr>
            <w:r w:rsidRPr="00D6074E">
              <w:rPr>
                <w:rFonts w:cs="Times New Roman"/>
              </w:rPr>
              <w:t>Did you see a doctor for this injury?</w:t>
            </w:r>
          </w:p>
        </w:tc>
        <w:tc>
          <w:tcPr>
            <w:tcW w:w="0" w:type="auto"/>
            <w:tcBorders>
              <w:top w:val="single" w:sz="4" w:space="0" w:color="auto"/>
              <w:left w:val="single" w:sz="4" w:space="0" w:color="auto"/>
              <w:bottom w:val="single" w:sz="4" w:space="0" w:color="auto"/>
              <w:right w:val="single" w:sz="4" w:space="0" w:color="auto"/>
            </w:tcBorders>
          </w:tcPr>
          <w:p w14:paraId="73C02527" w14:textId="77777777" w:rsidR="00142C02" w:rsidRDefault="00142C02" w:rsidP="00D6074E">
            <w:pPr>
              <w:rPr>
                <w:rFonts w:cs="Times New Roman"/>
              </w:rPr>
            </w:pPr>
            <w:r>
              <w:rPr>
                <w:rFonts w:cs="Times New Roman"/>
              </w:rPr>
              <w:t>0=No</w:t>
            </w:r>
          </w:p>
          <w:p w14:paraId="2D5E3FB5" w14:textId="77777777" w:rsidR="00142C02" w:rsidRDefault="00142C02" w:rsidP="00D6074E">
            <w:pPr>
              <w:rPr>
                <w:rFonts w:cs="Times New Roman"/>
              </w:rPr>
            </w:pPr>
            <w:r>
              <w:rPr>
                <w:rFonts w:cs="Times New Roman"/>
              </w:rPr>
              <w:t>1=Yes</w:t>
            </w:r>
          </w:p>
          <w:p w14:paraId="4BE89F4A" w14:textId="13BEC405" w:rsidR="00142C02" w:rsidRDefault="00142C02" w:rsidP="00D6074E">
            <w:pPr>
              <w:rPr>
                <w:rFonts w:cs="Times New Roman"/>
              </w:rPr>
            </w:pPr>
            <w:r>
              <w:rPr>
                <w:rFonts w:cs="Times New Roman"/>
              </w:rPr>
              <w:t>9=Don’t know</w:t>
            </w:r>
          </w:p>
        </w:tc>
      </w:tr>
      <w:tr w:rsidR="00142C02" w:rsidRPr="00E142A0" w14:paraId="18C3534C" w14:textId="77777777" w:rsidTr="005519B8">
        <w:tc>
          <w:tcPr>
            <w:tcW w:w="0" w:type="auto"/>
            <w:tcBorders>
              <w:top w:val="single" w:sz="4" w:space="0" w:color="auto"/>
              <w:left w:val="single" w:sz="4" w:space="0" w:color="auto"/>
              <w:bottom w:val="single" w:sz="4" w:space="0" w:color="auto"/>
              <w:right w:val="single" w:sz="4" w:space="0" w:color="auto"/>
            </w:tcBorders>
          </w:tcPr>
          <w:p w14:paraId="6521BD9F" w14:textId="2E94F6B4" w:rsidR="00142C02" w:rsidRDefault="00142C02" w:rsidP="00D6074E">
            <w:pPr>
              <w:jc w:val="center"/>
              <w:rPr>
                <w:rFonts w:cs="Times New Roman"/>
              </w:rPr>
            </w:pPr>
            <w:r>
              <w:rPr>
                <w:rFonts w:cs="Times New Roman"/>
              </w:rPr>
              <w:t>BMH75</w:t>
            </w:r>
          </w:p>
        </w:tc>
        <w:tc>
          <w:tcPr>
            <w:tcW w:w="0" w:type="auto"/>
            <w:tcBorders>
              <w:top w:val="single" w:sz="4" w:space="0" w:color="auto"/>
              <w:left w:val="single" w:sz="4" w:space="0" w:color="auto"/>
              <w:bottom w:val="single" w:sz="4" w:space="0" w:color="auto"/>
              <w:right w:val="single" w:sz="4" w:space="0" w:color="auto"/>
            </w:tcBorders>
          </w:tcPr>
          <w:p w14:paraId="5A746FED" w14:textId="23C916DB" w:rsidR="00142C02" w:rsidRDefault="00142C02" w:rsidP="00D6074E">
            <w:pPr>
              <w:rPr>
                <w:rFonts w:cs="Times New Roman"/>
              </w:rPr>
            </w:pPr>
            <w:r>
              <w:rPr>
                <w:rFonts w:cs="Times New Roman"/>
              </w:rPr>
              <w:t>Have you ever had episodes of fainting?</w:t>
            </w:r>
          </w:p>
        </w:tc>
        <w:tc>
          <w:tcPr>
            <w:tcW w:w="0" w:type="auto"/>
            <w:tcBorders>
              <w:top w:val="single" w:sz="4" w:space="0" w:color="auto"/>
              <w:left w:val="single" w:sz="4" w:space="0" w:color="auto"/>
              <w:bottom w:val="single" w:sz="4" w:space="0" w:color="auto"/>
              <w:right w:val="single" w:sz="4" w:space="0" w:color="auto"/>
            </w:tcBorders>
          </w:tcPr>
          <w:p w14:paraId="2A2648DE" w14:textId="77777777" w:rsidR="00142C02" w:rsidRDefault="00142C02" w:rsidP="00D6074E">
            <w:pPr>
              <w:rPr>
                <w:rFonts w:cs="Times New Roman"/>
              </w:rPr>
            </w:pPr>
            <w:r>
              <w:rPr>
                <w:rFonts w:cs="Times New Roman"/>
              </w:rPr>
              <w:t>0=No</w:t>
            </w:r>
          </w:p>
          <w:p w14:paraId="19C64777" w14:textId="77777777" w:rsidR="00142C02" w:rsidRDefault="00142C02" w:rsidP="00D6074E">
            <w:pPr>
              <w:rPr>
                <w:rFonts w:cs="Times New Roman"/>
              </w:rPr>
            </w:pPr>
            <w:r>
              <w:rPr>
                <w:rFonts w:cs="Times New Roman"/>
              </w:rPr>
              <w:t>1=Yes</w:t>
            </w:r>
          </w:p>
          <w:p w14:paraId="3FF6B7E8" w14:textId="66B05966" w:rsidR="00142C02" w:rsidRDefault="00142C02" w:rsidP="00D6074E">
            <w:pPr>
              <w:rPr>
                <w:rFonts w:cs="Times New Roman"/>
              </w:rPr>
            </w:pPr>
            <w:r>
              <w:rPr>
                <w:rFonts w:cs="Times New Roman"/>
              </w:rPr>
              <w:t>9=Don’t know</w:t>
            </w:r>
          </w:p>
        </w:tc>
      </w:tr>
      <w:tr w:rsidR="00142C02" w:rsidRPr="00E142A0" w14:paraId="5D83AA79" w14:textId="77777777" w:rsidTr="005519B8">
        <w:tc>
          <w:tcPr>
            <w:tcW w:w="0" w:type="auto"/>
            <w:tcBorders>
              <w:top w:val="single" w:sz="4" w:space="0" w:color="auto"/>
              <w:left w:val="single" w:sz="4" w:space="0" w:color="auto"/>
              <w:bottom w:val="single" w:sz="4" w:space="0" w:color="auto"/>
              <w:right w:val="single" w:sz="4" w:space="0" w:color="auto"/>
            </w:tcBorders>
          </w:tcPr>
          <w:p w14:paraId="2A9F6719" w14:textId="1F2FCFB5" w:rsidR="00142C02" w:rsidRDefault="00142C02" w:rsidP="00D6074E">
            <w:pPr>
              <w:jc w:val="center"/>
              <w:rPr>
                <w:rFonts w:cs="Times New Roman"/>
              </w:rPr>
            </w:pPr>
            <w:r>
              <w:rPr>
                <w:rFonts w:cs="Times New Roman"/>
              </w:rPr>
              <w:t>BMH751</w:t>
            </w:r>
          </w:p>
        </w:tc>
        <w:tc>
          <w:tcPr>
            <w:tcW w:w="0" w:type="auto"/>
            <w:tcBorders>
              <w:top w:val="single" w:sz="4" w:space="0" w:color="auto"/>
              <w:left w:val="single" w:sz="4" w:space="0" w:color="auto"/>
              <w:bottom w:val="single" w:sz="4" w:space="0" w:color="auto"/>
              <w:right w:val="single" w:sz="4" w:space="0" w:color="auto"/>
            </w:tcBorders>
          </w:tcPr>
          <w:p w14:paraId="4042F622" w14:textId="08400DE0" w:rsidR="00142C02" w:rsidRDefault="00142C02" w:rsidP="00D6074E">
            <w:pPr>
              <w:rPr>
                <w:rFonts w:cs="Times New Roman"/>
              </w:rPr>
            </w:pPr>
            <w:r>
              <w:rPr>
                <w:rFonts w:cs="Times New Roman"/>
              </w:rPr>
              <w:t>How old were you when you had your first episode?</w:t>
            </w:r>
          </w:p>
        </w:tc>
        <w:tc>
          <w:tcPr>
            <w:tcW w:w="0" w:type="auto"/>
            <w:tcBorders>
              <w:top w:val="single" w:sz="4" w:space="0" w:color="auto"/>
              <w:left w:val="single" w:sz="4" w:space="0" w:color="auto"/>
              <w:bottom w:val="single" w:sz="4" w:space="0" w:color="auto"/>
              <w:right w:val="single" w:sz="4" w:space="0" w:color="auto"/>
            </w:tcBorders>
          </w:tcPr>
          <w:p w14:paraId="63E95E33" w14:textId="77777777" w:rsidR="00142C02" w:rsidRDefault="00142C02" w:rsidP="00D6074E">
            <w:pPr>
              <w:rPr>
                <w:rFonts w:cs="Times New Roman"/>
              </w:rPr>
            </w:pPr>
          </w:p>
        </w:tc>
      </w:tr>
      <w:tr w:rsidR="00142C02" w:rsidRPr="00E142A0" w14:paraId="481C513D" w14:textId="77777777" w:rsidTr="005519B8">
        <w:tc>
          <w:tcPr>
            <w:tcW w:w="0" w:type="auto"/>
            <w:tcBorders>
              <w:top w:val="single" w:sz="4" w:space="0" w:color="auto"/>
              <w:left w:val="single" w:sz="4" w:space="0" w:color="auto"/>
              <w:bottom w:val="single" w:sz="4" w:space="0" w:color="auto"/>
              <w:right w:val="single" w:sz="4" w:space="0" w:color="auto"/>
            </w:tcBorders>
          </w:tcPr>
          <w:p w14:paraId="4A0F23C3" w14:textId="016575F2" w:rsidR="00142C02" w:rsidRDefault="00142C02" w:rsidP="00D6074E">
            <w:pPr>
              <w:jc w:val="center"/>
              <w:rPr>
                <w:rFonts w:cs="Times New Roman"/>
              </w:rPr>
            </w:pPr>
            <w:r>
              <w:rPr>
                <w:rFonts w:cs="Times New Roman"/>
              </w:rPr>
              <w:t>BMH752</w:t>
            </w:r>
          </w:p>
        </w:tc>
        <w:tc>
          <w:tcPr>
            <w:tcW w:w="0" w:type="auto"/>
            <w:tcBorders>
              <w:top w:val="single" w:sz="4" w:space="0" w:color="auto"/>
              <w:left w:val="single" w:sz="4" w:space="0" w:color="auto"/>
              <w:bottom w:val="single" w:sz="4" w:space="0" w:color="auto"/>
              <w:right w:val="single" w:sz="4" w:space="0" w:color="auto"/>
            </w:tcBorders>
          </w:tcPr>
          <w:p w14:paraId="41DBCB67" w14:textId="2C6A74CB" w:rsidR="00142C02" w:rsidRDefault="00142C02" w:rsidP="00D6074E">
            <w:pPr>
              <w:rPr>
                <w:rFonts w:cs="Times New Roman"/>
              </w:rPr>
            </w:pPr>
            <w:r>
              <w:rPr>
                <w:rFonts w:cs="Times New Roman"/>
              </w:rPr>
              <w:t>How many total episodes of fainting have you had?</w:t>
            </w:r>
          </w:p>
        </w:tc>
        <w:tc>
          <w:tcPr>
            <w:tcW w:w="0" w:type="auto"/>
            <w:tcBorders>
              <w:top w:val="single" w:sz="4" w:space="0" w:color="auto"/>
              <w:left w:val="single" w:sz="4" w:space="0" w:color="auto"/>
              <w:bottom w:val="single" w:sz="4" w:space="0" w:color="auto"/>
              <w:right w:val="single" w:sz="4" w:space="0" w:color="auto"/>
            </w:tcBorders>
          </w:tcPr>
          <w:p w14:paraId="281706E9" w14:textId="77777777" w:rsidR="00142C02" w:rsidRDefault="00142C02" w:rsidP="00D6074E">
            <w:pPr>
              <w:rPr>
                <w:rFonts w:cs="Times New Roman"/>
              </w:rPr>
            </w:pPr>
          </w:p>
        </w:tc>
      </w:tr>
      <w:tr w:rsidR="00142C02" w:rsidRPr="00E142A0" w14:paraId="2C53BB4B" w14:textId="77777777" w:rsidTr="005519B8">
        <w:tc>
          <w:tcPr>
            <w:tcW w:w="0" w:type="auto"/>
            <w:tcBorders>
              <w:top w:val="single" w:sz="4" w:space="0" w:color="auto"/>
              <w:left w:val="single" w:sz="4" w:space="0" w:color="auto"/>
              <w:bottom w:val="single" w:sz="4" w:space="0" w:color="auto"/>
              <w:right w:val="single" w:sz="4" w:space="0" w:color="auto"/>
            </w:tcBorders>
          </w:tcPr>
          <w:p w14:paraId="6E67F0CA" w14:textId="2344F90D" w:rsidR="00142C02" w:rsidRDefault="00142C02" w:rsidP="00D6074E">
            <w:pPr>
              <w:jc w:val="center"/>
              <w:rPr>
                <w:rFonts w:cs="Times New Roman"/>
              </w:rPr>
            </w:pPr>
            <w:r>
              <w:rPr>
                <w:rFonts w:cs="Times New Roman"/>
              </w:rPr>
              <w:lastRenderedPageBreak/>
              <w:t>BMH753</w:t>
            </w:r>
          </w:p>
        </w:tc>
        <w:tc>
          <w:tcPr>
            <w:tcW w:w="0" w:type="auto"/>
            <w:tcBorders>
              <w:top w:val="single" w:sz="4" w:space="0" w:color="auto"/>
              <w:left w:val="single" w:sz="4" w:space="0" w:color="auto"/>
              <w:bottom w:val="single" w:sz="4" w:space="0" w:color="auto"/>
              <w:right w:val="single" w:sz="4" w:space="0" w:color="auto"/>
            </w:tcBorders>
          </w:tcPr>
          <w:p w14:paraId="248D7357" w14:textId="2813222B" w:rsidR="00142C02" w:rsidRDefault="00142C02" w:rsidP="00D6074E">
            <w:pPr>
              <w:rPr>
                <w:rFonts w:cs="Times New Roman"/>
              </w:rPr>
            </w:pPr>
            <w:r>
              <w:rPr>
                <w:rFonts w:cs="Times New Roman"/>
              </w:rPr>
              <w:t>When was your most recent episode of fainting? (year)</w:t>
            </w:r>
          </w:p>
        </w:tc>
        <w:tc>
          <w:tcPr>
            <w:tcW w:w="0" w:type="auto"/>
            <w:tcBorders>
              <w:top w:val="single" w:sz="4" w:space="0" w:color="auto"/>
              <w:left w:val="single" w:sz="4" w:space="0" w:color="auto"/>
              <w:bottom w:val="single" w:sz="4" w:space="0" w:color="auto"/>
              <w:right w:val="single" w:sz="4" w:space="0" w:color="auto"/>
            </w:tcBorders>
          </w:tcPr>
          <w:p w14:paraId="618E911E" w14:textId="77777777" w:rsidR="00142C02" w:rsidRDefault="00142C02" w:rsidP="00D6074E">
            <w:pPr>
              <w:rPr>
                <w:rFonts w:cs="Times New Roman"/>
              </w:rPr>
            </w:pPr>
          </w:p>
        </w:tc>
      </w:tr>
      <w:tr w:rsidR="00142C02" w:rsidRPr="00E142A0" w14:paraId="5E7A1EDE" w14:textId="77777777" w:rsidTr="005519B8">
        <w:tc>
          <w:tcPr>
            <w:tcW w:w="0" w:type="auto"/>
            <w:tcBorders>
              <w:top w:val="single" w:sz="4" w:space="0" w:color="auto"/>
              <w:left w:val="single" w:sz="4" w:space="0" w:color="auto"/>
              <w:bottom w:val="single" w:sz="4" w:space="0" w:color="auto"/>
              <w:right w:val="single" w:sz="4" w:space="0" w:color="auto"/>
            </w:tcBorders>
          </w:tcPr>
          <w:p w14:paraId="7FE837DC" w14:textId="0DFF0D2F" w:rsidR="00142C02" w:rsidRDefault="00142C02" w:rsidP="00D6074E">
            <w:pPr>
              <w:jc w:val="center"/>
              <w:rPr>
                <w:rFonts w:cs="Times New Roman"/>
              </w:rPr>
            </w:pPr>
            <w:r>
              <w:rPr>
                <w:rFonts w:cs="Times New Roman"/>
              </w:rPr>
              <w:t>BMH754</w:t>
            </w:r>
          </w:p>
        </w:tc>
        <w:tc>
          <w:tcPr>
            <w:tcW w:w="0" w:type="auto"/>
            <w:tcBorders>
              <w:top w:val="single" w:sz="4" w:space="0" w:color="auto"/>
              <w:left w:val="single" w:sz="4" w:space="0" w:color="auto"/>
              <w:bottom w:val="single" w:sz="4" w:space="0" w:color="auto"/>
              <w:right w:val="single" w:sz="4" w:space="0" w:color="auto"/>
            </w:tcBorders>
          </w:tcPr>
          <w:p w14:paraId="0AB3E677" w14:textId="0CA97215" w:rsidR="00142C02" w:rsidRDefault="00142C02" w:rsidP="00D6074E">
            <w:pPr>
              <w:rPr>
                <w:rFonts w:cs="Times New Roman"/>
              </w:rPr>
            </w:pPr>
            <w:r>
              <w:rPr>
                <w:rFonts w:cs="Times New Roman"/>
              </w:rPr>
              <w:t>Do you presently have episodes of fainting?</w:t>
            </w:r>
          </w:p>
        </w:tc>
        <w:tc>
          <w:tcPr>
            <w:tcW w:w="0" w:type="auto"/>
            <w:tcBorders>
              <w:top w:val="single" w:sz="4" w:space="0" w:color="auto"/>
              <w:left w:val="single" w:sz="4" w:space="0" w:color="auto"/>
              <w:bottom w:val="single" w:sz="4" w:space="0" w:color="auto"/>
              <w:right w:val="single" w:sz="4" w:space="0" w:color="auto"/>
            </w:tcBorders>
          </w:tcPr>
          <w:p w14:paraId="68BE6A2B" w14:textId="77777777" w:rsidR="00142C02" w:rsidRDefault="00142C02" w:rsidP="00D6074E">
            <w:pPr>
              <w:rPr>
                <w:rFonts w:cs="Times New Roman"/>
              </w:rPr>
            </w:pPr>
            <w:r>
              <w:rPr>
                <w:rFonts w:cs="Times New Roman"/>
              </w:rPr>
              <w:t>0=No</w:t>
            </w:r>
          </w:p>
          <w:p w14:paraId="6BFBE270" w14:textId="77777777" w:rsidR="00142C02" w:rsidRDefault="00142C02" w:rsidP="00D6074E">
            <w:pPr>
              <w:rPr>
                <w:rFonts w:cs="Times New Roman"/>
              </w:rPr>
            </w:pPr>
            <w:r>
              <w:rPr>
                <w:rFonts w:cs="Times New Roman"/>
              </w:rPr>
              <w:t>1=Yes</w:t>
            </w:r>
          </w:p>
          <w:p w14:paraId="329D1A4E" w14:textId="392AD554" w:rsidR="00142C02" w:rsidRDefault="00142C02" w:rsidP="00D6074E">
            <w:pPr>
              <w:rPr>
                <w:rFonts w:cs="Times New Roman"/>
              </w:rPr>
            </w:pPr>
            <w:r>
              <w:rPr>
                <w:rFonts w:cs="Times New Roman"/>
              </w:rPr>
              <w:t>9=Don’t know</w:t>
            </w:r>
          </w:p>
        </w:tc>
      </w:tr>
      <w:tr w:rsidR="00142C02" w:rsidRPr="00E142A0" w14:paraId="665A455D" w14:textId="77777777" w:rsidTr="005519B8">
        <w:tc>
          <w:tcPr>
            <w:tcW w:w="0" w:type="auto"/>
            <w:tcBorders>
              <w:top w:val="single" w:sz="4" w:space="0" w:color="auto"/>
              <w:left w:val="single" w:sz="4" w:space="0" w:color="auto"/>
              <w:bottom w:val="single" w:sz="4" w:space="0" w:color="auto"/>
              <w:right w:val="single" w:sz="4" w:space="0" w:color="auto"/>
            </w:tcBorders>
          </w:tcPr>
          <w:p w14:paraId="185F4FC5" w14:textId="6545518F" w:rsidR="00142C02" w:rsidRDefault="00142C02" w:rsidP="00D6074E">
            <w:pPr>
              <w:jc w:val="center"/>
              <w:rPr>
                <w:rFonts w:cs="Times New Roman"/>
              </w:rPr>
            </w:pPr>
            <w:r>
              <w:rPr>
                <w:rFonts w:cs="Times New Roman"/>
              </w:rPr>
              <w:t>BMH755</w:t>
            </w:r>
          </w:p>
        </w:tc>
        <w:tc>
          <w:tcPr>
            <w:tcW w:w="0" w:type="auto"/>
            <w:tcBorders>
              <w:top w:val="single" w:sz="4" w:space="0" w:color="auto"/>
              <w:left w:val="single" w:sz="4" w:space="0" w:color="auto"/>
              <w:bottom w:val="single" w:sz="4" w:space="0" w:color="auto"/>
              <w:right w:val="single" w:sz="4" w:space="0" w:color="auto"/>
            </w:tcBorders>
          </w:tcPr>
          <w:p w14:paraId="1B840525" w14:textId="7A1EFAD9" w:rsidR="00142C02" w:rsidRDefault="00142C02" w:rsidP="00D6074E">
            <w:pPr>
              <w:rPr>
                <w:rFonts w:cs="Times New Roman"/>
              </w:rPr>
            </w:pPr>
            <w:r>
              <w:rPr>
                <w:rFonts w:cs="Times New Roman"/>
              </w:rPr>
              <w:t>Have you ever had an MRI of your head?</w:t>
            </w:r>
          </w:p>
        </w:tc>
        <w:tc>
          <w:tcPr>
            <w:tcW w:w="0" w:type="auto"/>
            <w:tcBorders>
              <w:top w:val="single" w:sz="4" w:space="0" w:color="auto"/>
              <w:left w:val="single" w:sz="4" w:space="0" w:color="auto"/>
              <w:bottom w:val="single" w:sz="4" w:space="0" w:color="auto"/>
              <w:right w:val="single" w:sz="4" w:space="0" w:color="auto"/>
            </w:tcBorders>
          </w:tcPr>
          <w:p w14:paraId="08AABDD8" w14:textId="77777777" w:rsidR="00142C02" w:rsidRDefault="00142C02" w:rsidP="00D6074E">
            <w:pPr>
              <w:rPr>
                <w:rFonts w:cs="Times New Roman"/>
              </w:rPr>
            </w:pPr>
            <w:r>
              <w:rPr>
                <w:rFonts w:cs="Times New Roman"/>
              </w:rPr>
              <w:t>0=No</w:t>
            </w:r>
          </w:p>
          <w:p w14:paraId="1941CDAE" w14:textId="77777777" w:rsidR="00142C02" w:rsidRDefault="00142C02" w:rsidP="00D6074E">
            <w:pPr>
              <w:rPr>
                <w:rFonts w:cs="Times New Roman"/>
              </w:rPr>
            </w:pPr>
            <w:r>
              <w:rPr>
                <w:rFonts w:cs="Times New Roman"/>
              </w:rPr>
              <w:t>1=Yes</w:t>
            </w:r>
          </w:p>
          <w:p w14:paraId="32C62858" w14:textId="0C7C4742" w:rsidR="00142C02" w:rsidRDefault="00142C02" w:rsidP="00D6074E">
            <w:pPr>
              <w:rPr>
                <w:rFonts w:cs="Times New Roman"/>
              </w:rPr>
            </w:pPr>
            <w:r>
              <w:rPr>
                <w:rFonts w:cs="Times New Roman"/>
              </w:rPr>
              <w:t>9=Don’t know</w:t>
            </w:r>
          </w:p>
        </w:tc>
      </w:tr>
      <w:tr w:rsidR="00142C02" w:rsidRPr="00E142A0" w14:paraId="4C72E4B2" w14:textId="77777777" w:rsidTr="005519B8">
        <w:tc>
          <w:tcPr>
            <w:tcW w:w="0" w:type="auto"/>
            <w:tcBorders>
              <w:top w:val="single" w:sz="4" w:space="0" w:color="auto"/>
              <w:left w:val="single" w:sz="4" w:space="0" w:color="auto"/>
              <w:bottom w:val="single" w:sz="4" w:space="0" w:color="auto"/>
              <w:right w:val="single" w:sz="4" w:space="0" w:color="auto"/>
            </w:tcBorders>
          </w:tcPr>
          <w:p w14:paraId="73FDFDB0" w14:textId="45C5EB21" w:rsidR="00142C02" w:rsidRDefault="00142C02" w:rsidP="00D6074E">
            <w:pPr>
              <w:jc w:val="center"/>
              <w:rPr>
                <w:rFonts w:cs="Times New Roman"/>
              </w:rPr>
            </w:pPr>
            <w:r>
              <w:rPr>
                <w:rFonts w:cs="Times New Roman"/>
              </w:rPr>
              <w:t>BMH756</w:t>
            </w:r>
          </w:p>
        </w:tc>
        <w:tc>
          <w:tcPr>
            <w:tcW w:w="0" w:type="auto"/>
            <w:tcBorders>
              <w:top w:val="single" w:sz="4" w:space="0" w:color="auto"/>
              <w:left w:val="single" w:sz="4" w:space="0" w:color="auto"/>
              <w:bottom w:val="single" w:sz="4" w:space="0" w:color="auto"/>
              <w:right w:val="single" w:sz="4" w:space="0" w:color="auto"/>
            </w:tcBorders>
          </w:tcPr>
          <w:p w14:paraId="71FA331C" w14:textId="54DA1C84" w:rsidR="00142C02" w:rsidRDefault="00142C02" w:rsidP="00D6074E">
            <w:pPr>
              <w:rPr>
                <w:rFonts w:cs="Times New Roman"/>
              </w:rPr>
            </w:pPr>
            <w:r>
              <w:rPr>
                <w:rFonts w:cs="Times New Roman"/>
              </w:rPr>
              <w:t>Why?</w:t>
            </w:r>
          </w:p>
        </w:tc>
        <w:tc>
          <w:tcPr>
            <w:tcW w:w="0" w:type="auto"/>
            <w:tcBorders>
              <w:top w:val="single" w:sz="4" w:space="0" w:color="auto"/>
              <w:left w:val="single" w:sz="4" w:space="0" w:color="auto"/>
              <w:bottom w:val="single" w:sz="4" w:space="0" w:color="auto"/>
              <w:right w:val="single" w:sz="4" w:space="0" w:color="auto"/>
            </w:tcBorders>
          </w:tcPr>
          <w:p w14:paraId="2687A1D9" w14:textId="77777777" w:rsidR="00142C02" w:rsidRDefault="00142C02" w:rsidP="00D6074E">
            <w:pPr>
              <w:rPr>
                <w:rFonts w:cs="Times New Roman"/>
              </w:rPr>
            </w:pPr>
          </w:p>
        </w:tc>
      </w:tr>
      <w:tr w:rsidR="00142C02" w:rsidRPr="00E142A0" w14:paraId="13A54147" w14:textId="77777777" w:rsidTr="005519B8">
        <w:tc>
          <w:tcPr>
            <w:tcW w:w="0" w:type="auto"/>
            <w:tcBorders>
              <w:top w:val="single" w:sz="4" w:space="0" w:color="auto"/>
              <w:left w:val="single" w:sz="4" w:space="0" w:color="auto"/>
              <w:bottom w:val="single" w:sz="4" w:space="0" w:color="auto"/>
              <w:right w:val="single" w:sz="4" w:space="0" w:color="auto"/>
            </w:tcBorders>
          </w:tcPr>
          <w:p w14:paraId="6EBC6C69" w14:textId="4E84D163" w:rsidR="00142C02" w:rsidRDefault="00142C02" w:rsidP="00D6074E">
            <w:pPr>
              <w:jc w:val="center"/>
              <w:rPr>
                <w:rFonts w:cs="Times New Roman"/>
              </w:rPr>
            </w:pPr>
            <w:r>
              <w:rPr>
                <w:rFonts w:cs="Times New Roman"/>
              </w:rPr>
              <w:t>BMH757</w:t>
            </w:r>
          </w:p>
        </w:tc>
        <w:tc>
          <w:tcPr>
            <w:tcW w:w="0" w:type="auto"/>
            <w:tcBorders>
              <w:top w:val="single" w:sz="4" w:space="0" w:color="auto"/>
              <w:left w:val="single" w:sz="4" w:space="0" w:color="auto"/>
              <w:bottom w:val="single" w:sz="4" w:space="0" w:color="auto"/>
              <w:right w:val="single" w:sz="4" w:space="0" w:color="auto"/>
            </w:tcBorders>
          </w:tcPr>
          <w:p w14:paraId="4D97D9A0" w14:textId="5861B036" w:rsidR="00142C02" w:rsidRDefault="00142C02" w:rsidP="00D6074E">
            <w:pPr>
              <w:rPr>
                <w:rFonts w:cs="Times New Roman"/>
              </w:rPr>
            </w:pPr>
            <w:r>
              <w:rPr>
                <w:rFonts w:cs="Times New Roman"/>
              </w:rPr>
              <w:t>In what year did you have the MRI of your head?</w:t>
            </w:r>
          </w:p>
        </w:tc>
        <w:tc>
          <w:tcPr>
            <w:tcW w:w="0" w:type="auto"/>
            <w:tcBorders>
              <w:top w:val="single" w:sz="4" w:space="0" w:color="auto"/>
              <w:left w:val="single" w:sz="4" w:space="0" w:color="auto"/>
              <w:bottom w:val="single" w:sz="4" w:space="0" w:color="auto"/>
              <w:right w:val="single" w:sz="4" w:space="0" w:color="auto"/>
            </w:tcBorders>
          </w:tcPr>
          <w:p w14:paraId="5584B51A" w14:textId="77777777" w:rsidR="00142C02" w:rsidRDefault="00142C02" w:rsidP="00D6074E">
            <w:pPr>
              <w:rPr>
                <w:rFonts w:cs="Times New Roman"/>
              </w:rPr>
            </w:pPr>
          </w:p>
        </w:tc>
      </w:tr>
      <w:tr w:rsidR="00142C02" w:rsidRPr="00E142A0" w14:paraId="299BC590" w14:textId="77777777" w:rsidTr="005519B8">
        <w:tc>
          <w:tcPr>
            <w:tcW w:w="0" w:type="auto"/>
            <w:tcBorders>
              <w:top w:val="single" w:sz="4" w:space="0" w:color="auto"/>
              <w:left w:val="single" w:sz="4" w:space="0" w:color="auto"/>
              <w:bottom w:val="single" w:sz="4" w:space="0" w:color="auto"/>
              <w:right w:val="single" w:sz="4" w:space="0" w:color="auto"/>
            </w:tcBorders>
          </w:tcPr>
          <w:p w14:paraId="3023FCB8" w14:textId="41385E8E" w:rsidR="00142C02" w:rsidRDefault="00142C02" w:rsidP="00D6074E">
            <w:pPr>
              <w:jc w:val="center"/>
              <w:rPr>
                <w:rFonts w:cs="Times New Roman"/>
              </w:rPr>
            </w:pPr>
            <w:r>
              <w:rPr>
                <w:rFonts w:cs="Times New Roman"/>
              </w:rPr>
              <w:t>BMH758</w:t>
            </w:r>
          </w:p>
        </w:tc>
        <w:tc>
          <w:tcPr>
            <w:tcW w:w="0" w:type="auto"/>
            <w:tcBorders>
              <w:top w:val="single" w:sz="4" w:space="0" w:color="auto"/>
              <w:left w:val="single" w:sz="4" w:space="0" w:color="auto"/>
              <w:bottom w:val="single" w:sz="4" w:space="0" w:color="auto"/>
              <w:right w:val="single" w:sz="4" w:space="0" w:color="auto"/>
            </w:tcBorders>
          </w:tcPr>
          <w:p w14:paraId="6FA2E2F3" w14:textId="73E6BB5F" w:rsidR="00142C02" w:rsidRDefault="00142C02" w:rsidP="00D6074E">
            <w:pPr>
              <w:rPr>
                <w:rFonts w:cs="Times New Roman"/>
              </w:rPr>
            </w:pPr>
            <w:r>
              <w:rPr>
                <w:rFonts w:cs="Times New Roman"/>
              </w:rPr>
              <w:t>Have you ever had a CT Scan of your head?</w:t>
            </w:r>
          </w:p>
        </w:tc>
        <w:tc>
          <w:tcPr>
            <w:tcW w:w="0" w:type="auto"/>
            <w:tcBorders>
              <w:top w:val="single" w:sz="4" w:space="0" w:color="auto"/>
              <w:left w:val="single" w:sz="4" w:space="0" w:color="auto"/>
              <w:bottom w:val="single" w:sz="4" w:space="0" w:color="auto"/>
              <w:right w:val="single" w:sz="4" w:space="0" w:color="auto"/>
            </w:tcBorders>
          </w:tcPr>
          <w:p w14:paraId="0BB0176E" w14:textId="77777777" w:rsidR="00142C02" w:rsidRDefault="00142C02" w:rsidP="008E03D5">
            <w:pPr>
              <w:rPr>
                <w:rFonts w:cs="Times New Roman"/>
              </w:rPr>
            </w:pPr>
            <w:r>
              <w:rPr>
                <w:rFonts w:cs="Times New Roman"/>
              </w:rPr>
              <w:t>0=No</w:t>
            </w:r>
          </w:p>
          <w:p w14:paraId="7D7F89FC" w14:textId="77777777" w:rsidR="00142C02" w:rsidRDefault="00142C02" w:rsidP="008E03D5">
            <w:pPr>
              <w:rPr>
                <w:rFonts w:cs="Times New Roman"/>
              </w:rPr>
            </w:pPr>
            <w:r>
              <w:rPr>
                <w:rFonts w:cs="Times New Roman"/>
              </w:rPr>
              <w:t>1=Yes</w:t>
            </w:r>
          </w:p>
          <w:p w14:paraId="56E988C0" w14:textId="20DD7D23" w:rsidR="00142C02" w:rsidRDefault="00142C02" w:rsidP="008E03D5">
            <w:pPr>
              <w:rPr>
                <w:rFonts w:cs="Times New Roman"/>
              </w:rPr>
            </w:pPr>
            <w:r>
              <w:rPr>
                <w:rFonts w:cs="Times New Roman"/>
              </w:rPr>
              <w:t>9=Don’t know</w:t>
            </w:r>
          </w:p>
        </w:tc>
      </w:tr>
      <w:tr w:rsidR="00142C02" w:rsidRPr="00E142A0" w14:paraId="7311F318" w14:textId="77777777" w:rsidTr="005519B8">
        <w:tc>
          <w:tcPr>
            <w:tcW w:w="0" w:type="auto"/>
            <w:tcBorders>
              <w:top w:val="single" w:sz="4" w:space="0" w:color="auto"/>
              <w:left w:val="single" w:sz="4" w:space="0" w:color="auto"/>
              <w:bottom w:val="single" w:sz="4" w:space="0" w:color="auto"/>
              <w:right w:val="single" w:sz="4" w:space="0" w:color="auto"/>
            </w:tcBorders>
          </w:tcPr>
          <w:p w14:paraId="41C7205E" w14:textId="1297F944" w:rsidR="00142C02" w:rsidRDefault="00142C02" w:rsidP="00D6074E">
            <w:pPr>
              <w:jc w:val="center"/>
              <w:rPr>
                <w:rFonts w:cs="Times New Roman"/>
              </w:rPr>
            </w:pPr>
            <w:r>
              <w:rPr>
                <w:rFonts w:cs="Times New Roman"/>
              </w:rPr>
              <w:t>BMH759</w:t>
            </w:r>
          </w:p>
        </w:tc>
        <w:tc>
          <w:tcPr>
            <w:tcW w:w="0" w:type="auto"/>
            <w:tcBorders>
              <w:top w:val="single" w:sz="4" w:space="0" w:color="auto"/>
              <w:left w:val="single" w:sz="4" w:space="0" w:color="auto"/>
              <w:bottom w:val="single" w:sz="4" w:space="0" w:color="auto"/>
              <w:right w:val="single" w:sz="4" w:space="0" w:color="auto"/>
            </w:tcBorders>
          </w:tcPr>
          <w:p w14:paraId="0F318F65" w14:textId="6B426012" w:rsidR="00142C02" w:rsidRDefault="00142C02" w:rsidP="00D6074E">
            <w:pPr>
              <w:rPr>
                <w:rFonts w:cs="Times New Roman"/>
              </w:rPr>
            </w:pPr>
            <w:r>
              <w:rPr>
                <w:rFonts w:cs="Times New Roman"/>
              </w:rPr>
              <w:t>Why?</w:t>
            </w:r>
          </w:p>
        </w:tc>
        <w:tc>
          <w:tcPr>
            <w:tcW w:w="0" w:type="auto"/>
            <w:tcBorders>
              <w:top w:val="single" w:sz="4" w:space="0" w:color="auto"/>
              <w:left w:val="single" w:sz="4" w:space="0" w:color="auto"/>
              <w:bottom w:val="single" w:sz="4" w:space="0" w:color="auto"/>
              <w:right w:val="single" w:sz="4" w:space="0" w:color="auto"/>
            </w:tcBorders>
          </w:tcPr>
          <w:p w14:paraId="7B56BE00" w14:textId="77777777" w:rsidR="00142C02" w:rsidRDefault="00142C02" w:rsidP="00D6074E">
            <w:pPr>
              <w:rPr>
                <w:rFonts w:cs="Times New Roman"/>
              </w:rPr>
            </w:pPr>
          </w:p>
        </w:tc>
      </w:tr>
      <w:tr w:rsidR="00142C02" w:rsidRPr="00E142A0" w14:paraId="79CB9820" w14:textId="77777777" w:rsidTr="005519B8">
        <w:tc>
          <w:tcPr>
            <w:tcW w:w="0" w:type="auto"/>
            <w:tcBorders>
              <w:top w:val="single" w:sz="4" w:space="0" w:color="auto"/>
              <w:left w:val="single" w:sz="4" w:space="0" w:color="auto"/>
              <w:bottom w:val="single" w:sz="4" w:space="0" w:color="auto"/>
              <w:right w:val="single" w:sz="4" w:space="0" w:color="auto"/>
            </w:tcBorders>
          </w:tcPr>
          <w:p w14:paraId="12A7E7B7" w14:textId="5EAA9A19" w:rsidR="00142C02" w:rsidRDefault="00142C02" w:rsidP="00D6074E">
            <w:pPr>
              <w:jc w:val="center"/>
              <w:rPr>
                <w:rFonts w:cs="Times New Roman"/>
              </w:rPr>
            </w:pPr>
            <w:r>
              <w:rPr>
                <w:rFonts w:cs="Times New Roman"/>
              </w:rPr>
              <w:t>BMH7591</w:t>
            </w:r>
          </w:p>
        </w:tc>
        <w:tc>
          <w:tcPr>
            <w:tcW w:w="0" w:type="auto"/>
            <w:tcBorders>
              <w:top w:val="single" w:sz="4" w:space="0" w:color="auto"/>
              <w:left w:val="single" w:sz="4" w:space="0" w:color="auto"/>
              <w:bottom w:val="single" w:sz="4" w:space="0" w:color="auto"/>
              <w:right w:val="single" w:sz="4" w:space="0" w:color="auto"/>
            </w:tcBorders>
          </w:tcPr>
          <w:p w14:paraId="4E712508" w14:textId="51E68992" w:rsidR="00142C02" w:rsidRDefault="00142C02" w:rsidP="00D6074E">
            <w:pPr>
              <w:rPr>
                <w:rFonts w:cs="Times New Roman"/>
              </w:rPr>
            </w:pPr>
            <w:r>
              <w:rPr>
                <w:rFonts w:cs="Times New Roman"/>
              </w:rPr>
              <w:t>In what year did you have the CT Scan?</w:t>
            </w:r>
          </w:p>
        </w:tc>
        <w:tc>
          <w:tcPr>
            <w:tcW w:w="0" w:type="auto"/>
            <w:tcBorders>
              <w:top w:val="single" w:sz="4" w:space="0" w:color="auto"/>
              <w:left w:val="single" w:sz="4" w:space="0" w:color="auto"/>
              <w:bottom w:val="single" w:sz="4" w:space="0" w:color="auto"/>
              <w:right w:val="single" w:sz="4" w:space="0" w:color="auto"/>
            </w:tcBorders>
          </w:tcPr>
          <w:p w14:paraId="65A67DAB" w14:textId="77777777" w:rsidR="00142C02" w:rsidRDefault="00142C02" w:rsidP="00D6074E">
            <w:pPr>
              <w:rPr>
                <w:rFonts w:cs="Times New Roman"/>
              </w:rPr>
            </w:pPr>
          </w:p>
        </w:tc>
      </w:tr>
      <w:tr w:rsidR="00142C02" w:rsidRPr="00E142A0" w14:paraId="314693D6" w14:textId="77777777" w:rsidTr="005519B8">
        <w:tc>
          <w:tcPr>
            <w:tcW w:w="0" w:type="auto"/>
            <w:tcBorders>
              <w:top w:val="single" w:sz="4" w:space="0" w:color="auto"/>
              <w:left w:val="single" w:sz="4" w:space="0" w:color="auto"/>
              <w:bottom w:val="single" w:sz="4" w:space="0" w:color="auto"/>
              <w:right w:val="single" w:sz="4" w:space="0" w:color="auto"/>
            </w:tcBorders>
          </w:tcPr>
          <w:p w14:paraId="57F6E826" w14:textId="3652EEBC" w:rsidR="00142C02" w:rsidRDefault="00142C02" w:rsidP="00D6074E">
            <w:pPr>
              <w:jc w:val="center"/>
              <w:rPr>
                <w:rFonts w:cs="Times New Roman"/>
              </w:rPr>
            </w:pPr>
            <w:r>
              <w:rPr>
                <w:rFonts w:cs="Times New Roman"/>
              </w:rPr>
              <w:t>BMH7592</w:t>
            </w:r>
          </w:p>
        </w:tc>
        <w:tc>
          <w:tcPr>
            <w:tcW w:w="0" w:type="auto"/>
            <w:tcBorders>
              <w:top w:val="single" w:sz="4" w:space="0" w:color="auto"/>
              <w:left w:val="single" w:sz="4" w:space="0" w:color="auto"/>
              <w:bottom w:val="single" w:sz="4" w:space="0" w:color="auto"/>
              <w:right w:val="single" w:sz="4" w:space="0" w:color="auto"/>
            </w:tcBorders>
          </w:tcPr>
          <w:p w14:paraId="3634D48B" w14:textId="269D74DF" w:rsidR="00142C02" w:rsidRDefault="00142C02" w:rsidP="00D6074E">
            <w:pPr>
              <w:rPr>
                <w:rFonts w:cs="Times New Roman"/>
              </w:rPr>
            </w:pPr>
            <w:r>
              <w:rPr>
                <w:rFonts w:cs="Times New Roman"/>
              </w:rPr>
              <w:t>Have you ever had neuropsychological testing?</w:t>
            </w:r>
          </w:p>
        </w:tc>
        <w:tc>
          <w:tcPr>
            <w:tcW w:w="0" w:type="auto"/>
            <w:tcBorders>
              <w:top w:val="single" w:sz="4" w:space="0" w:color="auto"/>
              <w:left w:val="single" w:sz="4" w:space="0" w:color="auto"/>
              <w:bottom w:val="single" w:sz="4" w:space="0" w:color="auto"/>
              <w:right w:val="single" w:sz="4" w:space="0" w:color="auto"/>
            </w:tcBorders>
          </w:tcPr>
          <w:p w14:paraId="0D954F5F" w14:textId="77777777" w:rsidR="00142C02" w:rsidRDefault="00142C02" w:rsidP="008E03D5">
            <w:pPr>
              <w:rPr>
                <w:rFonts w:cs="Times New Roman"/>
              </w:rPr>
            </w:pPr>
            <w:r>
              <w:rPr>
                <w:rFonts w:cs="Times New Roman"/>
              </w:rPr>
              <w:t>0=No</w:t>
            </w:r>
          </w:p>
          <w:p w14:paraId="3412A17D" w14:textId="77777777" w:rsidR="00142C02" w:rsidRDefault="00142C02" w:rsidP="008E03D5">
            <w:pPr>
              <w:rPr>
                <w:rFonts w:cs="Times New Roman"/>
              </w:rPr>
            </w:pPr>
            <w:r>
              <w:rPr>
                <w:rFonts w:cs="Times New Roman"/>
              </w:rPr>
              <w:t>1=Yes</w:t>
            </w:r>
          </w:p>
          <w:p w14:paraId="23CAB110" w14:textId="49CA182B" w:rsidR="00142C02" w:rsidRDefault="00142C02" w:rsidP="008E03D5">
            <w:pPr>
              <w:rPr>
                <w:rFonts w:cs="Times New Roman"/>
              </w:rPr>
            </w:pPr>
            <w:r>
              <w:rPr>
                <w:rFonts w:cs="Times New Roman"/>
              </w:rPr>
              <w:t>9=Don’t know</w:t>
            </w:r>
          </w:p>
        </w:tc>
      </w:tr>
      <w:tr w:rsidR="00142C02" w:rsidRPr="00E142A0" w14:paraId="6F78DD03" w14:textId="77777777" w:rsidTr="005519B8">
        <w:tc>
          <w:tcPr>
            <w:tcW w:w="0" w:type="auto"/>
            <w:tcBorders>
              <w:top w:val="single" w:sz="4" w:space="0" w:color="auto"/>
              <w:left w:val="single" w:sz="4" w:space="0" w:color="auto"/>
              <w:bottom w:val="single" w:sz="4" w:space="0" w:color="auto"/>
              <w:right w:val="single" w:sz="4" w:space="0" w:color="auto"/>
            </w:tcBorders>
          </w:tcPr>
          <w:p w14:paraId="5CD0D8CE" w14:textId="143893BD" w:rsidR="00142C02" w:rsidRDefault="00142C02" w:rsidP="00D6074E">
            <w:pPr>
              <w:jc w:val="center"/>
              <w:rPr>
                <w:rFonts w:cs="Times New Roman"/>
              </w:rPr>
            </w:pPr>
            <w:r>
              <w:rPr>
                <w:rFonts w:cs="Times New Roman"/>
              </w:rPr>
              <w:t>BMH7593</w:t>
            </w:r>
          </w:p>
        </w:tc>
        <w:tc>
          <w:tcPr>
            <w:tcW w:w="0" w:type="auto"/>
            <w:tcBorders>
              <w:top w:val="single" w:sz="4" w:space="0" w:color="auto"/>
              <w:left w:val="single" w:sz="4" w:space="0" w:color="auto"/>
              <w:bottom w:val="single" w:sz="4" w:space="0" w:color="auto"/>
              <w:right w:val="single" w:sz="4" w:space="0" w:color="auto"/>
            </w:tcBorders>
          </w:tcPr>
          <w:p w14:paraId="531A48A7" w14:textId="59886A23" w:rsidR="00142C02" w:rsidRDefault="00142C02" w:rsidP="00D6074E">
            <w:pPr>
              <w:rPr>
                <w:rFonts w:cs="Times New Roman"/>
              </w:rPr>
            </w:pPr>
            <w:r>
              <w:rPr>
                <w:rFonts w:cs="Times New Roman"/>
              </w:rPr>
              <w:t>Why?</w:t>
            </w:r>
          </w:p>
        </w:tc>
        <w:tc>
          <w:tcPr>
            <w:tcW w:w="0" w:type="auto"/>
            <w:tcBorders>
              <w:top w:val="single" w:sz="4" w:space="0" w:color="auto"/>
              <w:left w:val="single" w:sz="4" w:space="0" w:color="auto"/>
              <w:bottom w:val="single" w:sz="4" w:space="0" w:color="auto"/>
              <w:right w:val="single" w:sz="4" w:space="0" w:color="auto"/>
            </w:tcBorders>
          </w:tcPr>
          <w:p w14:paraId="32620523" w14:textId="77777777" w:rsidR="00142C02" w:rsidRDefault="00142C02" w:rsidP="00D6074E">
            <w:pPr>
              <w:rPr>
                <w:rFonts w:cs="Times New Roman"/>
              </w:rPr>
            </w:pPr>
          </w:p>
        </w:tc>
      </w:tr>
      <w:tr w:rsidR="00142C02" w:rsidRPr="00E142A0" w14:paraId="6DBE697F" w14:textId="77777777" w:rsidTr="005519B8">
        <w:tc>
          <w:tcPr>
            <w:tcW w:w="0" w:type="auto"/>
            <w:tcBorders>
              <w:top w:val="single" w:sz="4" w:space="0" w:color="auto"/>
              <w:left w:val="single" w:sz="4" w:space="0" w:color="auto"/>
              <w:bottom w:val="single" w:sz="4" w:space="0" w:color="auto"/>
              <w:right w:val="single" w:sz="4" w:space="0" w:color="auto"/>
            </w:tcBorders>
          </w:tcPr>
          <w:p w14:paraId="0AC3B33B" w14:textId="615CAE8F" w:rsidR="00142C02" w:rsidRDefault="00142C02" w:rsidP="00D6074E">
            <w:pPr>
              <w:jc w:val="center"/>
              <w:rPr>
                <w:rFonts w:cs="Times New Roman"/>
              </w:rPr>
            </w:pPr>
            <w:r>
              <w:rPr>
                <w:rFonts w:cs="Times New Roman"/>
              </w:rPr>
              <w:t>BMH7594</w:t>
            </w:r>
          </w:p>
        </w:tc>
        <w:tc>
          <w:tcPr>
            <w:tcW w:w="0" w:type="auto"/>
            <w:tcBorders>
              <w:top w:val="single" w:sz="4" w:space="0" w:color="auto"/>
              <w:left w:val="single" w:sz="4" w:space="0" w:color="auto"/>
              <w:bottom w:val="single" w:sz="4" w:space="0" w:color="auto"/>
              <w:right w:val="single" w:sz="4" w:space="0" w:color="auto"/>
            </w:tcBorders>
          </w:tcPr>
          <w:p w14:paraId="10BF8AB8" w14:textId="7DDF4C5D" w:rsidR="00142C02" w:rsidRDefault="00142C02" w:rsidP="00D6074E">
            <w:pPr>
              <w:rPr>
                <w:rFonts w:cs="Times New Roman"/>
              </w:rPr>
            </w:pPr>
            <w:r>
              <w:rPr>
                <w:rFonts w:cs="Times New Roman"/>
              </w:rPr>
              <w:t>In what year did you have the neuropsychological testing?</w:t>
            </w:r>
          </w:p>
        </w:tc>
        <w:tc>
          <w:tcPr>
            <w:tcW w:w="0" w:type="auto"/>
            <w:tcBorders>
              <w:top w:val="single" w:sz="4" w:space="0" w:color="auto"/>
              <w:left w:val="single" w:sz="4" w:space="0" w:color="auto"/>
              <w:bottom w:val="single" w:sz="4" w:space="0" w:color="auto"/>
              <w:right w:val="single" w:sz="4" w:space="0" w:color="auto"/>
            </w:tcBorders>
          </w:tcPr>
          <w:p w14:paraId="1F3975BC" w14:textId="77777777" w:rsidR="00142C02" w:rsidRDefault="00142C02" w:rsidP="00D6074E">
            <w:pPr>
              <w:rPr>
                <w:rFonts w:cs="Times New Roman"/>
              </w:rPr>
            </w:pPr>
          </w:p>
        </w:tc>
      </w:tr>
      <w:tr w:rsidR="00142C02" w:rsidRPr="00E142A0" w14:paraId="7F92C7E5" w14:textId="77777777" w:rsidTr="005519B8">
        <w:tc>
          <w:tcPr>
            <w:tcW w:w="0" w:type="auto"/>
            <w:tcBorders>
              <w:top w:val="single" w:sz="4" w:space="0" w:color="auto"/>
              <w:left w:val="single" w:sz="4" w:space="0" w:color="auto"/>
              <w:bottom w:val="single" w:sz="4" w:space="0" w:color="auto"/>
              <w:right w:val="single" w:sz="4" w:space="0" w:color="auto"/>
            </w:tcBorders>
          </w:tcPr>
          <w:p w14:paraId="7BA233B5" w14:textId="552A9C9E" w:rsidR="00142C02" w:rsidRDefault="00142C02" w:rsidP="00D6074E">
            <w:pPr>
              <w:jc w:val="center"/>
              <w:rPr>
                <w:rFonts w:cs="Times New Roman"/>
              </w:rPr>
            </w:pPr>
            <w:r>
              <w:rPr>
                <w:rFonts w:cs="Times New Roman"/>
              </w:rPr>
              <w:t>BMH76</w:t>
            </w:r>
          </w:p>
        </w:tc>
        <w:tc>
          <w:tcPr>
            <w:tcW w:w="0" w:type="auto"/>
            <w:tcBorders>
              <w:top w:val="single" w:sz="4" w:space="0" w:color="auto"/>
              <w:left w:val="single" w:sz="4" w:space="0" w:color="auto"/>
              <w:bottom w:val="single" w:sz="4" w:space="0" w:color="auto"/>
              <w:right w:val="single" w:sz="4" w:space="0" w:color="auto"/>
            </w:tcBorders>
          </w:tcPr>
          <w:p w14:paraId="18A6A516" w14:textId="5EC72D17" w:rsidR="00142C02" w:rsidRDefault="00142C02" w:rsidP="00D6074E">
            <w:pPr>
              <w:rPr>
                <w:rFonts w:cs="Times New Roman"/>
              </w:rPr>
            </w:pPr>
            <w:r>
              <w:rPr>
                <w:rFonts w:cs="Times New Roman"/>
              </w:rPr>
              <w:t>Has a doctor ever told you that you had a stroke?</w:t>
            </w:r>
          </w:p>
        </w:tc>
        <w:tc>
          <w:tcPr>
            <w:tcW w:w="0" w:type="auto"/>
            <w:tcBorders>
              <w:top w:val="single" w:sz="4" w:space="0" w:color="auto"/>
              <w:left w:val="single" w:sz="4" w:space="0" w:color="auto"/>
              <w:bottom w:val="single" w:sz="4" w:space="0" w:color="auto"/>
              <w:right w:val="single" w:sz="4" w:space="0" w:color="auto"/>
            </w:tcBorders>
          </w:tcPr>
          <w:p w14:paraId="551B40DB" w14:textId="77777777" w:rsidR="00142C02" w:rsidRDefault="00142C02" w:rsidP="008E03D5">
            <w:pPr>
              <w:rPr>
                <w:rFonts w:cs="Times New Roman"/>
              </w:rPr>
            </w:pPr>
            <w:r>
              <w:rPr>
                <w:rFonts w:cs="Times New Roman"/>
              </w:rPr>
              <w:t>0=No</w:t>
            </w:r>
          </w:p>
          <w:p w14:paraId="1193E52F" w14:textId="77777777" w:rsidR="00142C02" w:rsidRDefault="00142C02" w:rsidP="008E03D5">
            <w:pPr>
              <w:rPr>
                <w:rFonts w:cs="Times New Roman"/>
              </w:rPr>
            </w:pPr>
            <w:r>
              <w:rPr>
                <w:rFonts w:cs="Times New Roman"/>
              </w:rPr>
              <w:t>1=Yes</w:t>
            </w:r>
          </w:p>
          <w:p w14:paraId="4C17FA0F" w14:textId="71CBE475" w:rsidR="00142C02" w:rsidRDefault="00142C02" w:rsidP="008E03D5">
            <w:pPr>
              <w:rPr>
                <w:rFonts w:cs="Times New Roman"/>
              </w:rPr>
            </w:pPr>
            <w:r>
              <w:rPr>
                <w:rFonts w:cs="Times New Roman"/>
              </w:rPr>
              <w:t>9=Don’t know</w:t>
            </w:r>
          </w:p>
        </w:tc>
      </w:tr>
      <w:tr w:rsidR="00142C02" w:rsidRPr="00E142A0" w14:paraId="05016AB3" w14:textId="77777777" w:rsidTr="005519B8">
        <w:tc>
          <w:tcPr>
            <w:tcW w:w="0" w:type="auto"/>
            <w:tcBorders>
              <w:top w:val="single" w:sz="4" w:space="0" w:color="auto"/>
              <w:left w:val="single" w:sz="4" w:space="0" w:color="auto"/>
              <w:bottom w:val="single" w:sz="4" w:space="0" w:color="auto"/>
              <w:right w:val="single" w:sz="4" w:space="0" w:color="auto"/>
            </w:tcBorders>
          </w:tcPr>
          <w:p w14:paraId="49688E87" w14:textId="6BE7ED66" w:rsidR="00142C02" w:rsidRDefault="00142C02" w:rsidP="00D6074E">
            <w:pPr>
              <w:jc w:val="center"/>
              <w:rPr>
                <w:rFonts w:cs="Times New Roman"/>
              </w:rPr>
            </w:pPr>
            <w:r>
              <w:rPr>
                <w:rFonts w:cs="Times New Roman"/>
              </w:rPr>
              <w:t>BMH761</w:t>
            </w:r>
          </w:p>
        </w:tc>
        <w:tc>
          <w:tcPr>
            <w:tcW w:w="0" w:type="auto"/>
            <w:tcBorders>
              <w:top w:val="single" w:sz="4" w:space="0" w:color="auto"/>
              <w:left w:val="single" w:sz="4" w:space="0" w:color="auto"/>
              <w:bottom w:val="single" w:sz="4" w:space="0" w:color="auto"/>
              <w:right w:val="single" w:sz="4" w:space="0" w:color="auto"/>
            </w:tcBorders>
          </w:tcPr>
          <w:p w14:paraId="4B30BA9E" w14:textId="4A772A65" w:rsidR="00142C02" w:rsidRDefault="00142C02" w:rsidP="00D6074E">
            <w:pPr>
              <w:rPr>
                <w:rFonts w:cs="Times New Roman"/>
              </w:rPr>
            </w:pPr>
            <w:r>
              <w:rPr>
                <w:rFonts w:cs="Times New Roman"/>
              </w:rPr>
              <w:t>What is the doctor’s name?</w:t>
            </w:r>
          </w:p>
        </w:tc>
        <w:tc>
          <w:tcPr>
            <w:tcW w:w="0" w:type="auto"/>
            <w:tcBorders>
              <w:top w:val="single" w:sz="4" w:space="0" w:color="auto"/>
              <w:left w:val="single" w:sz="4" w:space="0" w:color="auto"/>
              <w:bottom w:val="single" w:sz="4" w:space="0" w:color="auto"/>
              <w:right w:val="single" w:sz="4" w:space="0" w:color="auto"/>
            </w:tcBorders>
          </w:tcPr>
          <w:p w14:paraId="2774169E" w14:textId="77777777" w:rsidR="00142C02" w:rsidRDefault="00142C02" w:rsidP="00D6074E">
            <w:pPr>
              <w:rPr>
                <w:rFonts w:cs="Times New Roman"/>
              </w:rPr>
            </w:pPr>
          </w:p>
        </w:tc>
      </w:tr>
      <w:tr w:rsidR="00142C02" w:rsidRPr="00E142A0" w14:paraId="5A832DBA" w14:textId="77777777" w:rsidTr="005519B8">
        <w:tc>
          <w:tcPr>
            <w:tcW w:w="0" w:type="auto"/>
            <w:tcBorders>
              <w:top w:val="single" w:sz="4" w:space="0" w:color="auto"/>
              <w:left w:val="single" w:sz="4" w:space="0" w:color="auto"/>
              <w:bottom w:val="single" w:sz="4" w:space="0" w:color="auto"/>
              <w:right w:val="single" w:sz="4" w:space="0" w:color="auto"/>
            </w:tcBorders>
          </w:tcPr>
          <w:p w14:paraId="226702A9" w14:textId="58A24FD6" w:rsidR="00142C02" w:rsidRDefault="00142C02" w:rsidP="00D6074E">
            <w:pPr>
              <w:jc w:val="center"/>
              <w:rPr>
                <w:rFonts w:cs="Times New Roman"/>
              </w:rPr>
            </w:pPr>
            <w:r>
              <w:rPr>
                <w:rFonts w:cs="Times New Roman"/>
              </w:rPr>
              <w:t>BMH761A</w:t>
            </w:r>
          </w:p>
        </w:tc>
        <w:tc>
          <w:tcPr>
            <w:tcW w:w="0" w:type="auto"/>
            <w:tcBorders>
              <w:top w:val="single" w:sz="4" w:space="0" w:color="auto"/>
              <w:left w:val="single" w:sz="4" w:space="0" w:color="auto"/>
              <w:bottom w:val="single" w:sz="4" w:space="0" w:color="auto"/>
              <w:right w:val="single" w:sz="4" w:space="0" w:color="auto"/>
            </w:tcBorders>
          </w:tcPr>
          <w:p w14:paraId="64DDD89F" w14:textId="141469F8" w:rsidR="00142C02" w:rsidRDefault="00142C02" w:rsidP="00D6074E">
            <w:pPr>
              <w:rPr>
                <w:rFonts w:cs="Times New Roman"/>
              </w:rPr>
            </w:pPr>
            <w:r>
              <w:rPr>
                <w:rFonts w:cs="Times New Roman"/>
              </w:rPr>
              <w:t>What is the doctor’s city?</w:t>
            </w:r>
          </w:p>
        </w:tc>
        <w:tc>
          <w:tcPr>
            <w:tcW w:w="0" w:type="auto"/>
            <w:tcBorders>
              <w:top w:val="single" w:sz="4" w:space="0" w:color="auto"/>
              <w:left w:val="single" w:sz="4" w:space="0" w:color="auto"/>
              <w:bottom w:val="single" w:sz="4" w:space="0" w:color="auto"/>
              <w:right w:val="single" w:sz="4" w:space="0" w:color="auto"/>
            </w:tcBorders>
          </w:tcPr>
          <w:p w14:paraId="2DCC33B0" w14:textId="77777777" w:rsidR="00142C02" w:rsidRDefault="00142C02" w:rsidP="00D6074E">
            <w:pPr>
              <w:rPr>
                <w:rFonts w:cs="Times New Roman"/>
              </w:rPr>
            </w:pPr>
          </w:p>
        </w:tc>
      </w:tr>
      <w:tr w:rsidR="00142C02" w:rsidRPr="00E142A0" w14:paraId="3BB362F4" w14:textId="77777777" w:rsidTr="005519B8">
        <w:tc>
          <w:tcPr>
            <w:tcW w:w="0" w:type="auto"/>
            <w:tcBorders>
              <w:top w:val="single" w:sz="4" w:space="0" w:color="auto"/>
              <w:left w:val="single" w:sz="4" w:space="0" w:color="auto"/>
              <w:bottom w:val="single" w:sz="4" w:space="0" w:color="auto"/>
              <w:right w:val="single" w:sz="4" w:space="0" w:color="auto"/>
            </w:tcBorders>
          </w:tcPr>
          <w:p w14:paraId="757E20CB" w14:textId="6E32184C" w:rsidR="00142C02" w:rsidRDefault="00142C02" w:rsidP="00D6074E">
            <w:pPr>
              <w:jc w:val="center"/>
              <w:rPr>
                <w:rFonts w:cs="Times New Roman"/>
              </w:rPr>
            </w:pPr>
            <w:r>
              <w:rPr>
                <w:rFonts w:cs="Times New Roman"/>
              </w:rPr>
              <w:t>BMH761State</w:t>
            </w:r>
          </w:p>
        </w:tc>
        <w:tc>
          <w:tcPr>
            <w:tcW w:w="0" w:type="auto"/>
            <w:tcBorders>
              <w:top w:val="single" w:sz="4" w:space="0" w:color="auto"/>
              <w:left w:val="single" w:sz="4" w:space="0" w:color="auto"/>
              <w:bottom w:val="single" w:sz="4" w:space="0" w:color="auto"/>
              <w:right w:val="single" w:sz="4" w:space="0" w:color="auto"/>
            </w:tcBorders>
          </w:tcPr>
          <w:p w14:paraId="02BCFEFD" w14:textId="03A51F0E" w:rsidR="00142C02" w:rsidRDefault="00142C02" w:rsidP="00D6074E">
            <w:pPr>
              <w:rPr>
                <w:rFonts w:cs="Times New Roman"/>
              </w:rPr>
            </w:pPr>
            <w:r>
              <w:rPr>
                <w:rFonts w:cs="Times New Roman"/>
              </w:rPr>
              <w:t>What is the doctor’s state?</w:t>
            </w:r>
          </w:p>
        </w:tc>
        <w:tc>
          <w:tcPr>
            <w:tcW w:w="0" w:type="auto"/>
            <w:tcBorders>
              <w:top w:val="single" w:sz="4" w:space="0" w:color="auto"/>
              <w:left w:val="single" w:sz="4" w:space="0" w:color="auto"/>
              <w:bottom w:val="single" w:sz="4" w:space="0" w:color="auto"/>
              <w:right w:val="single" w:sz="4" w:space="0" w:color="auto"/>
            </w:tcBorders>
          </w:tcPr>
          <w:p w14:paraId="278EF179" w14:textId="77777777" w:rsidR="00142C02" w:rsidRDefault="00142C02" w:rsidP="00D6074E">
            <w:pPr>
              <w:rPr>
                <w:rFonts w:cs="Times New Roman"/>
              </w:rPr>
            </w:pPr>
          </w:p>
        </w:tc>
      </w:tr>
      <w:tr w:rsidR="00142C02" w:rsidRPr="00E142A0" w14:paraId="69FE4F9A" w14:textId="77777777" w:rsidTr="005519B8">
        <w:tc>
          <w:tcPr>
            <w:tcW w:w="0" w:type="auto"/>
            <w:tcBorders>
              <w:top w:val="single" w:sz="4" w:space="0" w:color="auto"/>
              <w:left w:val="single" w:sz="4" w:space="0" w:color="auto"/>
              <w:bottom w:val="single" w:sz="4" w:space="0" w:color="auto"/>
              <w:right w:val="single" w:sz="4" w:space="0" w:color="auto"/>
            </w:tcBorders>
          </w:tcPr>
          <w:p w14:paraId="3D0B97E6" w14:textId="58EE332A" w:rsidR="00142C02" w:rsidRDefault="00142C02" w:rsidP="00D6074E">
            <w:pPr>
              <w:jc w:val="center"/>
              <w:rPr>
                <w:rFonts w:cs="Times New Roman"/>
              </w:rPr>
            </w:pPr>
            <w:r>
              <w:rPr>
                <w:rFonts w:cs="Times New Roman"/>
              </w:rPr>
              <w:t>BMH762</w:t>
            </w:r>
          </w:p>
        </w:tc>
        <w:tc>
          <w:tcPr>
            <w:tcW w:w="0" w:type="auto"/>
            <w:tcBorders>
              <w:top w:val="single" w:sz="4" w:space="0" w:color="auto"/>
              <w:left w:val="single" w:sz="4" w:space="0" w:color="auto"/>
              <w:bottom w:val="single" w:sz="4" w:space="0" w:color="auto"/>
              <w:right w:val="single" w:sz="4" w:space="0" w:color="auto"/>
            </w:tcBorders>
          </w:tcPr>
          <w:p w14:paraId="00CF2834" w14:textId="7191D0B6" w:rsidR="00142C02" w:rsidRDefault="00142C02" w:rsidP="00D6074E">
            <w:pPr>
              <w:rPr>
                <w:rFonts w:cs="Times New Roman"/>
              </w:rPr>
            </w:pPr>
            <w:r>
              <w:rPr>
                <w:rFonts w:cs="Times New Roman"/>
              </w:rPr>
              <w:t>Have you ever been hospitalized for a stroke?</w:t>
            </w:r>
          </w:p>
        </w:tc>
        <w:tc>
          <w:tcPr>
            <w:tcW w:w="0" w:type="auto"/>
            <w:tcBorders>
              <w:top w:val="single" w:sz="4" w:space="0" w:color="auto"/>
              <w:left w:val="single" w:sz="4" w:space="0" w:color="auto"/>
              <w:bottom w:val="single" w:sz="4" w:space="0" w:color="auto"/>
              <w:right w:val="single" w:sz="4" w:space="0" w:color="auto"/>
            </w:tcBorders>
          </w:tcPr>
          <w:p w14:paraId="0F8771E4" w14:textId="77777777" w:rsidR="00142C02" w:rsidRDefault="00142C02" w:rsidP="008E03D5">
            <w:pPr>
              <w:rPr>
                <w:rFonts w:cs="Times New Roman"/>
              </w:rPr>
            </w:pPr>
            <w:r>
              <w:rPr>
                <w:rFonts w:cs="Times New Roman"/>
              </w:rPr>
              <w:t>0=No</w:t>
            </w:r>
          </w:p>
          <w:p w14:paraId="5A28F784" w14:textId="77777777" w:rsidR="00142C02" w:rsidRDefault="00142C02" w:rsidP="008E03D5">
            <w:pPr>
              <w:rPr>
                <w:rFonts w:cs="Times New Roman"/>
              </w:rPr>
            </w:pPr>
            <w:r>
              <w:rPr>
                <w:rFonts w:cs="Times New Roman"/>
              </w:rPr>
              <w:t>1=Yes</w:t>
            </w:r>
          </w:p>
          <w:p w14:paraId="2645F79B" w14:textId="70AC6BED" w:rsidR="00142C02" w:rsidRDefault="00142C02" w:rsidP="008E03D5">
            <w:pPr>
              <w:rPr>
                <w:rFonts w:cs="Times New Roman"/>
              </w:rPr>
            </w:pPr>
            <w:r>
              <w:rPr>
                <w:rFonts w:cs="Times New Roman"/>
              </w:rPr>
              <w:t>9=Don’t know</w:t>
            </w:r>
          </w:p>
        </w:tc>
      </w:tr>
      <w:tr w:rsidR="00142C02" w:rsidRPr="00E142A0" w14:paraId="58D8B69C" w14:textId="77777777" w:rsidTr="005519B8">
        <w:tc>
          <w:tcPr>
            <w:tcW w:w="0" w:type="auto"/>
            <w:tcBorders>
              <w:top w:val="single" w:sz="4" w:space="0" w:color="auto"/>
              <w:left w:val="single" w:sz="4" w:space="0" w:color="auto"/>
              <w:bottom w:val="single" w:sz="4" w:space="0" w:color="auto"/>
              <w:right w:val="single" w:sz="4" w:space="0" w:color="auto"/>
            </w:tcBorders>
          </w:tcPr>
          <w:p w14:paraId="5C40A607" w14:textId="70A518C6" w:rsidR="00142C02" w:rsidRDefault="00142C02" w:rsidP="00D6074E">
            <w:pPr>
              <w:jc w:val="center"/>
              <w:rPr>
                <w:rFonts w:cs="Times New Roman"/>
              </w:rPr>
            </w:pPr>
            <w:r>
              <w:rPr>
                <w:rFonts w:cs="Times New Roman"/>
              </w:rPr>
              <w:t>BMH763</w:t>
            </w:r>
          </w:p>
        </w:tc>
        <w:tc>
          <w:tcPr>
            <w:tcW w:w="0" w:type="auto"/>
            <w:tcBorders>
              <w:top w:val="single" w:sz="4" w:space="0" w:color="auto"/>
              <w:left w:val="single" w:sz="4" w:space="0" w:color="auto"/>
              <w:bottom w:val="single" w:sz="4" w:space="0" w:color="auto"/>
              <w:right w:val="single" w:sz="4" w:space="0" w:color="auto"/>
            </w:tcBorders>
          </w:tcPr>
          <w:p w14:paraId="372E47A4" w14:textId="08B46915" w:rsidR="00142C02" w:rsidRDefault="00142C02" w:rsidP="00D6074E">
            <w:pPr>
              <w:rPr>
                <w:rFonts w:cs="Times New Roman"/>
              </w:rPr>
            </w:pPr>
            <w:r>
              <w:rPr>
                <w:rFonts w:cs="Times New Roman"/>
              </w:rPr>
              <w:t>What was the name of the hospital?</w:t>
            </w:r>
          </w:p>
        </w:tc>
        <w:tc>
          <w:tcPr>
            <w:tcW w:w="0" w:type="auto"/>
            <w:tcBorders>
              <w:top w:val="single" w:sz="4" w:space="0" w:color="auto"/>
              <w:left w:val="single" w:sz="4" w:space="0" w:color="auto"/>
              <w:bottom w:val="single" w:sz="4" w:space="0" w:color="auto"/>
              <w:right w:val="single" w:sz="4" w:space="0" w:color="auto"/>
            </w:tcBorders>
          </w:tcPr>
          <w:p w14:paraId="057F240A" w14:textId="77777777" w:rsidR="00142C02" w:rsidRDefault="00142C02" w:rsidP="00D6074E">
            <w:pPr>
              <w:rPr>
                <w:rFonts w:cs="Times New Roman"/>
              </w:rPr>
            </w:pPr>
          </w:p>
        </w:tc>
      </w:tr>
      <w:tr w:rsidR="00142C02" w:rsidRPr="00E142A0" w14:paraId="5820E7C3" w14:textId="77777777" w:rsidTr="005519B8">
        <w:tc>
          <w:tcPr>
            <w:tcW w:w="0" w:type="auto"/>
            <w:tcBorders>
              <w:top w:val="single" w:sz="4" w:space="0" w:color="auto"/>
              <w:left w:val="single" w:sz="4" w:space="0" w:color="auto"/>
              <w:bottom w:val="single" w:sz="4" w:space="0" w:color="auto"/>
              <w:right w:val="single" w:sz="4" w:space="0" w:color="auto"/>
            </w:tcBorders>
          </w:tcPr>
          <w:p w14:paraId="0CE27690" w14:textId="0C2FF591" w:rsidR="00142C02" w:rsidRDefault="00142C02" w:rsidP="00D6074E">
            <w:pPr>
              <w:jc w:val="center"/>
              <w:rPr>
                <w:rFonts w:cs="Times New Roman"/>
              </w:rPr>
            </w:pPr>
            <w:r>
              <w:rPr>
                <w:rFonts w:cs="Times New Roman"/>
              </w:rPr>
              <w:t>BMH763City</w:t>
            </w:r>
          </w:p>
        </w:tc>
        <w:tc>
          <w:tcPr>
            <w:tcW w:w="0" w:type="auto"/>
            <w:tcBorders>
              <w:top w:val="single" w:sz="4" w:space="0" w:color="auto"/>
              <w:left w:val="single" w:sz="4" w:space="0" w:color="auto"/>
              <w:bottom w:val="single" w:sz="4" w:space="0" w:color="auto"/>
              <w:right w:val="single" w:sz="4" w:space="0" w:color="auto"/>
            </w:tcBorders>
          </w:tcPr>
          <w:p w14:paraId="66EB1766" w14:textId="47FFB7AD" w:rsidR="00142C02" w:rsidRDefault="00142C02" w:rsidP="00D6074E">
            <w:pPr>
              <w:rPr>
                <w:rFonts w:cs="Times New Roman"/>
              </w:rPr>
            </w:pPr>
            <w:r>
              <w:rPr>
                <w:rFonts w:cs="Times New Roman"/>
              </w:rPr>
              <w:t>What was the hospital’s city?</w:t>
            </w:r>
          </w:p>
        </w:tc>
        <w:tc>
          <w:tcPr>
            <w:tcW w:w="0" w:type="auto"/>
            <w:tcBorders>
              <w:top w:val="single" w:sz="4" w:space="0" w:color="auto"/>
              <w:left w:val="single" w:sz="4" w:space="0" w:color="auto"/>
              <w:bottom w:val="single" w:sz="4" w:space="0" w:color="auto"/>
              <w:right w:val="single" w:sz="4" w:space="0" w:color="auto"/>
            </w:tcBorders>
          </w:tcPr>
          <w:p w14:paraId="63EDA0E2" w14:textId="77777777" w:rsidR="00142C02" w:rsidRDefault="00142C02" w:rsidP="00D6074E">
            <w:pPr>
              <w:rPr>
                <w:rFonts w:cs="Times New Roman"/>
              </w:rPr>
            </w:pPr>
          </w:p>
        </w:tc>
      </w:tr>
      <w:tr w:rsidR="00142C02" w:rsidRPr="00E142A0" w14:paraId="569BB5A9" w14:textId="77777777" w:rsidTr="005519B8">
        <w:tc>
          <w:tcPr>
            <w:tcW w:w="0" w:type="auto"/>
            <w:tcBorders>
              <w:top w:val="single" w:sz="4" w:space="0" w:color="auto"/>
              <w:left w:val="single" w:sz="4" w:space="0" w:color="auto"/>
              <w:bottom w:val="single" w:sz="4" w:space="0" w:color="auto"/>
              <w:right w:val="single" w:sz="4" w:space="0" w:color="auto"/>
            </w:tcBorders>
          </w:tcPr>
          <w:p w14:paraId="01681AFB" w14:textId="38363CAB" w:rsidR="00142C02" w:rsidRDefault="00142C02" w:rsidP="00D6074E">
            <w:pPr>
              <w:jc w:val="center"/>
              <w:rPr>
                <w:rFonts w:cs="Times New Roman"/>
              </w:rPr>
            </w:pPr>
            <w:r>
              <w:rPr>
                <w:rFonts w:cs="Times New Roman"/>
              </w:rPr>
              <w:t>BMH763State</w:t>
            </w:r>
          </w:p>
        </w:tc>
        <w:tc>
          <w:tcPr>
            <w:tcW w:w="0" w:type="auto"/>
            <w:tcBorders>
              <w:top w:val="single" w:sz="4" w:space="0" w:color="auto"/>
              <w:left w:val="single" w:sz="4" w:space="0" w:color="auto"/>
              <w:bottom w:val="single" w:sz="4" w:space="0" w:color="auto"/>
              <w:right w:val="single" w:sz="4" w:space="0" w:color="auto"/>
            </w:tcBorders>
          </w:tcPr>
          <w:p w14:paraId="11DFBB52" w14:textId="2AF561AA" w:rsidR="00142C02" w:rsidRDefault="00142C02" w:rsidP="00D6074E">
            <w:pPr>
              <w:rPr>
                <w:rFonts w:cs="Times New Roman"/>
              </w:rPr>
            </w:pPr>
            <w:r>
              <w:rPr>
                <w:rFonts w:cs="Times New Roman"/>
              </w:rPr>
              <w:t>What is the hospital’s state?</w:t>
            </w:r>
          </w:p>
        </w:tc>
        <w:tc>
          <w:tcPr>
            <w:tcW w:w="0" w:type="auto"/>
            <w:tcBorders>
              <w:top w:val="single" w:sz="4" w:space="0" w:color="auto"/>
              <w:left w:val="single" w:sz="4" w:space="0" w:color="auto"/>
              <w:bottom w:val="single" w:sz="4" w:space="0" w:color="auto"/>
              <w:right w:val="single" w:sz="4" w:space="0" w:color="auto"/>
            </w:tcBorders>
          </w:tcPr>
          <w:p w14:paraId="4F21EBBE" w14:textId="77777777" w:rsidR="00142C02" w:rsidRDefault="00142C02" w:rsidP="00D6074E">
            <w:pPr>
              <w:rPr>
                <w:rFonts w:cs="Times New Roman"/>
              </w:rPr>
            </w:pPr>
          </w:p>
        </w:tc>
      </w:tr>
      <w:tr w:rsidR="00142C02" w:rsidRPr="00E142A0" w14:paraId="06F1639E" w14:textId="77777777" w:rsidTr="005519B8">
        <w:tc>
          <w:tcPr>
            <w:tcW w:w="0" w:type="auto"/>
            <w:tcBorders>
              <w:top w:val="single" w:sz="4" w:space="0" w:color="auto"/>
              <w:left w:val="single" w:sz="4" w:space="0" w:color="auto"/>
              <w:bottom w:val="single" w:sz="4" w:space="0" w:color="auto"/>
              <w:right w:val="single" w:sz="4" w:space="0" w:color="auto"/>
            </w:tcBorders>
          </w:tcPr>
          <w:p w14:paraId="794E009C" w14:textId="2F93E379" w:rsidR="00142C02" w:rsidRDefault="00142C02" w:rsidP="00D6074E">
            <w:pPr>
              <w:jc w:val="center"/>
              <w:rPr>
                <w:rFonts w:cs="Times New Roman"/>
              </w:rPr>
            </w:pPr>
            <w:r>
              <w:rPr>
                <w:rFonts w:cs="Times New Roman"/>
              </w:rPr>
              <w:t>BMH764Month</w:t>
            </w:r>
          </w:p>
        </w:tc>
        <w:tc>
          <w:tcPr>
            <w:tcW w:w="0" w:type="auto"/>
            <w:tcBorders>
              <w:top w:val="single" w:sz="4" w:space="0" w:color="auto"/>
              <w:left w:val="single" w:sz="4" w:space="0" w:color="auto"/>
              <w:bottom w:val="single" w:sz="4" w:space="0" w:color="auto"/>
              <w:right w:val="single" w:sz="4" w:space="0" w:color="auto"/>
            </w:tcBorders>
          </w:tcPr>
          <w:p w14:paraId="407A5988" w14:textId="3F53AD94" w:rsidR="00142C02" w:rsidRDefault="00142C02" w:rsidP="008E03D5">
            <w:pPr>
              <w:rPr>
                <w:rFonts w:cs="Times New Roman"/>
              </w:rPr>
            </w:pPr>
            <w:r>
              <w:rPr>
                <w:rFonts w:cs="Times New Roman"/>
              </w:rPr>
              <w:t>When did this occur?</w:t>
            </w:r>
          </w:p>
        </w:tc>
        <w:tc>
          <w:tcPr>
            <w:tcW w:w="0" w:type="auto"/>
            <w:tcBorders>
              <w:top w:val="single" w:sz="4" w:space="0" w:color="auto"/>
              <w:left w:val="single" w:sz="4" w:space="0" w:color="auto"/>
              <w:bottom w:val="single" w:sz="4" w:space="0" w:color="auto"/>
              <w:right w:val="single" w:sz="4" w:space="0" w:color="auto"/>
            </w:tcBorders>
          </w:tcPr>
          <w:p w14:paraId="30C98FCC" w14:textId="38A572EF" w:rsidR="00142C02" w:rsidRDefault="00142C02" w:rsidP="00D6074E">
            <w:pPr>
              <w:rPr>
                <w:rFonts w:cs="Times New Roman"/>
              </w:rPr>
            </w:pPr>
            <w:r>
              <w:rPr>
                <w:rFonts w:cs="Times New Roman"/>
              </w:rPr>
              <w:t>Month</w:t>
            </w:r>
          </w:p>
        </w:tc>
      </w:tr>
      <w:tr w:rsidR="00142C02" w:rsidRPr="00E142A0" w14:paraId="3A75FF5A" w14:textId="77777777" w:rsidTr="005519B8">
        <w:tc>
          <w:tcPr>
            <w:tcW w:w="0" w:type="auto"/>
            <w:tcBorders>
              <w:top w:val="single" w:sz="4" w:space="0" w:color="auto"/>
              <w:left w:val="single" w:sz="4" w:space="0" w:color="auto"/>
              <w:bottom w:val="single" w:sz="4" w:space="0" w:color="auto"/>
              <w:right w:val="single" w:sz="4" w:space="0" w:color="auto"/>
            </w:tcBorders>
          </w:tcPr>
          <w:p w14:paraId="4EA8AD6C" w14:textId="532E6418" w:rsidR="00142C02" w:rsidRDefault="00142C02" w:rsidP="00D6074E">
            <w:pPr>
              <w:jc w:val="center"/>
              <w:rPr>
                <w:rFonts w:cs="Times New Roman"/>
              </w:rPr>
            </w:pPr>
            <w:r>
              <w:rPr>
                <w:rFonts w:cs="Times New Roman"/>
              </w:rPr>
              <w:t>BMH764Year</w:t>
            </w:r>
          </w:p>
        </w:tc>
        <w:tc>
          <w:tcPr>
            <w:tcW w:w="0" w:type="auto"/>
            <w:tcBorders>
              <w:top w:val="single" w:sz="4" w:space="0" w:color="auto"/>
              <w:left w:val="single" w:sz="4" w:space="0" w:color="auto"/>
              <w:bottom w:val="single" w:sz="4" w:space="0" w:color="auto"/>
              <w:right w:val="single" w:sz="4" w:space="0" w:color="auto"/>
            </w:tcBorders>
          </w:tcPr>
          <w:p w14:paraId="3811E692" w14:textId="4C7B279F" w:rsidR="00142C02" w:rsidRDefault="00142C02" w:rsidP="00D6074E">
            <w:pPr>
              <w:rPr>
                <w:rFonts w:cs="Times New Roman"/>
              </w:rPr>
            </w:pPr>
            <w:r>
              <w:rPr>
                <w:rFonts w:cs="Times New Roman"/>
              </w:rPr>
              <w:t>When did this occur?</w:t>
            </w:r>
          </w:p>
        </w:tc>
        <w:tc>
          <w:tcPr>
            <w:tcW w:w="0" w:type="auto"/>
            <w:tcBorders>
              <w:top w:val="single" w:sz="4" w:space="0" w:color="auto"/>
              <w:left w:val="single" w:sz="4" w:space="0" w:color="auto"/>
              <w:bottom w:val="single" w:sz="4" w:space="0" w:color="auto"/>
              <w:right w:val="single" w:sz="4" w:space="0" w:color="auto"/>
            </w:tcBorders>
          </w:tcPr>
          <w:p w14:paraId="21C73CD1" w14:textId="261731CD" w:rsidR="00142C02" w:rsidRDefault="00142C02" w:rsidP="00D6074E">
            <w:pPr>
              <w:rPr>
                <w:rFonts w:cs="Times New Roman"/>
              </w:rPr>
            </w:pPr>
            <w:r>
              <w:rPr>
                <w:rFonts w:cs="Times New Roman"/>
              </w:rPr>
              <w:t>Year</w:t>
            </w:r>
          </w:p>
        </w:tc>
      </w:tr>
      <w:tr w:rsidR="00142C02" w:rsidRPr="00E142A0" w14:paraId="07888861" w14:textId="77777777" w:rsidTr="005519B8">
        <w:tc>
          <w:tcPr>
            <w:tcW w:w="0" w:type="auto"/>
            <w:tcBorders>
              <w:top w:val="single" w:sz="4" w:space="0" w:color="auto"/>
              <w:left w:val="single" w:sz="4" w:space="0" w:color="auto"/>
              <w:bottom w:val="single" w:sz="4" w:space="0" w:color="auto"/>
              <w:right w:val="single" w:sz="4" w:space="0" w:color="auto"/>
            </w:tcBorders>
          </w:tcPr>
          <w:p w14:paraId="25861933" w14:textId="0C501255" w:rsidR="00142C02" w:rsidRDefault="00142C02" w:rsidP="00D6074E">
            <w:pPr>
              <w:jc w:val="center"/>
              <w:rPr>
                <w:rFonts w:cs="Times New Roman"/>
              </w:rPr>
            </w:pPr>
            <w:r>
              <w:rPr>
                <w:rFonts w:cs="Times New Roman"/>
              </w:rPr>
              <w:t>CogTreat1</w:t>
            </w:r>
          </w:p>
        </w:tc>
        <w:tc>
          <w:tcPr>
            <w:tcW w:w="0" w:type="auto"/>
            <w:tcBorders>
              <w:top w:val="single" w:sz="4" w:space="0" w:color="auto"/>
              <w:left w:val="single" w:sz="4" w:space="0" w:color="auto"/>
              <w:bottom w:val="single" w:sz="4" w:space="0" w:color="auto"/>
              <w:right w:val="single" w:sz="4" w:space="0" w:color="auto"/>
            </w:tcBorders>
          </w:tcPr>
          <w:p w14:paraId="24818AD4" w14:textId="76DC013F" w:rsidR="00142C02" w:rsidRDefault="00142C02" w:rsidP="00D6074E">
            <w:pPr>
              <w:rPr>
                <w:rFonts w:cs="Times New Roman"/>
              </w:rPr>
            </w:pPr>
            <w:r>
              <w:rPr>
                <w:rFonts w:cs="Times New Roman"/>
              </w:rPr>
              <w:t>Have you ever consulted a health care professional about problems with your memory or thinking?</w:t>
            </w:r>
          </w:p>
        </w:tc>
        <w:tc>
          <w:tcPr>
            <w:tcW w:w="0" w:type="auto"/>
            <w:tcBorders>
              <w:top w:val="single" w:sz="4" w:space="0" w:color="auto"/>
              <w:left w:val="single" w:sz="4" w:space="0" w:color="auto"/>
              <w:bottom w:val="single" w:sz="4" w:space="0" w:color="auto"/>
              <w:right w:val="single" w:sz="4" w:space="0" w:color="auto"/>
            </w:tcBorders>
          </w:tcPr>
          <w:p w14:paraId="3EC13192" w14:textId="77777777" w:rsidR="00142C02" w:rsidRDefault="00142C02" w:rsidP="008E03D5">
            <w:pPr>
              <w:rPr>
                <w:rFonts w:cs="Times New Roman"/>
              </w:rPr>
            </w:pPr>
            <w:r>
              <w:rPr>
                <w:rFonts w:cs="Times New Roman"/>
              </w:rPr>
              <w:t>0=No</w:t>
            </w:r>
          </w:p>
          <w:p w14:paraId="14978CD4" w14:textId="77777777" w:rsidR="00142C02" w:rsidRDefault="00142C02" w:rsidP="008E03D5">
            <w:pPr>
              <w:rPr>
                <w:rFonts w:cs="Times New Roman"/>
              </w:rPr>
            </w:pPr>
            <w:r>
              <w:rPr>
                <w:rFonts w:cs="Times New Roman"/>
              </w:rPr>
              <w:t>1=Yes</w:t>
            </w:r>
          </w:p>
          <w:p w14:paraId="18B79D91" w14:textId="15024BE1" w:rsidR="00142C02" w:rsidRDefault="00142C02" w:rsidP="008E03D5">
            <w:pPr>
              <w:rPr>
                <w:rFonts w:cs="Times New Roman"/>
              </w:rPr>
            </w:pPr>
            <w:r>
              <w:rPr>
                <w:rFonts w:cs="Times New Roman"/>
              </w:rPr>
              <w:t>9=Don’t know</w:t>
            </w:r>
          </w:p>
        </w:tc>
      </w:tr>
      <w:tr w:rsidR="00142C02" w:rsidRPr="00E142A0" w14:paraId="119D53B2" w14:textId="77777777" w:rsidTr="005519B8">
        <w:tc>
          <w:tcPr>
            <w:tcW w:w="0" w:type="auto"/>
            <w:tcBorders>
              <w:top w:val="single" w:sz="4" w:space="0" w:color="auto"/>
              <w:left w:val="single" w:sz="4" w:space="0" w:color="auto"/>
              <w:bottom w:val="single" w:sz="4" w:space="0" w:color="auto"/>
              <w:right w:val="single" w:sz="4" w:space="0" w:color="auto"/>
            </w:tcBorders>
          </w:tcPr>
          <w:p w14:paraId="1BE49FB2" w14:textId="574544AF" w:rsidR="00142C02" w:rsidRDefault="00142C02" w:rsidP="00D6074E">
            <w:pPr>
              <w:jc w:val="center"/>
              <w:rPr>
                <w:rFonts w:cs="Times New Roman"/>
              </w:rPr>
            </w:pPr>
            <w:r>
              <w:rPr>
                <w:rFonts w:cs="Times New Roman"/>
              </w:rPr>
              <w:t>CogTreat2GP</w:t>
            </w:r>
          </w:p>
        </w:tc>
        <w:tc>
          <w:tcPr>
            <w:tcW w:w="0" w:type="auto"/>
            <w:tcBorders>
              <w:top w:val="single" w:sz="4" w:space="0" w:color="auto"/>
              <w:left w:val="single" w:sz="4" w:space="0" w:color="auto"/>
              <w:bottom w:val="single" w:sz="4" w:space="0" w:color="auto"/>
              <w:right w:val="single" w:sz="4" w:space="0" w:color="auto"/>
            </w:tcBorders>
          </w:tcPr>
          <w:p w14:paraId="2CCF3AD2" w14:textId="0441F268" w:rsidR="00142C02" w:rsidRDefault="00142C02" w:rsidP="00D6074E">
            <w:pPr>
              <w:rPr>
                <w:rFonts w:cs="Times New Roman"/>
              </w:rPr>
            </w:pPr>
            <w:r>
              <w:rPr>
                <w:rFonts w:cs="Times New Roman"/>
              </w:rPr>
              <w:t>What type(s) of health care professional have you consulted for problems with your memory or thinking?: General practitioner (GP)</w:t>
            </w:r>
          </w:p>
        </w:tc>
        <w:tc>
          <w:tcPr>
            <w:tcW w:w="0" w:type="auto"/>
            <w:tcBorders>
              <w:top w:val="single" w:sz="4" w:space="0" w:color="auto"/>
              <w:left w:val="single" w:sz="4" w:space="0" w:color="auto"/>
              <w:bottom w:val="single" w:sz="4" w:space="0" w:color="auto"/>
              <w:right w:val="single" w:sz="4" w:space="0" w:color="auto"/>
            </w:tcBorders>
          </w:tcPr>
          <w:p w14:paraId="194D9C8E" w14:textId="77777777" w:rsidR="00142C02" w:rsidRDefault="00142C02" w:rsidP="00D6074E">
            <w:pPr>
              <w:rPr>
                <w:rFonts w:cs="Times New Roman"/>
              </w:rPr>
            </w:pPr>
            <w:r>
              <w:rPr>
                <w:rFonts w:cs="Times New Roman"/>
              </w:rPr>
              <w:t>0=No</w:t>
            </w:r>
          </w:p>
          <w:p w14:paraId="251044E3" w14:textId="24BCE8B9" w:rsidR="00142C02" w:rsidRDefault="00142C02" w:rsidP="00D6074E">
            <w:pPr>
              <w:rPr>
                <w:rFonts w:cs="Times New Roman"/>
              </w:rPr>
            </w:pPr>
            <w:r>
              <w:rPr>
                <w:rFonts w:cs="Times New Roman"/>
              </w:rPr>
              <w:t>1=Yes</w:t>
            </w:r>
          </w:p>
        </w:tc>
      </w:tr>
      <w:tr w:rsidR="00142C02" w:rsidRPr="00E142A0" w14:paraId="3BBDC66B" w14:textId="77777777" w:rsidTr="005519B8">
        <w:tc>
          <w:tcPr>
            <w:tcW w:w="0" w:type="auto"/>
            <w:tcBorders>
              <w:top w:val="single" w:sz="4" w:space="0" w:color="auto"/>
              <w:left w:val="single" w:sz="4" w:space="0" w:color="auto"/>
              <w:bottom w:val="single" w:sz="4" w:space="0" w:color="auto"/>
              <w:right w:val="single" w:sz="4" w:space="0" w:color="auto"/>
            </w:tcBorders>
          </w:tcPr>
          <w:p w14:paraId="2597FFDB" w14:textId="1C347FA2" w:rsidR="00142C02" w:rsidRDefault="00142C02" w:rsidP="00D6074E">
            <w:pPr>
              <w:jc w:val="center"/>
              <w:rPr>
                <w:rFonts w:cs="Times New Roman"/>
              </w:rPr>
            </w:pPr>
            <w:r w:rsidRPr="008E03D5">
              <w:rPr>
                <w:rFonts w:cs="Times New Roman"/>
              </w:rPr>
              <w:t>CogTreat2Rehab</w:t>
            </w:r>
          </w:p>
        </w:tc>
        <w:tc>
          <w:tcPr>
            <w:tcW w:w="0" w:type="auto"/>
            <w:tcBorders>
              <w:top w:val="single" w:sz="4" w:space="0" w:color="auto"/>
              <w:left w:val="single" w:sz="4" w:space="0" w:color="auto"/>
              <w:bottom w:val="single" w:sz="4" w:space="0" w:color="auto"/>
              <w:right w:val="single" w:sz="4" w:space="0" w:color="auto"/>
            </w:tcBorders>
          </w:tcPr>
          <w:p w14:paraId="533F361F" w14:textId="7EDC764F" w:rsidR="00142C02" w:rsidRDefault="00142C02" w:rsidP="00D6074E">
            <w:pPr>
              <w:rPr>
                <w:rFonts w:cs="Times New Roman"/>
              </w:rPr>
            </w:pPr>
            <w:r w:rsidRPr="008E03D5">
              <w:rPr>
                <w:rFonts w:cs="Times New Roman"/>
              </w:rPr>
              <w:t>Rehabilitation specialist</w:t>
            </w:r>
          </w:p>
        </w:tc>
        <w:tc>
          <w:tcPr>
            <w:tcW w:w="0" w:type="auto"/>
            <w:tcBorders>
              <w:top w:val="single" w:sz="4" w:space="0" w:color="auto"/>
              <w:left w:val="single" w:sz="4" w:space="0" w:color="auto"/>
              <w:bottom w:val="single" w:sz="4" w:space="0" w:color="auto"/>
              <w:right w:val="single" w:sz="4" w:space="0" w:color="auto"/>
            </w:tcBorders>
          </w:tcPr>
          <w:p w14:paraId="45A0B88F" w14:textId="77777777" w:rsidR="00142C02" w:rsidRDefault="00142C02" w:rsidP="008E03D5">
            <w:pPr>
              <w:rPr>
                <w:rFonts w:cs="Times New Roman"/>
              </w:rPr>
            </w:pPr>
            <w:r>
              <w:rPr>
                <w:rFonts w:cs="Times New Roman"/>
              </w:rPr>
              <w:t>0=No</w:t>
            </w:r>
          </w:p>
          <w:p w14:paraId="3B0C1AA1" w14:textId="41D52389" w:rsidR="00142C02" w:rsidRDefault="00142C02" w:rsidP="008E03D5">
            <w:pPr>
              <w:rPr>
                <w:rFonts w:cs="Times New Roman"/>
              </w:rPr>
            </w:pPr>
            <w:r>
              <w:rPr>
                <w:rFonts w:cs="Times New Roman"/>
              </w:rPr>
              <w:t>1=Yes</w:t>
            </w:r>
          </w:p>
        </w:tc>
      </w:tr>
      <w:tr w:rsidR="00142C02" w:rsidRPr="00E142A0" w14:paraId="09EC9978" w14:textId="77777777" w:rsidTr="005519B8">
        <w:tc>
          <w:tcPr>
            <w:tcW w:w="0" w:type="auto"/>
            <w:tcBorders>
              <w:top w:val="single" w:sz="4" w:space="0" w:color="auto"/>
              <w:left w:val="single" w:sz="4" w:space="0" w:color="auto"/>
              <w:bottom w:val="single" w:sz="4" w:space="0" w:color="auto"/>
              <w:right w:val="single" w:sz="4" w:space="0" w:color="auto"/>
            </w:tcBorders>
          </w:tcPr>
          <w:p w14:paraId="5DD943E4" w14:textId="049BFF5B" w:rsidR="00142C02" w:rsidRDefault="00142C02" w:rsidP="00D6074E">
            <w:pPr>
              <w:jc w:val="center"/>
              <w:rPr>
                <w:rFonts w:cs="Times New Roman"/>
              </w:rPr>
            </w:pPr>
            <w:r w:rsidRPr="008E03D5">
              <w:rPr>
                <w:rFonts w:cs="Times New Roman"/>
              </w:rPr>
              <w:t>CogTreat2Neurologist</w:t>
            </w:r>
          </w:p>
        </w:tc>
        <w:tc>
          <w:tcPr>
            <w:tcW w:w="0" w:type="auto"/>
            <w:tcBorders>
              <w:top w:val="single" w:sz="4" w:space="0" w:color="auto"/>
              <w:left w:val="single" w:sz="4" w:space="0" w:color="auto"/>
              <w:bottom w:val="single" w:sz="4" w:space="0" w:color="auto"/>
              <w:right w:val="single" w:sz="4" w:space="0" w:color="auto"/>
            </w:tcBorders>
          </w:tcPr>
          <w:p w14:paraId="730E5D2A" w14:textId="47395403" w:rsidR="00142C02" w:rsidRDefault="00142C02" w:rsidP="00D6074E">
            <w:pPr>
              <w:rPr>
                <w:rFonts w:cs="Times New Roman"/>
              </w:rPr>
            </w:pPr>
            <w:r w:rsidRPr="008E03D5">
              <w:rPr>
                <w:rFonts w:cs="Times New Roman"/>
              </w:rPr>
              <w:t>Neurologist or Psychiatrist</w:t>
            </w:r>
          </w:p>
        </w:tc>
        <w:tc>
          <w:tcPr>
            <w:tcW w:w="0" w:type="auto"/>
            <w:tcBorders>
              <w:top w:val="single" w:sz="4" w:space="0" w:color="auto"/>
              <w:left w:val="single" w:sz="4" w:space="0" w:color="auto"/>
              <w:bottom w:val="single" w:sz="4" w:space="0" w:color="auto"/>
              <w:right w:val="single" w:sz="4" w:space="0" w:color="auto"/>
            </w:tcBorders>
          </w:tcPr>
          <w:p w14:paraId="0A47E23C" w14:textId="77777777" w:rsidR="00142C02" w:rsidRDefault="00142C02" w:rsidP="008E03D5">
            <w:pPr>
              <w:rPr>
                <w:rFonts w:cs="Times New Roman"/>
              </w:rPr>
            </w:pPr>
            <w:r>
              <w:rPr>
                <w:rFonts w:cs="Times New Roman"/>
              </w:rPr>
              <w:t>0=No</w:t>
            </w:r>
          </w:p>
          <w:p w14:paraId="0918FE36" w14:textId="02BEBFBD" w:rsidR="00142C02" w:rsidRDefault="00142C02" w:rsidP="008E03D5">
            <w:pPr>
              <w:rPr>
                <w:rFonts w:cs="Times New Roman"/>
              </w:rPr>
            </w:pPr>
            <w:r>
              <w:rPr>
                <w:rFonts w:cs="Times New Roman"/>
              </w:rPr>
              <w:t>1=Yes</w:t>
            </w:r>
          </w:p>
        </w:tc>
      </w:tr>
      <w:tr w:rsidR="00142C02" w:rsidRPr="00E142A0" w14:paraId="19CEF4B2" w14:textId="77777777" w:rsidTr="005519B8">
        <w:tc>
          <w:tcPr>
            <w:tcW w:w="0" w:type="auto"/>
            <w:tcBorders>
              <w:top w:val="single" w:sz="4" w:space="0" w:color="auto"/>
              <w:left w:val="single" w:sz="4" w:space="0" w:color="auto"/>
              <w:bottom w:val="single" w:sz="4" w:space="0" w:color="auto"/>
              <w:right w:val="single" w:sz="4" w:space="0" w:color="auto"/>
            </w:tcBorders>
          </w:tcPr>
          <w:p w14:paraId="54C840D9" w14:textId="4CE7F877" w:rsidR="00142C02" w:rsidRDefault="00142C02" w:rsidP="00D6074E">
            <w:pPr>
              <w:jc w:val="center"/>
              <w:rPr>
                <w:rFonts w:cs="Times New Roman"/>
              </w:rPr>
            </w:pPr>
            <w:r w:rsidRPr="008E03D5">
              <w:rPr>
                <w:rFonts w:cs="Times New Roman"/>
              </w:rPr>
              <w:t>CogTreat2Neuropsychologist</w:t>
            </w:r>
          </w:p>
        </w:tc>
        <w:tc>
          <w:tcPr>
            <w:tcW w:w="0" w:type="auto"/>
            <w:tcBorders>
              <w:top w:val="single" w:sz="4" w:space="0" w:color="auto"/>
              <w:left w:val="single" w:sz="4" w:space="0" w:color="auto"/>
              <w:bottom w:val="single" w:sz="4" w:space="0" w:color="auto"/>
              <w:right w:val="single" w:sz="4" w:space="0" w:color="auto"/>
            </w:tcBorders>
          </w:tcPr>
          <w:p w14:paraId="216C9DC6" w14:textId="6C27B73A" w:rsidR="00142C02" w:rsidRDefault="00142C02" w:rsidP="00D6074E">
            <w:pPr>
              <w:rPr>
                <w:rFonts w:cs="Times New Roman"/>
              </w:rPr>
            </w:pPr>
            <w:r w:rsidRPr="008E03D5">
              <w:rPr>
                <w:rFonts w:cs="Times New Roman"/>
              </w:rPr>
              <w:t>Neuropsychologist/psychologist</w:t>
            </w:r>
          </w:p>
        </w:tc>
        <w:tc>
          <w:tcPr>
            <w:tcW w:w="0" w:type="auto"/>
            <w:tcBorders>
              <w:top w:val="single" w:sz="4" w:space="0" w:color="auto"/>
              <w:left w:val="single" w:sz="4" w:space="0" w:color="auto"/>
              <w:bottom w:val="single" w:sz="4" w:space="0" w:color="auto"/>
              <w:right w:val="single" w:sz="4" w:space="0" w:color="auto"/>
            </w:tcBorders>
          </w:tcPr>
          <w:p w14:paraId="0ECF1110" w14:textId="77777777" w:rsidR="00142C02" w:rsidRDefault="00142C02" w:rsidP="008E03D5">
            <w:pPr>
              <w:rPr>
                <w:rFonts w:cs="Times New Roman"/>
              </w:rPr>
            </w:pPr>
            <w:r>
              <w:rPr>
                <w:rFonts w:cs="Times New Roman"/>
              </w:rPr>
              <w:t>0=No</w:t>
            </w:r>
          </w:p>
          <w:p w14:paraId="5EED7FB5" w14:textId="38CE59EC" w:rsidR="00142C02" w:rsidRDefault="00142C02" w:rsidP="008E03D5">
            <w:pPr>
              <w:rPr>
                <w:rFonts w:cs="Times New Roman"/>
              </w:rPr>
            </w:pPr>
            <w:r>
              <w:rPr>
                <w:rFonts w:cs="Times New Roman"/>
              </w:rPr>
              <w:t>1=Yes</w:t>
            </w:r>
          </w:p>
        </w:tc>
      </w:tr>
      <w:tr w:rsidR="00142C02" w:rsidRPr="00E142A0" w14:paraId="26E63C85" w14:textId="77777777" w:rsidTr="005519B8">
        <w:tc>
          <w:tcPr>
            <w:tcW w:w="0" w:type="auto"/>
            <w:tcBorders>
              <w:top w:val="single" w:sz="4" w:space="0" w:color="auto"/>
              <w:left w:val="single" w:sz="4" w:space="0" w:color="auto"/>
              <w:bottom w:val="single" w:sz="4" w:space="0" w:color="auto"/>
              <w:right w:val="single" w:sz="4" w:space="0" w:color="auto"/>
            </w:tcBorders>
          </w:tcPr>
          <w:p w14:paraId="59C373BB" w14:textId="226BC725" w:rsidR="00142C02" w:rsidRDefault="00142C02" w:rsidP="00D6074E">
            <w:pPr>
              <w:jc w:val="center"/>
              <w:rPr>
                <w:rFonts w:cs="Times New Roman"/>
              </w:rPr>
            </w:pPr>
            <w:r w:rsidRPr="00F337B7">
              <w:rPr>
                <w:rFonts w:cs="Times New Roman"/>
              </w:rPr>
              <w:lastRenderedPageBreak/>
              <w:t>CogTreat2Nutritionist</w:t>
            </w:r>
          </w:p>
        </w:tc>
        <w:tc>
          <w:tcPr>
            <w:tcW w:w="0" w:type="auto"/>
            <w:tcBorders>
              <w:top w:val="single" w:sz="4" w:space="0" w:color="auto"/>
              <w:left w:val="single" w:sz="4" w:space="0" w:color="auto"/>
              <w:bottom w:val="single" w:sz="4" w:space="0" w:color="auto"/>
              <w:right w:val="single" w:sz="4" w:space="0" w:color="auto"/>
            </w:tcBorders>
          </w:tcPr>
          <w:p w14:paraId="3A3BA187" w14:textId="633005A1" w:rsidR="00142C02" w:rsidRDefault="00142C02" w:rsidP="00D6074E">
            <w:pPr>
              <w:rPr>
                <w:rFonts w:cs="Times New Roman"/>
              </w:rPr>
            </w:pPr>
            <w:r w:rsidRPr="00F337B7">
              <w:rPr>
                <w:rFonts w:cs="Times New Roman"/>
              </w:rPr>
              <w:t>Nutritionist</w:t>
            </w:r>
          </w:p>
        </w:tc>
        <w:tc>
          <w:tcPr>
            <w:tcW w:w="0" w:type="auto"/>
            <w:tcBorders>
              <w:top w:val="single" w:sz="4" w:space="0" w:color="auto"/>
              <w:left w:val="single" w:sz="4" w:space="0" w:color="auto"/>
              <w:bottom w:val="single" w:sz="4" w:space="0" w:color="auto"/>
              <w:right w:val="single" w:sz="4" w:space="0" w:color="auto"/>
            </w:tcBorders>
          </w:tcPr>
          <w:p w14:paraId="15273B0F" w14:textId="77777777" w:rsidR="00142C02" w:rsidRDefault="00142C02" w:rsidP="00F337B7">
            <w:pPr>
              <w:rPr>
                <w:rFonts w:cs="Times New Roman"/>
              </w:rPr>
            </w:pPr>
            <w:r>
              <w:rPr>
                <w:rFonts w:cs="Times New Roman"/>
              </w:rPr>
              <w:t>0=No</w:t>
            </w:r>
          </w:p>
          <w:p w14:paraId="1CB094A8" w14:textId="1D116453" w:rsidR="00142C02" w:rsidRDefault="00142C02" w:rsidP="00F337B7">
            <w:pPr>
              <w:rPr>
                <w:rFonts w:cs="Times New Roman"/>
              </w:rPr>
            </w:pPr>
            <w:r>
              <w:rPr>
                <w:rFonts w:cs="Times New Roman"/>
              </w:rPr>
              <w:t>1=Yes</w:t>
            </w:r>
          </w:p>
        </w:tc>
      </w:tr>
      <w:tr w:rsidR="00142C02" w:rsidRPr="00E142A0" w14:paraId="35EE4D9E" w14:textId="77777777" w:rsidTr="005519B8">
        <w:tc>
          <w:tcPr>
            <w:tcW w:w="0" w:type="auto"/>
            <w:tcBorders>
              <w:top w:val="single" w:sz="4" w:space="0" w:color="auto"/>
              <w:left w:val="single" w:sz="4" w:space="0" w:color="auto"/>
              <w:bottom w:val="single" w:sz="4" w:space="0" w:color="auto"/>
              <w:right w:val="single" w:sz="4" w:space="0" w:color="auto"/>
            </w:tcBorders>
          </w:tcPr>
          <w:p w14:paraId="69AC76DB" w14:textId="26153C39" w:rsidR="00142C02" w:rsidRDefault="00142C02" w:rsidP="00D6074E">
            <w:pPr>
              <w:jc w:val="center"/>
              <w:rPr>
                <w:rFonts w:cs="Times New Roman"/>
              </w:rPr>
            </w:pPr>
            <w:r w:rsidRPr="00F337B7">
              <w:rPr>
                <w:rFonts w:cs="Times New Roman"/>
              </w:rPr>
              <w:t>CogTreat2Other</w:t>
            </w:r>
          </w:p>
        </w:tc>
        <w:tc>
          <w:tcPr>
            <w:tcW w:w="0" w:type="auto"/>
            <w:tcBorders>
              <w:top w:val="single" w:sz="4" w:space="0" w:color="auto"/>
              <w:left w:val="single" w:sz="4" w:space="0" w:color="auto"/>
              <w:bottom w:val="single" w:sz="4" w:space="0" w:color="auto"/>
              <w:right w:val="single" w:sz="4" w:space="0" w:color="auto"/>
            </w:tcBorders>
          </w:tcPr>
          <w:p w14:paraId="1858A6C6" w14:textId="44C23DBD" w:rsidR="00142C02" w:rsidRDefault="00142C02" w:rsidP="00D6074E">
            <w:pPr>
              <w:rPr>
                <w:rFonts w:cs="Times New Roman"/>
              </w:rPr>
            </w:pPr>
            <w:r w:rsidRPr="00F337B7">
              <w:rPr>
                <w:rFonts w:cs="Times New Roman"/>
              </w:rPr>
              <w:t>Other</w:t>
            </w:r>
          </w:p>
        </w:tc>
        <w:tc>
          <w:tcPr>
            <w:tcW w:w="0" w:type="auto"/>
            <w:tcBorders>
              <w:top w:val="single" w:sz="4" w:space="0" w:color="auto"/>
              <w:left w:val="single" w:sz="4" w:space="0" w:color="auto"/>
              <w:bottom w:val="single" w:sz="4" w:space="0" w:color="auto"/>
              <w:right w:val="single" w:sz="4" w:space="0" w:color="auto"/>
            </w:tcBorders>
          </w:tcPr>
          <w:p w14:paraId="3E5392C1" w14:textId="77777777" w:rsidR="00142C02" w:rsidRDefault="00142C02" w:rsidP="00F337B7">
            <w:pPr>
              <w:rPr>
                <w:rFonts w:cs="Times New Roman"/>
              </w:rPr>
            </w:pPr>
            <w:r>
              <w:rPr>
                <w:rFonts w:cs="Times New Roman"/>
              </w:rPr>
              <w:t>0=No</w:t>
            </w:r>
          </w:p>
          <w:p w14:paraId="1C02AD09" w14:textId="2731D559" w:rsidR="00142C02" w:rsidRDefault="00142C02" w:rsidP="00F337B7">
            <w:pPr>
              <w:rPr>
                <w:rFonts w:cs="Times New Roman"/>
              </w:rPr>
            </w:pPr>
            <w:r>
              <w:rPr>
                <w:rFonts w:cs="Times New Roman"/>
              </w:rPr>
              <w:t>1=Yes</w:t>
            </w:r>
          </w:p>
        </w:tc>
      </w:tr>
      <w:tr w:rsidR="00142C02" w:rsidRPr="00E142A0" w14:paraId="688FC214" w14:textId="77777777" w:rsidTr="005519B8">
        <w:tc>
          <w:tcPr>
            <w:tcW w:w="0" w:type="auto"/>
            <w:tcBorders>
              <w:top w:val="single" w:sz="4" w:space="0" w:color="auto"/>
              <w:left w:val="single" w:sz="4" w:space="0" w:color="auto"/>
              <w:bottom w:val="single" w:sz="4" w:space="0" w:color="auto"/>
              <w:right w:val="single" w:sz="4" w:space="0" w:color="auto"/>
            </w:tcBorders>
          </w:tcPr>
          <w:p w14:paraId="122483C3" w14:textId="4B731E13" w:rsidR="00142C02" w:rsidRDefault="00142C02" w:rsidP="00D6074E">
            <w:pPr>
              <w:jc w:val="center"/>
              <w:rPr>
                <w:rFonts w:cs="Times New Roman"/>
              </w:rPr>
            </w:pPr>
            <w:r w:rsidRPr="00F337B7">
              <w:rPr>
                <w:rFonts w:cs="Times New Roman"/>
              </w:rPr>
              <w:t>CogTreat2OtherDesc</w:t>
            </w:r>
          </w:p>
        </w:tc>
        <w:tc>
          <w:tcPr>
            <w:tcW w:w="0" w:type="auto"/>
            <w:tcBorders>
              <w:top w:val="single" w:sz="4" w:space="0" w:color="auto"/>
              <w:left w:val="single" w:sz="4" w:space="0" w:color="auto"/>
              <w:bottom w:val="single" w:sz="4" w:space="0" w:color="auto"/>
              <w:right w:val="single" w:sz="4" w:space="0" w:color="auto"/>
            </w:tcBorders>
          </w:tcPr>
          <w:p w14:paraId="1DDF8FC2" w14:textId="69BAE888" w:rsidR="00142C02" w:rsidRDefault="00142C02" w:rsidP="00D6074E">
            <w:pPr>
              <w:rPr>
                <w:rFonts w:cs="Times New Roman"/>
              </w:rPr>
            </w:pPr>
            <w:r w:rsidRPr="00F337B7">
              <w:rPr>
                <w:rFonts w:cs="Times New Roman"/>
              </w:rPr>
              <w:t>If CogTreat2Other=1, then list other type of health care professional</w:t>
            </w:r>
          </w:p>
        </w:tc>
        <w:tc>
          <w:tcPr>
            <w:tcW w:w="0" w:type="auto"/>
            <w:tcBorders>
              <w:top w:val="single" w:sz="4" w:space="0" w:color="auto"/>
              <w:left w:val="single" w:sz="4" w:space="0" w:color="auto"/>
              <w:bottom w:val="single" w:sz="4" w:space="0" w:color="auto"/>
              <w:right w:val="single" w:sz="4" w:space="0" w:color="auto"/>
            </w:tcBorders>
          </w:tcPr>
          <w:p w14:paraId="249AB6A2" w14:textId="77777777" w:rsidR="00142C02" w:rsidRDefault="00142C02" w:rsidP="00D6074E">
            <w:pPr>
              <w:rPr>
                <w:rFonts w:cs="Times New Roman"/>
              </w:rPr>
            </w:pPr>
          </w:p>
        </w:tc>
      </w:tr>
      <w:tr w:rsidR="00142C02" w:rsidRPr="00E142A0" w14:paraId="58B89E6A" w14:textId="77777777" w:rsidTr="005519B8">
        <w:tc>
          <w:tcPr>
            <w:tcW w:w="0" w:type="auto"/>
            <w:tcBorders>
              <w:top w:val="single" w:sz="4" w:space="0" w:color="auto"/>
              <w:left w:val="single" w:sz="4" w:space="0" w:color="auto"/>
              <w:bottom w:val="single" w:sz="4" w:space="0" w:color="auto"/>
              <w:right w:val="single" w:sz="4" w:space="0" w:color="auto"/>
            </w:tcBorders>
          </w:tcPr>
          <w:p w14:paraId="5BA083C4" w14:textId="5FA4D093" w:rsidR="00142C02" w:rsidRDefault="00142C02" w:rsidP="00D6074E">
            <w:pPr>
              <w:jc w:val="center"/>
              <w:rPr>
                <w:rFonts w:cs="Times New Roman"/>
              </w:rPr>
            </w:pPr>
            <w:r>
              <w:rPr>
                <w:rFonts w:cs="Times New Roman"/>
              </w:rPr>
              <w:t>CogTreat3</w:t>
            </w:r>
          </w:p>
        </w:tc>
        <w:tc>
          <w:tcPr>
            <w:tcW w:w="0" w:type="auto"/>
            <w:tcBorders>
              <w:top w:val="single" w:sz="4" w:space="0" w:color="auto"/>
              <w:left w:val="single" w:sz="4" w:space="0" w:color="auto"/>
              <w:bottom w:val="single" w:sz="4" w:space="0" w:color="auto"/>
              <w:right w:val="single" w:sz="4" w:space="0" w:color="auto"/>
            </w:tcBorders>
          </w:tcPr>
          <w:p w14:paraId="37EBE792" w14:textId="50E2718A" w:rsidR="00142C02" w:rsidRDefault="00142C02" w:rsidP="00D6074E">
            <w:pPr>
              <w:rPr>
                <w:rFonts w:cs="Times New Roman"/>
              </w:rPr>
            </w:pPr>
            <w:r>
              <w:rPr>
                <w:rFonts w:cs="Times New Roman"/>
              </w:rPr>
              <w:t>In what year did you seek treatment for memory or other thinking problems? Specify year</w:t>
            </w:r>
          </w:p>
        </w:tc>
        <w:tc>
          <w:tcPr>
            <w:tcW w:w="0" w:type="auto"/>
            <w:tcBorders>
              <w:top w:val="single" w:sz="4" w:space="0" w:color="auto"/>
              <w:left w:val="single" w:sz="4" w:space="0" w:color="auto"/>
              <w:bottom w:val="single" w:sz="4" w:space="0" w:color="auto"/>
              <w:right w:val="single" w:sz="4" w:space="0" w:color="auto"/>
            </w:tcBorders>
          </w:tcPr>
          <w:p w14:paraId="701F9F0F" w14:textId="77777777" w:rsidR="00142C02" w:rsidRDefault="00142C02" w:rsidP="00D6074E">
            <w:pPr>
              <w:rPr>
                <w:rFonts w:cs="Times New Roman"/>
              </w:rPr>
            </w:pPr>
          </w:p>
        </w:tc>
      </w:tr>
      <w:tr w:rsidR="00142C02" w:rsidRPr="00E142A0" w14:paraId="6668E933" w14:textId="77777777" w:rsidTr="005519B8">
        <w:tc>
          <w:tcPr>
            <w:tcW w:w="0" w:type="auto"/>
            <w:tcBorders>
              <w:top w:val="single" w:sz="4" w:space="0" w:color="auto"/>
              <w:left w:val="single" w:sz="4" w:space="0" w:color="auto"/>
              <w:bottom w:val="single" w:sz="4" w:space="0" w:color="auto"/>
              <w:right w:val="single" w:sz="4" w:space="0" w:color="auto"/>
            </w:tcBorders>
          </w:tcPr>
          <w:p w14:paraId="3DA21DB4" w14:textId="1A2AA8AE" w:rsidR="00142C02" w:rsidRDefault="00142C02" w:rsidP="00D6074E">
            <w:pPr>
              <w:jc w:val="center"/>
              <w:rPr>
                <w:rFonts w:cs="Times New Roman"/>
              </w:rPr>
            </w:pPr>
            <w:r>
              <w:rPr>
                <w:rFonts w:cs="Times New Roman"/>
              </w:rPr>
              <w:t>CogTreat4</w:t>
            </w:r>
          </w:p>
        </w:tc>
        <w:tc>
          <w:tcPr>
            <w:tcW w:w="0" w:type="auto"/>
            <w:tcBorders>
              <w:top w:val="single" w:sz="4" w:space="0" w:color="auto"/>
              <w:left w:val="single" w:sz="4" w:space="0" w:color="auto"/>
              <w:bottom w:val="single" w:sz="4" w:space="0" w:color="auto"/>
              <w:right w:val="single" w:sz="4" w:space="0" w:color="auto"/>
            </w:tcBorders>
          </w:tcPr>
          <w:p w14:paraId="0F5A4A06" w14:textId="7195E41D" w:rsidR="00142C02" w:rsidRDefault="00142C02" w:rsidP="00D6074E">
            <w:pPr>
              <w:rPr>
                <w:rFonts w:cs="Times New Roman"/>
              </w:rPr>
            </w:pPr>
            <w:r>
              <w:rPr>
                <w:rFonts w:cs="Times New Roman"/>
              </w:rPr>
              <w:t>Approximate duration of treatment</w:t>
            </w:r>
          </w:p>
        </w:tc>
        <w:tc>
          <w:tcPr>
            <w:tcW w:w="0" w:type="auto"/>
            <w:tcBorders>
              <w:top w:val="single" w:sz="4" w:space="0" w:color="auto"/>
              <w:left w:val="single" w:sz="4" w:space="0" w:color="auto"/>
              <w:bottom w:val="single" w:sz="4" w:space="0" w:color="auto"/>
              <w:right w:val="single" w:sz="4" w:space="0" w:color="auto"/>
            </w:tcBorders>
          </w:tcPr>
          <w:p w14:paraId="38D11F99" w14:textId="7245CE52" w:rsidR="00142C02" w:rsidRDefault="00142C02" w:rsidP="00D6074E">
            <w:pPr>
              <w:rPr>
                <w:rFonts w:cs="Times New Roman"/>
              </w:rPr>
            </w:pPr>
            <w:r>
              <w:rPr>
                <w:rFonts w:cs="Times New Roman"/>
              </w:rPr>
              <w:t>(enter decimal)</w:t>
            </w:r>
          </w:p>
          <w:p w14:paraId="1E5D22A0" w14:textId="14E3ACF5" w:rsidR="00142C02" w:rsidRDefault="00142C02" w:rsidP="00D6074E">
            <w:pPr>
              <w:rPr>
                <w:rFonts w:cs="Times New Roman"/>
              </w:rPr>
            </w:pPr>
            <w:r>
              <w:rPr>
                <w:rFonts w:cs="Times New Roman"/>
              </w:rPr>
              <w:t>0.083=1 Month</w:t>
            </w:r>
          </w:p>
          <w:p w14:paraId="61E55F07" w14:textId="0C597B13" w:rsidR="00142C02" w:rsidRDefault="00142C02" w:rsidP="00D6074E">
            <w:pPr>
              <w:rPr>
                <w:rFonts w:cs="Times New Roman"/>
              </w:rPr>
            </w:pPr>
            <w:r>
              <w:rPr>
                <w:rFonts w:cs="Times New Roman"/>
              </w:rPr>
              <w:t>0.5=6 Months</w:t>
            </w:r>
          </w:p>
          <w:p w14:paraId="16BA0CEE" w14:textId="10FCB9E9" w:rsidR="00142C02" w:rsidRDefault="00142C02" w:rsidP="00D6074E">
            <w:pPr>
              <w:rPr>
                <w:rFonts w:cs="Times New Roman"/>
              </w:rPr>
            </w:pPr>
            <w:r>
              <w:rPr>
                <w:rFonts w:cs="Times New Roman"/>
              </w:rPr>
              <w:t>1=1 Year</w:t>
            </w:r>
          </w:p>
          <w:p w14:paraId="501E4241" w14:textId="74EA23DD" w:rsidR="00142C02" w:rsidRDefault="00142C02" w:rsidP="00D6074E">
            <w:pPr>
              <w:rPr>
                <w:rFonts w:cs="Times New Roman"/>
              </w:rPr>
            </w:pPr>
            <w:r>
              <w:rPr>
                <w:rFonts w:cs="Times New Roman"/>
              </w:rPr>
              <w:t>2=2-3 Years</w:t>
            </w:r>
          </w:p>
          <w:p w14:paraId="15D69489" w14:textId="71DE62B0" w:rsidR="00142C02" w:rsidRDefault="00142C02" w:rsidP="00D6074E">
            <w:pPr>
              <w:rPr>
                <w:rFonts w:cs="Times New Roman"/>
              </w:rPr>
            </w:pPr>
            <w:r>
              <w:rPr>
                <w:rFonts w:cs="Times New Roman"/>
              </w:rPr>
              <w:t>3=More than 3 Years</w:t>
            </w:r>
          </w:p>
        </w:tc>
      </w:tr>
      <w:tr w:rsidR="00142C02" w:rsidRPr="00E142A0" w14:paraId="2889A38C" w14:textId="77777777" w:rsidTr="005519B8">
        <w:tc>
          <w:tcPr>
            <w:tcW w:w="0" w:type="auto"/>
            <w:tcBorders>
              <w:top w:val="single" w:sz="4" w:space="0" w:color="auto"/>
              <w:left w:val="single" w:sz="4" w:space="0" w:color="auto"/>
              <w:bottom w:val="single" w:sz="4" w:space="0" w:color="auto"/>
              <w:right w:val="single" w:sz="4" w:space="0" w:color="auto"/>
            </w:tcBorders>
          </w:tcPr>
          <w:p w14:paraId="61C7295C" w14:textId="17AC6F45" w:rsidR="00142C02" w:rsidRDefault="00142C02" w:rsidP="00D6074E">
            <w:pPr>
              <w:jc w:val="center"/>
              <w:rPr>
                <w:rFonts w:cs="Times New Roman"/>
              </w:rPr>
            </w:pPr>
            <w:r w:rsidRPr="00C86253">
              <w:rPr>
                <w:rFonts w:cs="Times New Roman"/>
              </w:rPr>
              <w:t>CogTreat5</w:t>
            </w:r>
            <w:r>
              <w:rPr>
                <w:rFonts w:cs="Times New Roman"/>
              </w:rPr>
              <w:t>PrescMed</w:t>
            </w:r>
          </w:p>
        </w:tc>
        <w:tc>
          <w:tcPr>
            <w:tcW w:w="0" w:type="auto"/>
            <w:tcBorders>
              <w:top w:val="single" w:sz="4" w:space="0" w:color="auto"/>
              <w:left w:val="single" w:sz="4" w:space="0" w:color="auto"/>
              <w:bottom w:val="single" w:sz="4" w:space="0" w:color="auto"/>
              <w:right w:val="single" w:sz="4" w:space="0" w:color="auto"/>
            </w:tcBorders>
          </w:tcPr>
          <w:p w14:paraId="308A947A" w14:textId="71ECFD8D" w:rsidR="00142C02" w:rsidRDefault="00142C02" w:rsidP="00D6074E">
            <w:pPr>
              <w:rPr>
                <w:rFonts w:cs="Times New Roman"/>
              </w:rPr>
            </w:pPr>
            <w:r>
              <w:rPr>
                <w:rFonts w:cs="Times New Roman"/>
              </w:rPr>
              <w:t>Prescription medication</w:t>
            </w:r>
          </w:p>
        </w:tc>
        <w:tc>
          <w:tcPr>
            <w:tcW w:w="0" w:type="auto"/>
            <w:tcBorders>
              <w:top w:val="single" w:sz="4" w:space="0" w:color="auto"/>
              <w:left w:val="single" w:sz="4" w:space="0" w:color="auto"/>
              <w:bottom w:val="single" w:sz="4" w:space="0" w:color="auto"/>
              <w:right w:val="single" w:sz="4" w:space="0" w:color="auto"/>
            </w:tcBorders>
          </w:tcPr>
          <w:p w14:paraId="14CD07C2" w14:textId="77777777" w:rsidR="00142C02" w:rsidRDefault="00142C02" w:rsidP="00D6074E">
            <w:pPr>
              <w:rPr>
                <w:rFonts w:cs="Times New Roman"/>
              </w:rPr>
            </w:pPr>
            <w:r>
              <w:rPr>
                <w:rFonts w:cs="Times New Roman"/>
              </w:rPr>
              <w:t>0=No</w:t>
            </w:r>
          </w:p>
          <w:p w14:paraId="4F6ECEEE" w14:textId="266DF60E" w:rsidR="00142C02" w:rsidRDefault="00142C02" w:rsidP="00D6074E">
            <w:pPr>
              <w:rPr>
                <w:rFonts w:cs="Times New Roman"/>
              </w:rPr>
            </w:pPr>
            <w:r>
              <w:rPr>
                <w:rFonts w:cs="Times New Roman"/>
              </w:rPr>
              <w:t>1=Yes</w:t>
            </w:r>
          </w:p>
        </w:tc>
      </w:tr>
      <w:tr w:rsidR="00142C02" w:rsidRPr="00E142A0" w14:paraId="1BDD96E9" w14:textId="77777777" w:rsidTr="005519B8">
        <w:tc>
          <w:tcPr>
            <w:tcW w:w="0" w:type="auto"/>
            <w:tcBorders>
              <w:top w:val="single" w:sz="4" w:space="0" w:color="auto"/>
              <w:left w:val="single" w:sz="4" w:space="0" w:color="auto"/>
              <w:bottom w:val="single" w:sz="4" w:space="0" w:color="auto"/>
              <w:right w:val="single" w:sz="4" w:space="0" w:color="auto"/>
            </w:tcBorders>
          </w:tcPr>
          <w:p w14:paraId="7B8F3726" w14:textId="16B8FB69" w:rsidR="00142C02" w:rsidRPr="00C86253" w:rsidRDefault="00142C02" w:rsidP="00D6074E">
            <w:pPr>
              <w:jc w:val="center"/>
              <w:rPr>
                <w:rFonts w:cs="Times New Roman"/>
              </w:rPr>
            </w:pPr>
            <w:r w:rsidRPr="008A4FF4">
              <w:rPr>
                <w:rFonts w:cs="Times New Roman"/>
              </w:rPr>
              <w:t>CogTreat5OTCMed</w:t>
            </w:r>
          </w:p>
        </w:tc>
        <w:tc>
          <w:tcPr>
            <w:tcW w:w="0" w:type="auto"/>
            <w:tcBorders>
              <w:top w:val="single" w:sz="4" w:space="0" w:color="auto"/>
              <w:left w:val="single" w:sz="4" w:space="0" w:color="auto"/>
              <w:bottom w:val="single" w:sz="4" w:space="0" w:color="auto"/>
              <w:right w:val="single" w:sz="4" w:space="0" w:color="auto"/>
            </w:tcBorders>
          </w:tcPr>
          <w:p w14:paraId="404398A0" w14:textId="3B4692E2" w:rsidR="00142C02" w:rsidRDefault="00142C02" w:rsidP="00D6074E">
            <w:pPr>
              <w:rPr>
                <w:rFonts w:cs="Times New Roman"/>
              </w:rPr>
            </w:pPr>
            <w:r w:rsidRPr="008A4FF4">
              <w:rPr>
                <w:rFonts w:cs="Times New Roman"/>
              </w:rPr>
              <w:t>OTC medication</w:t>
            </w:r>
          </w:p>
        </w:tc>
        <w:tc>
          <w:tcPr>
            <w:tcW w:w="0" w:type="auto"/>
            <w:tcBorders>
              <w:top w:val="single" w:sz="4" w:space="0" w:color="auto"/>
              <w:left w:val="single" w:sz="4" w:space="0" w:color="auto"/>
              <w:bottom w:val="single" w:sz="4" w:space="0" w:color="auto"/>
              <w:right w:val="single" w:sz="4" w:space="0" w:color="auto"/>
            </w:tcBorders>
          </w:tcPr>
          <w:p w14:paraId="681733CF" w14:textId="77777777" w:rsidR="00142C02" w:rsidRDefault="00142C02" w:rsidP="008A4FF4">
            <w:pPr>
              <w:rPr>
                <w:rFonts w:cs="Times New Roman"/>
              </w:rPr>
            </w:pPr>
            <w:r>
              <w:rPr>
                <w:rFonts w:cs="Times New Roman"/>
              </w:rPr>
              <w:t>0=No</w:t>
            </w:r>
          </w:p>
          <w:p w14:paraId="7C431AA6" w14:textId="5D2B7E8A" w:rsidR="00142C02" w:rsidRDefault="00142C02" w:rsidP="008A4FF4">
            <w:pPr>
              <w:rPr>
                <w:rFonts w:cs="Times New Roman"/>
              </w:rPr>
            </w:pPr>
            <w:r>
              <w:rPr>
                <w:rFonts w:cs="Times New Roman"/>
              </w:rPr>
              <w:t>1=Yes</w:t>
            </w:r>
          </w:p>
        </w:tc>
      </w:tr>
      <w:tr w:rsidR="00142C02" w:rsidRPr="00E142A0" w14:paraId="5C09B25E" w14:textId="77777777" w:rsidTr="005519B8">
        <w:tc>
          <w:tcPr>
            <w:tcW w:w="0" w:type="auto"/>
            <w:tcBorders>
              <w:top w:val="single" w:sz="4" w:space="0" w:color="auto"/>
              <w:left w:val="single" w:sz="4" w:space="0" w:color="auto"/>
              <w:bottom w:val="single" w:sz="4" w:space="0" w:color="auto"/>
              <w:right w:val="single" w:sz="4" w:space="0" w:color="auto"/>
            </w:tcBorders>
          </w:tcPr>
          <w:p w14:paraId="4071BC1E" w14:textId="1E305CE1" w:rsidR="00142C02" w:rsidRPr="00C86253" w:rsidRDefault="00142C02" w:rsidP="00D6074E">
            <w:pPr>
              <w:jc w:val="center"/>
              <w:rPr>
                <w:rFonts w:cs="Times New Roman"/>
              </w:rPr>
            </w:pPr>
            <w:r w:rsidRPr="008A4FF4">
              <w:rPr>
                <w:rFonts w:cs="Times New Roman"/>
              </w:rPr>
              <w:t>CogTreat5Herbal</w:t>
            </w:r>
          </w:p>
        </w:tc>
        <w:tc>
          <w:tcPr>
            <w:tcW w:w="0" w:type="auto"/>
            <w:tcBorders>
              <w:top w:val="single" w:sz="4" w:space="0" w:color="auto"/>
              <w:left w:val="single" w:sz="4" w:space="0" w:color="auto"/>
              <w:bottom w:val="single" w:sz="4" w:space="0" w:color="auto"/>
              <w:right w:val="single" w:sz="4" w:space="0" w:color="auto"/>
            </w:tcBorders>
          </w:tcPr>
          <w:p w14:paraId="664A9081" w14:textId="57665CE7" w:rsidR="00142C02" w:rsidRDefault="00142C02" w:rsidP="00D6074E">
            <w:pPr>
              <w:rPr>
                <w:rFonts w:cs="Times New Roman"/>
              </w:rPr>
            </w:pPr>
            <w:r w:rsidRPr="008A4FF4">
              <w:rPr>
                <w:rFonts w:cs="Times New Roman"/>
              </w:rPr>
              <w:t>Herbal supplement</w:t>
            </w:r>
          </w:p>
        </w:tc>
        <w:tc>
          <w:tcPr>
            <w:tcW w:w="0" w:type="auto"/>
            <w:tcBorders>
              <w:top w:val="single" w:sz="4" w:space="0" w:color="auto"/>
              <w:left w:val="single" w:sz="4" w:space="0" w:color="auto"/>
              <w:bottom w:val="single" w:sz="4" w:space="0" w:color="auto"/>
              <w:right w:val="single" w:sz="4" w:space="0" w:color="auto"/>
            </w:tcBorders>
          </w:tcPr>
          <w:p w14:paraId="53D24A08" w14:textId="77777777" w:rsidR="00142C02" w:rsidRDefault="00142C02" w:rsidP="00623797">
            <w:pPr>
              <w:rPr>
                <w:rFonts w:cs="Times New Roman"/>
              </w:rPr>
            </w:pPr>
            <w:r>
              <w:rPr>
                <w:rFonts w:cs="Times New Roman"/>
              </w:rPr>
              <w:t>0=No</w:t>
            </w:r>
          </w:p>
          <w:p w14:paraId="55969B40" w14:textId="456F0167" w:rsidR="00142C02" w:rsidRDefault="00142C02" w:rsidP="00623797">
            <w:pPr>
              <w:rPr>
                <w:rFonts w:cs="Times New Roman"/>
              </w:rPr>
            </w:pPr>
            <w:r>
              <w:rPr>
                <w:rFonts w:cs="Times New Roman"/>
              </w:rPr>
              <w:t>1=Yes</w:t>
            </w:r>
          </w:p>
        </w:tc>
      </w:tr>
      <w:tr w:rsidR="00142C02" w:rsidRPr="00E142A0" w14:paraId="41FCB3E7" w14:textId="77777777" w:rsidTr="005519B8">
        <w:tc>
          <w:tcPr>
            <w:tcW w:w="0" w:type="auto"/>
            <w:tcBorders>
              <w:top w:val="single" w:sz="4" w:space="0" w:color="auto"/>
              <w:left w:val="single" w:sz="4" w:space="0" w:color="auto"/>
              <w:bottom w:val="single" w:sz="4" w:space="0" w:color="auto"/>
              <w:right w:val="single" w:sz="4" w:space="0" w:color="auto"/>
            </w:tcBorders>
          </w:tcPr>
          <w:p w14:paraId="7B0CB33C" w14:textId="27525FBB" w:rsidR="00142C02" w:rsidRPr="00C86253" w:rsidRDefault="00142C02" w:rsidP="00D6074E">
            <w:pPr>
              <w:jc w:val="center"/>
              <w:rPr>
                <w:rFonts w:cs="Times New Roman"/>
              </w:rPr>
            </w:pPr>
            <w:r w:rsidRPr="00623797">
              <w:rPr>
                <w:rFonts w:cs="Times New Roman"/>
              </w:rPr>
              <w:t>CogTreat5MemTrain</w:t>
            </w:r>
          </w:p>
        </w:tc>
        <w:tc>
          <w:tcPr>
            <w:tcW w:w="0" w:type="auto"/>
            <w:tcBorders>
              <w:top w:val="single" w:sz="4" w:space="0" w:color="auto"/>
              <w:left w:val="single" w:sz="4" w:space="0" w:color="auto"/>
              <w:bottom w:val="single" w:sz="4" w:space="0" w:color="auto"/>
              <w:right w:val="single" w:sz="4" w:space="0" w:color="auto"/>
            </w:tcBorders>
          </w:tcPr>
          <w:p w14:paraId="31450500" w14:textId="76A90B4E" w:rsidR="00142C02" w:rsidRDefault="00142C02" w:rsidP="00D6074E">
            <w:pPr>
              <w:rPr>
                <w:rFonts w:cs="Times New Roman"/>
              </w:rPr>
            </w:pPr>
            <w:r w:rsidRPr="00623797">
              <w:rPr>
                <w:rFonts w:cs="Times New Roman"/>
              </w:rPr>
              <w:t>Memory training</w:t>
            </w:r>
          </w:p>
        </w:tc>
        <w:tc>
          <w:tcPr>
            <w:tcW w:w="0" w:type="auto"/>
            <w:tcBorders>
              <w:top w:val="single" w:sz="4" w:space="0" w:color="auto"/>
              <w:left w:val="single" w:sz="4" w:space="0" w:color="auto"/>
              <w:bottom w:val="single" w:sz="4" w:space="0" w:color="auto"/>
              <w:right w:val="single" w:sz="4" w:space="0" w:color="auto"/>
            </w:tcBorders>
          </w:tcPr>
          <w:p w14:paraId="75395E49" w14:textId="77777777" w:rsidR="00142C02" w:rsidRDefault="00142C02" w:rsidP="00623797">
            <w:pPr>
              <w:rPr>
                <w:rFonts w:cs="Times New Roman"/>
              </w:rPr>
            </w:pPr>
            <w:r>
              <w:rPr>
                <w:rFonts w:cs="Times New Roman"/>
              </w:rPr>
              <w:t>0=No</w:t>
            </w:r>
          </w:p>
          <w:p w14:paraId="3FDDA2BF" w14:textId="34E2FBAC" w:rsidR="00142C02" w:rsidRDefault="00142C02" w:rsidP="00623797">
            <w:pPr>
              <w:rPr>
                <w:rFonts w:cs="Times New Roman"/>
              </w:rPr>
            </w:pPr>
            <w:r>
              <w:rPr>
                <w:rFonts w:cs="Times New Roman"/>
              </w:rPr>
              <w:t>1=Yes</w:t>
            </w:r>
          </w:p>
        </w:tc>
      </w:tr>
      <w:tr w:rsidR="00142C02" w:rsidRPr="00E142A0" w14:paraId="0CE8729C" w14:textId="77777777" w:rsidTr="005519B8">
        <w:tc>
          <w:tcPr>
            <w:tcW w:w="0" w:type="auto"/>
            <w:tcBorders>
              <w:top w:val="single" w:sz="4" w:space="0" w:color="auto"/>
              <w:left w:val="single" w:sz="4" w:space="0" w:color="auto"/>
              <w:bottom w:val="single" w:sz="4" w:space="0" w:color="auto"/>
              <w:right w:val="single" w:sz="4" w:space="0" w:color="auto"/>
            </w:tcBorders>
          </w:tcPr>
          <w:p w14:paraId="39DCA1BC" w14:textId="5B99FCBE" w:rsidR="00142C02" w:rsidRPr="00C86253" w:rsidRDefault="00142C02" w:rsidP="00D6074E">
            <w:pPr>
              <w:jc w:val="center"/>
              <w:rPr>
                <w:rFonts w:cs="Times New Roman"/>
              </w:rPr>
            </w:pPr>
            <w:r w:rsidRPr="00623797">
              <w:rPr>
                <w:rFonts w:cs="Times New Roman"/>
              </w:rPr>
              <w:t>CogTreat5AttTrain</w:t>
            </w:r>
          </w:p>
        </w:tc>
        <w:tc>
          <w:tcPr>
            <w:tcW w:w="0" w:type="auto"/>
            <w:tcBorders>
              <w:top w:val="single" w:sz="4" w:space="0" w:color="auto"/>
              <w:left w:val="single" w:sz="4" w:space="0" w:color="auto"/>
              <w:bottom w:val="single" w:sz="4" w:space="0" w:color="auto"/>
              <w:right w:val="single" w:sz="4" w:space="0" w:color="auto"/>
            </w:tcBorders>
          </w:tcPr>
          <w:p w14:paraId="603574F9" w14:textId="0F813700" w:rsidR="00142C02" w:rsidRDefault="00142C02" w:rsidP="00D6074E">
            <w:pPr>
              <w:rPr>
                <w:rFonts w:cs="Times New Roman"/>
              </w:rPr>
            </w:pPr>
            <w:r w:rsidRPr="00623797">
              <w:rPr>
                <w:rFonts w:cs="Times New Roman"/>
              </w:rPr>
              <w:t>Attention training</w:t>
            </w:r>
          </w:p>
        </w:tc>
        <w:tc>
          <w:tcPr>
            <w:tcW w:w="0" w:type="auto"/>
            <w:tcBorders>
              <w:top w:val="single" w:sz="4" w:space="0" w:color="auto"/>
              <w:left w:val="single" w:sz="4" w:space="0" w:color="auto"/>
              <w:bottom w:val="single" w:sz="4" w:space="0" w:color="auto"/>
              <w:right w:val="single" w:sz="4" w:space="0" w:color="auto"/>
            </w:tcBorders>
          </w:tcPr>
          <w:p w14:paraId="1FBCCDB7" w14:textId="77777777" w:rsidR="00142C02" w:rsidRDefault="00142C02" w:rsidP="00623797">
            <w:pPr>
              <w:rPr>
                <w:rFonts w:cs="Times New Roman"/>
              </w:rPr>
            </w:pPr>
            <w:r>
              <w:rPr>
                <w:rFonts w:cs="Times New Roman"/>
              </w:rPr>
              <w:t>0=No</w:t>
            </w:r>
          </w:p>
          <w:p w14:paraId="7DD55FD3" w14:textId="292CB6C8" w:rsidR="00142C02" w:rsidRDefault="00142C02" w:rsidP="00623797">
            <w:pPr>
              <w:rPr>
                <w:rFonts w:cs="Times New Roman"/>
              </w:rPr>
            </w:pPr>
            <w:r>
              <w:rPr>
                <w:rFonts w:cs="Times New Roman"/>
              </w:rPr>
              <w:t>1=Yes</w:t>
            </w:r>
          </w:p>
        </w:tc>
      </w:tr>
      <w:tr w:rsidR="00142C02" w:rsidRPr="00E142A0" w14:paraId="0A045757" w14:textId="77777777" w:rsidTr="005519B8">
        <w:tc>
          <w:tcPr>
            <w:tcW w:w="0" w:type="auto"/>
            <w:tcBorders>
              <w:top w:val="single" w:sz="4" w:space="0" w:color="auto"/>
              <w:left w:val="single" w:sz="4" w:space="0" w:color="auto"/>
              <w:bottom w:val="single" w:sz="4" w:space="0" w:color="auto"/>
              <w:right w:val="single" w:sz="4" w:space="0" w:color="auto"/>
            </w:tcBorders>
          </w:tcPr>
          <w:p w14:paraId="4C818AF6" w14:textId="71D70BDB" w:rsidR="00142C02" w:rsidRPr="00C86253" w:rsidRDefault="00142C02" w:rsidP="00D6074E">
            <w:pPr>
              <w:jc w:val="center"/>
              <w:rPr>
                <w:rFonts w:cs="Times New Roman"/>
              </w:rPr>
            </w:pPr>
            <w:r w:rsidRPr="00623797">
              <w:rPr>
                <w:rFonts w:cs="Times New Roman"/>
              </w:rPr>
              <w:t>CogTreat5CompBrainTrain</w:t>
            </w:r>
          </w:p>
        </w:tc>
        <w:tc>
          <w:tcPr>
            <w:tcW w:w="0" w:type="auto"/>
            <w:tcBorders>
              <w:top w:val="single" w:sz="4" w:space="0" w:color="auto"/>
              <w:left w:val="single" w:sz="4" w:space="0" w:color="auto"/>
              <w:bottom w:val="single" w:sz="4" w:space="0" w:color="auto"/>
              <w:right w:val="single" w:sz="4" w:space="0" w:color="auto"/>
            </w:tcBorders>
          </w:tcPr>
          <w:p w14:paraId="20BCD35D" w14:textId="75AB7713" w:rsidR="00142C02" w:rsidRDefault="00142C02" w:rsidP="00D6074E">
            <w:pPr>
              <w:rPr>
                <w:rFonts w:cs="Times New Roman"/>
              </w:rPr>
            </w:pPr>
            <w:r w:rsidRPr="00623797">
              <w:rPr>
                <w:rFonts w:cs="Times New Roman"/>
              </w:rPr>
              <w:t>Computerized brain training</w:t>
            </w:r>
          </w:p>
        </w:tc>
        <w:tc>
          <w:tcPr>
            <w:tcW w:w="0" w:type="auto"/>
            <w:tcBorders>
              <w:top w:val="single" w:sz="4" w:space="0" w:color="auto"/>
              <w:left w:val="single" w:sz="4" w:space="0" w:color="auto"/>
              <w:bottom w:val="single" w:sz="4" w:space="0" w:color="auto"/>
              <w:right w:val="single" w:sz="4" w:space="0" w:color="auto"/>
            </w:tcBorders>
          </w:tcPr>
          <w:p w14:paraId="61F372AE" w14:textId="77777777" w:rsidR="00142C02" w:rsidRDefault="00142C02" w:rsidP="00623797">
            <w:pPr>
              <w:rPr>
                <w:rFonts w:cs="Times New Roman"/>
              </w:rPr>
            </w:pPr>
            <w:r>
              <w:rPr>
                <w:rFonts w:cs="Times New Roman"/>
              </w:rPr>
              <w:t>0=No</w:t>
            </w:r>
          </w:p>
          <w:p w14:paraId="07056204" w14:textId="53835613" w:rsidR="00142C02" w:rsidRDefault="00142C02" w:rsidP="00623797">
            <w:pPr>
              <w:rPr>
                <w:rFonts w:cs="Times New Roman"/>
              </w:rPr>
            </w:pPr>
            <w:r>
              <w:rPr>
                <w:rFonts w:cs="Times New Roman"/>
              </w:rPr>
              <w:t>1=Yes</w:t>
            </w:r>
          </w:p>
        </w:tc>
      </w:tr>
      <w:tr w:rsidR="00142C02" w:rsidRPr="00E142A0" w14:paraId="6BCB505C" w14:textId="77777777" w:rsidTr="005519B8">
        <w:tc>
          <w:tcPr>
            <w:tcW w:w="0" w:type="auto"/>
            <w:tcBorders>
              <w:top w:val="single" w:sz="4" w:space="0" w:color="auto"/>
              <w:left w:val="single" w:sz="4" w:space="0" w:color="auto"/>
              <w:bottom w:val="single" w:sz="4" w:space="0" w:color="auto"/>
              <w:right w:val="single" w:sz="4" w:space="0" w:color="auto"/>
            </w:tcBorders>
          </w:tcPr>
          <w:p w14:paraId="4750EDB1" w14:textId="2ED8824D" w:rsidR="00142C02" w:rsidRPr="00C86253" w:rsidRDefault="00142C02" w:rsidP="00D6074E">
            <w:pPr>
              <w:jc w:val="center"/>
              <w:rPr>
                <w:rFonts w:cs="Times New Roman"/>
              </w:rPr>
            </w:pPr>
            <w:r w:rsidRPr="00623797">
              <w:rPr>
                <w:rFonts w:cs="Times New Roman"/>
              </w:rPr>
              <w:t>CogTreat5BehavTherapy</w:t>
            </w:r>
          </w:p>
        </w:tc>
        <w:tc>
          <w:tcPr>
            <w:tcW w:w="0" w:type="auto"/>
            <w:tcBorders>
              <w:top w:val="single" w:sz="4" w:space="0" w:color="auto"/>
              <w:left w:val="single" w:sz="4" w:space="0" w:color="auto"/>
              <w:bottom w:val="single" w:sz="4" w:space="0" w:color="auto"/>
              <w:right w:val="single" w:sz="4" w:space="0" w:color="auto"/>
            </w:tcBorders>
          </w:tcPr>
          <w:p w14:paraId="06BB886E" w14:textId="12CD158A" w:rsidR="00142C02" w:rsidRDefault="00142C02" w:rsidP="00D6074E">
            <w:pPr>
              <w:rPr>
                <w:rFonts w:cs="Times New Roman"/>
              </w:rPr>
            </w:pPr>
            <w:r w:rsidRPr="00623797">
              <w:rPr>
                <w:rFonts w:cs="Times New Roman"/>
              </w:rPr>
              <w:t>Behavior therapy</w:t>
            </w:r>
          </w:p>
        </w:tc>
        <w:tc>
          <w:tcPr>
            <w:tcW w:w="0" w:type="auto"/>
            <w:tcBorders>
              <w:top w:val="single" w:sz="4" w:space="0" w:color="auto"/>
              <w:left w:val="single" w:sz="4" w:space="0" w:color="auto"/>
              <w:bottom w:val="single" w:sz="4" w:space="0" w:color="auto"/>
              <w:right w:val="single" w:sz="4" w:space="0" w:color="auto"/>
            </w:tcBorders>
          </w:tcPr>
          <w:p w14:paraId="5D0C1FEA" w14:textId="77777777" w:rsidR="00142C02" w:rsidRDefault="00142C02" w:rsidP="00623797">
            <w:pPr>
              <w:rPr>
                <w:rFonts w:cs="Times New Roman"/>
              </w:rPr>
            </w:pPr>
            <w:r>
              <w:rPr>
                <w:rFonts w:cs="Times New Roman"/>
              </w:rPr>
              <w:t>0=No</w:t>
            </w:r>
          </w:p>
          <w:p w14:paraId="636D915E" w14:textId="35314CA5" w:rsidR="00142C02" w:rsidRDefault="00142C02" w:rsidP="00623797">
            <w:pPr>
              <w:rPr>
                <w:rFonts w:cs="Times New Roman"/>
              </w:rPr>
            </w:pPr>
            <w:r>
              <w:rPr>
                <w:rFonts w:cs="Times New Roman"/>
              </w:rPr>
              <w:t>1=Yes</w:t>
            </w:r>
          </w:p>
        </w:tc>
      </w:tr>
      <w:tr w:rsidR="00142C02" w:rsidRPr="00E142A0" w14:paraId="0A5E12CD" w14:textId="77777777" w:rsidTr="005519B8">
        <w:tc>
          <w:tcPr>
            <w:tcW w:w="0" w:type="auto"/>
            <w:tcBorders>
              <w:top w:val="single" w:sz="4" w:space="0" w:color="auto"/>
              <w:left w:val="single" w:sz="4" w:space="0" w:color="auto"/>
              <w:bottom w:val="single" w:sz="4" w:space="0" w:color="auto"/>
              <w:right w:val="single" w:sz="4" w:space="0" w:color="auto"/>
            </w:tcBorders>
          </w:tcPr>
          <w:p w14:paraId="71D6DC3E" w14:textId="119B8C49" w:rsidR="00142C02" w:rsidRPr="00C86253" w:rsidRDefault="00142C02" w:rsidP="00D6074E">
            <w:pPr>
              <w:jc w:val="center"/>
              <w:rPr>
                <w:rFonts w:cs="Times New Roman"/>
              </w:rPr>
            </w:pPr>
            <w:r w:rsidRPr="00623797">
              <w:rPr>
                <w:rFonts w:cs="Times New Roman"/>
              </w:rPr>
              <w:t>CogTreat5Meditation</w:t>
            </w:r>
          </w:p>
        </w:tc>
        <w:tc>
          <w:tcPr>
            <w:tcW w:w="0" w:type="auto"/>
            <w:tcBorders>
              <w:top w:val="single" w:sz="4" w:space="0" w:color="auto"/>
              <w:left w:val="single" w:sz="4" w:space="0" w:color="auto"/>
              <w:bottom w:val="single" w:sz="4" w:space="0" w:color="auto"/>
              <w:right w:val="single" w:sz="4" w:space="0" w:color="auto"/>
            </w:tcBorders>
          </w:tcPr>
          <w:p w14:paraId="5ACC3C6B" w14:textId="2C48F85F" w:rsidR="00142C02" w:rsidRDefault="00142C02" w:rsidP="00D6074E">
            <w:pPr>
              <w:rPr>
                <w:rFonts w:cs="Times New Roman"/>
              </w:rPr>
            </w:pPr>
            <w:r w:rsidRPr="00623797">
              <w:rPr>
                <w:rFonts w:cs="Times New Roman"/>
              </w:rPr>
              <w:t>Meditation</w:t>
            </w:r>
          </w:p>
        </w:tc>
        <w:tc>
          <w:tcPr>
            <w:tcW w:w="0" w:type="auto"/>
            <w:tcBorders>
              <w:top w:val="single" w:sz="4" w:space="0" w:color="auto"/>
              <w:left w:val="single" w:sz="4" w:space="0" w:color="auto"/>
              <w:bottom w:val="single" w:sz="4" w:space="0" w:color="auto"/>
              <w:right w:val="single" w:sz="4" w:space="0" w:color="auto"/>
            </w:tcBorders>
          </w:tcPr>
          <w:p w14:paraId="6ECA6401" w14:textId="77777777" w:rsidR="00142C02" w:rsidRDefault="00142C02" w:rsidP="00623797">
            <w:pPr>
              <w:rPr>
                <w:rFonts w:cs="Times New Roman"/>
              </w:rPr>
            </w:pPr>
            <w:r>
              <w:rPr>
                <w:rFonts w:cs="Times New Roman"/>
              </w:rPr>
              <w:t>0=No</w:t>
            </w:r>
          </w:p>
          <w:p w14:paraId="6836C57C" w14:textId="656B7864" w:rsidR="00142C02" w:rsidRDefault="00142C02" w:rsidP="00623797">
            <w:pPr>
              <w:rPr>
                <w:rFonts w:cs="Times New Roman"/>
              </w:rPr>
            </w:pPr>
            <w:r>
              <w:rPr>
                <w:rFonts w:cs="Times New Roman"/>
              </w:rPr>
              <w:t>1=Yes</w:t>
            </w:r>
          </w:p>
        </w:tc>
      </w:tr>
      <w:tr w:rsidR="00142C02" w:rsidRPr="00E142A0" w14:paraId="1C28EDF6" w14:textId="77777777" w:rsidTr="005519B8">
        <w:tc>
          <w:tcPr>
            <w:tcW w:w="0" w:type="auto"/>
            <w:tcBorders>
              <w:top w:val="single" w:sz="4" w:space="0" w:color="auto"/>
              <w:left w:val="single" w:sz="4" w:space="0" w:color="auto"/>
              <w:bottom w:val="single" w:sz="4" w:space="0" w:color="auto"/>
              <w:right w:val="single" w:sz="4" w:space="0" w:color="auto"/>
            </w:tcBorders>
          </w:tcPr>
          <w:p w14:paraId="5603EB75" w14:textId="0014A21D" w:rsidR="00142C02" w:rsidRPr="00C86253" w:rsidRDefault="00142C02" w:rsidP="00D6074E">
            <w:pPr>
              <w:jc w:val="center"/>
              <w:rPr>
                <w:rFonts w:cs="Times New Roman"/>
              </w:rPr>
            </w:pPr>
            <w:r w:rsidRPr="00623797">
              <w:rPr>
                <w:rFonts w:cs="Times New Roman"/>
              </w:rPr>
              <w:t>CogTreat5Exercise</w:t>
            </w:r>
          </w:p>
        </w:tc>
        <w:tc>
          <w:tcPr>
            <w:tcW w:w="0" w:type="auto"/>
            <w:tcBorders>
              <w:top w:val="single" w:sz="4" w:space="0" w:color="auto"/>
              <w:left w:val="single" w:sz="4" w:space="0" w:color="auto"/>
              <w:bottom w:val="single" w:sz="4" w:space="0" w:color="auto"/>
              <w:right w:val="single" w:sz="4" w:space="0" w:color="auto"/>
            </w:tcBorders>
          </w:tcPr>
          <w:p w14:paraId="6F6CCF0D" w14:textId="6410ADDD" w:rsidR="00142C02" w:rsidRDefault="00142C02" w:rsidP="00D6074E">
            <w:pPr>
              <w:rPr>
                <w:rFonts w:cs="Times New Roman"/>
              </w:rPr>
            </w:pPr>
            <w:r w:rsidRPr="00623797">
              <w:rPr>
                <w:rFonts w:cs="Times New Roman"/>
              </w:rPr>
              <w:t>Physical exercise</w:t>
            </w:r>
          </w:p>
        </w:tc>
        <w:tc>
          <w:tcPr>
            <w:tcW w:w="0" w:type="auto"/>
            <w:tcBorders>
              <w:top w:val="single" w:sz="4" w:space="0" w:color="auto"/>
              <w:left w:val="single" w:sz="4" w:space="0" w:color="auto"/>
              <w:bottom w:val="single" w:sz="4" w:space="0" w:color="auto"/>
              <w:right w:val="single" w:sz="4" w:space="0" w:color="auto"/>
            </w:tcBorders>
          </w:tcPr>
          <w:p w14:paraId="54149E5B" w14:textId="77777777" w:rsidR="00142C02" w:rsidRDefault="00142C02" w:rsidP="00623797">
            <w:pPr>
              <w:rPr>
                <w:rFonts w:cs="Times New Roman"/>
              </w:rPr>
            </w:pPr>
            <w:r>
              <w:rPr>
                <w:rFonts w:cs="Times New Roman"/>
              </w:rPr>
              <w:t>0=No</w:t>
            </w:r>
          </w:p>
          <w:p w14:paraId="3C5026F9" w14:textId="360BDAE2" w:rsidR="00142C02" w:rsidRDefault="00142C02" w:rsidP="00623797">
            <w:pPr>
              <w:rPr>
                <w:rFonts w:cs="Times New Roman"/>
              </w:rPr>
            </w:pPr>
            <w:r>
              <w:rPr>
                <w:rFonts w:cs="Times New Roman"/>
              </w:rPr>
              <w:t>1=Yes</w:t>
            </w:r>
          </w:p>
        </w:tc>
      </w:tr>
      <w:tr w:rsidR="00142C02" w:rsidRPr="00E142A0" w14:paraId="1E16A5DB" w14:textId="77777777" w:rsidTr="005519B8">
        <w:tc>
          <w:tcPr>
            <w:tcW w:w="0" w:type="auto"/>
            <w:tcBorders>
              <w:top w:val="single" w:sz="4" w:space="0" w:color="auto"/>
              <w:left w:val="single" w:sz="4" w:space="0" w:color="auto"/>
              <w:bottom w:val="single" w:sz="4" w:space="0" w:color="auto"/>
              <w:right w:val="single" w:sz="4" w:space="0" w:color="auto"/>
            </w:tcBorders>
          </w:tcPr>
          <w:p w14:paraId="693DB78D" w14:textId="69C40C5F" w:rsidR="00142C02" w:rsidRPr="00C86253" w:rsidRDefault="00142C02" w:rsidP="00D6074E">
            <w:pPr>
              <w:jc w:val="center"/>
              <w:rPr>
                <w:rFonts w:cs="Times New Roman"/>
              </w:rPr>
            </w:pPr>
            <w:r w:rsidRPr="00623797">
              <w:rPr>
                <w:rFonts w:cs="Times New Roman"/>
              </w:rPr>
              <w:t>CogTreat5OccTherapy</w:t>
            </w:r>
          </w:p>
        </w:tc>
        <w:tc>
          <w:tcPr>
            <w:tcW w:w="0" w:type="auto"/>
            <w:tcBorders>
              <w:top w:val="single" w:sz="4" w:space="0" w:color="auto"/>
              <w:left w:val="single" w:sz="4" w:space="0" w:color="auto"/>
              <w:bottom w:val="single" w:sz="4" w:space="0" w:color="auto"/>
              <w:right w:val="single" w:sz="4" w:space="0" w:color="auto"/>
            </w:tcBorders>
          </w:tcPr>
          <w:p w14:paraId="7FB79D78" w14:textId="5F339DDB" w:rsidR="00142C02" w:rsidRDefault="00142C02" w:rsidP="00D6074E">
            <w:pPr>
              <w:rPr>
                <w:rFonts w:cs="Times New Roman"/>
              </w:rPr>
            </w:pPr>
            <w:r w:rsidRPr="00623797">
              <w:rPr>
                <w:rFonts w:cs="Times New Roman"/>
              </w:rPr>
              <w:t>Occupational therapy</w:t>
            </w:r>
          </w:p>
        </w:tc>
        <w:tc>
          <w:tcPr>
            <w:tcW w:w="0" w:type="auto"/>
            <w:tcBorders>
              <w:top w:val="single" w:sz="4" w:space="0" w:color="auto"/>
              <w:left w:val="single" w:sz="4" w:space="0" w:color="auto"/>
              <w:bottom w:val="single" w:sz="4" w:space="0" w:color="auto"/>
              <w:right w:val="single" w:sz="4" w:space="0" w:color="auto"/>
            </w:tcBorders>
          </w:tcPr>
          <w:p w14:paraId="27A2414F" w14:textId="77777777" w:rsidR="00142C02" w:rsidRDefault="00142C02" w:rsidP="00623797">
            <w:pPr>
              <w:rPr>
                <w:rFonts w:cs="Times New Roman"/>
              </w:rPr>
            </w:pPr>
            <w:r>
              <w:rPr>
                <w:rFonts w:cs="Times New Roman"/>
              </w:rPr>
              <w:t>0=No</w:t>
            </w:r>
          </w:p>
          <w:p w14:paraId="42211176" w14:textId="16B03B2F" w:rsidR="00142C02" w:rsidRDefault="00142C02" w:rsidP="00623797">
            <w:pPr>
              <w:rPr>
                <w:rFonts w:cs="Times New Roman"/>
              </w:rPr>
            </w:pPr>
            <w:r>
              <w:rPr>
                <w:rFonts w:cs="Times New Roman"/>
              </w:rPr>
              <w:t>1=Yes</w:t>
            </w:r>
          </w:p>
        </w:tc>
      </w:tr>
      <w:tr w:rsidR="00142C02" w:rsidRPr="00E142A0" w14:paraId="415B0B89" w14:textId="77777777" w:rsidTr="005519B8">
        <w:tc>
          <w:tcPr>
            <w:tcW w:w="0" w:type="auto"/>
            <w:tcBorders>
              <w:top w:val="single" w:sz="4" w:space="0" w:color="auto"/>
              <w:left w:val="single" w:sz="4" w:space="0" w:color="auto"/>
              <w:bottom w:val="single" w:sz="4" w:space="0" w:color="auto"/>
              <w:right w:val="single" w:sz="4" w:space="0" w:color="auto"/>
            </w:tcBorders>
          </w:tcPr>
          <w:p w14:paraId="65E57AAE" w14:textId="623AA6D6" w:rsidR="00142C02" w:rsidRPr="00C86253" w:rsidRDefault="00142C02" w:rsidP="00D6074E">
            <w:pPr>
              <w:jc w:val="center"/>
              <w:rPr>
                <w:rFonts w:cs="Times New Roman"/>
              </w:rPr>
            </w:pPr>
            <w:r w:rsidRPr="00623797">
              <w:rPr>
                <w:rFonts w:cs="Times New Roman"/>
              </w:rPr>
              <w:t>CogTreat5Other</w:t>
            </w:r>
          </w:p>
        </w:tc>
        <w:tc>
          <w:tcPr>
            <w:tcW w:w="0" w:type="auto"/>
            <w:tcBorders>
              <w:top w:val="single" w:sz="4" w:space="0" w:color="auto"/>
              <w:left w:val="single" w:sz="4" w:space="0" w:color="auto"/>
              <w:bottom w:val="single" w:sz="4" w:space="0" w:color="auto"/>
              <w:right w:val="single" w:sz="4" w:space="0" w:color="auto"/>
            </w:tcBorders>
          </w:tcPr>
          <w:p w14:paraId="2FA040ED" w14:textId="318D03E0" w:rsidR="00142C02" w:rsidRDefault="00142C02" w:rsidP="00D6074E">
            <w:pPr>
              <w:rPr>
                <w:rFonts w:cs="Times New Roman"/>
              </w:rPr>
            </w:pPr>
            <w:r w:rsidRPr="00623797">
              <w:rPr>
                <w:rFonts w:cs="Times New Roman"/>
              </w:rPr>
              <w:t>Other</w:t>
            </w:r>
          </w:p>
        </w:tc>
        <w:tc>
          <w:tcPr>
            <w:tcW w:w="0" w:type="auto"/>
            <w:tcBorders>
              <w:top w:val="single" w:sz="4" w:space="0" w:color="auto"/>
              <w:left w:val="single" w:sz="4" w:space="0" w:color="auto"/>
              <w:bottom w:val="single" w:sz="4" w:space="0" w:color="auto"/>
              <w:right w:val="single" w:sz="4" w:space="0" w:color="auto"/>
            </w:tcBorders>
          </w:tcPr>
          <w:p w14:paraId="2FEC36F3" w14:textId="77777777" w:rsidR="00142C02" w:rsidRDefault="00142C02" w:rsidP="00623797">
            <w:pPr>
              <w:rPr>
                <w:rFonts w:cs="Times New Roman"/>
              </w:rPr>
            </w:pPr>
            <w:r>
              <w:rPr>
                <w:rFonts w:cs="Times New Roman"/>
              </w:rPr>
              <w:t>0=No</w:t>
            </w:r>
          </w:p>
          <w:p w14:paraId="31E7842A" w14:textId="1404C8F2" w:rsidR="00142C02" w:rsidRDefault="00142C02" w:rsidP="00623797">
            <w:pPr>
              <w:rPr>
                <w:rFonts w:cs="Times New Roman"/>
              </w:rPr>
            </w:pPr>
            <w:r>
              <w:rPr>
                <w:rFonts w:cs="Times New Roman"/>
              </w:rPr>
              <w:t>1=Yes</w:t>
            </w:r>
          </w:p>
        </w:tc>
      </w:tr>
      <w:tr w:rsidR="00142C02" w:rsidRPr="00E142A0" w14:paraId="0FF22F66" w14:textId="77777777" w:rsidTr="005519B8">
        <w:tc>
          <w:tcPr>
            <w:tcW w:w="0" w:type="auto"/>
            <w:tcBorders>
              <w:top w:val="single" w:sz="4" w:space="0" w:color="auto"/>
              <w:left w:val="single" w:sz="4" w:space="0" w:color="auto"/>
              <w:bottom w:val="single" w:sz="4" w:space="0" w:color="auto"/>
              <w:right w:val="single" w:sz="4" w:space="0" w:color="auto"/>
            </w:tcBorders>
          </w:tcPr>
          <w:p w14:paraId="5CD668B3" w14:textId="17A6D0EE" w:rsidR="00142C02" w:rsidRPr="00C86253" w:rsidRDefault="00142C02" w:rsidP="00D6074E">
            <w:pPr>
              <w:jc w:val="center"/>
              <w:rPr>
                <w:rFonts w:cs="Times New Roman"/>
              </w:rPr>
            </w:pPr>
            <w:r w:rsidRPr="00623797">
              <w:rPr>
                <w:rFonts w:cs="Times New Roman"/>
              </w:rPr>
              <w:t>CogTreat5OtherDesc</w:t>
            </w:r>
          </w:p>
        </w:tc>
        <w:tc>
          <w:tcPr>
            <w:tcW w:w="0" w:type="auto"/>
            <w:tcBorders>
              <w:top w:val="single" w:sz="4" w:space="0" w:color="auto"/>
              <w:left w:val="single" w:sz="4" w:space="0" w:color="auto"/>
              <w:bottom w:val="single" w:sz="4" w:space="0" w:color="auto"/>
              <w:right w:val="single" w:sz="4" w:space="0" w:color="auto"/>
            </w:tcBorders>
          </w:tcPr>
          <w:p w14:paraId="287B8461" w14:textId="3B72BD0F" w:rsidR="00142C02" w:rsidRDefault="00142C02" w:rsidP="00D6074E">
            <w:pPr>
              <w:rPr>
                <w:rFonts w:cs="Times New Roman"/>
              </w:rPr>
            </w:pPr>
            <w:r w:rsidRPr="00623797">
              <w:rPr>
                <w:rFonts w:cs="Times New Roman"/>
              </w:rPr>
              <w:t>If CogTreat5Other=1, then list other type of treatment:</w:t>
            </w:r>
          </w:p>
        </w:tc>
        <w:tc>
          <w:tcPr>
            <w:tcW w:w="0" w:type="auto"/>
            <w:tcBorders>
              <w:top w:val="single" w:sz="4" w:space="0" w:color="auto"/>
              <w:left w:val="single" w:sz="4" w:space="0" w:color="auto"/>
              <w:bottom w:val="single" w:sz="4" w:space="0" w:color="auto"/>
              <w:right w:val="single" w:sz="4" w:space="0" w:color="auto"/>
            </w:tcBorders>
          </w:tcPr>
          <w:p w14:paraId="25923F8D" w14:textId="70AAA406" w:rsidR="00142C02" w:rsidRDefault="00142C02" w:rsidP="00D6074E">
            <w:pPr>
              <w:rPr>
                <w:rFonts w:cs="Times New Roman"/>
              </w:rPr>
            </w:pPr>
            <w:r>
              <w:rPr>
                <w:rFonts w:cs="Times New Roman"/>
              </w:rPr>
              <w:t>text</w:t>
            </w:r>
          </w:p>
        </w:tc>
      </w:tr>
      <w:tr w:rsidR="00142C02" w:rsidRPr="00E142A0" w14:paraId="07467352" w14:textId="77777777" w:rsidTr="005519B8">
        <w:tc>
          <w:tcPr>
            <w:tcW w:w="0" w:type="auto"/>
            <w:tcBorders>
              <w:top w:val="single" w:sz="4" w:space="0" w:color="auto"/>
              <w:left w:val="single" w:sz="4" w:space="0" w:color="auto"/>
              <w:bottom w:val="single" w:sz="4" w:space="0" w:color="auto"/>
              <w:right w:val="single" w:sz="4" w:space="0" w:color="auto"/>
            </w:tcBorders>
          </w:tcPr>
          <w:p w14:paraId="4353E8C8" w14:textId="29A04844" w:rsidR="00142C02" w:rsidRDefault="00142C02" w:rsidP="00D6074E">
            <w:pPr>
              <w:jc w:val="center"/>
              <w:rPr>
                <w:rFonts w:cs="Times New Roman"/>
              </w:rPr>
            </w:pPr>
            <w:r>
              <w:rPr>
                <w:rFonts w:cs="Times New Roman"/>
              </w:rPr>
              <w:t>CogTreat6</w:t>
            </w:r>
          </w:p>
        </w:tc>
        <w:tc>
          <w:tcPr>
            <w:tcW w:w="0" w:type="auto"/>
            <w:tcBorders>
              <w:top w:val="single" w:sz="4" w:space="0" w:color="auto"/>
              <w:left w:val="single" w:sz="4" w:space="0" w:color="auto"/>
              <w:bottom w:val="single" w:sz="4" w:space="0" w:color="auto"/>
              <w:right w:val="single" w:sz="4" w:space="0" w:color="auto"/>
            </w:tcBorders>
          </w:tcPr>
          <w:p w14:paraId="05161FF8" w14:textId="05012057" w:rsidR="00142C02" w:rsidRDefault="00142C02" w:rsidP="00D6074E">
            <w:pPr>
              <w:rPr>
                <w:rFonts w:cs="Times New Roman"/>
              </w:rPr>
            </w:pPr>
            <w:r>
              <w:rPr>
                <w:rFonts w:cs="Times New Roman"/>
              </w:rPr>
              <w:t>Frequency of treatment:</w:t>
            </w:r>
          </w:p>
        </w:tc>
        <w:tc>
          <w:tcPr>
            <w:tcW w:w="0" w:type="auto"/>
            <w:tcBorders>
              <w:top w:val="single" w:sz="4" w:space="0" w:color="auto"/>
              <w:left w:val="single" w:sz="4" w:space="0" w:color="auto"/>
              <w:bottom w:val="single" w:sz="4" w:space="0" w:color="auto"/>
              <w:right w:val="single" w:sz="4" w:space="0" w:color="auto"/>
            </w:tcBorders>
          </w:tcPr>
          <w:p w14:paraId="17424F99" w14:textId="33AAF7A8" w:rsidR="00142C02" w:rsidRDefault="00142C02" w:rsidP="00D6074E">
            <w:pPr>
              <w:rPr>
                <w:rFonts w:cs="Times New Roman"/>
              </w:rPr>
            </w:pPr>
            <w:r>
              <w:rPr>
                <w:rFonts w:cs="Times New Roman"/>
              </w:rPr>
              <w:t>1=Daily</w:t>
            </w:r>
          </w:p>
          <w:p w14:paraId="69D0AF0A" w14:textId="1243F254" w:rsidR="00142C02" w:rsidRDefault="00142C02" w:rsidP="00D6074E">
            <w:pPr>
              <w:rPr>
                <w:rFonts w:cs="Times New Roman"/>
              </w:rPr>
            </w:pPr>
            <w:r>
              <w:rPr>
                <w:rFonts w:cs="Times New Roman"/>
              </w:rPr>
              <w:t>2=5-6 days/week</w:t>
            </w:r>
          </w:p>
          <w:p w14:paraId="4CFE516C" w14:textId="2E4F66AA" w:rsidR="00142C02" w:rsidRDefault="00142C02" w:rsidP="00D6074E">
            <w:pPr>
              <w:rPr>
                <w:rFonts w:cs="Times New Roman"/>
              </w:rPr>
            </w:pPr>
            <w:r>
              <w:rPr>
                <w:rFonts w:cs="Times New Roman"/>
              </w:rPr>
              <w:t>3=3-4 days/week</w:t>
            </w:r>
          </w:p>
          <w:p w14:paraId="6A41137E" w14:textId="6AC73553" w:rsidR="00142C02" w:rsidRDefault="00142C02" w:rsidP="00D6074E">
            <w:pPr>
              <w:rPr>
                <w:rFonts w:cs="Times New Roman"/>
              </w:rPr>
            </w:pPr>
            <w:r>
              <w:rPr>
                <w:rFonts w:cs="Times New Roman"/>
              </w:rPr>
              <w:t>4=1-2 days/week</w:t>
            </w:r>
          </w:p>
          <w:p w14:paraId="3CD5225E" w14:textId="67782A82" w:rsidR="00142C02" w:rsidRDefault="00142C02" w:rsidP="00D6074E">
            <w:pPr>
              <w:rPr>
                <w:rFonts w:cs="Times New Roman"/>
              </w:rPr>
            </w:pPr>
            <w:r>
              <w:rPr>
                <w:rFonts w:cs="Times New Roman"/>
              </w:rPr>
              <w:t>5=Less than once/week</w:t>
            </w:r>
          </w:p>
        </w:tc>
      </w:tr>
      <w:tr w:rsidR="00142C02" w:rsidRPr="00E142A0" w14:paraId="1FE71761" w14:textId="77777777" w:rsidTr="005519B8">
        <w:tc>
          <w:tcPr>
            <w:tcW w:w="0" w:type="auto"/>
            <w:tcBorders>
              <w:top w:val="single" w:sz="4" w:space="0" w:color="auto"/>
              <w:left w:val="single" w:sz="4" w:space="0" w:color="auto"/>
              <w:bottom w:val="single" w:sz="4" w:space="0" w:color="auto"/>
              <w:right w:val="single" w:sz="4" w:space="0" w:color="auto"/>
            </w:tcBorders>
          </w:tcPr>
          <w:p w14:paraId="34C2D4C0" w14:textId="59081569" w:rsidR="00142C02" w:rsidRDefault="00142C02" w:rsidP="00D6074E">
            <w:pPr>
              <w:jc w:val="center"/>
              <w:rPr>
                <w:rFonts w:cs="Times New Roman"/>
              </w:rPr>
            </w:pPr>
            <w:r>
              <w:rPr>
                <w:rFonts w:cs="Times New Roman"/>
              </w:rPr>
              <w:t>BMH81</w:t>
            </w:r>
          </w:p>
        </w:tc>
        <w:tc>
          <w:tcPr>
            <w:tcW w:w="0" w:type="auto"/>
            <w:tcBorders>
              <w:top w:val="single" w:sz="4" w:space="0" w:color="auto"/>
              <w:left w:val="single" w:sz="4" w:space="0" w:color="auto"/>
              <w:bottom w:val="single" w:sz="4" w:space="0" w:color="auto"/>
              <w:right w:val="single" w:sz="4" w:space="0" w:color="auto"/>
            </w:tcBorders>
          </w:tcPr>
          <w:p w14:paraId="316899ED" w14:textId="349F0D66" w:rsidR="00142C02" w:rsidRDefault="00142C02" w:rsidP="00D6074E">
            <w:pPr>
              <w:rPr>
                <w:rFonts w:cs="Times New Roman"/>
              </w:rPr>
            </w:pPr>
            <w:r>
              <w:rPr>
                <w:rFonts w:cs="Times New Roman"/>
              </w:rPr>
              <w:t>Have you ever been hospitalized for a psychiatric problem?</w:t>
            </w:r>
          </w:p>
        </w:tc>
        <w:tc>
          <w:tcPr>
            <w:tcW w:w="0" w:type="auto"/>
            <w:tcBorders>
              <w:top w:val="single" w:sz="4" w:space="0" w:color="auto"/>
              <w:left w:val="single" w:sz="4" w:space="0" w:color="auto"/>
              <w:bottom w:val="single" w:sz="4" w:space="0" w:color="auto"/>
              <w:right w:val="single" w:sz="4" w:space="0" w:color="auto"/>
            </w:tcBorders>
          </w:tcPr>
          <w:p w14:paraId="54D1D90C" w14:textId="37CC82B0" w:rsidR="00142C02" w:rsidRDefault="00142C02" w:rsidP="00D6074E">
            <w:pPr>
              <w:rPr>
                <w:rFonts w:cs="Times New Roman"/>
              </w:rPr>
            </w:pPr>
            <w:r>
              <w:rPr>
                <w:rFonts w:cs="Times New Roman"/>
              </w:rPr>
              <w:t>0=No</w:t>
            </w:r>
          </w:p>
          <w:p w14:paraId="3B059B16" w14:textId="77777777" w:rsidR="00142C02" w:rsidRDefault="00142C02" w:rsidP="00D6074E">
            <w:pPr>
              <w:rPr>
                <w:rFonts w:cs="Times New Roman"/>
              </w:rPr>
            </w:pPr>
            <w:r>
              <w:rPr>
                <w:rFonts w:cs="Times New Roman"/>
              </w:rPr>
              <w:t>1=Yes</w:t>
            </w:r>
          </w:p>
          <w:p w14:paraId="14E5DA37" w14:textId="117DC070" w:rsidR="00142C02" w:rsidRDefault="00142C02" w:rsidP="00D6074E">
            <w:pPr>
              <w:rPr>
                <w:rFonts w:cs="Times New Roman"/>
              </w:rPr>
            </w:pPr>
            <w:r>
              <w:rPr>
                <w:rFonts w:cs="Times New Roman"/>
              </w:rPr>
              <w:lastRenderedPageBreak/>
              <w:t>9=Don’t know</w:t>
            </w:r>
          </w:p>
        </w:tc>
      </w:tr>
      <w:tr w:rsidR="00142C02" w:rsidRPr="00E142A0" w14:paraId="459EDEFA" w14:textId="77777777" w:rsidTr="005519B8">
        <w:tc>
          <w:tcPr>
            <w:tcW w:w="0" w:type="auto"/>
            <w:tcBorders>
              <w:top w:val="single" w:sz="4" w:space="0" w:color="auto"/>
              <w:left w:val="single" w:sz="4" w:space="0" w:color="auto"/>
              <w:bottom w:val="single" w:sz="4" w:space="0" w:color="auto"/>
              <w:right w:val="single" w:sz="4" w:space="0" w:color="auto"/>
            </w:tcBorders>
          </w:tcPr>
          <w:p w14:paraId="7F7894DD" w14:textId="65ED2D97" w:rsidR="00142C02" w:rsidRDefault="00142C02" w:rsidP="00D6074E">
            <w:pPr>
              <w:jc w:val="center"/>
              <w:rPr>
                <w:rFonts w:cs="Times New Roman"/>
              </w:rPr>
            </w:pPr>
            <w:r>
              <w:rPr>
                <w:rFonts w:cs="Times New Roman"/>
              </w:rPr>
              <w:lastRenderedPageBreak/>
              <w:t>BMH811</w:t>
            </w:r>
          </w:p>
        </w:tc>
        <w:tc>
          <w:tcPr>
            <w:tcW w:w="0" w:type="auto"/>
            <w:tcBorders>
              <w:top w:val="single" w:sz="4" w:space="0" w:color="auto"/>
              <w:left w:val="single" w:sz="4" w:space="0" w:color="auto"/>
              <w:bottom w:val="single" w:sz="4" w:space="0" w:color="auto"/>
              <w:right w:val="single" w:sz="4" w:space="0" w:color="auto"/>
            </w:tcBorders>
          </w:tcPr>
          <w:p w14:paraId="4FF3DE11" w14:textId="56FAE839" w:rsidR="00142C02" w:rsidRDefault="00142C02" w:rsidP="00D6074E">
            <w:pPr>
              <w:rPr>
                <w:rFonts w:cs="Times New Roman"/>
              </w:rPr>
            </w:pPr>
            <w:r>
              <w:rPr>
                <w:rFonts w:cs="Times New Roman"/>
              </w:rPr>
              <w:t>What type of psychiatric problem required hospitalization?</w:t>
            </w:r>
          </w:p>
        </w:tc>
        <w:tc>
          <w:tcPr>
            <w:tcW w:w="0" w:type="auto"/>
            <w:tcBorders>
              <w:top w:val="single" w:sz="4" w:space="0" w:color="auto"/>
              <w:left w:val="single" w:sz="4" w:space="0" w:color="auto"/>
              <w:bottom w:val="single" w:sz="4" w:space="0" w:color="auto"/>
              <w:right w:val="single" w:sz="4" w:space="0" w:color="auto"/>
            </w:tcBorders>
          </w:tcPr>
          <w:p w14:paraId="599B0EB6" w14:textId="77777777" w:rsidR="00142C02" w:rsidRDefault="00142C02" w:rsidP="00D6074E">
            <w:pPr>
              <w:rPr>
                <w:rFonts w:cs="Times New Roman"/>
              </w:rPr>
            </w:pPr>
          </w:p>
        </w:tc>
      </w:tr>
      <w:tr w:rsidR="00142C02" w:rsidRPr="00E142A0" w14:paraId="3DE0A998" w14:textId="77777777" w:rsidTr="005519B8">
        <w:tc>
          <w:tcPr>
            <w:tcW w:w="0" w:type="auto"/>
            <w:tcBorders>
              <w:top w:val="single" w:sz="4" w:space="0" w:color="auto"/>
              <w:left w:val="single" w:sz="4" w:space="0" w:color="auto"/>
              <w:bottom w:val="single" w:sz="4" w:space="0" w:color="auto"/>
              <w:right w:val="single" w:sz="4" w:space="0" w:color="auto"/>
            </w:tcBorders>
          </w:tcPr>
          <w:p w14:paraId="6C607A65" w14:textId="59DA45B5" w:rsidR="00142C02" w:rsidRDefault="00142C02" w:rsidP="00D6074E">
            <w:pPr>
              <w:jc w:val="center"/>
              <w:rPr>
                <w:rFonts w:cs="Times New Roman"/>
              </w:rPr>
            </w:pPr>
            <w:r>
              <w:rPr>
                <w:rFonts w:cs="Times New Roman"/>
              </w:rPr>
              <w:t>BMH812</w:t>
            </w:r>
          </w:p>
        </w:tc>
        <w:tc>
          <w:tcPr>
            <w:tcW w:w="0" w:type="auto"/>
            <w:tcBorders>
              <w:top w:val="single" w:sz="4" w:space="0" w:color="auto"/>
              <w:left w:val="single" w:sz="4" w:space="0" w:color="auto"/>
              <w:bottom w:val="single" w:sz="4" w:space="0" w:color="auto"/>
              <w:right w:val="single" w:sz="4" w:space="0" w:color="auto"/>
            </w:tcBorders>
          </w:tcPr>
          <w:p w14:paraId="4C445D11" w14:textId="17BEAF0D" w:rsidR="00142C02" w:rsidRDefault="00142C02" w:rsidP="00D6074E">
            <w:pPr>
              <w:rPr>
                <w:rFonts w:cs="Times New Roman"/>
              </w:rPr>
            </w:pPr>
            <w:r>
              <w:rPr>
                <w:rFonts w:cs="Times New Roman"/>
              </w:rPr>
              <w:t>Have you ever taken medication(s) for this/these problem(s)?</w:t>
            </w:r>
          </w:p>
        </w:tc>
        <w:tc>
          <w:tcPr>
            <w:tcW w:w="0" w:type="auto"/>
            <w:tcBorders>
              <w:top w:val="single" w:sz="4" w:space="0" w:color="auto"/>
              <w:left w:val="single" w:sz="4" w:space="0" w:color="auto"/>
              <w:bottom w:val="single" w:sz="4" w:space="0" w:color="auto"/>
              <w:right w:val="single" w:sz="4" w:space="0" w:color="auto"/>
            </w:tcBorders>
          </w:tcPr>
          <w:p w14:paraId="6FBF462A" w14:textId="77777777" w:rsidR="00142C02" w:rsidRDefault="00142C02" w:rsidP="001C2EEF">
            <w:pPr>
              <w:rPr>
                <w:rFonts w:cs="Times New Roman"/>
              </w:rPr>
            </w:pPr>
            <w:r>
              <w:rPr>
                <w:rFonts w:cs="Times New Roman"/>
              </w:rPr>
              <w:t>0=No</w:t>
            </w:r>
          </w:p>
          <w:p w14:paraId="17F3BB7C" w14:textId="77777777" w:rsidR="00142C02" w:rsidRDefault="00142C02" w:rsidP="001C2EEF">
            <w:pPr>
              <w:rPr>
                <w:rFonts w:cs="Times New Roman"/>
              </w:rPr>
            </w:pPr>
            <w:r>
              <w:rPr>
                <w:rFonts w:cs="Times New Roman"/>
              </w:rPr>
              <w:t>1=Yes</w:t>
            </w:r>
          </w:p>
          <w:p w14:paraId="75B33010" w14:textId="7C6C5232" w:rsidR="00142C02" w:rsidRDefault="00142C02" w:rsidP="001C2EEF">
            <w:pPr>
              <w:rPr>
                <w:rFonts w:cs="Times New Roman"/>
              </w:rPr>
            </w:pPr>
            <w:r>
              <w:rPr>
                <w:rFonts w:cs="Times New Roman"/>
              </w:rPr>
              <w:t>9=Don’t know</w:t>
            </w:r>
          </w:p>
        </w:tc>
      </w:tr>
      <w:tr w:rsidR="00142C02" w:rsidRPr="00E142A0" w14:paraId="7AA2F425" w14:textId="77777777" w:rsidTr="005519B8">
        <w:tc>
          <w:tcPr>
            <w:tcW w:w="0" w:type="auto"/>
            <w:tcBorders>
              <w:top w:val="single" w:sz="4" w:space="0" w:color="auto"/>
              <w:left w:val="single" w:sz="4" w:space="0" w:color="auto"/>
              <w:bottom w:val="single" w:sz="4" w:space="0" w:color="auto"/>
              <w:right w:val="single" w:sz="4" w:space="0" w:color="auto"/>
            </w:tcBorders>
          </w:tcPr>
          <w:p w14:paraId="7ADD033E" w14:textId="502B0573" w:rsidR="00142C02" w:rsidRDefault="00142C02" w:rsidP="00D6074E">
            <w:pPr>
              <w:jc w:val="center"/>
              <w:rPr>
                <w:rFonts w:cs="Times New Roman"/>
              </w:rPr>
            </w:pPr>
            <w:r>
              <w:rPr>
                <w:rFonts w:cs="Times New Roman"/>
              </w:rPr>
              <w:t>BMH813</w:t>
            </w:r>
          </w:p>
        </w:tc>
        <w:tc>
          <w:tcPr>
            <w:tcW w:w="0" w:type="auto"/>
            <w:tcBorders>
              <w:top w:val="single" w:sz="4" w:space="0" w:color="auto"/>
              <w:left w:val="single" w:sz="4" w:space="0" w:color="auto"/>
              <w:bottom w:val="single" w:sz="4" w:space="0" w:color="auto"/>
              <w:right w:val="single" w:sz="4" w:space="0" w:color="auto"/>
            </w:tcBorders>
          </w:tcPr>
          <w:p w14:paraId="0BD26D58" w14:textId="1D7CF0CF" w:rsidR="00142C02" w:rsidRDefault="00142C02" w:rsidP="00D6074E">
            <w:pPr>
              <w:rPr>
                <w:rFonts w:cs="Times New Roman"/>
              </w:rPr>
            </w:pPr>
            <w:r>
              <w:rPr>
                <w:rFonts w:cs="Times New Roman"/>
              </w:rPr>
              <w:t>Are you presently taking medication(s) for psychiatric problems?</w:t>
            </w:r>
          </w:p>
        </w:tc>
        <w:tc>
          <w:tcPr>
            <w:tcW w:w="0" w:type="auto"/>
            <w:tcBorders>
              <w:top w:val="single" w:sz="4" w:space="0" w:color="auto"/>
              <w:left w:val="single" w:sz="4" w:space="0" w:color="auto"/>
              <w:bottom w:val="single" w:sz="4" w:space="0" w:color="auto"/>
              <w:right w:val="single" w:sz="4" w:space="0" w:color="auto"/>
            </w:tcBorders>
          </w:tcPr>
          <w:p w14:paraId="26401956" w14:textId="77777777" w:rsidR="00142C02" w:rsidRDefault="00142C02" w:rsidP="001C2EEF">
            <w:pPr>
              <w:rPr>
                <w:rFonts w:cs="Times New Roman"/>
              </w:rPr>
            </w:pPr>
            <w:r>
              <w:rPr>
                <w:rFonts w:cs="Times New Roman"/>
              </w:rPr>
              <w:t>0=No</w:t>
            </w:r>
          </w:p>
          <w:p w14:paraId="0418CAF8" w14:textId="77777777" w:rsidR="00142C02" w:rsidRDefault="00142C02" w:rsidP="001C2EEF">
            <w:pPr>
              <w:rPr>
                <w:rFonts w:cs="Times New Roman"/>
              </w:rPr>
            </w:pPr>
            <w:r>
              <w:rPr>
                <w:rFonts w:cs="Times New Roman"/>
              </w:rPr>
              <w:t>1=Yes</w:t>
            </w:r>
          </w:p>
          <w:p w14:paraId="22B97A59" w14:textId="462F2D96" w:rsidR="00142C02" w:rsidRDefault="00142C02" w:rsidP="001C2EEF">
            <w:pPr>
              <w:rPr>
                <w:rFonts w:cs="Times New Roman"/>
              </w:rPr>
            </w:pPr>
            <w:r>
              <w:rPr>
                <w:rFonts w:cs="Times New Roman"/>
              </w:rPr>
              <w:t>9=Don’t know</w:t>
            </w:r>
          </w:p>
        </w:tc>
      </w:tr>
      <w:tr w:rsidR="00142C02" w:rsidRPr="00E142A0" w14:paraId="6F904265" w14:textId="77777777" w:rsidTr="005519B8">
        <w:tc>
          <w:tcPr>
            <w:tcW w:w="0" w:type="auto"/>
            <w:tcBorders>
              <w:top w:val="single" w:sz="4" w:space="0" w:color="auto"/>
              <w:left w:val="single" w:sz="4" w:space="0" w:color="auto"/>
              <w:bottom w:val="single" w:sz="4" w:space="0" w:color="auto"/>
              <w:right w:val="single" w:sz="4" w:space="0" w:color="auto"/>
            </w:tcBorders>
          </w:tcPr>
          <w:p w14:paraId="587D376F" w14:textId="6C4891DF" w:rsidR="00142C02" w:rsidRDefault="00142C02" w:rsidP="00D6074E">
            <w:pPr>
              <w:jc w:val="center"/>
              <w:rPr>
                <w:rFonts w:cs="Times New Roman"/>
              </w:rPr>
            </w:pPr>
            <w:r>
              <w:rPr>
                <w:rFonts w:cs="Times New Roman"/>
              </w:rPr>
              <w:t>BMH8131</w:t>
            </w:r>
          </w:p>
        </w:tc>
        <w:tc>
          <w:tcPr>
            <w:tcW w:w="0" w:type="auto"/>
            <w:tcBorders>
              <w:top w:val="single" w:sz="4" w:space="0" w:color="auto"/>
              <w:left w:val="single" w:sz="4" w:space="0" w:color="auto"/>
              <w:bottom w:val="single" w:sz="4" w:space="0" w:color="auto"/>
              <w:right w:val="single" w:sz="4" w:space="0" w:color="auto"/>
            </w:tcBorders>
          </w:tcPr>
          <w:p w14:paraId="56C4913D" w14:textId="79020613" w:rsidR="00142C02" w:rsidRDefault="00142C02" w:rsidP="00D6074E">
            <w:pPr>
              <w:rPr>
                <w:rFonts w:cs="Times New Roman"/>
              </w:rPr>
            </w:pPr>
            <w:r>
              <w:rPr>
                <w:rFonts w:cs="Times New Roman"/>
              </w:rPr>
              <w:t>Which meds have you taken for psychiatric problems?</w:t>
            </w:r>
          </w:p>
        </w:tc>
        <w:tc>
          <w:tcPr>
            <w:tcW w:w="0" w:type="auto"/>
            <w:tcBorders>
              <w:top w:val="single" w:sz="4" w:space="0" w:color="auto"/>
              <w:left w:val="single" w:sz="4" w:space="0" w:color="auto"/>
              <w:bottom w:val="single" w:sz="4" w:space="0" w:color="auto"/>
              <w:right w:val="single" w:sz="4" w:space="0" w:color="auto"/>
            </w:tcBorders>
          </w:tcPr>
          <w:p w14:paraId="4E04AAEC" w14:textId="77777777" w:rsidR="00142C02" w:rsidRDefault="00142C02" w:rsidP="00D6074E">
            <w:pPr>
              <w:rPr>
                <w:rFonts w:cs="Times New Roman"/>
              </w:rPr>
            </w:pPr>
          </w:p>
        </w:tc>
      </w:tr>
      <w:tr w:rsidR="00142C02" w:rsidRPr="00E142A0" w14:paraId="7AF06C3E" w14:textId="77777777" w:rsidTr="005519B8">
        <w:tc>
          <w:tcPr>
            <w:tcW w:w="0" w:type="auto"/>
            <w:tcBorders>
              <w:top w:val="single" w:sz="4" w:space="0" w:color="auto"/>
              <w:left w:val="single" w:sz="4" w:space="0" w:color="auto"/>
              <w:bottom w:val="single" w:sz="4" w:space="0" w:color="auto"/>
              <w:right w:val="single" w:sz="4" w:space="0" w:color="auto"/>
            </w:tcBorders>
          </w:tcPr>
          <w:p w14:paraId="7E6132A3" w14:textId="5DB000E2" w:rsidR="00142C02" w:rsidRDefault="00142C02" w:rsidP="00D6074E">
            <w:pPr>
              <w:jc w:val="center"/>
              <w:rPr>
                <w:rFonts w:cs="Times New Roman"/>
              </w:rPr>
            </w:pPr>
            <w:r>
              <w:rPr>
                <w:rFonts w:cs="Times New Roman"/>
              </w:rPr>
              <w:t>BMH82</w:t>
            </w:r>
          </w:p>
        </w:tc>
        <w:tc>
          <w:tcPr>
            <w:tcW w:w="0" w:type="auto"/>
            <w:tcBorders>
              <w:top w:val="single" w:sz="4" w:space="0" w:color="auto"/>
              <w:left w:val="single" w:sz="4" w:space="0" w:color="auto"/>
              <w:bottom w:val="single" w:sz="4" w:space="0" w:color="auto"/>
              <w:right w:val="single" w:sz="4" w:space="0" w:color="auto"/>
            </w:tcBorders>
          </w:tcPr>
          <w:p w14:paraId="71E0917F" w14:textId="441ED337" w:rsidR="00142C02" w:rsidRDefault="00142C02" w:rsidP="00D6074E">
            <w:pPr>
              <w:rPr>
                <w:rFonts w:cs="Times New Roman"/>
              </w:rPr>
            </w:pPr>
            <w:r>
              <w:rPr>
                <w:rFonts w:cs="Times New Roman"/>
              </w:rPr>
              <w:t>Have you ever been diagnosed with a psychiatric problem?</w:t>
            </w:r>
          </w:p>
        </w:tc>
        <w:tc>
          <w:tcPr>
            <w:tcW w:w="0" w:type="auto"/>
            <w:tcBorders>
              <w:top w:val="single" w:sz="4" w:space="0" w:color="auto"/>
              <w:left w:val="single" w:sz="4" w:space="0" w:color="auto"/>
              <w:bottom w:val="single" w:sz="4" w:space="0" w:color="auto"/>
              <w:right w:val="single" w:sz="4" w:space="0" w:color="auto"/>
            </w:tcBorders>
          </w:tcPr>
          <w:p w14:paraId="70C9A42B" w14:textId="77777777" w:rsidR="00142C02" w:rsidRDefault="00142C02" w:rsidP="001C2EEF">
            <w:pPr>
              <w:rPr>
                <w:rFonts w:cs="Times New Roman"/>
              </w:rPr>
            </w:pPr>
            <w:r>
              <w:rPr>
                <w:rFonts w:cs="Times New Roman"/>
              </w:rPr>
              <w:t>0=No</w:t>
            </w:r>
          </w:p>
          <w:p w14:paraId="02ABFCFC" w14:textId="77777777" w:rsidR="00142C02" w:rsidRDefault="00142C02" w:rsidP="001C2EEF">
            <w:pPr>
              <w:rPr>
                <w:rFonts w:cs="Times New Roman"/>
              </w:rPr>
            </w:pPr>
            <w:r>
              <w:rPr>
                <w:rFonts w:cs="Times New Roman"/>
              </w:rPr>
              <w:t>1=Yes</w:t>
            </w:r>
          </w:p>
          <w:p w14:paraId="4F3AB6D6" w14:textId="1B1510AA" w:rsidR="00142C02" w:rsidRDefault="00142C02" w:rsidP="001C2EEF">
            <w:pPr>
              <w:rPr>
                <w:rFonts w:cs="Times New Roman"/>
              </w:rPr>
            </w:pPr>
            <w:r>
              <w:rPr>
                <w:rFonts w:cs="Times New Roman"/>
              </w:rPr>
              <w:t>9=Don’t know</w:t>
            </w:r>
          </w:p>
        </w:tc>
      </w:tr>
      <w:tr w:rsidR="00142C02" w:rsidRPr="00E142A0" w14:paraId="1C4DD1F1" w14:textId="77777777" w:rsidTr="005519B8">
        <w:tc>
          <w:tcPr>
            <w:tcW w:w="0" w:type="auto"/>
            <w:tcBorders>
              <w:top w:val="single" w:sz="4" w:space="0" w:color="auto"/>
              <w:left w:val="single" w:sz="4" w:space="0" w:color="auto"/>
              <w:bottom w:val="single" w:sz="4" w:space="0" w:color="auto"/>
              <w:right w:val="single" w:sz="4" w:space="0" w:color="auto"/>
            </w:tcBorders>
          </w:tcPr>
          <w:p w14:paraId="74757F61" w14:textId="256F59B0" w:rsidR="00142C02" w:rsidRDefault="00142C02" w:rsidP="00D6074E">
            <w:pPr>
              <w:jc w:val="center"/>
              <w:rPr>
                <w:rFonts w:cs="Times New Roman"/>
              </w:rPr>
            </w:pPr>
            <w:r>
              <w:rPr>
                <w:rFonts w:cs="Times New Roman"/>
              </w:rPr>
              <w:t>BMH821</w:t>
            </w:r>
          </w:p>
        </w:tc>
        <w:tc>
          <w:tcPr>
            <w:tcW w:w="0" w:type="auto"/>
            <w:tcBorders>
              <w:top w:val="single" w:sz="4" w:space="0" w:color="auto"/>
              <w:left w:val="single" w:sz="4" w:space="0" w:color="auto"/>
              <w:bottom w:val="single" w:sz="4" w:space="0" w:color="auto"/>
              <w:right w:val="single" w:sz="4" w:space="0" w:color="auto"/>
            </w:tcBorders>
          </w:tcPr>
          <w:p w14:paraId="5AA4ABFD" w14:textId="3BD08DCE" w:rsidR="00142C02" w:rsidRDefault="00142C02" w:rsidP="00D6074E">
            <w:pPr>
              <w:rPr>
                <w:rFonts w:cs="Times New Roman"/>
              </w:rPr>
            </w:pPr>
            <w:r>
              <w:rPr>
                <w:rFonts w:cs="Times New Roman"/>
              </w:rPr>
              <w:t>What type(s) of psychiatric problem(s)?</w:t>
            </w:r>
          </w:p>
        </w:tc>
        <w:tc>
          <w:tcPr>
            <w:tcW w:w="0" w:type="auto"/>
            <w:tcBorders>
              <w:top w:val="single" w:sz="4" w:space="0" w:color="auto"/>
              <w:left w:val="single" w:sz="4" w:space="0" w:color="auto"/>
              <w:bottom w:val="single" w:sz="4" w:space="0" w:color="auto"/>
              <w:right w:val="single" w:sz="4" w:space="0" w:color="auto"/>
            </w:tcBorders>
          </w:tcPr>
          <w:p w14:paraId="7A66FD92" w14:textId="77777777" w:rsidR="00142C02" w:rsidRDefault="00142C02" w:rsidP="00D6074E">
            <w:pPr>
              <w:rPr>
                <w:rFonts w:cs="Times New Roman"/>
              </w:rPr>
            </w:pPr>
          </w:p>
        </w:tc>
      </w:tr>
      <w:tr w:rsidR="00142C02" w:rsidRPr="00E142A0" w14:paraId="3C9CFEA0" w14:textId="77777777" w:rsidTr="005519B8">
        <w:tc>
          <w:tcPr>
            <w:tcW w:w="0" w:type="auto"/>
            <w:tcBorders>
              <w:top w:val="single" w:sz="4" w:space="0" w:color="auto"/>
              <w:left w:val="single" w:sz="4" w:space="0" w:color="auto"/>
              <w:bottom w:val="single" w:sz="4" w:space="0" w:color="auto"/>
              <w:right w:val="single" w:sz="4" w:space="0" w:color="auto"/>
            </w:tcBorders>
          </w:tcPr>
          <w:p w14:paraId="707BDB8C" w14:textId="4ADCDBA5" w:rsidR="00142C02" w:rsidRDefault="00142C02" w:rsidP="00D6074E">
            <w:pPr>
              <w:jc w:val="center"/>
              <w:rPr>
                <w:rFonts w:cs="Times New Roman"/>
              </w:rPr>
            </w:pPr>
            <w:r>
              <w:rPr>
                <w:rFonts w:cs="Times New Roman"/>
              </w:rPr>
              <w:t>BMH83</w:t>
            </w:r>
          </w:p>
        </w:tc>
        <w:tc>
          <w:tcPr>
            <w:tcW w:w="0" w:type="auto"/>
            <w:tcBorders>
              <w:top w:val="single" w:sz="4" w:space="0" w:color="auto"/>
              <w:left w:val="single" w:sz="4" w:space="0" w:color="auto"/>
              <w:bottom w:val="single" w:sz="4" w:space="0" w:color="auto"/>
              <w:right w:val="single" w:sz="4" w:space="0" w:color="auto"/>
            </w:tcBorders>
          </w:tcPr>
          <w:p w14:paraId="5AA27142" w14:textId="15E3318B" w:rsidR="00142C02" w:rsidRDefault="00142C02" w:rsidP="00D6074E">
            <w:pPr>
              <w:rPr>
                <w:rFonts w:cs="Times New Roman"/>
              </w:rPr>
            </w:pPr>
            <w:r>
              <w:rPr>
                <w:rFonts w:cs="Times New Roman"/>
              </w:rPr>
              <w:t>Have you ever been treated for depression?</w:t>
            </w:r>
          </w:p>
        </w:tc>
        <w:tc>
          <w:tcPr>
            <w:tcW w:w="0" w:type="auto"/>
            <w:tcBorders>
              <w:top w:val="single" w:sz="4" w:space="0" w:color="auto"/>
              <w:left w:val="single" w:sz="4" w:space="0" w:color="auto"/>
              <w:bottom w:val="single" w:sz="4" w:space="0" w:color="auto"/>
              <w:right w:val="single" w:sz="4" w:space="0" w:color="auto"/>
            </w:tcBorders>
          </w:tcPr>
          <w:p w14:paraId="364FCBC8" w14:textId="77777777" w:rsidR="00142C02" w:rsidRDefault="00142C02" w:rsidP="001C2EEF">
            <w:pPr>
              <w:rPr>
                <w:rFonts w:cs="Times New Roman"/>
              </w:rPr>
            </w:pPr>
            <w:r>
              <w:rPr>
                <w:rFonts w:cs="Times New Roman"/>
              </w:rPr>
              <w:t>0=No</w:t>
            </w:r>
          </w:p>
          <w:p w14:paraId="2E497C84" w14:textId="77777777" w:rsidR="00142C02" w:rsidRDefault="00142C02" w:rsidP="001C2EEF">
            <w:pPr>
              <w:rPr>
                <w:rFonts w:cs="Times New Roman"/>
              </w:rPr>
            </w:pPr>
            <w:r>
              <w:rPr>
                <w:rFonts w:cs="Times New Roman"/>
              </w:rPr>
              <w:t>1=Yes</w:t>
            </w:r>
          </w:p>
          <w:p w14:paraId="24DFE44B" w14:textId="543AAB05" w:rsidR="00142C02" w:rsidRDefault="00142C02" w:rsidP="001C2EEF">
            <w:pPr>
              <w:rPr>
                <w:rFonts w:cs="Times New Roman"/>
              </w:rPr>
            </w:pPr>
            <w:r>
              <w:rPr>
                <w:rFonts w:cs="Times New Roman"/>
              </w:rPr>
              <w:t>9=Don’t know</w:t>
            </w:r>
          </w:p>
        </w:tc>
      </w:tr>
      <w:tr w:rsidR="00142C02" w:rsidRPr="00E142A0" w14:paraId="0158F08A" w14:textId="77777777" w:rsidTr="005519B8">
        <w:tc>
          <w:tcPr>
            <w:tcW w:w="0" w:type="auto"/>
            <w:tcBorders>
              <w:top w:val="single" w:sz="4" w:space="0" w:color="auto"/>
              <w:left w:val="single" w:sz="4" w:space="0" w:color="auto"/>
              <w:bottom w:val="single" w:sz="4" w:space="0" w:color="auto"/>
              <w:right w:val="single" w:sz="4" w:space="0" w:color="auto"/>
            </w:tcBorders>
          </w:tcPr>
          <w:p w14:paraId="6DE103C8" w14:textId="7887E7BE" w:rsidR="00142C02" w:rsidRDefault="00142C02" w:rsidP="00D6074E">
            <w:pPr>
              <w:jc w:val="center"/>
              <w:rPr>
                <w:rFonts w:cs="Times New Roman"/>
              </w:rPr>
            </w:pPr>
            <w:r>
              <w:rPr>
                <w:rFonts w:cs="Times New Roman"/>
              </w:rPr>
              <w:t>BMH831</w:t>
            </w:r>
          </w:p>
        </w:tc>
        <w:tc>
          <w:tcPr>
            <w:tcW w:w="0" w:type="auto"/>
            <w:tcBorders>
              <w:top w:val="single" w:sz="4" w:space="0" w:color="auto"/>
              <w:left w:val="single" w:sz="4" w:space="0" w:color="auto"/>
              <w:bottom w:val="single" w:sz="4" w:space="0" w:color="auto"/>
              <w:right w:val="single" w:sz="4" w:space="0" w:color="auto"/>
            </w:tcBorders>
          </w:tcPr>
          <w:p w14:paraId="6C5B10AE" w14:textId="10D2649B" w:rsidR="00142C02" w:rsidRDefault="00142C02" w:rsidP="00D6074E">
            <w:pPr>
              <w:rPr>
                <w:rFonts w:cs="Times New Roman"/>
              </w:rPr>
            </w:pPr>
            <w:r>
              <w:rPr>
                <w:rFonts w:cs="Times New Roman"/>
              </w:rPr>
              <w:t>How many episodes have required treatment?</w:t>
            </w:r>
          </w:p>
        </w:tc>
        <w:tc>
          <w:tcPr>
            <w:tcW w:w="0" w:type="auto"/>
            <w:tcBorders>
              <w:top w:val="single" w:sz="4" w:space="0" w:color="auto"/>
              <w:left w:val="single" w:sz="4" w:space="0" w:color="auto"/>
              <w:bottom w:val="single" w:sz="4" w:space="0" w:color="auto"/>
              <w:right w:val="single" w:sz="4" w:space="0" w:color="auto"/>
            </w:tcBorders>
          </w:tcPr>
          <w:p w14:paraId="7C9BDB51" w14:textId="77777777" w:rsidR="00142C02" w:rsidRDefault="00142C02" w:rsidP="00D6074E">
            <w:pPr>
              <w:rPr>
                <w:rFonts w:cs="Times New Roman"/>
              </w:rPr>
            </w:pPr>
          </w:p>
        </w:tc>
      </w:tr>
      <w:tr w:rsidR="00142C02" w:rsidRPr="00E142A0" w14:paraId="5AA80D2A" w14:textId="77777777" w:rsidTr="005519B8">
        <w:tc>
          <w:tcPr>
            <w:tcW w:w="0" w:type="auto"/>
            <w:tcBorders>
              <w:top w:val="single" w:sz="4" w:space="0" w:color="auto"/>
              <w:left w:val="single" w:sz="4" w:space="0" w:color="auto"/>
              <w:bottom w:val="single" w:sz="4" w:space="0" w:color="auto"/>
              <w:right w:val="single" w:sz="4" w:space="0" w:color="auto"/>
            </w:tcBorders>
          </w:tcPr>
          <w:p w14:paraId="4C10938E" w14:textId="726A3618" w:rsidR="00142C02" w:rsidRDefault="00142C02" w:rsidP="00D6074E">
            <w:pPr>
              <w:jc w:val="center"/>
              <w:rPr>
                <w:rFonts w:cs="Times New Roman"/>
              </w:rPr>
            </w:pPr>
            <w:r>
              <w:rPr>
                <w:rFonts w:cs="Times New Roman"/>
              </w:rPr>
              <w:t>BMH832</w:t>
            </w:r>
          </w:p>
        </w:tc>
        <w:tc>
          <w:tcPr>
            <w:tcW w:w="0" w:type="auto"/>
            <w:tcBorders>
              <w:top w:val="single" w:sz="4" w:space="0" w:color="auto"/>
              <w:left w:val="single" w:sz="4" w:space="0" w:color="auto"/>
              <w:bottom w:val="single" w:sz="4" w:space="0" w:color="auto"/>
              <w:right w:val="single" w:sz="4" w:space="0" w:color="auto"/>
            </w:tcBorders>
          </w:tcPr>
          <w:p w14:paraId="32F99BFC" w14:textId="6FAA21DD" w:rsidR="00142C02" w:rsidRDefault="00142C02" w:rsidP="00D6074E">
            <w:pPr>
              <w:rPr>
                <w:rFonts w:cs="Times New Roman"/>
              </w:rPr>
            </w:pPr>
            <w:r>
              <w:rPr>
                <w:rFonts w:cs="Times New Roman"/>
              </w:rPr>
              <w:t>What was the year of the first episode?</w:t>
            </w:r>
          </w:p>
        </w:tc>
        <w:tc>
          <w:tcPr>
            <w:tcW w:w="0" w:type="auto"/>
            <w:tcBorders>
              <w:top w:val="single" w:sz="4" w:space="0" w:color="auto"/>
              <w:left w:val="single" w:sz="4" w:space="0" w:color="auto"/>
              <w:bottom w:val="single" w:sz="4" w:space="0" w:color="auto"/>
              <w:right w:val="single" w:sz="4" w:space="0" w:color="auto"/>
            </w:tcBorders>
          </w:tcPr>
          <w:p w14:paraId="2CE1D8FB" w14:textId="77777777" w:rsidR="00142C02" w:rsidRDefault="00142C02" w:rsidP="00D6074E">
            <w:pPr>
              <w:rPr>
                <w:rFonts w:cs="Times New Roman"/>
              </w:rPr>
            </w:pPr>
          </w:p>
        </w:tc>
      </w:tr>
      <w:tr w:rsidR="00142C02" w:rsidRPr="00E142A0" w14:paraId="70831F4E" w14:textId="77777777" w:rsidTr="005519B8">
        <w:tc>
          <w:tcPr>
            <w:tcW w:w="0" w:type="auto"/>
            <w:tcBorders>
              <w:top w:val="single" w:sz="4" w:space="0" w:color="auto"/>
              <w:left w:val="single" w:sz="4" w:space="0" w:color="auto"/>
              <w:bottom w:val="single" w:sz="4" w:space="0" w:color="auto"/>
              <w:right w:val="single" w:sz="4" w:space="0" w:color="auto"/>
            </w:tcBorders>
          </w:tcPr>
          <w:p w14:paraId="2B18E8A5" w14:textId="6CE211E5" w:rsidR="00142C02" w:rsidRDefault="00142C02" w:rsidP="00D6074E">
            <w:pPr>
              <w:jc w:val="center"/>
              <w:rPr>
                <w:rFonts w:cs="Times New Roman"/>
              </w:rPr>
            </w:pPr>
            <w:r>
              <w:rPr>
                <w:rFonts w:cs="Times New Roman"/>
              </w:rPr>
              <w:t>BMH833</w:t>
            </w:r>
          </w:p>
        </w:tc>
        <w:tc>
          <w:tcPr>
            <w:tcW w:w="0" w:type="auto"/>
            <w:tcBorders>
              <w:top w:val="single" w:sz="4" w:space="0" w:color="auto"/>
              <w:left w:val="single" w:sz="4" w:space="0" w:color="auto"/>
              <w:bottom w:val="single" w:sz="4" w:space="0" w:color="auto"/>
              <w:right w:val="single" w:sz="4" w:space="0" w:color="auto"/>
            </w:tcBorders>
          </w:tcPr>
          <w:p w14:paraId="75A1C1DA" w14:textId="37D56CB6" w:rsidR="00142C02" w:rsidRDefault="00142C02" w:rsidP="00D6074E">
            <w:pPr>
              <w:rPr>
                <w:rFonts w:cs="Times New Roman"/>
              </w:rPr>
            </w:pPr>
            <w:r>
              <w:rPr>
                <w:rFonts w:cs="Times New Roman"/>
              </w:rPr>
              <w:t>What was the year of the most recent episode?</w:t>
            </w:r>
          </w:p>
        </w:tc>
        <w:tc>
          <w:tcPr>
            <w:tcW w:w="0" w:type="auto"/>
            <w:tcBorders>
              <w:top w:val="single" w:sz="4" w:space="0" w:color="auto"/>
              <w:left w:val="single" w:sz="4" w:space="0" w:color="auto"/>
              <w:bottom w:val="single" w:sz="4" w:space="0" w:color="auto"/>
              <w:right w:val="single" w:sz="4" w:space="0" w:color="auto"/>
            </w:tcBorders>
          </w:tcPr>
          <w:p w14:paraId="5996C613" w14:textId="77777777" w:rsidR="00142C02" w:rsidRDefault="00142C02" w:rsidP="00D6074E">
            <w:pPr>
              <w:rPr>
                <w:rFonts w:cs="Times New Roman"/>
              </w:rPr>
            </w:pPr>
          </w:p>
        </w:tc>
      </w:tr>
      <w:tr w:rsidR="00142C02" w:rsidRPr="00E142A0" w14:paraId="3E510BB0" w14:textId="77777777" w:rsidTr="005519B8">
        <w:tc>
          <w:tcPr>
            <w:tcW w:w="0" w:type="auto"/>
            <w:tcBorders>
              <w:top w:val="single" w:sz="4" w:space="0" w:color="auto"/>
              <w:left w:val="single" w:sz="4" w:space="0" w:color="auto"/>
              <w:bottom w:val="single" w:sz="4" w:space="0" w:color="auto"/>
              <w:right w:val="single" w:sz="4" w:space="0" w:color="auto"/>
            </w:tcBorders>
          </w:tcPr>
          <w:p w14:paraId="7154DF88" w14:textId="11B858F6" w:rsidR="00142C02" w:rsidRDefault="00142C02" w:rsidP="00D6074E">
            <w:pPr>
              <w:jc w:val="center"/>
              <w:rPr>
                <w:rFonts w:cs="Times New Roman"/>
              </w:rPr>
            </w:pPr>
            <w:r>
              <w:rPr>
                <w:rFonts w:cs="Times New Roman"/>
              </w:rPr>
              <w:t>BMH834</w:t>
            </w:r>
          </w:p>
        </w:tc>
        <w:tc>
          <w:tcPr>
            <w:tcW w:w="0" w:type="auto"/>
            <w:tcBorders>
              <w:top w:val="single" w:sz="4" w:space="0" w:color="auto"/>
              <w:left w:val="single" w:sz="4" w:space="0" w:color="auto"/>
              <w:bottom w:val="single" w:sz="4" w:space="0" w:color="auto"/>
              <w:right w:val="single" w:sz="4" w:space="0" w:color="auto"/>
            </w:tcBorders>
          </w:tcPr>
          <w:p w14:paraId="60104955" w14:textId="68399CD9" w:rsidR="00142C02" w:rsidRDefault="00142C02" w:rsidP="00D6074E">
            <w:pPr>
              <w:rPr>
                <w:rFonts w:cs="Times New Roman"/>
              </w:rPr>
            </w:pPr>
            <w:r>
              <w:rPr>
                <w:rFonts w:cs="Times New Roman"/>
              </w:rPr>
              <w:t>Did you take medication for this condition?</w:t>
            </w:r>
          </w:p>
        </w:tc>
        <w:tc>
          <w:tcPr>
            <w:tcW w:w="0" w:type="auto"/>
            <w:tcBorders>
              <w:top w:val="single" w:sz="4" w:space="0" w:color="auto"/>
              <w:left w:val="single" w:sz="4" w:space="0" w:color="auto"/>
              <w:bottom w:val="single" w:sz="4" w:space="0" w:color="auto"/>
              <w:right w:val="single" w:sz="4" w:space="0" w:color="auto"/>
            </w:tcBorders>
          </w:tcPr>
          <w:p w14:paraId="1E23E481" w14:textId="77777777" w:rsidR="00142C02" w:rsidRDefault="00142C02" w:rsidP="009809E5">
            <w:pPr>
              <w:rPr>
                <w:rFonts w:cs="Times New Roman"/>
              </w:rPr>
            </w:pPr>
            <w:r>
              <w:rPr>
                <w:rFonts w:cs="Times New Roman"/>
              </w:rPr>
              <w:t>0=No</w:t>
            </w:r>
          </w:p>
          <w:p w14:paraId="6201E1CF" w14:textId="77777777" w:rsidR="00142C02" w:rsidRDefault="00142C02" w:rsidP="009809E5">
            <w:pPr>
              <w:rPr>
                <w:rFonts w:cs="Times New Roman"/>
              </w:rPr>
            </w:pPr>
            <w:r>
              <w:rPr>
                <w:rFonts w:cs="Times New Roman"/>
              </w:rPr>
              <w:t>1=Yes</w:t>
            </w:r>
          </w:p>
          <w:p w14:paraId="6BDA357E" w14:textId="7D40B4D6" w:rsidR="00142C02" w:rsidRDefault="00142C02" w:rsidP="009809E5">
            <w:pPr>
              <w:rPr>
                <w:rFonts w:cs="Times New Roman"/>
              </w:rPr>
            </w:pPr>
            <w:r>
              <w:rPr>
                <w:rFonts w:cs="Times New Roman"/>
              </w:rPr>
              <w:t>9=Don’t know</w:t>
            </w:r>
          </w:p>
        </w:tc>
      </w:tr>
      <w:tr w:rsidR="00142C02" w:rsidRPr="00E142A0" w14:paraId="2141C0B9" w14:textId="77777777" w:rsidTr="005519B8">
        <w:tc>
          <w:tcPr>
            <w:tcW w:w="0" w:type="auto"/>
            <w:tcBorders>
              <w:top w:val="single" w:sz="4" w:space="0" w:color="auto"/>
              <w:left w:val="single" w:sz="4" w:space="0" w:color="auto"/>
              <w:bottom w:val="single" w:sz="4" w:space="0" w:color="auto"/>
              <w:right w:val="single" w:sz="4" w:space="0" w:color="auto"/>
            </w:tcBorders>
          </w:tcPr>
          <w:p w14:paraId="463A32C8" w14:textId="0E1C8EA4" w:rsidR="00142C02" w:rsidRDefault="00142C02" w:rsidP="00D6074E">
            <w:pPr>
              <w:jc w:val="center"/>
              <w:rPr>
                <w:rFonts w:cs="Times New Roman"/>
              </w:rPr>
            </w:pPr>
            <w:r>
              <w:rPr>
                <w:rFonts w:cs="Times New Roman"/>
              </w:rPr>
              <w:t>BMH8341</w:t>
            </w:r>
          </w:p>
        </w:tc>
        <w:tc>
          <w:tcPr>
            <w:tcW w:w="0" w:type="auto"/>
            <w:tcBorders>
              <w:top w:val="single" w:sz="4" w:space="0" w:color="auto"/>
              <w:left w:val="single" w:sz="4" w:space="0" w:color="auto"/>
              <w:bottom w:val="single" w:sz="4" w:space="0" w:color="auto"/>
              <w:right w:val="single" w:sz="4" w:space="0" w:color="auto"/>
            </w:tcBorders>
          </w:tcPr>
          <w:p w14:paraId="41BB0650" w14:textId="7898ECDC" w:rsidR="00142C02" w:rsidRDefault="00142C02" w:rsidP="00D6074E">
            <w:pPr>
              <w:rPr>
                <w:rFonts w:cs="Times New Roman"/>
              </w:rPr>
            </w:pPr>
            <w:r>
              <w:rPr>
                <w:rFonts w:cs="Times New Roman"/>
              </w:rPr>
              <w:t>In what year?</w:t>
            </w:r>
          </w:p>
        </w:tc>
        <w:tc>
          <w:tcPr>
            <w:tcW w:w="0" w:type="auto"/>
            <w:tcBorders>
              <w:top w:val="single" w:sz="4" w:space="0" w:color="auto"/>
              <w:left w:val="single" w:sz="4" w:space="0" w:color="auto"/>
              <w:bottom w:val="single" w:sz="4" w:space="0" w:color="auto"/>
              <w:right w:val="single" w:sz="4" w:space="0" w:color="auto"/>
            </w:tcBorders>
          </w:tcPr>
          <w:p w14:paraId="3EEDF4DE" w14:textId="77777777" w:rsidR="00142C02" w:rsidRDefault="00142C02" w:rsidP="00D6074E">
            <w:pPr>
              <w:rPr>
                <w:rFonts w:cs="Times New Roman"/>
              </w:rPr>
            </w:pPr>
          </w:p>
        </w:tc>
      </w:tr>
      <w:tr w:rsidR="00142C02" w:rsidRPr="00E142A0" w14:paraId="2B1519F3" w14:textId="77777777" w:rsidTr="005519B8">
        <w:tc>
          <w:tcPr>
            <w:tcW w:w="0" w:type="auto"/>
            <w:tcBorders>
              <w:top w:val="single" w:sz="4" w:space="0" w:color="auto"/>
              <w:left w:val="single" w:sz="4" w:space="0" w:color="auto"/>
              <w:bottom w:val="single" w:sz="4" w:space="0" w:color="auto"/>
              <w:right w:val="single" w:sz="4" w:space="0" w:color="auto"/>
            </w:tcBorders>
          </w:tcPr>
          <w:p w14:paraId="728B3778" w14:textId="1DC3B879" w:rsidR="00142C02" w:rsidRDefault="00142C02" w:rsidP="00D6074E">
            <w:pPr>
              <w:jc w:val="center"/>
              <w:rPr>
                <w:rFonts w:cs="Times New Roman"/>
              </w:rPr>
            </w:pPr>
            <w:r>
              <w:rPr>
                <w:rFonts w:cs="Times New Roman"/>
              </w:rPr>
              <w:t>BMH835</w:t>
            </w:r>
          </w:p>
        </w:tc>
        <w:tc>
          <w:tcPr>
            <w:tcW w:w="0" w:type="auto"/>
            <w:tcBorders>
              <w:top w:val="single" w:sz="4" w:space="0" w:color="auto"/>
              <w:left w:val="single" w:sz="4" w:space="0" w:color="auto"/>
              <w:bottom w:val="single" w:sz="4" w:space="0" w:color="auto"/>
              <w:right w:val="single" w:sz="4" w:space="0" w:color="auto"/>
            </w:tcBorders>
          </w:tcPr>
          <w:p w14:paraId="61DBF49F" w14:textId="7888B9DE" w:rsidR="00142C02" w:rsidRDefault="00142C02" w:rsidP="00D6074E">
            <w:pPr>
              <w:rPr>
                <w:rFonts w:cs="Times New Roman"/>
              </w:rPr>
            </w:pPr>
            <w:r>
              <w:rPr>
                <w:rFonts w:cs="Times New Roman"/>
              </w:rPr>
              <w:t>Did you receive electroshock therapy?</w:t>
            </w:r>
          </w:p>
        </w:tc>
        <w:tc>
          <w:tcPr>
            <w:tcW w:w="0" w:type="auto"/>
            <w:tcBorders>
              <w:top w:val="single" w:sz="4" w:space="0" w:color="auto"/>
              <w:left w:val="single" w:sz="4" w:space="0" w:color="auto"/>
              <w:bottom w:val="single" w:sz="4" w:space="0" w:color="auto"/>
              <w:right w:val="single" w:sz="4" w:space="0" w:color="auto"/>
            </w:tcBorders>
          </w:tcPr>
          <w:p w14:paraId="365605BF" w14:textId="77777777" w:rsidR="00142C02" w:rsidRDefault="00142C02" w:rsidP="009809E5">
            <w:pPr>
              <w:rPr>
                <w:rFonts w:cs="Times New Roman"/>
              </w:rPr>
            </w:pPr>
            <w:r>
              <w:rPr>
                <w:rFonts w:cs="Times New Roman"/>
              </w:rPr>
              <w:t>0=No</w:t>
            </w:r>
          </w:p>
          <w:p w14:paraId="1D274642" w14:textId="77777777" w:rsidR="00142C02" w:rsidRDefault="00142C02" w:rsidP="009809E5">
            <w:pPr>
              <w:rPr>
                <w:rFonts w:cs="Times New Roman"/>
              </w:rPr>
            </w:pPr>
            <w:r>
              <w:rPr>
                <w:rFonts w:cs="Times New Roman"/>
              </w:rPr>
              <w:t>1=Yes</w:t>
            </w:r>
          </w:p>
          <w:p w14:paraId="4E4465AE" w14:textId="06BF0B9A" w:rsidR="00142C02" w:rsidRDefault="00142C02" w:rsidP="009809E5">
            <w:pPr>
              <w:rPr>
                <w:rFonts w:cs="Times New Roman"/>
              </w:rPr>
            </w:pPr>
            <w:r>
              <w:rPr>
                <w:rFonts w:cs="Times New Roman"/>
              </w:rPr>
              <w:t>9=Don’t know</w:t>
            </w:r>
          </w:p>
        </w:tc>
      </w:tr>
      <w:tr w:rsidR="00142C02" w:rsidRPr="00E142A0" w14:paraId="7F25AC47" w14:textId="77777777" w:rsidTr="005519B8">
        <w:tc>
          <w:tcPr>
            <w:tcW w:w="0" w:type="auto"/>
            <w:tcBorders>
              <w:top w:val="single" w:sz="4" w:space="0" w:color="auto"/>
              <w:left w:val="single" w:sz="4" w:space="0" w:color="auto"/>
              <w:bottom w:val="single" w:sz="4" w:space="0" w:color="auto"/>
              <w:right w:val="single" w:sz="4" w:space="0" w:color="auto"/>
            </w:tcBorders>
          </w:tcPr>
          <w:p w14:paraId="63915A50" w14:textId="1F5D36B9" w:rsidR="00142C02" w:rsidRDefault="00142C02" w:rsidP="00D6074E">
            <w:pPr>
              <w:jc w:val="center"/>
              <w:rPr>
                <w:rFonts w:cs="Times New Roman"/>
              </w:rPr>
            </w:pPr>
            <w:r>
              <w:rPr>
                <w:rFonts w:cs="Times New Roman"/>
              </w:rPr>
              <w:t>BMH8351</w:t>
            </w:r>
          </w:p>
        </w:tc>
        <w:tc>
          <w:tcPr>
            <w:tcW w:w="0" w:type="auto"/>
            <w:tcBorders>
              <w:top w:val="single" w:sz="4" w:space="0" w:color="auto"/>
              <w:left w:val="single" w:sz="4" w:space="0" w:color="auto"/>
              <w:bottom w:val="single" w:sz="4" w:space="0" w:color="auto"/>
              <w:right w:val="single" w:sz="4" w:space="0" w:color="auto"/>
            </w:tcBorders>
          </w:tcPr>
          <w:p w14:paraId="5A42A380" w14:textId="56092AFA" w:rsidR="00142C02" w:rsidRDefault="00142C02" w:rsidP="00D6074E">
            <w:pPr>
              <w:rPr>
                <w:rFonts w:cs="Times New Roman"/>
              </w:rPr>
            </w:pPr>
            <w:r>
              <w:rPr>
                <w:rFonts w:cs="Times New Roman"/>
              </w:rPr>
              <w:t>Were you hospitalized for depression?</w:t>
            </w:r>
          </w:p>
        </w:tc>
        <w:tc>
          <w:tcPr>
            <w:tcW w:w="0" w:type="auto"/>
            <w:tcBorders>
              <w:top w:val="single" w:sz="4" w:space="0" w:color="auto"/>
              <w:left w:val="single" w:sz="4" w:space="0" w:color="auto"/>
              <w:bottom w:val="single" w:sz="4" w:space="0" w:color="auto"/>
              <w:right w:val="single" w:sz="4" w:space="0" w:color="auto"/>
            </w:tcBorders>
          </w:tcPr>
          <w:p w14:paraId="5A811B9D" w14:textId="77777777" w:rsidR="00142C02" w:rsidRDefault="00142C02" w:rsidP="009809E5">
            <w:pPr>
              <w:rPr>
                <w:rFonts w:cs="Times New Roman"/>
              </w:rPr>
            </w:pPr>
            <w:r>
              <w:rPr>
                <w:rFonts w:cs="Times New Roman"/>
              </w:rPr>
              <w:t>0=No</w:t>
            </w:r>
          </w:p>
          <w:p w14:paraId="260D37D2" w14:textId="77777777" w:rsidR="00142C02" w:rsidRDefault="00142C02" w:rsidP="009809E5">
            <w:pPr>
              <w:rPr>
                <w:rFonts w:cs="Times New Roman"/>
              </w:rPr>
            </w:pPr>
            <w:r>
              <w:rPr>
                <w:rFonts w:cs="Times New Roman"/>
              </w:rPr>
              <w:t>1=Yes</w:t>
            </w:r>
          </w:p>
          <w:p w14:paraId="498749AE" w14:textId="64232856" w:rsidR="00142C02" w:rsidRDefault="00142C02" w:rsidP="009809E5">
            <w:pPr>
              <w:rPr>
                <w:rFonts w:cs="Times New Roman"/>
              </w:rPr>
            </w:pPr>
            <w:r>
              <w:rPr>
                <w:rFonts w:cs="Times New Roman"/>
              </w:rPr>
              <w:t>9=Don’t know</w:t>
            </w:r>
          </w:p>
        </w:tc>
      </w:tr>
      <w:tr w:rsidR="00142C02" w:rsidRPr="00E142A0" w14:paraId="56DDFB21" w14:textId="77777777" w:rsidTr="005519B8">
        <w:tc>
          <w:tcPr>
            <w:tcW w:w="0" w:type="auto"/>
            <w:tcBorders>
              <w:top w:val="single" w:sz="4" w:space="0" w:color="auto"/>
              <w:left w:val="single" w:sz="4" w:space="0" w:color="auto"/>
              <w:bottom w:val="single" w:sz="4" w:space="0" w:color="auto"/>
              <w:right w:val="single" w:sz="4" w:space="0" w:color="auto"/>
            </w:tcBorders>
          </w:tcPr>
          <w:p w14:paraId="634F1EA5" w14:textId="3F2D089B" w:rsidR="00142C02" w:rsidRDefault="00142C02" w:rsidP="00D6074E">
            <w:pPr>
              <w:jc w:val="center"/>
              <w:rPr>
                <w:rFonts w:cs="Times New Roman"/>
              </w:rPr>
            </w:pPr>
            <w:r>
              <w:rPr>
                <w:rFonts w:cs="Times New Roman"/>
              </w:rPr>
              <w:t>BMH91</w:t>
            </w:r>
          </w:p>
        </w:tc>
        <w:tc>
          <w:tcPr>
            <w:tcW w:w="0" w:type="auto"/>
            <w:tcBorders>
              <w:top w:val="single" w:sz="4" w:space="0" w:color="auto"/>
              <w:left w:val="single" w:sz="4" w:space="0" w:color="auto"/>
              <w:bottom w:val="single" w:sz="4" w:space="0" w:color="auto"/>
              <w:right w:val="single" w:sz="4" w:space="0" w:color="auto"/>
            </w:tcBorders>
          </w:tcPr>
          <w:p w14:paraId="6D578DB5" w14:textId="3DB001B1" w:rsidR="00142C02" w:rsidRDefault="00142C02" w:rsidP="00D6074E">
            <w:pPr>
              <w:rPr>
                <w:rFonts w:cs="Times New Roman"/>
              </w:rPr>
            </w:pPr>
            <w:r>
              <w:rPr>
                <w:rFonts w:cs="Times New Roman"/>
              </w:rPr>
              <w:t>Have you ever had osteoarthritis or other degenerative orthopedic problems?</w:t>
            </w:r>
          </w:p>
        </w:tc>
        <w:tc>
          <w:tcPr>
            <w:tcW w:w="0" w:type="auto"/>
            <w:tcBorders>
              <w:top w:val="single" w:sz="4" w:space="0" w:color="auto"/>
              <w:left w:val="single" w:sz="4" w:space="0" w:color="auto"/>
              <w:bottom w:val="single" w:sz="4" w:space="0" w:color="auto"/>
              <w:right w:val="single" w:sz="4" w:space="0" w:color="auto"/>
            </w:tcBorders>
          </w:tcPr>
          <w:p w14:paraId="723C6562" w14:textId="77777777" w:rsidR="00142C02" w:rsidRDefault="00142C02" w:rsidP="009809E5">
            <w:pPr>
              <w:rPr>
                <w:rFonts w:cs="Times New Roman"/>
              </w:rPr>
            </w:pPr>
            <w:r>
              <w:rPr>
                <w:rFonts w:cs="Times New Roman"/>
              </w:rPr>
              <w:t>0=No</w:t>
            </w:r>
          </w:p>
          <w:p w14:paraId="120A6467" w14:textId="77777777" w:rsidR="00142C02" w:rsidRDefault="00142C02" w:rsidP="009809E5">
            <w:pPr>
              <w:rPr>
                <w:rFonts w:cs="Times New Roman"/>
              </w:rPr>
            </w:pPr>
            <w:r>
              <w:rPr>
                <w:rFonts w:cs="Times New Roman"/>
              </w:rPr>
              <w:t>1=Yes</w:t>
            </w:r>
          </w:p>
          <w:p w14:paraId="52E45CED" w14:textId="33BA8A60" w:rsidR="00142C02" w:rsidRDefault="00142C02" w:rsidP="009809E5">
            <w:pPr>
              <w:rPr>
                <w:rFonts w:cs="Times New Roman"/>
              </w:rPr>
            </w:pPr>
            <w:r>
              <w:rPr>
                <w:rFonts w:cs="Times New Roman"/>
              </w:rPr>
              <w:t>9=Don’t know</w:t>
            </w:r>
          </w:p>
        </w:tc>
      </w:tr>
      <w:tr w:rsidR="00142C02" w:rsidRPr="00E142A0" w14:paraId="76E43E4C" w14:textId="77777777" w:rsidTr="005519B8">
        <w:tc>
          <w:tcPr>
            <w:tcW w:w="0" w:type="auto"/>
            <w:tcBorders>
              <w:top w:val="single" w:sz="4" w:space="0" w:color="auto"/>
              <w:left w:val="single" w:sz="4" w:space="0" w:color="auto"/>
              <w:bottom w:val="single" w:sz="4" w:space="0" w:color="auto"/>
              <w:right w:val="single" w:sz="4" w:space="0" w:color="auto"/>
            </w:tcBorders>
          </w:tcPr>
          <w:p w14:paraId="1CF8185A" w14:textId="0DF66839" w:rsidR="00142C02" w:rsidRDefault="00142C02" w:rsidP="00D6074E">
            <w:pPr>
              <w:jc w:val="center"/>
              <w:rPr>
                <w:rFonts w:cs="Times New Roman"/>
              </w:rPr>
            </w:pPr>
            <w:r>
              <w:rPr>
                <w:rFonts w:cs="Times New Roman"/>
              </w:rPr>
              <w:t>BMH912</w:t>
            </w:r>
          </w:p>
        </w:tc>
        <w:tc>
          <w:tcPr>
            <w:tcW w:w="0" w:type="auto"/>
            <w:tcBorders>
              <w:top w:val="single" w:sz="4" w:space="0" w:color="auto"/>
              <w:left w:val="single" w:sz="4" w:space="0" w:color="auto"/>
              <w:bottom w:val="single" w:sz="4" w:space="0" w:color="auto"/>
              <w:right w:val="single" w:sz="4" w:space="0" w:color="auto"/>
            </w:tcBorders>
          </w:tcPr>
          <w:p w14:paraId="74CAF5BB" w14:textId="410918C4" w:rsidR="00142C02" w:rsidRDefault="00142C02" w:rsidP="00D6074E">
            <w:pPr>
              <w:rPr>
                <w:rFonts w:cs="Times New Roman"/>
              </w:rPr>
            </w:pPr>
            <w:r>
              <w:rPr>
                <w:rFonts w:cs="Times New Roman"/>
              </w:rPr>
              <w:t>Did this condition interfere with your daily activities?</w:t>
            </w:r>
          </w:p>
        </w:tc>
        <w:tc>
          <w:tcPr>
            <w:tcW w:w="0" w:type="auto"/>
            <w:tcBorders>
              <w:top w:val="single" w:sz="4" w:space="0" w:color="auto"/>
              <w:left w:val="single" w:sz="4" w:space="0" w:color="auto"/>
              <w:bottom w:val="single" w:sz="4" w:space="0" w:color="auto"/>
              <w:right w:val="single" w:sz="4" w:space="0" w:color="auto"/>
            </w:tcBorders>
          </w:tcPr>
          <w:p w14:paraId="25FADEEE" w14:textId="77777777" w:rsidR="00142C02" w:rsidRDefault="00142C02" w:rsidP="009809E5">
            <w:pPr>
              <w:rPr>
                <w:rFonts w:cs="Times New Roman"/>
              </w:rPr>
            </w:pPr>
            <w:r>
              <w:rPr>
                <w:rFonts w:cs="Times New Roman"/>
              </w:rPr>
              <w:t>0=No</w:t>
            </w:r>
          </w:p>
          <w:p w14:paraId="2447104D" w14:textId="77777777" w:rsidR="00142C02" w:rsidRDefault="00142C02" w:rsidP="009809E5">
            <w:pPr>
              <w:rPr>
                <w:rFonts w:cs="Times New Roman"/>
              </w:rPr>
            </w:pPr>
            <w:r>
              <w:rPr>
                <w:rFonts w:cs="Times New Roman"/>
              </w:rPr>
              <w:t>1=Yes</w:t>
            </w:r>
          </w:p>
          <w:p w14:paraId="2941FA40" w14:textId="55492A85" w:rsidR="00142C02" w:rsidRDefault="00142C02" w:rsidP="009809E5">
            <w:pPr>
              <w:rPr>
                <w:rFonts w:cs="Times New Roman"/>
              </w:rPr>
            </w:pPr>
            <w:r>
              <w:rPr>
                <w:rFonts w:cs="Times New Roman"/>
              </w:rPr>
              <w:t>9=Don’t know</w:t>
            </w:r>
          </w:p>
        </w:tc>
      </w:tr>
      <w:tr w:rsidR="00142C02" w:rsidRPr="00E142A0" w14:paraId="7C091CCA" w14:textId="77777777" w:rsidTr="005519B8">
        <w:tc>
          <w:tcPr>
            <w:tcW w:w="0" w:type="auto"/>
            <w:tcBorders>
              <w:top w:val="single" w:sz="4" w:space="0" w:color="auto"/>
              <w:left w:val="single" w:sz="4" w:space="0" w:color="auto"/>
              <w:bottom w:val="single" w:sz="4" w:space="0" w:color="auto"/>
              <w:right w:val="single" w:sz="4" w:space="0" w:color="auto"/>
            </w:tcBorders>
          </w:tcPr>
          <w:p w14:paraId="2D36D402" w14:textId="44099C5F" w:rsidR="00142C02" w:rsidRDefault="00142C02" w:rsidP="00D6074E">
            <w:pPr>
              <w:jc w:val="center"/>
              <w:rPr>
                <w:rFonts w:cs="Times New Roman"/>
              </w:rPr>
            </w:pPr>
            <w:r>
              <w:rPr>
                <w:rFonts w:cs="Times New Roman"/>
              </w:rPr>
              <w:t>BMH913</w:t>
            </w:r>
          </w:p>
        </w:tc>
        <w:tc>
          <w:tcPr>
            <w:tcW w:w="0" w:type="auto"/>
            <w:tcBorders>
              <w:top w:val="single" w:sz="4" w:space="0" w:color="auto"/>
              <w:left w:val="single" w:sz="4" w:space="0" w:color="auto"/>
              <w:bottom w:val="single" w:sz="4" w:space="0" w:color="auto"/>
              <w:right w:val="single" w:sz="4" w:space="0" w:color="auto"/>
            </w:tcBorders>
          </w:tcPr>
          <w:p w14:paraId="2B7027DF" w14:textId="3FC0CD24" w:rsidR="00142C02" w:rsidRDefault="00142C02" w:rsidP="00D6074E">
            <w:pPr>
              <w:rPr>
                <w:rFonts w:cs="Times New Roman"/>
              </w:rPr>
            </w:pPr>
            <w:r>
              <w:rPr>
                <w:rFonts w:cs="Times New Roman"/>
              </w:rPr>
              <w:t>Do you presently have osteoarthritis or other degenerative orthopedic problems?</w:t>
            </w:r>
          </w:p>
        </w:tc>
        <w:tc>
          <w:tcPr>
            <w:tcW w:w="0" w:type="auto"/>
            <w:tcBorders>
              <w:top w:val="single" w:sz="4" w:space="0" w:color="auto"/>
              <w:left w:val="single" w:sz="4" w:space="0" w:color="auto"/>
              <w:bottom w:val="single" w:sz="4" w:space="0" w:color="auto"/>
              <w:right w:val="single" w:sz="4" w:space="0" w:color="auto"/>
            </w:tcBorders>
          </w:tcPr>
          <w:p w14:paraId="0932851D" w14:textId="77777777" w:rsidR="00142C02" w:rsidRDefault="00142C02" w:rsidP="009809E5">
            <w:pPr>
              <w:rPr>
                <w:rFonts w:cs="Times New Roman"/>
              </w:rPr>
            </w:pPr>
            <w:r>
              <w:rPr>
                <w:rFonts w:cs="Times New Roman"/>
              </w:rPr>
              <w:t>0=No</w:t>
            </w:r>
          </w:p>
          <w:p w14:paraId="72296EB1" w14:textId="77777777" w:rsidR="00142C02" w:rsidRDefault="00142C02" w:rsidP="009809E5">
            <w:pPr>
              <w:rPr>
                <w:rFonts w:cs="Times New Roman"/>
              </w:rPr>
            </w:pPr>
            <w:r>
              <w:rPr>
                <w:rFonts w:cs="Times New Roman"/>
              </w:rPr>
              <w:t>1=Yes</w:t>
            </w:r>
          </w:p>
          <w:p w14:paraId="08B65302" w14:textId="3A886F3E" w:rsidR="00142C02" w:rsidRDefault="00142C02" w:rsidP="009809E5">
            <w:pPr>
              <w:rPr>
                <w:rFonts w:cs="Times New Roman"/>
              </w:rPr>
            </w:pPr>
            <w:r>
              <w:rPr>
                <w:rFonts w:cs="Times New Roman"/>
              </w:rPr>
              <w:t>9=Don’t know</w:t>
            </w:r>
          </w:p>
        </w:tc>
      </w:tr>
      <w:tr w:rsidR="00142C02" w:rsidRPr="00E142A0" w14:paraId="1D306DB3" w14:textId="77777777" w:rsidTr="005519B8">
        <w:tc>
          <w:tcPr>
            <w:tcW w:w="0" w:type="auto"/>
            <w:tcBorders>
              <w:top w:val="single" w:sz="4" w:space="0" w:color="auto"/>
              <w:left w:val="single" w:sz="4" w:space="0" w:color="auto"/>
              <w:bottom w:val="single" w:sz="4" w:space="0" w:color="auto"/>
              <w:right w:val="single" w:sz="4" w:space="0" w:color="auto"/>
            </w:tcBorders>
          </w:tcPr>
          <w:p w14:paraId="04A2709D" w14:textId="5D9E554F" w:rsidR="00142C02" w:rsidRDefault="00142C02" w:rsidP="00D6074E">
            <w:pPr>
              <w:jc w:val="center"/>
              <w:rPr>
                <w:rFonts w:cs="Times New Roman"/>
              </w:rPr>
            </w:pPr>
            <w:r>
              <w:rPr>
                <w:rFonts w:cs="Times New Roman"/>
              </w:rPr>
              <w:t>BMH914</w:t>
            </w:r>
          </w:p>
        </w:tc>
        <w:tc>
          <w:tcPr>
            <w:tcW w:w="0" w:type="auto"/>
            <w:tcBorders>
              <w:top w:val="single" w:sz="4" w:space="0" w:color="auto"/>
              <w:left w:val="single" w:sz="4" w:space="0" w:color="auto"/>
              <w:bottom w:val="single" w:sz="4" w:space="0" w:color="auto"/>
              <w:right w:val="single" w:sz="4" w:space="0" w:color="auto"/>
            </w:tcBorders>
          </w:tcPr>
          <w:p w14:paraId="66C6FAFE" w14:textId="1E3B9CEE" w:rsidR="00142C02" w:rsidRDefault="00142C02" w:rsidP="00D6074E">
            <w:pPr>
              <w:rPr>
                <w:rFonts w:cs="Times New Roman"/>
              </w:rPr>
            </w:pPr>
            <w:r>
              <w:rPr>
                <w:rFonts w:cs="Times New Roman"/>
              </w:rPr>
              <w:t>Does this condition interfere with your daily activities?</w:t>
            </w:r>
          </w:p>
        </w:tc>
        <w:tc>
          <w:tcPr>
            <w:tcW w:w="0" w:type="auto"/>
            <w:tcBorders>
              <w:top w:val="single" w:sz="4" w:space="0" w:color="auto"/>
              <w:left w:val="single" w:sz="4" w:space="0" w:color="auto"/>
              <w:bottom w:val="single" w:sz="4" w:space="0" w:color="auto"/>
              <w:right w:val="single" w:sz="4" w:space="0" w:color="auto"/>
            </w:tcBorders>
          </w:tcPr>
          <w:p w14:paraId="68B4EC79" w14:textId="77777777" w:rsidR="00142C02" w:rsidRDefault="00142C02" w:rsidP="009809E5">
            <w:pPr>
              <w:rPr>
                <w:rFonts w:cs="Times New Roman"/>
              </w:rPr>
            </w:pPr>
            <w:r>
              <w:rPr>
                <w:rFonts w:cs="Times New Roman"/>
              </w:rPr>
              <w:t>0=No</w:t>
            </w:r>
          </w:p>
          <w:p w14:paraId="7FE0C26F" w14:textId="77777777" w:rsidR="00142C02" w:rsidRDefault="00142C02" w:rsidP="009809E5">
            <w:pPr>
              <w:rPr>
                <w:rFonts w:cs="Times New Roman"/>
              </w:rPr>
            </w:pPr>
            <w:r>
              <w:rPr>
                <w:rFonts w:cs="Times New Roman"/>
              </w:rPr>
              <w:t>1=Yes</w:t>
            </w:r>
          </w:p>
          <w:p w14:paraId="7A97D8CF" w14:textId="6C900C6A" w:rsidR="00142C02" w:rsidRDefault="00142C02" w:rsidP="009809E5">
            <w:pPr>
              <w:rPr>
                <w:rFonts w:cs="Times New Roman"/>
              </w:rPr>
            </w:pPr>
            <w:r>
              <w:rPr>
                <w:rFonts w:cs="Times New Roman"/>
              </w:rPr>
              <w:t>9=Don’t know</w:t>
            </w:r>
          </w:p>
        </w:tc>
      </w:tr>
      <w:tr w:rsidR="00142C02" w:rsidRPr="00E142A0" w14:paraId="27C79D4D" w14:textId="77777777" w:rsidTr="005519B8">
        <w:tc>
          <w:tcPr>
            <w:tcW w:w="0" w:type="auto"/>
            <w:tcBorders>
              <w:top w:val="single" w:sz="4" w:space="0" w:color="auto"/>
              <w:left w:val="single" w:sz="4" w:space="0" w:color="auto"/>
              <w:bottom w:val="single" w:sz="4" w:space="0" w:color="auto"/>
              <w:right w:val="single" w:sz="4" w:space="0" w:color="auto"/>
            </w:tcBorders>
          </w:tcPr>
          <w:p w14:paraId="54ABC16B" w14:textId="61521366" w:rsidR="00142C02" w:rsidRDefault="00142C02" w:rsidP="00D6074E">
            <w:pPr>
              <w:jc w:val="center"/>
              <w:rPr>
                <w:rFonts w:cs="Times New Roman"/>
              </w:rPr>
            </w:pPr>
            <w:r>
              <w:rPr>
                <w:rFonts w:cs="Times New Roman"/>
              </w:rPr>
              <w:t>BMH92</w:t>
            </w:r>
          </w:p>
        </w:tc>
        <w:tc>
          <w:tcPr>
            <w:tcW w:w="0" w:type="auto"/>
            <w:tcBorders>
              <w:top w:val="single" w:sz="4" w:space="0" w:color="auto"/>
              <w:left w:val="single" w:sz="4" w:space="0" w:color="auto"/>
              <w:bottom w:val="single" w:sz="4" w:space="0" w:color="auto"/>
              <w:right w:val="single" w:sz="4" w:space="0" w:color="auto"/>
            </w:tcBorders>
          </w:tcPr>
          <w:p w14:paraId="5C27FAD7" w14:textId="24BF0B18" w:rsidR="00142C02" w:rsidRDefault="00142C02" w:rsidP="00D6074E">
            <w:pPr>
              <w:rPr>
                <w:rFonts w:cs="Times New Roman"/>
              </w:rPr>
            </w:pPr>
            <w:r>
              <w:rPr>
                <w:rFonts w:cs="Times New Roman"/>
              </w:rPr>
              <w:t>Do you have rheumatoid arthritis?</w:t>
            </w:r>
          </w:p>
        </w:tc>
        <w:tc>
          <w:tcPr>
            <w:tcW w:w="0" w:type="auto"/>
            <w:tcBorders>
              <w:top w:val="single" w:sz="4" w:space="0" w:color="auto"/>
              <w:left w:val="single" w:sz="4" w:space="0" w:color="auto"/>
              <w:bottom w:val="single" w:sz="4" w:space="0" w:color="auto"/>
              <w:right w:val="single" w:sz="4" w:space="0" w:color="auto"/>
            </w:tcBorders>
          </w:tcPr>
          <w:p w14:paraId="64BA8B65" w14:textId="77777777" w:rsidR="00142C02" w:rsidRDefault="00142C02" w:rsidP="009809E5">
            <w:pPr>
              <w:rPr>
                <w:rFonts w:cs="Times New Roman"/>
              </w:rPr>
            </w:pPr>
            <w:r>
              <w:rPr>
                <w:rFonts w:cs="Times New Roman"/>
              </w:rPr>
              <w:t>0=No</w:t>
            </w:r>
          </w:p>
          <w:p w14:paraId="63828904" w14:textId="77777777" w:rsidR="00142C02" w:rsidRDefault="00142C02" w:rsidP="009809E5">
            <w:pPr>
              <w:rPr>
                <w:rFonts w:cs="Times New Roman"/>
              </w:rPr>
            </w:pPr>
            <w:r>
              <w:rPr>
                <w:rFonts w:cs="Times New Roman"/>
              </w:rPr>
              <w:t>1=Yes</w:t>
            </w:r>
          </w:p>
          <w:p w14:paraId="04CEE333" w14:textId="21CF4ACD" w:rsidR="00142C02" w:rsidRDefault="00142C02" w:rsidP="009809E5">
            <w:pPr>
              <w:rPr>
                <w:rFonts w:cs="Times New Roman"/>
              </w:rPr>
            </w:pPr>
            <w:r>
              <w:rPr>
                <w:rFonts w:cs="Times New Roman"/>
              </w:rPr>
              <w:t>9=Don’t know</w:t>
            </w:r>
          </w:p>
        </w:tc>
      </w:tr>
      <w:tr w:rsidR="00142C02" w:rsidRPr="00E142A0" w14:paraId="1ACB5517" w14:textId="77777777" w:rsidTr="005519B8">
        <w:tc>
          <w:tcPr>
            <w:tcW w:w="0" w:type="auto"/>
            <w:tcBorders>
              <w:top w:val="single" w:sz="4" w:space="0" w:color="auto"/>
              <w:left w:val="single" w:sz="4" w:space="0" w:color="auto"/>
              <w:bottom w:val="single" w:sz="4" w:space="0" w:color="auto"/>
              <w:right w:val="single" w:sz="4" w:space="0" w:color="auto"/>
            </w:tcBorders>
          </w:tcPr>
          <w:p w14:paraId="2FEA5B94" w14:textId="4BCA1214" w:rsidR="00142C02" w:rsidRDefault="00142C02" w:rsidP="00D6074E">
            <w:pPr>
              <w:jc w:val="center"/>
              <w:rPr>
                <w:rFonts w:cs="Times New Roman"/>
              </w:rPr>
            </w:pPr>
            <w:r>
              <w:rPr>
                <w:rFonts w:cs="Times New Roman"/>
              </w:rPr>
              <w:lastRenderedPageBreak/>
              <w:t>BMH921</w:t>
            </w:r>
          </w:p>
        </w:tc>
        <w:tc>
          <w:tcPr>
            <w:tcW w:w="0" w:type="auto"/>
            <w:tcBorders>
              <w:top w:val="single" w:sz="4" w:space="0" w:color="auto"/>
              <w:left w:val="single" w:sz="4" w:space="0" w:color="auto"/>
              <w:bottom w:val="single" w:sz="4" w:space="0" w:color="auto"/>
              <w:right w:val="single" w:sz="4" w:space="0" w:color="auto"/>
            </w:tcBorders>
          </w:tcPr>
          <w:p w14:paraId="4CC816FB" w14:textId="222476F6" w:rsidR="00142C02" w:rsidRDefault="00142C02" w:rsidP="00D6074E">
            <w:pPr>
              <w:rPr>
                <w:rFonts w:cs="Times New Roman"/>
              </w:rPr>
            </w:pPr>
            <w:r>
              <w:rPr>
                <w:rFonts w:cs="Times New Roman"/>
              </w:rPr>
              <w:t>Did this condition interfere with your daily activities?</w:t>
            </w:r>
          </w:p>
        </w:tc>
        <w:tc>
          <w:tcPr>
            <w:tcW w:w="0" w:type="auto"/>
            <w:tcBorders>
              <w:top w:val="single" w:sz="4" w:space="0" w:color="auto"/>
              <w:left w:val="single" w:sz="4" w:space="0" w:color="auto"/>
              <w:bottom w:val="single" w:sz="4" w:space="0" w:color="auto"/>
              <w:right w:val="single" w:sz="4" w:space="0" w:color="auto"/>
            </w:tcBorders>
          </w:tcPr>
          <w:p w14:paraId="527D6B8F" w14:textId="77777777" w:rsidR="00142C02" w:rsidRDefault="00142C02" w:rsidP="009809E5">
            <w:pPr>
              <w:rPr>
                <w:rFonts w:cs="Times New Roman"/>
              </w:rPr>
            </w:pPr>
            <w:r>
              <w:rPr>
                <w:rFonts w:cs="Times New Roman"/>
              </w:rPr>
              <w:t>0=No</w:t>
            </w:r>
          </w:p>
          <w:p w14:paraId="3094419D" w14:textId="77777777" w:rsidR="00142C02" w:rsidRDefault="00142C02" w:rsidP="009809E5">
            <w:pPr>
              <w:rPr>
                <w:rFonts w:cs="Times New Roman"/>
              </w:rPr>
            </w:pPr>
            <w:r>
              <w:rPr>
                <w:rFonts w:cs="Times New Roman"/>
              </w:rPr>
              <w:t>1=Yes</w:t>
            </w:r>
          </w:p>
          <w:p w14:paraId="33266956" w14:textId="42A5F6C2" w:rsidR="00142C02" w:rsidRDefault="00142C02" w:rsidP="009809E5">
            <w:pPr>
              <w:rPr>
                <w:rFonts w:cs="Times New Roman"/>
              </w:rPr>
            </w:pPr>
            <w:r>
              <w:rPr>
                <w:rFonts w:cs="Times New Roman"/>
              </w:rPr>
              <w:t>9=Don’t know</w:t>
            </w:r>
          </w:p>
        </w:tc>
      </w:tr>
      <w:tr w:rsidR="00142C02" w:rsidRPr="00E142A0" w14:paraId="45326E71" w14:textId="77777777" w:rsidTr="005519B8">
        <w:tc>
          <w:tcPr>
            <w:tcW w:w="0" w:type="auto"/>
            <w:tcBorders>
              <w:top w:val="single" w:sz="4" w:space="0" w:color="auto"/>
              <w:left w:val="single" w:sz="4" w:space="0" w:color="auto"/>
              <w:bottom w:val="single" w:sz="4" w:space="0" w:color="auto"/>
              <w:right w:val="single" w:sz="4" w:space="0" w:color="auto"/>
            </w:tcBorders>
          </w:tcPr>
          <w:p w14:paraId="058C0509" w14:textId="794DC543" w:rsidR="00142C02" w:rsidRDefault="00142C02" w:rsidP="00D6074E">
            <w:pPr>
              <w:jc w:val="center"/>
              <w:rPr>
                <w:rFonts w:cs="Times New Roman"/>
              </w:rPr>
            </w:pPr>
            <w:r>
              <w:rPr>
                <w:rFonts w:cs="Times New Roman"/>
              </w:rPr>
              <w:t>BMH93</w:t>
            </w:r>
          </w:p>
        </w:tc>
        <w:tc>
          <w:tcPr>
            <w:tcW w:w="0" w:type="auto"/>
            <w:tcBorders>
              <w:top w:val="single" w:sz="4" w:space="0" w:color="auto"/>
              <w:left w:val="single" w:sz="4" w:space="0" w:color="auto"/>
              <w:bottom w:val="single" w:sz="4" w:space="0" w:color="auto"/>
              <w:right w:val="single" w:sz="4" w:space="0" w:color="auto"/>
            </w:tcBorders>
          </w:tcPr>
          <w:p w14:paraId="67A9EE27" w14:textId="37959EFD" w:rsidR="00142C02" w:rsidRDefault="00142C02" w:rsidP="00D6074E">
            <w:pPr>
              <w:rPr>
                <w:rFonts w:cs="Times New Roman"/>
              </w:rPr>
            </w:pPr>
            <w:r>
              <w:rPr>
                <w:rFonts w:cs="Times New Roman"/>
              </w:rPr>
              <w:t>Have you ever fractured a hip, femur or pelvis?</w:t>
            </w:r>
          </w:p>
        </w:tc>
        <w:tc>
          <w:tcPr>
            <w:tcW w:w="0" w:type="auto"/>
            <w:tcBorders>
              <w:top w:val="single" w:sz="4" w:space="0" w:color="auto"/>
              <w:left w:val="single" w:sz="4" w:space="0" w:color="auto"/>
              <w:bottom w:val="single" w:sz="4" w:space="0" w:color="auto"/>
              <w:right w:val="single" w:sz="4" w:space="0" w:color="auto"/>
            </w:tcBorders>
          </w:tcPr>
          <w:p w14:paraId="0D966ED6" w14:textId="77777777" w:rsidR="00142C02" w:rsidRDefault="00142C02" w:rsidP="009809E5">
            <w:pPr>
              <w:rPr>
                <w:rFonts w:cs="Times New Roman"/>
              </w:rPr>
            </w:pPr>
            <w:r>
              <w:rPr>
                <w:rFonts w:cs="Times New Roman"/>
              </w:rPr>
              <w:t>0=No</w:t>
            </w:r>
          </w:p>
          <w:p w14:paraId="5F26AFD4" w14:textId="77777777" w:rsidR="00142C02" w:rsidRDefault="00142C02" w:rsidP="009809E5">
            <w:pPr>
              <w:rPr>
                <w:rFonts w:cs="Times New Roman"/>
              </w:rPr>
            </w:pPr>
            <w:r>
              <w:rPr>
                <w:rFonts w:cs="Times New Roman"/>
              </w:rPr>
              <w:t>1=Yes</w:t>
            </w:r>
          </w:p>
          <w:p w14:paraId="7D223DBC" w14:textId="6A3438AC" w:rsidR="00142C02" w:rsidRDefault="00142C02" w:rsidP="009809E5">
            <w:pPr>
              <w:rPr>
                <w:rFonts w:cs="Times New Roman"/>
              </w:rPr>
            </w:pPr>
            <w:r>
              <w:rPr>
                <w:rFonts w:cs="Times New Roman"/>
              </w:rPr>
              <w:t>9=Don’t know</w:t>
            </w:r>
          </w:p>
        </w:tc>
      </w:tr>
      <w:tr w:rsidR="00142C02" w:rsidRPr="00E142A0" w14:paraId="5D9607B1" w14:textId="77777777" w:rsidTr="005519B8">
        <w:tc>
          <w:tcPr>
            <w:tcW w:w="0" w:type="auto"/>
            <w:tcBorders>
              <w:top w:val="single" w:sz="4" w:space="0" w:color="auto"/>
              <w:left w:val="single" w:sz="4" w:space="0" w:color="auto"/>
              <w:bottom w:val="single" w:sz="4" w:space="0" w:color="auto"/>
              <w:right w:val="single" w:sz="4" w:space="0" w:color="auto"/>
            </w:tcBorders>
          </w:tcPr>
          <w:p w14:paraId="3AC3BF57" w14:textId="2620525B" w:rsidR="00142C02" w:rsidRDefault="00142C02" w:rsidP="00D6074E">
            <w:pPr>
              <w:jc w:val="center"/>
              <w:rPr>
                <w:rFonts w:cs="Times New Roman"/>
              </w:rPr>
            </w:pPr>
            <w:r>
              <w:rPr>
                <w:rFonts w:cs="Times New Roman"/>
              </w:rPr>
              <w:t>BMH931</w:t>
            </w:r>
          </w:p>
        </w:tc>
        <w:tc>
          <w:tcPr>
            <w:tcW w:w="0" w:type="auto"/>
            <w:tcBorders>
              <w:top w:val="single" w:sz="4" w:space="0" w:color="auto"/>
              <w:left w:val="single" w:sz="4" w:space="0" w:color="auto"/>
              <w:bottom w:val="single" w:sz="4" w:space="0" w:color="auto"/>
              <w:right w:val="single" w:sz="4" w:space="0" w:color="auto"/>
            </w:tcBorders>
          </w:tcPr>
          <w:p w14:paraId="029041BA" w14:textId="41043010" w:rsidR="00142C02" w:rsidRDefault="00142C02" w:rsidP="00D6074E">
            <w:pPr>
              <w:rPr>
                <w:rFonts w:cs="Times New Roman"/>
              </w:rPr>
            </w:pPr>
            <w:r>
              <w:rPr>
                <w:rFonts w:cs="Times New Roman"/>
              </w:rPr>
              <w:t>When was the most recent fracture?</w:t>
            </w:r>
          </w:p>
        </w:tc>
        <w:tc>
          <w:tcPr>
            <w:tcW w:w="0" w:type="auto"/>
            <w:tcBorders>
              <w:top w:val="single" w:sz="4" w:space="0" w:color="auto"/>
              <w:left w:val="single" w:sz="4" w:space="0" w:color="auto"/>
              <w:bottom w:val="single" w:sz="4" w:space="0" w:color="auto"/>
              <w:right w:val="single" w:sz="4" w:space="0" w:color="auto"/>
            </w:tcBorders>
          </w:tcPr>
          <w:p w14:paraId="73363D3B" w14:textId="2909C64C" w:rsidR="00142C02" w:rsidRDefault="00142C02" w:rsidP="00D6074E">
            <w:pPr>
              <w:rPr>
                <w:rFonts w:cs="Times New Roman"/>
              </w:rPr>
            </w:pPr>
          </w:p>
        </w:tc>
      </w:tr>
      <w:tr w:rsidR="00142C02" w:rsidRPr="00E142A0" w14:paraId="2A39C6CD" w14:textId="77777777" w:rsidTr="005519B8">
        <w:tc>
          <w:tcPr>
            <w:tcW w:w="0" w:type="auto"/>
            <w:tcBorders>
              <w:top w:val="single" w:sz="4" w:space="0" w:color="auto"/>
              <w:left w:val="single" w:sz="4" w:space="0" w:color="auto"/>
              <w:bottom w:val="single" w:sz="4" w:space="0" w:color="auto"/>
              <w:right w:val="single" w:sz="4" w:space="0" w:color="auto"/>
            </w:tcBorders>
          </w:tcPr>
          <w:p w14:paraId="5FB1EAC3" w14:textId="084D44B9" w:rsidR="00142C02" w:rsidRDefault="00142C02" w:rsidP="00D6074E">
            <w:pPr>
              <w:jc w:val="center"/>
              <w:rPr>
                <w:rFonts w:cs="Times New Roman"/>
              </w:rPr>
            </w:pPr>
            <w:r>
              <w:rPr>
                <w:rFonts w:cs="Times New Roman"/>
              </w:rPr>
              <w:t>BMH94</w:t>
            </w:r>
          </w:p>
        </w:tc>
        <w:tc>
          <w:tcPr>
            <w:tcW w:w="0" w:type="auto"/>
            <w:tcBorders>
              <w:top w:val="single" w:sz="4" w:space="0" w:color="auto"/>
              <w:left w:val="single" w:sz="4" w:space="0" w:color="auto"/>
              <w:bottom w:val="single" w:sz="4" w:space="0" w:color="auto"/>
              <w:right w:val="single" w:sz="4" w:space="0" w:color="auto"/>
            </w:tcBorders>
          </w:tcPr>
          <w:p w14:paraId="47883665" w14:textId="1752245B" w:rsidR="00142C02" w:rsidRDefault="00142C02" w:rsidP="00D6074E">
            <w:pPr>
              <w:rPr>
                <w:rFonts w:cs="Times New Roman"/>
              </w:rPr>
            </w:pPr>
            <w:r>
              <w:rPr>
                <w:rFonts w:cs="Times New Roman"/>
              </w:rPr>
              <w:t>Have you fallen in the past year?</w:t>
            </w:r>
          </w:p>
        </w:tc>
        <w:tc>
          <w:tcPr>
            <w:tcW w:w="0" w:type="auto"/>
            <w:tcBorders>
              <w:top w:val="single" w:sz="4" w:space="0" w:color="auto"/>
              <w:left w:val="single" w:sz="4" w:space="0" w:color="auto"/>
              <w:bottom w:val="single" w:sz="4" w:space="0" w:color="auto"/>
              <w:right w:val="single" w:sz="4" w:space="0" w:color="auto"/>
            </w:tcBorders>
          </w:tcPr>
          <w:p w14:paraId="53F0C812" w14:textId="77777777" w:rsidR="00142C02" w:rsidRDefault="00142C02" w:rsidP="009809E5">
            <w:pPr>
              <w:rPr>
                <w:rFonts w:cs="Times New Roman"/>
              </w:rPr>
            </w:pPr>
            <w:r>
              <w:rPr>
                <w:rFonts w:cs="Times New Roman"/>
              </w:rPr>
              <w:t>0=No</w:t>
            </w:r>
          </w:p>
          <w:p w14:paraId="57384217" w14:textId="77777777" w:rsidR="00142C02" w:rsidRDefault="00142C02" w:rsidP="009809E5">
            <w:pPr>
              <w:rPr>
                <w:rFonts w:cs="Times New Roman"/>
              </w:rPr>
            </w:pPr>
            <w:r>
              <w:rPr>
                <w:rFonts w:cs="Times New Roman"/>
              </w:rPr>
              <w:t>1=Yes</w:t>
            </w:r>
          </w:p>
          <w:p w14:paraId="4F9BAEAF" w14:textId="244C473F" w:rsidR="00142C02" w:rsidRDefault="00142C02" w:rsidP="009809E5">
            <w:pPr>
              <w:rPr>
                <w:rFonts w:cs="Times New Roman"/>
              </w:rPr>
            </w:pPr>
            <w:r>
              <w:rPr>
                <w:rFonts w:cs="Times New Roman"/>
              </w:rPr>
              <w:t>9=Don’t know</w:t>
            </w:r>
          </w:p>
        </w:tc>
      </w:tr>
      <w:tr w:rsidR="00142C02" w:rsidRPr="00E142A0" w14:paraId="4D3438C0" w14:textId="77777777" w:rsidTr="005519B8">
        <w:tc>
          <w:tcPr>
            <w:tcW w:w="0" w:type="auto"/>
            <w:tcBorders>
              <w:top w:val="single" w:sz="4" w:space="0" w:color="auto"/>
              <w:left w:val="single" w:sz="4" w:space="0" w:color="auto"/>
              <w:bottom w:val="single" w:sz="4" w:space="0" w:color="auto"/>
              <w:right w:val="single" w:sz="4" w:space="0" w:color="auto"/>
            </w:tcBorders>
          </w:tcPr>
          <w:p w14:paraId="058C7DFE" w14:textId="4FB09FA6" w:rsidR="00142C02" w:rsidRDefault="00142C02" w:rsidP="00D6074E">
            <w:pPr>
              <w:jc w:val="center"/>
              <w:rPr>
                <w:rFonts w:cs="Times New Roman"/>
              </w:rPr>
            </w:pPr>
            <w:r>
              <w:rPr>
                <w:rFonts w:cs="Times New Roman"/>
              </w:rPr>
              <w:t>BMH941</w:t>
            </w:r>
          </w:p>
        </w:tc>
        <w:tc>
          <w:tcPr>
            <w:tcW w:w="0" w:type="auto"/>
            <w:tcBorders>
              <w:top w:val="single" w:sz="4" w:space="0" w:color="auto"/>
              <w:left w:val="single" w:sz="4" w:space="0" w:color="auto"/>
              <w:bottom w:val="single" w:sz="4" w:space="0" w:color="auto"/>
              <w:right w:val="single" w:sz="4" w:space="0" w:color="auto"/>
            </w:tcBorders>
          </w:tcPr>
          <w:p w14:paraId="79CA32BE" w14:textId="45E9896F" w:rsidR="00142C02" w:rsidRDefault="00142C02" w:rsidP="00D6074E">
            <w:pPr>
              <w:rPr>
                <w:rFonts w:cs="Times New Roman"/>
              </w:rPr>
            </w:pPr>
            <w:r>
              <w:rPr>
                <w:rFonts w:cs="Times New Roman"/>
              </w:rPr>
              <w:t>How many times have you fallen?</w:t>
            </w:r>
          </w:p>
        </w:tc>
        <w:tc>
          <w:tcPr>
            <w:tcW w:w="0" w:type="auto"/>
            <w:tcBorders>
              <w:top w:val="single" w:sz="4" w:space="0" w:color="auto"/>
              <w:left w:val="single" w:sz="4" w:space="0" w:color="auto"/>
              <w:bottom w:val="single" w:sz="4" w:space="0" w:color="auto"/>
              <w:right w:val="single" w:sz="4" w:space="0" w:color="auto"/>
            </w:tcBorders>
          </w:tcPr>
          <w:p w14:paraId="5D098913" w14:textId="77777777" w:rsidR="00142C02" w:rsidRDefault="00142C02" w:rsidP="00D6074E">
            <w:pPr>
              <w:rPr>
                <w:rFonts w:cs="Times New Roman"/>
              </w:rPr>
            </w:pPr>
          </w:p>
        </w:tc>
      </w:tr>
      <w:tr w:rsidR="00142C02" w:rsidRPr="00E142A0" w14:paraId="7BCF81AC" w14:textId="77777777" w:rsidTr="005519B8">
        <w:tc>
          <w:tcPr>
            <w:tcW w:w="0" w:type="auto"/>
            <w:tcBorders>
              <w:top w:val="single" w:sz="4" w:space="0" w:color="auto"/>
              <w:left w:val="single" w:sz="4" w:space="0" w:color="auto"/>
              <w:bottom w:val="single" w:sz="4" w:space="0" w:color="auto"/>
              <w:right w:val="single" w:sz="4" w:space="0" w:color="auto"/>
            </w:tcBorders>
          </w:tcPr>
          <w:p w14:paraId="6771EBAC" w14:textId="2B4A30E8" w:rsidR="00142C02" w:rsidRDefault="00142C02" w:rsidP="00D6074E">
            <w:pPr>
              <w:jc w:val="center"/>
              <w:rPr>
                <w:rFonts w:cs="Times New Roman"/>
              </w:rPr>
            </w:pPr>
            <w:r>
              <w:rPr>
                <w:rFonts w:cs="Times New Roman"/>
              </w:rPr>
              <w:t>BMH942</w:t>
            </w:r>
          </w:p>
        </w:tc>
        <w:tc>
          <w:tcPr>
            <w:tcW w:w="0" w:type="auto"/>
            <w:tcBorders>
              <w:top w:val="single" w:sz="4" w:space="0" w:color="auto"/>
              <w:left w:val="single" w:sz="4" w:space="0" w:color="auto"/>
              <w:bottom w:val="single" w:sz="4" w:space="0" w:color="auto"/>
              <w:right w:val="single" w:sz="4" w:space="0" w:color="auto"/>
            </w:tcBorders>
          </w:tcPr>
          <w:p w14:paraId="186B2218" w14:textId="5842F5FE" w:rsidR="00142C02" w:rsidRDefault="00142C02" w:rsidP="00D6074E">
            <w:pPr>
              <w:rPr>
                <w:rFonts w:cs="Times New Roman"/>
              </w:rPr>
            </w:pPr>
            <w:r>
              <w:rPr>
                <w:rFonts w:cs="Times New Roman"/>
              </w:rPr>
              <w:t>Were you injured as a result of the fall?</w:t>
            </w:r>
          </w:p>
        </w:tc>
        <w:tc>
          <w:tcPr>
            <w:tcW w:w="0" w:type="auto"/>
            <w:tcBorders>
              <w:top w:val="single" w:sz="4" w:space="0" w:color="auto"/>
              <w:left w:val="single" w:sz="4" w:space="0" w:color="auto"/>
              <w:bottom w:val="single" w:sz="4" w:space="0" w:color="auto"/>
              <w:right w:val="single" w:sz="4" w:space="0" w:color="auto"/>
            </w:tcBorders>
          </w:tcPr>
          <w:p w14:paraId="0394F7F0" w14:textId="77777777" w:rsidR="00142C02" w:rsidRDefault="00142C02" w:rsidP="009809E5">
            <w:pPr>
              <w:rPr>
                <w:rFonts w:cs="Times New Roman"/>
              </w:rPr>
            </w:pPr>
            <w:r>
              <w:rPr>
                <w:rFonts w:cs="Times New Roman"/>
              </w:rPr>
              <w:t>0=No</w:t>
            </w:r>
          </w:p>
          <w:p w14:paraId="04F86D9C" w14:textId="77777777" w:rsidR="00142C02" w:rsidRDefault="00142C02" w:rsidP="009809E5">
            <w:pPr>
              <w:rPr>
                <w:rFonts w:cs="Times New Roman"/>
              </w:rPr>
            </w:pPr>
            <w:r>
              <w:rPr>
                <w:rFonts w:cs="Times New Roman"/>
              </w:rPr>
              <w:t>1=Yes</w:t>
            </w:r>
          </w:p>
          <w:p w14:paraId="6107A8D1" w14:textId="4991AEB9" w:rsidR="00142C02" w:rsidRDefault="00142C02" w:rsidP="009809E5">
            <w:pPr>
              <w:rPr>
                <w:rFonts w:cs="Times New Roman"/>
              </w:rPr>
            </w:pPr>
            <w:r>
              <w:rPr>
                <w:rFonts w:cs="Times New Roman"/>
              </w:rPr>
              <w:t>9=Don’t know</w:t>
            </w:r>
          </w:p>
        </w:tc>
      </w:tr>
      <w:tr w:rsidR="00142C02" w:rsidRPr="00E142A0" w14:paraId="797CCE77" w14:textId="77777777" w:rsidTr="005519B8">
        <w:tc>
          <w:tcPr>
            <w:tcW w:w="0" w:type="auto"/>
            <w:tcBorders>
              <w:top w:val="single" w:sz="4" w:space="0" w:color="auto"/>
              <w:left w:val="single" w:sz="4" w:space="0" w:color="auto"/>
              <w:bottom w:val="single" w:sz="4" w:space="0" w:color="auto"/>
              <w:right w:val="single" w:sz="4" w:space="0" w:color="auto"/>
            </w:tcBorders>
          </w:tcPr>
          <w:p w14:paraId="62AE8D6E" w14:textId="64066B0F" w:rsidR="00142C02" w:rsidRDefault="00142C02" w:rsidP="00D6074E">
            <w:pPr>
              <w:jc w:val="center"/>
              <w:rPr>
                <w:rFonts w:cs="Times New Roman"/>
              </w:rPr>
            </w:pPr>
            <w:r>
              <w:rPr>
                <w:rFonts w:cs="Times New Roman"/>
              </w:rPr>
              <w:t>BMH101</w:t>
            </w:r>
          </w:p>
        </w:tc>
        <w:tc>
          <w:tcPr>
            <w:tcW w:w="0" w:type="auto"/>
            <w:tcBorders>
              <w:top w:val="single" w:sz="4" w:space="0" w:color="auto"/>
              <w:left w:val="single" w:sz="4" w:space="0" w:color="auto"/>
              <w:bottom w:val="single" w:sz="4" w:space="0" w:color="auto"/>
              <w:right w:val="single" w:sz="4" w:space="0" w:color="auto"/>
            </w:tcBorders>
          </w:tcPr>
          <w:p w14:paraId="5D74AF2B" w14:textId="2B65DE4E" w:rsidR="00142C02" w:rsidRDefault="00142C02" w:rsidP="00D6074E">
            <w:pPr>
              <w:rPr>
                <w:rFonts w:cs="Times New Roman"/>
              </w:rPr>
            </w:pPr>
            <w:r>
              <w:rPr>
                <w:rFonts w:cs="Times New Roman"/>
              </w:rPr>
              <w:t>Did you ever have difficulty urinating?</w:t>
            </w:r>
          </w:p>
        </w:tc>
        <w:tc>
          <w:tcPr>
            <w:tcW w:w="0" w:type="auto"/>
            <w:tcBorders>
              <w:top w:val="single" w:sz="4" w:space="0" w:color="auto"/>
              <w:left w:val="single" w:sz="4" w:space="0" w:color="auto"/>
              <w:bottom w:val="single" w:sz="4" w:space="0" w:color="auto"/>
              <w:right w:val="single" w:sz="4" w:space="0" w:color="auto"/>
            </w:tcBorders>
          </w:tcPr>
          <w:p w14:paraId="274D2165" w14:textId="77777777" w:rsidR="00142C02" w:rsidRDefault="00142C02" w:rsidP="009B4AD8">
            <w:pPr>
              <w:rPr>
                <w:rFonts w:cs="Times New Roman"/>
              </w:rPr>
            </w:pPr>
            <w:r>
              <w:rPr>
                <w:rFonts w:cs="Times New Roman"/>
              </w:rPr>
              <w:t>0=No</w:t>
            </w:r>
          </w:p>
          <w:p w14:paraId="5506F290" w14:textId="77777777" w:rsidR="00142C02" w:rsidRDefault="00142C02" w:rsidP="009B4AD8">
            <w:pPr>
              <w:rPr>
                <w:rFonts w:cs="Times New Roman"/>
              </w:rPr>
            </w:pPr>
            <w:r>
              <w:rPr>
                <w:rFonts w:cs="Times New Roman"/>
              </w:rPr>
              <w:t>1=Yes</w:t>
            </w:r>
          </w:p>
          <w:p w14:paraId="6070E846" w14:textId="0694541C" w:rsidR="00142C02" w:rsidRDefault="00142C02" w:rsidP="009B4AD8">
            <w:pPr>
              <w:rPr>
                <w:rFonts w:cs="Times New Roman"/>
              </w:rPr>
            </w:pPr>
            <w:r>
              <w:rPr>
                <w:rFonts w:cs="Times New Roman"/>
              </w:rPr>
              <w:t>9=Don’t know</w:t>
            </w:r>
          </w:p>
        </w:tc>
      </w:tr>
      <w:tr w:rsidR="00142C02" w:rsidRPr="00E142A0" w14:paraId="6C6E439F" w14:textId="77777777" w:rsidTr="005519B8">
        <w:tc>
          <w:tcPr>
            <w:tcW w:w="0" w:type="auto"/>
            <w:tcBorders>
              <w:top w:val="single" w:sz="4" w:space="0" w:color="auto"/>
              <w:left w:val="single" w:sz="4" w:space="0" w:color="auto"/>
              <w:bottom w:val="single" w:sz="4" w:space="0" w:color="auto"/>
              <w:right w:val="single" w:sz="4" w:space="0" w:color="auto"/>
            </w:tcBorders>
          </w:tcPr>
          <w:p w14:paraId="16623079" w14:textId="2CA1E306" w:rsidR="00142C02" w:rsidRDefault="00142C02" w:rsidP="00D6074E">
            <w:pPr>
              <w:jc w:val="center"/>
              <w:rPr>
                <w:rFonts w:cs="Times New Roman"/>
              </w:rPr>
            </w:pPr>
            <w:r>
              <w:rPr>
                <w:rFonts w:cs="Times New Roman"/>
              </w:rPr>
              <w:t>BMH1011</w:t>
            </w:r>
          </w:p>
        </w:tc>
        <w:tc>
          <w:tcPr>
            <w:tcW w:w="0" w:type="auto"/>
            <w:tcBorders>
              <w:top w:val="single" w:sz="4" w:space="0" w:color="auto"/>
              <w:left w:val="single" w:sz="4" w:space="0" w:color="auto"/>
              <w:bottom w:val="single" w:sz="4" w:space="0" w:color="auto"/>
              <w:right w:val="single" w:sz="4" w:space="0" w:color="auto"/>
            </w:tcBorders>
          </w:tcPr>
          <w:p w14:paraId="4FEA625B" w14:textId="598F1706" w:rsidR="00142C02" w:rsidRDefault="00142C02" w:rsidP="00D6074E">
            <w:pPr>
              <w:rPr>
                <w:rFonts w:cs="Times New Roman"/>
              </w:rPr>
            </w:pPr>
            <w:r>
              <w:rPr>
                <w:rFonts w:cs="Times New Roman"/>
              </w:rPr>
              <w:t>Do you presently have difficulty urinating?</w:t>
            </w:r>
          </w:p>
        </w:tc>
        <w:tc>
          <w:tcPr>
            <w:tcW w:w="0" w:type="auto"/>
            <w:tcBorders>
              <w:top w:val="single" w:sz="4" w:space="0" w:color="auto"/>
              <w:left w:val="single" w:sz="4" w:space="0" w:color="auto"/>
              <w:bottom w:val="single" w:sz="4" w:space="0" w:color="auto"/>
              <w:right w:val="single" w:sz="4" w:space="0" w:color="auto"/>
            </w:tcBorders>
          </w:tcPr>
          <w:p w14:paraId="281FA697" w14:textId="77777777" w:rsidR="00142C02" w:rsidRDefault="00142C02" w:rsidP="009B4AD8">
            <w:pPr>
              <w:rPr>
                <w:rFonts w:cs="Times New Roman"/>
              </w:rPr>
            </w:pPr>
            <w:r>
              <w:rPr>
                <w:rFonts w:cs="Times New Roman"/>
              </w:rPr>
              <w:t>0=No</w:t>
            </w:r>
          </w:p>
          <w:p w14:paraId="6146A46D" w14:textId="77777777" w:rsidR="00142C02" w:rsidRDefault="00142C02" w:rsidP="009B4AD8">
            <w:pPr>
              <w:rPr>
                <w:rFonts w:cs="Times New Roman"/>
              </w:rPr>
            </w:pPr>
            <w:r>
              <w:rPr>
                <w:rFonts w:cs="Times New Roman"/>
              </w:rPr>
              <w:t>1=Yes</w:t>
            </w:r>
          </w:p>
          <w:p w14:paraId="6DCC1313" w14:textId="6E1EE4ED" w:rsidR="00142C02" w:rsidRDefault="00142C02" w:rsidP="009B4AD8">
            <w:pPr>
              <w:rPr>
                <w:rFonts w:cs="Times New Roman"/>
              </w:rPr>
            </w:pPr>
            <w:r>
              <w:rPr>
                <w:rFonts w:cs="Times New Roman"/>
              </w:rPr>
              <w:t>9=Don’t know</w:t>
            </w:r>
          </w:p>
        </w:tc>
      </w:tr>
      <w:tr w:rsidR="00142C02" w:rsidRPr="00E142A0" w14:paraId="03A6DB08" w14:textId="77777777" w:rsidTr="005519B8">
        <w:tc>
          <w:tcPr>
            <w:tcW w:w="0" w:type="auto"/>
            <w:tcBorders>
              <w:top w:val="single" w:sz="4" w:space="0" w:color="auto"/>
              <w:left w:val="single" w:sz="4" w:space="0" w:color="auto"/>
              <w:bottom w:val="single" w:sz="4" w:space="0" w:color="auto"/>
              <w:right w:val="single" w:sz="4" w:space="0" w:color="auto"/>
            </w:tcBorders>
          </w:tcPr>
          <w:p w14:paraId="5D250C8B" w14:textId="2A3C0238" w:rsidR="00142C02" w:rsidRDefault="00142C02" w:rsidP="00D6074E">
            <w:pPr>
              <w:jc w:val="center"/>
              <w:rPr>
                <w:rFonts w:cs="Times New Roman"/>
              </w:rPr>
            </w:pPr>
            <w:r>
              <w:rPr>
                <w:rFonts w:cs="Times New Roman"/>
              </w:rPr>
              <w:t>BMH102</w:t>
            </w:r>
          </w:p>
        </w:tc>
        <w:tc>
          <w:tcPr>
            <w:tcW w:w="0" w:type="auto"/>
            <w:tcBorders>
              <w:top w:val="single" w:sz="4" w:space="0" w:color="auto"/>
              <w:left w:val="single" w:sz="4" w:space="0" w:color="auto"/>
              <w:bottom w:val="single" w:sz="4" w:space="0" w:color="auto"/>
              <w:right w:val="single" w:sz="4" w:space="0" w:color="auto"/>
            </w:tcBorders>
          </w:tcPr>
          <w:p w14:paraId="715F0BFB" w14:textId="0D7FF5C9" w:rsidR="00142C02" w:rsidRDefault="00142C02" w:rsidP="00D6074E">
            <w:pPr>
              <w:rPr>
                <w:rFonts w:cs="Times New Roman"/>
              </w:rPr>
            </w:pPr>
            <w:r>
              <w:rPr>
                <w:rFonts w:cs="Times New Roman"/>
              </w:rPr>
              <w:t>Did you ever have difficulty controlling your urine?</w:t>
            </w:r>
          </w:p>
        </w:tc>
        <w:tc>
          <w:tcPr>
            <w:tcW w:w="0" w:type="auto"/>
            <w:tcBorders>
              <w:top w:val="single" w:sz="4" w:space="0" w:color="auto"/>
              <w:left w:val="single" w:sz="4" w:space="0" w:color="auto"/>
              <w:bottom w:val="single" w:sz="4" w:space="0" w:color="auto"/>
              <w:right w:val="single" w:sz="4" w:space="0" w:color="auto"/>
            </w:tcBorders>
          </w:tcPr>
          <w:p w14:paraId="43BDEA87" w14:textId="77777777" w:rsidR="00142C02" w:rsidRDefault="00142C02" w:rsidP="009B4AD8">
            <w:pPr>
              <w:rPr>
                <w:rFonts w:cs="Times New Roman"/>
              </w:rPr>
            </w:pPr>
            <w:r>
              <w:rPr>
                <w:rFonts w:cs="Times New Roman"/>
              </w:rPr>
              <w:t>0=No</w:t>
            </w:r>
          </w:p>
          <w:p w14:paraId="67DB0CFD" w14:textId="77777777" w:rsidR="00142C02" w:rsidRDefault="00142C02" w:rsidP="009B4AD8">
            <w:pPr>
              <w:rPr>
                <w:rFonts w:cs="Times New Roman"/>
              </w:rPr>
            </w:pPr>
            <w:r>
              <w:rPr>
                <w:rFonts w:cs="Times New Roman"/>
              </w:rPr>
              <w:t>1=Yes</w:t>
            </w:r>
          </w:p>
          <w:p w14:paraId="665B9411" w14:textId="598E3ED8" w:rsidR="00142C02" w:rsidRDefault="00142C02" w:rsidP="009B4AD8">
            <w:pPr>
              <w:rPr>
                <w:rFonts w:cs="Times New Roman"/>
              </w:rPr>
            </w:pPr>
            <w:r>
              <w:rPr>
                <w:rFonts w:cs="Times New Roman"/>
              </w:rPr>
              <w:t>9=Don’t know</w:t>
            </w:r>
          </w:p>
        </w:tc>
      </w:tr>
      <w:tr w:rsidR="00142C02" w:rsidRPr="00E142A0" w14:paraId="6B74A406" w14:textId="77777777" w:rsidTr="005519B8">
        <w:tc>
          <w:tcPr>
            <w:tcW w:w="0" w:type="auto"/>
            <w:tcBorders>
              <w:top w:val="single" w:sz="4" w:space="0" w:color="auto"/>
              <w:left w:val="single" w:sz="4" w:space="0" w:color="auto"/>
              <w:bottom w:val="single" w:sz="4" w:space="0" w:color="auto"/>
              <w:right w:val="single" w:sz="4" w:space="0" w:color="auto"/>
            </w:tcBorders>
          </w:tcPr>
          <w:p w14:paraId="332D6E91" w14:textId="64ED30C4" w:rsidR="00142C02" w:rsidRDefault="00142C02" w:rsidP="00D6074E">
            <w:pPr>
              <w:jc w:val="center"/>
              <w:rPr>
                <w:rFonts w:cs="Times New Roman"/>
              </w:rPr>
            </w:pPr>
            <w:r>
              <w:rPr>
                <w:rFonts w:cs="Times New Roman"/>
              </w:rPr>
              <w:t>BMH1021</w:t>
            </w:r>
          </w:p>
        </w:tc>
        <w:tc>
          <w:tcPr>
            <w:tcW w:w="0" w:type="auto"/>
            <w:tcBorders>
              <w:top w:val="single" w:sz="4" w:space="0" w:color="auto"/>
              <w:left w:val="single" w:sz="4" w:space="0" w:color="auto"/>
              <w:bottom w:val="single" w:sz="4" w:space="0" w:color="auto"/>
              <w:right w:val="single" w:sz="4" w:space="0" w:color="auto"/>
            </w:tcBorders>
          </w:tcPr>
          <w:p w14:paraId="70F76E0A" w14:textId="7A74AFB5" w:rsidR="00142C02" w:rsidRDefault="00142C02" w:rsidP="00D6074E">
            <w:pPr>
              <w:rPr>
                <w:rFonts w:cs="Times New Roman"/>
              </w:rPr>
            </w:pPr>
            <w:r>
              <w:rPr>
                <w:rFonts w:cs="Times New Roman"/>
              </w:rPr>
              <w:t>Do you presently have difficulty controlling your urine?</w:t>
            </w:r>
          </w:p>
        </w:tc>
        <w:tc>
          <w:tcPr>
            <w:tcW w:w="0" w:type="auto"/>
            <w:tcBorders>
              <w:top w:val="single" w:sz="4" w:space="0" w:color="auto"/>
              <w:left w:val="single" w:sz="4" w:space="0" w:color="auto"/>
              <w:bottom w:val="single" w:sz="4" w:space="0" w:color="auto"/>
              <w:right w:val="single" w:sz="4" w:space="0" w:color="auto"/>
            </w:tcBorders>
          </w:tcPr>
          <w:p w14:paraId="28FA721A" w14:textId="77777777" w:rsidR="00142C02" w:rsidRDefault="00142C02" w:rsidP="009B4AD8">
            <w:pPr>
              <w:rPr>
                <w:rFonts w:cs="Times New Roman"/>
              </w:rPr>
            </w:pPr>
            <w:r>
              <w:rPr>
                <w:rFonts w:cs="Times New Roman"/>
              </w:rPr>
              <w:t>0=No</w:t>
            </w:r>
          </w:p>
          <w:p w14:paraId="2AF81B46" w14:textId="77777777" w:rsidR="00142C02" w:rsidRDefault="00142C02" w:rsidP="009B4AD8">
            <w:pPr>
              <w:rPr>
                <w:rFonts w:cs="Times New Roman"/>
              </w:rPr>
            </w:pPr>
            <w:r>
              <w:rPr>
                <w:rFonts w:cs="Times New Roman"/>
              </w:rPr>
              <w:t>1=Yes</w:t>
            </w:r>
          </w:p>
          <w:p w14:paraId="5F456CC4" w14:textId="0B3B1F61" w:rsidR="00142C02" w:rsidRDefault="00142C02" w:rsidP="009B4AD8">
            <w:pPr>
              <w:rPr>
                <w:rFonts w:cs="Times New Roman"/>
              </w:rPr>
            </w:pPr>
            <w:r>
              <w:rPr>
                <w:rFonts w:cs="Times New Roman"/>
              </w:rPr>
              <w:t>9=Don’t know</w:t>
            </w:r>
          </w:p>
        </w:tc>
      </w:tr>
      <w:tr w:rsidR="00142C02" w:rsidRPr="00E142A0" w14:paraId="48D46471" w14:textId="77777777" w:rsidTr="005519B8">
        <w:tc>
          <w:tcPr>
            <w:tcW w:w="0" w:type="auto"/>
            <w:tcBorders>
              <w:top w:val="single" w:sz="4" w:space="0" w:color="auto"/>
              <w:left w:val="single" w:sz="4" w:space="0" w:color="auto"/>
              <w:bottom w:val="single" w:sz="4" w:space="0" w:color="auto"/>
              <w:right w:val="single" w:sz="4" w:space="0" w:color="auto"/>
            </w:tcBorders>
          </w:tcPr>
          <w:p w14:paraId="74C5712A" w14:textId="74A70768" w:rsidR="00142C02" w:rsidRDefault="00142C02" w:rsidP="00D6074E">
            <w:pPr>
              <w:jc w:val="center"/>
              <w:rPr>
                <w:rFonts w:cs="Times New Roman"/>
              </w:rPr>
            </w:pPr>
            <w:r>
              <w:rPr>
                <w:rFonts w:cs="Times New Roman"/>
              </w:rPr>
              <w:t>BMH103</w:t>
            </w:r>
          </w:p>
        </w:tc>
        <w:tc>
          <w:tcPr>
            <w:tcW w:w="0" w:type="auto"/>
            <w:tcBorders>
              <w:top w:val="single" w:sz="4" w:space="0" w:color="auto"/>
              <w:left w:val="single" w:sz="4" w:space="0" w:color="auto"/>
              <w:bottom w:val="single" w:sz="4" w:space="0" w:color="auto"/>
              <w:right w:val="single" w:sz="4" w:space="0" w:color="auto"/>
            </w:tcBorders>
          </w:tcPr>
          <w:p w14:paraId="5593432E" w14:textId="46D41B10" w:rsidR="00142C02" w:rsidRDefault="00142C02" w:rsidP="00D6074E">
            <w:pPr>
              <w:rPr>
                <w:rFonts w:cs="Times New Roman"/>
              </w:rPr>
            </w:pPr>
            <w:r>
              <w:rPr>
                <w:rFonts w:cs="Times New Roman"/>
              </w:rPr>
              <w:t>Have you ever lost urine while laughing, coughing, or sneezing?</w:t>
            </w:r>
          </w:p>
        </w:tc>
        <w:tc>
          <w:tcPr>
            <w:tcW w:w="0" w:type="auto"/>
            <w:tcBorders>
              <w:top w:val="single" w:sz="4" w:space="0" w:color="auto"/>
              <w:left w:val="single" w:sz="4" w:space="0" w:color="auto"/>
              <w:bottom w:val="single" w:sz="4" w:space="0" w:color="auto"/>
              <w:right w:val="single" w:sz="4" w:space="0" w:color="auto"/>
            </w:tcBorders>
          </w:tcPr>
          <w:p w14:paraId="3DF8E553" w14:textId="77777777" w:rsidR="00142C02" w:rsidRDefault="00142C02" w:rsidP="009B4AD8">
            <w:pPr>
              <w:rPr>
                <w:rFonts w:cs="Times New Roman"/>
              </w:rPr>
            </w:pPr>
            <w:r>
              <w:rPr>
                <w:rFonts w:cs="Times New Roman"/>
              </w:rPr>
              <w:t>0=No</w:t>
            </w:r>
          </w:p>
          <w:p w14:paraId="108276CC" w14:textId="77777777" w:rsidR="00142C02" w:rsidRDefault="00142C02" w:rsidP="009B4AD8">
            <w:pPr>
              <w:rPr>
                <w:rFonts w:cs="Times New Roman"/>
              </w:rPr>
            </w:pPr>
            <w:r>
              <w:rPr>
                <w:rFonts w:cs="Times New Roman"/>
              </w:rPr>
              <w:t>1=Yes</w:t>
            </w:r>
          </w:p>
          <w:p w14:paraId="0D851D59" w14:textId="78143B2F" w:rsidR="00142C02" w:rsidRDefault="00142C02" w:rsidP="009B4AD8">
            <w:pPr>
              <w:rPr>
                <w:rFonts w:cs="Times New Roman"/>
              </w:rPr>
            </w:pPr>
            <w:r>
              <w:rPr>
                <w:rFonts w:cs="Times New Roman"/>
              </w:rPr>
              <w:t>9=Don’t know</w:t>
            </w:r>
          </w:p>
        </w:tc>
      </w:tr>
      <w:tr w:rsidR="00142C02" w:rsidRPr="00E142A0" w14:paraId="48460DDB" w14:textId="77777777" w:rsidTr="005519B8">
        <w:tc>
          <w:tcPr>
            <w:tcW w:w="0" w:type="auto"/>
            <w:tcBorders>
              <w:top w:val="single" w:sz="4" w:space="0" w:color="auto"/>
              <w:left w:val="single" w:sz="4" w:space="0" w:color="auto"/>
              <w:bottom w:val="single" w:sz="4" w:space="0" w:color="auto"/>
              <w:right w:val="single" w:sz="4" w:space="0" w:color="auto"/>
            </w:tcBorders>
          </w:tcPr>
          <w:p w14:paraId="171E2031" w14:textId="7EA62A47" w:rsidR="00142C02" w:rsidRDefault="00142C02" w:rsidP="00D6074E">
            <w:pPr>
              <w:jc w:val="center"/>
              <w:rPr>
                <w:rFonts w:cs="Times New Roman"/>
              </w:rPr>
            </w:pPr>
            <w:r>
              <w:rPr>
                <w:rFonts w:cs="Times New Roman"/>
              </w:rPr>
              <w:t>BMH1031</w:t>
            </w:r>
          </w:p>
        </w:tc>
        <w:tc>
          <w:tcPr>
            <w:tcW w:w="0" w:type="auto"/>
            <w:tcBorders>
              <w:top w:val="single" w:sz="4" w:space="0" w:color="auto"/>
              <w:left w:val="single" w:sz="4" w:space="0" w:color="auto"/>
              <w:bottom w:val="single" w:sz="4" w:space="0" w:color="auto"/>
              <w:right w:val="single" w:sz="4" w:space="0" w:color="auto"/>
            </w:tcBorders>
          </w:tcPr>
          <w:p w14:paraId="79C5A2CE" w14:textId="47B0E8B1" w:rsidR="00142C02" w:rsidRDefault="00142C02" w:rsidP="00D6074E">
            <w:pPr>
              <w:rPr>
                <w:rFonts w:cs="Times New Roman"/>
              </w:rPr>
            </w:pPr>
            <w:r>
              <w:rPr>
                <w:rFonts w:cs="Times New Roman"/>
              </w:rPr>
              <w:t>Do you presently lose urine while laughing, coughing, or sneezing?</w:t>
            </w:r>
          </w:p>
        </w:tc>
        <w:tc>
          <w:tcPr>
            <w:tcW w:w="0" w:type="auto"/>
            <w:tcBorders>
              <w:top w:val="single" w:sz="4" w:space="0" w:color="auto"/>
              <w:left w:val="single" w:sz="4" w:space="0" w:color="auto"/>
              <w:bottom w:val="single" w:sz="4" w:space="0" w:color="auto"/>
              <w:right w:val="single" w:sz="4" w:space="0" w:color="auto"/>
            </w:tcBorders>
          </w:tcPr>
          <w:p w14:paraId="7F0F6479" w14:textId="77777777" w:rsidR="00142C02" w:rsidRDefault="00142C02" w:rsidP="009B4AD8">
            <w:pPr>
              <w:rPr>
                <w:rFonts w:cs="Times New Roman"/>
              </w:rPr>
            </w:pPr>
            <w:r>
              <w:rPr>
                <w:rFonts w:cs="Times New Roman"/>
              </w:rPr>
              <w:t>0=No</w:t>
            </w:r>
          </w:p>
          <w:p w14:paraId="0C8E811A" w14:textId="77777777" w:rsidR="00142C02" w:rsidRDefault="00142C02" w:rsidP="009B4AD8">
            <w:pPr>
              <w:rPr>
                <w:rFonts w:cs="Times New Roman"/>
              </w:rPr>
            </w:pPr>
            <w:r>
              <w:rPr>
                <w:rFonts w:cs="Times New Roman"/>
              </w:rPr>
              <w:t>1=Yes</w:t>
            </w:r>
          </w:p>
          <w:p w14:paraId="2E03C314" w14:textId="51FB81C2" w:rsidR="00142C02" w:rsidRDefault="00142C02" w:rsidP="009B4AD8">
            <w:pPr>
              <w:rPr>
                <w:rFonts w:cs="Times New Roman"/>
              </w:rPr>
            </w:pPr>
            <w:r>
              <w:rPr>
                <w:rFonts w:cs="Times New Roman"/>
              </w:rPr>
              <w:t>9=Don’t know</w:t>
            </w:r>
          </w:p>
        </w:tc>
      </w:tr>
      <w:tr w:rsidR="00142C02" w:rsidRPr="00E142A0" w14:paraId="2E286BEF" w14:textId="77777777" w:rsidTr="005519B8">
        <w:tc>
          <w:tcPr>
            <w:tcW w:w="0" w:type="auto"/>
            <w:tcBorders>
              <w:top w:val="single" w:sz="4" w:space="0" w:color="auto"/>
              <w:left w:val="single" w:sz="4" w:space="0" w:color="auto"/>
              <w:bottom w:val="single" w:sz="4" w:space="0" w:color="auto"/>
              <w:right w:val="single" w:sz="4" w:space="0" w:color="auto"/>
            </w:tcBorders>
          </w:tcPr>
          <w:p w14:paraId="428E7183" w14:textId="6D94465E" w:rsidR="00142C02" w:rsidRDefault="00142C02" w:rsidP="00D6074E">
            <w:pPr>
              <w:jc w:val="center"/>
              <w:rPr>
                <w:rFonts w:cs="Times New Roman"/>
              </w:rPr>
            </w:pPr>
            <w:r>
              <w:rPr>
                <w:rFonts w:cs="Times New Roman"/>
              </w:rPr>
              <w:t>BMH104</w:t>
            </w:r>
          </w:p>
        </w:tc>
        <w:tc>
          <w:tcPr>
            <w:tcW w:w="0" w:type="auto"/>
            <w:tcBorders>
              <w:top w:val="single" w:sz="4" w:space="0" w:color="auto"/>
              <w:left w:val="single" w:sz="4" w:space="0" w:color="auto"/>
              <w:bottom w:val="single" w:sz="4" w:space="0" w:color="auto"/>
              <w:right w:val="single" w:sz="4" w:space="0" w:color="auto"/>
            </w:tcBorders>
          </w:tcPr>
          <w:p w14:paraId="6DA57818" w14:textId="6C5C6614" w:rsidR="00142C02" w:rsidRDefault="00142C02" w:rsidP="00D6074E">
            <w:pPr>
              <w:rPr>
                <w:rFonts w:cs="Times New Roman"/>
              </w:rPr>
            </w:pPr>
            <w:r>
              <w:rPr>
                <w:rFonts w:cs="Times New Roman"/>
              </w:rPr>
              <w:t>Do you presently have a catheter?</w:t>
            </w:r>
          </w:p>
        </w:tc>
        <w:tc>
          <w:tcPr>
            <w:tcW w:w="0" w:type="auto"/>
            <w:tcBorders>
              <w:top w:val="single" w:sz="4" w:space="0" w:color="auto"/>
              <w:left w:val="single" w:sz="4" w:space="0" w:color="auto"/>
              <w:bottom w:val="single" w:sz="4" w:space="0" w:color="auto"/>
              <w:right w:val="single" w:sz="4" w:space="0" w:color="auto"/>
            </w:tcBorders>
          </w:tcPr>
          <w:p w14:paraId="54794DF1" w14:textId="77777777" w:rsidR="00142C02" w:rsidRDefault="00142C02" w:rsidP="009B4AD8">
            <w:pPr>
              <w:rPr>
                <w:rFonts w:cs="Times New Roman"/>
              </w:rPr>
            </w:pPr>
            <w:r>
              <w:rPr>
                <w:rFonts w:cs="Times New Roman"/>
              </w:rPr>
              <w:t>0=No</w:t>
            </w:r>
          </w:p>
          <w:p w14:paraId="4CB00A04" w14:textId="77777777" w:rsidR="00142C02" w:rsidRDefault="00142C02" w:rsidP="009B4AD8">
            <w:pPr>
              <w:rPr>
                <w:rFonts w:cs="Times New Roman"/>
              </w:rPr>
            </w:pPr>
            <w:r>
              <w:rPr>
                <w:rFonts w:cs="Times New Roman"/>
              </w:rPr>
              <w:t>1=Yes</w:t>
            </w:r>
          </w:p>
          <w:p w14:paraId="7FFD11D2" w14:textId="187D1D3D" w:rsidR="00142C02" w:rsidRDefault="00142C02" w:rsidP="009B4AD8">
            <w:pPr>
              <w:rPr>
                <w:rFonts w:cs="Times New Roman"/>
              </w:rPr>
            </w:pPr>
            <w:r>
              <w:rPr>
                <w:rFonts w:cs="Times New Roman"/>
              </w:rPr>
              <w:t>9=Don’t know</w:t>
            </w:r>
          </w:p>
        </w:tc>
      </w:tr>
      <w:tr w:rsidR="00142C02" w:rsidRPr="00E142A0" w14:paraId="02AE8B8B" w14:textId="77777777" w:rsidTr="005519B8">
        <w:tc>
          <w:tcPr>
            <w:tcW w:w="0" w:type="auto"/>
            <w:tcBorders>
              <w:top w:val="single" w:sz="4" w:space="0" w:color="auto"/>
              <w:left w:val="single" w:sz="4" w:space="0" w:color="auto"/>
              <w:bottom w:val="single" w:sz="4" w:space="0" w:color="auto"/>
              <w:right w:val="single" w:sz="4" w:space="0" w:color="auto"/>
            </w:tcBorders>
          </w:tcPr>
          <w:p w14:paraId="5FC17B20" w14:textId="751B6B31" w:rsidR="00142C02" w:rsidRDefault="00142C02" w:rsidP="00D6074E">
            <w:pPr>
              <w:jc w:val="center"/>
              <w:rPr>
                <w:rFonts w:cs="Times New Roman"/>
              </w:rPr>
            </w:pPr>
            <w:r>
              <w:rPr>
                <w:rFonts w:cs="Times New Roman"/>
              </w:rPr>
              <w:t>BMH1041</w:t>
            </w:r>
          </w:p>
        </w:tc>
        <w:tc>
          <w:tcPr>
            <w:tcW w:w="0" w:type="auto"/>
            <w:tcBorders>
              <w:top w:val="single" w:sz="4" w:space="0" w:color="auto"/>
              <w:left w:val="single" w:sz="4" w:space="0" w:color="auto"/>
              <w:bottom w:val="single" w:sz="4" w:space="0" w:color="auto"/>
              <w:right w:val="single" w:sz="4" w:space="0" w:color="auto"/>
            </w:tcBorders>
          </w:tcPr>
          <w:p w14:paraId="1C9D6985" w14:textId="37EC25B2" w:rsidR="00142C02" w:rsidRDefault="00142C02" w:rsidP="00D6074E">
            <w:pPr>
              <w:rPr>
                <w:rFonts w:cs="Times New Roman"/>
              </w:rPr>
            </w:pPr>
            <w:r>
              <w:rPr>
                <w:rFonts w:cs="Times New Roman"/>
              </w:rPr>
              <w:t>Which type: indwelling, intermittent, or both?</w:t>
            </w:r>
          </w:p>
        </w:tc>
        <w:tc>
          <w:tcPr>
            <w:tcW w:w="0" w:type="auto"/>
            <w:tcBorders>
              <w:top w:val="single" w:sz="4" w:space="0" w:color="auto"/>
              <w:left w:val="single" w:sz="4" w:space="0" w:color="auto"/>
              <w:bottom w:val="single" w:sz="4" w:space="0" w:color="auto"/>
              <w:right w:val="single" w:sz="4" w:space="0" w:color="auto"/>
            </w:tcBorders>
          </w:tcPr>
          <w:p w14:paraId="796EF0E8" w14:textId="31543D9C" w:rsidR="00142C02" w:rsidRDefault="00142C02" w:rsidP="00D6074E">
            <w:pPr>
              <w:rPr>
                <w:rFonts w:cs="Times New Roman"/>
              </w:rPr>
            </w:pPr>
            <w:r>
              <w:rPr>
                <w:rFonts w:cs="Times New Roman"/>
              </w:rPr>
              <w:t>1=Indwelling</w:t>
            </w:r>
          </w:p>
          <w:p w14:paraId="60B9B7EE" w14:textId="6FFA9ACD" w:rsidR="00142C02" w:rsidRDefault="00142C02" w:rsidP="00D6074E">
            <w:pPr>
              <w:rPr>
                <w:rFonts w:cs="Times New Roman"/>
              </w:rPr>
            </w:pPr>
            <w:r>
              <w:rPr>
                <w:rFonts w:cs="Times New Roman"/>
              </w:rPr>
              <w:t>2=Intermittent</w:t>
            </w:r>
          </w:p>
          <w:p w14:paraId="47641153" w14:textId="4DDFF4E2" w:rsidR="00142C02" w:rsidRDefault="00142C02" w:rsidP="00D6074E">
            <w:pPr>
              <w:rPr>
                <w:rFonts w:cs="Times New Roman"/>
              </w:rPr>
            </w:pPr>
            <w:r>
              <w:rPr>
                <w:rFonts w:cs="Times New Roman"/>
              </w:rPr>
              <w:t>3=Both</w:t>
            </w:r>
          </w:p>
          <w:p w14:paraId="5DE5E68F" w14:textId="436F7A10" w:rsidR="00142C02" w:rsidRDefault="00142C02" w:rsidP="00D6074E">
            <w:pPr>
              <w:rPr>
                <w:rFonts w:cs="Times New Roman"/>
              </w:rPr>
            </w:pPr>
            <w:r>
              <w:rPr>
                <w:rFonts w:cs="Times New Roman"/>
              </w:rPr>
              <w:t>9=Don’t Know</w:t>
            </w:r>
          </w:p>
        </w:tc>
      </w:tr>
      <w:tr w:rsidR="00142C02" w:rsidRPr="00E142A0" w14:paraId="272D15D3" w14:textId="77777777" w:rsidTr="005519B8">
        <w:tc>
          <w:tcPr>
            <w:tcW w:w="0" w:type="auto"/>
            <w:tcBorders>
              <w:top w:val="single" w:sz="4" w:space="0" w:color="auto"/>
              <w:left w:val="single" w:sz="4" w:space="0" w:color="auto"/>
              <w:bottom w:val="single" w:sz="4" w:space="0" w:color="auto"/>
              <w:right w:val="single" w:sz="4" w:space="0" w:color="auto"/>
            </w:tcBorders>
          </w:tcPr>
          <w:p w14:paraId="7D2BFBE1" w14:textId="069BD598" w:rsidR="00142C02" w:rsidRDefault="00142C02" w:rsidP="00D6074E">
            <w:pPr>
              <w:jc w:val="center"/>
              <w:rPr>
                <w:rFonts w:cs="Times New Roman"/>
              </w:rPr>
            </w:pPr>
            <w:r>
              <w:rPr>
                <w:rFonts w:cs="Times New Roman"/>
              </w:rPr>
              <w:t>BMH105</w:t>
            </w:r>
          </w:p>
        </w:tc>
        <w:tc>
          <w:tcPr>
            <w:tcW w:w="0" w:type="auto"/>
            <w:tcBorders>
              <w:top w:val="single" w:sz="4" w:space="0" w:color="auto"/>
              <w:left w:val="single" w:sz="4" w:space="0" w:color="auto"/>
              <w:bottom w:val="single" w:sz="4" w:space="0" w:color="auto"/>
              <w:right w:val="single" w:sz="4" w:space="0" w:color="auto"/>
            </w:tcBorders>
          </w:tcPr>
          <w:p w14:paraId="1B6AE346" w14:textId="235DDA33" w:rsidR="00142C02" w:rsidRDefault="00142C02" w:rsidP="00D6074E">
            <w:pPr>
              <w:rPr>
                <w:rFonts w:cs="Times New Roman"/>
              </w:rPr>
            </w:pPr>
            <w:r>
              <w:rPr>
                <w:rFonts w:cs="Times New Roman"/>
              </w:rPr>
              <w:t>Have you ever been incontinent of feces?</w:t>
            </w:r>
          </w:p>
        </w:tc>
        <w:tc>
          <w:tcPr>
            <w:tcW w:w="0" w:type="auto"/>
            <w:tcBorders>
              <w:top w:val="single" w:sz="4" w:space="0" w:color="auto"/>
              <w:left w:val="single" w:sz="4" w:space="0" w:color="auto"/>
              <w:bottom w:val="single" w:sz="4" w:space="0" w:color="auto"/>
              <w:right w:val="single" w:sz="4" w:space="0" w:color="auto"/>
            </w:tcBorders>
          </w:tcPr>
          <w:p w14:paraId="5E259E4D" w14:textId="77777777" w:rsidR="00142C02" w:rsidRDefault="00142C02" w:rsidP="00A54898">
            <w:pPr>
              <w:rPr>
                <w:rFonts w:cs="Times New Roman"/>
              </w:rPr>
            </w:pPr>
            <w:r>
              <w:rPr>
                <w:rFonts w:cs="Times New Roman"/>
              </w:rPr>
              <w:t>0=No</w:t>
            </w:r>
          </w:p>
          <w:p w14:paraId="6436E77B" w14:textId="77777777" w:rsidR="00142C02" w:rsidRDefault="00142C02" w:rsidP="00A54898">
            <w:pPr>
              <w:rPr>
                <w:rFonts w:cs="Times New Roman"/>
              </w:rPr>
            </w:pPr>
            <w:r>
              <w:rPr>
                <w:rFonts w:cs="Times New Roman"/>
              </w:rPr>
              <w:t>1=Yes</w:t>
            </w:r>
          </w:p>
          <w:p w14:paraId="6E9DBAA3" w14:textId="295B4F06" w:rsidR="00142C02" w:rsidRDefault="00142C02" w:rsidP="00A54898">
            <w:pPr>
              <w:rPr>
                <w:rFonts w:cs="Times New Roman"/>
              </w:rPr>
            </w:pPr>
            <w:r>
              <w:rPr>
                <w:rFonts w:cs="Times New Roman"/>
              </w:rPr>
              <w:t>9=Don’t know</w:t>
            </w:r>
          </w:p>
        </w:tc>
      </w:tr>
      <w:tr w:rsidR="00142C02" w:rsidRPr="00E142A0" w14:paraId="1E68BFE3" w14:textId="77777777" w:rsidTr="005519B8">
        <w:tc>
          <w:tcPr>
            <w:tcW w:w="0" w:type="auto"/>
            <w:tcBorders>
              <w:top w:val="single" w:sz="4" w:space="0" w:color="auto"/>
              <w:left w:val="single" w:sz="4" w:space="0" w:color="auto"/>
              <w:bottom w:val="single" w:sz="4" w:space="0" w:color="auto"/>
              <w:right w:val="single" w:sz="4" w:space="0" w:color="auto"/>
            </w:tcBorders>
          </w:tcPr>
          <w:p w14:paraId="07AB0D5B" w14:textId="3E0875A3" w:rsidR="00142C02" w:rsidRDefault="00142C02" w:rsidP="00D6074E">
            <w:pPr>
              <w:jc w:val="center"/>
              <w:rPr>
                <w:rFonts w:cs="Times New Roman"/>
              </w:rPr>
            </w:pPr>
            <w:r>
              <w:rPr>
                <w:rFonts w:cs="Times New Roman"/>
              </w:rPr>
              <w:t>BMH1051</w:t>
            </w:r>
          </w:p>
        </w:tc>
        <w:tc>
          <w:tcPr>
            <w:tcW w:w="0" w:type="auto"/>
            <w:tcBorders>
              <w:top w:val="single" w:sz="4" w:space="0" w:color="auto"/>
              <w:left w:val="single" w:sz="4" w:space="0" w:color="auto"/>
              <w:bottom w:val="single" w:sz="4" w:space="0" w:color="auto"/>
              <w:right w:val="single" w:sz="4" w:space="0" w:color="auto"/>
            </w:tcBorders>
          </w:tcPr>
          <w:p w14:paraId="482C1D65" w14:textId="6595D6AA" w:rsidR="00142C02" w:rsidRDefault="00142C02" w:rsidP="00D6074E">
            <w:pPr>
              <w:rPr>
                <w:rFonts w:cs="Times New Roman"/>
              </w:rPr>
            </w:pPr>
            <w:r>
              <w:rPr>
                <w:rFonts w:cs="Times New Roman"/>
              </w:rPr>
              <w:t>Are you presently incontinent of feces?</w:t>
            </w:r>
          </w:p>
        </w:tc>
        <w:tc>
          <w:tcPr>
            <w:tcW w:w="0" w:type="auto"/>
            <w:tcBorders>
              <w:top w:val="single" w:sz="4" w:space="0" w:color="auto"/>
              <w:left w:val="single" w:sz="4" w:space="0" w:color="auto"/>
              <w:bottom w:val="single" w:sz="4" w:space="0" w:color="auto"/>
              <w:right w:val="single" w:sz="4" w:space="0" w:color="auto"/>
            </w:tcBorders>
          </w:tcPr>
          <w:p w14:paraId="21828A2E" w14:textId="77777777" w:rsidR="00142C02" w:rsidRDefault="00142C02" w:rsidP="00A54898">
            <w:pPr>
              <w:rPr>
                <w:rFonts w:cs="Times New Roman"/>
              </w:rPr>
            </w:pPr>
            <w:r>
              <w:rPr>
                <w:rFonts w:cs="Times New Roman"/>
              </w:rPr>
              <w:t>0=No</w:t>
            </w:r>
          </w:p>
          <w:p w14:paraId="27FBBF5C" w14:textId="77777777" w:rsidR="00142C02" w:rsidRDefault="00142C02" w:rsidP="00A54898">
            <w:pPr>
              <w:rPr>
                <w:rFonts w:cs="Times New Roman"/>
              </w:rPr>
            </w:pPr>
            <w:r>
              <w:rPr>
                <w:rFonts w:cs="Times New Roman"/>
              </w:rPr>
              <w:t>1=Yes</w:t>
            </w:r>
          </w:p>
          <w:p w14:paraId="5F709484" w14:textId="7FE8EC2F" w:rsidR="00142C02" w:rsidRDefault="00142C02" w:rsidP="00A54898">
            <w:pPr>
              <w:rPr>
                <w:rFonts w:cs="Times New Roman"/>
              </w:rPr>
            </w:pPr>
            <w:r>
              <w:rPr>
                <w:rFonts w:cs="Times New Roman"/>
              </w:rPr>
              <w:t>9=Don’t know</w:t>
            </w:r>
          </w:p>
        </w:tc>
      </w:tr>
      <w:tr w:rsidR="00142C02" w:rsidRPr="00E142A0" w14:paraId="1DB0AE1B" w14:textId="77777777" w:rsidTr="005519B8">
        <w:tc>
          <w:tcPr>
            <w:tcW w:w="0" w:type="auto"/>
            <w:tcBorders>
              <w:top w:val="single" w:sz="4" w:space="0" w:color="auto"/>
              <w:left w:val="single" w:sz="4" w:space="0" w:color="auto"/>
              <w:bottom w:val="single" w:sz="4" w:space="0" w:color="auto"/>
              <w:right w:val="single" w:sz="4" w:space="0" w:color="auto"/>
            </w:tcBorders>
          </w:tcPr>
          <w:p w14:paraId="15F569FA" w14:textId="385E5115" w:rsidR="00142C02" w:rsidRDefault="00142C02" w:rsidP="00D6074E">
            <w:pPr>
              <w:jc w:val="center"/>
              <w:rPr>
                <w:rFonts w:cs="Times New Roman"/>
              </w:rPr>
            </w:pPr>
            <w:r>
              <w:rPr>
                <w:rFonts w:cs="Times New Roman"/>
              </w:rPr>
              <w:t>BHM106</w:t>
            </w:r>
          </w:p>
        </w:tc>
        <w:tc>
          <w:tcPr>
            <w:tcW w:w="0" w:type="auto"/>
            <w:tcBorders>
              <w:top w:val="single" w:sz="4" w:space="0" w:color="auto"/>
              <w:left w:val="single" w:sz="4" w:space="0" w:color="auto"/>
              <w:bottom w:val="single" w:sz="4" w:space="0" w:color="auto"/>
              <w:right w:val="single" w:sz="4" w:space="0" w:color="auto"/>
            </w:tcBorders>
          </w:tcPr>
          <w:p w14:paraId="02EF49D5" w14:textId="155968B9" w:rsidR="00142C02" w:rsidRDefault="00142C02" w:rsidP="00D6074E">
            <w:pPr>
              <w:rPr>
                <w:rFonts w:cs="Times New Roman"/>
              </w:rPr>
            </w:pPr>
            <w:r>
              <w:rPr>
                <w:rFonts w:cs="Times New Roman"/>
              </w:rPr>
              <w:t>Have you ever had prostate surgery?</w:t>
            </w:r>
          </w:p>
        </w:tc>
        <w:tc>
          <w:tcPr>
            <w:tcW w:w="0" w:type="auto"/>
            <w:tcBorders>
              <w:top w:val="single" w:sz="4" w:space="0" w:color="auto"/>
              <w:left w:val="single" w:sz="4" w:space="0" w:color="auto"/>
              <w:bottom w:val="single" w:sz="4" w:space="0" w:color="auto"/>
              <w:right w:val="single" w:sz="4" w:space="0" w:color="auto"/>
            </w:tcBorders>
          </w:tcPr>
          <w:p w14:paraId="1A0D74CD" w14:textId="77777777" w:rsidR="00142C02" w:rsidRDefault="00142C02" w:rsidP="00A54898">
            <w:pPr>
              <w:rPr>
                <w:rFonts w:cs="Times New Roman"/>
              </w:rPr>
            </w:pPr>
            <w:r>
              <w:rPr>
                <w:rFonts w:cs="Times New Roman"/>
              </w:rPr>
              <w:t>0=No</w:t>
            </w:r>
          </w:p>
          <w:p w14:paraId="1146ADB3" w14:textId="77777777" w:rsidR="00142C02" w:rsidRDefault="00142C02" w:rsidP="00A54898">
            <w:pPr>
              <w:rPr>
                <w:rFonts w:cs="Times New Roman"/>
              </w:rPr>
            </w:pPr>
            <w:r>
              <w:rPr>
                <w:rFonts w:cs="Times New Roman"/>
              </w:rPr>
              <w:t>1=Yes</w:t>
            </w:r>
          </w:p>
          <w:p w14:paraId="30F011B9" w14:textId="5F825B9B" w:rsidR="00142C02" w:rsidRDefault="00142C02" w:rsidP="00A54898">
            <w:pPr>
              <w:rPr>
                <w:rFonts w:cs="Times New Roman"/>
              </w:rPr>
            </w:pPr>
            <w:r>
              <w:rPr>
                <w:rFonts w:cs="Times New Roman"/>
              </w:rPr>
              <w:lastRenderedPageBreak/>
              <w:t>9=Don’t know</w:t>
            </w:r>
          </w:p>
        </w:tc>
      </w:tr>
      <w:tr w:rsidR="00142C02" w:rsidRPr="00E142A0" w14:paraId="7857F2F3" w14:textId="77777777" w:rsidTr="005519B8">
        <w:tc>
          <w:tcPr>
            <w:tcW w:w="0" w:type="auto"/>
            <w:tcBorders>
              <w:top w:val="single" w:sz="4" w:space="0" w:color="auto"/>
              <w:left w:val="single" w:sz="4" w:space="0" w:color="auto"/>
              <w:bottom w:val="single" w:sz="4" w:space="0" w:color="auto"/>
              <w:right w:val="single" w:sz="4" w:space="0" w:color="auto"/>
            </w:tcBorders>
          </w:tcPr>
          <w:p w14:paraId="1E1416A1" w14:textId="48901437" w:rsidR="00142C02" w:rsidRDefault="00142C02" w:rsidP="00D6074E">
            <w:pPr>
              <w:jc w:val="center"/>
              <w:rPr>
                <w:rFonts w:cs="Times New Roman"/>
              </w:rPr>
            </w:pPr>
            <w:r>
              <w:rPr>
                <w:rFonts w:cs="Times New Roman"/>
              </w:rPr>
              <w:lastRenderedPageBreak/>
              <w:t>BMH1061</w:t>
            </w:r>
          </w:p>
        </w:tc>
        <w:tc>
          <w:tcPr>
            <w:tcW w:w="0" w:type="auto"/>
            <w:tcBorders>
              <w:top w:val="single" w:sz="4" w:space="0" w:color="auto"/>
              <w:left w:val="single" w:sz="4" w:space="0" w:color="auto"/>
              <w:bottom w:val="single" w:sz="4" w:space="0" w:color="auto"/>
              <w:right w:val="single" w:sz="4" w:space="0" w:color="auto"/>
            </w:tcBorders>
          </w:tcPr>
          <w:p w14:paraId="03B4E9A5" w14:textId="5A646EDA" w:rsidR="00142C02" w:rsidRDefault="00142C02" w:rsidP="00D6074E">
            <w:pPr>
              <w:rPr>
                <w:rFonts w:cs="Times New Roman"/>
              </w:rPr>
            </w:pPr>
            <w:r>
              <w:rPr>
                <w:rFonts w:cs="Times New Roman"/>
              </w:rPr>
              <w:t>Are you scheduled to have prostate surgery?</w:t>
            </w:r>
          </w:p>
        </w:tc>
        <w:tc>
          <w:tcPr>
            <w:tcW w:w="0" w:type="auto"/>
            <w:tcBorders>
              <w:top w:val="single" w:sz="4" w:space="0" w:color="auto"/>
              <w:left w:val="single" w:sz="4" w:space="0" w:color="auto"/>
              <w:bottom w:val="single" w:sz="4" w:space="0" w:color="auto"/>
              <w:right w:val="single" w:sz="4" w:space="0" w:color="auto"/>
            </w:tcBorders>
          </w:tcPr>
          <w:p w14:paraId="0F78F33E" w14:textId="77777777" w:rsidR="00142C02" w:rsidRDefault="00142C02" w:rsidP="00A54898">
            <w:pPr>
              <w:rPr>
                <w:rFonts w:cs="Times New Roman"/>
              </w:rPr>
            </w:pPr>
            <w:r>
              <w:rPr>
                <w:rFonts w:cs="Times New Roman"/>
              </w:rPr>
              <w:t>0=No</w:t>
            </w:r>
          </w:p>
          <w:p w14:paraId="2E18521D" w14:textId="77777777" w:rsidR="00142C02" w:rsidRDefault="00142C02" w:rsidP="00A54898">
            <w:pPr>
              <w:rPr>
                <w:rFonts w:cs="Times New Roman"/>
              </w:rPr>
            </w:pPr>
            <w:r>
              <w:rPr>
                <w:rFonts w:cs="Times New Roman"/>
              </w:rPr>
              <w:t>1=Yes</w:t>
            </w:r>
          </w:p>
          <w:p w14:paraId="4E741989" w14:textId="7612EC09" w:rsidR="00142C02" w:rsidRDefault="00142C02" w:rsidP="00A54898">
            <w:pPr>
              <w:rPr>
                <w:rFonts w:cs="Times New Roman"/>
              </w:rPr>
            </w:pPr>
            <w:r>
              <w:rPr>
                <w:rFonts w:cs="Times New Roman"/>
              </w:rPr>
              <w:t>9=Don’t know</w:t>
            </w:r>
          </w:p>
        </w:tc>
      </w:tr>
      <w:tr w:rsidR="00142C02" w:rsidRPr="00E142A0" w14:paraId="31666AD3" w14:textId="77777777" w:rsidTr="005519B8">
        <w:tc>
          <w:tcPr>
            <w:tcW w:w="0" w:type="auto"/>
            <w:tcBorders>
              <w:top w:val="single" w:sz="4" w:space="0" w:color="auto"/>
              <w:left w:val="single" w:sz="4" w:space="0" w:color="auto"/>
              <w:bottom w:val="single" w:sz="4" w:space="0" w:color="auto"/>
              <w:right w:val="single" w:sz="4" w:space="0" w:color="auto"/>
            </w:tcBorders>
          </w:tcPr>
          <w:p w14:paraId="6110511B" w14:textId="757F5DD1" w:rsidR="00142C02" w:rsidRDefault="00142C02" w:rsidP="00D6074E">
            <w:pPr>
              <w:jc w:val="center"/>
              <w:rPr>
                <w:rFonts w:cs="Times New Roman"/>
              </w:rPr>
            </w:pPr>
            <w:r>
              <w:rPr>
                <w:rFonts w:cs="Times New Roman"/>
              </w:rPr>
              <w:t>BMH1062</w:t>
            </w:r>
          </w:p>
        </w:tc>
        <w:tc>
          <w:tcPr>
            <w:tcW w:w="0" w:type="auto"/>
            <w:tcBorders>
              <w:top w:val="single" w:sz="4" w:space="0" w:color="auto"/>
              <w:left w:val="single" w:sz="4" w:space="0" w:color="auto"/>
              <w:bottom w:val="single" w:sz="4" w:space="0" w:color="auto"/>
              <w:right w:val="single" w:sz="4" w:space="0" w:color="auto"/>
            </w:tcBorders>
          </w:tcPr>
          <w:p w14:paraId="4A046A53" w14:textId="323F03AD" w:rsidR="00142C02" w:rsidRDefault="00142C02" w:rsidP="00D6074E">
            <w:pPr>
              <w:rPr>
                <w:rFonts w:cs="Times New Roman"/>
              </w:rPr>
            </w:pPr>
            <w:r>
              <w:rPr>
                <w:rFonts w:cs="Times New Roman"/>
              </w:rPr>
              <w:t>Have you ever had a hysterectomy?</w:t>
            </w:r>
          </w:p>
        </w:tc>
        <w:tc>
          <w:tcPr>
            <w:tcW w:w="0" w:type="auto"/>
            <w:tcBorders>
              <w:top w:val="single" w:sz="4" w:space="0" w:color="auto"/>
              <w:left w:val="single" w:sz="4" w:space="0" w:color="auto"/>
              <w:bottom w:val="single" w:sz="4" w:space="0" w:color="auto"/>
              <w:right w:val="single" w:sz="4" w:space="0" w:color="auto"/>
            </w:tcBorders>
          </w:tcPr>
          <w:p w14:paraId="1C1E2795" w14:textId="77777777" w:rsidR="00142C02" w:rsidRDefault="00142C02" w:rsidP="00A54898">
            <w:pPr>
              <w:rPr>
                <w:rFonts w:cs="Times New Roman"/>
              </w:rPr>
            </w:pPr>
            <w:r>
              <w:rPr>
                <w:rFonts w:cs="Times New Roman"/>
              </w:rPr>
              <w:t>0=No</w:t>
            </w:r>
          </w:p>
          <w:p w14:paraId="4BE135AD" w14:textId="77777777" w:rsidR="00142C02" w:rsidRDefault="00142C02" w:rsidP="00A54898">
            <w:pPr>
              <w:rPr>
                <w:rFonts w:cs="Times New Roman"/>
              </w:rPr>
            </w:pPr>
            <w:r>
              <w:rPr>
                <w:rFonts w:cs="Times New Roman"/>
              </w:rPr>
              <w:t>1=Yes</w:t>
            </w:r>
          </w:p>
          <w:p w14:paraId="266FD31D" w14:textId="19D510AE" w:rsidR="00142C02" w:rsidRDefault="00142C02" w:rsidP="00A54898">
            <w:pPr>
              <w:rPr>
                <w:rFonts w:cs="Times New Roman"/>
              </w:rPr>
            </w:pPr>
            <w:r>
              <w:rPr>
                <w:rFonts w:cs="Times New Roman"/>
              </w:rPr>
              <w:t>9=Don’t know</w:t>
            </w:r>
          </w:p>
        </w:tc>
      </w:tr>
      <w:tr w:rsidR="00142C02" w:rsidRPr="00E142A0" w14:paraId="72CEA0DC" w14:textId="77777777" w:rsidTr="005519B8">
        <w:tc>
          <w:tcPr>
            <w:tcW w:w="0" w:type="auto"/>
            <w:tcBorders>
              <w:top w:val="single" w:sz="4" w:space="0" w:color="auto"/>
              <w:left w:val="single" w:sz="4" w:space="0" w:color="auto"/>
              <w:bottom w:val="single" w:sz="4" w:space="0" w:color="auto"/>
              <w:right w:val="single" w:sz="4" w:space="0" w:color="auto"/>
            </w:tcBorders>
          </w:tcPr>
          <w:p w14:paraId="411CF71F" w14:textId="6FD7A6D3" w:rsidR="00142C02" w:rsidRDefault="00142C02" w:rsidP="00D6074E">
            <w:pPr>
              <w:jc w:val="center"/>
              <w:rPr>
                <w:rFonts w:cs="Times New Roman"/>
              </w:rPr>
            </w:pPr>
            <w:r>
              <w:rPr>
                <w:rFonts w:cs="Times New Roman"/>
              </w:rPr>
              <w:t>BMH10621</w:t>
            </w:r>
          </w:p>
        </w:tc>
        <w:tc>
          <w:tcPr>
            <w:tcW w:w="0" w:type="auto"/>
            <w:tcBorders>
              <w:top w:val="single" w:sz="4" w:space="0" w:color="auto"/>
              <w:left w:val="single" w:sz="4" w:space="0" w:color="auto"/>
              <w:bottom w:val="single" w:sz="4" w:space="0" w:color="auto"/>
              <w:right w:val="single" w:sz="4" w:space="0" w:color="auto"/>
            </w:tcBorders>
          </w:tcPr>
          <w:p w14:paraId="0F412B45" w14:textId="135F0F74" w:rsidR="00142C02" w:rsidRDefault="00142C02" w:rsidP="00D6074E">
            <w:pPr>
              <w:rPr>
                <w:rFonts w:cs="Times New Roman"/>
              </w:rPr>
            </w:pPr>
            <w:r>
              <w:rPr>
                <w:rFonts w:cs="Times New Roman"/>
              </w:rPr>
              <w:t>In what year?</w:t>
            </w:r>
          </w:p>
        </w:tc>
        <w:tc>
          <w:tcPr>
            <w:tcW w:w="0" w:type="auto"/>
            <w:tcBorders>
              <w:top w:val="single" w:sz="4" w:space="0" w:color="auto"/>
              <w:left w:val="single" w:sz="4" w:space="0" w:color="auto"/>
              <w:bottom w:val="single" w:sz="4" w:space="0" w:color="auto"/>
              <w:right w:val="single" w:sz="4" w:space="0" w:color="auto"/>
            </w:tcBorders>
          </w:tcPr>
          <w:p w14:paraId="5225A2B9" w14:textId="39C6F4E3" w:rsidR="00142C02" w:rsidRDefault="00142C02" w:rsidP="00D6074E">
            <w:pPr>
              <w:rPr>
                <w:rFonts w:cs="Times New Roman"/>
              </w:rPr>
            </w:pPr>
          </w:p>
        </w:tc>
      </w:tr>
      <w:tr w:rsidR="00142C02" w:rsidRPr="00E142A0" w14:paraId="4F90467D" w14:textId="77777777" w:rsidTr="005519B8">
        <w:tc>
          <w:tcPr>
            <w:tcW w:w="0" w:type="auto"/>
            <w:tcBorders>
              <w:top w:val="single" w:sz="4" w:space="0" w:color="auto"/>
              <w:left w:val="single" w:sz="4" w:space="0" w:color="auto"/>
              <w:bottom w:val="single" w:sz="4" w:space="0" w:color="auto"/>
              <w:right w:val="single" w:sz="4" w:space="0" w:color="auto"/>
            </w:tcBorders>
          </w:tcPr>
          <w:p w14:paraId="7BFE1799" w14:textId="40E07DD4" w:rsidR="00142C02" w:rsidRDefault="00142C02" w:rsidP="00D6074E">
            <w:pPr>
              <w:jc w:val="center"/>
              <w:rPr>
                <w:rFonts w:cs="Times New Roman"/>
              </w:rPr>
            </w:pPr>
            <w:r>
              <w:rPr>
                <w:rFonts w:cs="Times New Roman"/>
              </w:rPr>
              <w:t>BMH1062a</w:t>
            </w:r>
          </w:p>
        </w:tc>
        <w:tc>
          <w:tcPr>
            <w:tcW w:w="0" w:type="auto"/>
            <w:tcBorders>
              <w:top w:val="single" w:sz="4" w:space="0" w:color="auto"/>
              <w:left w:val="single" w:sz="4" w:space="0" w:color="auto"/>
              <w:bottom w:val="single" w:sz="4" w:space="0" w:color="auto"/>
              <w:right w:val="single" w:sz="4" w:space="0" w:color="auto"/>
            </w:tcBorders>
          </w:tcPr>
          <w:p w14:paraId="5DDC3633" w14:textId="029CB212" w:rsidR="00142C02" w:rsidRDefault="00142C02" w:rsidP="00A54898">
            <w:pPr>
              <w:rPr>
                <w:rFonts w:cs="Times New Roman"/>
              </w:rPr>
            </w:pPr>
            <w:r>
              <w:rPr>
                <w:rFonts w:cs="Times New Roman"/>
              </w:rPr>
              <w:t>What was the reason for the hysterectomy?</w:t>
            </w:r>
          </w:p>
        </w:tc>
        <w:tc>
          <w:tcPr>
            <w:tcW w:w="0" w:type="auto"/>
            <w:tcBorders>
              <w:top w:val="single" w:sz="4" w:space="0" w:color="auto"/>
              <w:left w:val="single" w:sz="4" w:space="0" w:color="auto"/>
              <w:bottom w:val="single" w:sz="4" w:space="0" w:color="auto"/>
              <w:right w:val="single" w:sz="4" w:space="0" w:color="auto"/>
            </w:tcBorders>
          </w:tcPr>
          <w:p w14:paraId="641838D6" w14:textId="3240801D" w:rsidR="00142C02" w:rsidRDefault="00142C02" w:rsidP="00D6074E">
            <w:pPr>
              <w:rPr>
                <w:rFonts w:cs="Times New Roman"/>
              </w:rPr>
            </w:pPr>
          </w:p>
        </w:tc>
      </w:tr>
      <w:tr w:rsidR="00142C02" w:rsidRPr="00E142A0" w14:paraId="0C2223A4" w14:textId="77777777" w:rsidTr="005519B8">
        <w:tc>
          <w:tcPr>
            <w:tcW w:w="0" w:type="auto"/>
            <w:tcBorders>
              <w:top w:val="single" w:sz="4" w:space="0" w:color="auto"/>
              <w:left w:val="single" w:sz="4" w:space="0" w:color="auto"/>
              <w:bottom w:val="single" w:sz="4" w:space="0" w:color="auto"/>
              <w:right w:val="single" w:sz="4" w:space="0" w:color="auto"/>
            </w:tcBorders>
          </w:tcPr>
          <w:p w14:paraId="6CECF9A8" w14:textId="2597BCB4" w:rsidR="00142C02" w:rsidRDefault="00142C02" w:rsidP="00D6074E">
            <w:pPr>
              <w:jc w:val="center"/>
              <w:rPr>
                <w:rFonts w:cs="Times New Roman"/>
              </w:rPr>
            </w:pPr>
            <w:r>
              <w:rPr>
                <w:rFonts w:cs="Times New Roman"/>
              </w:rPr>
              <w:t>BMH1063</w:t>
            </w:r>
          </w:p>
        </w:tc>
        <w:tc>
          <w:tcPr>
            <w:tcW w:w="0" w:type="auto"/>
            <w:tcBorders>
              <w:top w:val="single" w:sz="4" w:space="0" w:color="auto"/>
              <w:left w:val="single" w:sz="4" w:space="0" w:color="auto"/>
              <w:bottom w:val="single" w:sz="4" w:space="0" w:color="auto"/>
              <w:right w:val="single" w:sz="4" w:space="0" w:color="auto"/>
            </w:tcBorders>
          </w:tcPr>
          <w:p w14:paraId="5A329079" w14:textId="5981DC49" w:rsidR="00142C02" w:rsidRDefault="00142C02" w:rsidP="00D6074E">
            <w:pPr>
              <w:rPr>
                <w:rFonts w:cs="Times New Roman"/>
              </w:rPr>
            </w:pPr>
            <w:r>
              <w:rPr>
                <w:rFonts w:cs="Times New Roman"/>
              </w:rPr>
              <w:t>Did you have an oophorectomy (removal of ovaries)?</w:t>
            </w:r>
          </w:p>
        </w:tc>
        <w:tc>
          <w:tcPr>
            <w:tcW w:w="0" w:type="auto"/>
            <w:tcBorders>
              <w:top w:val="single" w:sz="4" w:space="0" w:color="auto"/>
              <w:left w:val="single" w:sz="4" w:space="0" w:color="auto"/>
              <w:bottom w:val="single" w:sz="4" w:space="0" w:color="auto"/>
              <w:right w:val="single" w:sz="4" w:space="0" w:color="auto"/>
            </w:tcBorders>
          </w:tcPr>
          <w:p w14:paraId="07614D79" w14:textId="77777777" w:rsidR="00142C02" w:rsidRDefault="00142C02" w:rsidP="00A54898">
            <w:pPr>
              <w:rPr>
                <w:rFonts w:cs="Times New Roman"/>
              </w:rPr>
            </w:pPr>
            <w:r>
              <w:rPr>
                <w:rFonts w:cs="Times New Roman"/>
              </w:rPr>
              <w:t>0=No</w:t>
            </w:r>
          </w:p>
          <w:p w14:paraId="3AE5C0A6" w14:textId="77777777" w:rsidR="00142C02" w:rsidRDefault="00142C02" w:rsidP="00A54898">
            <w:pPr>
              <w:rPr>
                <w:rFonts w:cs="Times New Roman"/>
              </w:rPr>
            </w:pPr>
            <w:r>
              <w:rPr>
                <w:rFonts w:cs="Times New Roman"/>
              </w:rPr>
              <w:t>1=Yes</w:t>
            </w:r>
          </w:p>
          <w:p w14:paraId="60DD6844" w14:textId="1B1C61CB" w:rsidR="00142C02" w:rsidRDefault="00142C02" w:rsidP="00A54898">
            <w:pPr>
              <w:rPr>
                <w:rFonts w:cs="Times New Roman"/>
              </w:rPr>
            </w:pPr>
            <w:r>
              <w:rPr>
                <w:rFonts w:cs="Times New Roman"/>
              </w:rPr>
              <w:t>9=Don’t know</w:t>
            </w:r>
          </w:p>
        </w:tc>
      </w:tr>
      <w:tr w:rsidR="00142C02" w:rsidRPr="00E142A0" w14:paraId="2034FBF2" w14:textId="77777777" w:rsidTr="005519B8">
        <w:tc>
          <w:tcPr>
            <w:tcW w:w="0" w:type="auto"/>
            <w:tcBorders>
              <w:top w:val="single" w:sz="4" w:space="0" w:color="auto"/>
              <w:left w:val="single" w:sz="4" w:space="0" w:color="auto"/>
              <w:bottom w:val="single" w:sz="4" w:space="0" w:color="auto"/>
              <w:right w:val="single" w:sz="4" w:space="0" w:color="auto"/>
            </w:tcBorders>
          </w:tcPr>
          <w:p w14:paraId="14BDF477" w14:textId="06227A3D" w:rsidR="00142C02" w:rsidRDefault="00142C02" w:rsidP="00D6074E">
            <w:pPr>
              <w:jc w:val="center"/>
              <w:rPr>
                <w:rFonts w:cs="Times New Roman"/>
              </w:rPr>
            </w:pPr>
            <w:r>
              <w:rPr>
                <w:rFonts w:cs="Times New Roman"/>
              </w:rPr>
              <w:t>BMH10631</w:t>
            </w:r>
          </w:p>
        </w:tc>
        <w:tc>
          <w:tcPr>
            <w:tcW w:w="0" w:type="auto"/>
            <w:tcBorders>
              <w:top w:val="single" w:sz="4" w:space="0" w:color="auto"/>
              <w:left w:val="single" w:sz="4" w:space="0" w:color="auto"/>
              <w:bottom w:val="single" w:sz="4" w:space="0" w:color="auto"/>
              <w:right w:val="single" w:sz="4" w:space="0" w:color="auto"/>
            </w:tcBorders>
          </w:tcPr>
          <w:p w14:paraId="5658414F" w14:textId="14B403F1" w:rsidR="00142C02" w:rsidRDefault="00142C02" w:rsidP="00D6074E">
            <w:pPr>
              <w:rPr>
                <w:rFonts w:cs="Times New Roman"/>
              </w:rPr>
            </w:pPr>
            <w:r>
              <w:rPr>
                <w:rFonts w:cs="Times New Roman"/>
              </w:rPr>
              <w:t>In what year?</w:t>
            </w:r>
          </w:p>
        </w:tc>
        <w:tc>
          <w:tcPr>
            <w:tcW w:w="0" w:type="auto"/>
            <w:tcBorders>
              <w:top w:val="single" w:sz="4" w:space="0" w:color="auto"/>
              <w:left w:val="single" w:sz="4" w:space="0" w:color="auto"/>
              <w:bottom w:val="single" w:sz="4" w:space="0" w:color="auto"/>
              <w:right w:val="single" w:sz="4" w:space="0" w:color="auto"/>
            </w:tcBorders>
          </w:tcPr>
          <w:p w14:paraId="12CE69DD" w14:textId="7512F18F" w:rsidR="00142C02" w:rsidRDefault="00142C02" w:rsidP="00D6074E">
            <w:pPr>
              <w:rPr>
                <w:rFonts w:cs="Times New Roman"/>
              </w:rPr>
            </w:pPr>
          </w:p>
        </w:tc>
      </w:tr>
      <w:tr w:rsidR="00142C02" w:rsidRPr="00E142A0" w14:paraId="722476A7" w14:textId="77777777" w:rsidTr="005519B8">
        <w:tc>
          <w:tcPr>
            <w:tcW w:w="0" w:type="auto"/>
            <w:tcBorders>
              <w:top w:val="single" w:sz="4" w:space="0" w:color="auto"/>
              <w:left w:val="single" w:sz="4" w:space="0" w:color="auto"/>
              <w:bottom w:val="single" w:sz="4" w:space="0" w:color="auto"/>
              <w:right w:val="single" w:sz="4" w:space="0" w:color="auto"/>
            </w:tcBorders>
          </w:tcPr>
          <w:p w14:paraId="2BB223D8" w14:textId="2A276EBA" w:rsidR="00142C02" w:rsidRDefault="00142C02" w:rsidP="00D6074E">
            <w:pPr>
              <w:jc w:val="center"/>
              <w:rPr>
                <w:rFonts w:cs="Times New Roman"/>
              </w:rPr>
            </w:pPr>
            <w:r>
              <w:rPr>
                <w:rFonts w:cs="Times New Roman"/>
              </w:rPr>
              <w:t>BMH1064</w:t>
            </w:r>
          </w:p>
        </w:tc>
        <w:tc>
          <w:tcPr>
            <w:tcW w:w="0" w:type="auto"/>
            <w:tcBorders>
              <w:top w:val="single" w:sz="4" w:space="0" w:color="auto"/>
              <w:left w:val="single" w:sz="4" w:space="0" w:color="auto"/>
              <w:bottom w:val="single" w:sz="4" w:space="0" w:color="auto"/>
              <w:right w:val="single" w:sz="4" w:space="0" w:color="auto"/>
            </w:tcBorders>
          </w:tcPr>
          <w:p w14:paraId="6C15E065" w14:textId="45CFAAC4" w:rsidR="00142C02" w:rsidRDefault="00142C02" w:rsidP="00D6074E">
            <w:pPr>
              <w:rPr>
                <w:rFonts w:cs="Times New Roman"/>
              </w:rPr>
            </w:pPr>
            <w:r>
              <w:rPr>
                <w:rFonts w:cs="Times New Roman"/>
              </w:rPr>
              <w:t>Have you had hormone replacement therapy?</w:t>
            </w:r>
          </w:p>
        </w:tc>
        <w:tc>
          <w:tcPr>
            <w:tcW w:w="0" w:type="auto"/>
            <w:tcBorders>
              <w:top w:val="single" w:sz="4" w:space="0" w:color="auto"/>
              <w:left w:val="single" w:sz="4" w:space="0" w:color="auto"/>
              <w:bottom w:val="single" w:sz="4" w:space="0" w:color="auto"/>
              <w:right w:val="single" w:sz="4" w:space="0" w:color="auto"/>
            </w:tcBorders>
          </w:tcPr>
          <w:p w14:paraId="5CF57906" w14:textId="77777777" w:rsidR="00142C02" w:rsidRDefault="00142C02" w:rsidP="00A54898">
            <w:pPr>
              <w:rPr>
                <w:rFonts w:cs="Times New Roman"/>
              </w:rPr>
            </w:pPr>
            <w:r>
              <w:rPr>
                <w:rFonts w:cs="Times New Roman"/>
              </w:rPr>
              <w:t>0=No</w:t>
            </w:r>
          </w:p>
          <w:p w14:paraId="5030D443" w14:textId="77777777" w:rsidR="00142C02" w:rsidRDefault="00142C02" w:rsidP="00A54898">
            <w:pPr>
              <w:rPr>
                <w:rFonts w:cs="Times New Roman"/>
              </w:rPr>
            </w:pPr>
            <w:r>
              <w:rPr>
                <w:rFonts w:cs="Times New Roman"/>
              </w:rPr>
              <w:t>1=Yes</w:t>
            </w:r>
          </w:p>
          <w:p w14:paraId="1E4E751C" w14:textId="7C4BFC8E" w:rsidR="00142C02" w:rsidRDefault="00142C02" w:rsidP="00A54898">
            <w:pPr>
              <w:rPr>
                <w:rFonts w:cs="Times New Roman"/>
              </w:rPr>
            </w:pPr>
            <w:r>
              <w:rPr>
                <w:rFonts w:cs="Times New Roman"/>
              </w:rPr>
              <w:t>9=Don’t know</w:t>
            </w:r>
          </w:p>
        </w:tc>
      </w:tr>
      <w:tr w:rsidR="00142C02" w:rsidRPr="00E142A0" w14:paraId="05788F4C" w14:textId="77777777" w:rsidTr="005519B8">
        <w:tc>
          <w:tcPr>
            <w:tcW w:w="0" w:type="auto"/>
            <w:tcBorders>
              <w:top w:val="single" w:sz="4" w:space="0" w:color="auto"/>
              <w:left w:val="single" w:sz="4" w:space="0" w:color="auto"/>
              <w:bottom w:val="single" w:sz="4" w:space="0" w:color="auto"/>
              <w:right w:val="single" w:sz="4" w:space="0" w:color="auto"/>
            </w:tcBorders>
          </w:tcPr>
          <w:p w14:paraId="7BE8D309" w14:textId="0D21998C" w:rsidR="00142C02" w:rsidRDefault="00142C02" w:rsidP="00D6074E">
            <w:pPr>
              <w:jc w:val="center"/>
              <w:rPr>
                <w:rFonts w:cs="Times New Roman"/>
              </w:rPr>
            </w:pPr>
            <w:r>
              <w:rPr>
                <w:rFonts w:cs="Times New Roman"/>
              </w:rPr>
              <w:t>BMH1065</w:t>
            </w:r>
          </w:p>
        </w:tc>
        <w:tc>
          <w:tcPr>
            <w:tcW w:w="0" w:type="auto"/>
            <w:tcBorders>
              <w:top w:val="single" w:sz="4" w:space="0" w:color="auto"/>
              <w:left w:val="single" w:sz="4" w:space="0" w:color="auto"/>
              <w:bottom w:val="single" w:sz="4" w:space="0" w:color="auto"/>
              <w:right w:val="single" w:sz="4" w:space="0" w:color="auto"/>
            </w:tcBorders>
          </w:tcPr>
          <w:p w14:paraId="2DF4EF8A" w14:textId="5D0C4103" w:rsidR="00142C02" w:rsidRDefault="00142C02" w:rsidP="00D6074E">
            <w:pPr>
              <w:rPr>
                <w:rFonts w:cs="Times New Roman"/>
              </w:rPr>
            </w:pPr>
            <w:r>
              <w:rPr>
                <w:rFonts w:cs="Times New Roman"/>
              </w:rPr>
              <w:t>How old were you when you began menopause?</w:t>
            </w:r>
          </w:p>
        </w:tc>
        <w:tc>
          <w:tcPr>
            <w:tcW w:w="0" w:type="auto"/>
            <w:tcBorders>
              <w:top w:val="single" w:sz="4" w:space="0" w:color="auto"/>
              <w:left w:val="single" w:sz="4" w:space="0" w:color="auto"/>
              <w:bottom w:val="single" w:sz="4" w:space="0" w:color="auto"/>
              <w:right w:val="single" w:sz="4" w:space="0" w:color="auto"/>
            </w:tcBorders>
          </w:tcPr>
          <w:p w14:paraId="289650EF" w14:textId="5EB4CD78" w:rsidR="00142C02" w:rsidRDefault="00142C02" w:rsidP="00D6074E">
            <w:pPr>
              <w:rPr>
                <w:rFonts w:cs="Times New Roman"/>
              </w:rPr>
            </w:pPr>
          </w:p>
        </w:tc>
      </w:tr>
      <w:tr w:rsidR="00142C02" w:rsidRPr="00E142A0" w14:paraId="14F2908E" w14:textId="77777777" w:rsidTr="005519B8">
        <w:tc>
          <w:tcPr>
            <w:tcW w:w="0" w:type="auto"/>
            <w:tcBorders>
              <w:top w:val="single" w:sz="4" w:space="0" w:color="auto"/>
              <w:left w:val="single" w:sz="4" w:space="0" w:color="auto"/>
              <w:bottom w:val="single" w:sz="4" w:space="0" w:color="auto"/>
              <w:right w:val="single" w:sz="4" w:space="0" w:color="auto"/>
            </w:tcBorders>
          </w:tcPr>
          <w:p w14:paraId="7D1E0789" w14:textId="593B7086" w:rsidR="00142C02" w:rsidRDefault="00142C02" w:rsidP="00D6074E">
            <w:pPr>
              <w:jc w:val="center"/>
              <w:rPr>
                <w:rFonts w:cs="Times New Roman"/>
              </w:rPr>
            </w:pPr>
            <w:r>
              <w:rPr>
                <w:rFonts w:cs="Times New Roman"/>
              </w:rPr>
              <w:t>BMH1066</w:t>
            </w:r>
          </w:p>
        </w:tc>
        <w:tc>
          <w:tcPr>
            <w:tcW w:w="0" w:type="auto"/>
            <w:tcBorders>
              <w:top w:val="single" w:sz="4" w:space="0" w:color="auto"/>
              <w:left w:val="single" w:sz="4" w:space="0" w:color="auto"/>
              <w:bottom w:val="single" w:sz="4" w:space="0" w:color="auto"/>
              <w:right w:val="single" w:sz="4" w:space="0" w:color="auto"/>
            </w:tcBorders>
          </w:tcPr>
          <w:p w14:paraId="04140411" w14:textId="5858AF27" w:rsidR="00142C02" w:rsidRDefault="00142C02" w:rsidP="00D6074E">
            <w:pPr>
              <w:rPr>
                <w:rFonts w:cs="Times New Roman"/>
              </w:rPr>
            </w:pPr>
            <w:r>
              <w:rPr>
                <w:rFonts w:cs="Times New Roman"/>
              </w:rPr>
              <w:t>How old were you when you began having periods?</w:t>
            </w:r>
          </w:p>
        </w:tc>
        <w:tc>
          <w:tcPr>
            <w:tcW w:w="0" w:type="auto"/>
            <w:tcBorders>
              <w:top w:val="single" w:sz="4" w:space="0" w:color="auto"/>
              <w:left w:val="single" w:sz="4" w:space="0" w:color="auto"/>
              <w:bottom w:val="single" w:sz="4" w:space="0" w:color="auto"/>
              <w:right w:val="single" w:sz="4" w:space="0" w:color="auto"/>
            </w:tcBorders>
          </w:tcPr>
          <w:p w14:paraId="0EECA5DE" w14:textId="00F1CEFB" w:rsidR="00142C02" w:rsidRDefault="00142C02" w:rsidP="00D6074E">
            <w:pPr>
              <w:rPr>
                <w:rFonts w:cs="Times New Roman"/>
              </w:rPr>
            </w:pPr>
          </w:p>
        </w:tc>
      </w:tr>
      <w:tr w:rsidR="00142C02" w:rsidRPr="00E142A0" w14:paraId="4F15A7A2" w14:textId="77777777" w:rsidTr="005519B8">
        <w:tc>
          <w:tcPr>
            <w:tcW w:w="0" w:type="auto"/>
            <w:tcBorders>
              <w:top w:val="single" w:sz="4" w:space="0" w:color="auto"/>
              <w:left w:val="single" w:sz="4" w:space="0" w:color="auto"/>
              <w:bottom w:val="single" w:sz="4" w:space="0" w:color="auto"/>
              <w:right w:val="single" w:sz="4" w:space="0" w:color="auto"/>
            </w:tcBorders>
          </w:tcPr>
          <w:p w14:paraId="38A05F25" w14:textId="39591E49" w:rsidR="00142C02" w:rsidRDefault="00142C02" w:rsidP="00D6074E">
            <w:pPr>
              <w:jc w:val="center"/>
              <w:rPr>
                <w:rFonts w:cs="Times New Roman"/>
              </w:rPr>
            </w:pPr>
            <w:r>
              <w:rPr>
                <w:rFonts w:cs="Times New Roman"/>
              </w:rPr>
              <w:t>BMH13</w:t>
            </w:r>
          </w:p>
        </w:tc>
        <w:tc>
          <w:tcPr>
            <w:tcW w:w="0" w:type="auto"/>
            <w:tcBorders>
              <w:top w:val="single" w:sz="4" w:space="0" w:color="auto"/>
              <w:left w:val="single" w:sz="4" w:space="0" w:color="auto"/>
              <w:bottom w:val="single" w:sz="4" w:space="0" w:color="auto"/>
              <w:right w:val="single" w:sz="4" w:space="0" w:color="auto"/>
            </w:tcBorders>
          </w:tcPr>
          <w:p w14:paraId="7B6ED3D2" w14:textId="2AEB9A2E" w:rsidR="00142C02" w:rsidRDefault="00142C02" w:rsidP="00D6074E">
            <w:pPr>
              <w:rPr>
                <w:rFonts w:cs="Times New Roman"/>
              </w:rPr>
            </w:pPr>
            <w:r>
              <w:rPr>
                <w:rFonts w:cs="Times New Roman"/>
              </w:rPr>
              <w:t>Were you ever hospitalized for reasons other than surgery in the past?</w:t>
            </w:r>
          </w:p>
        </w:tc>
        <w:tc>
          <w:tcPr>
            <w:tcW w:w="0" w:type="auto"/>
            <w:tcBorders>
              <w:top w:val="single" w:sz="4" w:space="0" w:color="auto"/>
              <w:left w:val="single" w:sz="4" w:space="0" w:color="auto"/>
              <w:bottom w:val="single" w:sz="4" w:space="0" w:color="auto"/>
              <w:right w:val="single" w:sz="4" w:space="0" w:color="auto"/>
            </w:tcBorders>
          </w:tcPr>
          <w:p w14:paraId="390B4A20" w14:textId="77777777" w:rsidR="00142C02" w:rsidRDefault="00142C02" w:rsidP="00A54898">
            <w:pPr>
              <w:rPr>
                <w:rFonts w:cs="Times New Roman"/>
              </w:rPr>
            </w:pPr>
            <w:r>
              <w:rPr>
                <w:rFonts w:cs="Times New Roman"/>
              </w:rPr>
              <w:t>0=No</w:t>
            </w:r>
          </w:p>
          <w:p w14:paraId="01277D6E" w14:textId="77777777" w:rsidR="00142C02" w:rsidRDefault="00142C02" w:rsidP="00A54898">
            <w:pPr>
              <w:rPr>
                <w:rFonts w:cs="Times New Roman"/>
              </w:rPr>
            </w:pPr>
            <w:r>
              <w:rPr>
                <w:rFonts w:cs="Times New Roman"/>
              </w:rPr>
              <w:t>1=Yes</w:t>
            </w:r>
          </w:p>
          <w:p w14:paraId="65C12722" w14:textId="6303833B" w:rsidR="00142C02" w:rsidRDefault="00142C02" w:rsidP="00A54898">
            <w:pPr>
              <w:rPr>
                <w:rFonts w:cs="Times New Roman"/>
              </w:rPr>
            </w:pPr>
            <w:r>
              <w:rPr>
                <w:rFonts w:cs="Times New Roman"/>
              </w:rPr>
              <w:t>9=Don’t know</w:t>
            </w:r>
          </w:p>
        </w:tc>
      </w:tr>
      <w:tr w:rsidR="00142C02" w:rsidRPr="00E142A0" w14:paraId="70F7E37C" w14:textId="77777777" w:rsidTr="005519B8">
        <w:tc>
          <w:tcPr>
            <w:tcW w:w="0" w:type="auto"/>
            <w:tcBorders>
              <w:top w:val="single" w:sz="4" w:space="0" w:color="auto"/>
              <w:left w:val="single" w:sz="4" w:space="0" w:color="auto"/>
              <w:bottom w:val="single" w:sz="4" w:space="0" w:color="auto"/>
              <w:right w:val="single" w:sz="4" w:space="0" w:color="auto"/>
            </w:tcBorders>
          </w:tcPr>
          <w:p w14:paraId="0CCCD669" w14:textId="56F70AC0" w:rsidR="00142C02" w:rsidRDefault="00142C02" w:rsidP="00D6074E">
            <w:pPr>
              <w:jc w:val="center"/>
              <w:rPr>
                <w:rFonts w:cs="Times New Roman"/>
              </w:rPr>
            </w:pPr>
            <w:r>
              <w:rPr>
                <w:rFonts w:cs="Times New Roman"/>
              </w:rPr>
              <w:t>BMH131</w:t>
            </w:r>
          </w:p>
        </w:tc>
        <w:tc>
          <w:tcPr>
            <w:tcW w:w="0" w:type="auto"/>
            <w:tcBorders>
              <w:top w:val="single" w:sz="4" w:space="0" w:color="auto"/>
              <w:left w:val="single" w:sz="4" w:space="0" w:color="auto"/>
              <w:bottom w:val="single" w:sz="4" w:space="0" w:color="auto"/>
              <w:right w:val="single" w:sz="4" w:space="0" w:color="auto"/>
            </w:tcBorders>
          </w:tcPr>
          <w:p w14:paraId="294A247B" w14:textId="5E645ECF" w:rsidR="00142C02" w:rsidRDefault="00142C02" w:rsidP="00D6074E">
            <w:pPr>
              <w:rPr>
                <w:rFonts w:cs="Times New Roman"/>
              </w:rPr>
            </w:pPr>
            <w:r>
              <w:rPr>
                <w:rFonts w:cs="Times New Roman"/>
              </w:rPr>
              <w:t>Why?</w:t>
            </w:r>
          </w:p>
        </w:tc>
        <w:tc>
          <w:tcPr>
            <w:tcW w:w="0" w:type="auto"/>
            <w:tcBorders>
              <w:top w:val="single" w:sz="4" w:space="0" w:color="auto"/>
              <w:left w:val="single" w:sz="4" w:space="0" w:color="auto"/>
              <w:bottom w:val="single" w:sz="4" w:space="0" w:color="auto"/>
              <w:right w:val="single" w:sz="4" w:space="0" w:color="auto"/>
            </w:tcBorders>
          </w:tcPr>
          <w:p w14:paraId="1C664E37" w14:textId="77777777" w:rsidR="00142C02" w:rsidRDefault="00142C02" w:rsidP="00D6074E">
            <w:pPr>
              <w:rPr>
                <w:rFonts w:cs="Times New Roman"/>
              </w:rPr>
            </w:pPr>
          </w:p>
        </w:tc>
      </w:tr>
      <w:tr w:rsidR="00142C02" w:rsidRPr="00E142A0" w14:paraId="767C878D" w14:textId="77777777" w:rsidTr="005519B8">
        <w:tc>
          <w:tcPr>
            <w:tcW w:w="0" w:type="auto"/>
            <w:tcBorders>
              <w:top w:val="single" w:sz="4" w:space="0" w:color="auto"/>
              <w:left w:val="single" w:sz="4" w:space="0" w:color="auto"/>
              <w:bottom w:val="single" w:sz="4" w:space="0" w:color="auto"/>
              <w:right w:val="single" w:sz="4" w:space="0" w:color="auto"/>
            </w:tcBorders>
          </w:tcPr>
          <w:p w14:paraId="3A8C0AF7" w14:textId="4B961D17" w:rsidR="00142C02" w:rsidRDefault="00142C02" w:rsidP="00D6074E">
            <w:pPr>
              <w:jc w:val="center"/>
              <w:rPr>
                <w:rFonts w:cs="Times New Roman"/>
              </w:rPr>
            </w:pPr>
            <w:r>
              <w:rPr>
                <w:rFonts w:cs="Times New Roman"/>
              </w:rPr>
              <w:t>BMH132</w:t>
            </w:r>
          </w:p>
        </w:tc>
        <w:tc>
          <w:tcPr>
            <w:tcW w:w="0" w:type="auto"/>
            <w:tcBorders>
              <w:top w:val="single" w:sz="4" w:space="0" w:color="auto"/>
              <w:left w:val="single" w:sz="4" w:space="0" w:color="auto"/>
              <w:bottom w:val="single" w:sz="4" w:space="0" w:color="auto"/>
              <w:right w:val="single" w:sz="4" w:space="0" w:color="auto"/>
            </w:tcBorders>
          </w:tcPr>
          <w:p w14:paraId="298D6FD6" w14:textId="58E6D8CA" w:rsidR="00142C02" w:rsidRDefault="00142C02" w:rsidP="00D6074E">
            <w:pPr>
              <w:rPr>
                <w:rFonts w:cs="Times New Roman"/>
              </w:rPr>
            </w:pPr>
            <w:r>
              <w:rPr>
                <w:rFonts w:cs="Times New Roman"/>
              </w:rPr>
              <w:t>Were you hospitalized recently?</w:t>
            </w:r>
          </w:p>
        </w:tc>
        <w:tc>
          <w:tcPr>
            <w:tcW w:w="0" w:type="auto"/>
            <w:tcBorders>
              <w:top w:val="single" w:sz="4" w:space="0" w:color="auto"/>
              <w:left w:val="single" w:sz="4" w:space="0" w:color="auto"/>
              <w:bottom w:val="single" w:sz="4" w:space="0" w:color="auto"/>
              <w:right w:val="single" w:sz="4" w:space="0" w:color="auto"/>
            </w:tcBorders>
          </w:tcPr>
          <w:p w14:paraId="5B4FC5F1" w14:textId="77777777" w:rsidR="00142C02" w:rsidRDefault="00142C02" w:rsidP="00A54898">
            <w:pPr>
              <w:rPr>
                <w:rFonts w:cs="Times New Roman"/>
              </w:rPr>
            </w:pPr>
            <w:r>
              <w:rPr>
                <w:rFonts w:cs="Times New Roman"/>
              </w:rPr>
              <w:t>0=No</w:t>
            </w:r>
          </w:p>
          <w:p w14:paraId="1E6985D8" w14:textId="77777777" w:rsidR="00142C02" w:rsidRDefault="00142C02" w:rsidP="00A54898">
            <w:pPr>
              <w:rPr>
                <w:rFonts w:cs="Times New Roman"/>
              </w:rPr>
            </w:pPr>
            <w:r>
              <w:rPr>
                <w:rFonts w:cs="Times New Roman"/>
              </w:rPr>
              <w:t>1=Yes</w:t>
            </w:r>
          </w:p>
          <w:p w14:paraId="320830DF" w14:textId="51407A65" w:rsidR="00142C02" w:rsidRDefault="00142C02" w:rsidP="00A54898">
            <w:pPr>
              <w:rPr>
                <w:rFonts w:cs="Times New Roman"/>
              </w:rPr>
            </w:pPr>
            <w:r>
              <w:rPr>
                <w:rFonts w:cs="Times New Roman"/>
              </w:rPr>
              <w:t>9=Don’t know</w:t>
            </w:r>
          </w:p>
        </w:tc>
      </w:tr>
      <w:tr w:rsidR="00142C02" w:rsidRPr="00E142A0" w14:paraId="7188AAF5" w14:textId="77777777" w:rsidTr="005519B8">
        <w:tc>
          <w:tcPr>
            <w:tcW w:w="0" w:type="auto"/>
            <w:tcBorders>
              <w:top w:val="single" w:sz="4" w:space="0" w:color="auto"/>
              <w:left w:val="single" w:sz="4" w:space="0" w:color="auto"/>
              <w:bottom w:val="single" w:sz="4" w:space="0" w:color="auto"/>
              <w:right w:val="single" w:sz="4" w:space="0" w:color="auto"/>
            </w:tcBorders>
          </w:tcPr>
          <w:p w14:paraId="226924A2" w14:textId="41F7DC3B" w:rsidR="00142C02" w:rsidRDefault="00142C02" w:rsidP="00D6074E">
            <w:pPr>
              <w:jc w:val="center"/>
              <w:rPr>
                <w:rFonts w:cs="Times New Roman"/>
              </w:rPr>
            </w:pPr>
            <w:r>
              <w:rPr>
                <w:rFonts w:cs="Times New Roman"/>
              </w:rPr>
              <w:t>BMH134</w:t>
            </w:r>
          </w:p>
        </w:tc>
        <w:tc>
          <w:tcPr>
            <w:tcW w:w="0" w:type="auto"/>
            <w:tcBorders>
              <w:top w:val="single" w:sz="4" w:space="0" w:color="auto"/>
              <w:left w:val="single" w:sz="4" w:space="0" w:color="auto"/>
              <w:bottom w:val="single" w:sz="4" w:space="0" w:color="auto"/>
              <w:right w:val="single" w:sz="4" w:space="0" w:color="auto"/>
            </w:tcBorders>
          </w:tcPr>
          <w:p w14:paraId="36AF30CC" w14:textId="5CC897CD" w:rsidR="00142C02" w:rsidRDefault="00142C02" w:rsidP="00D6074E">
            <w:pPr>
              <w:rPr>
                <w:rFonts w:cs="Times New Roman"/>
              </w:rPr>
            </w:pPr>
            <w:r>
              <w:rPr>
                <w:rFonts w:cs="Times New Roman"/>
              </w:rPr>
              <w:t>Why?</w:t>
            </w:r>
          </w:p>
        </w:tc>
        <w:tc>
          <w:tcPr>
            <w:tcW w:w="0" w:type="auto"/>
            <w:tcBorders>
              <w:top w:val="single" w:sz="4" w:space="0" w:color="auto"/>
              <w:left w:val="single" w:sz="4" w:space="0" w:color="auto"/>
              <w:bottom w:val="single" w:sz="4" w:space="0" w:color="auto"/>
              <w:right w:val="single" w:sz="4" w:space="0" w:color="auto"/>
            </w:tcBorders>
          </w:tcPr>
          <w:p w14:paraId="79EFC2B2" w14:textId="038A75E4" w:rsidR="00142C02" w:rsidRDefault="00142C02" w:rsidP="00D6074E">
            <w:pPr>
              <w:rPr>
                <w:rFonts w:cs="Times New Roman"/>
              </w:rPr>
            </w:pPr>
          </w:p>
        </w:tc>
      </w:tr>
      <w:tr w:rsidR="00142C02" w:rsidRPr="00E142A0" w14:paraId="39524331" w14:textId="77777777" w:rsidTr="005519B8">
        <w:tc>
          <w:tcPr>
            <w:tcW w:w="0" w:type="auto"/>
            <w:tcBorders>
              <w:top w:val="single" w:sz="4" w:space="0" w:color="auto"/>
              <w:left w:val="single" w:sz="4" w:space="0" w:color="auto"/>
              <w:bottom w:val="single" w:sz="4" w:space="0" w:color="auto"/>
              <w:right w:val="single" w:sz="4" w:space="0" w:color="auto"/>
            </w:tcBorders>
          </w:tcPr>
          <w:p w14:paraId="23136B7F" w14:textId="1674818C" w:rsidR="00142C02" w:rsidRDefault="00142C02" w:rsidP="00D6074E">
            <w:pPr>
              <w:jc w:val="center"/>
              <w:rPr>
                <w:rFonts w:cs="Times New Roman"/>
              </w:rPr>
            </w:pPr>
            <w:r>
              <w:rPr>
                <w:rFonts w:cs="Times New Roman"/>
              </w:rPr>
              <w:t>BMH135</w:t>
            </w:r>
          </w:p>
        </w:tc>
        <w:tc>
          <w:tcPr>
            <w:tcW w:w="0" w:type="auto"/>
            <w:tcBorders>
              <w:top w:val="single" w:sz="4" w:space="0" w:color="auto"/>
              <w:left w:val="single" w:sz="4" w:space="0" w:color="auto"/>
              <w:bottom w:val="single" w:sz="4" w:space="0" w:color="auto"/>
              <w:right w:val="single" w:sz="4" w:space="0" w:color="auto"/>
            </w:tcBorders>
          </w:tcPr>
          <w:p w14:paraId="3B0FAF98" w14:textId="0E9A84D2" w:rsidR="00142C02" w:rsidRDefault="00142C02" w:rsidP="00D6074E">
            <w:pPr>
              <w:rPr>
                <w:rFonts w:cs="Times New Roman"/>
              </w:rPr>
            </w:pPr>
            <w:r>
              <w:rPr>
                <w:rFonts w:cs="Times New Roman"/>
              </w:rPr>
              <w:t>Are you presently scheduled to have any type of surgery?</w:t>
            </w:r>
          </w:p>
        </w:tc>
        <w:tc>
          <w:tcPr>
            <w:tcW w:w="0" w:type="auto"/>
            <w:tcBorders>
              <w:top w:val="single" w:sz="4" w:space="0" w:color="auto"/>
              <w:left w:val="single" w:sz="4" w:space="0" w:color="auto"/>
              <w:bottom w:val="single" w:sz="4" w:space="0" w:color="auto"/>
              <w:right w:val="single" w:sz="4" w:space="0" w:color="auto"/>
            </w:tcBorders>
          </w:tcPr>
          <w:p w14:paraId="7A67B0CB" w14:textId="77777777" w:rsidR="00142C02" w:rsidRDefault="00142C02" w:rsidP="00A54898">
            <w:pPr>
              <w:rPr>
                <w:rFonts w:cs="Times New Roman"/>
              </w:rPr>
            </w:pPr>
            <w:r>
              <w:rPr>
                <w:rFonts w:cs="Times New Roman"/>
              </w:rPr>
              <w:t>0=No</w:t>
            </w:r>
          </w:p>
          <w:p w14:paraId="76F64FE2" w14:textId="77777777" w:rsidR="00142C02" w:rsidRDefault="00142C02" w:rsidP="00A54898">
            <w:pPr>
              <w:rPr>
                <w:rFonts w:cs="Times New Roman"/>
              </w:rPr>
            </w:pPr>
            <w:r>
              <w:rPr>
                <w:rFonts w:cs="Times New Roman"/>
              </w:rPr>
              <w:t>1=Yes</w:t>
            </w:r>
          </w:p>
          <w:p w14:paraId="63D0267E" w14:textId="62637FEB" w:rsidR="00142C02" w:rsidRDefault="00142C02" w:rsidP="00A54898">
            <w:pPr>
              <w:rPr>
                <w:rFonts w:cs="Times New Roman"/>
              </w:rPr>
            </w:pPr>
            <w:r>
              <w:rPr>
                <w:rFonts w:cs="Times New Roman"/>
              </w:rPr>
              <w:t>9=Don’t know</w:t>
            </w:r>
          </w:p>
        </w:tc>
      </w:tr>
      <w:tr w:rsidR="00142C02" w:rsidRPr="00E142A0" w14:paraId="4E2E15F3" w14:textId="77777777" w:rsidTr="005519B8">
        <w:tc>
          <w:tcPr>
            <w:tcW w:w="0" w:type="auto"/>
            <w:tcBorders>
              <w:top w:val="single" w:sz="4" w:space="0" w:color="auto"/>
              <w:left w:val="single" w:sz="4" w:space="0" w:color="auto"/>
              <w:bottom w:val="single" w:sz="4" w:space="0" w:color="auto"/>
              <w:right w:val="single" w:sz="4" w:space="0" w:color="auto"/>
            </w:tcBorders>
          </w:tcPr>
          <w:p w14:paraId="23E89228" w14:textId="1FA678CF" w:rsidR="00142C02" w:rsidRDefault="00142C02" w:rsidP="00D6074E">
            <w:pPr>
              <w:jc w:val="center"/>
              <w:rPr>
                <w:rFonts w:cs="Times New Roman"/>
              </w:rPr>
            </w:pPr>
            <w:r>
              <w:rPr>
                <w:rFonts w:cs="Times New Roman"/>
              </w:rPr>
              <w:t>BMH136</w:t>
            </w:r>
          </w:p>
        </w:tc>
        <w:tc>
          <w:tcPr>
            <w:tcW w:w="0" w:type="auto"/>
            <w:tcBorders>
              <w:top w:val="single" w:sz="4" w:space="0" w:color="auto"/>
              <w:left w:val="single" w:sz="4" w:space="0" w:color="auto"/>
              <w:bottom w:val="single" w:sz="4" w:space="0" w:color="auto"/>
              <w:right w:val="single" w:sz="4" w:space="0" w:color="auto"/>
            </w:tcBorders>
          </w:tcPr>
          <w:p w14:paraId="2C3BDCD4" w14:textId="50755EC3" w:rsidR="00142C02" w:rsidRDefault="00142C02" w:rsidP="00D6074E">
            <w:pPr>
              <w:rPr>
                <w:rFonts w:cs="Times New Roman"/>
              </w:rPr>
            </w:pPr>
            <w:r>
              <w:rPr>
                <w:rFonts w:cs="Times New Roman"/>
              </w:rPr>
              <w:t>Type?</w:t>
            </w:r>
          </w:p>
        </w:tc>
        <w:tc>
          <w:tcPr>
            <w:tcW w:w="0" w:type="auto"/>
            <w:tcBorders>
              <w:top w:val="single" w:sz="4" w:space="0" w:color="auto"/>
              <w:left w:val="single" w:sz="4" w:space="0" w:color="auto"/>
              <w:bottom w:val="single" w:sz="4" w:space="0" w:color="auto"/>
              <w:right w:val="single" w:sz="4" w:space="0" w:color="auto"/>
            </w:tcBorders>
          </w:tcPr>
          <w:p w14:paraId="0F9371C2" w14:textId="27CFE7FC" w:rsidR="00142C02" w:rsidRDefault="00142C02" w:rsidP="00D6074E">
            <w:pPr>
              <w:rPr>
                <w:rFonts w:cs="Times New Roman"/>
              </w:rPr>
            </w:pPr>
          </w:p>
        </w:tc>
      </w:tr>
      <w:tr w:rsidR="00142C02" w:rsidRPr="00E142A0" w14:paraId="55A39659" w14:textId="77777777" w:rsidTr="005519B8">
        <w:tc>
          <w:tcPr>
            <w:tcW w:w="0" w:type="auto"/>
            <w:tcBorders>
              <w:top w:val="single" w:sz="4" w:space="0" w:color="auto"/>
              <w:left w:val="single" w:sz="4" w:space="0" w:color="auto"/>
              <w:bottom w:val="single" w:sz="4" w:space="0" w:color="auto"/>
              <w:right w:val="single" w:sz="4" w:space="0" w:color="auto"/>
            </w:tcBorders>
          </w:tcPr>
          <w:p w14:paraId="590CF3E0" w14:textId="57E07029" w:rsidR="00142C02" w:rsidRDefault="00142C02" w:rsidP="00D6074E">
            <w:pPr>
              <w:jc w:val="center"/>
              <w:rPr>
                <w:rFonts w:cs="Times New Roman"/>
              </w:rPr>
            </w:pPr>
            <w:r>
              <w:rPr>
                <w:rFonts w:cs="Times New Roman"/>
              </w:rPr>
              <w:t>BMH137Month</w:t>
            </w:r>
          </w:p>
        </w:tc>
        <w:tc>
          <w:tcPr>
            <w:tcW w:w="0" w:type="auto"/>
            <w:tcBorders>
              <w:top w:val="single" w:sz="4" w:space="0" w:color="auto"/>
              <w:left w:val="single" w:sz="4" w:space="0" w:color="auto"/>
              <w:bottom w:val="single" w:sz="4" w:space="0" w:color="auto"/>
              <w:right w:val="single" w:sz="4" w:space="0" w:color="auto"/>
            </w:tcBorders>
          </w:tcPr>
          <w:p w14:paraId="60F4C817" w14:textId="5168B1BB" w:rsidR="00142C02" w:rsidRDefault="00142C02" w:rsidP="00D6074E">
            <w:pPr>
              <w:rPr>
                <w:rFonts w:cs="Times New Roman"/>
              </w:rPr>
            </w:pPr>
            <w:r>
              <w:rPr>
                <w:rFonts w:cs="Times New Roman"/>
              </w:rPr>
              <w:t>When are you scheduled for surgery?</w:t>
            </w:r>
          </w:p>
        </w:tc>
        <w:tc>
          <w:tcPr>
            <w:tcW w:w="0" w:type="auto"/>
            <w:tcBorders>
              <w:top w:val="single" w:sz="4" w:space="0" w:color="auto"/>
              <w:left w:val="single" w:sz="4" w:space="0" w:color="auto"/>
              <w:bottom w:val="single" w:sz="4" w:space="0" w:color="auto"/>
              <w:right w:val="single" w:sz="4" w:space="0" w:color="auto"/>
            </w:tcBorders>
          </w:tcPr>
          <w:p w14:paraId="29AD13E4" w14:textId="53B32962" w:rsidR="00142C02" w:rsidRDefault="00142C02" w:rsidP="00D6074E">
            <w:pPr>
              <w:rPr>
                <w:rFonts w:cs="Times New Roman"/>
              </w:rPr>
            </w:pPr>
            <w:r>
              <w:rPr>
                <w:rFonts w:cs="Times New Roman"/>
              </w:rPr>
              <w:t>Month</w:t>
            </w:r>
          </w:p>
        </w:tc>
      </w:tr>
      <w:tr w:rsidR="00142C02" w:rsidRPr="00E142A0" w14:paraId="537BC65C" w14:textId="77777777" w:rsidTr="005519B8">
        <w:tc>
          <w:tcPr>
            <w:tcW w:w="0" w:type="auto"/>
            <w:tcBorders>
              <w:top w:val="single" w:sz="4" w:space="0" w:color="auto"/>
              <w:left w:val="single" w:sz="4" w:space="0" w:color="auto"/>
              <w:bottom w:val="single" w:sz="4" w:space="0" w:color="auto"/>
              <w:right w:val="single" w:sz="4" w:space="0" w:color="auto"/>
            </w:tcBorders>
          </w:tcPr>
          <w:p w14:paraId="46FD0FA0" w14:textId="1D9DC400" w:rsidR="00142C02" w:rsidRDefault="00142C02" w:rsidP="00D6074E">
            <w:pPr>
              <w:jc w:val="center"/>
              <w:rPr>
                <w:rFonts w:cs="Times New Roman"/>
              </w:rPr>
            </w:pPr>
            <w:r w:rsidRPr="00A54898">
              <w:rPr>
                <w:rFonts w:cs="Times New Roman"/>
              </w:rPr>
              <w:t>BMH137Year</w:t>
            </w:r>
          </w:p>
        </w:tc>
        <w:tc>
          <w:tcPr>
            <w:tcW w:w="0" w:type="auto"/>
            <w:tcBorders>
              <w:top w:val="single" w:sz="4" w:space="0" w:color="auto"/>
              <w:left w:val="single" w:sz="4" w:space="0" w:color="auto"/>
              <w:bottom w:val="single" w:sz="4" w:space="0" w:color="auto"/>
              <w:right w:val="single" w:sz="4" w:space="0" w:color="auto"/>
            </w:tcBorders>
          </w:tcPr>
          <w:p w14:paraId="754D57F9" w14:textId="346AC441" w:rsidR="00142C02" w:rsidRDefault="00142C02" w:rsidP="00D6074E">
            <w:pPr>
              <w:rPr>
                <w:rFonts w:cs="Times New Roman"/>
              </w:rPr>
            </w:pPr>
            <w:r>
              <w:rPr>
                <w:rFonts w:cs="Times New Roman"/>
              </w:rPr>
              <w:t>When are you scheduled for surgery?</w:t>
            </w:r>
          </w:p>
        </w:tc>
        <w:tc>
          <w:tcPr>
            <w:tcW w:w="0" w:type="auto"/>
            <w:tcBorders>
              <w:top w:val="single" w:sz="4" w:space="0" w:color="auto"/>
              <w:left w:val="single" w:sz="4" w:space="0" w:color="auto"/>
              <w:bottom w:val="single" w:sz="4" w:space="0" w:color="auto"/>
              <w:right w:val="single" w:sz="4" w:space="0" w:color="auto"/>
            </w:tcBorders>
          </w:tcPr>
          <w:p w14:paraId="3334DD0D" w14:textId="78F1D7EA" w:rsidR="00142C02" w:rsidRDefault="00142C02" w:rsidP="00D6074E">
            <w:pPr>
              <w:rPr>
                <w:rFonts w:cs="Times New Roman"/>
              </w:rPr>
            </w:pPr>
            <w:r>
              <w:rPr>
                <w:rFonts w:cs="Times New Roman"/>
              </w:rPr>
              <w:t>Year</w:t>
            </w:r>
          </w:p>
        </w:tc>
      </w:tr>
      <w:tr w:rsidR="00142C02" w:rsidRPr="00E142A0" w14:paraId="41B06E64" w14:textId="77777777" w:rsidTr="005519B8">
        <w:tc>
          <w:tcPr>
            <w:tcW w:w="0" w:type="auto"/>
            <w:tcBorders>
              <w:top w:val="single" w:sz="4" w:space="0" w:color="auto"/>
              <w:left w:val="single" w:sz="4" w:space="0" w:color="auto"/>
              <w:bottom w:val="single" w:sz="4" w:space="0" w:color="auto"/>
              <w:right w:val="single" w:sz="4" w:space="0" w:color="auto"/>
            </w:tcBorders>
          </w:tcPr>
          <w:p w14:paraId="7FCBA69A" w14:textId="52782C37" w:rsidR="00142C02" w:rsidRDefault="00142C02" w:rsidP="00D6074E">
            <w:pPr>
              <w:jc w:val="center"/>
              <w:rPr>
                <w:rFonts w:cs="Times New Roman"/>
              </w:rPr>
            </w:pPr>
            <w:r>
              <w:rPr>
                <w:rFonts w:cs="Times New Roman"/>
              </w:rPr>
              <w:t>BMH138</w:t>
            </w:r>
          </w:p>
        </w:tc>
        <w:tc>
          <w:tcPr>
            <w:tcW w:w="0" w:type="auto"/>
            <w:tcBorders>
              <w:top w:val="single" w:sz="4" w:space="0" w:color="auto"/>
              <w:left w:val="single" w:sz="4" w:space="0" w:color="auto"/>
              <w:bottom w:val="single" w:sz="4" w:space="0" w:color="auto"/>
              <w:right w:val="single" w:sz="4" w:space="0" w:color="auto"/>
            </w:tcBorders>
          </w:tcPr>
          <w:p w14:paraId="42C34CB8" w14:textId="7E740ECD" w:rsidR="00142C02" w:rsidRDefault="00142C02" w:rsidP="00D6074E">
            <w:pPr>
              <w:rPr>
                <w:rFonts w:cs="Times New Roman"/>
              </w:rPr>
            </w:pPr>
            <w:r>
              <w:rPr>
                <w:rFonts w:cs="Times New Roman"/>
              </w:rPr>
              <w:t>Have you ever been implanted with a pacemaker?</w:t>
            </w:r>
          </w:p>
        </w:tc>
        <w:tc>
          <w:tcPr>
            <w:tcW w:w="0" w:type="auto"/>
            <w:tcBorders>
              <w:top w:val="single" w:sz="4" w:space="0" w:color="auto"/>
              <w:left w:val="single" w:sz="4" w:space="0" w:color="auto"/>
              <w:bottom w:val="single" w:sz="4" w:space="0" w:color="auto"/>
              <w:right w:val="single" w:sz="4" w:space="0" w:color="auto"/>
            </w:tcBorders>
          </w:tcPr>
          <w:p w14:paraId="0A0B5C50" w14:textId="77777777" w:rsidR="00142C02" w:rsidRDefault="00142C02" w:rsidP="00A54898">
            <w:pPr>
              <w:rPr>
                <w:rFonts w:cs="Times New Roman"/>
              </w:rPr>
            </w:pPr>
            <w:r>
              <w:rPr>
                <w:rFonts w:cs="Times New Roman"/>
              </w:rPr>
              <w:t>0=No</w:t>
            </w:r>
          </w:p>
          <w:p w14:paraId="70E11831" w14:textId="77777777" w:rsidR="00142C02" w:rsidRDefault="00142C02" w:rsidP="00A54898">
            <w:pPr>
              <w:rPr>
                <w:rFonts w:cs="Times New Roman"/>
              </w:rPr>
            </w:pPr>
            <w:r>
              <w:rPr>
                <w:rFonts w:cs="Times New Roman"/>
              </w:rPr>
              <w:t>1=Yes</w:t>
            </w:r>
          </w:p>
          <w:p w14:paraId="5963028A" w14:textId="0669F34F" w:rsidR="00142C02" w:rsidRDefault="00142C02" w:rsidP="00A54898">
            <w:pPr>
              <w:rPr>
                <w:rFonts w:cs="Times New Roman"/>
              </w:rPr>
            </w:pPr>
            <w:r>
              <w:rPr>
                <w:rFonts w:cs="Times New Roman"/>
              </w:rPr>
              <w:t>9=Don’t know</w:t>
            </w:r>
          </w:p>
        </w:tc>
      </w:tr>
      <w:tr w:rsidR="00142C02" w:rsidRPr="00E142A0" w14:paraId="6C456508" w14:textId="77777777" w:rsidTr="005519B8">
        <w:tc>
          <w:tcPr>
            <w:tcW w:w="0" w:type="auto"/>
            <w:tcBorders>
              <w:top w:val="single" w:sz="4" w:space="0" w:color="auto"/>
              <w:left w:val="single" w:sz="4" w:space="0" w:color="auto"/>
              <w:bottom w:val="single" w:sz="4" w:space="0" w:color="auto"/>
              <w:right w:val="single" w:sz="4" w:space="0" w:color="auto"/>
            </w:tcBorders>
          </w:tcPr>
          <w:p w14:paraId="2887D250" w14:textId="67AA9F39" w:rsidR="00142C02" w:rsidRDefault="00142C02" w:rsidP="00D6074E">
            <w:pPr>
              <w:jc w:val="center"/>
              <w:rPr>
                <w:rFonts w:cs="Times New Roman"/>
              </w:rPr>
            </w:pPr>
            <w:r>
              <w:rPr>
                <w:rFonts w:cs="Times New Roman"/>
              </w:rPr>
              <w:t>BMH139Month</w:t>
            </w:r>
          </w:p>
        </w:tc>
        <w:tc>
          <w:tcPr>
            <w:tcW w:w="0" w:type="auto"/>
            <w:tcBorders>
              <w:top w:val="single" w:sz="4" w:space="0" w:color="auto"/>
              <w:left w:val="single" w:sz="4" w:space="0" w:color="auto"/>
              <w:bottom w:val="single" w:sz="4" w:space="0" w:color="auto"/>
              <w:right w:val="single" w:sz="4" w:space="0" w:color="auto"/>
            </w:tcBorders>
          </w:tcPr>
          <w:p w14:paraId="7D9C14AF" w14:textId="4EB3B32F"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67D284AB" w14:textId="78B4334A" w:rsidR="00142C02" w:rsidRDefault="00142C02" w:rsidP="00D6074E">
            <w:pPr>
              <w:rPr>
                <w:rFonts w:cs="Times New Roman"/>
              </w:rPr>
            </w:pPr>
          </w:p>
        </w:tc>
      </w:tr>
      <w:tr w:rsidR="00142C02" w:rsidRPr="00E142A0" w14:paraId="61B0766C" w14:textId="77777777" w:rsidTr="005519B8">
        <w:tc>
          <w:tcPr>
            <w:tcW w:w="0" w:type="auto"/>
            <w:tcBorders>
              <w:top w:val="single" w:sz="4" w:space="0" w:color="auto"/>
              <w:left w:val="single" w:sz="4" w:space="0" w:color="auto"/>
              <w:bottom w:val="single" w:sz="4" w:space="0" w:color="auto"/>
              <w:right w:val="single" w:sz="4" w:space="0" w:color="auto"/>
            </w:tcBorders>
          </w:tcPr>
          <w:p w14:paraId="22D974A9" w14:textId="1798B3EE" w:rsidR="00142C02" w:rsidRDefault="00142C02" w:rsidP="00D6074E">
            <w:pPr>
              <w:jc w:val="center"/>
              <w:rPr>
                <w:rFonts w:cs="Times New Roman"/>
              </w:rPr>
            </w:pPr>
            <w:r w:rsidRPr="00A54898">
              <w:rPr>
                <w:rFonts w:cs="Times New Roman"/>
              </w:rPr>
              <w:t>BMH139Year</w:t>
            </w:r>
          </w:p>
        </w:tc>
        <w:tc>
          <w:tcPr>
            <w:tcW w:w="0" w:type="auto"/>
            <w:tcBorders>
              <w:top w:val="single" w:sz="4" w:space="0" w:color="auto"/>
              <w:left w:val="single" w:sz="4" w:space="0" w:color="auto"/>
              <w:bottom w:val="single" w:sz="4" w:space="0" w:color="auto"/>
              <w:right w:val="single" w:sz="4" w:space="0" w:color="auto"/>
            </w:tcBorders>
          </w:tcPr>
          <w:p w14:paraId="0B5D3D15" w14:textId="099888A2"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12FCFF43" w14:textId="77777777" w:rsidR="00142C02" w:rsidRDefault="00142C02" w:rsidP="00D6074E">
            <w:pPr>
              <w:rPr>
                <w:rFonts w:cs="Times New Roman"/>
              </w:rPr>
            </w:pPr>
          </w:p>
        </w:tc>
      </w:tr>
      <w:tr w:rsidR="00142C02" w:rsidRPr="00E142A0" w14:paraId="61BB4861" w14:textId="77777777" w:rsidTr="005519B8">
        <w:tc>
          <w:tcPr>
            <w:tcW w:w="0" w:type="auto"/>
            <w:tcBorders>
              <w:top w:val="single" w:sz="4" w:space="0" w:color="auto"/>
              <w:left w:val="single" w:sz="4" w:space="0" w:color="auto"/>
              <w:bottom w:val="single" w:sz="4" w:space="0" w:color="auto"/>
              <w:right w:val="single" w:sz="4" w:space="0" w:color="auto"/>
            </w:tcBorders>
          </w:tcPr>
          <w:p w14:paraId="3D41C550" w14:textId="0079BAA8" w:rsidR="00142C02" w:rsidRDefault="00142C02" w:rsidP="00D6074E">
            <w:pPr>
              <w:jc w:val="center"/>
              <w:rPr>
                <w:rFonts w:cs="Times New Roman"/>
              </w:rPr>
            </w:pPr>
            <w:r w:rsidRPr="00A54898">
              <w:rPr>
                <w:rFonts w:cs="Times New Roman"/>
              </w:rPr>
              <w:t>BMH138Hosp</w:t>
            </w:r>
          </w:p>
        </w:tc>
        <w:tc>
          <w:tcPr>
            <w:tcW w:w="0" w:type="auto"/>
            <w:tcBorders>
              <w:top w:val="single" w:sz="4" w:space="0" w:color="auto"/>
              <w:left w:val="single" w:sz="4" w:space="0" w:color="auto"/>
              <w:bottom w:val="single" w:sz="4" w:space="0" w:color="auto"/>
              <w:right w:val="single" w:sz="4" w:space="0" w:color="auto"/>
            </w:tcBorders>
          </w:tcPr>
          <w:p w14:paraId="1F3B6D00" w14:textId="6F24E046" w:rsidR="00142C02" w:rsidRDefault="00142C02" w:rsidP="00D6074E">
            <w:pPr>
              <w:rPr>
                <w:rFonts w:cs="Times New Roman"/>
              </w:rPr>
            </w:pPr>
            <w:r>
              <w:rPr>
                <w:rFonts w:cs="Times New Roman"/>
              </w:rPr>
              <w:t>What hospital?</w:t>
            </w:r>
          </w:p>
        </w:tc>
        <w:tc>
          <w:tcPr>
            <w:tcW w:w="0" w:type="auto"/>
            <w:tcBorders>
              <w:top w:val="single" w:sz="4" w:space="0" w:color="auto"/>
              <w:left w:val="single" w:sz="4" w:space="0" w:color="auto"/>
              <w:bottom w:val="single" w:sz="4" w:space="0" w:color="auto"/>
              <w:right w:val="single" w:sz="4" w:space="0" w:color="auto"/>
            </w:tcBorders>
          </w:tcPr>
          <w:p w14:paraId="45D151CC" w14:textId="5C672D6D" w:rsidR="00142C02" w:rsidRDefault="00142C02" w:rsidP="00D6074E">
            <w:pPr>
              <w:rPr>
                <w:rFonts w:cs="Times New Roman"/>
              </w:rPr>
            </w:pPr>
          </w:p>
        </w:tc>
      </w:tr>
      <w:tr w:rsidR="00142C02" w:rsidRPr="00E142A0" w14:paraId="6B11CE65" w14:textId="77777777" w:rsidTr="005519B8">
        <w:tc>
          <w:tcPr>
            <w:tcW w:w="0" w:type="auto"/>
            <w:tcBorders>
              <w:top w:val="single" w:sz="4" w:space="0" w:color="auto"/>
              <w:left w:val="single" w:sz="4" w:space="0" w:color="auto"/>
              <w:bottom w:val="single" w:sz="4" w:space="0" w:color="auto"/>
              <w:right w:val="single" w:sz="4" w:space="0" w:color="auto"/>
            </w:tcBorders>
          </w:tcPr>
          <w:p w14:paraId="216568DD" w14:textId="0A638300" w:rsidR="00142C02" w:rsidRDefault="00142C02" w:rsidP="00D6074E">
            <w:pPr>
              <w:jc w:val="center"/>
              <w:rPr>
                <w:rFonts w:cs="Times New Roman"/>
              </w:rPr>
            </w:pPr>
            <w:r w:rsidRPr="00A54898">
              <w:rPr>
                <w:rFonts w:cs="Times New Roman"/>
              </w:rPr>
              <w:t>BMH138City</w:t>
            </w:r>
          </w:p>
        </w:tc>
        <w:tc>
          <w:tcPr>
            <w:tcW w:w="0" w:type="auto"/>
            <w:tcBorders>
              <w:top w:val="single" w:sz="4" w:space="0" w:color="auto"/>
              <w:left w:val="single" w:sz="4" w:space="0" w:color="auto"/>
              <w:bottom w:val="single" w:sz="4" w:space="0" w:color="auto"/>
              <w:right w:val="single" w:sz="4" w:space="0" w:color="auto"/>
            </w:tcBorders>
          </w:tcPr>
          <w:p w14:paraId="4A74AE98" w14:textId="03E3E5C0" w:rsidR="00142C02" w:rsidRDefault="00142C02" w:rsidP="00D6074E">
            <w:pPr>
              <w:rPr>
                <w:rFonts w:cs="Times New Roman"/>
              </w:rPr>
            </w:pPr>
            <w:r>
              <w:rPr>
                <w:rFonts w:cs="Times New Roman"/>
              </w:rPr>
              <w:t>What city?</w:t>
            </w:r>
          </w:p>
        </w:tc>
        <w:tc>
          <w:tcPr>
            <w:tcW w:w="0" w:type="auto"/>
            <w:tcBorders>
              <w:top w:val="single" w:sz="4" w:space="0" w:color="auto"/>
              <w:left w:val="single" w:sz="4" w:space="0" w:color="auto"/>
              <w:bottom w:val="single" w:sz="4" w:space="0" w:color="auto"/>
              <w:right w:val="single" w:sz="4" w:space="0" w:color="auto"/>
            </w:tcBorders>
          </w:tcPr>
          <w:p w14:paraId="795AC70F" w14:textId="77777777" w:rsidR="00142C02" w:rsidRDefault="00142C02" w:rsidP="00D6074E">
            <w:pPr>
              <w:rPr>
                <w:rFonts w:cs="Times New Roman"/>
              </w:rPr>
            </w:pPr>
          </w:p>
        </w:tc>
      </w:tr>
      <w:tr w:rsidR="00142C02" w:rsidRPr="00E142A0" w14:paraId="1513CD23" w14:textId="77777777" w:rsidTr="005519B8">
        <w:tc>
          <w:tcPr>
            <w:tcW w:w="0" w:type="auto"/>
            <w:tcBorders>
              <w:top w:val="single" w:sz="4" w:space="0" w:color="auto"/>
              <w:left w:val="single" w:sz="4" w:space="0" w:color="auto"/>
              <w:bottom w:val="single" w:sz="4" w:space="0" w:color="auto"/>
              <w:right w:val="single" w:sz="4" w:space="0" w:color="auto"/>
            </w:tcBorders>
          </w:tcPr>
          <w:p w14:paraId="5774E3DE" w14:textId="5BFA9DF8" w:rsidR="00142C02" w:rsidRDefault="00142C02" w:rsidP="00D6074E">
            <w:pPr>
              <w:jc w:val="center"/>
              <w:rPr>
                <w:rFonts w:cs="Times New Roman"/>
              </w:rPr>
            </w:pPr>
            <w:r>
              <w:rPr>
                <w:rFonts w:cs="Times New Roman"/>
              </w:rPr>
              <w:t>BMH140</w:t>
            </w:r>
          </w:p>
        </w:tc>
        <w:tc>
          <w:tcPr>
            <w:tcW w:w="0" w:type="auto"/>
            <w:tcBorders>
              <w:top w:val="single" w:sz="4" w:space="0" w:color="auto"/>
              <w:left w:val="single" w:sz="4" w:space="0" w:color="auto"/>
              <w:bottom w:val="single" w:sz="4" w:space="0" w:color="auto"/>
              <w:right w:val="single" w:sz="4" w:space="0" w:color="auto"/>
            </w:tcBorders>
          </w:tcPr>
          <w:p w14:paraId="3A5690B1" w14:textId="388B0870" w:rsidR="00142C02" w:rsidRDefault="00142C02" w:rsidP="00D6074E">
            <w:pPr>
              <w:rPr>
                <w:rFonts w:cs="Times New Roman"/>
              </w:rPr>
            </w:pPr>
            <w:r>
              <w:rPr>
                <w:rFonts w:cs="Times New Roman"/>
              </w:rPr>
              <w:t>Have you ever had coronary artery bypass surgery?</w:t>
            </w:r>
          </w:p>
        </w:tc>
        <w:tc>
          <w:tcPr>
            <w:tcW w:w="0" w:type="auto"/>
            <w:tcBorders>
              <w:top w:val="single" w:sz="4" w:space="0" w:color="auto"/>
              <w:left w:val="single" w:sz="4" w:space="0" w:color="auto"/>
              <w:bottom w:val="single" w:sz="4" w:space="0" w:color="auto"/>
              <w:right w:val="single" w:sz="4" w:space="0" w:color="auto"/>
            </w:tcBorders>
          </w:tcPr>
          <w:p w14:paraId="6936F5FA" w14:textId="77777777" w:rsidR="00142C02" w:rsidRDefault="00142C02" w:rsidP="00A54898">
            <w:pPr>
              <w:rPr>
                <w:rFonts w:cs="Times New Roman"/>
              </w:rPr>
            </w:pPr>
            <w:r>
              <w:rPr>
                <w:rFonts w:cs="Times New Roman"/>
              </w:rPr>
              <w:t>0=No</w:t>
            </w:r>
          </w:p>
          <w:p w14:paraId="7C8761EA" w14:textId="77777777" w:rsidR="00142C02" w:rsidRDefault="00142C02" w:rsidP="00A54898">
            <w:pPr>
              <w:rPr>
                <w:rFonts w:cs="Times New Roman"/>
              </w:rPr>
            </w:pPr>
            <w:r>
              <w:rPr>
                <w:rFonts w:cs="Times New Roman"/>
              </w:rPr>
              <w:t>1=Yes</w:t>
            </w:r>
          </w:p>
          <w:p w14:paraId="25F9B65C" w14:textId="70C45600" w:rsidR="00142C02" w:rsidRDefault="00142C02" w:rsidP="00A54898">
            <w:pPr>
              <w:rPr>
                <w:rFonts w:cs="Times New Roman"/>
              </w:rPr>
            </w:pPr>
            <w:r>
              <w:rPr>
                <w:rFonts w:cs="Times New Roman"/>
              </w:rPr>
              <w:t>9=Don’t know</w:t>
            </w:r>
          </w:p>
        </w:tc>
      </w:tr>
      <w:tr w:rsidR="00142C02" w:rsidRPr="00E142A0" w14:paraId="4A6E01B6" w14:textId="77777777" w:rsidTr="005519B8">
        <w:tc>
          <w:tcPr>
            <w:tcW w:w="0" w:type="auto"/>
            <w:tcBorders>
              <w:top w:val="single" w:sz="4" w:space="0" w:color="auto"/>
              <w:left w:val="single" w:sz="4" w:space="0" w:color="auto"/>
              <w:bottom w:val="single" w:sz="4" w:space="0" w:color="auto"/>
              <w:right w:val="single" w:sz="4" w:space="0" w:color="auto"/>
            </w:tcBorders>
          </w:tcPr>
          <w:p w14:paraId="33B16BB7" w14:textId="4406A33E" w:rsidR="00142C02" w:rsidRDefault="00142C02" w:rsidP="00D6074E">
            <w:pPr>
              <w:jc w:val="center"/>
              <w:rPr>
                <w:rFonts w:cs="Times New Roman"/>
              </w:rPr>
            </w:pPr>
            <w:r w:rsidRPr="000430F2">
              <w:rPr>
                <w:rFonts w:cs="Times New Roman"/>
              </w:rPr>
              <w:t>BMH141Month</w:t>
            </w:r>
          </w:p>
        </w:tc>
        <w:tc>
          <w:tcPr>
            <w:tcW w:w="0" w:type="auto"/>
            <w:tcBorders>
              <w:top w:val="single" w:sz="4" w:space="0" w:color="auto"/>
              <w:left w:val="single" w:sz="4" w:space="0" w:color="auto"/>
              <w:bottom w:val="single" w:sz="4" w:space="0" w:color="auto"/>
              <w:right w:val="single" w:sz="4" w:space="0" w:color="auto"/>
            </w:tcBorders>
          </w:tcPr>
          <w:p w14:paraId="387E2791" w14:textId="55035CBA"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5AC0C894" w14:textId="77777777" w:rsidR="00142C02" w:rsidRDefault="00142C02" w:rsidP="00D6074E">
            <w:pPr>
              <w:rPr>
                <w:rFonts w:cs="Times New Roman"/>
              </w:rPr>
            </w:pPr>
          </w:p>
        </w:tc>
      </w:tr>
      <w:tr w:rsidR="00142C02" w:rsidRPr="00E142A0" w14:paraId="09EC4D08" w14:textId="77777777" w:rsidTr="005519B8">
        <w:tc>
          <w:tcPr>
            <w:tcW w:w="0" w:type="auto"/>
            <w:tcBorders>
              <w:top w:val="single" w:sz="4" w:space="0" w:color="auto"/>
              <w:left w:val="single" w:sz="4" w:space="0" w:color="auto"/>
              <w:bottom w:val="single" w:sz="4" w:space="0" w:color="auto"/>
              <w:right w:val="single" w:sz="4" w:space="0" w:color="auto"/>
            </w:tcBorders>
          </w:tcPr>
          <w:p w14:paraId="7B80C9C8" w14:textId="7A38A15A" w:rsidR="00142C02" w:rsidRDefault="00142C02" w:rsidP="00D6074E">
            <w:pPr>
              <w:jc w:val="center"/>
              <w:rPr>
                <w:rFonts w:cs="Times New Roman"/>
              </w:rPr>
            </w:pPr>
            <w:r w:rsidRPr="000430F2">
              <w:rPr>
                <w:rFonts w:cs="Times New Roman"/>
              </w:rPr>
              <w:t>BMH141Year</w:t>
            </w:r>
          </w:p>
        </w:tc>
        <w:tc>
          <w:tcPr>
            <w:tcW w:w="0" w:type="auto"/>
            <w:tcBorders>
              <w:top w:val="single" w:sz="4" w:space="0" w:color="auto"/>
              <w:left w:val="single" w:sz="4" w:space="0" w:color="auto"/>
              <w:bottom w:val="single" w:sz="4" w:space="0" w:color="auto"/>
              <w:right w:val="single" w:sz="4" w:space="0" w:color="auto"/>
            </w:tcBorders>
          </w:tcPr>
          <w:p w14:paraId="16C9E8CE" w14:textId="1D1B9445"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5AF4F715" w14:textId="77777777" w:rsidR="00142C02" w:rsidRDefault="00142C02" w:rsidP="00D6074E">
            <w:pPr>
              <w:rPr>
                <w:rFonts w:cs="Times New Roman"/>
              </w:rPr>
            </w:pPr>
          </w:p>
        </w:tc>
      </w:tr>
      <w:tr w:rsidR="00142C02" w:rsidRPr="00E142A0" w14:paraId="6CEDE04D" w14:textId="77777777" w:rsidTr="005519B8">
        <w:tc>
          <w:tcPr>
            <w:tcW w:w="0" w:type="auto"/>
            <w:tcBorders>
              <w:top w:val="single" w:sz="4" w:space="0" w:color="auto"/>
              <w:left w:val="single" w:sz="4" w:space="0" w:color="auto"/>
              <w:bottom w:val="single" w:sz="4" w:space="0" w:color="auto"/>
              <w:right w:val="single" w:sz="4" w:space="0" w:color="auto"/>
            </w:tcBorders>
          </w:tcPr>
          <w:p w14:paraId="7944912F" w14:textId="06C78FE7" w:rsidR="00142C02" w:rsidRDefault="00142C02" w:rsidP="00D6074E">
            <w:pPr>
              <w:jc w:val="center"/>
              <w:rPr>
                <w:rFonts w:cs="Times New Roman"/>
              </w:rPr>
            </w:pPr>
            <w:r w:rsidRPr="000430F2">
              <w:rPr>
                <w:rFonts w:cs="Times New Roman"/>
              </w:rPr>
              <w:t>BMH140Hosp</w:t>
            </w:r>
          </w:p>
        </w:tc>
        <w:tc>
          <w:tcPr>
            <w:tcW w:w="0" w:type="auto"/>
            <w:tcBorders>
              <w:top w:val="single" w:sz="4" w:space="0" w:color="auto"/>
              <w:left w:val="single" w:sz="4" w:space="0" w:color="auto"/>
              <w:bottom w:val="single" w:sz="4" w:space="0" w:color="auto"/>
              <w:right w:val="single" w:sz="4" w:space="0" w:color="auto"/>
            </w:tcBorders>
          </w:tcPr>
          <w:p w14:paraId="5682B1C2" w14:textId="6EADDB61" w:rsidR="00142C02" w:rsidRDefault="00142C02" w:rsidP="00D6074E">
            <w:pPr>
              <w:rPr>
                <w:rFonts w:cs="Times New Roman"/>
              </w:rPr>
            </w:pPr>
            <w:r>
              <w:rPr>
                <w:rFonts w:cs="Times New Roman"/>
              </w:rPr>
              <w:t>What hospital?</w:t>
            </w:r>
          </w:p>
        </w:tc>
        <w:tc>
          <w:tcPr>
            <w:tcW w:w="0" w:type="auto"/>
            <w:tcBorders>
              <w:top w:val="single" w:sz="4" w:space="0" w:color="auto"/>
              <w:left w:val="single" w:sz="4" w:space="0" w:color="auto"/>
              <w:bottom w:val="single" w:sz="4" w:space="0" w:color="auto"/>
              <w:right w:val="single" w:sz="4" w:space="0" w:color="auto"/>
            </w:tcBorders>
          </w:tcPr>
          <w:p w14:paraId="6EEA38B7" w14:textId="77777777" w:rsidR="00142C02" w:rsidRDefault="00142C02" w:rsidP="00D6074E">
            <w:pPr>
              <w:rPr>
                <w:rFonts w:cs="Times New Roman"/>
              </w:rPr>
            </w:pPr>
          </w:p>
        </w:tc>
      </w:tr>
      <w:tr w:rsidR="00142C02" w:rsidRPr="00E142A0" w14:paraId="4303541B" w14:textId="77777777" w:rsidTr="005519B8">
        <w:tc>
          <w:tcPr>
            <w:tcW w:w="0" w:type="auto"/>
            <w:tcBorders>
              <w:top w:val="single" w:sz="4" w:space="0" w:color="auto"/>
              <w:left w:val="single" w:sz="4" w:space="0" w:color="auto"/>
              <w:bottom w:val="single" w:sz="4" w:space="0" w:color="auto"/>
              <w:right w:val="single" w:sz="4" w:space="0" w:color="auto"/>
            </w:tcBorders>
          </w:tcPr>
          <w:p w14:paraId="7ADCF6DE" w14:textId="2C1EA484" w:rsidR="00142C02" w:rsidRPr="000430F2" w:rsidRDefault="00142C02" w:rsidP="00D6074E">
            <w:pPr>
              <w:jc w:val="center"/>
              <w:rPr>
                <w:rFonts w:cs="Times New Roman"/>
              </w:rPr>
            </w:pPr>
            <w:r w:rsidRPr="000430F2">
              <w:rPr>
                <w:rFonts w:cs="Times New Roman"/>
              </w:rPr>
              <w:t>BMH140City</w:t>
            </w:r>
          </w:p>
        </w:tc>
        <w:tc>
          <w:tcPr>
            <w:tcW w:w="0" w:type="auto"/>
            <w:tcBorders>
              <w:top w:val="single" w:sz="4" w:space="0" w:color="auto"/>
              <w:left w:val="single" w:sz="4" w:space="0" w:color="auto"/>
              <w:bottom w:val="single" w:sz="4" w:space="0" w:color="auto"/>
              <w:right w:val="single" w:sz="4" w:space="0" w:color="auto"/>
            </w:tcBorders>
          </w:tcPr>
          <w:p w14:paraId="09F7906C" w14:textId="362E54B4" w:rsidR="00142C02" w:rsidRDefault="00142C02" w:rsidP="00D6074E">
            <w:pPr>
              <w:rPr>
                <w:rFonts w:cs="Times New Roman"/>
              </w:rPr>
            </w:pPr>
            <w:r>
              <w:rPr>
                <w:rFonts w:cs="Times New Roman"/>
              </w:rPr>
              <w:t>What city?</w:t>
            </w:r>
          </w:p>
        </w:tc>
        <w:tc>
          <w:tcPr>
            <w:tcW w:w="0" w:type="auto"/>
            <w:tcBorders>
              <w:top w:val="single" w:sz="4" w:space="0" w:color="auto"/>
              <w:left w:val="single" w:sz="4" w:space="0" w:color="auto"/>
              <w:bottom w:val="single" w:sz="4" w:space="0" w:color="auto"/>
              <w:right w:val="single" w:sz="4" w:space="0" w:color="auto"/>
            </w:tcBorders>
          </w:tcPr>
          <w:p w14:paraId="796C36C1" w14:textId="77777777" w:rsidR="00142C02" w:rsidRDefault="00142C02" w:rsidP="00D6074E">
            <w:pPr>
              <w:rPr>
                <w:rFonts w:cs="Times New Roman"/>
              </w:rPr>
            </w:pPr>
          </w:p>
        </w:tc>
      </w:tr>
      <w:tr w:rsidR="00142C02" w:rsidRPr="00E142A0" w14:paraId="65ED86D7" w14:textId="77777777" w:rsidTr="005519B8">
        <w:tc>
          <w:tcPr>
            <w:tcW w:w="0" w:type="auto"/>
            <w:tcBorders>
              <w:top w:val="single" w:sz="4" w:space="0" w:color="auto"/>
              <w:left w:val="single" w:sz="4" w:space="0" w:color="auto"/>
              <w:bottom w:val="single" w:sz="4" w:space="0" w:color="auto"/>
              <w:right w:val="single" w:sz="4" w:space="0" w:color="auto"/>
            </w:tcBorders>
          </w:tcPr>
          <w:p w14:paraId="7CC2C9A7" w14:textId="4E68E1E0" w:rsidR="00142C02" w:rsidRDefault="00142C02" w:rsidP="00D6074E">
            <w:pPr>
              <w:jc w:val="center"/>
              <w:rPr>
                <w:rFonts w:cs="Times New Roman"/>
              </w:rPr>
            </w:pPr>
            <w:r>
              <w:rPr>
                <w:rFonts w:cs="Times New Roman"/>
              </w:rPr>
              <w:lastRenderedPageBreak/>
              <w:t>BMH142</w:t>
            </w:r>
          </w:p>
        </w:tc>
        <w:tc>
          <w:tcPr>
            <w:tcW w:w="0" w:type="auto"/>
            <w:tcBorders>
              <w:top w:val="single" w:sz="4" w:space="0" w:color="auto"/>
              <w:left w:val="single" w:sz="4" w:space="0" w:color="auto"/>
              <w:bottom w:val="single" w:sz="4" w:space="0" w:color="auto"/>
              <w:right w:val="single" w:sz="4" w:space="0" w:color="auto"/>
            </w:tcBorders>
          </w:tcPr>
          <w:p w14:paraId="57BF0A39" w14:textId="28AE3A80" w:rsidR="00142C02" w:rsidRDefault="00142C02" w:rsidP="00D6074E">
            <w:pPr>
              <w:rPr>
                <w:rFonts w:cs="Times New Roman"/>
              </w:rPr>
            </w:pPr>
            <w:r>
              <w:rPr>
                <w:rFonts w:cs="Times New Roman"/>
              </w:rPr>
              <w:t>Have you ever had a hip replacement or pinning surgery?</w:t>
            </w:r>
          </w:p>
        </w:tc>
        <w:tc>
          <w:tcPr>
            <w:tcW w:w="0" w:type="auto"/>
            <w:tcBorders>
              <w:top w:val="single" w:sz="4" w:space="0" w:color="auto"/>
              <w:left w:val="single" w:sz="4" w:space="0" w:color="auto"/>
              <w:bottom w:val="single" w:sz="4" w:space="0" w:color="auto"/>
              <w:right w:val="single" w:sz="4" w:space="0" w:color="auto"/>
            </w:tcBorders>
          </w:tcPr>
          <w:p w14:paraId="5EB3D290" w14:textId="77777777" w:rsidR="00142C02" w:rsidRDefault="00142C02" w:rsidP="000430F2">
            <w:pPr>
              <w:rPr>
                <w:rFonts w:cs="Times New Roman"/>
              </w:rPr>
            </w:pPr>
            <w:r>
              <w:rPr>
                <w:rFonts w:cs="Times New Roman"/>
              </w:rPr>
              <w:t>0=No</w:t>
            </w:r>
          </w:p>
          <w:p w14:paraId="33A1C6B0" w14:textId="77777777" w:rsidR="00142C02" w:rsidRDefault="00142C02" w:rsidP="000430F2">
            <w:pPr>
              <w:rPr>
                <w:rFonts w:cs="Times New Roman"/>
              </w:rPr>
            </w:pPr>
            <w:r>
              <w:rPr>
                <w:rFonts w:cs="Times New Roman"/>
              </w:rPr>
              <w:t>1=Yes</w:t>
            </w:r>
          </w:p>
          <w:p w14:paraId="56F7FE9A" w14:textId="605028C0" w:rsidR="00142C02" w:rsidRDefault="00142C02" w:rsidP="000430F2">
            <w:pPr>
              <w:rPr>
                <w:rFonts w:cs="Times New Roman"/>
              </w:rPr>
            </w:pPr>
            <w:r>
              <w:rPr>
                <w:rFonts w:cs="Times New Roman"/>
              </w:rPr>
              <w:t>9=Don’t know</w:t>
            </w:r>
          </w:p>
        </w:tc>
      </w:tr>
      <w:tr w:rsidR="00142C02" w:rsidRPr="00E142A0" w14:paraId="3FC318CA" w14:textId="77777777" w:rsidTr="005519B8">
        <w:tc>
          <w:tcPr>
            <w:tcW w:w="0" w:type="auto"/>
            <w:tcBorders>
              <w:top w:val="single" w:sz="4" w:space="0" w:color="auto"/>
              <w:left w:val="single" w:sz="4" w:space="0" w:color="auto"/>
              <w:bottom w:val="single" w:sz="4" w:space="0" w:color="auto"/>
              <w:right w:val="single" w:sz="4" w:space="0" w:color="auto"/>
            </w:tcBorders>
          </w:tcPr>
          <w:p w14:paraId="645AE4E2" w14:textId="4AD33387" w:rsidR="00142C02" w:rsidRDefault="00142C02" w:rsidP="00D6074E">
            <w:pPr>
              <w:jc w:val="center"/>
              <w:rPr>
                <w:rFonts w:cs="Times New Roman"/>
              </w:rPr>
            </w:pPr>
            <w:r w:rsidRPr="000430F2">
              <w:rPr>
                <w:rFonts w:cs="Times New Roman"/>
              </w:rPr>
              <w:t>BMH143Month</w:t>
            </w:r>
          </w:p>
        </w:tc>
        <w:tc>
          <w:tcPr>
            <w:tcW w:w="0" w:type="auto"/>
            <w:tcBorders>
              <w:top w:val="single" w:sz="4" w:space="0" w:color="auto"/>
              <w:left w:val="single" w:sz="4" w:space="0" w:color="auto"/>
              <w:bottom w:val="single" w:sz="4" w:space="0" w:color="auto"/>
              <w:right w:val="single" w:sz="4" w:space="0" w:color="auto"/>
            </w:tcBorders>
          </w:tcPr>
          <w:p w14:paraId="0E0B98D5" w14:textId="34603629"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6DF2D7FA" w14:textId="77777777" w:rsidR="00142C02" w:rsidRDefault="00142C02" w:rsidP="00D6074E">
            <w:pPr>
              <w:rPr>
                <w:rFonts w:cs="Times New Roman"/>
              </w:rPr>
            </w:pPr>
          </w:p>
        </w:tc>
      </w:tr>
      <w:tr w:rsidR="00142C02" w:rsidRPr="00E142A0" w14:paraId="5481DF53" w14:textId="77777777" w:rsidTr="005519B8">
        <w:tc>
          <w:tcPr>
            <w:tcW w:w="0" w:type="auto"/>
            <w:tcBorders>
              <w:top w:val="single" w:sz="4" w:space="0" w:color="auto"/>
              <w:left w:val="single" w:sz="4" w:space="0" w:color="auto"/>
              <w:bottom w:val="single" w:sz="4" w:space="0" w:color="auto"/>
              <w:right w:val="single" w:sz="4" w:space="0" w:color="auto"/>
            </w:tcBorders>
          </w:tcPr>
          <w:p w14:paraId="6B1C8424" w14:textId="310BD97C" w:rsidR="00142C02" w:rsidRDefault="00142C02" w:rsidP="00D6074E">
            <w:pPr>
              <w:jc w:val="center"/>
              <w:rPr>
                <w:rFonts w:cs="Times New Roman"/>
              </w:rPr>
            </w:pPr>
            <w:r w:rsidRPr="000430F2">
              <w:rPr>
                <w:rFonts w:cs="Times New Roman"/>
              </w:rPr>
              <w:t>BMH143Year</w:t>
            </w:r>
          </w:p>
        </w:tc>
        <w:tc>
          <w:tcPr>
            <w:tcW w:w="0" w:type="auto"/>
            <w:tcBorders>
              <w:top w:val="single" w:sz="4" w:space="0" w:color="auto"/>
              <w:left w:val="single" w:sz="4" w:space="0" w:color="auto"/>
              <w:bottom w:val="single" w:sz="4" w:space="0" w:color="auto"/>
              <w:right w:val="single" w:sz="4" w:space="0" w:color="auto"/>
            </w:tcBorders>
          </w:tcPr>
          <w:p w14:paraId="40065B9B" w14:textId="4087B692"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4EF50CF8" w14:textId="77777777" w:rsidR="00142C02" w:rsidRDefault="00142C02" w:rsidP="00D6074E">
            <w:pPr>
              <w:rPr>
                <w:rFonts w:cs="Times New Roman"/>
              </w:rPr>
            </w:pPr>
          </w:p>
        </w:tc>
      </w:tr>
      <w:tr w:rsidR="00142C02" w:rsidRPr="00E142A0" w14:paraId="14DCEDBE" w14:textId="77777777" w:rsidTr="005519B8">
        <w:tc>
          <w:tcPr>
            <w:tcW w:w="0" w:type="auto"/>
            <w:tcBorders>
              <w:top w:val="single" w:sz="4" w:space="0" w:color="auto"/>
              <w:left w:val="single" w:sz="4" w:space="0" w:color="auto"/>
              <w:bottom w:val="single" w:sz="4" w:space="0" w:color="auto"/>
              <w:right w:val="single" w:sz="4" w:space="0" w:color="auto"/>
            </w:tcBorders>
          </w:tcPr>
          <w:p w14:paraId="3A9ADCEB" w14:textId="2DDBCB4E" w:rsidR="00142C02" w:rsidRDefault="00142C02" w:rsidP="00D6074E">
            <w:pPr>
              <w:jc w:val="center"/>
              <w:rPr>
                <w:rFonts w:cs="Times New Roman"/>
              </w:rPr>
            </w:pPr>
            <w:r>
              <w:rPr>
                <w:rFonts w:cs="Times New Roman"/>
              </w:rPr>
              <w:t>BMH144</w:t>
            </w:r>
          </w:p>
        </w:tc>
        <w:tc>
          <w:tcPr>
            <w:tcW w:w="0" w:type="auto"/>
            <w:tcBorders>
              <w:top w:val="single" w:sz="4" w:space="0" w:color="auto"/>
              <w:left w:val="single" w:sz="4" w:space="0" w:color="auto"/>
              <w:bottom w:val="single" w:sz="4" w:space="0" w:color="auto"/>
              <w:right w:val="single" w:sz="4" w:space="0" w:color="auto"/>
            </w:tcBorders>
          </w:tcPr>
          <w:p w14:paraId="6219ED8C" w14:textId="64134427" w:rsidR="00142C02" w:rsidRDefault="00142C02" w:rsidP="00D6074E">
            <w:pPr>
              <w:rPr>
                <w:rFonts w:cs="Times New Roman"/>
              </w:rPr>
            </w:pPr>
            <w:r>
              <w:rPr>
                <w:rFonts w:cs="Times New Roman"/>
              </w:rPr>
              <w:t>Have you had any other operations in the past?</w:t>
            </w:r>
          </w:p>
        </w:tc>
        <w:tc>
          <w:tcPr>
            <w:tcW w:w="0" w:type="auto"/>
            <w:tcBorders>
              <w:top w:val="single" w:sz="4" w:space="0" w:color="auto"/>
              <w:left w:val="single" w:sz="4" w:space="0" w:color="auto"/>
              <w:bottom w:val="single" w:sz="4" w:space="0" w:color="auto"/>
              <w:right w:val="single" w:sz="4" w:space="0" w:color="auto"/>
            </w:tcBorders>
          </w:tcPr>
          <w:p w14:paraId="79306C4C" w14:textId="77777777" w:rsidR="00142C02" w:rsidRDefault="00142C02" w:rsidP="000430F2">
            <w:pPr>
              <w:rPr>
                <w:rFonts w:cs="Times New Roman"/>
              </w:rPr>
            </w:pPr>
            <w:r>
              <w:rPr>
                <w:rFonts w:cs="Times New Roman"/>
              </w:rPr>
              <w:t>0=No</w:t>
            </w:r>
          </w:p>
          <w:p w14:paraId="51B791E0" w14:textId="77777777" w:rsidR="00142C02" w:rsidRDefault="00142C02" w:rsidP="000430F2">
            <w:pPr>
              <w:rPr>
                <w:rFonts w:cs="Times New Roman"/>
              </w:rPr>
            </w:pPr>
            <w:r>
              <w:rPr>
                <w:rFonts w:cs="Times New Roman"/>
              </w:rPr>
              <w:t>1=Yes</w:t>
            </w:r>
          </w:p>
          <w:p w14:paraId="17BB0D52" w14:textId="0A64185E" w:rsidR="00142C02" w:rsidRDefault="00142C02" w:rsidP="000430F2">
            <w:pPr>
              <w:rPr>
                <w:rFonts w:cs="Times New Roman"/>
              </w:rPr>
            </w:pPr>
            <w:r>
              <w:rPr>
                <w:rFonts w:cs="Times New Roman"/>
              </w:rPr>
              <w:t>9=Don’t know</w:t>
            </w:r>
          </w:p>
        </w:tc>
      </w:tr>
      <w:tr w:rsidR="00142C02" w:rsidRPr="00E142A0" w14:paraId="342BCE0F" w14:textId="77777777" w:rsidTr="005519B8">
        <w:tc>
          <w:tcPr>
            <w:tcW w:w="0" w:type="auto"/>
            <w:tcBorders>
              <w:top w:val="single" w:sz="4" w:space="0" w:color="auto"/>
              <w:left w:val="single" w:sz="4" w:space="0" w:color="auto"/>
              <w:bottom w:val="single" w:sz="4" w:space="0" w:color="auto"/>
              <w:right w:val="single" w:sz="4" w:space="0" w:color="auto"/>
            </w:tcBorders>
          </w:tcPr>
          <w:p w14:paraId="7A99486B" w14:textId="7CFF7309" w:rsidR="00142C02" w:rsidRDefault="00142C02" w:rsidP="00D6074E">
            <w:pPr>
              <w:jc w:val="center"/>
              <w:rPr>
                <w:rFonts w:cs="Times New Roman"/>
              </w:rPr>
            </w:pPr>
            <w:r>
              <w:rPr>
                <w:rFonts w:cs="Times New Roman"/>
              </w:rPr>
              <w:t>BMH145</w:t>
            </w:r>
          </w:p>
        </w:tc>
        <w:tc>
          <w:tcPr>
            <w:tcW w:w="0" w:type="auto"/>
            <w:tcBorders>
              <w:top w:val="single" w:sz="4" w:space="0" w:color="auto"/>
              <w:left w:val="single" w:sz="4" w:space="0" w:color="auto"/>
              <w:bottom w:val="single" w:sz="4" w:space="0" w:color="auto"/>
              <w:right w:val="single" w:sz="4" w:space="0" w:color="auto"/>
            </w:tcBorders>
          </w:tcPr>
          <w:p w14:paraId="657C2C20" w14:textId="6EED142E" w:rsidR="00142C02" w:rsidRDefault="00142C02" w:rsidP="00D6074E">
            <w:pPr>
              <w:rPr>
                <w:rFonts w:cs="Times New Roman"/>
              </w:rPr>
            </w:pPr>
            <w:r>
              <w:rPr>
                <w:rFonts w:cs="Times New Roman"/>
              </w:rPr>
              <w:t>Operation 1</w:t>
            </w:r>
          </w:p>
        </w:tc>
        <w:tc>
          <w:tcPr>
            <w:tcW w:w="0" w:type="auto"/>
            <w:tcBorders>
              <w:top w:val="single" w:sz="4" w:space="0" w:color="auto"/>
              <w:left w:val="single" w:sz="4" w:space="0" w:color="auto"/>
              <w:bottom w:val="single" w:sz="4" w:space="0" w:color="auto"/>
              <w:right w:val="single" w:sz="4" w:space="0" w:color="auto"/>
            </w:tcBorders>
          </w:tcPr>
          <w:p w14:paraId="67B5C02F" w14:textId="77777777" w:rsidR="00142C02" w:rsidRDefault="00142C02" w:rsidP="00D6074E">
            <w:pPr>
              <w:rPr>
                <w:rFonts w:cs="Times New Roman"/>
              </w:rPr>
            </w:pPr>
          </w:p>
        </w:tc>
      </w:tr>
      <w:tr w:rsidR="00142C02" w:rsidRPr="00E142A0" w14:paraId="200F4EB4" w14:textId="77777777" w:rsidTr="005519B8">
        <w:tc>
          <w:tcPr>
            <w:tcW w:w="0" w:type="auto"/>
            <w:tcBorders>
              <w:top w:val="single" w:sz="4" w:space="0" w:color="auto"/>
              <w:left w:val="single" w:sz="4" w:space="0" w:color="auto"/>
              <w:bottom w:val="single" w:sz="4" w:space="0" w:color="auto"/>
              <w:right w:val="single" w:sz="4" w:space="0" w:color="auto"/>
            </w:tcBorders>
          </w:tcPr>
          <w:p w14:paraId="0F8CEF24" w14:textId="71BE748F" w:rsidR="00142C02" w:rsidRDefault="00142C02" w:rsidP="00D6074E">
            <w:pPr>
              <w:jc w:val="center"/>
              <w:rPr>
                <w:rFonts w:cs="Times New Roman"/>
              </w:rPr>
            </w:pPr>
            <w:r w:rsidRPr="000430F2">
              <w:rPr>
                <w:rFonts w:cs="Times New Roman"/>
              </w:rPr>
              <w:t>BMH146Month</w:t>
            </w:r>
          </w:p>
        </w:tc>
        <w:tc>
          <w:tcPr>
            <w:tcW w:w="0" w:type="auto"/>
            <w:tcBorders>
              <w:top w:val="single" w:sz="4" w:space="0" w:color="auto"/>
              <w:left w:val="single" w:sz="4" w:space="0" w:color="auto"/>
              <w:bottom w:val="single" w:sz="4" w:space="0" w:color="auto"/>
              <w:right w:val="single" w:sz="4" w:space="0" w:color="auto"/>
            </w:tcBorders>
          </w:tcPr>
          <w:p w14:paraId="2CBEFBD1" w14:textId="3C9C9920"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35CF3C32" w14:textId="77777777" w:rsidR="00142C02" w:rsidRDefault="00142C02" w:rsidP="00D6074E">
            <w:pPr>
              <w:rPr>
                <w:rFonts w:cs="Times New Roman"/>
              </w:rPr>
            </w:pPr>
          </w:p>
        </w:tc>
      </w:tr>
      <w:tr w:rsidR="00142C02" w:rsidRPr="00E142A0" w14:paraId="34C0F12E" w14:textId="77777777" w:rsidTr="005519B8">
        <w:tc>
          <w:tcPr>
            <w:tcW w:w="0" w:type="auto"/>
            <w:tcBorders>
              <w:top w:val="single" w:sz="4" w:space="0" w:color="auto"/>
              <w:left w:val="single" w:sz="4" w:space="0" w:color="auto"/>
              <w:bottom w:val="single" w:sz="4" w:space="0" w:color="auto"/>
              <w:right w:val="single" w:sz="4" w:space="0" w:color="auto"/>
            </w:tcBorders>
          </w:tcPr>
          <w:p w14:paraId="7E38CAB9" w14:textId="1396BB03" w:rsidR="00142C02" w:rsidRDefault="00142C02" w:rsidP="00D6074E">
            <w:pPr>
              <w:jc w:val="center"/>
              <w:rPr>
                <w:rFonts w:cs="Times New Roman"/>
              </w:rPr>
            </w:pPr>
            <w:r w:rsidRPr="000430F2">
              <w:rPr>
                <w:rFonts w:cs="Times New Roman"/>
              </w:rPr>
              <w:t>BMH146Year</w:t>
            </w:r>
          </w:p>
        </w:tc>
        <w:tc>
          <w:tcPr>
            <w:tcW w:w="0" w:type="auto"/>
            <w:tcBorders>
              <w:top w:val="single" w:sz="4" w:space="0" w:color="auto"/>
              <w:left w:val="single" w:sz="4" w:space="0" w:color="auto"/>
              <w:bottom w:val="single" w:sz="4" w:space="0" w:color="auto"/>
              <w:right w:val="single" w:sz="4" w:space="0" w:color="auto"/>
            </w:tcBorders>
          </w:tcPr>
          <w:p w14:paraId="63C6156A" w14:textId="23946CDF"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4130673D" w14:textId="77777777" w:rsidR="00142C02" w:rsidRDefault="00142C02" w:rsidP="00D6074E">
            <w:pPr>
              <w:rPr>
                <w:rFonts w:cs="Times New Roman"/>
              </w:rPr>
            </w:pPr>
          </w:p>
        </w:tc>
      </w:tr>
      <w:tr w:rsidR="00142C02" w:rsidRPr="00E142A0" w14:paraId="0960246A" w14:textId="77777777" w:rsidTr="005519B8">
        <w:tc>
          <w:tcPr>
            <w:tcW w:w="0" w:type="auto"/>
            <w:tcBorders>
              <w:top w:val="single" w:sz="4" w:space="0" w:color="auto"/>
              <w:left w:val="single" w:sz="4" w:space="0" w:color="auto"/>
              <w:bottom w:val="single" w:sz="4" w:space="0" w:color="auto"/>
              <w:right w:val="single" w:sz="4" w:space="0" w:color="auto"/>
            </w:tcBorders>
          </w:tcPr>
          <w:p w14:paraId="064B062B" w14:textId="034E4E7A" w:rsidR="00142C02" w:rsidRDefault="00142C02" w:rsidP="00D6074E">
            <w:pPr>
              <w:jc w:val="center"/>
              <w:rPr>
                <w:rFonts w:cs="Times New Roman"/>
              </w:rPr>
            </w:pPr>
            <w:r>
              <w:rPr>
                <w:rFonts w:cs="Times New Roman"/>
              </w:rPr>
              <w:t>BMH147</w:t>
            </w:r>
          </w:p>
        </w:tc>
        <w:tc>
          <w:tcPr>
            <w:tcW w:w="0" w:type="auto"/>
            <w:tcBorders>
              <w:top w:val="single" w:sz="4" w:space="0" w:color="auto"/>
              <w:left w:val="single" w:sz="4" w:space="0" w:color="auto"/>
              <w:bottom w:val="single" w:sz="4" w:space="0" w:color="auto"/>
              <w:right w:val="single" w:sz="4" w:space="0" w:color="auto"/>
            </w:tcBorders>
          </w:tcPr>
          <w:p w14:paraId="07384AA2" w14:textId="6E254235" w:rsidR="00142C02" w:rsidRDefault="00142C02" w:rsidP="00D6074E">
            <w:pPr>
              <w:rPr>
                <w:rFonts w:cs="Times New Roman"/>
              </w:rPr>
            </w:pPr>
            <w:r>
              <w:rPr>
                <w:rFonts w:cs="Times New Roman"/>
              </w:rPr>
              <w:t>Operation 2</w:t>
            </w:r>
          </w:p>
        </w:tc>
        <w:tc>
          <w:tcPr>
            <w:tcW w:w="0" w:type="auto"/>
            <w:tcBorders>
              <w:top w:val="single" w:sz="4" w:space="0" w:color="auto"/>
              <w:left w:val="single" w:sz="4" w:space="0" w:color="auto"/>
              <w:bottom w:val="single" w:sz="4" w:space="0" w:color="auto"/>
              <w:right w:val="single" w:sz="4" w:space="0" w:color="auto"/>
            </w:tcBorders>
          </w:tcPr>
          <w:p w14:paraId="1593E65F" w14:textId="77777777" w:rsidR="00142C02" w:rsidRDefault="00142C02" w:rsidP="00D6074E">
            <w:pPr>
              <w:rPr>
                <w:rFonts w:cs="Times New Roman"/>
              </w:rPr>
            </w:pPr>
          </w:p>
        </w:tc>
      </w:tr>
      <w:tr w:rsidR="00142C02" w:rsidRPr="00E142A0" w14:paraId="31CBD166" w14:textId="77777777" w:rsidTr="005519B8">
        <w:tc>
          <w:tcPr>
            <w:tcW w:w="0" w:type="auto"/>
            <w:tcBorders>
              <w:top w:val="single" w:sz="4" w:space="0" w:color="auto"/>
              <w:left w:val="single" w:sz="4" w:space="0" w:color="auto"/>
              <w:bottom w:val="single" w:sz="4" w:space="0" w:color="auto"/>
              <w:right w:val="single" w:sz="4" w:space="0" w:color="auto"/>
            </w:tcBorders>
          </w:tcPr>
          <w:p w14:paraId="4861B6B9" w14:textId="70E8993D" w:rsidR="00142C02" w:rsidRDefault="00142C02" w:rsidP="00D6074E">
            <w:pPr>
              <w:jc w:val="center"/>
              <w:rPr>
                <w:rFonts w:cs="Times New Roman"/>
              </w:rPr>
            </w:pPr>
            <w:r w:rsidRPr="004B0560">
              <w:rPr>
                <w:rFonts w:cs="Times New Roman"/>
              </w:rPr>
              <w:t>BMH148Month</w:t>
            </w:r>
          </w:p>
        </w:tc>
        <w:tc>
          <w:tcPr>
            <w:tcW w:w="0" w:type="auto"/>
            <w:tcBorders>
              <w:top w:val="single" w:sz="4" w:space="0" w:color="auto"/>
              <w:left w:val="single" w:sz="4" w:space="0" w:color="auto"/>
              <w:bottom w:val="single" w:sz="4" w:space="0" w:color="auto"/>
              <w:right w:val="single" w:sz="4" w:space="0" w:color="auto"/>
            </w:tcBorders>
          </w:tcPr>
          <w:p w14:paraId="67ABA43B" w14:textId="241F353D"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3EC86125" w14:textId="77777777" w:rsidR="00142C02" w:rsidRDefault="00142C02" w:rsidP="00D6074E">
            <w:pPr>
              <w:rPr>
                <w:rFonts w:cs="Times New Roman"/>
              </w:rPr>
            </w:pPr>
          </w:p>
        </w:tc>
      </w:tr>
      <w:tr w:rsidR="00142C02" w:rsidRPr="00E142A0" w14:paraId="69D5B7C1" w14:textId="77777777" w:rsidTr="005519B8">
        <w:tc>
          <w:tcPr>
            <w:tcW w:w="0" w:type="auto"/>
            <w:tcBorders>
              <w:top w:val="single" w:sz="4" w:space="0" w:color="auto"/>
              <w:left w:val="single" w:sz="4" w:space="0" w:color="auto"/>
              <w:bottom w:val="single" w:sz="4" w:space="0" w:color="auto"/>
              <w:right w:val="single" w:sz="4" w:space="0" w:color="auto"/>
            </w:tcBorders>
          </w:tcPr>
          <w:p w14:paraId="13D11811" w14:textId="79738C70" w:rsidR="00142C02" w:rsidRDefault="00142C02" w:rsidP="00D6074E">
            <w:pPr>
              <w:jc w:val="center"/>
              <w:rPr>
                <w:rFonts w:cs="Times New Roman"/>
              </w:rPr>
            </w:pPr>
            <w:r w:rsidRPr="004B0560">
              <w:rPr>
                <w:rFonts w:cs="Times New Roman"/>
              </w:rPr>
              <w:t>BMH148Year</w:t>
            </w:r>
          </w:p>
        </w:tc>
        <w:tc>
          <w:tcPr>
            <w:tcW w:w="0" w:type="auto"/>
            <w:tcBorders>
              <w:top w:val="single" w:sz="4" w:space="0" w:color="auto"/>
              <w:left w:val="single" w:sz="4" w:space="0" w:color="auto"/>
              <w:bottom w:val="single" w:sz="4" w:space="0" w:color="auto"/>
              <w:right w:val="single" w:sz="4" w:space="0" w:color="auto"/>
            </w:tcBorders>
          </w:tcPr>
          <w:p w14:paraId="579502F7" w14:textId="75D13265"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0A9F9FD1" w14:textId="77777777" w:rsidR="00142C02" w:rsidRDefault="00142C02" w:rsidP="00D6074E">
            <w:pPr>
              <w:rPr>
                <w:rFonts w:cs="Times New Roman"/>
              </w:rPr>
            </w:pPr>
          </w:p>
        </w:tc>
      </w:tr>
      <w:tr w:rsidR="00142C02" w:rsidRPr="00E142A0" w14:paraId="6589791D" w14:textId="77777777" w:rsidTr="005519B8">
        <w:tc>
          <w:tcPr>
            <w:tcW w:w="0" w:type="auto"/>
            <w:tcBorders>
              <w:top w:val="single" w:sz="4" w:space="0" w:color="auto"/>
              <w:left w:val="single" w:sz="4" w:space="0" w:color="auto"/>
              <w:bottom w:val="single" w:sz="4" w:space="0" w:color="auto"/>
              <w:right w:val="single" w:sz="4" w:space="0" w:color="auto"/>
            </w:tcBorders>
          </w:tcPr>
          <w:p w14:paraId="732CFC1C" w14:textId="75676293" w:rsidR="00142C02" w:rsidRDefault="00142C02" w:rsidP="00D6074E">
            <w:pPr>
              <w:jc w:val="center"/>
              <w:rPr>
                <w:rFonts w:cs="Times New Roman"/>
              </w:rPr>
            </w:pPr>
            <w:r>
              <w:rPr>
                <w:rFonts w:cs="Times New Roman"/>
              </w:rPr>
              <w:t>BMH149</w:t>
            </w:r>
          </w:p>
        </w:tc>
        <w:tc>
          <w:tcPr>
            <w:tcW w:w="0" w:type="auto"/>
            <w:tcBorders>
              <w:top w:val="single" w:sz="4" w:space="0" w:color="auto"/>
              <w:left w:val="single" w:sz="4" w:space="0" w:color="auto"/>
              <w:bottom w:val="single" w:sz="4" w:space="0" w:color="auto"/>
              <w:right w:val="single" w:sz="4" w:space="0" w:color="auto"/>
            </w:tcBorders>
          </w:tcPr>
          <w:p w14:paraId="1FD0B802" w14:textId="1A3D93D2" w:rsidR="00142C02" w:rsidRDefault="00142C02" w:rsidP="00D6074E">
            <w:pPr>
              <w:rPr>
                <w:rFonts w:cs="Times New Roman"/>
              </w:rPr>
            </w:pPr>
            <w:r>
              <w:rPr>
                <w:rFonts w:cs="Times New Roman"/>
              </w:rPr>
              <w:t>Operation 3</w:t>
            </w:r>
          </w:p>
        </w:tc>
        <w:tc>
          <w:tcPr>
            <w:tcW w:w="0" w:type="auto"/>
            <w:tcBorders>
              <w:top w:val="single" w:sz="4" w:space="0" w:color="auto"/>
              <w:left w:val="single" w:sz="4" w:space="0" w:color="auto"/>
              <w:bottom w:val="single" w:sz="4" w:space="0" w:color="auto"/>
              <w:right w:val="single" w:sz="4" w:space="0" w:color="auto"/>
            </w:tcBorders>
          </w:tcPr>
          <w:p w14:paraId="252FE5B1" w14:textId="77777777" w:rsidR="00142C02" w:rsidRDefault="00142C02" w:rsidP="00D6074E">
            <w:pPr>
              <w:rPr>
                <w:rFonts w:cs="Times New Roman"/>
              </w:rPr>
            </w:pPr>
          </w:p>
        </w:tc>
      </w:tr>
      <w:tr w:rsidR="00142C02" w:rsidRPr="00E142A0" w14:paraId="39D67070" w14:textId="77777777" w:rsidTr="005519B8">
        <w:tc>
          <w:tcPr>
            <w:tcW w:w="0" w:type="auto"/>
            <w:tcBorders>
              <w:top w:val="single" w:sz="4" w:space="0" w:color="auto"/>
              <w:left w:val="single" w:sz="4" w:space="0" w:color="auto"/>
              <w:bottom w:val="single" w:sz="4" w:space="0" w:color="auto"/>
              <w:right w:val="single" w:sz="4" w:space="0" w:color="auto"/>
            </w:tcBorders>
          </w:tcPr>
          <w:p w14:paraId="282443CC" w14:textId="61B322BB" w:rsidR="00142C02" w:rsidRDefault="00142C02" w:rsidP="00D6074E">
            <w:pPr>
              <w:jc w:val="center"/>
              <w:rPr>
                <w:rFonts w:cs="Times New Roman"/>
              </w:rPr>
            </w:pPr>
            <w:r w:rsidRPr="004B0560">
              <w:rPr>
                <w:rFonts w:cs="Times New Roman"/>
              </w:rPr>
              <w:t>BMH150Month</w:t>
            </w:r>
          </w:p>
        </w:tc>
        <w:tc>
          <w:tcPr>
            <w:tcW w:w="0" w:type="auto"/>
            <w:tcBorders>
              <w:top w:val="single" w:sz="4" w:space="0" w:color="auto"/>
              <w:left w:val="single" w:sz="4" w:space="0" w:color="auto"/>
              <w:bottom w:val="single" w:sz="4" w:space="0" w:color="auto"/>
              <w:right w:val="single" w:sz="4" w:space="0" w:color="auto"/>
            </w:tcBorders>
          </w:tcPr>
          <w:p w14:paraId="1249B9E3" w14:textId="44AA84B1"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316CE599" w14:textId="77777777" w:rsidR="00142C02" w:rsidRDefault="00142C02" w:rsidP="00D6074E">
            <w:pPr>
              <w:rPr>
                <w:rFonts w:cs="Times New Roman"/>
              </w:rPr>
            </w:pPr>
          </w:p>
        </w:tc>
      </w:tr>
      <w:tr w:rsidR="00142C02" w:rsidRPr="00E142A0" w14:paraId="108C1292" w14:textId="77777777" w:rsidTr="005519B8">
        <w:tc>
          <w:tcPr>
            <w:tcW w:w="0" w:type="auto"/>
            <w:tcBorders>
              <w:top w:val="single" w:sz="4" w:space="0" w:color="auto"/>
              <w:left w:val="single" w:sz="4" w:space="0" w:color="auto"/>
              <w:bottom w:val="single" w:sz="4" w:space="0" w:color="auto"/>
              <w:right w:val="single" w:sz="4" w:space="0" w:color="auto"/>
            </w:tcBorders>
          </w:tcPr>
          <w:p w14:paraId="49254B38" w14:textId="46FCEE0F" w:rsidR="00142C02" w:rsidRDefault="00142C02" w:rsidP="00D6074E">
            <w:pPr>
              <w:jc w:val="center"/>
              <w:rPr>
                <w:rFonts w:cs="Times New Roman"/>
              </w:rPr>
            </w:pPr>
            <w:r w:rsidRPr="004B0560">
              <w:rPr>
                <w:rFonts w:cs="Times New Roman"/>
              </w:rPr>
              <w:t>BMH150Year</w:t>
            </w:r>
          </w:p>
        </w:tc>
        <w:tc>
          <w:tcPr>
            <w:tcW w:w="0" w:type="auto"/>
            <w:tcBorders>
              <w:top w:val="single" w:sz="4" w:space="0" w:color="auto"/>
              <w:left w:val="single" w:sz="4" w:space="0" w:color="auto"/>
              <w:bottom w:val="single" w:sz="4" w:space="0" w:color="auto"/>
              <w:right w:val="single" w:sz="4" w:space="0" w:color="auto"/>
            </w:tcBorders>
          </w:tcPr>
          <w:p w14:paraId="36C38E58" w14:textId="42A39284"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07388822" w14:textId="77777777" w:rsidR="00142C02" w:rsidRDefault="00142C02" w:rsidP="00D6074E">
            <w:pPr>
              <w:rPr>
                <w:rFonts w:cs="Times New Roman"/>
              </w:rPr>
            </w:pPr>
          </w:p>
        </w:tc>
      </w:tr>
      <w:tr w:rsidR="00142C02" w:rsidRPr="00E142A0" w14:paraId="4EF3D7C3" w14:textId="77777777" w:rsidTr="005519B8">
        <w:tc>
          <w:tcPr>
            <w:tcW w:w="0" w:type="auto"/>
            <w:tcBorders>
              <w:top w:val="single" w:sz="4" w:space="0" w:color="auto"/>
              <w:left w:val="single" w:sz="4" w:space="0" w:color="auto"/>
              <w:bottom w:val="single" w:sz="4" w:space="0" w:color="auto"/>
              <w:right w:val="single" w:sz="4" w:space="0" w:color="auto"/>
            </w:tcBorders>
          </w:tcPr>
          <w:p w14:paraId="72A4444A" w14:textId="1A28E6DF" w:rsidR="00142C02" w:rsidRDefault="00142C02" w:rsidP="00D6074E">
            <w:pPr>
              <w:jc w:val="center"/>
              <w:rPr>
                <w:rFonts w:cs="Times New Roman"/>
              </w:rPr>
            </w:pPr>
            <w:r>
              <w:rPr>
                <w:rFonts w:cs="Times New Roman"/>
              </w:rPr>
              <w:t>BMH154</w:t>
            </w:r>
          </w:p>
        </w:tc>
        <w:tc>
          <w:tcPr>
            <w:tcW w:w="0" w:type="auto"/>
            <w:tcBorders>
              <w:top w:val="single" w:sz="4" w:space="0" w:color="auto"/>
              <w:left w:val="single" w:sz="4" w:space="0" w:color="auto"/>
              <w:bottom w:val="single" w:sz="4" w:space="0" w:color="auto"/>
              <w:right w:val="single" w:sz="4" w:space="0" w:color="auto"/>
            </w:tcBorders>
          </w:tcPr>
          <w:p w14:paraId="22DCAF4A" w14:textId="2E2DBA6D" w:rsidR="00142C02" w:rsidRDefault="00142C02" w:rsidP="00D6074E">
            <w:pPr>
              <w:rPr>
                <w:rFonts w:cs="Times New Roman"/>
              </w:rPr>
            </w:pPr>
            <w:r>
              <w:rPr>
                <w:rFonts w:cs="Times New Roman"/>
              </w:rPr>
              <w:t>Operation 4</w:t>
            </w:r>
          </w:p>
        </w:tc>
        <w:tc>
          <w:tcPr>
            <w:tcW w:w="0" w:type="auto"/>
            <w:tcBorders>
              <w:top w:val="single" w:sz="4" w:space="0" w:color="auto"/>
              <w:left w:val="single" w:sz="4" w:space="0" w:color="auto"/>
              <w:bottom w:val="single" w:sz="4" w:space="0" w:color="auto"/>
              <w:right w:val="single" w:sz="4" w:space="0" w:color="auto"/>
            </w:tcBorders>
          </w:tcPr>
          <w:p w14:paraId="073D6CA6" w14:textId="77777777" w:rsidR="00142C02" w:rsidRDefault="00142C02" w:rsidP="00D6074E">
            <w:pPr>
              <w:rPr>
                <w:rFonts w:cs="Times New Roman"/>
              </w:rPr>
            </w:pPr>
          </w:p>
        </w:tc>
      </w:tr>
      <w:tr w:rsidR="00142C02" w:rsidRPr="00E142A0" w14:paraId="44371BFD" w14:textId="77777777" w:rsidTr="005519B8">
        <w:tc>
          <w:tcPr>
            <w:tcW w:w="0" w:type="auto"/>
            <w:tcBorders>
              <w:top w:val="single" w:sz="4" w:space="0" w:color="auto"/>
              <w:left w:val="single" w:sz="4" w:space="0" w:color="auto"/>
              <w:bottom w:val="single" w:sz="4" w:space="0" w:color="auto"/>
              <w:right w:val="single" w:sz="4" w:space="0" w:color="auto"/>
            </w:tcBorders>
          </w:tcPr>
          <w:p w14:paraId="7BA92A14" w14:textId="52326F0E" w:rsidR="00142C02" w:rsidRDefault="00142C02" w:rsidP="00D6074E">
            <w:pPr>
              <w:jc w:val="center"/>
              <w:rPr>
                <w:rFonts w:cs="Times New Roman"/>
              </w:rPr>
            </w:pPr>
            <w:r w:rsidRPr="004B0560">
              <w:rPr>
                <w:rFonts w:cs="Times New Roman"/>
              </w:rPr>
              <w:t>BMH155Month</w:t>
            </w:r>
          </w:p>
        </w:tc>
        <w:tc>
          <w:tcPr>
            <w:tcW w:w="0" w:type="auto"/>
            <w:tcBorders>
              <w:top w:val="single" w:sz="4" w:space="0" w:color="auto"/>
              <w:left w:val="single" w:sz="4" w:space="0" w:color="auto"/>
              <w:bottom w:val="single" w:sz="4" w:space="0" w:color="auto"/>
              <w:right w:val="single" w:sz="4" w:space="0" w:color="auto"/>
            </w:tcBorders>
          </w:tcPr>
          <w:p w14:paraId="23C04418" w14:textId="30EE0092"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220105E4" w14:textId="77777777" w:rsidR="00142C02" w:rsidRDefault="00142C02" w:rsidP="00D6074E">
            <w:pPr>
              <w:rPr>
                <w:rFonts w:cs="Times New Roman"/>
              </w:rPr>
            </w:pPr>
          </w:p>
        </w:tc>
      </w:tr>
      <w:tr w:rsidR="00142C02" w:rsidRPr="00E142A0" w14:paraId="078C78BC" w14:textId="77777777" w:rsidTr="005519B8">
        <w:tc>
          <w:tcPr>
            <w:tcW w:w="0" w:type="auto"/>
            <w:tcBorders>
              <w:top w:val="single" w:sz="4" w:space="0" w:color="auto"/>
              <w:left w:val="single" w:sz="4" w:space="0" w:color="auto"/>
              <w:bottom w:val="single" w:sz="4" w:space="0" w:color="auto"/>
              <w:right w:val="single" w:sz="4" w:space="0" w:color="auto"/>
            </w:tcBorders>
          </w:tcPr>
          <w:p w14:paraId="4B9C4A0D" w14:textId="3CE3D1F0" w:rsidR="00142C02" w:rsidRDefault="00142C02" w:rsidP="00D6074E">
            <w:pPr>
              <w:jc w:val="center"/>
              <w:rPr>
                <w:rFonts w:cs="Times New Roman"/>
              </w:rPr>
            </w:pPr>
            <w:r w:rsidRPr="004B0560">
              <w:rPr>
                <w:rFonts w:cs="Times New Roman"/>
              </w:rPr>
              <w:t>BMH155Year</w:t>
            </w:r>
          </w:p>
        </w:tc>
        <w:tc>
          <w:tcPr>
            <w:tcW w:w="0" w:type="auto"/>
            <w:tcBorders>
              <w:top w:val="single" w:sz="4" w:space="0" w:color="auto"/>
              <w:left w:val="single" w:sz="4" w:space="0" w:color="auto"/>
              <w:bottom w:val="single" w:sz="4" w:space="0" w:color="auto"/>
              <w:right w:val="single" w:sz="4" w:space="0" w:color="auto"/>
            </w:tcBorders>
          </w:tcPr>
          <w:p w14:paraId="45D1A725" w14:textId="3EA637A5"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170608CA" w14:textId="77777777" w:rsidR="00142C02" w:rsidRDefault="00142C02" w:rsidP="00D6074E">
            <w:pPr>
              <w:rPr>
                <w:rFonts w:cs="Times New Roman"/>
              </w:rPr>
            </w:pPr>
          </w:p>
        </w:tc>
      </w:tr>
      <w:tr w:rsidR="00142C02" w:rsidRPr="00E142A0" w14:paraId="4F9FD138" w14:textId="77777777" w:rsidTr="005519B8">
        <w:tc>
          <w:tcPr>
            <w:tcW w:w="0" w:type="auto"/>
            <w:tcBorders>
              <w:top w:val="single" w:sz="4" w:space="0" w:color="auto"/>
              <w:left w:val="single" w:sz="4" w:space="0" w:color="auto"/>
              <w:bottom w:val="single" w:sz="4" w:space="0" w:color="auto"/>
              <w:right w:val="single" w:sz="4" w:space="0" w:color="auto"/>
            </w:tcBorders>
          </w:tcPr>
          <w:p w14:paraId="11398591" w14:textId="584C87C1" w:rsidR="00142C02" w:rsidRDefault="00142C02" w:rsidP="00D6074E">
            <w:pPr>
              <w:jc w:val="center"/>
              <w:rPr>
                <w:rFonts w:cs="Times New Roman"/>
              </w:rPr>
            </w:pPr>
            <w:r>
              <w:rPr>
                <w:rFonts w:cs="Times New Roman"/>
              </w:rPr>
              <w:t>BMH156</w:t>
            </w:r>
          </w:p>
        </w:tc>
        <w:tc>
          <w:tcPr>
            <w:tcW w:w="0" w:type="auto"/>
            <w:tcBorders>
              <w:top w:val="single" w:sz="4" w:space="0" w:color="auto"/>
              <w:left w:val="single" w:sz="4" w:space="0" w:color="auto"/>
              <w:bottom w:val="single" w:sz="4" w:space="0" w:color="auto"/>
              <w:right w:val="single" w:sz="4" w:space="0" w:color="auto"/>
            </w:tcBorders>
          </w:tcPr>
          <w:p w14:paraId="66C5B82E" w14:textId="0B00E663" w:rsidR="00142C02" w:rsidRDefault="00142C02" w:rsidP="00D6074E">
            <w:pPr>
              <w:rPr>
                <w:rFonts w:cs="Times New Roman"/>
              </w:rPr>
            </w:pPr>
            <w:r>
              <w:rPr>
                <w:rFonts w:cs="Times New Roman"/>
              </w:rPr>
              <w:t>Operation 5</w:t>
            </w:r>
          </w:p>
        </w:tc>
        <w:tc>
          <w:tcPr>
            <w:tcW w:w="0" w:type="auto"/>
            <w:tcBorders>
              <w:top w:val="single" w:sz="4" w:space="0" w:color="auto"/>
              <w:left w:val="single" w:sz="4" w:space="0" w:color="auto"/>
              <w:bottom w:val="single" w:sz="4" w:space="0" w:color="auto"/>
              <w:right w:val="single" w:sz="4" w:space="0" w:color="auto"/>
            </w:tcBorders>
          </w:tcPr>
          <w:p w14:paraId="4A37B8DE" w14:textId="77777777" w:rsidR="00142C02" w:rsidRDefault="00142C02" w:rsidP="00D6074E">
            <w:pPr>
              <w:rPr>
                <w:rFonts w:cs="Times New Roman"/>
              </w:rPr>
            </w:pPr>
          </w:p>
        </w:tc>
      </w:tr>
      <w:tr w:rsidR="00142C02" w:rsidRPr="00E142A0" w14:paraId="5AB16143" w14:textId="77777777" w:rsidTr="005519B8">
        <w:tc>
          <w:tcPr>
            <w:tcW w:w="0" w:type="auto"/>
            <w:tcBorders>
              <w:top w:val="single" w:sz="4" w:space="0" w:color="auto"/>
              <w:left w:val="single" w:sz="4" w:space="0" w:color="auto"/>
              <w:bottom w:val="single" w:sz="4" w:space="0" w:color="auto"/>
              <w:right w:val="single" w:sz="4" w:space="0" w:color="auto"/>
            </w:tcBorders>
          </w:tcPr>
          <w:p w14:paraId="412A41D0" w14:textId="5B304359" w:rsidR="00142C02" w:rsidRDefault="00142C02" w:rsidP="00D6074E">
            <w:pPr>
              <w:jc w:val="center"/>
              <w:rPr>
                <w:rFonts w:cs="Times New Roman"/>
              </w:rPr>
            </w:pPr>
            <w:r w:rsidRPr="004B0560">
              <w:rPr>
                <w:rFonts w:cs="Times New Roman"/>
              </w:rPr>
              <w:t>BMH157Month</w:t>
            </w:r>
          </w:p>
        </w:tc>
        <w:tc>
          <w:tcPr>
            <w:tcW w:w="0" w:type="auto"/>
            <w:tcBorders>
              <w:top w:val="single" w:sz="4" w:space="0" w:color="auto"/>
              <w:left w:val="single" w:sz="4" w:space="0" w:color="auto"/>
              <w:bottom w:val="single" w:sz="4" w:space="0" w:color="auto"/>
              <w:right w:val="single" w:sz="4" w:space="0" w:color="auto"/>
            </w:tcBorders>
          </w:tcPr>
          <w:p w14:paraId="0D2B94B1" w14:textId="1A9C8528"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5BF412C1" w14:textId="77777777" w:rsidR="00142C02" w:rsidRDefault="00142C02" w:rsidP="00D6074E">
            <w:pPr>
              <w:rPr>
                <w:rFonts w:cs="Times New Roman"/>
              </w:rPr>
            </w:pPr>
          </w:p>
        </w:tc>
      </w:tr>
      <w:tr w:rsidR="00142C02" w:rsidRPr="00E142A0" w14:paraId="66C52AA2" w14:textId="77777777" w:rsidTr="005519B8">
        <w:tc>
          <w:tcPr>
            <w:tcW w:w="0" w:type="auto"/>
            <w:tcBorders>
              <w:top w:val="single" w:sz="4" w:space="0" w:color="auto"/>
              <w:left w:val="single" w:sz="4" w:space="0" w:color="auto"/>
              <w:bottom w:val="single" w:sz="4" w:space="0" w:color="auto"/>
              <w:right w:val="single" w:sz="4" w:space="0" w:color="auto"/>
            </w:tcBorders>
          </w:tcPr>
          <w:p w14:paraId="3B42F10E" w14:textId="6E9AE017" w:rsidR="00142C02" w:rsidRDefault="00142C02" w:rsidP="00D6074E">
            <w:pPr>
              <w:jc w:val="center"/>
              <w:rPr>
                <w:rFonts w:cs="Times New Roman"/>
              </w:rPr>
            </w:pPr>
            <w:r w:rsidRPr="004B0560">
              <w:rPr>
                <w:rFonts w:cs="Times New Roman"/>
              </w:rPr>
              <w:t>BMH157Year</w:t>
            </w:r>
          </w:p>
        </w:tc>
        <w:tc>
          <w:tcPr>
            <w:tcW w:w="0" w:type="auto"/>
            <w:tcBorders>
              <w:top w:val="single" w:sz="4" w:space="0" w:color="auto"/>
              <w:left w:val="single" w:sz="4" w:space="0" w:color="auto"/>
              <w:bottom w:val="single" w:sz="4" w:space="0" w:color="auto"/>
              <w:right w:val="single" w:sz="4" w:space="0" w:color="auto"/>
            </w:tcBorders>
          </w:tcPr>
          <w:p w14:paraId="122683AD" w14:textId="7A6B7867"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6A96324D" w14:textId="77777777" w:rsidR="00142C02" w:rsidRDefault="00142C02" w:rsidP="00D6074E">
            <w:pPr>
              <w:rPr>
                <w:rFonts w:cs="Times New Roman"/>
              </w:rPr>
            </w:pPr>
          </w:p>
        </w:tc>
      </w:tr>
      <w:tr w:rsidR="00142C02" w:rsidRPr="00E142A0" w14:paraId="2A09321D" w14:textId="77777777" w:rsidTr="005519B8">
        <w:tc>
          <w:tcPr>
            <w:tcW w:w="0" w:type="auto"/>
            <w:tcBorders>
              <w:top w:val="single" w:sz="4" w:space="0" w:color="auto"/>
              <w:left w:val="single" w:sz="4" w:space="0" w:color="auto"/>
              <w:bottom w:val="single" w:sz="4" w:space="0" w:color="auto"/>
              <w:right w:val="single" w:sz="4" w:space="0" w:color="auto"/>
            </w:tcBorders>
          </w:tcPr>
          <w:p w14:paraId="61ED1E7B" w14:textId="08CD8A5C" w:rsidR="00142C02" w:rsidRDefault="00142C02" w:rsidP="00D6074E">
            <w:pPr>
              <w:jc w:val="center"/>
              <w:rPr>
                <w:rFonts w:cs="Times New Roman"/>
              </w:rPr>
            </w:pPr>
            <w:r>
              <w:rPr>
                <w:rFonts w:cs="Times New Roman"/>
              </w:rPr>
              <w:t>BMH158</w:t>
            </w:r>
          </w:p>
        </w:tc>
        <w:tc>
          <w:tcPr>
            <w:tcW w:w="0" w:type="auto"/>
            <w:tcBorders>
              <w:top w:val="single" w:sz="4" w:space="0" w:color="auto"/>
              <w:left w:val="single" w:sz="4" w:space="0" w:color="auto"/>
              <w:bottom w:val="single" w:sz="4" w:space="0" w:color="auto"/>
              <w:right w:val="single" w:sz="4" w:space="0" w:color="auto"/>
            </w:tcBorders>
          </w:tcPr>
          <w:p w14:paraId="60B74F0A" w14:textId="5041AD95" w:rsidR="00142C02" w:rsidRDefault="00142C02" w:rsidP="00D6074E">
            <w:pPr>
              <w:rPr>
                <w:rFonts w:cs="Times New Roman"/>
              </w:rPr>
            </w:pPr>
            <w:r>
              <w:rPr>
                <w:rFonts w:cs="Times New Roman"/>
              </w:rPr>
              <w:t>Operation 6</w:t>
            </w:r>
          </w:p>
        </w:tc>
        <w:tc>
          <w:tcPr>
            <w:tcW w:w="0" w:type="auto"/>
            <w:tcBorders>
              <w:top w:val="single" w:sz="4" w:space="0" w:color="auto"/>
              <w:left w:val="single" w:sz="4" w:space="0" w:color="auto"/>
              <w:bottom w:val="single" w:sz="4" w:space="0" w:color="auto"/>
              <w:right w:val="single" w:sz="4" w:space="0" w:color="auto"/>
            </w:tcBorders>
          </w:tcPr>
          <w:p w14:paraId="73602439" w14:textId="77777777" w:rsidR="00142C02" w:rsidRDefault="00142C02" w:rsidP="00D6074E">
            <w:pPr>
              <w:rPr>
                <w:rFonts w:cs="Times New Roman"/>
              </w:rPr>
            </w:pPr>
          </w:p>
        </w:tc>
      </w:tr>
      <w:tr w:rsidR="00142C02" w:rsidRPr="00E142A0" w14:paraId="129B2364" w14:textId="77777777" w:rsidTr="005519B8">
        <w:tc>
          <w:tcPr>
            <w:tcW w:w="0" w:type="auto"/>
            <w:tcBorders>
              <w:top w:val="single" w:sz="4" w:space="0" w:color="auto"/>
              <w:left w:val="single" w:sz="4" w:space="0" w:color="auto"/>
              <w:bottom w:val="single" w:sz="4" w:space="0" w:color="auto"/>
              <w:right w:val="single" w:sz="4" w:space="0" w:color="auto"/>
            </w:tcBorders>
          </w:tcPr>
          <w:p w14:paraId="3DD44659" w14:textId="6DA7A451" w:rsidR="00142C02" w:rsidRDefault="00142C02" w:rsidP="00D6074E">
            <w:pPr>
              <w:jc w:val="center"/>
              <w:rPr>
                <w:rFonts w:cs="Times New Roman"/>
              </w:rPr>
            </w:pPr>
            <w:r w:rsidRPr="0063173E">
              <w:rPr>
                <w:rFonts w:cs="Times New Roman"/>
              </w:rPr>
              <w:t>BMH159Month</w:t>
            </w:r>
          </w:p>
        </w:tc>
        <w:tc>
          <w:tcPr>
            <w:tcW w:w="0" w:type="auto"/>
            <w:tcBorders>
              <w:top w:val="single" w:sz="4" w:space="0" w:color="auto"/>
              <w:left w:val="single" w:sz="4" w:space="0" w:color="auto"/>
              <w:bottom w:val="single" w:sz="4" w:space="0" w:color="auto"/>
              <w:right w:val="single" w:sz="4" w:space="0" w:color="auto"/>
            </w:tcBorders>
          </w:tcPr>
          <w:p w14:paraId="139B8692" w14:textId="701C1A2C"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50865865" w14:textId="77777777" w:rsidR="00142C02" w:rsidRDefault="00142C02" w:rsidP="00D6074E">
            <w:pPr>
              <w:rPr>
                <w:rFonts w:cs="Times New Roman"/>
              </w:rPr>
            </w:pPr>
          </w:p>
        </w:tc>
      </w:tr>
      <w:tr w:rsidR="00142C02" w:rsidRPr="00E142A0" w14:paraId="70F07D46" w14:textId="77777777" w:rsidTr="005519B8">
        <w:tc>
          <w:tcPr>
            <w:tcW w:w="0" w:type="auto"/>
            <w:tcBorders>
              <w:top w:val="single" w:sz="4" w:space="0" w:color="auto"/>
              <w:left w:val="single" w:sz="4" w:space="0" w:color="auto"/>
              <w:bottom w:val="single" w:sz="4" w:space="0" w:color="auto"/>
              <w:right w:val="single" w:sz="4" w:space="0" w:color="auto"/>
            </w:tcBorders>
          </w:tcPr>
          <w:p w14:paraId="0A5F17A5" w14:textId="52A5FEBA" w:rsidR="00142C02" w:rsidRDefault="00142C02" w:rsidP="00D6074E">
            <w:pPr>
              <w:jc w:val="center"/>
              <w:rPr>
                <w:rFonts w:cs="Times New Roman"/>
              </w:rPr>
            </w:pPr>
            <w:r w:rsidRPr="0063173E">
              <w:rPr>
                <w:rFonts w:cs="Times New Roman"/>
              </w:rPr>
              <w:t>BMH159Year</w:t>
            </w:r>
          </w:p>
        </w:tc>
        <w:tc>
          <w:tcPr>
            <w:tcW w:w="0" w:type="auto"/>
            <w:tcBorders>
              <w:top w:val="single" w:sz="4" w:space="0" w:color="auto"/>
              <w:left w:val="single" w:sz="4" w:space="0" w:color="auto"/>
              <w:bottom w:val="single" w:sz="4" w:space="0" w:color="auto"/>
              <w:right w:val="single" w:sz="4" w:space="0" w:color="auto"/>
            </w:tcBorders>
          </w:tcPr>
          <w:p w14:paraId="7D1AC498" w14:textId="3C6E999D"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06F4E924" w14:textId="77777777" w:rsidR="00142C02" w:rsidRDefault="00142C02" w:rsidP="00D6074E">
            <w:pPr>
              <w:rPr>
                <w:rFonts w:cs="Times New Roman"/>
              </w:rPr>
            </w:pPr>
          </w:p>
        </w:tc>
      </w:tr>
      <w:tr w:rsidR="00142C02" w:rsidRPr="00E142A0" w14:paraId="408C69F3" w14:textId="77777777" w:rsidTr="005519B8">
        <w:tc>
          <w:tcPr>
            <w:tcW w:w="0" w:type="auto"/>
            <w:tcBorders>
              <w:top w:val="single" w:sz="4" w:space="0" w:color="auto"/>
              <w:left w:val="single" w:sz="4" w:space="0" w:color="auto"/>
              <w:bottom w:val="single" w:sz="4" w:space="0" w:color="auto"/>
              <w:right w:val="single" w:sz="4" w:space="0" w:color="auto"/>
            </w:tcBorders>
          </w:tcPr>
          <w:p w14:paraId="64A96035" w14:textId="71986DD6" w:rsidR="00142C02" w:rsidRDefault="00142C02" w:rsidP="00D6074E">
            <w:pPr>
              <w:jc w:val="center"/>
              <w:rPr>
                <w:rFonts w:cs="Times New Roman"/>
              </w:rPr>
            </w:pPr>
            <w:r>
              <w:rPr>
                <w:rFonts w:cs="Times New Roman"/>
              </w:rPr>
              <w:t>BMH160</w:t>
            </w:r>
          </w:p>
        </w:tc>
        <w:tc>
          <w:tcPr>
            <w:tcW w:w="0" w:type="auto"/>
            <w:tcBorders>
              <w:top w:val="single" w:sz="4" w:space="0" w:color="auto"/>
              <w:left w:val="single" w:sz="4" w:space="0" w:color="auto"/>
              <w:bottom w:val="single" w:sz="4" w:space="0" w:color="auto"/>
              <w:right w:val="single" w:sz="4" w:space="0" w:color="auto"/>
            </w:tcBorders>
          </w:tcPr>
          <w:p w14:paraId="50DCC9E3" w14:textId="7FBA8DCB" w:rsidR="00142C02" w:rsidRDefault="00142C02" w:rsidP="00D6074E">
            <w:pPr>
              <w:rPr>
                <w:rFonts w:cs="Times New Roman"/>
              </w:rPr>
            </w:pPr>
            <w:r>
              <w:rPr>
                <w:rFonts w:cs="Times New Roman"/>
              </w:rPr>
              <w:t>Operation 7</w:t>
            </w:r>
          </w:p>
        </w:tc>
        <w:tc>
          <w:tcPr>
            <w:tcW w:w="0" w:type="auto"/>
            <w:tcBorders>
              <w:top w:val="single" w:sz="4" w:space="0" w:color="auto"/>
              <w:left w:val="single" w:sz="4" w:space="0" w:color="auto"/>
              <w:bottom w:val="single" w:sz="4" w:space="0" w:color="auto"/>
              <w:right w:val="single" w:sz="4" w:space="0" w:color="auto"/>
            </w:tcBorders>
          </w:tcPr>
          <w:p w14:paraId="4139F43D" w14:textId="77777777" w:rsidR="00142C02" w:rsidRDefault="00142C02" w:rsidP="00D6074E">
            <w:pPr>
              <w:rPr>
                <w:rFonts w:cs="Times New Roman"/>
              </w:rPr>
            </w:pPr>
          </w:p>
        </w:tc>
      </w:tr>
      <w:tr w:rsidR="00142C02" w:rsidRPr="00E142A0" w14:paraId="19866F0B" w14:textId="77777777" w:rsidTr="005519B8">
        <w:tc>
          <w:tcPr>
            <w:tcW w:w="0" w:type="auto"/>
            <w:tcBorders>
              <w:top w:val="single" w:sz="4" w:space="0" w:color="auto"/>
              <w:left w:val="single" w:sz="4" w:space="0" w:color="auto"/>
              <w:bottom w:val="single" w:sz="4" w:space="0" w:color="auto"/>
              <w:right w:val="single" w:sz="4" w:space="0" w:color="auto"/>
            </w:tcBorders>
          </w:tcPr>
          <w:p w14:paraId="65C964C5" w14:textId="15732A91" w:rsidR="00142C02" w:rsidRDefault="00142C02" w:rsidP="00D6074E">
            <w:pPr>
              <w:jc w:val="center"/>
              <w:rPr>
                <w:rFonts w:cs="Times New Roman"/>
              </w:rPr>
            </w:pPr>
            <w:r w:rsidRPr="0063173E">
              <w:rPr>
                <w:rFonts w:cs="Times New Roman"/>
              </w:rPr>
              <w:t>BMH161Month</w:t>
            </w:r>
          </w:p>
        </w:tc>
        <w:tc>
          <w:tcPr>
            <w:tcW w:w="0" w:type="auto"/>
            <w:tcBorders>
              <w:top w:val="single" w:sz="4" w:space="0" w:color="auto"/>
              <w:left w:val="single" w:sz="4" w:space="0" w:color="auto"/>
              <w:bottom w:val="single" w:sz="4" w:space="0" w:color="auto"/>
              <w:right w:val="single" w:sz="4" w:space="0" w:color="auto"/>
            </w:tcBorders>
          </w:tcPr>
          <w:p w14:paraId="7A2BBD11" w14:textId="4DA7D23F"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7B013DC4" w14:textId="77777777" w:rsidR="00142C02" w:rsidRDefault="00142C02" w:rsidP="00D6074E">
            <w:pPr>
              <w:rPr>
                <w:rFonts w:cs="Times New Roman"/>
              </w:rPr>
            </w:pPr>
          </w:p>
        </w:tc>
      </w:tr>
      <w:tr w:rsidR="00142C02" w:rsidRPr="00E142A0" w14:paraId="282CF402" w14:textId="77777777" w:rsidTr="005519B8">
        <w:tc>
          <w:tcPr>
            <w:tcW w:w="0" w:type="auto"/>
            <w:tcBorders>
              <w:top w:val="single" w:sz="4" w:space="0" w:color="auto"/>
              <w:left w:val="single" w:sz="4" w:space="0" w:color="auto"/>
              <w:bottom w:val="single" w:sz="4" w:space="0" w:color="auto"/>
              <w:right w:val="single" w:sz="4" w:space="0" w:color="auto"/>
            </w:tcBorders>
          </w:tcPr>
          <w:p w14:paraId="7CFCFB8E" w14:textId="333CF686" w:rsidR="00142C02" w:rsidRDefault="00142C02" w:rsidP="00D6074E">
            <w:pPr>
              <w:jc w:val="center"/>
              <w:rPr>
                <w:rFonts w:cs="Times New Roman"/>
              </w:rPr>
            </w:pPr>
            <w:r w:rsidRPr="0063173E">
              <w:rPr>
                <w:rFonts w:cs="Times New Roman"/>
              </w:rPr>
              <w:t>BMH161Year</w:t>
            </w:r>
          </w:p>
        </w:tc>
        <w:tc>
          <w:tcPr>
            <w:tcW w:w="0" w:type="auto"/>
            <w:tcBorders>
              <w:top w:val="single" w:sz="4" w:space="0" w:color="auto"/>
              <w:left w:val="single" w:sz="4" w:space="0" w:color="auto"/>
              <w:bottom w:val="single" w:sz="4" w:space="0" w:color="auto"/>
              <w:right w:val="single" w:sz="4" w:space="0" w:color="auto"/>
            </w:tcBorders>
          </w:tcPr>
          <w:p w14:paraId="104B7465" w14:textId="71CD717B"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39BCF945" w14:textId="77777777" w:rsidR="00142C02" w:rsidRDefault="00142C02" w:rsidP="00D6074E">
            <w:pPr>
              <w:rPr>
                <w:rFonts w:cs="Times New Roman"/>
              </w:rPr>
            </w:pPr>
          </w:p>
        </w:tc>
      </w:tr>
      <w:tr w:rsidR="00142C02" w:rsidRPr="00E142A0" w14:paraId="70FCC528" w14:textId="77777777" w:rsidTr="005519B8">
        <w:tc>
          <w:tcPr>
            <w:tcW w:w="0" w:type="auto"/>
            <w:tcBorders>
              <w:top w:val="single" w:sz="4" w:space="0" w:color="auto"/>
              <w:left w:val="single" w:sz="4" w:space="0" w:color="auto"/>
              <w:bottom w:val="single" w:sz="4" w:space="0" w:color="auto"/>
              <w:right w:val="single" w:sz="4" w:space="0" w:color="auto"/>
            </w:tcBorders>
          </w:tcPr>
          <w:p w14:paraId="555EBD2E" w14:textId="416F771A" w:rsidR="00142C02" w:rsidRDefault="00142C02" w:rsidP="00D6074E">
            <w:pPr>
              <w:jc w:val="center"/>
              <w:rPr>
                <w:rFonts w:cs="Times New Roman"/>
              </w:rPr>
            </w:pPr>
            <w:r>
              <w:rPr>
                <w:rFonts w:cs="Times New Roman"/>
              </w:rPr>
              <w:t>BMH162</w:t>
            </w:r>
          </w:p>
        </w:tc>
        <w:tc>
          <w:tcPr>
            <w:tcW w:w="0" w:type="auto"/>
            <w:tcBorders>
              <w:top w:val="single" w:sz="4" w:space="0" w:color="auto"/>
              <w:left w:val="single" w:sz="4" w:space="0" w:color="auto"/>
              <w:bottom w:val="single" w:sz="4" w:space="0" w:color="auto"/>
              <w:right w:val="single" w:sz="4" w:space="0" w:color="auto"/>
            </w:tcBorders>
          </w:tcPr>
          <w:p w14:paraId="2E8C72CA" w14:textId="6C390406" w:rsidR="00142C02" w:rsidRDefault="00142C02" w:rsidP="00D6074E">
            <w:pPr>
              <w:rPr>
                <w:rFonts w:cs="Times New Roman"/>
              </w:rPr>
            </w:pPr>
            <w:r>
              <w:rPr>
                <w:rFonts w:cs="Times New Roman"/>
              </w:rPr>
              <w:t>Operation 8</w:t>
            </w:r>
          </w:p>
        </w:tc>
        <w:tc>
          <w:tcPr>
            <w:tcW w:w="0" w:type="auto"/>
            <w:tcBorders>
              <w:top w:val="single" w:sz="4" w:space="0" w:color="auto"/>
              <w:left w:val="single" w:sz="4" w:space="0" w:color="auto"/>
              <w:bottom w:val="single" w:sz="4" w:space="0" w:color="auto"/>
              <w:right w:val="single" w:sz="4" w:space="0" w:color="auto"/>
            </w:tcBorders>
          </w:tcPr>
          <w:p w14:paraId="5D1C8A7F" w14:textId="77777777" w:rsidR="00142C02" w:rsidRDefault="00142C02" w:rsidP="00D6074E">
            <w:pPr>
              <w:rPr>
                <w:rFonts w:cs="Times New Roman"/>
              </w:rPr>
            </w:pPr>
          </w:p>
        </w:tc>
      </w:tr>
      <w:tr w:rsidR="00142C02" w:rsidRPr="00E142A0" w14:paraId="7952C196" w14:textId="77777777" w:rsidTr="005519B8">
        <w:tc>
          <w:tcPr>
            <w:tcW w:w="0" w:type="auto"/>
            <w:tcBorders>
              <w:top w:val="single" w:sz="4" w:space="0" w:color="auto"/>
              <w:left w:val="single" w:sz="4" w:space="0" w:color="auto"/>
              <w:bottom w:val="single" w:sz="4" w:space="0" w:color="auto"/>
              <w:right w:val="single" w:sz="4" w:space="0" w:color="auto"/>
            </w:tcBorders>
          </w:tcPr>
          <w:p w14:paraId="2C249282" w14:textId="47D7F7B4" w:rsidR="00142C02" w:rsidRDefault="00142C02" w:rsidP="00D6074E">
            <w:pPr>
              <w:jc w:val="center"/>
              <w:rPr>
                <w:rFonts w:cs="Times New Roman"/>
              </w:rPr>
            </w:pPr>
            <w:r w:rsidRPr="0063173E">
              <w:rPr>
                <w:rFonts w:cs="Times New Roman"/>
              </w:rPr>
              <w:t>BMH163Month</w:t>
            </w:r>
          </w:p>
        </w:tc>
        <w:tc>
          <w:tcPr>
            <w:tcW w:w="0" w:type="auto"/>
            <w:tcBorders>
              <w:top w:val="single" w:sz="4" w:space="0" w:color="auto"/>
              <w:left w:val="single" w:sz="4" w:space="0" w:color="auto"/>
              <w:bottom w:val="single" w:sz="4" w:space="0" w:color="auto"/>
              <w:right w:val="single" w:sz="4" w:space="0" w:color="auto"/>
            </w:tcBorders>
          </w:tcPr>
          <w:p w14:paraId="12154C30" w14:textId="1141059F"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56188170" w14:textId="77777777" w:rsidR="00142C02" w:rsidRDefault="00142C02" w:rsidP="00D6074E">
            <w:pPr>
              <w:rPr>
                <w:rFonts w:cs="Times New Roman"/>
              </w:rPr>
            </w:pPr>
          </w:p>
        </w:tc>
      </w:tr>
      <w:tr w:rsidR="00142C02" w:rsidRPr="00E142A0" w14:paraId="481EDB69" w14:textId="77777777" w:rsidTr="005519B8">
        <w:tc>
          <w:tcPr>
            <w:tcW w:w="0" w:type="auto"/>
            <w:tcBorders>
              <w:top w:val="single" w:sz="4" w:space="0" w:color="auto"/>
              <w:left w:val="single" w:sz="4" w:space="0" w:color="auto"/>
              <w:bottom w:val="single" w:sz="4" w:space="0" w:color="auto"/>
              <w:right w:val="single" w:sz="4" w:space="0" w:color="auto"/>
            </w:tcBorders>
          </w:tcPr>
          <w:p w14:paraId="075F8D31" w14:textId="785C012C" w:rsidR="00142C02" w:rsidRDefault="00142C02" w:rsidP="00D6074E">
            <w:pPr>
              <w:jc w:val="center"/>
              <w:rPr>
                <w:rFonts w:cs="Times New Roman"/>
              </w:rPr>
            </w:pPr>
            <w:r w:rsidRPr="0063173E">
              <w:rPr>
                <w:rFonts w:cs="Times New Roman"/>
              </w:rPr>
              <w:t>BMH163Year</w:t>
            </w:r>
          </w:p>
        </w:tc>
        <w:tc>
          <w:tcPr>
            <w:tcW w:w="0" w:type="auto"/>
            <w:tcBorders>
              <w:top w:val="single" w:sz="4" w:space="0" w:color="auto"/>
              <w:left w:val="single" w:sz="4" w:space="0" w:color="auto"/>
              <w:bottom w:val="single" w:sz="4" w:space="0" w:color="auto"/>
              <w:right w:val="single" w:sz="4" w:space="0" w:color="auto"/>
            </w:tcBorders>
          </w:tcPr>
          <w:p w14:paraId="77B84313" w14:textId="62A0A8FF"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72F22B88" w14:textId="77777777" w:rsidR="00142C02" w:rsidRDefault="00142C02" w:rsidP="00D6074E">
            <w:pPr>
              <w:rPr>
                <w:rFonts w:cs="Times New Roman"/>
              </w:rPr>
            </w:pPr>
          </w:p>
        </w:tc>
      </w:tr>
      <w:tr w:rsidR="00142C02" w:rsidRPr="00E142A0" w14:paraId="23BECD34" w14:textId="77777777" w:rsidTr="005519B8">
        <w:tc>
          <w:tcPr>
            <w:tcW w:w="0" w:type="auto"/>
            <w:tcBorders>
              <w:top w:val="single" w:sz="4" w:space="0" w:color="auto"/>
              <w:left w:val="single" w:sz="4" w:space="0" w:color="auto"/>
              <w:bottom w:val="single" w:sz="4" w:space="0" w:color="auto"/>
              <w:right w:val="single" w:sz="4" w:space="0" w:color="auto"/>
            </w:tcBorders>
          </w:tcPr>
          <w:p w14:paraId="76D99751" w14:textId="59BEE162" w:rsidR="00142C02" w:rsidRDefault="00142C02" w:rsidP="00D6074E">
            <w:pPr>
              <w:jc w:val="center"/>
              <w:rPr>
                <w:rFonts w:cs="Times New Roman"/>
              </w:rPr>
            </w:pPr>
            <w:r>
              <w:rPr>
                <w:rFonts w:cs="Times New Roman"/>
              </w:rPr>
              <w:t>BMH164</w:t>
            </w:r>
          </w:p>
        </w:tc>
        <w:tc>
          <w:tcPr>
            <w:tcW w:w="0" w:type="auto"/>
            <w:tcBorders>
              <w:top w:val="single" w:sz="4" w:space="0" w:color="auto"/>
              <w:left w:val="single" w:sz="4" w:space="0" w:color="auto"/>
              <w:bottom w:val="single" w:sz="4" w:space="0" w:color="auto"/>
              <w:right w:val="single" w:sz="4" w:space="0" w:color="auto"/>
            </w:tcBorders>
          </w:tcPr>
          <w:p w14:paraId="148EFA23" w14:textId="0AD96145" w:rsidR="00142C02" w:rsidRDefault="00142C02" w:rsidP="00D6074E">
            <w:pPr>
              <w:rPr>
                <w:rFonts w:cs="Times New Roman"/>
              </w:rPr>
            </w:pPr>
            <w:r>
              <w:rPr>
                <w:rFonts w:cs="Times New Roman"/>
              </w:rPr>
              <w:t>Operation 9</w:t>
            </w:r>
          </w:p>
        </w:tc>
        <w:tc>
          <w:tcPr>
            <w:tcW w:w="0" w:type="auto"/>
            <w:tcBorders>
              <w:top w:val="single" w:sz="4" w:space="0" w:color="auto"/>
              <w:left w:val="single" w:sz="4" w:space="0" w:color="auto"/>
              <w:bottom w:val="single" w:sz="4" w:space="0" w:color="auto"/>
              <w:right w:val="single" w:sz="4" w:space="0" w:color="auto"/>
            </w:tcBorders>
          </w:tcPr>
          <w:p w14:paraId="4C1EBFFF" w14:textId="77777777" w:rsidR="00142C02" w:rsidRDefault="00142C02" w:rsidP="00D6074E">
            <w:pPr>
              <w:rPr>
                <w:rFonts w:cs="Times New Roman"/>
              </w:rPr>
            </w:pPr>
          </w:p>
        </w:tc>
      </w:tr>
      <w:tr w:rsidR="00142C02" w:rsidRPr="00E142A0" w14:paraId="41677DFB" w14:textId="77777777" w:rsidTr="005519B8">
        <w:tc>
          <w:tcPr>
            <w:tcW w:w="0" w:type="auto"/>
            <w:tcBorders>
              <w:top w:val="single" w:sz="4" w:space="0" w:color="auto"/>
              <w:left w:val="single" w:sz="4" w:space="0" w:color="auto"/>
              <w:bottom w:val="single" w:sz="4" w:space="0" w:color="auto"/>
              <w:right w:val="single" w:sz="4" w:space="0" w:color="auto"/>
            </w:tcBorders>
          </w:tcPr>
          <w:p w14:paraId="69D31509" w14:textId="68C33F25" w:rsidR="00142C02" w:rsidRDefault="00142C02" w:rsidP="00D6074E">
            <w:pPr>
              <w:jc w:val="center"/>
              <w:rPr>
                <w:rFonts w:cs="Times New Roman"/>
              </w:rPr>
            </w:pPr>
            <w:r w:rsidRPr="008C3CE1">
              <w:rPr>
                <w:rFonts w:cs="Times New Roman"/>
              </w:rPr>
              <w:t>BMH165Month</w:t>
            </w:r>
          </w:p>
        </w:tc>
        <w:tc>
          <w:tcPr>
            <w:tcW w:w="0" w:type="auto"/>
            <w:tcBorders>
              <w:top w:val="single" w:sz="4" w:space="0" w:color="auto"/>
              <w:left w:val="single" w:sz="4" w:space="0" w:color="auto"/>
              <w:bottom w:val="single" w:sz="4" w:space="0" w:color="auto"/>
              <w:right w:val="single" w:sz="4" w:space="0" w:color="auto"/>
            </w:tcBorders>
          </w:tcPr>
          <w:p w14:paraId="61DAEF9B" w14:textId="2A7875EF" w:rsidR="00142C02" w:rsidRDefault="00142C02" w:rsidP="00D6074E">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2726F862" w14:textId="77777777" w:rsidR="00142C02" w:rsidRDefault="00142C02" w:rsidP="00D6074E">
            <w:pPr>
              <w:rPr>
                <w:rFonts w:cs="Times New Roman"/>
              </w:rPr>
            </w:pPr>
          </w:p>
        </w:tc>
      </w:tr>
      <w:tr w:rsidR="00142C02" w:rsidRPr="00E142A0" w14:paraId="70625E30" w14:textId="77777777" w:rsidTr="005519B8">
        <w:tc>
          <w:tcPr>
            <w:tcW w:w="0" w:type="auto"/>
            <w:tcBorders>
              <w:top w:val="single" w:sz="4" w:space="0" w:color="auto"/>
              <w:left w:val="single" w:sz="4" w:space="0" w:color="auto"/>
              <w:bottom w:val="single" w:sz="4" w:space="0" w:color="auto"/>
              <w:right w:val="single" w:sz="4" w:space="0" w:color="auto"/>
            </w:tcBorders>
          </w:tcPr>
          <w:p w14:paraId="17679DE3" w14:textId="0314CC59" w:rsidR="00142C02" w:rsidRDefault="00142C02" w:rsidP="00D6074E">
            <w:pPr>
              <w:jc w:val="center"/>
              <w:rPr>
                <w:rFonts w:cs="Times New Roman"/>
              </w:rPr>
            </w:pPr>
            <w:r w:rsidRPr="008C3CE1">
              <w:rPr>
                <w:rFonts w:cs="Times New Roman"/>
              </w:rPr>
              <w:t>BMH165Year</w:t>
            </w:r>
          </w:p>
        </w:tc>
        <w:tc>
          <w:tcPr>
            <w:tcW w:w="0" w:type="auto"/>
            <w:tcBorders>
              <w:top w:val="single" w:sz="4" w:space="0" w:color="auto"/>
              <w:left w:val="single" w:sz="4" w:space="0" w:color="auto"/>
              <w:bottom w:val="single" w:sz="4" w:space="0" w:color="auto"/>
              <w:right w:val="single" w:sz="4" w:space="0" w:color="auto"/>
            </w:tcBorders>
          </w:tcPr>
          <w:p w14:paraId="7D20CC54" w14:textId="369F9902" w:rsidR="00142C02" w:rsidRDefault="00142C02" w:rsidP="00D6074E">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6E4B9B90" w14:textId="77777777" w:rsidR="00142C02" w:rsidRDefault="00142C02" w:rsidP="00D6074E">
            <w:pPr>
              <w:rPr>
                <w:rFonts w:cs="Times New Roman"/>
              </w:rPr>
            </w:pPr>
          </w:p>
        </w:tc>
      </w:tr>
      <w:tr w:rsidR="00142C02" w:rsidRPr="00E142A0" w14:paraId="4C3DE177" w14:textId="77777777" w:rsidTr="005519B8">
        <w:tc>
          <w:tcPr>
            <w:tcW w:w="0" w:type="auto"/>
            <w:tcBorders>
              <w:top w:val="single" w:sz="4" w:space="0" w:color="auto"/>
              <w:left w:val="single" w:sz="4" w:space="0" w:color="auto"/>
              <w:bottom w:val="single" w:sz="4" w:space="0" w:color="auto"/>
              <w:right w:val="single" w:sz="4" w:space="0" w:color="auto"/>
            </w:tcBorders>
          </w:tcPr>
          <w:p w14:paraId="3A58CD97" w14:textId="2166B0FD" w:rsidR="00142C02" w:rsidRDefault="00142C02" w:rsidP="00D6074E">
            <w:pPr>
              <w:jc w:val="center"/>
              <w:rPr>
                <w:rFonts w:cs="Times New Roman"/>
              </w:rPr>
            </w:pPr>
            <w:r>
              <w:rPr>
                <w:rFonts w:cs="Times New Roman"/>
              </w:rPr>
              <w:t>BMH166</w:t>
            </w:r>
          </w:p>
        </w:tc>
        <w:tc>
          <w:tcPr>
            <w:tcW w:w="0" w:type="auto"/>
            <w:tcBorders>
              <w:top w:val="single" w:sz="4" w:space="0" w:color="auto"/>
              <w:left w:val="single" w:sz="4" w:space="0" w:color="auto"/>
              <w:bottom w:val="single" w:sz="4" w:space="0" w:color="auto"/>
              <w:right w:val="single" w:sz="4" w:space="0" w:color="auto"/>
            </w:tcBorders>
          </w:tcPr>
          <w:p w14:paraId="7BD3F7AA" w14:textId="7BA091A7" w:rsidR="00142C02" w:rsidRDefault="00142C02" w:rsidP="00D6074E">
            <w:pPr>
              <w:rPr>
                <w:rFonts w:cs="Times New Roman"/>
              </w:rPr>
            </w:pPr>
            <w:r>
              <w:rPr>
                <w:rFonts w:cs="Times New Roman"/>
              </w:rPr>
              <w:t>Operation 10</w:t>
            </w:r>
          </w:p>
        </w:tc>
        <w:tc>
          <w:tcPr>
            <w:tcW w:w="0" w:type="auto"/>
            <w:tcBorders>
              <w:top w:val="single" w:sz="4" w:space="0" w:color="auto"/>
              <w:left w:val="single" w:sz="4" w:space="0" w:color="auto"/>
              <w:bottom w:val="single" w:sz="4" w:space="0" w:color="auto"/>
              <w:right w:val="single" w:sz="4" w:space="0" w:color="auto"/>
            </w:tcBorders>
          </w:tcPr>
          <w:p w14:paraId="0DD11E7C" w14:textId="77777777" w:rsidR="00142C02" w:rsidRDefault="00142C02" w:rsidP="00D6074E">
            <w:pPr>
              <w:rPr>
                <w:rFonts w:cs="Times New Roman"/>
              </w:rPr>
            </w:pPr>
          </w:p>
        </w:tc>
      </w:tr>
      <w:tr w:rsidR="00142C02" w:rsidRPr="00E142A0" w14:paraId="153ABB82" w14:textId="77777777" w:rsidTr="005519B8">
        <w:tc>
          <w:tcPr>
            <w:tcW w:w="0" w:type="auto"/>
            <w:tcBorders>
              <w:top w:val="single" w:sz="4" w:space="0" w:color="auto"/>
              <w:left w:val="single" w:sz="4" w:space="0" w:color="auto"/>
              <w:bottom w:val="single" w:sz="4" w:space="0" w:color="auto"/>
              <w:right w:val="single" w:sz="4" w:space="0" w:color="auto"/>
            </w:tcBorders>
          </w:tcPr>
          <w:p w14:paraId="02FC0564" w14:textId="3FB82134" w:rsidR="00142C02" w:rsidRDefault="00142C02" w:rsidP="008C3CE1">
            <w:pPr>
              <w:jc w:val="center"/>
              <w:rPr>
                <w:rFonts w:cs="Times New Roman"/>
              </w:rPr>
            </w:pPr>
            <w:r w:rsidRPr="008C3CE1">
              <w:rPr>
                <w:rFonts w:cs="Times New Roman"/>
              </w:rPr>
              <w:t>BMH167Month</w:t>
            </w:r>
          </w:p>
        </w:tc>
        <w:tc>
          <w:tcPr>
            <w:tcW w:w="0" w:type="auto"/>
            <w:tcBorders>
              <w:top w:val="single" w:sz="4" w:space="0" w:color="auto"/>
              <w:left w:val="single" w:sz="4" w:space="0" w:color="auto"/>
              <w:bottom w:val="single" w:sz="4" w:space="0" w:color="auto"/>
              <w:right w:val="single" w:sz="4" w:space="0" w:color="auto"/>
            </w:tcBorders>
          </w:tcPr>
          <w:p w14:paraId="19678C6C" w14:textId="76A26D5E" w:rsidR="00142C02" w:rsidRDefault="00142C02" w:rsidP="008C3CE1">
            <w:pPr>
              <w:rPr>
                <w:rFonts w:cs="Times New Roman"/>
              </w:rPr>
            </w:pPr>
            <w:r>
              <w:rPr>
                <w:rFonts w:cs="Times New Roman"/>
              </w:rPr>
              <w:t>Month?</w:t>
            </w:r>
          </w:p>
        </w:tc>
        <w:tc>
          <w:tcPr>
            <w:tcW w:w="0" w:type="auto"/>
            <w:tcBorders>
              <w:top w:val="single" w:sz="4" w:space="0" w:color="auto"/>
              <w:left w:val="single" w:sz="4" w:space="0" w:color="auto"/>
              <w:bottom w:val="single" w:sz="4" w:space="0" w:color="auto"/>
              <w:right w:val="single" w:sz="4" w:space="0" w:color="auto"/>
            </w:tcBorders>
          </w:tcPr>
          <w:p w14:paraId="3482BC77" w14:textId="77777777" w:rsidR="00142C02" w:rsidRDefault="00142C02" w:rsidP="008C3CE1">
            <w:pPr>
              <w:rPr>
                <w:rFonts w:cs="Times New Roman"/>
              </w:rPr>
            </w:pPr>
          </w:p>
        </w:tc>
      </w:tr>
      <w:tr w:rsidR="00142C02" w:rsidRPr="00E142A0" w14:paraId="38179DC0" w14:textId="77777777" w:rsidTr="005519B8">
        <w:tc>
          <w:tcPr>
            <w:tcW w:w="0" w:type="auto"/>
            <w:tcBorders>
              <w:top w:val="single" w:sz="4" w:space="0" w:color="auto"/>
              <w:left w:val="single" w:sz="4" w:space="0" w:color="auto"/>
              <w:bottom w:val="single" w:sz="4" w:space="0" w:color="auto"/>
              <w:right w:val="single" w:sz="4" w:space="0" w:color="auto"/>
            </w:tcBorders>
          </w:tcPr>
          <w:p w14:paraId="0BAF8D21" w14:textId="3B4521C2" w:rsidR="00142C02" w:rsidRDefault="00142C02" w:rsidP="008C3CE1">
            <w:pPr>
              <w:jc w:val="center"/>
              <w:rPr>
                <w:rFonts w:cs="Times New Roman"/>
              </w:rPr>
            </w:pPr>
            <w:r w:rsidRPr="008C3CE1">
              <w:rPr>
                <w:rFonts w:cs="Times New Roman"/>
              </w:rPr>
              <w:t>BMH167Year</w:t>
            </w:r>
          </w:p>
        </w:tc>
        <w:tc>
          <w:tcPr>
            <w:tcW w:w="0" w:type="auto"/>
            <w:tcBorders>
              <w:top w:val="single" w:sz="4" w:space="0" w:color="auto"/>
              <w:left w:val="single" w:sz="4" w:space="0" w:color="auto"/>
              <w:bottom w:val="single" w:sz="4" w:space="0" w:color="auto"/>
              <w:right w:val="single" w:sz="4" w:space="0" w:color="auto"/>
            </w:tcBorders>
          </w:tcPr>
          <w:p w14:paraId="68C5D7F1" w14:textId="0939165B" w:rsidR="00142C02" w:rsidRDefault="00142C02" w:rsidP="008C3CE1">
            <w:pPr>
              <w:rPr>
                <w:rFonts w:cs="Times New Roman"/>
              </w:rPr>
            </w:pPr>
            <w:r>
              <w:rPr>
                <w:rFonts w:cs="Times New Roman"/>
              </w:rPr>
              <w:t>Year?</w:t>
            </w:r>
          </w:p>
        </w:tc>
        <w:tc>
          <w:tcPr>
            <w:tcW w:w="0" w:type="auto"/>
            <w:tcBorders>
              <w:top w:val="single" w:sz="4" w:space="0" w:color="auto"/>
              <w:left w:val="single" w:sz="4" w:space="0" w:color="auto"/>
              <w:bottom w:val="single" w:sz="4" w:space="0" w:color="auto"/>
              <w:right w:val="single" w:sz="4" w:space="0" w:color="auto"/>
            </w:tcBorders>
          </w:tcPr>
          <w:p w14:paraId="08FA3828" w14:textId="77777777" w:rsidR="00142C02" w:rsidRDefault="00142C02" w:rsidP="008C3CE1">
            <w:pPr>
              <w:rPr>
                <w:rFonts w:cs="Times New Roman"/>
              </w:rPr>
            </w:pPr>
          </w:p>
        </w:tc>
      </w:tr>
      <w:tr w:rsidR="00142C02" w:rsidRPr="00E142A0" w14:paraId="37292137" w14:textId="77777777" w:rsidTr="005519B8">
        <w:tc>
          <w:tcPr>
            <w:tcW w:w="0" w:type="auto"/>
            <w:tcBorders>
              <w:top w:val="single" w:sz="4" w:space="0" w:color="auto"/>
              <w:left w:val="single" w:sz="4" w:space="0" w:color="auto"/>
              <w:bottom w:val="single" w:sz="4" w:space="0" w:color="auto"/>
              <w:right w:val="single" w:sz="4" w:space="0" w:color="auto"/>
            </w:tcBorders>
          </w:tcPr>
          <w:p w14:paraId="09382C78" w14:textId="175F11F7" w:rsidR="00142C02" w:rsidRDefault="00142C02" w:rsidP="008C3CE1">
            <w:pPr>
              <w:jc w:val="center"/>
              <w:rPr>
                <w:rFonts w:cs="Times New Roman"/>
              </w:rPr>
            </w:pPr>
            <w:r>
              <w:rPr>
                <w:rFonts w:cs="Times New Roman"/>
              </w:rPr>
              <w:t>BMH151</w:t>
            </w:r>
          </w:p>
        </w:tc>
        <w:tc>
          <w:tcPr>
            <w:tcW w:w="0" w:type="auto"/>
            <w:tcBorders>
              <w:top w:val="single" w:sz="4" w:space="0" w:color="auto"/>
              <w:left w:val="single" w:sz="4" w:space="0" w:color="auto"/>
              <w:bottom w:val="single" w:sz="4" w:space="0" w:color="auto"/>
              <w:right w:val="single" w:sz="4" w:space="0" w:color="auto"/>
            </w:tcBorders>
          </w:tcPr>
          <w:p w14:paraId="4B0E9A96" w14:textId="3540EF72" w:rsidR="00142C02" w:rsidRDefault="00142C02" w:rsidP="008C3CE1">
            <w:pPr>
              <w:rPr>
                <w:rFonts w:cs="Times New Roman"/>
              </w:rPr>
            </w:pPr>
            <w:r>
              <w:rPr>
                <w:rFonts w:cs="Times New Roman"/>
              </w:rPr>
              <w:t>Have you ever had general anesthesia?</w:t>
            </w:r>
          </w:p>
        </w:tc>
        <w:tc>
          <w:tcPr>
            <w:tcW w:w="0" w:type="auto"/>
            <w:tcBorders>
              <w:top w:val="single" w:sz="4" w:space="0" w:color="auto"/>
              <w:left w:val="single" w:sz="4" w:space="0" w:color="auto"/>
              <w:bottom w:val="single" w:sz="4" w:space="0" w:color="auto"/>
              <w:right w:val="single" w:sz="4" w:space="0" w:color="auto"/>
            </w:tcBorders>
          </w:tcPr>
          <w:p w14:paraId="67FA7658" w14:textId="77777777" w:rsidR="00142C02" w:rsidRDefault="00142C02" w:rsidP="008C3CE1">
            <w:pPr>
              <w:rPr>
                <w:rFonts w:cs="Times New Roman"/>
              </w:rPr>
            </w:pPr>
            <w:r>
              <w:rPr>
                <w:rFonts w:cs="Times New Roman"/>
              </w:rPr>
              <w:t>0=No</w:t>
            </w:r>
          </w:p>
          <w:p w14:paraId="0E9AF8F8" w14:textId="77777777" w:rsidR="00142C02" w:rsidRDefault="00142C02" w:rsidP="008C3CE1">
            <w:pPr>
              <w:rPr>
                <w:rFonts w:cs="Times New Roman"/>
              </w:rPr>
            </w:pPr>
            <w:r>
              <w:rPr>
                <w:rFonts w:cs="Times New Roman"/>
              </w:rPr>
              <w:t>1=Yes</w:t>
            </w:r>
          </w:p>
          <w:p w14:paraId="0A4D3FAB" w14:textId="6A4E0441" w:rsidR="00142C02" w:rsidRDefault="00142C02" w:rsidP="008C3CE1">
            <w:pPr>
              <w:rPr>
                <w:rFonts w:cs="Times New Roman"/>
              </w:rPr>
            </w:pPr>
            <w:r>
              <w:rPr>
                <w:rFonts w:cs="Times New Roman"/>
              </w:rPr>
              <w:t>9=Don’t know</w:t>
            </w:r>
          </w:p>
        </w:tc>
      </w:tr>
      <w:tr w:rsidR="00142C02" w:rsidRPr="00E142A0" w14:paraId="529BEDBD" w14:textId="77777777" w:rsidTr="005519B8">
        <w:tc>
          <w:tcPr>
            <w:tcW w:w="0" w:type="auto"/>
            <w:tcBorders>
              <w:top w:val="single" w:sz="4" w:space="0" w:color="auto"/>
              <w:left w:val="single" w:sz="4" w:space="0" w:color="auto"/>
              <w:bottom w:val="single" w:sz="4" w:space="0" w:color="auto"/>
              <w:right w:val="single" w:sz="4" w:space="0" w:color="auto"/>
            </w:tcBorders>
          </w:tcPr>
          <w:p w14:paraId="3FEC0D41" w14:textId="28494A47" w:rsidR="00142C02" w:rsidRDefault="00142C02" w:rsidP="008C3CE1">
            <w:pPr>
              <w:jc w:val="center"/>
              <w:rPr>
                <w:rFonts w:cs="Times New Roman"/>
              </w:rPr>
            </w:pPr>
            <w:r w:rsidRPr="008C3CE1">
              <w:rPr>
                <w:rFonts w:cs="Times New Roman"/>
              </w:rPr>
              <w:t>BMH152Month</w:t>
            </w:r>
          </w:p>
        </w:tc>
        <w:tc>
          <w:tcPr>
            <w:tcW w:w="0" w:type="auto"/>
            <w:tcBorders>
              <w:top w:val="single" w:sz="4" w:space="0" w:color="auto"/>
              <w:left w:val="single" w:sz="4" w:space="0" w:color="auto"/>
              <w:bottom w:val="single" w:sz="4" w:space="0" w:color="auto"/>
              <w:right w:val="single" w:sz="4" w:space="0" w:color="auto"/>
            </w:tcBorders>
          </w:tcPr>
          <w:p w14:paraId="5DC53B05" w14:textId="715127FC" w:rsidR="00142C02" w:rsidRDefault="00142C02" w:rsidP="008C3CE1">
            <w:pPr>
              <w:rPr>
                <w:rFonts w:cs="Times New Roman"/>
              </w:rPr>
            </w:pPr>
            <w:r>
              <w:rPr>
                <w:rFonts w:cs="Times New Roman"/>
              </w:rPr>
              <w:t>What is the date of the most recent time? (month)</w:t>
            </w:r>
          </w:p>
        </w:tc>
        <w:tc>
          <w:tcPr>
            <w:tcW w:w="0" w:type="auto"/>
            <w:tcBorders>
              <w:top w:val="single" w:sz="4" w:space="0" w:color="auto"/>
              <w:left w:val="single" w:sz="4" w:space="0" w:color="auto"/>
              <w:bottom w:val="single" w:sz="4" w:space="0" w:color="auto"/>
              <w:right w:val="single" w:sz="4" w:space="0" w:color="auto"/>
            </w:tcBorders>
          </w:tcPr>
          <w:p w14:paraId="727628CC" w14:textId="77777777" w:rsidR="00142C02" w:rsidRDefault="00142C02" w:rsidP="008C3CE1">
            <w:pPr>
              <w:rPr>
                <w:rFonts w:cs="Times New Roman"/>
              </w:rPr>
            </w:pPr>
          </w:p>
        </w:tc>
      </w:tr>
      <w:tr w:rsidR="00142C02" w:rsidRPr="00E142A0" w14:paraId="38281FAD" w14:textId="77777777" w:rsidTr="005519B8">
        <w:tc>
          <w:tcPr>
            <w:tcW w:w="0" w:type="auto"/>
            <w:tcBorders>
              <w:top w:val="single" w:sz="4" w:space="0" w:color="auto"/>
              <w:left w:val="single" w:sz="4" w:space="0" w:color="auto"/>
              <w:bottom w:val="single" w:sz="4" w:space="0" w:color="auto"/>
              <w:right w:val="single" w:sz="4" w:space="0" w:color="auto"/>
            </w:tcBorders>
          </w:tcPr>
          <w:p w14:paraId="52D034D0" w14:textId="696FD4C8" w:rsidR="00142C02" w:rsidRDefault="00142C02" w:rsidP="008C3CE1">
            <w:pPr>
              <w:jc w:val="center"/>
              <w:rPr>
                <w:rFonts w:cs="Times New Roman"/>
              </w:rPr>
            </w:pPr>
            <w:r w:rsidRPr="008C3CE1">
              <w:rPr>
                <w:rFonts w:cs="Times New Roman"/>
              </w:rPr>
              <w:t>BMH152Year</w:t>
            </w:r>
          </w:p>
        </w:tc>
        <w:tc>
          <w:tcPr>
            <w:tcW w:w="0" w:type="auto"/>
            <w:tcBorders>
              <w:top w:val="single" w:sz="4" w:space="0" w:color="auto"/>
              <w:left w:val="single" w:sz="4" w:space="0" w:color="auto"/>
              <w:bottom w:val="single" w:sz="4" w:space="0" w:color="auto"/>
              <w:right w:val="single" w:sz="4" w:space="0" w:color="auto"/>
            </w:tcBorders>
          </w:tcPr>
          <w:p w14:paraId="1886E176" w14:textId="5E3F7212" w:rsidR="00142C02" w:rsidRDefault="00142C02" w:rsidP="008C3CE1">
            <w:pPr>
              <w:rPr>
                <w:rFonts w:cs="Times New Roman"/>
              </w:rPr>
            </w:pPr>
            <w:r>
              <w:rPr>
                <w:rFonts w:cs="Times New Roman"/>
              </w:rPr>
              <w:t>What is the date of the most recent time? (year)</w:t>
            </w:r>
          </w:p>
        </w:tc>
        <w:tc>
          <w:tcPr>
            <w:tcW w:w="0" w:type="auto"/>
            <w:tcBorders>
              <w:top w:val="single" w:sz="4" w:space="0" w:color="auto"/>
              <w:left w:val="single" w:sz="4" w:space="0" w:color="auto"/>
              <w:bottom w:val="single" w:sz="4" w:space="0" w:color="auto"/>
              <w:right w:val="single" w:sz="4" w:space="0" w:color="auto"/>
            </w:tcBorders>
          </w:tcPr>
          <w:p w14:paraId="098433CD" w14:textId="77777777" w:rsidR="00142C02" w:rsidRDefault="00142C02" w:rsidP="008C3CE1">
            <w:pPr>
              <w:rPr>
                <w:rFonts w:cs="Times New Roman"/>
              </w:rPr>
            </w:pPr>
          </w:p>
        </w:tc>
      </w:tr>
      <w:tr w:rsidR="00142C02" w:rsidRPr="00E142A0" w14:paraId="20B83BE5" w14:textId="77777777" w:rsidTr="005519B8">
        <w:tc>
          <w:tcPr>
            <w:tcW w:w="0" w:type="auto"/>
            <w:tcBorders>
              <w:top w:val="single" w:sz="4" w:space="0" w:color="auto"/>
              <w:left w:val="single" w:sz="4" w:space="0" w:color="auto"/>
              <w:bottom w:val="single" w:sz="4" w:space="0" w:color="auto"/>
              <w:right w:val="single" w:sz="4" w:space="0" w:color="auto"/>
            </w:tcBorders>
          </w:tcPr>
          <w:p w14:paraId="1B8535A7" w14:textId="07B4A551" w:rsidR="00142C02" w:rsidRPr="008C3CE1" w:rsidRDefault="00142C02" w:rsidP="008C3CE1">
            <w:pPr>
              <w:jc w:val="center"/>
              <w:rPr>
                <w:rFonts w:cs="Times New Roman"/>
              </w:rPr>
            </w:pPr>
            <w:r w:rsidRPr="008C3CE1">
              <w:rPr>
                <w:rFonts w:cs="Times New Roman"/>
              </w:rPr>
              <w:t>BMH153</w:t>
            </w:r>
          </w:p>
        </w:tc>
        <w:tc>
          <w:tcPr>
            <w:tcW w:w="0" w:type="auto"/>
            <w:tcBorders>
              <w:top w:val="single" w:sz="4" w:space="0" w:color="auto"/>
              <w:left w:val="single" w:sz="4" w:space="0" w:color="auto"/>
              <w:bottom w:val="single" w:sz="4" w:space="0" w:color="auto"/>
              <w:right w:val="single" w:sz="4" w:space="0" w:color="auto"/>
            </w:tcBorders>
          </w:tcPr>
          <w:p w14:paraId="60680E06" w14:textId="11A14FA9" w:rsidR="00142C02" w:rsidRDefault="00142C02" w:rsidP="008C3CE1">
            <w:pPr>
              <w:rPr>
                <w:rFonts w:cs="Times New Roman"/>
              </w:rPr>
            </w:pPr>
            <w:r w:rsidRPr="008C3CE1">
              <w:rPr>
                <w:rFonts w:cs="Times New Roman"/>
              </w:rPr>
              <w:t>How many times have you had general anesthesia?</w:t>
            </w:r>
          </w:p>
        </w:tc>
        <w:tc>
          <w:tcPr>
            <w:tcW w:w="0" w:type="auto"/>
            <w:tcBorders>
              <w:top w:val="single" w:sz="4" w:space="0" w:color="auto"/>
              <w:left w:val="single" w:sz="4" w:space="0" w:color="auto"/>
              <w:bottom w:val="single" w:sz="4" w:space="0" w:color="auto"/>
              <w:right w:val="single" w:sz="4" w:space="0" w:color="auto"/>
            </w:tcBorders>
          </w:tcPr>
          <w:p w14:paraId="12EEEB87" w14:textId="77777777" w:rsidR="00142C02" w:rsidRDefault="00142C02" w:rsidP="008C3CE1">
            <w:pPr>
              <w:rPr>
                <w:rFonts w:cs="Times New Roman"/>
              </w:rPr>
            </w:pPr>
          </w:p>
        </w:tc>
      </w:tr>
      <w:tr w:rsidR="00142C02" w:rsidRPr="00E142A0" w14:paraId="0A974C78" w14:textId="77777777" w:rsidTr="005519B8">
        <w:tc>
          <w:tcPr>
            <w:tcW w:w="0" w:type="auto"/>
            <w:tcBorders>
              <w:top w:val="single" w:sz="4" w:space="0" w:color="auto"/>
              <w:left w:val="single" w:sz="4" w:space="0" w:color="auto"/>
              <w:bottom w:val="single" w:sz="4" w:space="0" w:color="auto"/>
              <w:right w:val="single" w:sz="4" w:space="0" w:color="auto"/>
            </w:tcBorders>
          </w:tcPr>
          <w:p w14:paraId="56DE7EC1" w14:textId="1CBAC7E4" w:rsidR="00142C02" w:rsidRPr="008C3CE1" w:rsidRDefault="00142C02" w:rsidP="008C3CE1">
            <w:pPr>
              <w:jc w:val="center"/>
              <w:rPr>
                <w:rFonts w:cs="Times New Roman"/>
              </w:rPr>
            </w:pPr>
            <w:r w:rsidRPr="008C3CE1">
              <w:rPr>
                <w:rFonts w:cs="Times New Roman"/>
              </w:rPr>
              <w:lastRenderedPageBreak/>
              <w:t>Comments</w:t>
            </w:r>
          </w:p>
        </w:tc>
        <w:tc>
          <w:tcPr>
            <w:tcW w:w="0" w:type="auto"/>
            <w:tcBorders>
              <w:top w:val="single" w:sz="4" w:space="0" w:color="auto"/>
              <w:left w:val="single" w:sz="4" w:space="0" w:color="auto"/>
              <w:bottom w:val="single" w:sz="4" w:space="0" w:color="auto"/>
              <w:right w:val="single" w:sz="4" w:space="0" w:color="auto"/>
            </w:tcBorders>
          </w:tcPr>
          <w:p w14:paraId="30B1A5A7" w14:textId="324C4049" w:rsidR="00142C02" w:rsidRDefault="00142C02" w:rsidP="008C3CE1">
            <w:pPr>
              <w:rPr>
                <w:rFonts w:cs="Times New Roman"/>
              </w:rPr>
            </w:pPr>
            <w:r w:rsidRPr="008C3CE1">
              <w:rPr>
                <w:rFonts w:cs="Times New Roman"/>
              </w:rPr>
              <w:t>List any relevant comments</w:t>
            </w:r>
          </w:p>
        </w:tc>
        <w:tc>
          <w:tcPr>
            <w:tcW w:w="0" w:type="auto"/>
            <w:tcBorders>
              <w:top w:val="single" w:sz="4" w:space="0" w:color="auto"/>
              <w:left w:val="single" w:sz="4" w:space="0" w:color="auto"/>
              <w:bottom w:val="single" w:sz="4" w:space="0" w:color="auto"/>
              <w:right w:val="single" w:sz="4" w:space="0" w:color="auto"/>
            </w:tcBorders>
          </w:tcPr>
          <w:p w14:paraId="2A2CD4F5" w14:textId="77777777" w:rsidR="00142C02" w:rsidRDefault="00142C02" w:rsidP="008C3CE1">
            <w:pPr>
              <w:rPr>
                <w:rFonts w:cs="Times New Roman"/>
              </w:rPr>
            </w:pPr>
          </w:p>
        </w:tc>
      </w:tr>
    </w:tbl>
    <w:p w14:paraId="649333A3" w14:textId="77777777" w:rsidR="00322953" w:rsidRPr="00E142A0" w:rsidRDefault="00322953" w:rsidP="00322953">
      <w:pPr>
        <w:pBdr>
          <w:bottom w:val="single" w:sz="6" w:space="1" w:color="auto"/>
        </w:pBdr>
        <w:spacing w:after="0"/>
        <w:rPr>
          <w:rFonts w:cs="Times New Roman"/>
        </w:rPr>
      </w:pPr>
    </w:p>
    <w:p w14:paraId="7E30CF53" w14:textId="77777777" w:rsidR="00322953" w:rsidRPr="00E142A0" w:rsidRDefault="00322953" w:rsidP="00322953">
      <w:pPr>
        <w:pBdr>
          <w:bottom w:val="single" w:sz="6" w:space="1" w:color="auto"/>
        </w:pBdr>
        <w:spacing w:after="0"/>
        <w:rPr>
          <w:rFonts w:cs="Times New Roman"/>
          <w:b/>
        </w:rPr>
      </w:pPr>
      <w:r w:rsidRPr="00E142A0">
        <w:rPr>
          <w:rFonts w:cs="Times New Roman"/>
          <w:b/>
        </w:rPr>
        <w:t>SCORING OF SCALE</w:t>
      </w:r>
    </w:p>
    <w:p w14:paraId="40C8E14B" w14:textId="14183421" w:rsidR="00322953" w:rsidRPr="00322953" w:rsidRDefault="00322953" w:rsidP="00322953">
      <w:pPr>
        <w:autoSpaceDE w:val="0"/>
        <w:autoSpaceDN w:val="0"/>
        <w:adjustRightInd w:val="0"/>
        <w:spacing w:after="0" w:line="240" w:lineRule="auto"/>
        <w:rPr>
          <w:rFonts w:ascii="Courier New" w:hAnsi="Courier New" w:cs="Courier New"/>
          <w:color w:val="000000"/>
          <w:sz w:val="20"/>
          <w:szCs w:val="20"/>
          <w:shd w:val="clear" w:color="auto" w:fill="FFFFFF"/>
        </w:rPr>
      </w:pPr>
      <w:r w:rsidRPr="00322953">
        <w:rPr>
          <w:rFonts w:cs="Times New Roman"/>
        </w:rPr>
        <w:t>N/A</w:t>
      </w:r>
    </w:p>
    <w:p w14:paraId="468C575F" w14:textId="77777777"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1FCDFBCC"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C419734"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B52746B"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6548EE22"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9E47035"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0BB183A3"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3413CAA6"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76521240"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45931A2F"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77BAA954" w14:textId="70D09EA4" w:rsidR="00524B35" w:rsidRPr="00524B35" w:rsidRDefault="00524B35" w:rsidP="00524B35">
      <w:pPr>
        <w:pStyle w:val="Heading1"/>
        <w:spacing w:before="0"/>
        <w:jc w:val="center"/>
        <w:rPr>
          <w:rFonts w:asciiTheme="minorHAnsi" w:hAnsiTheme="minorHAnsi"/>
          <w:color w:val="auto"/>
          <w:sz w:val="22"/>
          <w:szCs w:val="22"/>
        </w:rPr>
      </w:pPr>
      <w:bookmarkStart w:id="196" w:name="_Toc2071862"/>
      <w:r w:rsidRPr="00524B35">
        <w:rPr>
          <w:rFonts w:asciiTheme="minorHAnsi" w:hAnsiTheme="minorHAnsi"/>
          <w:color w:val="auto"/>
          <w:sz w:val="22"/>
          <w:szCs w:val="22"/>
        </w:rPr>
        <w:t>Medications</w:t>
      </w:r>
      <w:bookmarkEnd w:id="196"/>
    </w:p>
    <w:p w14:paraId="4EFEFA72" w14:textId="5DE3A8F0" w:rsidR="00524B35" w:rsidRPr="00E142A0" w:rsidRDefault="00524B35" w:rsidP="00524B35">
      <w:pPr>
        <w:pBdr>
          <w:bottom w:val="single" w:sz="6" w:space="1" w:color="auto"/>
        </w:pBdr>
        <w:spacing w:after="0" w:line="240" w:lineRule="auto"/>
        <w:contextualSpacing/>
        <w:jc w:val="center"/>
        <w:rPr>
          <w:b/>
        </w:rPr>
      </w:pPr>
      <w:r w:rsidRPr="00C04971">
        <w:rPr>
          <w:b/>
        </w:rPr>
        <w:t>(</w:t>
      </w:r>
      <w:r w:rsidR="00C04971" w:rsidRPr="00C04971">
        <w:rPr>
          <w:b/>
        </w:rPr>
        <w:t>12</w:t>
      </w:r>
      <w:r w:rsidRPr="00C04971">
        <w:rPr>
          <w:b/>
        </w:rPr>
        <w:t xml:space="preserve"> items)</w:t>
      </w:r>
    </w:p>
    <w:p w14:paraId="26DAB5DE" w14:textId="77777777" w:rsidR="00524B35" w:rsidRDefault="00524B35" w:rsidP="00524B35">
      <w:pPr>
        <w:pBdr>
          <w:bottom w:val="single" w:sz="4" w:space="1" w:color="auto"/>
        </w:pBdr>
        <w:spacing w:after="0"/>
        <w:rPr>
          <w:rFonts w:cs="Times New Roman"/>
          <w:b/>
        </w:rPr>
      </w:pPr>
      <w:r w:rsidRPr="00997957">
        <w:rPr>
          <w:rFonts w:cs="Times New Roman"/>
          <w:b/>
        </w:rPr>
        <w:t>DESCRIPTION</w:t>
      </w:r>
    </w:p>
    <w:p w14:paraId="78686836" w14:textId="5872DE52" w:rsidR="00997957" w:rsidRPr="00997957" w:rsidRDefault="00997957" w:rsidP="00524B35">
      <w:pPr>
        <w:pBdr>
          <w:bottom w:val="single" w:sz="4" w:space="1" w:color="auto"/>
        </w:pBdr>
        <w:spacing w:after="0"/>
        <w:rPr>
          <w:rFonts w:cs="Times New Roman"/>
        </w:rPr>
      </w:pPr>
      <w:r w:rsidRPr="00997957">
        <w:rPr>
          <w:rFonts w:cs="Times New Roman"/>
        </w:rPr>
        <w:t>This measure was selected in order to interpret biomarkers and to assess overall health.</w:t>
      </w:r>
    </w:p>
    <w:p w14:paraId="52F36687" w14:textId="77777777" w:rsidR="00524B35" w:rsidRDefault="00524B35" w:rsidP="00524B35">
      <w:pPr>
        <w:pBdr>
          <w:bottom w:val="single" w:sz="6" w:space="1" w:color="auto"/>
        </w:pBdr>
        <w:spacing w:after="0"/>
        <w:rPr>
          <w:rFonts w:cs="Times New Roman"/>
          <w:b/>
        </w:rPr>
      </w:pPr>
      <w:r w:rsidRPr="00997957">
        <w:rPr>
          <w:rFonts w:cs="Times New Roman"/>
          <w:b/>
        </w:rPr>
        <w:t>ASSOCIATED PAPERS</w:t>
      </w:r>
    </w:p>
    <w:p w14:paraId="49C7CF9F" w14:textId="1174ECD1" w:rsidR="00997957" w:rsidRPr="00997957" w:rsidRDefault="00997957" w:rsidP="00524B35">
      <w:pPr>
        <w:pBdr>
          <w:bottom w:val="single" w:sz="6" w:space="1" w:color="auto"/>
        </w:pBdr>
        <w:spacing w:after="0"/>
        <w:rPr>
          <w:rFonts w:cs="Times New Roman"/>
        </w:rPr>
      </w:pPr>
      <w:r w:rsidRPr="00997957">
        <w:rPr>
          <w:rFonts w:cs="Times New Roman"/>
        </w:rPr>
        <w:t>N/A</w:t>
      </w:r>
    </w:p>
    <w:p w14:paraId="505D4452" w14:textId="0E71C701" w:rsidR="00524B35" w:rsidRDefault="00524B35" w:rsidP="00524B35">
      <w:pPr>
        <w:spacing w:after="0"/>
        <w:rPr>
          <w:rFonts w:cs="Times New Roman"/>
          <w:b/>
        </w:rPr>
      </w:pPr>
      <w:r w:rsidRPr="00E142A0">
        <w:rPr>
          <w:rFonts w:cs="Times New Roman"/>
          <w:b/>
        </w:rPr>
        <w:t>SUBJECT INSTRUCTIONS:</w:t>
      </w:r>
    </w:p>
    <w:p w14:paraId="3DEC2FEE" w14:textId="019D4EE6" w:rsidR="00C04971" w:rsidRPr="00C04971" w:rsidRDefault="00C04971" w:rsidP="00524B35">
      <w:pPr>
        <w:spacing w:after="0"/>
        <w:rPr>
          <w:rFonts w:cs="Times New Roman"/>
        </w:rPr>
      </w:pPr>
      <w:r w:rsidRPr="00C04971">
        <w:rPr>
          <w:rFonts w:cs="Times New Roman"/>
        </w:rPr>
        <w:t>N/A</w:t>
      </w:r>
    </w:p>
    <w:tbl>
      <w:tblPr>
        <w:tblStyle w:val="TableGrid"/>
        <w:tblW w:w="0" w:type="auto"/>
        <w:jc w:val="center"/>
        <w:tblLook w:val="04A0" w:firstRow="1" w:lastRow="0" w:firstColumn="1" w:lastColumn="0" w:noHBand="0" w:noVBand="1"/>
      </w:tblPr>
      <w:tblGrid>
        <w:gridCol w:w="1617"/>
        <w:gridCol w:w="3978"/>
        <w:gridCol w:w="3755"/>
      </w:tblGrid>
      <w:tr w:rsidR="00C04971" w:rsidRPr="000431A1" w14:paraId="4F003C98"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hideMark/>
          </w:tcPr>
          <w:p w14:paraId="52A7A01D" w14:textId="77777777" w:rsidR="00C04971" w:rsidRPr="00524B35" w:rsidRDefault="00C04971" w:rsidP="00B71C0D">
            <w:pPr>
              <w:jc w:val="center"/>
              <w:rPr>
                <w:rFonts w:cs="Times New Roman"/>
                <w:b/>
              </w:rPr>
            </w:pPr>
            <w:r w:rsidRPr="00524B35">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03B66A6E" w14:textId="77777777" w:rsidR="00C04971" w:rsidRPr="00524B35" w:rsidRDefault="00C04971" w:rsidP="00B71C0D">
            <w:pPr>
              <w:jc w:val="center"/>
              <w:rPr>
                <w:rFonts w:cs="Times New Roman"/>
                <w:b/>
              </w:rPr>
            </w:pPr>
            <w:r w:rsidRPr="00524B35">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081DB509" w14:textId="77777777" w:rsidR="00C04971" w:rsidRPr="00524B35" w:rsidRDefault="00C04971" w:rsidP="00B71C0D">
            <w:pPr>
              <w:jc w:val="center"/>
              <w:rPr>
                <w:rFonts w:cs="Times New Roman"/>
                <w:b/>
              </w:rPr>
            </w:pPr>
            <w:r w:rsidRPr="00524B35">
              <w:rPr>
                <w:rFonts w:cs="Times New Roman"/>
                <w:b/>
              </w:rPr>
              <w:t>Item Values</w:t>
            </w:r>
          </w:p>
        </w:tc>
      </w:tr>
      <w:tr w:rsidR="00C04971" w:rsidRPr="000431A1" w14:paraId="2CA800C9"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7BD04CA6" w14:textId="799B9279" w:rsidR="00C04971" w:rsidRPr="00524B35" w:rsidRDefault="00C04971" w:rsidP="00B71C0D">
            <w:pPr>
              <w:jc w:val="center"/>
              <w:rPr>
                <w:rFonts w:cs="Times New Roman"/>
                <w:highlight w:val="yellow"/>
              </w:rPr>
            </w:pPr>
            <w:r w:rsidRPr="00B82B60">
              <w:rPr>
                <w:rFonts w:cs="Times New Roman"/>
              </w:rPr>
              <w:t>DO1</w:t>
            </w:r>
          </w:p>
        </w:tc>
        <w:tc>
          <w:tcPr>
            <w:tcW w:w="0" w:type="auto"/>
            <w:tcBorders>
              <w:top w:val="single" w:sz="4" w:space="0" w:color="auto"/>
              <w:left w:val="single" w:sz="4" w:space="0" w:color="auto"/>
              <w:bottom w:val="single" w:sz="4" w:space="0" w:color="auto"/>
              <w:right w:val="single" w:sz="4" w:space="0" w:color="auto"/>
            </w:tcBorders>
          </w:tcPr>
          <w:p w14:paraId="01196954" w14:textId="73F9E86C" w:rsidR="00C04971" w:rsidRPr="00524B35" w:rsidRDefault="00C04971" w:rsidP="00B71C0D">
            <w:pPr>
              <w:rPr>
                <w:rFonts w:cs="Times New Roman"/>
              </w:rPr>
            </w:pPr>
            <w:r w:rsidRPr="00B82B60">
              <w:rPr>
                <w:rFonts w:cs="Times New Roman"/>
              </w:rPr>
              <w:t>Relationship to subject of person providing the medication information:</w:t>
            </w:r>
          </w:p>
        </w:tc>
        <w:tc>
          <w:tcPr>
            <w:tcW w:w="0" w:type="auto"/>
            <w:tcBorders>
              <w:top w:val="single" w:sz="4" w:space="0" w:color="auto"/>
              <w:left w:val="single" w:sz="4" w:space="0" w:color="auto"/>
              <w:bottom w:val="single" w:sz="4" w:space="0" w:color="auto"/>
              <w:right w:val="single" w:sz="4" w:space="0" w:color="auto"/>
            </w:tcBorders>
          </w:tcPr>
          <w:p w14:paraId="44B558C1" w14:textId="0DDCC62F" w:rsidR="00C04971" w:rsidRPr="00B82B60" w:rsidRDefault="00C04971" w:rsidP="00B82B60">
            <w:pPr>
              <w:rPr>
                <w:rFonts w:cs="Times New Roman"/>
              </w:rPr>
            </w:pPr>
            <w:r w:rsidRPr="00B82B60">
              <w:rPr>
                <w:rFonts w:cs="Times New Roman"/>
              </w:rPr>
              <w:t>1</w:t>
            </w:r>
            <w:r>
              <w:rPr>
                <w:rFonts w:cs="Times New Roman"/>
              </w:rPr>
              <w:t>=</w:t>
            </w:r>
            <w:r w:rsidRPr="00B82B60">
              <w:rPr>
                <w:rFonts w:cs="Times New Roman"/>
              </w:rPr>
              <w:t>Self</w:t>
            </w:r>
          </w:p>
          <w:p w14:paraId="7C1AAE70" w14:textId="75E5A5D1" w:rsidR="00C04971" w:rsidRPr="00B82B60" w:rsidRDefault="00C04971" w:rsidP="00B82B60">
            <w:pPr>
              <w:rPr>
                <w:rFonts w:cs="Times New Roman"/>
              </w:rPr>
            </w:pPr>
            <w:r w:rsidRPr="00B82B60">
              <w:rPr>
                <w:rFonts w:cs="Times New Roman"/>
              </w:rPr>
              <w:t>2</w:t>
            </w:r>
            <w:r>
              <w:rPr>
                <w:rFonts w:cs="Times New Roman"/>
              </w:rPr>
              <w:t>=</w:t>
            </w:r>
            <w:r w:rsidRPr="00B82B60">
              <w:rPr>
                <w:rFonts w:cs="Times New Roman"/>
              </w:rPr>
              <w:t>Spouse</w:t>
            </w:r>
          </w:p>
          <w:p w14:paraId="26A30616" w14:textId="4853083A" w:rsidR="00C04971" w:rsidRPr="00B82B60" w:rsidRDefault="00C04971" w:rsidP="00B82B60">
            <w:pPr>
              <w:rPr>
                <w:rFonts w:cs="Times New Roman"/>
              </w:rPr>
            </w:pPr>
            <w:r w:rsidRPr="00B82B60">
              <w:rPr>
                <w:rFonts w:cs="Times New Roman"/>
              </w:rPr>
              <w:t>3</w:t>
            </w:r>
            <w:r>
              <w:rPr>
                <w:rFonts w:cs="Times New Roman"/>
              </w:rPr>
              <w:t>=S</w:t>
            </w:r>
            <w:r w:rsidRPr="00B82B60">
              <w:rPr>
                <w:rFonts w:cs="Times New Roman"/>
              </w:rPr>
              <w:t>on</w:t>
            </w:r>
          </w:p>
          <w:p w14:paraId="572D3629" w14:textId="1EC18D3E" w:rsidR="00C04971" w:rsidRPr="00B82B60" w:rsidRDefault="00C04971" w:rsidP="00B82B60">
            <w:pPr>
              <w:rPr>
                <w:rFonts w:cs="Times New Roman"/>
              </w:rPr>
            </w:pPr>
            <w:r w:rsidRPr="00B82B60">
              <w:rPr>
                <w:rFonts w:cs="Times New Roman"/>
              </w:rPr>
              <w:t>4</w:t>
            </w:r>
            <w:r>
              <w:rPr>
                <w:rFonts w:cs="Times New Roman"/>
              </w:rPr>
              <w:t>=</w:t>
            </w:r>
            <w:r w:rsidRPr="00B82B60">
              <w:rPr>
                <w:rFonts w:cs="Times New Roman"/>
              </w:rPr>
              <w:t>Daughter</w:t>
            </w:r>
          </w:p>
          <w:p w14:paraId="7C839743" w14:textId="75F1CC25" w:rsidR="00C04971" w:rsidRPr="00B82B60" w:rsidRDefault="00C04971" w:rsidP="00B82B60">
            <w:pPr>
              <w:rPr>
                <w:rFonts w:cs="Times New Roman"/>
              </w:rPr>
            </w:pPr>
            <w:r w:rsidRPr="00B82B60">
              <w:rPr>
                <w:rFonts w:cs="Times New Roman"/>
              </w:rPr>
              <w:t>5</w:t>
            </w:r>
            <w:r>
              <w:rPr>
                <w:rFonts w:cs="Times New Roman"/>
              </w:rPr>
              <w:t>=</w:t>
            </w:r>
            <w:r w:rsidRPr="00B82B60">
              <w:rPr>
                <w:rFonts w:cs="Times New Roman"/>
              </w:rPr>
              <w:t>Friend</w:t>
            </w:r>
          </w:p>
          <w:p w14:paraId="46EA7A15" w14:textId="3B22D5C6" w:rsidR="00C04971" w:rsidRPr="00524B35" w:rsidRDefault="00C04971" w:rsidP="00B82B60">
            <w:pPr>
              <w:rPr>
                <w:rFonts w:cs="Times New Roman"/>
              </w:rPr>
            </w:pPr>
            <w:r w:rsidRPr="00B82B60">
              <w:rPr>
                <w:rFonts w:cs="Times New Roman"/>
              </w:rPr>
              <w:t>6</w:t>
            </w:r>
            <w:r>
              <w:rPr>
                <w:rFonts w:cs="Times New Roman"/>
              </w:rPr>
              <w:t>=</w:t>
            </w:r>
            <w:r w:rsidRPr="00B82B60">
              <w:rPr>
                <w:rFonts w:cs="Times New Roman"/>
              </w:rPr>
              <w:t>Other</w:t>
            </w:r>
          </w:p>
        </w:tc>
      </w:tr>
      <w:tr w:rsidR="00C04971" w:rsidRPr="000431A1" w14:paraId="05E4BA14"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4432E9F3" w14:textId="4B6BD218" w:rsidR="00C04971" w:rsidRPr="00524B35" w:rsidRDefault="00C04971" w:rsidP="00B71C0D">
            <w:pPr>
              <w:jc w:val="center"/>
              <w:rPr>
                <w:rFonts w:cs="Times New Roman"/>
                <w:highlight w:val="yellow"/>
              </w:rPr>
            </w:pPr>
            <w:r w:rsidRPr="00B82B60">
              <w:rPr>
                <w:rFonts w:cs="Times New Roman"/>
              </w:rPr>
              <w:t>DO1Other</w:t>
            </w:r>
          </w:p>
        </w:tc>
        <w:tc>
          <w:tcPr>
            <w:tcW w:w="0" w:type="auto"/>
            <w:tcBorders>
              <w:top w:val="single" w:sz="4" w:space="0" w:color="auto"/>
              <w:left w:val="single" w:sz="4" w:space="0" w:color="auto"/>
              <w:bottom w:val="single" w:sz="4" w:space="0" w:color="auto"/>
              <w:right w:val="single" w:sz="4" w:space="0" w:color="auto"/>
            </w:tcBorders>
          </w:tcPr>
          <w:p w14:paraId="7045DB54" w14:textId="1F284AA6" w:rsidR="00C04971" w:rsidRPr="00524B35" w:rsidRDefault="00C04971" w:rsidP="00B71C0D">
            <w:pPr>
              <w:rPr>
                <w:rFonts w:cs="Times New Roman"/>
              </w:rPr>
            </w:pPr>
            <w:r w:rsidRPr="00B82B60">
              <w:rPr>
                <w:rFonts w:cs="Times New Roman"/>
              </w:rPr>
              <w:t>If DO1 = 6, enter the "Other" relationship of person completing the form.</w:t>
            </w:r>
          </w:p>
        </w:tc>
        <w:tc>
          <w:tcPr>
            <w:tcW w:w="0" w:type="auto"/>
            <w:tcBorders>
              <w:top w:val="single" w:sz="4" w:space="0" w:color="auto"/>
              <w:left w:val="single" w:sz="4" w:space="0" w:color="auto"/>
              <w:bottom w:val="single" w:sz="4" w:space="0" w:color="auto"/>
              <w:right w:val="single" w:sz="4" w:space="0" w:color="auto"/>
            </w:tcBorders>
          </w:tcPr>
          <w:p w14:paraId="42FC0D5E" w14:textId="77777777" w:rsidR="00C04971" w:rsidRPr="00524B35" w:rsidRDefault="00C04971" w:rsidP="00B71C0D">
            <w:pPr>
              <w:rPr>
                <w:rFonts w:cs="Times New Roman"/>
              </w:rPr>
            </w:pPr>
          </w:p>
        </w:tc>
      </w:tr>
      <w:tr w:rsidR="00C04971" w:rsidRPr="000431A1" w14:paraId="1E138F57"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57217CB7" w14:textId="4B675F6D" w:rsidR="00C04971" w:rsidRPr="00524B35" w:rsidRDefault="00C04971" w:rsidP="00B71C0D">
            <w:pPr>
              <w:jc w:val="center"/>
              <w:rPr>
                <w:rFonts w:cs="Times New Roman"/>
              </w:rPr>
            </w:pPr>
            <w:r w:rsidRPr="00B82B60">
              <w:rPr>
                <w:rFonts w:cs="Times New Roman"/>
              </w:rPr>
              <w:t>CurOnMeds</w:t>
            </w:r>
          </w:p>
        </w:tc>
        <w:tc>
          <w:tcPr>
            <w:tcW w:w="0" w:type="auto"/>
            <w:tcBorders>
              <w:top w:val="single" w:sz="4" w:space="0" w:color="auto"/>
              <w:left w:val="single" w:sz="4" w:space="0" w:color="auto"/>
              <w:bottom w:val="single" w:sz="4" w:space="0" w:color="auto"/>
              <w:right w:val="single" w:sz="4" w:space="0" w:color="auto"/>
            </w:tcBorders>
          </w:tcPr>
          <w:p w14:paraId="3ABA6F18" w14:textId="5AA6E7A1" w:rsidR="00C04971" w:rsidRPr="00524B35" w:rsidRDefault="00C04971" w:rsidP="00B71C0D">
            <w:pPr>
              <w:rPr>
                <w:rFonts w:cs="Times New Roman"/>
              </w:rPr>
            </w:pPr>
            <w:r w:rsidRPr="00524B35">
              <w:rPr>
                <w:rFonts w:cs="Times New Roman"/>
              </w:rPr>
              <w:t>Are you currently taking any medication</w:t>
            </w:r>
            <w:r>
              <w:rPr>
                <w:rFonts w:cs="Times New Roman"/>
              </w:rPr>
              <w:t>s</w:t>
            </w:r>
            <w:r w:rsidRPr="00524B35">
              <w:rPr>
                <w:rFonts w:cs="Times New Roman"/>
              </w:rPr>
              <w:t>?</w:t>
            </w:r>
          </w:p>
        </w:tc>
        <w:tc>
          <w:tcPr>
            <w:tcW w:w="0" w:type="auto"/>
            <w:tcBorders>
              <w:top w:val="single" w:sz="4" w:space="0" w:color="auto"/>
              <w:left w:val="single" w:sz="4" w:space="0" w:color="auto"/>
              <w:bottom w:val="single" w:sz="4" w:space="0" w:color="auto"/>
              <w:right w:val="single" w:sz="4" w:space="0" w:color="auto"/>
            </w:tcBorders>
          </w:tcPr>
          <w:p w14:paraId="7A3EA6B6" w14:textId="7F509F57" w:rsidR="00C04971" w:rsidRPr="00524B35" w:rsidRDefault="00C04971" w:rsidP="00B71C0D">
            <w:pPr>
              <w:rPr>
                <w:rFonts w:cs="Times New Roman"/>
              </w:rPr>
            </w:pPr>
            <w:r>
              <w:rPr>
                <w:rFonts w:cs="Times New Roman"/>
              </w:rPr>
              <w:t>0=</w:t>
            </w:r>
            <w:r w:rsidRPr="00524B35">
              <w:rPr>
                <w:rFonts w:cs="Times New Roman"/>
              </w:rPr>
              <w:t>No</w:t>
            </w:r>
          </w:p>
          <w:p w14:paraId="1D44B3CD" w14:textId="4794ADBC" w:rsidR="00C04971" w:rsidRPr="00524B35" w:rsidRDefault="00C04971" w:rsidP="00B71C0D">
            <w:pPr>
              <w:rPr>
                <w:rFonts w:cs="Times New Roman"/>
              </w:rPr>
            </w:pPr>
            <w:r>
              <w:rPr>
                <w:rFonts w:cs="Times New Roman"/>
              </w:rPr>
              <w:t>1=</w:t>
            </w:r>
            <w:r w:rsidRPr="00524B35">
              <w:rPr>
                <w:rFonts w:cs="Times New Roman"/>
              </w:rPr>
              <w:t>Yes</w:t>
            </w:r>
          </w:p>
        </w:tc>
      </w:tr>
      <w:tr w:rsidR="00C04971" w:rsidRPr="000431A1" w14:paraId="7CB017A7"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33850456" w14:textId="174727BC" w:rsidR="00C04971" w:rsidRPr="00524B35" w:rsidRDefault="00C04971" w:rsidP="00B71C0D">
            <w:pPr>
              <w:jc w:val="center"/>
              <w:rPr>
                <w:rFonts w:cs="Times New Roman"/>
                <w:highlight w:val="yellow"/>
              </w:rPr>
            </w:pPr>
            <w:r w:rsidRPr="00B82B60">
              <w:rPr>
                <w:rFonts w:cs="Times New Roman"/>
              </w:rPr>
              <w:t>OTCMedNotes</w:t>
            </w:r>
          </w:p>
        </w:tc>
        <w:tc>
          <w:tcPr>
            <w:tcW w:w="0" w:type="auto"/>
            <w:tcBorders>
              <w:top w:val="single" w:sz="4" w:space="0" w:color="auto"/>
              <w:left w:val="single" w:sz="4" w:space="0" w:color="auto"/>
              <w:bottom w:val="single" w:sz="4" w:space="0" w:color="auto"/>
              <w:right w:val="single" w:sz="4" w:space="0" w:color="auto"/>
            </w:tcBorders>
          </w:tcPr>
          <w:p w14:paraId="110418E2" w14:textId="3D3D2F81" w:rsidR="00C04971" w:rsidRDefault="00C04971" w:rsidP="00B71C0D">
            <w:pPr>
              <w:rPr>
                <w:rFonts w:cs="Times New Roman"/>
              </w:rPr>
            </w:pPr>
            <w:r w:rsidRPr="00B82B60">
              <w:rPr>
                <w:rFonts w:cs="Times New Roman"/>
              </w:rPr>
              <w:t>OTC Medication Notes</w:t>
            </w:r>
          </w:p>
        </w:tc>
        <w:tc>
          <w:tcPr>
            <w:tcW w:w="0" w:type="auto"/>
            <w:tcBorders>
              <w:top w:val="single" w:sz="4" w:space="0" w:color="auto"/>
              <w:left w:val="single" w:sz="4" w:space="0" w:color="auto"/>
              <w:bottom w:val="single" w:sz="4" w:space="0" w:color="auto"/>
              <w:right w:val="single" w:sz="4" w:space="0" w:color="auto"/>
            </w:tcBorders>
          </w:tcPr>
          <w:p w14:paraId="653B4E12" w14:textId="77777777" w:rsidR="00C04971" w:rsidRPr="00524B35" w:rsidRDefault="00C04971" w:rsidP="00B71C0D">
            <w:pPr>
              <w:rPr>
                <w:rFonts w:cs="Times New Roman"/>
              </w:rPr>
            </w:pPr>
          </w:p>
        </w:tc>
      </w:tr>
      <w:tr w:rsidR="00C04971" w:rsidRPr="000431A1" w14:paraId="3D53708F"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4C369E96" w14:textId="77777777" w:rsidR="00C04971" w:rsidRPr="00524B35" w:rsidRDefault="00C04971" w:rsidP="00B71C0D">
            <w:pPr>
              <w:jc w:val="center"/>
              <w:rPr>
                <w:rFonts w:cs="Times New Roman"/>
                <w:highlight w:val="yellow"/>
              </w:rPr>
            </w:pPr>
          </w:p>
        </w:tc>
        <w:tc>
          <w:tcPr>
            <w:tcW w:w="0" w:type="auto"/>
            <w:tcBorders>
              <w:top w:val="single" w:sz="4" w:space="0" w:color="auto"/>
              <w:left w:val="single" w:sz="4" w:space="0" w:color="auto"/>
              <w:bottom w:val="single" w:sz="4" w:space="0" w:color="auto"/>
              <w:right w:val="single" w:sz="4" w:space="0" w:color="auto"/>
            </w:tcBorders>
          </w:tcPr>
          <w:p w14:paraId="666EBD40" w14:textId="40379747" w:rsidR="00C04971" w:rsidRDefault="00C04971" w:rsidP="00B71C0D">
            <w:pPr>
              <w:rPr>
                <w:rFonts w:cs="Times New Roman"/>
              </w:rPr>
            </w:pPr>
            <w:r w:rsidRPr="00B82B60">
              <w:rPr>
                <w:rFonts w:cs="Times New Roman"/>
              </w:rPr>
              <w:t>For every prescription and OTC medications named, the following questions are asked:</w:t>
            </w:r>
          </w:p>
        </w:tc>
        <w:tc>
          <w:tcPr>
            <w:tcW w:w="0" w:type="auto"/>
            <w:tcBorders>
              <w:top w:val="single" w:sz="4" w:space="0" w:color="auto"/>
              <w:left w:val="single" w:sz="4" w:space="0" w:color="auto"/>
              <w:bottom w:val="single" w:sz="4" w:space="0" w:color="auto"/>
              <w:right w:val="single" w:sz="4" w:space="0" w:color="auto"/>
            </w:tcBorders>
          </w:tcPr>
          <w:p w14:paraId="415F3B82" w14:textId="77777777" w:rsidR="00C04971" w:rsidRPr="00524B35" w:rsidRDefault="00C04971" w:rsidP="00B71C0D">
            <w:pPr>
              <w:rPr>
                <w:rFonts w:cs="Times New Roman"/>
              </w:rPr>
            </w:pPr>
          </w:p>
        </w:tc>
      </w:tr>
      <w:tr w:rsidR="00C04971" w:rsidRPr="000431A1" w14:paraId="1E34B708"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6F6EBEFD" w14:textId="4417C51A" w:rsidR="00C04971" w:rsidRPr="00524B35" w:rsidRDefault="00C04971" w:rsidP="00B71C0D">
            <w:pPr>
              <w:jc w:val="center"/>
              <w:rPr>
                <w:rFonts w:cs="Times New Roman"/>
                <w:highlight w:val="yellow"/>
              </w:rPr>
            </w:pPr>
            <w:r w:rsidRPr="00B82B60">
              <w:rPr>
                <w:rFonts w:cs="Times New Roman"/>
              </w:rPr>
              <w:t>DrugName</w:t>
            </w:r>
          </w:p>
        </w:tc>
        <w:tc>
          <w:tcPr>
            <w:tcW w:w="0" w:type="auto"/>
            <w:tcBorders>
              <w:top w:val="single" w:sz="4" w:space="0" w:color="auto"/>
              <w:left w:val="single" w:sz="4" w:space="0" w:color="auto"/>
              <w:bottom w:val="single" w:sz="4" w:space="0" w:color="auto"/>
              <w:right w:val="single" w:sz="4" w:space="0" w:color="auto"/>
            </w:tcBorders>
          </w:tcPr>
          <w:p w14:paraId="06A1ED92" w14:textId="2A5FAC26" w:rsidR="00C04971" w:rsidRPr="00524B35" w:rsidRDefault="00C04971" w:rsidP="00B71C0D">
            <w:pPr>
              <w:rPr>
                <w:rFonts w:cs="Times New Roman"/>
              </w:rPr>
            </w:pPr>
            <w:r w:rsidRPr="00B82B60">
              <w:rPr>
                <w:rFonts w:cs="Times New Roman"/>
              </w:rPr>
              <w:t>Name of medication</w:t>
            </w:r>
          </w:p>
        </w:tc>
        <w:tc>
          <w:tcPr>
            <w:tcW w:w="0" w:type="auto"/>
            <w:tcBorders>
              <w:top w:val="single" w:sz="4" w:space="0" w:color="auto"/>
              <w:left w:val="single" w:sz="4" w:space="0" w:color="auto"/>
              <w:bottom w:val="single" w:sz="4" w:space="0" w:color="auto"/>
              <w:right w:val="single" w:sz="4" w:space="0" w:color="auto"/>
            </w:tcBorders>
          </w:tcPr>
          <w:p w14:paraId="0D239EAF" w14:textId="77777777" w:rsidR="00C04971" w:rsidRPr="00524B35" w:rsidRDefault="00C04971" w:rsidP="00B71C0D">
            <w:pPr>
              <w:rPr>
                <w:rFonts w:cs="Times New Roman"/>
              </w:rPr>
            </w:pPr>
          </w:p>
        </w:tc>
      </w:tr>
      <w:tr w:rsidR="00C04971" w:rsidRPr="000431A1" w14:paraId="073C4800"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675E8066" w14:textId="40333BF1" w:rsidR="00C04971" w:rsidRPr="00524B35" w:rsidRDefault="00C04971" w:rsidP="00B71C0D">
            <w:pPr>
              <w:jc w:val="center"/>
              <w:rPr>
                <w:rFonts w:cs="Times New Roman"/>
                <w:highlight w:val="yellow"/>
              </w:rPr>
            </w:pPr>
            <w:r w:rsidRPr="00B82B60">
              <w:rPr>
                <w:rFonts w:cs="Times New Roman"/>
              </w:rPr>
              <w:t>Dosage</w:t>
            </w:r>
          </w:p>
        </w:tc>
        <w:tc>
          <w:tcPr>
            <w:tcW w:w="0" w:type="auto"/>
            <w:tcBorders>
              <w:top w:val="single" w:sz="4" w:space="0" w:color="auto"/>
              <w:left w:val="single" w:sz="4" w:space="0" w:color="auto"/>
              <w:bottom w:val="single" w:sz="4" w:space="0" w:color="auto"/>
              <w:right w:val="single" w:sz="4" w:space="0" w:color="auto"/>
            </w:tcBorders>
          </w:tcPr>
          <w:p w14:paraId="2F70C8BC" w14:textId="02A3F680" w:rsidR="00C04971" w:rsidRPr="00524B35" w:rsidRDefault="00C04971" w:rsidP="00B71C0D">
            <w:pPr>
              <w:rPr>
                <w:rFonts w:cs="Times New Roman"/>
              </w:rPr>
            </w:pPr>
            <w:r w:rsidRPr="00B82B60">
              <w:rPr>
                <w:rFonts w:cs="Times New Roman"/>
              </w:rPr>
              <w:t>Dosage of medication</w:t>
            </w:r>
          </w:p>
        </w:tc>
        <w:tc>
          <w:tcPr>
            <w:tcW w:w="0" w:type="auto"/>
            <w:tcBorders>
              <w:top w:val="single" w:sz="4" w:space="0" w:color="auto"/>
              <w:left w:val="single" w:sz="4" w:space="0" w:color="auto"/>
              <w:bottom w:val="single" w:sz="4" w:space="0" w:color="auto"/>
              <w:right w:val="single" w:sz="4" w:space="0" w:color="auto"/>
            </w:tcBorders>
          </w:tcPr>
          <w:p w14:paraId="14D19B8F" w14:textId="77777777" w:rsidR="00C04971" w:rsidRPr="00524B35" w:rsidRDefault="00C04971" w:rsidP="00B71C0D">
            <w:pPr>
              <w:rPr>
                <w:rFonts w:cs="Times New Roman"/>
              </w:rPr>
            </w:pPr>
          </w:p>
        </w:tc>
      </w:tr>
      <w:tr w:rsidR="00C04971" w:rsidRPr="000431A1" w14:paraId="7BB80DDC"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2EA2EAC3" w14:textId="6F07E337" w:rsidR="00C04971" w:rsidRPr="00524B35" w:rsidRDefault="00C04971" w:rsidP="00B71C0D">
            <w:pPr>
              <w:jc w:val="center"/>
              <w:rPr>
                <w:rFonts w:cs="Times New Roman"/>
                <w:highlight w:val="yellow"/>
              </w:rPr>
            </w:pPr>
            <w:r w:rsidRPr="00B82B60">
              <w:rPr>
                <w:rFonts w:cs="Times New Roman"/>
              </w:rPr>
              <w:t>DosageUnits</w:t>
            </w:r>
          </w:p>
        </w:tc>
        <w:tc>
          <w:tcPr>
            <w:tcW w:w="0" w:type="auto"/>
            <w:tcBorders>
              <w:top w:val="single" w:sz="4" w:space="0" w:color="auto"/>
              <w:left w:val="single" w:sz="4" w:space="0" w:color="auto"/>
              <w:bottom w:val="single" w:sz="4" w:space="0" w:color="auto"/>
              <w:right w:val="single" w:sz="4" w:space="0" w:color="auto"/>
            </w:tcBorders>
          </w:tcPr>
          <w:p w14:paraId="3B150E9C" w14:textId="31D1BD2D" w:rsidR="00C04971" w:rsidRPr="00524B35" w:rsidRDefault="00C04971" w:rsidP="00B71C0D">
            <w:pPr>
              <w:rPr>
                <w:rFonts w:cs="Times New Roman"/>
              </w:rPr>
            </w:pPr>
            <w:r w:rsidRPr="00B82B60">
              <w:rPr>
                <w:rFonts w:cs="Times New Roman"/>
              </w:rPr>
              <w:t>Units of the dosage</w:t>
            </w:r>
          </w:p>
        </w:tc>
        <w:tc>
          <w:tcPr>
            <w:tcW w:w="0" w:type="auto"/>
            <w:tcBorders>
              <w:top w:val="single" w:sz="4" w:space="0" w:color="auto"/>
              <w:left w:val="single" w:sz="4" w:space="0" w:color="auto"/>
              <w:bottom w:val="single" w:sz="4" w:space="0" w:color="auto"/>
              <w:right w:val="single" w:sz="4" w:space="0" w:color="auto"/>
            </w:tcBorders>
          </w:tcPr>
          <w:p w14:paraId="31DE535C" w14:textId="77777777" w:rsidR="00C04971" w:rsidRPr="00524B35" w:rsidRDefault="00C04971" w:rsidP="00B71C0D">
            <w:pPr>
              <w:rPr>
                <w:rFonts w:cs="Times New Roman"/>
              </w:rPr>
            </w:pPr>
          </w:p>
        </w:tc>
      </w:tr>
      <w:tr w:rsidR="00C04971" w:rsidRPr="00E142A0" w14:paraId="639B9E13"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5EF8B6AB" w14:textId="3FE3E195" w:rsidR="00C04971" w:rsidRPr="00524B35" w:rsidRDefault="00C04971" w:rsidP="00B71C0D">
            <w:pPr>
              <w:jc w:val="center"/>
              <w:rPr>
                <w:rFonts w:cs="Times New Roman"/>
                <w:highlight w:val="yellow"/>
              </w:rPr>
            </w:pPr>
            <w:r w:rsidRPr="00B82B60">
              <w:rPr>
                <w:rFonts w:cs="Times New Roman"/>
              </w:rPr>
              <w:t>TimesPerDay</w:t>
            </w:r>
          </w:p>
        </w:tc>
        <w:tc>
          <w:tcPr>
            <w:tcW w:w="0" w:type="auto"/>
            <w:tcBorders>
              <w:top w:val="single" w:sz="4" w:space="0" w:color="auto"/>
              <w:left w:val="single" w:sz="4" w:space="0" w:color="auto"/>
              <w:bottom w:val="single" w:sz="4" w:space="0" w:color="auto"/>
              <w:right w:val="single" w:sz="4" w:space="0" w:color="auto"/>
            </w:tcBorders>
          </w:tcPr>
          <w:p w14:paraId="0684A0CE" w14:textId="7163D40F" w:rsidR="00C04971" w:rsidRPr="00524B35" w:rsidRDefault="00C04971" w:rsidP="00B71C0D">
            <w:pPr>
              <w:rPr>
                <w:rFonts w:cs="Times New Roman"/>
              </w:rPr>
            </w:pPr>
            <w:r w:rsidRPr="00B82B60">
              <w:rPr>
                <w:rFonts w:cs="Times New Roman"/>
              </w:rPr>
              <w:t>Number of times per day medication is taken</w:t>
            </w:r>
          </w:p>
        </w:tc>
        <w:tc>
          <w:tcPr>
            <w:tcW w:w="0" w:type="auto"/>
            <w:tcBorders>
              <w:top w:val="single" w:sz="4" w:space="0" w:color="auto"/>
              <w:left w:val="single" w:sz="4" w:space="0" w:color="auto"/>
              <w:bottom w:val="single" w:sz="4" w:space="0" w:color="auto"/>
              <w:right w:val="single" w:sz="4" w:space="0" w:color="auto"/>
            </w:tcBorders>
          </w:tcPr>
          <w:p w14:paraId="2919BAC8" w14:textId="77777777" w:rsidR="00C04971" w:rsidRPr="00524B35" w:rsidRDefault="00C04971" w:rsidP="00B71C0D">
            <w:pPr>
              <w:rPr>
                <w:rFonts w:cs="Times New Roman"/>
              </w:rPr>
            </w:pPr>
          </w:p>
        </w:tc>
      </w:tr>
      <w:tr w:rsidR="00C04971" w:rsidRPr="00E142A0" w14:paraId="6350EEB1"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18CCB6F3" w14:textId="40692B50" w:rsidR="00C04971" w:rsidRPr="00524B35" w:rsidRDefault="00C04971" w:rsidP="00B71C0D">
            <w:pPr>
              <w:jc w:val="center"/>
              <w:rPr>
                <w:rFonts w:cs="Times New Roman"/>
                <w:highlight w:val="yellow"/>
              </w:rPr>
            </w:pPr>
            <w:r w:rsidRPr="00B82B60">
              <w:rPr>
                <w:rFonts w:cs="Times New Roman"/>
              </w:rPr>
              <w:t>Reason</w:t>
            </w:r>
          </w:p>
        </w:tc>
        <w:tc>
          <w:tcPr>
            <w:tcW w:w="0" w:type="auto"/>
            <w:tcBorders>
              <w:top w:val="single" w:sz="4" w:space="0" w:color="auto"/>
              <w:left w:val="single" w:sz="4" w:space="0" w:color="auto"/>
              <w:bottom w:val="single" w:sz="4" w:space="0" w:color="auto"/>
              <w:right w:val="single" w:sz="4" w:space="0" w:color="auto"/>
            </w:tcBorders>
          </w:tcPr>
          <w:p w14:paraId="009344C0" w14:textId="446D9EB7" w:rsidR="00C04971" w:rsidRPr="00524B35" w:rsidRDefault="00C04971" w:rsidP="00B71C0D">
            <w:pPr>
              <w:rPr>
                <w:rFonts w:cs="Times New Roman"/>
              </w:rPr>
            </w:pPr>
            <w:r w:rsidRPr="00B82B60">
              <w:rPr>
                <w:rFonts w:cs="Times New Roman"/>
              </w:rPr>
              <w:t>Reason the medication is taken</w:t>
            </w:r>
          </w:p>
        </w:tc>
        <w:tc>
          <w:tcPr>
            <w:tcW w:w="0" w:type="auto"/>
            <w:tcBorders>
              <w:top w:val="single" w:sz="4" w:space="0" w:color="auto"/>
              <w:left w:val="single" w:sz="4" w:space="0" w:color="auto"/>
              <w:bottom w:val="single" w:sz="4" w:space="0" w:color="auto"/>
              <w:right w:val="single" w:sz="4" w:space="0" w:color="auto"/>
            </w:tcBorders>
          </w:tcPr>
          <w:p w14:paraId="2CC11D44" w14:textId="77777777" w:rsidR="00C04971" w:rsidRPr="00524B35" w:rsidRDefault="00C04971" w:rsidP="00B71C0D">
            <w:pPr>
              <w:rPr>
                <w:rFonts w:cs="Times New Roman"/>
              </w:rPr>
            </w:pPr>
          </w:p>
        </w:tc>
      </w:tr>
      <w:tr w:rsidR="00C04971" w:rsidRPr="00E142A0" w14:paraId="79BEEB58"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4CFBBF46" w14:textId="6198B40C" w:rsidR="00C04971" w:rsidRDefault="00C04971" w:rsidP="00B71C0D">
            <w:pPr>
              <w:jc w:val="center"/>
              <w:rPr>
                <w:rFonts w:cs="Times New Roman"/>
                <w:highlight w:val="yellow"/>
              </w:rPr>
            </w:pPr>
            <w:r w:rsidRPr="00B82B60">
              <w:rPr>
                <w:rFonts w:cs="Times New Roman"/>
              </w:rPr>
              <w:t>DrugComments</w:t>
            </w:r>
          </w:p>
        </w:tc>
        <w:tc>
          <w:tcPr>
            <w:tcW w:w="0" w:type="auto"/>
            <w:tcBorders>
              <w:top w:val="single" w:sz="4" w:space="0" w:color="auto"/>
              <w:left w:val="single" w:sz="4" w:space="0" w:color="auto"/>
              <w:bottom w:val="single" w:sz="4" w:space="0" w:color="auto"/>
              <w:right w:val="single" w:sz="4" w:space="0" w:color="auto"/>
            </w:tcBorders>
          </w:tcPr>
          <w:p w14:paraId="70E5BB51" w14:textId="7BFFBAE4" w:rsidR="00C04971" w:rsidRDefault="00C04971" w:rsidP="00B71C0D">
            <w:pPr>
              <w:rPr>
                <w:rFonts w:cs="Times New Roman"/>
              </w:rPr>
            </w:pPr>
            <w:r w:rsidRPr="00A00E72">
              <w:rPr>
                <w:rFonts w:cs="Times New Roman"/>
              </w:rPr>
              <w:t>Specific comments related to the subject's use of this medication</w:t>
            </w:r>
          </w:p>
        </w:tc>
        <w:tc>
          <w:tcPr>
            <w:tcW w:w="0" w:type="auto"/>
            <w:tcBorders>
              <w:top w:val="single" w:sz="4" w:space="0" w:color="auto"/>
              <w:left w:val="single" w:sz="4" w:space="0" w:color="auto"/>
              <w:bottom w:val="single" w:sz="4" w:space="0" w:color="auto"/>
              <w:right w:val="single" w:sz="4" w:space="0" w:color="auto"/>
            </w:tcBorders>
          </w:tcPr>
          <w:p w14:paraId="384FF8EE" w14:textId="77777777" w:rsidR="00C04971" w:rsidRPr="00524B35" w:rsidRDefault="00C04971" w:rsidP="00B71C0D">
            <w:pPr>
              <w:rPr>
                <w:rFonts w:cs="Times New Roman"/>
              </w:rPr>
            </w:pPr>
          </w:p>
        </w:tc>
      </w:tr>
      <w:tr w:rsidR="00C04971" w:rsidRPr="00E142A0" w14:paraId="10A3A8D0"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2C577B64" w14:textId="46D5DEBB" w:rsidR="00C04971" w:rsidRDefault="00C04971" w:rsidP="00B71C0D">
            <w:pPr>
              <w:jc w:val="center"/>
              <w:rPr>
                <w:rFonts w:cs="Times New Roman"/>
                <w:highlight w:val="yellow"/>
              </w:rPr>
            </w:pPr>
            <w:r w:rsidRPr="00A00E72">
              <w:rPr>
                <w:rFonts w:cs="Times New Roman"/>
              </w:rPr>
              <w:t>DrugType</w:t>
            </w:r>
          </w:p>
        </w:tc>
        <w:tc>
          <w:tcPr>
            <w:tcW w:w="0" w:type="auto"/>
            <w:tcBorders>
              <w:top w:val="single" w:sz="4" w:space="0" w:color="auto"/>
              <w:left w:val="single" w:sz="4" w:space="0" w:color="auto"/>
              <w:bottom w:val="single" w:sz="4" w:space="0" w:color="auto"/>
              <w:right w:val="single" w:sz="4" w:space="0" w:color="auto"/>
            </w:tcBorders>
          </w:tcPr>
          <w:p w14:paraId="33257EE0" w14:textId="10C43AE5" w:rsidR="00C04971" w:rsidRDefault="00C04971" w:rsidP="00B71C0D">
            <w:pPr>
              <w:rPr>
                <w:rFonts w:cs="Times New Roman"/>
              </w:rPr>
            </w:pPr>
            <w:r w:rsidRPr="00A00E72">
              <w:rPr>
                <w:rFonts w:cs="Times New Roman"/>
              </w:rPr>
              <w:t>Type of drug: Prescription or OTC</w:t>
            </w:r>
          </w:p>
        </w:tc>
        <w:tc>
          <w:tcPr>
            <w:tcW w:w="0" w:type="auto"/>
            <w:tcBorders>
              <w:top w:val="single" w:sz="4" w:space="0" w:color="auto"/>
              <w:left w:val="single" w:sz="4" w:space="0" w:color="auto"/>
              <w:bottom w:val="single" w:sz="4" w:space="0" w:color="auto"/>
              <w:right w:val="single" w:sz="4" w:space="0" w:color="auto"/>
            </w:tcBorders>
          </w:tcPr>
          <w:p w14:paraId="12B154E8" w14:textId="77777777" w:rsidR="00C04971" w:rsidRPr="00A00E72" w:rsidRDefault="00C04971" w:rsidP="00A00E72">
            <w:pPr>
              <w:rPr>
                <w:rFonts w:cs="Times New Roman"/>
              </w:rPr>
            </w:pPr>
            <w:r w:rsidRPr="00A00E72">
              <w:rPr>
                <w:rFonts w:cs="Times New Roman"/>
              </w:rPr>
              <w:t>PRES= Prescription</w:t>
            </w:r>
          </w:p>
          <w:p w14:paraId="40811F28" w14:textId="3812F311" w:rsidR="00C04971" w:rsidRPr="00524B35" w:rsidRDefault="00C04971" w:rsidP="00A00E72">
            <w:pPr>
              <w:rPr>
                <w:rFonts w:cs="Times New Roman"/>
              </w:rPr>
            </w:pPr>
            <w:r w:rsidRPr="00A00E72">
              <w:rPr>
                <w:rFonts w:cs="Times New Roman"/>
              </w:rPr>
              <w:t>OTC = Over the counter</w:t>
            </w:r>
          </w:p>
        </w:tc>
      </w:tr>
      <w:tr w:rsidR="00C04971" w:rsidRPr="00E142A0" w14:paraId="6969D628" w14:textId="77777777" w:rsidTr="00C04971">
        <w:trPr>
          <w:jc w:val="center"/>
        </w:trPr>
        <w:tc>
          <w:tcPr>
            <w:tcW w:w="0" w:type="auto"/>
            <w:tcBorders>
              <w:top w:val="single" w:sz="4" w:space="0" w:color="auto"/>
              <w:left w:val="single" w:sz="4" w:space="0" w:color="auto"/>
              <w:bottom w:val="single" w:sz="4" w:space="0" w:color="auto"/>
              <w:right w:val="single" w:sz="4" w:space="0" w:color="auto"/>
            </w:tcBorders>
          </w:tcPr>
          <w:p w14:paraId="718FDDAB" w14:textId="57FC4490" w:rsidR="00C04971" w:rsidRDefault="00C04971" w:rsidP="00B71C0D">
            <w:pPr>
              <w:jc w:val="center"/>
              <w:rPr>
                <w:rFonts w:cs="Times New Roman"/>
                <w:highlight w:val="yellow"/>
              </w:rPr>
            </w:pPr>
            <w:r w:rsidRPr="00A00E72">
              <w:rPr>
                <w:rFonts w:cs="Times New Roman"/>
              </w:rPr>
              <w:lastRenderedPageBreak/>
              <w:t>Code</w:t>
            </w:r>
          </w:p>
        </w:tc>
        <w:tc>
          <w:tcPr>
            <w:tcW w:w="0" w:type="auto"/>
            <w:tcBorders>
              <w:top w:val="single" w:sz="4" w:space="0" w:color="auto"/>
              <w:left w:val="single" w:sz="4" w:space="0" w:color="auto"/>
              <w:bottom w:val="single" w:sz="4" w:space="0" w:color="auto"/>
              <w:right w:val="single" w:sz="4" w:space="0" w:color="auto"/>
            </w:tcBorders>
          </w:tcPr>
          <w:p w14:paraId="3737EC79" w14:textId="12AE50DD" w:rsidR="00C04971" w:rsidRDefault="00C04971" w:rsidP="00B71C0D">
            <w:pPr>
              <w:rPr>
                <w:rFonts w:cs="Times New Roman"/>
              </w:rPr>
            </w:pPr>
            <w:r w:rsidRPr="00A00E72">
              <w:rPr>
                <w:rFonts w:cs="Times New Roman"/>
              </w:rPr>
              <w:t>Drug code</w:t>
            </w:r>
          </w:p>
        </w:tc>
        <w:tc>
          <w:tcPr>
            <w:tcW w:w="0" w:type="auto"/>
            <w:tcBorders>
              <w:top w:val="single" w:sz="4" w:space="0" w:color="auto"/>
              <w:left w:val="single" w:sz="4" w:space="0" w:color="auto"/>
              <w:bottom w:val="single" w:sz="4" w:space="0" w:color="auto"/>
              <w:right w:val="single" w:sz="4" w:space="0" w:color="auto"/>
            </w:tcBorders>
          </w:tcPr>
          <w:p w14:paraId="19FAC316" w14:textId="77777777" w:rsidR="00C04971" w:rsidRPr="00A00E72" w:rsidRDefault="00C04971" w:rsidP="00A00E72">
            <w:pPr>
              <w:rPr>
                <w:rFonts w:cs="Times New Roman"/>
              </w:rPr>
            </w:pPr>
            <w:r w:rsidRPr="00A00E72">
              <w:rPr>
                <w:rFonts w:cs="Times New Roman"/>
              </w:rPr>
              <w:t>1 = antacid</w:t>
            </w:r>
          </w:p>
          <w:p w14:paraId="441AED9F" w14:textId="77777777" w:rsidR="00C04971" w:rsidRPr="00A00E72" w:rsidRDefault="00C04971" w:rsidP="00A00E72">
            <w:pPr>
              <w:rPr>
                <w:rFonts w:cs="Times New Roman"/>
              </w:rPr>
            </w:pPr>
            <w:r w:rsidRPr="00A00E72">
              <w:rPr>
                <w:rFonts w:cs="Times New Roman"/>
              </w:rPr>
              <w:t>2 = anti-PD</w:t>
            </w:r>
          </w:p>
          <w:p w14:paraId="581AC34E" w14:textId="77777777" w:rsidR="00C04971" w:rsidRPr="00A00E72" w:rsidRDefault="00C04971" w:rsidP="00A00E72">
            <w:pPr>
              <w:rPr>
                <w:rFonts w:cs="Times New Roman"/>
              </w:rPr>
            </w:pPr>
            <w:r w:rsidRPr="00A00E72">
              <w:rPr>
                <w:rFonts w:cs="Times New Roman"/>
              </w:rPr>
              <w:t>3 = anti-anxiety, Benzodiazepine</w:t>
            </w:r>
          </w:p>
          <w:p w14:paraId="15C3594F" w14:textId="77777777" w:rsidR="00C04971" w:rsidRPr="00A00E72" w:rsidRDefault="00C04971" w:rsidP="00A00E72">
            <w:pPr>
              <w:rPr>
                <w:rFonts w:cs="Times New Roman"/>
              </w:rPr>
            </w:pPr>
            <w:r w:rsidRPr="00A00E72">
              <w:rPr>
                <w:rFonts w:cs="Times New Roman"/>
              </w:rPr>
              <w:t>4 = anti-arrhythmic</w:t>
            </w:r>
          </w:p>
          <w:p w14:paraId="0245FA9A" w14:textId="77777777" w:rsidR="00C04971" w:rsidRPr="00A00E72" w:rsidRDefault="00C04971" w:rsidP="00A00E72">
            <w:pPr>
              <w:rPr>
                <w:rFonts w:cs="Times New Roman"/>
              </w:rPr>
            </w:pPr>
            <w:r w:rsidRPr="00A00E72">
              <w:rPr>
                <w:rFonts w:cs="Times New Roman"/>
              </w:rPr>
              <w:t>6 = anti-seizure</w:t>
            </w:r>
          </w:p>
          <w:p w14:paraId="51ABA3AF" w14:textId="77777777" w:rsidR="00C04971" w:rsidRPr="00A00E72" w:rsidRDefault="00C04971" w:rsidP="00A00E72">
            <w:pPr>
              <w:rPr>
                <w:rFonts w:cs="Times New Roman"/>
              </w:rPr>
            </w:pPr>
            <w:r w:rsidRPr="00A00E72">
              <w:rPr>
                <w:rFonts w:cs="Times New Roman"/>
              </w:rPr>
              <w:t>7 = anticoagulants</w:t>
            </w:r>
          </w:p>
          <w:p w14:paraId="40B36431" w14:textId="77777777" w:rsidR="00C04971" w:rsidRPr="00A00E72" w:rsidRDefault="00C04971" w:rsidP="00A00E72">
            <w:pPr>
              <w:rPr>
                <w:rFonts w:cs="Times New Roman"/>
              </w:rPr>
            </w:pPr>
            <w:r w:rsidRPr="00A00E72">
              <w:rPr>
                <w:rFonts w:cs="Times New Roman"/>
              </w:rPr>
              <w:t>8 = antidepressant, TCA and Sedating</w:t>
            </w:r>
          </w:p>
          <w:p w14:paraId="3D1780B2" w14:textId="77777777" w:rsidR="00C04971" w:rsidRPr="00A00E72" w:rsidRDefault="00C04971" w:rsidP="00A00E72">
            <w:pPr>
              <w:rPr>
                <w:rFonts w:cs="Times New Roman"/>
              </w:rPr>
            </w:pPr>
            <w:r w:rsidRPr="00A00E72">
              <w:rPr>
                <w:rFonts w:cs="Times New Roman"/>
              </w:rPr>
              <w:t>9 = antiemetic</w:t>
            </w:r>
          </w:p>
          <w:p w14:paraId="49B0FEC9" w14:textId="77777777" w:rsidR="00C04971" w:rsidRPr="00A00E72" w:rsidRDefault="00C04971" w:rsidP="00A00E72">
            <w:pPr>
              <w:rPr>
                <w:rFonts w:cs="Times New Roman"/>
              </w:rPr>
            </w:pPr>
            <w:r w:rsidRPr="00A00E72">
              <w:rPr>
                <w:rFonts w:cs="Times New Roman"/>
              </w:rPr>
              <w:t>10 = antihypertensive</w:t>
            </w:r>
          </w:p>
          <w:p w14:paraId="262B41DC" w14:textId="77777777" w:rsidR="00C04971" w:rsidRPr="00A00E72" w:rsidRDefault="00C04971" w:rsidP="00A00E72">
            <w:pPr>
              <w:rPr>
                <w:rFonts w:cs="Times New Roman"/>
              </w:rPr>
            </w:pPr>
            <w:r w:rsidRPr="00A00E72">
              <w:rPr>
                <w:rFonts w:cs="Times New Roman"/>
              </w:rPr>
              <w:t>11 = antihypertensive/A blocker, A block</w:t>
            </w:r>
          </w:p>
          <w:p w14:paraId="648A4A6B" w14:textId="77777777" w:rsidR="00C04971" w:rsidRPr="00A00E72" w:rsidRDefault="00C04971" w:rsidP="00A00E72">
            <w:pPr>
              <w:rPr>
                <w:rFonts w:cs="Times New Roman"/>
              </w:rPr>
            </w:pPr>
            <w:r w:rsidRPr="00A00E72">
              <w:rPr>
                <w:rFonts w:cs="Times New Roman"/>
              </w:rPr>
              <w:t>12 = antihypertensive/ACE inhibitor, ACE inhibitor</w:t>
            </w:r>
          </w:p>
          <w:p w14:paraId="2855DF3D" w14:textId="77777777" w:rsidR="00C04971" w:rsidRPr="00A00E72" w:rsidRDefault="00C04971" w:rsidP="00A00E72">
            <w:pPr>
              <w:rPr>
                <w:rFonts w:cs="Times New Roman"/>
              </w:rPr>
            </w:pPr>
            <w:r w:rsidRPr="00A00E72">
              <w:rPr>
                <w:rFonts w:cs="Times New Roman"/>
              </w:rPr>
              <w:t>13 = antihypertensive/B blocker, B blocker</w:t>
            </w:r>
          </w:p>
          <w:p w14:paraId="0161DE03" w14:textId="77777777" w:rsidR="00C04971" w:rsidRPr="00A00E72" w:rsidRDefault="00C04971" w:rsidP="00A00E72">
            <w:pPr>
              <w:rPr>
                <w:rFonts w:cs="Times New Roman"/>
              </w:rPr>
            </w:pPr>
            <w:r w:rsidRPr="00A00E72">
              <w:rPr>
                <w:rFonts w:cs="Times New Roman"/>
              </w:rPr>
              <w:t>14 = antihypertensive/Ca channel bloc, Ca channel bloc</w:t>
            </w:r>
          </w:p>
          <w:p w14:paraId="228ECB12" w14:textId="77777777" w:rsidR="00C04971" w:rsidRPr="00A00E72" w:rsidRDefault="00C04971" w:rsidP="00A00E72">
            <w:pPr>
              <w:rPr>
                <w:rFonts w:cs="Times New Roman"/>
              </w:rPr>
            </w:pPr>
            <w:r w:rsidRPr="00A00E72">
              <w:rPr>
                <w:rFonts w:cs="Times New Roman"/>
              </w:rPr>
              <w:t>15 = antihypertensive/diuretic, diuretic</w:t>
            </w:r>
          </w:p>
          <w:p w14:paraId="5B112AEF" w14:textId="77777777" w:rsidR="00C04971" w:rsidRPr="00A00E72" w:rsidRDefault="00C04971" w:rsidP="00A00E72">
            <w:pPr>
              <w:rPr>
                <w:rFonts w:cs="Times New Roman"/>
              </w:rPr>
            </w:pPr>
            <w:r w:rsidRPr="00A00E72">
              <w:rPr>
                <w:rFonts w:cs="Times New Roman"/>
              </w:rPr>
              <w:t>16 = antihypertensive/vasodilator, vasodilator</w:t>
            </w:r>
          </w:p>
          <w:p w14:paraId="3CA8FD69" w14:textId="77777777" w:rsidR="00C04971" w:rsidRPr="00A00E72" w:rsidRDefault="00C04971" w:rsidP="00A00E72">
            <w:pPr>
              <w:rPr>
                <w:rFonts w:cs="Times New Roman"/>
              </w:rPr>
            </w:pPr>
            <w:r w:rsidRPr="00A00E72">
              <w:rPr>
                <w:rFonts w:cs="Times New Roman"/>
              </w:rPr>
              <w:t>17 = antiplatelet</w:t>
            </w:r>
          </w:p>
          <w:p w14:paraId="3A0E7A90" w14:textId="77777777" w:rsidR="00C04971" w:rsidRPr="00A00E72" w:rsidRDefault="00C04971" w:rsidP="00A00E72">
            <w:pPr>
              <w:rPr>
                <w:rFonts w:cs="Times New Roman"/>
              </w:rPr>
            </w:pPr>
            <w:r w:rsidRPr="00A00E72">
              <w:rPr>
                <w:rFonts w:cs="Times New Roman"/>
              </w:rPr>
              <w:t>18 = antipsychotic</w:t>
            </w:r>
          </w:p>
          <w:p w14:paraId="5880C2D9" w14:textId="77777777" w:rsidR="00C04971" w:rsidRPr="00A00E72" w:rsidRDefault="00C04971" w:rsidP="00A00E72">
            <w:pPr>
              <w:rPr>
                <w:rFonts w:cs="Times New Roman"/>
              </w:rPr>
            </w:pPr>
            <w:r w:rsidRPr="00A00E72">
              <w:rPr>
                <w:rFonts w:cs="Times New Roman"/>
              </w:rPr>
              <w:t>19 = antiulcer</w:t>
            </w:r>
          </w:p>
          <w:p w14:paraId="5EBFE52F" w14:textId="77777777" w:rsidR="00C04971" w:rsidRPr="00A00E72" w:rsidRDefault="00C04971" w:rsidP="00A00E72">
            <w:pPr>
              <w:rPr>
                <w:rFonts w:cs="Times New Roman"/>
              </w:rPr>
            </w:pPr>
            <w:r w:rsidRPr="00A00E72">
              <w:rPr>
                <w:rFonts w:cs="Times New Roman"/>
              </w:rPr>
              <w:t>20 = central nervous system stimulant</w:t>
            </w:r>
          </w:p>
          <w:p w14:paraId="02C81A90" w14:textId="77777777" w:rsidR="00C04971" w:rsidRPr="00A00E72" w:rsidRDefault="00C04971" w:rsidP="00A00E72">
            <w:pPr>
              <w:rPr>
                <w:rFonts w:cs="Times New Roman"/>
              </w:rPr>
            </w:pPr>
            <w:r w:rsidRPr="00A00E72">
              <w:rPr>
                <w:rFonts w:cs="Times New Roman"/>
              </w:rPr>
              <w:t>21 = cholesterol lower</w:t>
            </w:r>
          </w:p>
          <w:p w14:paraId="51AFBBA9" w14:textId="77777777" w:rsidR="00C04971" w:rsidRPr="00A00E72" w:rsidRDefault="00C04971" w:rsidP="00A00E72">
            <w:pPr>
              <w:rPr>
                <w:rFonts w:cs="Times New Roman"/>
              </w:rPr>
            </w:pPr>
            <w:r w:rsidRPr="00A00E72">
              <w:rPr>
                <w:rFonts w:cs="Times New Roman"/>
              </w:rPr>
              <w:t>22 = hormone/progesteron</w:t>
            </w:r>
          </w:p>
          <w:p w14:paraId="5DBF28D3" w14:textId="77777777" w:rsidR="00C04971" w:rsidRPr="00A00E72" w:rsidRDefault="00C04971" w:rsidP="00A00E72">
            <w:pPr>
              <w:rPr>
                <w:rFonts w:cs="Times New Roman"/>
              </w:rPr>
            </w:pPr>
            <w:r w:rsidRPr="00A00E72">
              <w:rPr>
                <w:rFonts w:cs="Times New Roman"/>
              </w:rPr>
              <w:t>23 = hormone/testeron</w:t>
            </w:r>
          </w:p>
          <w:p w14:paraId="098DFCC0" w14:textId="77777777" w:rsidR="00C04971" w:rsidRPr="00A00E72" w:rsidRDefault="00C04971" w:rsidP="00A00E72">
            <w:pPr>
              <w:rPr>
                <w:rFonts w:cs="Times New Roman"/>
              </w:rPr>
            </w:pPr>
            <w:r w:rsidRPr="00A00E72">
              <w:rPr>
                <w:rFonts w:cs="Times New Roman"/>
              </w:rPr>
              <w:t>24 = hormone-thyroid</w:t>
            </w:r>
          </w:p>
          <w:p w14:paraId="2725F9EA" w14:textId="77777777" w:rsidR="00C04971" w:rsidRPr="00A00E72" w:rsidRDefault="00C04971" w:rsidP="00A00E72">
            <w:pPr>
              <w:rPr>
                <w:rFonts w:cs="Times New Roman"/>
              </w:rPr>
            </w:pPr>
            <w:r w:rsidRPr="00A00E72">
              <w:rPr>
                <w:rFonts w:cs="Times New Roman"/>
              </w:rPr>
              <w:t>25 = hormone/estrogen</w:t>
            </w:r>
          </w:p>
          <w:p w14:paraId="76F14744" w14:textId="77777777" w:rsidR="00C04971" w:rsidRPr="00A00E72" w:rsidRDefault="00C04971" w:rsidP="00A00E72">
            <w:pPr>
              <w:rPr>
                <w:rFonts w:cs="Times New Roman"/>
              </w:rPr>
            </w:pPr>
            <w:r w:rsidRPr="00A00E72">
              <w:rPr>
                <w:rFonts w:cs="Times New Roman"/>
              </w:rPr>
              <w:t>26 = hormone/insulin</w:t>
            </w:r>
          </w:p>
          <w:p w14:paraId="214803ED" w14:textId="77777777" w:rsidR="00C04971" w:rsidRPr="00A00E72" w:rsidRDefault="00C04971" w:rsidP="00A00E72">
            <w:pPr>
              <w:rPr>
                <w:rFonts w:cs="Times New Roman"/>
              </w:rPr>
            </w:pPr>
            <w:r w:rsidRPr="00A00E72">
              <w:rPr>
                <w:rFonts w:cs="Times New Roman"/>
              </w:rPr>
              <w:t>27 = memory enhancer</w:t>
            </w:r>
          </w:p>
          <w:p w14:paraId="62CB5743" w14:textId="77777777" w:rsidR="00C04971" w:rsidRPr="00A00E72" w:rsidRDefault="00C04971" w:rsidP="00A00E72">
            <w:pPr>
              <w:rPr>
                <w:rFonts w:cs="Times New Roman"/>
              </w:rPr>
            </w:pPr>
            <w:r w:rsidRPr="00A00E72">
              <w:rPr>
                <w:rFonts w:cs="Times New Roman"/>
              </w:rPr>
              <w:t>28 = nsaid</w:t>
            </w:r>
          </w:p>
          <w:p w14:paraId="2DDFA013" w14:textId="77777777" w:rsidR="00C04971" w:rsidRPr="00A00E72" w:rsidRDefault="00C04971" w:rsidP="00A00E72">
            <w:pPr>
              <w:rPr>
                <w:rFonts w:cs="Times New Roman"/>
              </w:rPr>
            </w:pPr>
            <w:r w:rsidRPr="00A00E72">
              <w:rPr>
                <w:rFonts w:cs="Times New Roman"/>
              </w:rPr>
              <w:t>29 = oral hypoglycem</w:t>
            </w:r>
          </w:p>
          <w:p w14:paraId="770CC09B" w14:textId="77777777" w:rsidR="00C04971" w:rsidRPr="00A00E72" w:rsidRDefault="00C04971" w:rsidP="00A00E72">
            <w:pPr>
              <w:rPr>
                <w:rFonts w:cs="Times New Roman"/>
              </w:rPr>
            </w:pPr>
            <w:r w:rsidRPr="00A00E72">
              <w:rPr>
                <w:rFonts w:cs="Times New Roman"/>
              </w:rPr>
              <w:t>30 = steroid-anti inflamatory</w:t>
            </w:r>
          </w:p>
          <w:p w14:paraId="3F45F3FE" w14:textId="77777777" w:rsidR="00C04971" w:rsidRPr="00A00E72" w:rsidRDefault="00C04971" w:rsidP="00A00E72">
            <w:pPr>
              <w:rPr>
                <w:rFonts w:cs="Times New Roman"/>
              </w:rPr>
            </w:pPr>
            <w:r w:rsidRPr="00A00E72">
              <w:rPr>
                <w:rFonts w:cs="Times New Roman"/>
              </w:rPr>
              <w:t>31 = vasodilator</w:t>
            </w:r>
          </w:p>
          <w:p w14:paraId="79AE3083" w14:textId="77777777" w:rsidR="00C04971" w:rsidRPr="00A00E72" w:rsidRDefault="00C04971" w:rsidP="00A00E72">
            <w:pPr>
              <w:rPr>
                <w:rFonts w:cs="Times New Roman"/>
              </w:rPr>
            </w:pPr>
            <w:r w:rsidRPr="00A00E72">
              <w:rPr>
                <w:rFonts w:cs="Times New Roman"/>
              </w:rPr>
              <w:t>32 = vitamins</w:t>
            </w:r>
          </w:p>
          <w:p w14:paraId="2A87F83E" w14:textId="77777777" w:rsidR="00C04971" w:rsidRPr="00A00E72" w:rsidRDefault="00C04971" w:rsidP="00A00E72">
            <w:pPr>
              <w:rPr>
                <w:rFonts w:cs="Times New Roman"/>
              </w:rPr>
            </w:pPr>
            <w:r w:rsidRPr="00A00E72">
              <w:rPr>
                <w:rFonts w:cs="Times New Roman"/>
              </w:rPr>
              <w:t>33 = calcium supplement</w:t>
            </w:r>
          </w:p>
          <w:p w14:paraId="3D4B36AB" w14:textId="77777777" w:rsidR="00C04971" w:rsidRPr="00A00E72" w:rsidRDefault="00C04971" w:rsidP="00A00E72">
            <w:pPr>
              <w:rPr>
                <w:rFonts w:cs="Times New Roman"/>
              </w:rPr>
            </w:pPr>
            <w:r w:rsidRPr="00A00E72">
              <w:rPr>
                <w:rFonts w:cs="Times New Roman"/>
              </w:rPr>
              <w:t>34 = antigout</w:t>
            </w:r>
          </w:p>
          <w:p w14:paraId="097D174A" w14:textId="77777777" w:rsidR="00C04971" w:rsidRPr="00A00E72" w:rsidRDefault="00C04971" w:rsidP="00A00E72">
            <w:pPr>
              <w:rPr>
                <w:rFonts w:cs="Times New Roman"/>
              </w:rPr>
            </w:pPr>
            <w:r w:rsidRPr="00A00E72">
              <w:rPr>
                <w:rFonts w:cs="Times New Roman"/>
              </w:rPr>
              <w:t>35 = caugh syrup</w:t>
            </w:r>
          </w:p>
          <w:p w14:paraId="1EF32B35" w14:textId="77777777" w:rsidR="00C04971" w:rsidRPr="00A00E72" w:rsidRDefault="00C04971" w:rsidP="00A00E72">
            <w:pPr>
              <w:rPr>
                <w:rFonts w:cs="Times New Roman"/>
              </w:rPr>
            </w:pPr>
            <w:r w:rsidRPr="00A00E72">
              <w:rPr>
                <w:rFonts w:cs="Times New Roman"/>
              </w:rPr>
              <w:t>36 = laxative</w:t>
            </w:r>
          </w:p>
          <w:p w14:paraId="71CD4201" w14:textId="77777777" w:rsidR="00C04971" w:rsidRPr="00A00E72" w:rsidRDefault="00C04971" w:rsidP="00A00E72">
            <w:pPr>
              <w:rPr>
                <w:rFonts w:cs="Times New Roman"/>
              </w:rPr>
            </w:pPr>
            <w:r w:rsidRPr="00A00E72">
              <w:rPr>
                <w:rFonts w:cs="Times New Roman"/>
              </w:rPr>
              <w:t>37 = topical</w:t>
            </w:r>
          </w:p>
          <w:p w14:paraId="6A6A1194" w14:textId="77777777" w:rsidR="00C04971" w:rsidRPr="00A00E72" w:rsidRDefault="00C04971" w:rsidP="00A00E72">
            <w:pPr>
              <w:rPr>
                <w:rFonts w:cs="Times New Roman"/>
              </w:rPr>
            </w:pPr>
            <w:r w:rsidRPr="00A00E72">
              <w:rPr>
                <w:rFonts w:cs="Times New Roman"/>
              </w:rPr>
              <w:t>38 = miscelllaneous</w:t>
            </w:r>
          </w:p>
          <w:p w14:paraId="0231464B" w14:textId="77777777" w:rsidR="00C04971" w:rsidRPr="00A00E72" w:rsidRDefault="00C04971" w:rsidP="00A00E72">
            <w:pPr>
              <w:rPr>
                <w:rFonts w:cs="Times New Roman"/>
              </w:rPr>
            </w:pPr>
            <w:r w:rsidRPr="00A00E72">
              <w:rPr>
                <w:rFonts w:cs="Times New Roman"/>
              </w:rPr>
              <w:t>39 = anti-anxiety, Non-Benzodiazepine</w:t>
            </w:r>
          </w:p>
          <w:p w14:paraId="37625176" w14:textId="77777777" w:rsidR="00C04971" w:rsidRPr="00A00E72" w:rsidRDefault="00C04971" w:rsidP="00A00E72">
            <w:pPr>
              <w:rPr>
                <w:rFonts w:cs="Times New Roman"/>
              </w:rPr>
            </w:pPr>
            <w:r w:rsidRPr="00A00E72">
              <w:rPr>
                <w:rFonts w:cs="Times New Roman"/>
              </w:rPr>
              <w:t>40 = Melatonin-Receptor Agonist</w:t>
            </w:r>
          </w:p>
          <w:p w14:paraId="51DBE7C5" w14:textId="77777777" w:rsidR="00C04971" w:rsidRPr="00A00E72" w:rsidRDefault="00C04971" w:rsidP="00A00E72">
            <w:pPr>
              <w:rPr>
                <w:rFonts w:cs="Times New Roman"/>
              </w:rPr>
            </w:pPr>
            <w:r w:rsidRPr="00A00E72">
              <w:rPr>
                <w:rFonts w:cs="Times New Roman"/>
              </w:rPr>
              <w:t>41 = antidepressant, SSRI</w:t>
            </w:r>
          </w:p>
          <w:p w14:paraId="7C57617B" w14:textId="77777777" w:rsidR="00C04971" w:rsidRPr="00A00E72" w:rsidRDefault="00C04971" w:rsidP="00A00E72">
            <w:pPr>
              <w:rPr>
                <w:rFonts w:cs="Times New Roman"/>
              </w:rPr>
            </w:pPr>
            <w:r w:rsidRPr="00A00E72">
              <w:rPr>
                <w:rFonts w:cs="Times New Roman"/>
              </w:rPr>
              <w:t>42 = antidepressant, SNRI/DRI</w:t>
            </w:r>
          </w:p>
          <w:p w14:paraId="3F43A19F" w14:textId="77777777" w:rsidR="00C04971" w:rsidRPr="00A00E72" w:rsidRDefault="00C04971" w:rsidP="00A00E72">
            <w:pPr>
              <w:rPr>
                <w:rFonts w:cs="Times New Roman"/>
              </w:rPr>
            </w:pPr>
            <w:r w:rsidRPr="00A00E72">
              <w:rPr>
                <w:rFonts w:cs="Times New Roman"/>
              </w:rPr>
              <w:t>43 = antihistamine</w:t>
            </w:r>
          </w:p>
          <w:p w14:paraId="209C2702" w14:textId="77777777" w:rsidR="00C04971" w:rsidRPr="00A00E72" w:rsidRDefault="00C04971" w:rsidP="00A00E72">
            <w:pPr>
              <w:rPr>
                <w:rFonts w:cs="Times New Roman"/>
              </w:rPr>
            </w:pPr>
            <w:r w:rsidRPr="00A00E72">
              <w:rPr>
                <w:rFonts w:cs="Times New Roman"/>
              </w:rPr>
              <w:t>44 = mood stabilizers</w:t>
            </w:r>
          </w:p>
          <w:p w14:paraId="21912DD4" w14:textId="77777777" w:rsidR="00C04971" w:rsidRPr="00A00E72" w:rsidRDefault="00C04971" w:rsidP="00A00E72">
            <w:pPr>
              <w:rPr>
                <w:rFonts w:cs="Times New Roman"/>
              </w:rPr>
            </w:pPr>
            <w:r w:rsidRPr="00A00E72">
              <w:rPr>
                <w:rFonts w:cs="Times New Roman"/>
              </w:rPr>
              <w:lastRenderedPageBreak/>
              <w:t>45 = Daily Analgesic</w:t>
            </w:r>
          </w:p>
          <w:p w14:paraId="5997D709" w14:textId="77777777" w:rsidR="00C04971" w:rsidRPr="00A00E72" w:rsidRDefault="00C04971" w:rsidP="00A00E72">
            <w:pPr>
              <w:rPr>
                <w:rFonts w:cs="Times New Roman"/>
              </w:rPr>
            </w:pPr>
            <w:r w:rsidRPr="00A00E72">
              <w:rPr>
                <w:rFonts w:cs="Times New Roman"/>
              </w:rPr>
              <w:t>46 = Antihypertensive/ARB</w:t>
            </w:r>
          </w:p>
          <w:p w14:paraId="312156E0" w14:textId="77777777" w:rsidR="00C04971" w:rsidRPr="00A00E72" w:rsidRDefault="00C04971" w:rsidP="00A00E72">
            <w:pPr>
              <w:rPr>
                <w:rFonts w:cs="Times New Roman"/>
              </w:rPr>
            </w:pPr>
            <w:r w:rsidRPr="00A00E72">
              <w:rPr>
                <w:rFonts w:cs="Times New Roman"/>
              </w:rPr>
              <w:t>47 = Anti-cholinergic</w:t>
            </w:r>
          </w:p>
          <w:p w14:paraId="670EAAB6" w14:textId="77777777" w:rsidR="00C04971" w:rsidRPr="00A00E72" w:rsidRDefault="00C04971" w:rsidP="00A00E72">
            <w:pPr>
              <w:rPr>
                <w:rFonts w:cs="Times New Roman"/>
              </w:rPr>
            </w:pPr>
            <w:r w:rsidRPr="00A00E72">
              <w:rPr>
                <w:rFonts w:cs="Times New Roman"/>
              </w:rPr>
              <w:t>48 = Steroid Eye Drops</w:t>
            </w:r>
          </w:p>
          <w:p w14:paraId="38B7F211" w14:textId="77777777" w:rsidR="00C04971" w:rsidRPr="00A00E72" w:rsidRDefault="00C04971" w:rsidP="00A00E72">
            <w:pPr>
              <w:rPr>
                <w:rFonts w:cs="Times New Roman"/>
              </w:rPr>
            </w:pPr>
            <w:r w:rsidRPr="00A00E72">
              <w:rPr>
                <w:rFonts w:cs="Times New Roman"/>
              </w:rPr>
              <w:t>49 = Daily sleeping aid</w:t>
            </w:r>
          </w:p>
          <w:p w14:paraId="7777A177" w14:textId="03CE49E0" w:rsidR="00C04971" w:rsidRPr="00524B35" w:rsidRDefault="00C04971" w:rsidP="00A00E72">
            <w:pPr>
              <w:rPr>
                <w:rFonts w:cs="Times New Roman"/>
              </w:rPr>
            </w:pPr>
            <w:r w:rsidRPr="00A00E72">
              <w:rPr>
                <w:rFonts w:cs="Times New Roman"/>
              </w:rPr>
              <w:t>50 = Non-steroidal eye drops</w:t>
            </w:r>
          </w:p>
        </w:tc>
      </w:tr>
    </w:tbl>
    <w:p w14:paraId="640C22B4" w14:textId="77777777" w:rsidR="00524B35" w:rsidRPr="00E142A0" w:rsidRDefault="00524B35" w:rsidP="00524B35">
      <w:pPr>
        <w:pBdr>
          <w:bottom w:val="single" w:sz="6" w:space="1" w:color="auto"/>
        </w:pBdr>
        <w:spacing w:after="0"/>
        <w:rPr>
          <w:rFonts w:cs="Times New Roman"/>
        </w:rPr>
      </w:pPr>
    </w:p>
    <w:p w14:paraId="409C517F" w14:textId="77777777" w:rsidR="00524B35" w:rsidRPr="00E142A0" w:rsidRDefault="00524B35" w:rsidP="00524B35">
      <w:pPr>
        <w:pBdr>
          <w:bottom w:val="single" w:sz="6" w:space="1" w:color="auto"/>
        </w:pBdr>
        <w:spacing w:after="0"/>
        <w:rPr>
          <w:rFonts w:cs="Times New Roman"/>
          <w:b/>
        </w:rPr>
      </w:pPr>
      <w:r w:rsidRPr="00E142A0">
        <w:rPr>
          <w:rFonts w:cs="Times New Roman"/>
          <w:b/>
        </w:rPr>
        <w:t>SCORING OF SCALE</w:t>
      </w:r>
    </w:p>
    <w:p w14:paraId="4495548D" w14:textId="0BBFD82B" w:rsidR="00524B35" w:rsidRDefault="00524B35" w:rsidP="00B71C0D">
      <w:pPr>
        <w:spacing w:after="0"/>
        <w:rPr>
          <w:rFonts w:ascii="Courier New" w:hAnsi="Courier New" w:cs="Courier New"/>
          <w:color w:val="000000"/>
          <w:sz w:val="20"/>
          <w:szCs w:val="20"/>
          <w:shd w:val="clear" w:color="auto" w:fill="FFFFFF"/>
        </w:rPr>
      </w:pPr>
      <w:r w:rsidRPr="00B71C0D">
        <w:rPr>
          <w:rFonts w:cs="Times New Roman"/>
        </w:rPr>
        <w:t>N/A</w:t>
      </w:r>
    </w:p>
    <w:p w14:paraId="2FD9727A" w14:textId="77777777" w:rsidR="00524B35" w:rsidRPr="003A21C3" w:rsidRDefault="00524B35" w:rsidP="00524B35">
      <w:pPr>
        <w:autoSpaceDE w:val="0"/>
        <w:autoSpaceDN w:val="0"/>
        <w:adjustRightInd w:val="0"/>
        <w:spacing w:after="0" w:line="240" w:lineRule="auto"/>
        <w:rPr>
          <w:rFonts w:cs="Times New Roman"/>
        </w:rPr>
      </w:pPr>
    </w:p>
    <w:p w14:paraId="1947EF79" w14:textId="77777777" w:rsidR="00524B35" w:rsidRDefault="00524B35"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1100C150" w14:textId="77777777" w:rsidR="00322953" w:rsidRDefault="00322953" w:rsidP="005E294D">
      <w:pPr>
        <w:autoSpaceDE w:val="0"/>
        <w:autoSpaceDN w:val="0"/>
        <w:adjustRightInd w:val="0"/>
        <w:spacing w:after="0" w:line="240" w:lineRule="auto"/>
        <w:rPr>
          <w:rFonts w:ascii="Courier New" w:hAnsi="Courier New" w:cs="Courier New"/>
          <w:color w:val="000000"/>
          <w:sz w:val="20"/>
          <w:szCs w:val="20"/>
          <w:shd w:val="clear" w:color="auto" w:fill="FFFFFF"/>
        </w:rPr>
      </w:pPr>
    </w:p>
    <w:p w14:paraId="5DBB652D" w14:textId="46C5DF49" w:rsidR="00B71C0D" w:rsidRPr="00B71C0D" w:rsidRDefault="00B71C0D" w:rsidP="00B71C0D">
      <w:pPr>
        <w:pStyle w:val="Heading1"/>
        <w:spacing w:before="0"/>
        <w:jc w:val="center"/>
        <w:rPr>
          <w:rFonts w:asciiTheme="minorHAnsi" w:hAnsiTheme="minorHAnsi"/>
          <w:color w:val="auto"/>
          <w:sz w:val="22"/>
          <w:szCs w:val="22"/>
        </w:rPr>
      </w:pPr>
      <w:bookmarkStart w:id="197" w:name="_Toc2071863"/>
      <w:bookmarkEnd w:id="16"/>
      <w:r w:rsidRPr="00B71C0D">
        <w:rPr>
          <w:rFonts w:asciiTheme="minorHAnsi" w:hAnsiTheme="minorHAnsi"/>
          <w:color w:val="auto"/>
          <w:sz w:val="22"/>
          <w:szCs w:val="22"/>
        </w:rPr>
        <w:t>Smoking and Alcoholic History</w:t>
      </w:r>
      <w:bookmarkEnd w:id="197"/>
    </w:p>
    <w:p w14:paraId="79256714" w14:textId="1AFD1987" w:rsidR="00B71C0D" w:rsidRPr="00E142A0" w:rsidRDefault="00B71C0D" w:rsidP="00B71C0D">
      <w:pPr>
        <w:pBdr>
          <w:bottom w:val="single" w:sz="6" w:space="1" w:color="auto"/>
        </w:pBdr>
        <w:spacing w:after="0" w:line="240" w:lineRule="auto"/>
        <w:contextualSpacing/>
        <w:jc w:val="center"/>
        <w:rPr>
          <w:b/>
        </w:rPr>
      </w:pPr>
      <w:r w:rsidRPr="00C04971">
        <w:rPr>
          <w:b/>
        </w:rPr>
        <w:t>(</w:t>
      </w:r>
      <w:r w:rsidR="00C04971" w:rsidRPr="00C04971">
        <w:rPr>
          <w:b/>
        </w:rPr>
        <w:t>15</w:t>
      </w:r>
      <w:r w:rsidRPr="00C04971">
        <w:rPr>
          <w:b/>
        </w:rPr>
        <w:t xml:space="preserve"> items)</w:t>
      </w:r>
    </w:p>
    <w:p w14:paraId="2AF07483" w14:textId="77777777" w:rsidR="00B71C0D" w:rsidRDefault="00B71C0D" w:rsidP="00B71C0D">
      <w:pPr>
        <w:pBdr>
          <w:bottom w:val="single" w:sz="4" w:space="1" w:color="auto"/>
        </w:pBdr>
        <w:spacing w:after="0"/>
        <w:rPr>
          <w:rFonts w:cs="Times New Roman"/>
          <w:b/>
        </w:rPr>
      </w:pPr>
      <w:r w:rsidRPr="00997957">
        <w:rPr>
          <w:rFonts w:cs="Times New Roman"/>
          <w:b/>
        </w:rPr>
        <w:t>DESCRIPTION</w:t>
      </w:r>
    </w:p>
    <w:p w14:paraId="4DADD089" w14:textId="7860EE27" w:rsidR="00997957" w:rsidRPr="00997957" w:rsidRDefault="00997957" w:rsidP="00B71C0D">
      <w:pPr>
        <w:pBdr>
          <w:bottom w:val="single" w:sz="4" w:space="1" w:color="auto"/>
        </w:pBdr>
        <w:spacing w:after="0"/>
        <w:rPr>
          <w:rFonts w:cs="Times New Roman"/>
        </w:rPr>
      </w:pPr>
      <w:r>
        <w:rPr>
          <w:rFonts w:cs="Times New Roman"/>
        </w:rPr>
        <w:t>These questions were</w:t>
      </w:r>
      <w:r w:rsidRPr="00997957">
        <w:rPr>
          <w:rFonts w:cs="Times New Roman"/>
        </w:rPr>
        <w:t xml:space="preserve"> selected to provide additional information in order to assess biomarkers.</w:t>
      </w:r>
    </w:p>
    <w:p w14:paraId="092D7502" w14:textId="58E7878B" w:rsidR="00B71C0D" w:rsidRDefault="00B71C0D" w:rsidP="00153ABE">
      <w:pPr>
        <w:pBdr>
          <w:bottom w:val="single" w:sz="6" w:space="1" w:color="auto"/>
        </w:pBdr>
        <w:spacing w:after="0"/>
        <w:rPr>
          <w:rFonts w:cs="Times New Roman"/>
          <w:b/>
        </w:rPr>
      </w:pPr>
      <w:r w:rsidRPr="00997957">
        <w:rPr>
          <w:rFonts w:cs="Times New Roman"/>
          <w:b/>
        </w:rPr>
        <w:t>ASSOCIATED PAPERS</w:t>
      </w:r>
    </w:p>
    <w:p w14:paraId="6D72FFA8" w14:textId="6FC6C391" w:rsidR="00997957" w:rsidRPr="00997957" w:rsidRDefault="00997957" w:rsidP="00153ABE">
      <w:pPr>
        <w:pBdr>
          <w:bottom w:val="single" w:sz="6" w:space="1" w:color="auto"/>
        </w:pBdr>
        <w:spacing w:after="0"/>
        <w:rPr>
          <w:rFonts w:cs="Times New Roman"/>
        </w:rPr>
      </w:pPr>
      <w:r w:rsidRPr="00997957">
        <w:rPr>
          <w:rFonts w:cs="Times New Roman"/>
        </w:rPr>
        <w:t>N/A</w:t>
      </w:r>
    </w:p>
    <w:p w14:paraId="6DD682EE" w14:textId="115C5704" w:rsidR="00B71C0D" w:rsidRDefault="00B71C0D" w:rsidP="00B71C0D">
      <w:pPr>
        <w:spacing w:after="0"/>
        <w:rPr>
          <w:rFonts w:cs="Times New Roman"/>
          <w:b/>
        </w:rPr>
      </w:pPr>
      <w:r w:rsidRPr="00E142A0">
        <w:rPr>
          <w:rFonts w:cs="Times New Roman"/>
          <w:b/>
        </w:rPr>
        <w:t>SUBJECT INSTRUCTIONS:</w:t>
      </w:r>
    </w:p>
    <w:p w14:paraId="1E82E5D5" w14:textId="77777777" w:rsidR="00B71C0D" w:rsidRPr="00B71C0D" w:rsidRDefault="00B71C0D" w:rsidP="00B71C0D">
      <w:pPr>
        <w:spacing w:after="0"/>
        <w:rPr>
          <w:rFonts w:cs="Times New Roman"/>
          <w:b/>
        </w:rPr>
      </w:pPr>
    </w:p>
    <w:tbl>
      <w:tblPr>
        <w:tblStyle w:val="TableGrid"/>
        <w:tblW w:w="0" w:type="auto"/>
        <w:tblLook w:val="04A0" w:firstRow="1" w:lastRow="0" w:firstColumn="1" w:lastColumn="0" w:noHBand="0" w:noVBand="1"/>
      </w:tblPr>
      <w:tblGrid>
        <w:gridCol w:w="1224"/>
        <w:gridCol w:w="5815"/>
        <w:gridCol w:w="2311"/>
      </w:tblGrid>
      <w:tr w:rsidR="00C04971" w:rsidRPr="000431A1" w14:paraId="20170838" w14:textId="77777777" w:rsidTr="003145C2">
        <w:tc>
          <w:tcPr>
            <w:tcW w:w="0" w:type="auto"/>
            <w:tcBorders>
              <w:top w:val="single" w:sz="4" w:space="0" w:color="auto"/>
              <w:left w:val="single" w:sz="4" w:space="0" w:color="auto"/>
              <w:bottom w:val="single" w:sz="4" w:space="0" w:color="auto"/>
              <w:right w:val="single" w:sz="4" w:space="0" w:color="auto"/>
            </w:tcBorders>
            <w:hideMark/>
          </w:tcPr>
          <w:p w14:paraId="5969C591" w14:textId="77777777" w:rsidR="00C04971" w:rsidRPr="00B71C0D" w:rsidRDefault="00C04971" w:rsidP="00B71C0D">
            <w:pPr>
              <w:jc w:val="center"/>
              <w:rPr>
                <w:rFonts w:cs="Times New Roman"/>
                <w:b/>
              </w:rPr>
            </w:pPr>
            <w:r w:rsidRPr="00B71C0D">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49CD351A" w14:textId="77777777" w:rsidR="00C04971" w:rsidRPr="00B71C0D" w:rsidRDefault="00C04971" w:rsidP="00B71C0D">
            <w:pPr>
              <w:jc w:val="center"/>
              <w:rPr>
                <w:rFonts w:cs="Times New Roman"/>
                <w:b/>
              </w:rPr>
            </w:pPr>
            <w:r w:rsidRPr="00B71C0D">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607AEFB9" w14:textId="77777777" w:rsidR="00C04971" w:rsidRPr="00B71C0D" w:rsidRDefault="00C04971" w:rsidP="00B71C0D">
            <w:pPr>
              <w:jc w:val="center"/>
              <w:rPr>
                <w:rFonts w:cs="Times New Roman"/>
                <w:b/>
              </w:rPr>
            </w:pPr>
            <w:r w:rsidRPr="00B71C0D">
              <w:rPr>
                <w:rFonts w:cs="Times New Roman"/>
                <w:b/>
              </w:rPr>
              <w:t>Item Values</w:t>
            </w:r>
          </w:p>
        </w:tc>
      </w:tr>
      <w:tr w:rsidR="00C04971" w:rsidRPr="000431A1" w14:paraId="587C4B41" w14:textId="77777777" w:rsidTr="003145C2">
        <w:tc>
          <w:tcPr>
            <w:tcW w:w="0" w:type="auto"/>
            <w:tcBorders>
              <w:top w:val="single" w:sz="4" w:space="0" w:color="auto"/>
              <w:left w:val="single" w:sz="4" w:space="0" w:color="auto"/>
              <w:bottom w:val="single" w:sz="4" w:space="0" w:color="auto"/>
              <w:right w:val="single" w:sz="4" w:space="0" w:color="auto"/>
            </w:tcBorders>
          </w:tcPr>
          <w:p w14:paraId="2EA2FCC0" w14:textId="5789F86E" w:rsidR="00C04971" w:rsidRPr="00B71C0D" w:rsidRDefault="00C04971" w:rsidP="00B71C0D">
            <w:pPr>
              <w:jc w:val="center"/>
              <w:rPr>
                <w:rFonts w:cs="Times New Roman"/>
              </w:rPr>
            </w:pPr>
            <w:r>
              <w:rPr>
                <w:rFonts w:cs="Times New Roman"/>
              </w:rPr>
              <w:t>SAB11</w:t>
            </w:r>
          </w:p>
        </w:tc>
        <w:tc>
          <w:tcPr>
            <w:tcW w:w="0" w:type="auto"/>
            <w:tcBorders>
              <w:top w:val="single" w:sz="4" w:space="0" w:color="auto"/>
              <w:left w:val="single" w:sz="4" w:space="0" w:color="auto"/>
              <w:bottom w:val="single" w:sz="4" w:space="0" w:color="auto"/>
              <w:right w:val="single" w:sz="4" w:space="0" w:color="auto"/>
            </w:tcBorders>
          </w:tcPr>
          <w:p w14:paraId="3DC71244" w14:textId="6E752931" w:rsidR="00C04971" w:rsidRPr="00B71C0D" w:rsidRDefault="00C04971" w:rsidP="00B71C0D">
            <w:pPr>
              <w:rPr>
                <w:rFonts w:cs="Times New Roman"/>
              </w:rPr>
            </w:pPr>
            <w:r>
              <w:rPr>
                <w:rFonts w:cs="Times New Roman"/>
              </w:rPr>
              <w:t>Have you smoked at least 100 cigarettes in your lifetime?</w:t>
            </w:r>
          </w:p>
        </w:tc>
        <w:tc>
          <w:tcPr>
            <w:tcW w:w="0" w:type="auto"/>
            <w:tcBorders>
              <w:top w:val="single" w:sz="4" w:space="0" w:color="auto"/>
              <w:left w:val="single" w:sz="4" w:space="0" w:color="auto"/>
              <w:bottom w:val="single" w:sz="4" w:space="0" w:color="auto"/>
              <w:right w:val="single" w:sz="4" w:space="0" w:color="auto"/>
            </w:tcBorders>
          </w:tcPr>
          <w:p w14:paraId="1FBA35BD" w14:textId="6702466C" w:rsidR="00C04971" w:rsidRPr="00153ABE" w:rsidRDefault="00C04971" w:rsidP="00B71C0D">
            <w:pPr>
              <w:rPr>
                <w:rFonts w:cs="Times New Roman"/>
              </w:rPr>
            </w:pPr>
            <w:r>
              <w:rPr>
                <w:rFonts w:cs="Times New Roman"/>
              </w:rPr>
              <w:t>0=</w:t>
            </w:r>
            <w:r w:rsidRPr="00153ABE">
              <w:rPr>
                <w:rFonts w:cs="Times New Roman"/>
              </w:rPr>
              <w:t>No</w:t>
            </w:r>
          </w:p>
          <w:p w14:paraId="19147D3E" w14:textId="6AA4FCE4" w:rsidR="00C04971" w:rsidRPr="00153ABE" w:rsidRDefault="00C04971" w:rsidP="00B71C0D">
            <w:pPr>
              <w:rPr>
                <w:rFonts w:cs="Times New Roman"/>
              </w:rPr>
            </w:pPr>
            <w:r>
              <w:rPr>
                <w:rFonts w:cs="Times New Roman"/>
              </w:rPr>
              <w:t>1=</w:t>
            </w:r>
            <w:r w:rsidRPr="00153ABE">
              <w:rPr>
                <w:rFonts w:cs="Times New Roman"/>
              </w:rPr>
              <w:t>Yes</w:t>
            </w:r>
          </w:p>
        </w:tc>
      </w:tr>
      <w:tr w:rsidR="00C04971" w:rsidRPr="000431A1" w14:paraId="2F1DD07A" w14:textId="77777777" w:rsidTr="003145C2">
        <w:tc>
          <w:tcPr>
            <w:tcW w:w="0" w:type="auto"/>
            <w:tcBorders>
              <w:top w:val="single" w:sz="4" w:space="0" w:color="auto"/>
              <w:left w:val="single" w:sz="4" w:space="0" w:color="auto"/>
              <w:bottom w:val="single" w:sz="4" w:space="0" w:color="auto"/>
              <w:right w:val="single" w:sz="4" w:space="0" w:color="auto"/>
            </w:tcBorders>
          </w:tcPr>
          <w:p w14:paraId="335FDD6C" w14:textId="704EEE10" w:rsidR="00C04971" w:rsidRPr="00B71C0D" w:rsidRDefault="00C04971" w:rsidP="00B71C0D">
            <w:pPr>
              <w:jc w:val="center"/>
              <w:rPr>
                <w:rFonts w:cs="Times New Roman"/>
              </w:rPr>
            </w:pPr>
            <w:r>
              <w:rPr>
                <w:rFonts w:cs="Times New Roman"/>
              </w:rPr>
              <w:t>SAB12</w:t>
            </w:r>
          </w:p>
        </w:tc>
        <w:tc>
          <w:tcPr>
            <w:tcW w:w="0" w:type="auto"/>
            <w:tcBorders>
              <w:top w:val="single" w:sz="4" w:space="0" w:color="auto"/>
              <w:left w:val="single" w:sz="4" w:space="0" w:color="auto"/>
              <w:bottom w:val="single" w:sz="4" w:space="0" w:color="auto"/>
              <w:right w:val="single" w:sz="4" w:space="0" w:color="auto"/>
            </w:tcBorders>
          </w:tcPr>
          <w:p w14:paraId="7FBE45C8" w14:textId="1F0FC876" w:rsidR="00C04971" w:rsidRPr="00B71C0D" w:rsidRDefault="00C04971" w:rsidP="00B71C0D">
            <w:pPr>
              <w:rPr>
                <w:rFonts w:cs="Times New Roman"/>
              </w:rPr>
            </w:pPr>
            <w:r>
              <w:rPr>
                <w:rFonts w:cs="Times New Roman"/>
              </w:rPr>
              <w:t>Do you smoke cigarettes now?</w:t>
            </w:r>
          </w:p>
        </w:tc>
        <w:tc>
          <w:tcPr>
            <w:tcW w:w="0" w:type="auto"/>
            <w:tcBorders>
              <w:top w:val="single" w:sz="4" w:space="0" w:color="auto"/>
              <w:left w:val="single" w:sz="4" w:space="0" w:color="auto"/>
              <w:bottom w:val="single" w:sz="4" w:space="0" w:color="auto"/>
              <w:right w:val="single" w:sz="4" w:space="0" w:color="auto"/>
            </w:tcBorders>
          </w:tcPr>
          <w:p w14:paraId="63831A34" w14:textId="77777777" w:rsidR="00C04971" w:rsidRPr="00153ABE" w:rsidRDefault="00C04971" w:rsidP="00B30801">
            <w:pPr>
              <w:rPr>
                <w:rFonts w:cs="Times New Roman"/>
              </w:rPr>
            </w:pPr>
            <w:r>
              <w:rPr>
                <w:rFonts w:cs="Times New Roman"/>
              </w:rPr>
              <w:t>0=</w:t>
            </w:r>
            <w:r w:rsidRPr="00153ABE">
              <w:rPr>
                <w:rFonts w:cs="Times New Roman"/>
              </w:rPr>
              <w:t>No</w:t>
            </w:r>
          </w:p>
          <w:p w14:paraId="418809C9" w14:textId="379131B4" w:rsidR="00C04971" w:rsidRPr="00153ABE" w:rsidRDefault="00C04971" w:rsidP="00B30801">
            <w:pPr>
              <w:rPr>
                <w:rFonts w:cs="Times New Roman"/>
              </w:rPr>
            </w:pPr>
            <w:r>
              <w:rPr>
                <w:rFonts w:cs="Times New Roman"/>
              </w:rPr>
              <w:t>1=</w:t>
            </w:r>
            <w:r w:rsidRPr="00153ABE">
              <w:rPr>
                <w:rFonts w:cs="Times New Roman"/>
              </w:rPr>
              <w:t>Yes</w:t>
            </w:r>
          </w:p>
        </w:tc>
      </w:tr>
      <w:tr w:rsidR="00C04971" w:rsidRPr="000431A1" w14:paraId="161E0721" w14:textId="77777777" w:rsidTr="003145C2">
        <w:tc>
          <w:tcPr>
            <w:tcW w:w="0" w:type="auto"/>
            <w:tcBorders>
              <w:top w:val="single" w:sz="4" w:space="0" w:color="auto"/>
              <w:left w:val="single" w:sz="4" w:space="0" w:color="auto"/>
              <w:bottom w:val="single" w:sz="4" w:space="0" w:color="auto"/>
              <w:right w:val="single" w:sz="4" w:space="0" w:color="auto"/>
            </w:tcBorders>
          </w:tcPr>
          <w:p w14:paraId="25D3A86C" w14:textId="04E99711" w:rsidR="00C04971" w:rsidRPr="00B71C0D" w:rsidRDefault="00C04971" w:rsidP="00B71C0D">
            <w:pPr>
              <w:jc w:val="center"/>
              <w:rPr>
                <w:rFonts w:cs="Times New Roman"/>
              </w:rPr>
            </w:pPr>
            <w:r>
              <w:rPr>
                <w:rFonts w:cs="Times New Roman"/>
              </w:rPr>
              <w:t>SAB13</w:t>
            </w:r>
          </w:p>
        </w:tc>
        <w:tc>
          <w:tcPr>
            <w:tcW w:w="0" w:type="auto"/>
            <w:tcBorders>
              <w:top w:val="single" w:sz="4" w:space="0" w:color="auto"/>
              <w:left w:val="single" w:sz="4" w:space="0" w:color="auto"/>
              <w:bottom w:val="single" w:sz="4" w:space="0" w:color="auto"/>
              <w:right w:val="single" w:sz="4" w:space="0" w:color="auto"/>
            </w:tcBorders>
          </w:tcPr>
          <w:p w14:paraId="43F0F161" w14:textId="10550CDE" w:rsidR="00C04971" w:rsidRPr="00B71C0D" w:rsidRDefault="00C04971" w:rsidP="00B71C0D">
            <w:pPr>
              <w:rPr>
                <w:rFonts w:cs="Times New Roman"/>
              </w:rPr>
            </w:pPr>
            <w:r>
              <w:rPr>
                <w:rFonts w:cs="Times New Roman"/>
              </w:rPr>
              <w:t>About how many cigarettes do you now smoke per day?</w:t>
            </w:r>
          </w:p>
        </w:tc>
        <w:tc>
          <w:tcPr>
            <w:tcW w:w="0" w:type="auto"/>
            <w:tcBorders>
              <w:top w:val="single" w:sz="4" w:space="0" w:color="auto"/>
              <w:left w:val="single" w:sz="4" w:space="0" w:color="auto"/>
              <w:bottom w:val="single" w:sz="4" w:space="0" w:color="auto"/>
              <w:right w:val="single" w:sz="4" w:space="0" w:color="auto"/>
            </w:tcBorders>
          </w:tcPr>
          <w:p w14:paraId="0D68EE48" w14:textId="77777777" w:rsidR="00C04971" w:rsidRPr="00153ABE" w:rsidRDefault="00C04971" w:rsidP="00B71C0D">
            <w:pPr>
              <w:rPr>
                <w:rFonts w:cs="Times New Roman"/>
              </w:rPr>
            </w:pPr>
          </w:p>
        </w:tc>
      </w:tr>
      <w:tr w:rsidR="00C04971" w:rsidRPr="000431A1" w14:paraId="730A894F" w14:textId="77777777" w:rsidTr="003145C2">
        <w:tc>
          <w:tcPr>
            <w:tcW w:w="0" w:type="auto"/>
            <w:tcBorders>
              <w:top w:val="single" w:sz="4" w:space="0" w:color="auto"/>
              <w:left w:val="single" w:sz="4" w:space="0" w:color="auto"/>
              <w:bottom w:val="single" w:sz="4" w:space="0" w:color="auto"/>
              <w:right w:val="single" w:sz="4" w:space="0" w:color="auto"/>
            </w:tcBorders>
          </w:tcPr>
          <w:p w14:paraId="19042A2D" w14:textId="29DB6223" w:rsidR="00C04971" w:rsidRPr="00B71C0D" w:rsidRDefault="00C04971" w:rsidP="00B71C0D">
            <w:pPr>
              <w:jc w:val="center"/>
              <w:rPr>
                <w:rFonts w:cs="Times New Roman"/>
              </w:rPr>
            </w:pPr>
            <w:r>
              <w:rPr>
                <w:rFonts w:cs="Times New Roman"/>
              </w:rPr>
              <w:t>SAB14</w:t>
            </w:r>
          </w:p>
        </w:tc>
        <w:tc>
          <w:tcPr>
            <w:tcW w:w="0" w:type="auto"/>
            <w:tcBorders>
              <w:top w:val="single" w:sz="4" w:space="0" w:color="auto"/>
              <w:left w:val="single" w:sz="4" w:space="0" w:color="auto"/>
              <w:bottom w:val="single" w:sz="4" w:space="0" w:color="auto"/>
              <w:right w:val="single" w:sz="4" w:space="0" w:color="auto"/>
            </w:tcBorders>
          </w:tcPr>
          <w:p w14:paraId="4FD2B8C5" w14:textId="6050A91C" w:rsidR="00C04971" w:rsidRPr="00B71C0D" w:rsidRDefault="00C04971" w:rsidP="00B71C0D">
            <w:pPr>
              <w:rPr>
                <w:rFonts w:cs="Times New Roman"/>
              </w:rPr>
            </w:pPr>
            <w:r>
              <w:rPr>
                <w:rFonts w:cs="Times New Roman"/>
              </w:rPr>
              <w:t>How many years have you smoked cigarettes?</w:t>
            </w:r>
          </w:p>
        </w:tc>
        <w:tc>
          <w:tcPr>
            <w:tcW w:w="0" w:type="auto"/>
            <w:tcBorders>
              <w:top w:val="single" w:sz="4" w:space="0" w:color="auto"/>
              <w:left w:val="single" w:sz="4" w:space="0" w:color="auto"/>
              <w:bottom w:val="single" w:sz="4" w:space="0" w:color="auto"/>
              <w:right w:val="single" w:sz="4" w:space="0" w:color="auto"/>
            </w:tcBorders>
          </w:tcPr>
          <w:p w14:paraId="62072EC9" w14:textId="77777777" w:rsidR="00C04971" w:rsidRPr="00153ABE" w:rsidRDefault="00C04971" w:rsidP="00B71C0D">
            <w:pPr>
              <w:rPr>
                <w:rFonts w:cs="Times New Roman"/>
              </w:rPr>
            </w:pPr>
          </w:p>
        </w:tc>
      </w:tr>
      <w:tr w:rsidR="00C04971" w:rsidRPr="00E142A0" w14:paraId="3DCA6F4F" w14:textId="77777777" w:rsidTr="003145C2">
        <w:tc>
          <w:tcPr>
            <w:tcW w:w="0" w:type="auto"/>
            <w:tcBorders>
              <w:top w:val="single" w:sz="4" w:space="0" w:color="auto"/>
              <w:left w:val="single" w:sz="4" w:space="0" w:color="auto"/>
              <w:bottom w:val="single" w:sz="4" w:space="0" w:color="auto"/>
              <w:right w:val="single" w:sz="4" w:space="0" w:color="auto"/>
            </w:tcBorders>
          </w:tcPr>
          <w:p w14:paraId="41619F30" w14:textId="3D4D7EAF" w:rsidR="00C04971" w:rsidRDefault="00C04971" w:rsidP="00B71C0D">
            <w:pPr>
              <w:jc w:val="center"/>
              <w:rPr>
                <w:rFonts w:cs="Times New Roman"/>
              </w:rPr>
            </w:pPr>
            <w:r>
              <w:rPr>
                <w:rFonts w:cs="Times New Roman"/>
              </w:rPr>
              <w:t>SAB15</w:t>
            </w:r>
          </w:p>
        </w:tc>
        <w:tc>
          <w:tcPr>
            <w:tcW w:w="0" w:type="auto"/>
            <w:tcBorders>
              <w:top w:val="single" w:sz="4" w:space="0" w:color="auto"/>
              <w:left w:val="single" w:sz="4" w:space="0" w:color="auto"/>
              <w:bottom w:val="single" w:sz="4" w:space="0" w:color="auto"/>
              <w:right w:val="single" w:sz="4" w:space="0" w:color="auto"/>
            </w:tcBorders>
          </w:tcPr>
          <w:p w14:paraId="5924BB52" w14:textId="0A2EB312" w:rsidR="00C04971" w:rsidRDefault="00C04971" w:rsidP="00B71C0D">
            <w:pPr>
              <w:rPr>
                <w:rFonts w:cs="Times New Roman"/>
              </w:rPr>
            </w:pPr>
            <w:r>
              <w:rPr>
                <w:rFonts w:cs="Times New Roman"/>
              </w:rPr>
              <w:t>When did you stop smoking cigarettes?</w:t>
            </w:r>
          </w:p>
        </w:tc>
        <w:tc>
          <w:tcPr>
            <w:tcW w:w="0" w:type="auto"/>
            <w:tcBorders>
              <w:top w:val="single" w:sz="4" w:space="0" w:color="auto"/>
              <w:left w:val="single" w:sz="4" w:space="0" w:color="auto"/>
              <w:bottom w:val="single" w:sz="4" w:space="0" w:color="auto"/>
              <w:right w:val="single" w:sz="4" w:space="0" w:color="auto"/>
            </w:tcBorders>
          </w:tcPr>
          <w:p w14:paraId="71330C2E" w14:textId="77777777" w:rsidR="00C04971" w:rsidRDefault="00C04971" w:rsidP="00B71C0D">
            <w:pPr>
              <w:rPr>
                <w:rFonts w:cs="Times New Roman"/>
              </w:rPr>
            </w:pPr>
          </w:p>
        </w:tc>
      </w:tr>
      <w:tr w:rsidR="00C04971" w:rsidRPr="00E142A0" w14:paraId="6ABEDA37" w14:textId="77777777" w:rsidTr="003145C2">
        <w:tc>
          <w:tcPr>
            <w:tcW w:w="0" w:type="auto"/>
            <w:tcBorders>
              <w:top w:val="single" w:sz="4" w:space="0" w:color="auto"/>
              <w:left w:val="single" w:sz="4" w:space="0" w:color="auto"/>
              <w:bottom w:val="single" w:sz="4" w:space="0" w:color="auto"/>
              <w:right w:val="single" w:sz="4" w:space="0" w:color="auto"/>
            </w:tcBorders>
          </w:tcPr>
          <w:p w14:paraId="1A1CF18F" w14:textId="72E4D6C8" w:rsidR="00C04971" w:rsidRDefault="00C04971" w:rsidP="00B71C0D">
            <w:pPr>
              <w:jc w:val="center"/>
              <w:rPr>
                <w:rFonts w:cs="Times New Roman"/>
              </w:rPr>
            </w:pPr>
            <w:r>
              <w:rPr>
                <w:rFonts w:cs="Times New Roman"/>
              </w:rPr>
              <w:t>SAB16</w:t>
            </w:r>
          </w:p>
        </w:tc>
        <w:tc>
          <w:tcPr>
            <w:tcW w:w="0" w:type="auto"/>
            <w:tcBorders>
              <w:top w:val="single" w:sz="4" w:space="0" w:color="auto"/>
              <w:left w:val="single" w:sz="4" w:space="0" w:color="auto"/>
              <w:bottom w:val="single" w:sz="4" w:space="0" w:color="auto"/>
              <w:right w:val="single" w:sz="4" w:space="0" w:color="auto"/>
            </w:tcBorders>
          </w:tcPr>
          <w:p w14:paraId="636BB5D7" w14:textId="3DACAE8F" w:rsidR="00C04971" w:rsidRDefault="00C04971" w:rsidP="003B050B">
            <w:pPr>
              <w:rPr>
                <w:rFonts w:cs="Times New Roman"/>
              </w:rPr>
            </w:pPr>
            <w:r>
              <w:rPr>
                <w:rFonts w:cs="Times New Roman"/>
              </w:rPr>
              <w:t>During the years when you were smoking, about how many cigarettes per day did you smoke?</w:t>
            </w:r>
          </w:p>
        </w:tc>
        <w:tc>
          <w:tcPr>
            <w:tcW w:w="0" w:type="auto"/>
            <w:tcBorders>
              <w:top w:val="single" w:sz="4" w:space="0" w:color="auto"/>
              <w:left w:val="single" w:sz="4" w:space="0" w:color="auto"/>
              <w:bottom w:val="single" w:sz="4" w:space="0" w:color="auto"/>
              <w:right w:val="single" w:sz="4" w:space="0" w:color="auto"/>
            </w:tcBorders>
          </w:tcPr>
          <w:p w14:paraId="362BF078" w14:textId="77777777" w:rsidR="00C04971" w:rsidRDefault="00C04971" w:rsidP="00B71C0D">
            <w:pPr>
              <w:rPr>
                <w:rFonts w:cs="Times New Roman"/>
              </w:rPr>
            </w:pPr>
          </w:p>
        </w:tc>
      </w:tr>
      <w:tr w:rsidR="00C04971" w:rsidRPr="00E142A0" w14:paraId="6D3C01E9" w14:textId="77777777" w:rsidTr="003145C2">
        <w:tc>
          <w:tcPr>
            <w:tcW w:w="0" w:type="auto"/>
            <w:tcBorders>
              <w:top w:val="single" w:sz="4" w:space="0" w:color="auto"/>
              <w:left w:val="single" w:sz="4" w:space="0" w:color="auto"/>
              <w:bottom w:val="single" w:sz="4" w:space="0" w:color="auto"/>
              <w:right w:val="single" w:sz="4" w:space="0" w:color="auto"/>
            </w:tcBorders>
          </w:tcPr>
          <w:p w14:paraId="36C65BA7" w14:textId="1D1FFA7C" w:rsidR="00C04971" w:rsidRDefault="00C04971" w:rsidP="00B71C0D">
            <w:pPr>
              <w:jc w:val="center"/>
              <w:rPr>
                <w:rFonts w:cs="Times New Roman"/>
              </w:rPr>
            </w:pPr>
            <w:r>
              <w:rPr>
                <w:rFonts w:cs="Times New Roman"/>
              </w:rPr>
              <w:t>SAB17</w:t>
            </w:r>
          </w:p>
        </w:tc>
        <w:tc>
          <w:tcPr>
            <w:tcW w:w="0" w:type="auto"/>
            <w:tcBorders>
              <w:top w:val="single" w:sz="4" w:space="0" w:color="auto"/>
              <w:left w:val="single" w:sz="4" w:space="0" w:color="auto"/>
              <w:bottom w:val="single" w:sz="4" w:space="0" w:color="auto"/>
              <w:right w:val="single" w:sz="4" w:space="0" w:color="auto"/>
            </w:tcBorders>
          </w:tcPr>
          <w:p w14:paraId="72B6F02E" w14:textId="7E0AE524" w:rsidR="00C04971" w:rsidRDefault="00C04971" w:rsidP="00B71C0D">
            <w:pPr>
              <w:rPr>
                <w:rFonts w:cs="Times New Roman"/>
              </w:rPr>
            </w:pPr>
            <w:r>
              <w:rPr>
                <w:rFonts w:cs="Times New Roman"/>
              </w:rPr>
              <w:t>For how many years did you smoke?</w:t>
            </w:r>
          </w:p>
        </w:tc>
        <w:tc>
          <w:tcPr>
            <w:tcW w:w="0" w:type="auto"/>
            <w:tcBorders>
              <w:top w:val="single" w:sz="4" w:space="0" w:color="auto"/>
              <w:left w:val="single" w:sz="4" w:space="0" w:color="auto"/>
              <w:bottom w:val="single" w:sz="4" w:space="0" w:color="auto"/>
              <w:right w:val="single" w:sz="4" w:space="0" w:color="auto"/>
            </w:tcBorders>
          </w:tcPr>
          <w:p w14:paraId="6F28FEBB" w14:textId="77777777" w:rsidR="00C04971" w:rsidRDefault="00C04971" w:rsidP="00B71C0D">
            <w:pPr>
              <w:rPr>
                <w:rFonts w:cs="Times New Roman"/>
              </w:rPr>
            </w:pPr>
          </w:p>
        </w:tc>
      </w:tr>
      <w:tr w:rsidR="00C04971" w:rsidRPr="00E142A0" w14:paraId="10DF1C28" w14:textId="77777777" w:rsidTr="003145C2">
        <w:tc>
          <w:tcPr>
            <w:tcW w:w="0" w:type="auto"/>
            <w:tcBorders>
              <w:top w:val="single" w:sz="4" w:space="0" w:color="auto"/>
              <w:left w:val="single" w:sz="4" w:space="0" w:color="auto"/>
              <w:bottom w:val="single" w:sz="4" w:space="0" w:color="auto"/>
              <w:right w:val="single" w:sz="4" w:space="0" w:color="auto"/>
            </w:tcBorders>
          </w:tcPr>
          <w:p w14:paraId="7642A33E" w14:textId="0A154C33" w:rsidR="00C04971" w:rsidRPr="00B71C0D" w:rsidRDefault="00C04971" w:rsidP="00B71C0D">
            <w:pPr>
              <w:jc w:val="center"/>
              <w:rPr>
                <w:rFonts w:cs="Times New Roman"/>
              </w:rPr>
            </w:pPr>
            <w:r>
              <w:rPr>
                <w:rFonts w:cs="Times New Roman"/>
              </w:rPr>
              <w:t>SAB21</w:t>
            </w:r>
          </w:p>
        </w:tc>
        <w:tc>
          <w:tcPr>
            <w:tcW w:w="0" w:type="auto"/>
            <w:tcBorders>
              <w:top w:val="single" w:sz="4" w:space="0" w:color="auto"/>
              <w:left w:val="single" w:sz="4" w:space="0" w:color="auto"/>
              <w:bottom w:val="single" w:sz="4" w:space="0" w:color="auto"/>
              <w:right w:val="single" w:sz="4" w:space="0" w:color="auto"/>
            </w:tcBorders>
          </w:tcPr>
          <w:p w14:paraId="757D71FD" w14:textId="6E18EA7C" w:rsidR="00C04971" w:rsidRPr="00B71C0D" w:rsidRDefault="00C04971" w:rsidP="00B71C0D">
            <w:pPr>
              <w:rPr>
                <w:rFonts w:cs="Times New Roman"/>
              </w:rPr>
            </w:pPr>
            <w:r>
              <w:rPr>
                <w:rFonts w:cs="Times New Roman"/>
              </w:rPr>
              <w:t>Have you had at least one drink of beer, wine or liquor during the past year?</w:t>
            </w:r>
          </w:p>
        </w:tc>
        <w:tc>
          <w:tcPr>
            <w:tcW w:w="0" w:type="auto"/>
            <w:tcBorders>
              <w:top w:val="single" w:sz="4" w:space="0" w:color="auto"/>
              <w:left w:val="single" w:sz="4" w:space="0" w:color="auto"/>
              <w:bottom w:val="single" w:sz="4" w:space="0" w:color="auto"/>
              <w:right w:val="single" w:sz="4" w:space="0" w:color="auto"/>
            </w:tcBorders>
          </w:tcPr>
          <w:p w14:paraId="4CE88C76" w14:textId="1D0AB463" w:rsidR="00C04971" w:rsidRDefault="00C04971" w:rsidP="00B71C0D">
            <w:pPr>
              <w:rPr>
                <w:rFonts w:cs="Times New Roman"/>
              </w:rPr>
            </w:pPr>
            <w:r>
              <w:rPr>
                <w:rFonts w:cs="Times New Roman"/>
              </w:rPr>
              <w:t>0=No</w:t>
            </w:r>
          </w:p>
          <w:p w14:paraId="688AE979" w14:textId="12AA8A55" w:rsidR="00C04971" w:rsidRPr="00153ABE" w:rsidRDefault="00C04971" w:rsidP="00B71C0D">
            <w:pPr>
              <w:rPr>
                <w:rFonts w:cs="Times New Roman"/>
              </w:rPr>
            </w:pPr>
            <w:r>
              <w:rPr>
                <w:rFonts w:cs="Times New Roman"/>
              </w:rPr>
              <w:t>1=Yes</w:t>
            </w:r>
          </w:p>
        </w:tc>
      </w:tr>
      <w:tr w:rsidR="00C04971" w:rsidRPr="00E142A0" w14:paraId="614BD641" w14:textId="77777777" w:rsidTr="003145C2">
        <w:tc>
          <w:tcPr>
            <w:tcW w:w="0" w:type="auto"/>
            <w:tcBorders>
              <w:top w:val="single" w:sz="4" w:space="0" w:color="auto"/>
              <w:left w:val="single" w:sz="4" w:space="0" w:color="auto"/>
              <w:bottom w:val="single" w:sz="4" w:space="0" w:color="auto"/>
              <w:right w:val="single" w:sz="4" w:space="0" w:color="auto"/>
            </w:tcBorders>
          </w:tcPr>
          <w:p w14:paraId="7C5A2485" w14:textId="49FB7C8B" w:rsidR="00C04971" w:rsidRPr="00B71C0D" w:rsidRDefault="00C04971" w:rsidP="00B71C0D">
            <w:pPr>
              <w:jc w:val="center"/>
              <w:rPr>
                <w:rFonts w:cs="Times New Roman"/>
              </w:rPr>
            </w:pPr>
            <w:r>
              <w:rPr>
                <w:rFonts w:cs="Times New Roman"/>
              </w:rPr>
              <w:t>SAB22a-b</w:t>
            </w:r>
          </w:p>
        </w:tc>
        <w:tc>
          <w:tcPr>
            <w:tcW w:w="0" w:type="auto"/>
            <w:tcBorders>
              <w:top w:val="single" w:sz="4" w:space="0" w:color="auto"/>
              <w:left w:val="single" w:sz="4" w:space="0" w:color="auto"/>
              <w:bottom w:val="single" w:sz="4" w:space="0" w:color="auto"/>
              <w:right w:val="single" w:sz="4" w:space="0" w:color="auto"/>
            </w:tcBorders>
          </w:tcPr>
          <w:p w14:paraId="2937F2A3" w14:textId="4FE5B504" w:rsidR="00C04971" w:rsidRPr="00B71C0D" w:rsidRDefault="00C04971" w:rsidP="00B71C0D">
            <w:pPr>
              <w:rPr>
                <w:rFonts w:cs="Times New Roman"/>
              </w:rPr>
            </w:pPr>
            <w:r>
              <w:rPr>
                <w:rFonts w:cs="Times New Roman"/>
              </w:rPr>
              <w:t>During the year, on the average, how often did you drink alcoholic beverages, that is, beer, wine or liquor?</w:t>
            </w:r>
          </w:p>
        </w:tc>
        <w:tc>
          <w:tcPr>
            <w:tcW w:w="0" w:type="auto"/>
            <w:tcBorders>
              <w:top w:val="single" w:sz="4" w:space="0" w:color="auto"/>
              <w:left w:val="single" w:sz="4" w:space="0" w:color="auto"/>
              <w:bottom w:val="single" w:sz="4" w:space="0" w:color="auto"/>
              <w:right w:val="single" w:sz="4" w:space="0" w:color="auto"/>
            </w:tcBorders>
          </w:tcPr>
          <w:p w14:paraId="374BE907" w14:textId="4230CF42" w:rsidR="00C04971" w:rsidRDefault="00C04971" w:rsidP="00B71C0D">
            <w:pPr>
              <w:rPr>
                <w:rFonts w:cs="Times New Roman"/>
              </w:rPr>
            </w:pPr>
            <w:r>
              <w:rPr>
                <w:rFonts w:cs="Times New Roman"/>
              </w:rPr>
              <w:t>SAB22A: (write in for number) SAB22B: per</w:t>
            </w:r>
          </w:p>
          <w:p w14:paraId="3A5E3B90" w14:textId="6004E82D" w:rsidR="00C04971" w:rsidRDefault="00C04971" w:rsidP="00B71C0D">
            <w:pPr>
              <w:rPr>
                <w:rFonts w:cs="Times New Roman"/>
              </w:rPr>
            </w:pPr>
            <w:r>
              <w:rPr>
                <w:rFonts w:cs="Times New Roman"/>
              </w:rPr>
              <w:t>Day</w:t>
            </w:r>
          </w:p>
          <w:p w14:paraId="7A0A1A27" w14:textId="77777777" w:rsidR="00C04971" w:rsidRDefault="00C04971" w:rsidP="00B71C0D">
            <w:pPr>
              <w:rPr>
                <w:rFonts w:cs="Times New Roman"/>
              </w:rPr>
            </w:pPr>
            <w:r>
              <w:rPr>
                <w:rFonts w:cs="Times New Roman"/>
              </w:rPr>
              <w:t>Week</w:t>
            </w:r>
          </w:p>
          <w:p w14:paraId="6818C7CB" w14:textId="77777777" w:rsidR="00C04971" w:rsidRDefault="00C04971" w:rsidP="00B71C0D">
            <w:pPr>
              <w:rPr>
                <w:rFonts w:cs="Times New Roman"/>
              </w:rPr>
            </w:pPr>
            <w:r>
              <w:rPr>
                <w:rFonts w:cs="Times New Roman"/>
              </w:rPr>
              <w:t>Month</w:t>
            </w:r>
          </w:p>
          <w:p w14:paraId="6264157A" w14:textId="69A02C50" w:rsidR="00C04971" w:rsidRPr="00153ABE" w:rsidRDefault="00C04971" w:rsidP="00B71C0D">
            <w:pPr>
              <w:rPr>
                <w:rFonts w:cs="Times New Roman"/>
              </w:rPr>
            </w:pPr>
            <w:r>
              <w:rPr>
                <w:rFonts w:cs="Times New Roman"/>
              </w:rPr>
              <w:t>Year</w:t>
            </w:r>
          </w:p>
        </w:tc>
      </w:tr>
      <w:tr w:rsidR="00C04971" w:rsidRPr="00E142A0" w14:paraId="2E4EA990" w14:textId="77777777" w:rsidTr="003145C2">
        <w:tc>
          <w:tcPr>
            <w:tcW w:w="0" w:type="auto"/>
            <w:tcBorders>
              <w:top w:val="single" w:sz="4" w:space="0" w:color="auto"/>
              <w:left w:val="single" w:sz="4" w:space="0" w:color="auto"/>
              <w:bottom w:val="single" w:sz="4" w:space="0" w:color="auto"/>
              <w:right w:val="single" w:sz="4" w:space="0" w:color="auto"/>
            </w:tcBorders>
          </w:tcPr>
          <w:p w14:paraId="35676557" w14:textId="1D8610C6" w:rsidR="00C04971" w:rsidRPr="00B71C0D" w:rsidRDefault="00C04971" w:rsidP="00B71C0D">
            <w:pPr>
              <w:jc w:val="center"/>
              <w:rPr>
                <w:rFonts w:cs="Times New Roman"/>
              </w:rPr>
            </w:pPr>
            <w:r>
              <w:rPr>
                <w:rFonts w:cs="Times New Roman"/>
              </w:rPr>
              <w:t>SAB23a-b</w:t>
            </w:r>
          </w:p>
        </w:tc>
        <w:tc>
          <w:tcPr>
            <w:tcW w:w="0" w:type="auto"/>
            <w:tcBorders>
              <w:top w:val="single" w:sz="4" w:space="0" w:color="auto"/>
              <w:left w:val="single" w:sz="4" w:space="0" w:color="auto"/>
              <w:bottom w:val="single" w:sz="4" w:space="0" w:color="auto"/>
              <w:right w:val="single" w:sz="4" w:space="0" w:color="auto"/>
            </w:tcBorders>
          </w:tcPr>
          <w:p w14:paraId="5AA77965" w14:textId="3B3E352D" w:rsidR="00C04971" w:rsidRPr="00B71C0D" w:rsidRDefault="00C04971" w:rsidP="00B71C0D">
            <w:pPr>
              <w:rPr>
                <w:rFonts w:cs="Times New Roman"/>
              </w:rPr>
            </w:pPr>
            <w:r>
              <w:rPr>
                <w:rFonts w:cs="Times New Roman"/>
              </w:rPr>
              <w:t>During the year, on the average, how many cans or bottles of beer did you drink?</w:t>
            </w:r>
          </w:p>
        </w:tc>
        <w:tc>
          <w:tcPr>
            <w:tcW w:w="0" w:type="auto"/>
            <w:tcBorders>
              <w:top w:val="single" w:sz="4" w:space="0" w:color="auto"/>
              <w:left w:val="single" w:sz="4" w:space="0" w:color="auto"/>
              <w:bottom w:val="single" w:sz="4" w:space="0" w:color="auto"/>
              <w:right w:val="single" w:sz="4" w:space="0" w:color="auto"/>
            </w:tcBorders>
          </w:tcPr>
          <w:p w14:paraId="42C521E4" w14:textId="4D172622" w:rsidR="00C04971" w:rsidRDefault="00C04971" w:rsidP="00D84B02">
            <w:pPr>
              <w:rPr>
                <w:rFonts w:cs="Times New Roman"/>
              </w:rPr>
            </w:pPr>
            <w:r>
              <w:rPr>
                <w:rFonts w:cs="Times New Roman"/>
              </w:rPr>
              <w:t>SAB23A: (write in for number) SAB23B: per</w:t>
            </w:r>
          </w:p>
          <w:p w14:paraId="1FB20F75" w14:textId="77777777" w:rsidR="00C04971" w:rsidRDefault="00C04971" w:rsidP="00D84B02">
            <w:pPr>
              <w:rPr>
                <w:rFonts w:cs="Times New Roman"/>
              </w:rPr>
            </w:pPr>
            <w:r>
              <w:rPr>
                <w:rFonts w:cs="Times New Roman"/>
              </w:rPr>
              <w:t>Day</w:t>
            </w:r>
          </w:p>
          <w:p w14:paraId="0D07B700" w14:textId="77777777" w:rsidR="00C04971" w:rsidRDefault="00C04971" w:rsidP="00D84B02">
            <w:pPr>
              <w:rPr>
                <w:rFonts w:cs="Times New Roman"/>
              </w:rPr>
            </w:pPr>
            <w:r>
              <w:rPr>
                <w:rFonts w:cs="Times New Roman"/>
              </w:rPr>
              <w:t>Week</w:t>
            </w:r>
          </w:p>
          <w:p w14:paraId="7C043704" w14:textId="77777777" w:rsidR="00C04971" w:rsidRDefault="00C04971" w:rsidP="00D84B02">
            <w:pPr>
              <w:rPr>
                <w:rFonts w:cs="Times New Roman"/>
              </w:rPr>
            </w:pPr>
            <w:r>
              <w:rPr>
                <w:rFonts w:cs="Times New Roman"/>
              </w:rPr>
              <w:t>Month</w:t>
            </w:r>
          </w:p>
          <w:p w14:paraId="65E8F9C5" w14:textId="48BF8140" w:rsidR="00C04971" w:rsidRPr="00153ABE" w:rsidRDefault="00C04971" w:rsidP="00D84B02">
            <w:pPr>
              <w:rPr>
                <w:rFonts w:cs="Times New Roman"/>
              </w:rPr>
            </w:pPr>
            <w:r>
              <w:rPr>
                <w:rFonts w:cs="Times New Roman"/>
              </w:rPr>
              <w:t>Year</w:t>
            </w:r>
          </w:p>
        </w:tc>
      </w:tr>
      <w:tr w:rsidR="00C04971" w:rsidRPr="00E142A0" w14:paraId="778EE060" w14:textId="77777777" w:rsidTr="003145C2">
        <w:tc>
          <w:tcPr>
            <w:tcW w:w="0" w:type="auto"/>
            <w:tcBorders>
              <w:top w:val="single" w:sz="4" w:space="0" w:color="auto"/>
              <w:left w:val="single" w:sz="4" w:space="0" w:color="auto"/>
              <w:bottom w:val="single" w:sz="4" w:space="0" w:color="auto"/>
              <w:right w:val="single" w:sz="4" w:space="0" w:color="auto"/>
            </w:tcBorders>
          </w:tcPr>
          <w:p w14:paraId="1ACBC152" w14:textId="7E89753C" w:rsidR="00C04971" w:rsidRPr="00B71C0D" w:rsidRDefault="00C04971" w:rsidP="00B71C0D">
            <w:pPr>
              <w:jc w:val="center"/>
              <w:rPr>
                <w:rFonts w:cs="Times New Roman"/>
              </w:rPr>
            </w:pPr>
            <w:r>
              <w:rPr>
                <w:rFonts w:cs="Times New Roman"/>
              </w:rPr>
              <w:lastRenderedPageBreak/>
              <w:t>SAB24a-b</w:t>
            </w:r>
          </w:p>
        </w:tc>
        <w:tc>
          <w:tcPr>
            <w:tcW w:w="0" w:type="auto"/>
            <w:tcBorders>
              <w:top w:val="single" w:sz="4" w:space="0" w:color="auto"/>
              <w:left w:val="single" w:sz="4" w:space="0" w:color="auto"/>
              <w:bottom w:val="single" w:sz="4" w:space="0" w:color="auto"/>
              <w:right w:val="single" w:sz="4" w:space="0" w:color="auto"/>
            </w:tcBorders>
          </w:tcPr>
          <w:p w14:paraId="15C42F9F" w14:textId="7A638644" w:rsidR="00C04971" w:rsidRPr="00B71C0D" w:rsidRDefault="00C04971" w:rsidP="00B71C0D">
            <w:pPr>
              <w:rPr>
                <w:rFonts w:cs="Times New Roman"/>
              </w:rPr>
            </w:pPr>
            <w:r>
              <w:rPr>
                <w:rFonts w:cs="Times New Roman"/>
              </w:rPr>
              <w:t>During the year, on the average, how many glasses of wine do you drink?</w:t>
            </w:r>
          </w:p>
        </w:tc>
        <w:tc>
          <w:tcPr>
            <w:tcW w:w="0" w:type="auto"/>
            <w:tcBorders>
              <w:top w:val="single" w:sz="4" w:space="0" w:color="auto"/>
              <w:left w:val="single" w:sz="4" w:space="0" w:color="auto"/>
              <w:bottom w:val="single" w:sz="4" w:space="0" w:color="auto"/>
              <w:right w:val="single" w:sz="4" w:space="0" w:color="auto"/>
            </w:tcBorders>
          </w:tcPr>
          <w:p w14:paraId="46CD3065" w14:textId="392EACC3" w:rsidR="00C04971" w:rsidRDefault="00C04971" w:rsidP="00D84B02">
            <w:pPr>
              <w:rPr>
                <w:rFonts w:cs="Times New Roman"/>
              </w:rPr>
            </w:pPr>
            <w:r>
              <w:rPr>
                <w:rFonts w:cs="Times New Roman"/>
              </w:rPr>
              <w:t>(SAB24A: (write in for number) SAB24B: per</w:t>
            </w:r>
          </w:p>
          <w:p w14:paraId="48C660FE" w14:textId="77777777" w:rsidR="00C04971" w:rsidRDefault="00C04971" w:rsidP="00D84B02">
            <w:pPr>
              <w:rPr>
                <w:rFonts w:cs="Times New Roman"/>
              </w:rPr>
            </w:pPr>
            <w:r>
              <w:rPr>
                <w:rFonts w:cs="Times New Roman"/>
              </w:rPr>
              <w:t>Day</w:t>
            </w:r>
          </w:p>
          <w:p w14:paraId="7D83C2FE" w14:textId="77777777" w:rsidR="00C04971" w:rsidRDefault="00C04971" w:rsidP="00D84B02">
            <w:pPr>
              <w:rPr>
                <w:rFonts w:cs="Times New Roman"/>
              </w:rPr>
            </w:pPr>
            <w:r>
              <w:rPr>
                <w:rFonts w:cs="Times New Roman"/>
              </w:rPr>
              <w:t>Week</w:t>
            </w:r>
          </w:p>
          <w:p w14:paraId="42DC787E" w14:textId="77777777" w:rsidR="00C04971" w:rsidRDefault="00C04971" w:rsidP="00D84B02">
            <w:pPr>
              <w:rPr>
                <w:rFonts w:cs="Times New Roman"/>
              </w:rPr>
            </w:pPr>
            <w:r>
              <w:rPr>
                <w:rFonts w:cs="Times New Roman"/>
              </w:rPr>
              <w:t>Month</w:t>
            </w:r>
          </w:p>
          <w:p w14:paraId="2263AF85" w14:textId="1F075B1C" w:rsidR="00C04971" w:rsidRPr="00153ABE" w:rsidRDefault="00C04971" w:rsidP="00D84B02">
            <w:pPr>
              <w:rPr>
                <w:rFonts w:cs="Times New Roman"/>
              </w:rPr>
            </w:pPr>
            <w:r>
              <w:rPr>
                <w:rFonts w:cs="Times New Roman"/>
              </w:rPr>
              <w:t>Year</w:t>
            </w:r>
          </w:p>
        </w:tc>
      </w:tr>
      <w:tr w:rsidR="00C04971" w:rsidRPr="00E142A0" w14:paraId="2AB85EC8" w14:textId="77777777" w:rsidTr="003145C2">
        <w:tc>
          <w:tcPr>
            <w:tcW w:w="0" w:type="auto"/>
            <w:tcBorders>
              <w:top w:val="single" w:sz="4" w:space="0" w:color="auto"/>
              <w:left w:val="single" w:sz="4" w:space="0" w:color="auto"/>
              <w:bottom w:val="single" w:sz="4" w:space="0" w:color="auto"/>
              <w:right w:val="single" w:sz="4" w:space="0" w:color="auto"/>
            </w:tcBorders>
          </w:tcPr>
          <w:p w14:paraId="3F42B24B" w14:textId="00CDF1E1" w:rsidR="00C04971" w:rsidRPr="00B71C0D" w:rsidRDefault="00C04971" w:rsidP="00B71C0D">
            <w:pPr>
              <w:jc w:val="center"/>
              <w:rPr>
                <w:rFonts w:cs="Times New Roman"/>
              </w:rPr>
            </w:pPr>
            <w:r>
              <w:rPr>
                <w:rFonts w:cs="Times New Roman"/>
              </w:rPr>
              <w:t>SAB25a-b</w:t>
            </w:r>
          </w:p>
        </w:tc>
        <w:tc>
          <w:tcPr>
            <w:tcW w:w="0" w:type="auto"/>
            <w:tcBorders>
              <w:top w:val="single" w:sz="4" w:space="0" w:color="auto"/>
              <w:left w:val="single" w:sz="4" w:space="0" w:color="auto"/>
              <w:bottom w:val="single" w:sz="4" w:space="0" w:color="auto"/>
              <w:right w:val="single" w:sz="4" w:space="0" w:color="auto"/>
            </w:tcBorders>
          </w:tcPr>
          <w:p w14:paraId="7CBEC4FA" w14:textId="77C4E960" w:rsidR="00C04971" w:rsidRPr="00B71C0D" w:rsidRDefault="00C04971" w:rsidP="00B71C0D">
            <w:pPr>
              <w:rPr>
                <w:rFonts w:cs="Times New Roman"/>
              </w:rPr>
            </w:pPr>
            <w:r>
              <w:rPr>
                <w:rFonts w:cs="Times New Roman"/>
              </w:rPr>
              <w:t>During the year, on the average, how many shots or drinks of hard liquor, either straight or in a mixed drink, did you drink?</w:t>
            </w:r>
          </w:p>
        </w:tc>
        <w:tc>
          <w:tcPr>
            <w:tcW w:w="0" w:type="auto"/>
            <w:tcBorders>
              <w:top w:val="single" w:sz="4" w:space="0" w:color="auto"/>
              <w:left w:val="single" w:sz="4" w:space="0" w:color="auto"/>
              <w:bottom w:val="single" w:sz="4" w:space="0" w:color="auto"/>
              <w:right w:val="single" w:sz="4" w:space="0" w:color="auto"/>
            </w:tcBorders>
          </w:tcPr>
          <w:p w14:paraId="47076E14" w14:textId="063906A2" w:rsidR="00C04971" w:rsidRDefault="00C04971" w:rsidP="00D84B02">
            <w:pPr>
              <w:rPr>
                <w:rFonts w:cs="Times New Roman"/>
              </w:rPr>
            </w:pPr>
            <w:r>
              <w:rPr>
                <w:rFonts w:cs="Times New Roman"/>
              </w:rPr>
              <w:t>SAB25A: (write in for number) SAB25B: per</w:t>
            </w:r>
          </w:p>
          <w:p w14:paraId="0316CA17" w14:textId="77777777" w:rsidR="00C04971" w:rsidRDefault="00C04971" w:rsidP="00D84B02">
            <w:pPr>
              <w:rPr>
                <w:rFonts w:cs="Times New Roman"/>
              </w:rPr>
            </w:pPr>
            <w:r>
              <w:rPr>
                <w:rFonts w:cs="Times New Roman"/>
              </w:rPr>
              <w:t>Day</w:t>
            </w:r>
          </w:p>
          <w:p w14:paraId="1C537926" w14:textId="77777777" w:rsidR="00C04971" w:rsidRDefault="00C04971" w:rsidP="00D84B02">
            <w:pPr>
              <w:rPr>
                <w:rFonts w:cs="Times New Roman"/>
              </w:rPr>
            </w:pPr>
            <w:r>
              <w:rPr>
                <w:rFonts w:cs="Times New Roman"/>
              </w:rPr>
              <w:t>Week</w:t>
            </w:r>
          </w:p>
          <w:p w14:paraId="495B6167" w14:textId="77777777" w:rsidR="00C04971" w:rsidRDefault="00C04971" w:rsidP="00D84B02">
            <w:pPr>
              <w:rPr>
                <w:rFonts w:cs="Times New Roman"/>
              </w:rPr>
            </w:pPr>
            <w:r>
              <w:rPr>
                <w:rFonts w:cs="Times New Roman"/>
              </w:rPr>
              <w:t>Month</w:t>
            </w:r>
          </w:p>
          <w:p w14:paraId="3D97B3F1" w14:textId="51B4788B" w:rsidR="00C04971" w:rsidRPr="00153ABE" w:rsidRDefault="00C04971" w:rsidP="00D84B02">
            <w:pPr>
              <w:rPr>
                <w:rFonts w:cs="Times New Roman"/>
              </w:rPr>
            </w:pPr>
            <w:r>
              <w:rPr>
                <w:rFonts w:cs="Times New Roman"/>
              </w:rPr>
              <w:t>Year</w:t>
            </w:r>
          </w:p>
        </w:tc>
      </w:tr>
      <w:tr w:rsidR="00C04971" w:rsidRPr="00E142A0" w14:paraId="17D60F4A" w14:textId="77777777" w:rsidTr="003145C2">
        <w:tc>
          <w:tcPr>
            <w:tcW w:w="0" w:type="auto"/>
            <w:tcBorders>
              <w:top w:val="single" w:sz="4" w:space="0" w:color="auto"/>
              <w:left w:val="single" w:sz="4" w:space="0" w:color="auto"/>
              <w:bottom w:val="single" w:sz="4" w:space="0" w:color="auto"/>
              <w:right w:val="single" w:sz="4" w:space="0" w:color="auto"/>
            </w:tcBorders>
          </w:tcPr>
          <w:p w14:paraId="7E18D5A6" w14:textId="3213DABA" w:rsidR="00C04971" w:rsidRPr="00B71C0D" w:rsidRDefault="00C04971" w:rsidP="00B71C0D">
            <w:pPr>
              <w:jc w:val="center"/>
              <w:rPr>
                <w:rFonts w:cs="Times New Roman"/>
              </w:rPr>
            </w:pPr>
            <w:r>
              <w:rPr>
                <w:rFonts w:cs="Times New Roman"/>
              </w:rPr>
              <w:t>SAB261</w:t>
            </w:r>
          </w:p>
        </w:tc>
        <w:tc>
          <w:tcPr>
            <w:tcW w:w="0" w:type="auto"/>
            <w:tcBorders>
              <w:top w:val="single" w:sz="4" w:space="0" w:color="auto"/>
              <w:left w:val="single" w:sz="4" w:space="0" w:color="auto"/>
              <w:bottom w:val="single" w:sz="4" w:space="0" w:color="auto"/>
              <w:right w:val="single" w:sz="4" w:space="0" w:color="auto"/>
            </w:tcBorders>
          </w:tcPr>
          <w:p w14:paraId="19C94DF3" w14:textId="4269089E" w:rsidR="00C04971" w:rsidRPr="00B71C0D" w:rsidRDefault="00C04971" w:rsidP="00B71C0D">
            <w:pPr>
              <w:rPr>
                <w:rFonts w:cs="Times New Roman"/>
              </w:rPr>
            </w:pPr>
            <w:r>
              <w:rPr>
                <w:rFonts w:cs="Times New Roman"/>
              </w:rPr>
              <w:t>During each of the following age intervals, what was the usual number of drinks of alcohol you had per week? Less than 20 years of age?</w:t>
            </w:r>
          </w:p>
        </w:tc>
        <w:tc>
          <w:tcPr>
            <w:tcW w:w="0" w:type="auto"/>
            <w:tcBorders>
              <w:top w:val="single" w:sz="4" w:space="0" w:color="auto"/>
              <w:left w:val="single" w:sz="4" w:space="0" w:color="auto"/>
              <w:bottom w:val="single" w:sz="4" w:space="0" w:color="auto"/>
              <w:right w:val="single" w:sz="4" w:space="0" w:color="auto"/>
            </w:tcBorders>
          </w:tcPr>
          <w:p w14:paraId="21A426D0" w14:textId="50FCA540" w:rsidR="00C04971" w:rsidRDefault="00C04971" w:rsidP="00B71C0D">
            <w:pPr>
              <w:rPr>
                <w:rFonts w:cs="Times New Roman"/>
              </w:rPr>
            </w:pPr>
            <w:r>
              <w:rPr>
                <w:rFonts w:cs="Times New Roman"/>
              </w:rPr>
              <w:t>1=None</w:t>
            </w:r>
          </w:p>
          <w:p w14:paraId="075C792C" w14:textId="064AD0CF" w:rsidR="00C04971" w:rsidRDefault="00C04971" w:rsidP="00B71C0D">
            <w:pPr>
              <w:rPr>
                <w:rFonts w:cs="Times New Roman"/>
              </w:rPr>
            </w:pPr>
            <w:r>
              <w:rPr>
                <w:rFonts w:cs="Times New Roman"/>
              </w:rPr>
              <w:t>2=Less than 3 per week</w:t>
            </w:r>
          </w:p>
          <w:p w14:paraId="7F395363" w14:textId="688B089B" w:rsidR="00C04971" w:rsidRDefault="00C04971" w:rsidP="00B71C0D">
            <w:pPr>
              <w:rPr>
                <w:rFonts w:cs="Times New Roman"/>
              </w:rPr>
            </w:pPr>
            <w:r>
              <w:rPr>
                <w:rFonts w:cs="Times New Roman"/>
              </w:rPr>
              <w:t>3=3 to 6 per week</w:t>
            </w:r>
          </w:p>
          <w:p w14:paraId="20A8F242" w14:textId="77777777" w:rsidR="00C04971" w:rsidRDefault="00C04971" w:rsidP="00B71C0D">
            <w:pPr>
              <w:rPr>
                <w:rFonts w:cs="Times New Roman"/>
              </w:rPr>
            </w:pPr>
            <w:r>
              <w:rPr>
                <w:rFonts w:cs="Times New Roman"/>
              </w:rPr>
              <w:t>4= 7 to 13 per week</w:t>
            </w:r>
          </w:p>
          <w:p w14:paraId="5AC01481" w14:textId="3E1ACDA1" w:rsidR="00C04971" w:rsidRPr="00153ABE" w:rsidRDefault="00C04971" w:rsidP="00B71C0D">
            <w:pPr>
              <w:rPr>
                <w:rFonts w:cs="Times New Roman"/>
              </w:rPr>
            </w:pPr>
            <w:r>
              <w:rPr>
                <w:rFonts w:cs="Times New Roman"/>
              </w:rPr>
              <w:t>5=More than 14 per week</w:t>
            </w:r>
          </w:p>
        </w:tc>
      </w:tr>
      <w:tr w:rsidR="00C04971" w:rsidRPr="00E142A0" w14:paraId="6D39B481" w14:textId="77777777" w:rsidTr="003145C2">
        <w:tc>
          <w:tcPr>
            <w:tcW w:w="0" w:type="auto"/>
            <w:tcBorders>
              <w:top w:val="single" w:sz="4" w:space="0" w:color="auto"/>
              <w:left w:val="single" w:sz="4" w:space="0" w:color="auto"/>
              <w:bottom w:val="single" w:sz="4" w:space="0" w:color="auto"/>
              <w:right w:val="single" w:sz="4" w:space="0" w:color="auto"/>
            </w:tcBorders>
          </w:tcPr>
          <w:p w14:paraId="7BDCB40B" w14:textId="5B705070" w:rsidR="00C04971" w:rsidRPr="00B71C0D" w:rsidRDefault="00C04971" w:rsidP="00B71C0D">
            <w:pPr>
              <w:jc w:val="center"/>
              <w:rPr>
                <w:rFonts w:cs="Times New Roman"/>
              </w:rPr>
            </w:pPr>
            <w:r>
              <w:rPr>
                <w:rFonts w:cs="Times New Roman"/>
              </w:rPr>
              <w:t>SAB262</w:t>
            </w:r>
          </w:p>
        </w:tc>
        <w:tc>
          <w:tcPr>
            <w:tcW w:w="0" w:type="auto"/>
            <w:tcBorders>
              <w:top w:val="single" w:sz="4" w:space="0" w:color="auto"/>
              <w:left w:val="single" w:sz="4" w:space="0" w:color="auto"/>
              <w:bottom w:val="single" w:sz="4" w:space="0" w:color="auto"/>
              <w:right w:val="single" w:sz="4" w:space="0" w:color="auto"/>
            </w:tcBorders>
          </w:tcPr>
          <w:p w14:paraId="5CF3F4B1" w14:textId="7ECABAB1" w:rsidR="00C04971" w:rsidRPr="00B71C0D" w:rsidRDefault="00C04971" w:rsidP="00B71C0D">
            <w:pPr>
              <w:rPr>
                <w:rFonts w:cs="Times New Roman"/>
              </w:rPr>
            </w:pPr>
            <w:r>
              <w:rPr>
                <w:rFonts w:cs="Times New Roman"/>
              </w:rPr>
              <w:t>20 to 50 years of age?</w:t>
            </w:r>
          </w:p>
        </w:tc>
        <w:tc>
          <w:tcPr>
            <w:tcW w:w="0" w:type="auto"/>
            <w:tcBorders>
              <w:top w:val="single" w:sz="4" w:space="0" w:color="auto"/>
              <w:left w:val="single" w:sz="4" w:space="0" w:color="auto"/>
              <w:bottom w:val="single" w:sz="4" w:space="0" w:color="auto"/>
              <w:right w:val="single" w:sz="4" w:space="0" w:color="auto"/>
            </w:tcBorders>
          </w:tcPr>
          <w:p w14:paraId="465C029D" w14:textId="77777777" w:rsidR="00C04971" w:rsidRDefault="00C04971" w:rsidP="00D84B02">
            <w:pPr>
              <w:rPr>
                <w:rFonts w:cs="Times New Roman"/>
              </w:rPr>
            </w:pPr>
            <w:r>
              <w:rPr>
                <w:rFonts w:cs="Times New Roman"/>
              </w:rPr>
              <w:t>1=None</w:t>
            </w:r>
          </w:p>
          <w:p w14:paraId="52DD218B" w14:textId="77777777" w:rsidR="00C04971" w:rsidRDefault="00C04971" w:rsidP="00D84B02">
            <w:pPr>
              <w:rPr>
                <w:rFonts w:cs="Times New Roman"/>
              </w:rPr>
            </w:pPr>
            <w:r>
              <w:rPr>
                <w:rFonts w:cs="Times New Roman"/>
              </w:rPr>
              <w:t>2=Less than 3 per week</w:t>
            </w:r>
          </w:p>
          <w:p w14:paraId="085CA98A" w14:textId="77777777" w:rsidR="00C04971" w:rsidRDefault="00C04971" w:rsidP="00D84B02">
            <w:pPr>
              <w:rPr>
                <w:rFonts w:cs="Times New Roman"/>
              </w:rPr>
            </w:pPr>
            <w:r>
              <w:rPr>
                <w:rFonts w:cs="Times New Roman"/>
              </w:rPr>
              <w:t>3=3 to 6 per week</w:t>
            </w:r>
          </w:p>
          <w:p w14:paraId="65E0D704" w14:textId="77777777" w:rsidR="00C04971" w:rsidRDefault="00C04971" w:rsidP="00D84B02">
            <w:pPr>
              <w:rPr>
                <w:rFonts w:cs="Times New Roman"/>
              </w:rPr>
            </w:pPr>
            <w:r>
              <w:rPr>
                <w:rFonts w:cs="Times New Roman"/>
              </w:rPr>
              <w:t>4= 7 to 13 per week</w:t>
            </w:r>
          </w:p>
          <w:p w14:paraId="15FF1D52" w14:textId="7DA5A405" w:rsidR="00C04971" w:rsidRPr="00153ABE" w:rsidRDefault="00C04971" w:rsidP="00D84B02">
            <w:pPr>
              <w:rPr>
                <w:rFonts w:cs="Times New Roman"/>
              </w:rPr>
            </w:pPr>
            <w:r>
              <w:rPr>
                <w:rFonts w:cs="Times New Roman"/>
              </w:rPr>
              <w:t>5=More than 14 per week</w:t>
            </w:r>
          </w:p>
        </w:tc>
      </w:tr>
      <w:tr w:rsidR="00C04971" w:rsidRPr="00E142A0" w14:paraId="2E35DA26" w14:textId="77777777" w:rsidTr="003145C2">
        <w:tc>
          <w:tcPr>
            <w:tcW w:w="0" w:type="auto"/>
            <w:tcBorders>
              <w:top w:val="single" w:sz="4" w:space="0" w:color="auto"/>
              <w:left w:val="single" w:sz="4" w:space="0" w:color="auto"/>
              <w:bottom w:val="single" w:sz="4" w:space="0" w:color="auto"/>
              <w:right w:val="single" w:sz="4" w:space="0" w:color="auto"/>
            </w:tcBorders>
          </w:tcPr>
          <w:p w14:paraId="59CEB7F1" w14:textId="24C816F8" w:rsidR="00C04971" w:rsidRPr="00B71C0D" w:rsidRDefault="00C04971" w:rsidP="00B71C0D">
            <w:pPr>
              <w:jc w:val="center"/>
              <w:rPr>
                <w:rFonts w:cs="Times New Roman"/>
              </w:rPr>
            </w:pPr>
            <w:r>
              <w:rPr>
                <w:rFonts w:cs="Times New Roman"/>
              </w:rPr>
              <w:t>SAB263</w:t>
            </w:r>
          </w:p>
        </w:tc>
        <w:tc>
          <w:tcPr>
            <w:tcW w:w="0" w:type="auto"/>
            <w:tcBorders>
              <w:top w:val="single" w:sz="4" w:space="0" w:color="auto"/>
              <w:left w:val="single" w:sz="4" w:space="0" w:color="auto"/>
              <w:bottom w:val="single" w:sz="4" w:space="0" w:color="auto"/>
              <w:right w:val="single" w:sz="4" w:space="0" w:color="auto"/>
            </w:tcBorders>
          </w:tcPr>
          <w:p w14:paraId="6A7374C9" w14:textId="60BA889A" w:rsidR="00C04971" w:rsidRPr="00B71C0D" w:rsidRDefault="00C04971" w:rsidP="00D84B02">
            <w:pPr>
              <w:rPr>
                <w:rFonts w:cs="Times New Roman"/>
              </w:rPr>
            </w:pPr>
            <w:r>
              <w:rPr>
                <w:rFonts w:cs="Times New Roman"/>
              </w:rPr>
              <w:t>Over 50 years of age?</w:t>
            </w:r>
          </w:p>
        </w:tc>
        <w:tc>
          <w:tcPr>
            <w:tcW w:w="0" w:type="auto"/>
            <w:tcBorders>
              <w:top w:val="single" w:sz="4" w:space="0" w:color="auto"/>
              <w:left w:val="single" w:sz="4" w:space="0" w:color="auto"/>
              <w:bottom w:val="single" w:sz="4" w:space="0" w:color="auto"/>
              <w:right w:val="single" w:sz="4" w:space="0" w:color="auto"/>
            </w:tcBorders>
          </w:tcPr>
          <w:p w14:paraId="225E4C14" w14:textId="77777777" w:rsidR="00C04971" w:rsidRDefault="00C04971" w:rsidP="00D84B02">
            <w:pPr>
              <w:rPr>
                <w:rFonts w:cs="Times New Roman"/>
              </w:rPr>
            </w:pPr>
            <w:r>
              <w:rPr>
                <w:rFonts w:cs="Times New Roman"/>
              </w:rPr>
              <w:t>1=None</w:t>
            </w:r>
          </w:p>
          <w:p w14:paraId="16995C88" w14:textId="77777777" w:rsidR="00C04971" w:rsidRDefault="00C04971" w:rsidP="00D84B02">
            <w:pPr>
              <w:rPr>
                <w:rFonts w:cs="Times New Roman"/>
              </w:rPr>
            </w:pPr>
            <w:r>
              <w:rPr>
                <w:rFonts w:cs="Times New Roman"/>
              </w:rPr>
              <w:t>2=Less than 3 per week</w:t>
            </w:r>
          </w:p>
          <w:p w14:paraId="147F88E7" w14:textId="77777777" w:rsidR="00C04971" w:rsidRDefault="00C04971" w:rsidP="00D84B02">
            <w:pPr>
              <w:rPr>
                <w:rFonts w:cs="Times New Roman"/>
              </w:rPr>
            </w:pPr>
            <w:r>
              <w:rPr>
                <w:rFonts w:cs="Times New Roman"/>
              </w:rPr>
              <w:t>3=3 to 6 per week</w:t>
            </w:r>
          </w:p>
          <w:p w14:paraId="7BB3C1EF" w14:textId="77777777" w:rsidR="00C04971" w:rsidRDefault="00C04971" w:rsidP="00D84B02">
            <w:pPr>
              <w:rPr>
                <w:rFonts w:cs="Times New Roman"/>
              </w:rPr>
            </w:pPr>
            <w:r>
              <w:rPr>
                <w:rFonts w:cs="Times New Roman"/>
              </w:rPr>
              <w:t>4= 7 to 13 per week</w:t>
            </w:r>
          </w:p>
          <w:p w14:paraId="6A5433DC" w14:textId="3A23DA9F" w:rsidR="00C04971" w:rsidRPr="00153ABE" w:rsidRDefault="00C04971" w:rsidP="00D84B02">
            <w:pPr>
              <w:rPr>
                <w:rFonts w:cs="Times New Roman"/>
              </w:rPr>
            </w:pPr>
            <w:r>
              <w:rPr>
                <w:rFonts w:cs="Times New Roman"/>
              </w:rPr>
              <w:t>5=More than 14 per week</w:t>
            </w:r>
          </w:p>
        </w:tc>
      </w:tr>
    </w:tbl>
    <w:p w14:paraId="5A47EB6B" w14:textId="77777777" w:rsidR="00B71C0D" w:rsidRPr="00E142A0" w:rsidRDefault="00B71C0D" w:rsidP="00B71C0D">
      <w:pPr>
        <w:pBdr>
          <w:bottom w:val="single" w:sz="6" w:space="1" w:color="auto"/>
        </w:pBdr>
        <w:spacing w:after="0"/>
        <w:rPr>
          <w:rFonts w:cs="Times New Roman"/>
        </w:rPr>
      </w:pPr>
    </w:p>
    <w:p w14:paraId="141F4D41" w14:textId="77777777" w:rsidR="00B71C0D" w:rsidRPr="00E142A0" w:rsidRDefault="00B71C0D" w:rsidP="00B71C0D">
      <w:pPr>
        <w:pBdr>
          <w:bottom w:val="single" w:sz="6" w:space="1" w:color="auto"/>
        </w:pBdr>
        <w:spacing w:after="0"/>
        <w:rPr>
          <w:rFonts w:cs="Times New Roman"/>
          <w:b/>
        </w:rPr>
      </w:pPr>
      <w:r w:rsidRPr="00E142A0">
        <w:rPr>
          <w:rFonts w:cs="Times New Roman"/>
          <w:b/>
        </w:rPr>
        <w:t>SCORING OF SCALE</w:t>
      </w:r>
    </w:p>
    <w:p w14:paraId="54F1B57B" w14:textId="77777777" w:rsidR="00C13F99" w:rsidRPr="00C13F99" w:rsidRDefault="00C13F99" w:rsidP="00C13F99">
      <w:pPr>
        <w:pStyle w:val="NormalWeb"/>
        <w:shd w:val="clear" w:color="auto" w:fill="FFFFFF"/>
        <w:spacing w:before="0" w:beforeAutospacing="0" w:after="0" w:afterAutospacing="0"/>
        <w:rPr>
          <w:ins w:id="198" w:author="Windows User" w:date="2019-08-16T16:02:00Z"/>
          <w:rFonts w:asciiTheme="minorHAnsi" w:hAnsiTheme="minorHAnsi" w:cstheme="minorHAnsi"/>
          <w:color w:val="201F1E"/>
          <w:sz w:val="22"/>
          <w:szCs w:val="22"/>
          <w:rPrChange w:id="199" w:author="Windows User" w:date="2019-08-16T16:03:00Z">
            <w:rPr>
              <w:ins w:id="200" w:author="Windows User" w:date="2019-08-16T16:02:00Z"/>
              <w:color w:val="201F1E"/>
            </w:rPr>
          </w:rPrChange>
        </w:rPr>
      </w:pPr>
      <w:ins w:id="201" w:author="Windows User" w:date="2019-08-16T16:02:00Z">
        <w:r w:rsidRPr="00C13F99">
          <w:rPr>
            <w:rFonts w:asciiTheme="minorHAnsi" w:hAnsiTheme="minorHAnsi" w:cstheme="minorHAnsi"/>
            <w:color w:val="000000"/>
            <w:sz w:val="22"/>
            <w:szCs w:val="22"/>
            <w:u w:val="single"/>
            <w:bdr w:val="none" w:sz="0" w:space="0" w:color="auto" w:frame="1"/>
            <w:shd w:val="clear" w:color="auto" w:fill="FFFFFF"/>
            <w:rPrChange w:id="202" w:author="Windows User" w:date="2019-08-16T16:03:00Z">
              <w:rPr>
                <w:rFonts w:ascii="Arial" w:hAnsi="Arial" w:cs="Arial"/>
                <w:color w:val="000000"/>
                <w:sz w:val="20"/>
                <w:szCs w:val="20"/>
                <w:u w:val="single"/>
                <w:bdr w:val="none" w:sz="0" w:space="0" w:color="auto" w:frame="1"/>
                <w:shd w:val="clear" w:color="auto" w:fill="FFFFFF"/>
              </w:rPr>
            </w:rPrChange>
          </w:rPr>
          <w:t>For Alcohol</w:t>
        </w:r>
        <w:r w:rsidRPr="00C13F99">
          <w:rPr>
            <w:rFonts w:asciiTheme="minorHAnsi" w:hAnsiTheme="minorHAnsi" w:cstheme="minorHAnsi"/>
            <w:color w:val="000000"/>
            <w:sz w:val="22"/>
            <w:szCs w:val="22"/>
            <w:bdr w:val="none" w:sz="0" w:space="0" w:color="auto" w:frame="1"/>
            <w:shd w:val="clear" w:color="auto" w:fill="FFFFFF"/>
            <w:rPrChange w:id="203" w:author="Windows User" w:date="2019-08-16T16:03:00Z">
              <w:rPr>
                <w:rFonts w:ascii="Arial" w:hAnsi="Arial" w:cs="Arial"/>
                <w:color w:val="000000"/>
                <w:sz w:val="20"/>
                <w:szCs w:val="20"/>
                <w:bdr w:val="none" w:sz="0" w:space="0" w:color="auto" w:frame="1"/>
                <w:shd w:val="clear" w:color="auto" w:fill="FFFFFF"/>
              </w:rPr>
            </w:rPrChange>
          </w:rPr>
          <w:t>:</w:t>
        </w:r>
      </w:ins>
    </w:p>
    <w:p w14:paraId="496575FB" w14:textId="5E80E35A" w:rsidR="00C13F99" w:rsidRPr="00C13F99" w:rsidRDefault="00C13F99">
      <w:pPr>
        <w:pStyle w:val="NormalWeb"/>
        <w:shd w:val="clear" w:color="auto" w:fill="FFFFFF"/>
        <w:spacing w:before="0" w:beforeAutospacing="0" w:after="0" w:afterAutospacing="0"/>
        <w:rPr>
          <w:ins w:id="204" w:author="Windows User" w:date="2019-08-16T16:02:00Z"/>
          <w:rFonts w:asciiTheme="minorHAnsi" w:hAnsiTheme="minorHAnsi" w:cstheme="minorHAnsi"/>
          <w:color w:val="201F1E"/>
          <w:sz w:val="22"/>
          <w:szCs w:val="22"/>
          <w:rPrChange w:id="205" w:author="Windows User" w:date="2019-08-16T16:03:00Z">
            <w:rPr>
              <w:ins w:id="206" w:author="Windows User" w:date="2019-08-16T16:02:00Z"/>
              <w:color w:val="201F1E"/>
            </w:rPr>
          </w:rPrChange>
        </w:rPr>
        <w:pPrChange w:id="207" w:author="Windows User" w:date="2019-08-16T16:03:00Z">
          <w:pPr>
            <w:pStyle w:val="NormalWeb"/>
            <w:shd w:val="clear" w:color="auto" w:fill="FFFFFF"/>
            <w:spacing w:before="0" w:beforeAutospacing="0" w:after="0" w:afterAutospacing="0"/>
            <w:ind w:left="720" w:hanging="360"/>
          </w:pPr>
        </w:pPrChange>
      </w:pPr>
      <w:ins w:id="208" w:author="Windows User" w:date="2019-08-16T16:02:00Z">
        <w:r w:rsidRPr="00C13F99">
          <w:rPr>
            <w:rFonts w:asciiTheme="minorHAnsi" w:hAnsiTheme="minorHAnsi" w:cstheme="minorHAnsi"/>
            <w:color w:val="000000"/>
            <w:sz w:val="22"/>
            <w:szCs w:val="22"/>
            <w:bdr w:val="none" w:sz="0" w:space="0" w:color="auto" w:frame="1"/>
            <w:shd w:val="clear" w:color="auto" w:fill="FFFFFF"/>
            <w:rPrChange w:id="209" w:author="Windows User" w:date="2019-08-16T16:03:00Z">
              <w:rPr>
                <w:rFonts w:ascii="Arial" w:hAnsi="Arial" w:cs="Arial"/>
                <w:color w:val="000000"/>
                <w:sz w:val="20"/>
                <w:szCs w:val="20"/>
                <w:bdr w:val="none" w:sz="0" w:space="0" w:color="auto" w:frame="1"/>
                <w:shd w:val="clear" w:color="auto" w:fill="FFFFFF"/>
              </w:rPr>
            </w:rPrChange>
          </w:rPr>
          <w:t>The questions can be used as is – that is individual analyses might combine across beverage type etc. as needed.</w:t>
        </w:r>
        <w:r w:rsidRPr="00C13F99">
          <w:rPr>
            <w:rFonts w:asciiTheme="minorHAnsi" w:hAnsiTheme="minorHAnsi" w:cstheme="minorHAnsi"/>
            <w:color w:val="201F1E"/>
            <w:sz w:val="22"/>
            <w:szCs w:val="22"/>
            <w:rPrChange w:id="210" w:author="Windows User" w:date="2019-08-16T16:03:00Z">
              <w:rPr>
                <w:color w:val="201F1E"/>
              </w:rPr>
            </w:rPrChange>
          </w:rPr>
          <w:t xml:space="preserve"> These questions </w:t>
        </w:r>
        <w:r w:rsidRPr="00C13F99">
          <w:rPr>
            <w:rFonts w:asciiTheme="minorHAnsi" w:hAnsiTheme="minorHAnsi" w:cstheme="minorHAnsi"/>
            <w:color w:val="000000"/>
            <w:sz w:val="22"/>
            <w:szCs w:val="22"/>
            <w:bdr w:val="none" w:sz="0" w:space="0" w:color="auto" w:frame="1"/>
            <w:shd w:val="clear" w:color="auto" w:fill="FFFFFF"/>
            <w:rPrChange w:id="211" w:author="Windows User" w:date="2019-08-16T16:03:00Z">
              <w:rPr>
                <w:rFonts w:ascii="Arial" w:hAnsi="Arial" w:cs="Arial"/>
                <w:color w:val="000000"/>
                <w:sz w:val="20"/>
                <w:szCs w:val="20"/>
                <w:bdr w:val="none" w:sz="0" w:space="0" w:color="auto" w:frame="1"/>
                <w:shd w:val="clear" w:color="auto" w:fill="FFFFFF"/>
              </w:rPr>
            </w:rPrChange>
          </w:rPr>
          <w:t>can also be used is to estimate the number of grams of alcohol per unit time using a conversion (Grams of alcohol per serving: beer=13.2, wine 10.8, liquor 15.1)</w:t>
        </w:r>
      </w:ins>
      <w:ins w:id="212" w:author="Windows User" w:date="2019-08-16T16:03:00Z">
        <w:r w:rsidRPr="00C13F99">
          <w:rPr>
            <w:rFonts w:asciiTheme="minorHAnsi" w:hAnsiTheme="minorHAnsi" w:cstheme="minorHAnsi"/>
            <w:color w:val="201F1E"/>
            <w:sz w:val="22"/>
            <w:szCs w:val="22"/>
            <w:rPrChange w:id="213" w:author="Windows User" w:date="2019-08-16T16:03:00Z">
              <w:rPr>
                <w:color w:val="201F1E"/>
              </w:rPr>
            </w:rPrChange>
          </w:rPr>
          <w:t>.</w:t>
        </w:r>
      </w:ins>
      <w:ins w:id="214" w:author="Windows User" w:date="2019-08-16T16:02:00Z">
        <w:r w:rsidRPr="00C13F99">
          <w:rPr>
            <w:rFonts w:asciiTheme="minorHAnsi" w:hAnsiTheme="minorHAnsi" w:cstheme="minorHAnsi"/>
            <w:color w:val="000000"/>
            <w:sz w:val="22"/>
            <w:szCs w:val="22"/>
            <w:bdr w:val="none" w:sz="0" w:space="0" w:color="auto" w:frame="1"/>
            <w:rPrChange w:id="215" w:author="Windows User" w:date="2019-08-16T16:03:00Z">
              <w:rPr>
                <w:color w:val="000000"/>
                <w:sz w:val="14"/>
                <w:szCs w:val="14"/>
                <w:bdr w:val="none" w:sz="0" w:space="0" w:color="auto" w:frame="1"/>
              </w:rPr>
            </w:rPrChange>
          </w:rPr>
          <w:t>  </w:t>
        </w:r>
        <w:r w:rsidRPr="00C13F99">
          <w:rPr>
            <w:rFonts w:asciiTheme="minorHAnsi" w:hAnsiTheme="minorHAnsi" w:cstheme="minorHAnsi"/>
            <w:color w:val="000000"/>
            <w:sz w:val="22"/>
            <w:szCs w:val="22"/>
            <w:bdr w:val="none" w:sz="0" w:space="0" w:color="auto" w:frame="1"/>
            <w:shd w:val="clear" w:color="auto" w:fill="FFFFFF"/>
            <w:rPrChange w:id="216" w:author="Windows User" w:date="2019-08-16T16:03:00Z">
              <w:rPr>
                <w:rFonts w:ascii="Arial" w:hAnsi="Arial" w:cs="Arial"/>
                <w:color w:val="000000"/>
                <w:sz w:val="20"/>
                <w:szCs w:val="20"/>
                <w:bdr w:val="none" w:sz="0" w:space="0" w:color="auto" w:frame="1"/>
                <w:shd w:val="clear" w:color="auto" w:fill="FFFFFF"/>
              </w:rPr>
            </w:rPrChange>
          </w:rPr>
          <w:t>The number of grams of alcohol in a standard serving of each beverage type multiplied by the reported number of drinks per serving</w:t>
        </w:r>
      </w:ins>
    </w:p>
    <w:p w14:paraId="500DADB5" w14:textId="77777777" w:rsidR="00C13F99" w:rsidRPr="00C13F99" w:rsidRDefault="00C13F99" w:rsidP="00C13F99">
      <w:pPr>
        <w:pStyle w:val="NormalWeb"/>
        <w:shd w:val="clear" w:color="auto" w:fill="FFFFFF"/>
        <w:spacing w:before="0" w:beforeAutospacing="0" w:after="0" w:afterAutospacing="0"/>
        <w:rPr>
          <w:ins w:id="217" w:author="Windows User" w:date="2019-08-16T16:02:00Z"/>
          <w:rFonts w:asciiTheme="minorHAnsi" w:hAnsiTheme="minorHAnsi" w:cstheme="minorHAnsi"/>
          <w:color w:val="201F1E"/>
          <w:sz w:val="22"/>
          <w:szCs w:val="22"/>
          <w:rPrChange w:id="218" w:author="Windows User" w:date="2019-08-16T16:03:00Z">
            <w:rPr>
              <w:ins w:id="219" w:author="Windows User" w:date="2019-08-16T16:02:00Z"/>
              <w:color w:val="201F1E"/>
            </w:rPr>
          </w:rPrChange>
        </w:rPr>
      </w:pPr>
      <w:ins w:id="220" w:author="Windows User" w:date="2019-08-16T16:02:00Z">
        <w:r w:rsidRPr="00C13F99">
          <w:rPr>
            <w:rFonts w:asciiTheme="minorHAnsi" w:hAnsiTheme="minorHAnsi" w:cstheme="minorHAnsi"/>
            <w:color w:val="000000"/>
            <w:sz w:val="22"/>
            <w:szCs w:val="22"/>
            <w:bdr w:val="none" w:sz="0" w:space="0" w:color="auto" w:frame="1"/>
            <w:shd w:val="clear" w:color="auto" w:fill="FFFFFF"/>
            <w:rPrChange w:id="221" w:author="Windows User" w:date="2019-08-16T16:03:00Z">
              <w:rPr>
                <w:rFonts w:ascii="Arial" w:hAnsi="Arial" w:cs="Arial"/>
                <w:color w:val="000000"/>
                <w:sz w:val="20"/>
                <w:szCs w:val="20"/>
                <w:bdr w:val="none" w:sz="0" w:space="0" w:color="auto" w:frame="1"/>
                <w:shd w:val="clear" w:color="auto" w:fill="FFFFFF"/>
              </w:rPr>
            </w:rPrChange>
          </w:rPr>
          <w:t> </w:t>
        </w:r>
      </w:ins>
    </w:p>
    <w:p w14:paraId="37CDEAB8" w14:textId="575C8B4B" w:rsidR="00C13F99" w:rsidRPr="00C13F99" w:rsidRDefault="008D3988" w:rsidP="00C13F99">
      <w:pPr>
        <w:pStyle w:val="NormalWeb"/>
        <w:shd w:val="clear" w:color="auto" w:fill="FFFFFF"/>
        <w:spacing w:before="0" w:beforeAutospacing="0" w:after="0" w:afterAutospacing="0"/>
        <w:rPr>
          <w:ins w:id="222" w:author="Windows User" w:date="2019-08-16T16:02:00Z"/>
          <w:rFonts w:asciiTheme="minorHAnsi" w:hAnsiTheme="minorHAnsi" w:cstheme="minorHAnsi"/>
          <w:color w:val="201F1E"/>
          <w:sz w:val="22"/>
          <w:szCs w:val="22"/>
          <w:rPrChange w:id="223" w:author="Windows User" w:date="2019-08-16T16:03:00Z">
            <w:rPr>
              <w:ins w:id="224" w:author="Windows User" w:date="2019-08-16T16:02:00Z"/>
              <w:color w:val="201F1E"/>
            </w:rPr>
          </w:rPrChange>
        </w:rPr>
      </w:pPr>
      <w:ins w:id="225" w:author="Windows User" w:date="2019-08-16T16:04:00Z">
        <w:r>
          <w:rPr>
            <w:rFonts w:asciiTheme="minorHAnsi" w:hAnsiTheme="minorHAnsi" w:cstheme="minorHAnsi"/>
            <w:color w:val="201F1E"/>
            <w:sz w:val="22"/>
            <w:szCs w:val="22"/>
            <w:bdr w:val="none" w:sz="0" w:space="0" w:color="auto" w:frame="1"/>
          </w:rPr>
          <w:t>Consider</w:t>
        </w:r>
      </w:ins>
      <w:ins w:id="226" w:author="Windows User" w:date="2019-08-16T16:02:00Z">
        <w:r w:rsidR="00C13F99" w:rsidRPr="00C13F99">
          <w:rPr>
            <w:rFonts w:asciiTheme="minorHAnsi" w:hAnsiTheme="minorHAnsi" w:cstheme="minorHAnsi"/>
            <w:color w:val="201F1E"/>
            <w:sz w:val="22"/>
            <w:szCs w:val="22"/>
            <w:bdr w:val="none" w:sz="0" w:space="0" w:color="auto" w:frame="1"/>
          </w:rPr>
          <w:t xml:space="preserve"> for each </w:t>
        </w:r>
        <w:r w:rsidR="00C13F99" w:rsidRPr="00C13F99">
          <w:rPr>
            <w:rFonts w:asciiTheme="minorHAnsi" w:hAnsiTheme="minorHAnsi" w:cstheme="minorHAnsi"/>
            <w:color w:val="201F1E"/>
            <w:sz w:val="22"/>
            <w:szCs w:val="22"/>
            <w:bdr w:val="none" w:sz="0" w:space="0" w:color="auto" w:frame="1"/>
            <w:rPrChange w:id="227" w:author="Windows User" w:date="2019-08-16T16:03:00Z">
              <w:rPr>
                <w:rFonts w:ascii="Arial" w:hAnsi="Arial" w:cs="Arial"/>
                <w:color w:val="201F1E"/>
                <w:bdr w:val="none" w:sz="0" w:space="0" w:color="auto" w:frame="1"/>
              </w:rPr>
            </w:rPrChange>
          </w:rPr>
          <w:t>the number o</w:t>
        </w:r>
        <w:r w:rsidR="00C13F99" w:rsidRPr="00C13F99">
          <w:rPr>
            <w:rFonts w:asciiTheme="minorHAnsi" w:hAnsiTheme="minorHAnsi" w:cstheme="minorHAnsi"/>
            <w:color w:val="201F1E"/>
            <w:sz w:val="22"/>
            <w:szCs w:val="22"/>
            <w:bdr w:val="none" w:sz="0" w:space="0" w:color="auto" w:frame="1"/>
          </w:rPr>
          <w:t>f servings the person indicated</w:t>
        </w:r>
        <w:r w:rsidR="00C13F99" w:rsidRPr="00C13F99">
          <w:rPr>
            <w:rFonts w:asciiTheme="minorHAnsi" w:hAnsiTheme="minorHAnsi" w:cstheme="minorHAnsi"/>
            <w:color w:val="201F1E"/>
            <w:sz w:val="22"/>
            <w:szCs w:val="22"/>
            <w:bdr w:val="none" w:sz="0" w:space="0" w:color="auto" w:frame="1"/>
            <w:rPrChange w:id="228" w:author="Windows User" w:date="2019-08-16T16:03:00Z">
              <w:rPr>
                <w:rFonts w:ascii="Arial" w:hAnsi="Arial" w:cs="Arial"/>
                <w:color w:val="201F1E"/>
                <w:bdr w:val="none" w:sz="0" w:space="0" w:color="auto" w:frame="1"/>
              </w:rPr>
            </w:rPrChange>
          </w:rPr>
          <w:t>:(beer (SAB23a), wine (SAB24a) or liquor (SAB25a</w:t>
        </w:r>
        <w:r w:rsidRPr="008D3988">
          <w:rPr>
            <w:rFonts w:asciiTheme="minorHAnsi" w:hAnsiTheme="minorHAnsi" w:cstheme="minorHAnsi"/>
            <w:color w:val="201F1E"/>
            <w:sz w:val="22"/>
            <w:szCs w:val="22"/>
            <w:u w:val="single"/>
            <w:bdr w:val="none" w:sz="0" w:space="0" w:color="auto" w:frame="1"/>
          </w:rPr>
          <w:t>),</w:t>
        </w:r>
        <w:r w:rsidR="00C13F99" w:rsidRPr="00C13F99">
          <w:rPr>
            <w:rFonts w:asciiTheme="minorHAnsi" w:hAnsiTheme="minorHAnsi" w:cstheme="minorHAnsi"/>
            <w:color w:val="201F1E"/>
            <w:sz w:val="22"/>
            <w:szCs w:val="22"/>
            <w:u w:val="single"/>
            <w:bdr w:val="none" w:sz="0" w:space="0" w:color="auto" w:frame="1"/>
            <w:rPrChange w:id="229" w:author="Windows User" w:date="2019-08-16T16:03:00Z">
              <w:rPr>
                <w:rFonts w:ascii="Arial" w:hAnsi="Arial" w:cs="Arial"/>
                <w:color w:val="201F1E"/>
                <w:u w:val="single"/>
                <w:bdr w:val="none" w:sz="0" w:space="0" w:color="auto" w:frame="1"/>
              </w:rPr>
            </w:rPrChange>
          </w:rPr>
          <w:t xml:space="preserve"> and also the time unit </w:t>
        </w:r>
        <w:r w:rsidR="00C13F99" w:rsidRPr="00C13F99">
          <w:rPr>
            <w:rFonts w:asciiTheme="minorHAnsi" w:hAnsiTheme="minorHAnsi" w:cstheme="minorHAnsi"/>
            <w:color w:val="201F1E"/>
            <w:sz w:val="22"/>
            <w:szCs w:val="22"/>
            <w:bdr w:val="none" w:sz="0" w:space="0" w:color="auto" w:frame="1"/>
            <w:rPrChange w:id="230" w:author="Windows User" w:date="2019-08-16T16:03:00Z">
              <w:rPr>
                <w:rFonts w:ascii="Arial" w:hAnsi="Arial" w:cs="Arial"/>
                <w:color w:val="201F1E"/>
                <w:bdr w:val="none" w:sz="0" w:space="0" w:color="auto" w:frame="1"/>
              </w:rPr>
            </w:rPrChange>
          </w:rPr>
          <w:t>(month, week, day), as indicated in the variables : Beer (SAB23b) Wine (SAB24b) liquor SAB25b) so that you can compute the total number of drinks/unit time and then multiply by the grams of alcohol per serving as noted above.</w:t>
        </w:r>
      </w:ins>
    </w:p>
    <w:p w14:paraId="71B2793F" w14:textId="77777777" w:rsidR="00C13F99" w:rsidRPr="00C13F99" w:rsidRDefault="00C13F99" w:rsidP="00C13F99">
      <w:pPr>
        <w:pStyle w:val="NormalWeb"/>
        <w:shd w:val="clear" w:color="auto" w:fill="FFFFFF"/>
        <w:spacing w:before="0" w:beforeAutospacing="0" w:after="0" w:afterAutospacing="0"/>
        <w:rPr>
          <w:ins w:id="231" w:author="Windows User" w:date="2019-08-16T16:02:00Z"/>
          <w:rFonts w:asciiTheme="minorHAnsi" w:hAnsiTheme="minorHAnsi" w:cstheme="minorHAnsi"/>
          <w:color w:val="201F1E"/>
          <w:sz w:val="22"/>
          <w:szCs w:val="22"/>
          <w:rPrChange w:id="232" w:author="Windows User" w:date="2019-08-16T16:03:00Z">
            <w:rPr>
              <w:ins w:id="233" w:author="Windows User" w:date="2019-08-16T16:02:00Z"/>
              <w:color w:val="201F1E"/>
            </w:rPr>
          </w:rPrChange>
        </w:rPr>
      </w:pPr>
      <w:ins w:id="234" w:author="Windows User" w:date="2019-08-16T16:02:00Z">
        <w:r w:rsidRPr="00C13F99">
          <w:rPr>
            <w:rFonts w:asciiTheme="minorHAnsi" w:hAnsiTheme="minorHAnsi" w:cstheme="minorHAnsi"/>
            <w:color w:val="201F1E"/>
            <w:sz w:val="22"/>
            <w:szCs w:val="22"/>
            <w:bdr w:val="none" w:sz="0" w:space="0" w:color="auto" w:frame="1"/>
            <w:rPrChange w:id="235" w:author="Windows User" w:date="2019-08-16T16:03:00Z">
              <w:rPr>
                <w:rFonts w:ascii="Arial" w:hAnsi="Arial" w:cs="Arial"/>
                <w:color w:val="201F1E"/>
                <w:bdr w:val="none" w:sz="0" w:space="0" w:color="auto" w:frame="1"/>
              </w:rPr>
            </w:rPrChange>
          </w:rPr>
          <w:t> </w:t>
        </w:r>
      </w:ins>
    </w:p>
    <w:p w14:paraId="66E24F02" w14:textId="0527D9AF" w:rsidR="00C13F99" w:rsidRPr="00C13F99" w:rsidRDefault="008D3988" w:rsidP="00C13F99">
      <w:pPr>
        <w:pStyle w:val="NormalWeb"/>
        <w:shd w:val="clear" w:color="auto" w:fill="FFFFFF"/>
        <w:spacing w:before="0" w:beforeAutospacing="0" w:after="0" w:afterAutospacing="0"/>
        <w:rPr>
          <w:ins w:id="236" w:author="Windows User" w:date="2019-08-16T16:02:00Z"/>
          <w:rFonts w:asciiTheme="minorHAnsi" w:hAnsiTheme="minorHAnsi" w:cstheme="minorHAnsi"/>
          <w:color w:val="201F1E"/>
          <w:sz w:val="22"/>
          <w:szCs w:val="22"/>
          <w:rPrChange w:id="237" w:author="Windows User" w:date="2019-08-16T16:03:00Z">
            <w:rPr>
              <w:ins w:id="238" w:author="Windows User" w:date="2019-08-16T16:02:00Z"/>
              <w:color w:val="201F1E"/>
            </w:rPr>
          </w:rPrChange>
        </w:rPr>
      </w:pPr>
      <w:ins w:id="239" w:author="Windows User" w:date="2019-08-16T16:04:00Z">
        <w:r>
          <w:rPr>
            <w:rFonts w:asciiTheme="minorHAnsi" w:hAnsiTheme="minorHAnsi" w:cstheme="minorHAnsi"/>
            <w:color w:val="201F1E"/>
            <w:sz w:val="22"/>
            <w:szCs w:val="22"/>
            <w:bdr w:val="none" w:sz="0" w:space="0" w:color="auto" w:frame="1"/>
          </w:rPr>
          <w:t xml:space="preserve">Individual investigators can choose how to score these. Because there are different timescales that individuals can report on (days, months, years), it would be overly complicated to calculate them here. </w:t>
        </w:r>
      </w:ins>
    </w:p>
    <w:p w14:paraId="7F4CE4BF" w14:textId="12FDF9F0" w:rsidR="00B71C0D" w:rsidRPr="00C13F99" w:rsidDel="00C13F99" w:rsidRDefault="00C13F99" w:rsidP="00C13F99">
      <w:pPr>
        <w:autoSpaceDE w:val="0"/>
        <w:autoSpaceDN w:val="0"/>
        <w:adjustRightInd w:val="0"/>
        <w:spacing w:after="0" w:line="240" w:lineRule="auto"/>
        <w:rPr>
          <w:del w:id="240" w:author="Windows User" w:date="2019-08-16T16:02:00Z"/>
          <w:rFonts w:cstheme="minorHAnsi"/>
          <w:color w:val="000000"/>
          <w:shd w:val="clear" w:color="auto" w:fill="FFFFFF"/>
          <w:rPrChange w:id="241" w:author="Windows User" w:date="2019-08-16T16:03:00Z">
            <w:rPr>
              <w:del w:id="242" w:author="Windows User" w:date="2019-08-16T16:02:00Z"/>
              <w:rFonts w:ascii="Courier New" w:hAnsi="Courier New" w:cs="Courier New"/>
              <w:color w:val="000000"/>
              <w:sz w:val="20"/>
              <w:szCs w:val="20"/>
              <w:shd w:val="clear" w:color="auto" w:fill="FFFFFF"/>
            </w:rPr>
          </w:rPrChange>
        </w:rPr>
      </w:pPr>
      <w:ins w:id="243" w:author="Windows User" w:date="2019-08-16T16:02:00Z">
        <w:r w:rsidRPr="00C13F99" w:rsidDel="00C13F99">
          <w:rPr>
            <w:rFonts w:cstheme="minorHAnsi"/>
          </w:rPr>
          <w:t xml:space="preserve"> </w:t>
        </w:r>
      </w:ins>
      <w:del w:id="244" w:author="Windows User" w:date="2019-08-16T16:02:00Z">
        <w:r w:rsidR="00B71C0D" w:rsidRPr="00C13F99" w:rsidDel="00C13F99">
          <w:rPr>
            <w:rFonts w:cstheme="minorHAnsi"/>
          </w:rPr>
          <w:delText>N/A</w:delText>
        </w:r>
      </w:del>
    </w:p>
    <w:p w14:paraId="6236DCFE" w14:textId="77777777" w:rsidR="00DB2C7C" w:rsidRDefault="00DB2C7C" w:rsidP="00DB2C7C">
      <w:pPr>
        <w:autoSpaceDE w:val="0"/>
        <w:autoSpaceDN w:val="0"/>
        <w:adjustRightInd w:val="0"/>
        <w:spacing w:after="0" w:line="240" w:lineRule="auto"/>
        <w:rPr>
          <w:ins w:id="245" w:author="Windows User" w:date="2019-08-16T16:29:00Z"/>
          <w:rFonts w:ascii="Courier New" w:hAnsi="Courier New" w:cs="Courier New"/>
          <w:color w:val="000000"/>
          <w:sz w:val="20"/>
          <w:szCs w:val="20"/>
          <w:shd w:val="clear" w:color="auto" w:fill="FFFFFF"/>
        </w:rPr>
      </w:pPr>
      <w:ins w:id="246" w:author="Windows User" w:date="2019-08-16T16:29:00Z">
        <w:r>
          <w:rPr>
            <w:rFonts w:ascii="Courier New" w:hAnsi="Courier New" w:cs="Courier New"/>
            <w:color w:val="0000FF"/>
            <w:sz w:val="20"/>
            <w:szCs w:val="20"/>
            <w:shd w:val="clear" w:color="auto" w:fill="FFFFFF"/>
          </w:rPr>
          <w:lastRenderedPageBreak/>
          <w:t>if</w:t>
        </w:r>
        <w:r>
          <w:rPr>
            <w:rFonts w:ascii="Courier New" w:hAnsi="Courier New" w:cs="Courier New"/>
            <w:color w:val="000000"/>
            <w:sz w:val="20"/>
            <w:szCs w:val="20"/>
            <w:shd w:val="clear" w:color="auto" w:fill="FFFFFF"/>
          </w:rPr>
          <w:t xml:space="preserve"> SAB11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SmokeStatus=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DC8F462" w14:textId="77777777" w:rsidR="00DB2C7C" w:rsidRDefault="00DB2C7C" w:rsidP="00DB2C7C">
      <w:pPr>
        <w:autoSpaceDE w:val="0"/>
        <w:autoSpaceDN w:val="0"/>
        <w:adjustRightInd w:val="0"/>
        <w:spacing w:after="0" w:line="240" w:lineRule="auto"/>
        <w:rPr>
          <w:ins w:id="247" w:author="Windows User" w:date="2019-08-16T16:29:00Z"/>
          <w:rFonts w:ascii="Courier New" w:hAnsi="Courier New" w:cs="Courier New"/>
          <w:color w:val="000000"/>
          <w:sz w:val="20"/>
          <w:szCs w:val="20"/>
          <w:shd w:val="clear" w:color="auto" w:fill="FFFFFF"/>
        </w:rPr>
      </w:pPr>
      <w:ins w:id="248"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SAB11 eq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SmokeStatus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15433F5" w14:textId="77777777" w:rsidR="00DB2C7C" w:rsidRDefault="00DB2C7C" w:rsidP="00DB2C7C">
      <w:pPr>
        <w:autoSpaceDE w:val="0"/>
        <w:autoSpaceDN w:val="0"/>
        <w:adjustRightInd w:val="0"/>
        <w:spacing w:after="0" w:line="240" w:lineRule="auto"/>
        <w:rPr>
          <w:ins w:id="249" w:author="Windows User" w:date="2019-08-16T16:29:00Z"/>
          <w:rFonts w:ascii="Courier New" w:hAnsi="Courier New" w:cs="Courier New"/>
          <w:color w:val="000000"/>
          <w:sz w:val="20"/>
          <w:szCs w:val="20"/>
          <w:shd w:val="clear" w:color="auto" w:fill="FFFFFF"/>
        </w:rPr>
      </w:pPr>
      <w:ins w:id="250"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SAB11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SAB12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SmokeStatus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ins>
    </w:p>
    <w:p w14:paraId="265A2E9F" w14:textId="77777777" w:rsidR="00DB2C7C" w:rsidRDefault="00DB2C7C" w:rsidP="00DB2C7C">
      <w:pPr>
        <w:autoSpaceDE w:val="0"/>
        <w:autoSpaceDN w:val="0"/>
        <w:adjustRightInd w:val="0"/>
        <w:spacing w:after="0" w:line="240" w:lineRule="auto"/>
        <w:rPr>
          <w:ins w:id="251" w:author="Windows User" w:date="2019-08-16T16:29:00Z"/>
          <w:rFonts w:ascii="Courier New" w:hAnsi="Courier New" w:cs="Courier New"/>
          <w:color w:val="000000"/>
          <w:sz w:val="20"/>
          <w:szCs w:val="20"/>
          <w:shd w:val="clear" w:color="auto" w:fill="FFFFFF"/>
        </w:rPr>
      </w:pPr>
      <w:ins w:id="252"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SAB11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SAB12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SmokeStatus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ins>
    </w:p>
    <w:p w14:paraId="6CBB63D3" w14:textId="77777777" w:rsidR="00DB2C7C" w:rsidRDefault="00DB2C7C" w:rsidP="00DB2C7C">
      <w:pPr>
        <w:autoSpaceDE w:val="0"/>
        <w:autoSpaceDN w:val="0"/>
        <w:adjustRightInd w:val="0"/>
        <w:spacing w:after="0" w:line="240" w:lineRule="auto"/>
        <w:rPr>
          <w:ins w:id="253" w:author="Windows User" w:date="2019-08-16T16:29:00Z"/>
          <w:rFonts w:ascii="Courier New" w:hAnsi="Courier New" w:cs="Courier New"/>
          <w:color w:val="000000"/>
          <w:sz w:val="20"/>
          <w:szCs w:val="20"/>
          <w:shd w:val="clear" w:color="auto" w:fill="FFFFFF"/>
        </w:rPr>
      </w:pPr>
    </w:p>
    <w:p w14:paraId="6BF17C3A" w14:textId="77777777" w:rsidR="00DB2C7C" w:rsidRDefault="00DB2C7C" w:rsidP="00DB2C7C">
      <w:pPr>
        <w:autoSpaceDE w:val="0"/>
        <w:autoSpaceDN w:val="0"/>
        <w:adjustRightInd w:val="0"/>
        <w:spacing w:after="0" w:line="240" w:lineRule="auto"/>
        <w:rPr>
          <w:ins w:id="254" w:author="Windows User" w:date="2019-08-16T16:29:00Z"/>
          <w:rFonts w:ascii="Courier New" w:hAnsi="Courier New" w:cs="Courier New"/>
          <w:color w:val="000000"/>
          <w:sz w:val="20"/>
          <w:szCs w:val="20"/>
          <w:shd w:val="clear" w:color="auto" w:fill="FFFFFF"/>
        </w:rPr>
      </w:pPr>
    </w:p>
    <w:p w14:paraId="2A37B089" w14:textId="77777777" w:rsidR="00DB2C7C" w:rsidRDefault="00DB2C7C" w:rsidP="00DB2C7C">
      <w:pPr>
        <w:autoSpaceDE w:val="0"/>
        <w:autoSpaceDN w:val="0"/>
        <w:adjustRightInd w:val="0"/>
        <w:spacing w:after="0" w:line="240" w:lineRule="auto"/>
        <w:rPr>
          <w:ins w:id="255" w:author="Windows User" w:date="2019-08-16T16:29:00Z"/>
          <w:rFonts w:ascii="Courier New" w:hAnsi="Courier New" w:cs="Courier New"/>
          <w:color w:val="000000"/>
          <w:sz w:val="20"/>
          <w:szCs w:val="20"/>
          <w:shd w:val="clear" w:color="auto" w:fill="FFFFFF"/>
        </w:rPr>
      </w:pPr>
      <w:ins w:id="256" w:author="Windows User" w:date="2019-08-16T16:29: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EverSmoked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357C4E2A" w14:textId="77777777" w:rsidR="00DB2C7C" w:rsidRDefault="00DB2C7C" w:rsidP="00DB2C7C">
      <w:pPr>
        <w:autoSpaceDE w:val="0"/>
        <w:autoSpaceDN w:val="0"/>
        <w:adjustRightInd w:val="0"/>
        <w:spacing w:after="0" w:line="240" w:lineRule="auto"/>
        <w:rPr>
          <w:ins w:id="257" w:author="Windows User" w:date="2019-08-16T16:29:00Z"/>
          <w:rFonts w:ascii="Courier New" w:hAnsi="Courier New" w:cs="Courier New"/>
          <w:color w:val="000000"/>
          <w:sz w:val="20"/>
          <w:szCs w:val="20"/>
          <w:shd w:val="clear" w:color="auto" w:fill="FFFFFF"/>
        </w:rPr>
      </w:pPr>
      <w:ins w:id="258"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EverSmoked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CCF654A" w14:textId="77777777" w:rsidR="00DB2C7C" w:rsidRDefault="00DB2C7C" w:rsidP="00DB2C7C">
      <w:pPr>
        <w:autoSpaceDE w:val="0"/>
        <w:autoSpaceDN w:val="0"/>
        <w:adjustRightInd w:val="0"/>
        <w:spacing w:after="0" w:line="240" w:lineRule="auto"/>
        <w:rPr>
          <w:ins w:id="259" w:author="Windows User" w:date="2019-08-16T16:29:00Z"/>
          <w:rFonts w:ascii="Courier New" w:hAnsi="Courier New" w:cs="Courier New"/>
          <w:color w:val="000000"/>
          <w:sz w:val="20"/>
          <w:szCs w:val="20"/>
          <w:shd w:val="clear" w:color="auto" w:fill="FFFFFF"/>
        </w:rPr>
      </w:pPr>
      <w:ins w:id="260"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SmokeStatus eq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EverSmoked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3B6DC563" w14:textId="77777777" w:rsidR="00DB2C7C" w:rsidRDefault="00DB2C7C" w:rsidP="00DB2C7C">
      <w:pPr>
        <w:autoSpaceDE w:val="0"/>
        <w:autoSpaceDN w:val="0"/>
        <w:adjustRightInd w:val="0"/>
        <w:spacing w:after="0" w:line="240" w:lineRule="auto"/>
        <w:rPr>
          <w:ins w:id="261" w:author="Windows User" w:date="2019-08-16T16:29:00Z"/>
          <w:rFonts w:ascii="Courier New" w:hAnsi="Courier New" w:cs="Courier New"/>
          <w:color w:val="000000"/>
          <w:sz w:val="20"/>
          <w:szCs w:val="20"/>
          <w:shd w:val="clear" w:color="auto" w:fill="FFFFFF"/>
        </w:rPr>
      </w:pPr>
    </w:p>
    <w:p w14:paraId="7D3A4A64" w14:textId="77777777" w:rsidR="00DB2C7C" w:rsidRDefault="00DB2C7C" w:rsidP="00DB2C7C">
      <w:pPr>
        <w:autoSpaceDE w:val="0"/>
        <w:autoSpaceDN w:val="0"/>
        <w:adjustRightInd w:val="0"/>
        <w:spacing w:after="0" w:line="240" w:lineRule="auto"/>
        <w:rPr>
          <w:ins w:id="262" w:author="Windows User" w:date="2019-08-16T16:29:00Z"/>
          <w:rFonts w:ascii="Courier New" w:hAnsi="Courier New" w:cs="Courier New"/>
          <w:color w:val="000000"/>
          <w:sz w:val="20"/>
          <w:szCs w:val="20"/>
          <w:shd w:val="clear" w:color="auto" w:fill="FFFFFF"/>
        </w:rPr>
      </w:pPr>
      <w:ins w:id="263" w:author="Windows User" w:date="2019-08-16T16:29: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or SmokeStatus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SmokeStatus eq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TimeSinceQuit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4044DFF4" w14:textId="77777777" w:rsidR="00DB2C7C" w:rsidRDefault="00DB2C7C" w:rsidP="00DB2C7C">
      <w:pPr>
        <w:autoSpaceDE w:val="0"/>
        <w:autoSpaceDN w:val="0"/>
        <w:adjustRightInd w:val="0"/>
        <w:spacing w:after="0" w:line="240" w:lineRule="auto"/>
        <w:rPr>
          <w:ins w:id="264" w:author="Windows User" w:date="2019-08-16T16:29:00Z"/>
          <w:rFonts w:ascii="Courier New" w:hAnsi="Courier New" w:cs="Courier New"/>
          <w:color w:val="000000"/>
          <w:sz w:val="20"/>
          <w:szCs w:val="20"/>
          <w:shd w:val="clear" w:color="auto" w:fill="FFFFFF"/>
        </w:rPr>
      </w:pPr>
      <w:ins w:id="265"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TimeSinceQuit = YEAR(Day1InitialDate) - SAB15;</w:t>
        </w:r>
      </w:ins>
    </w:p>
    <w:p w14:paraId="2D5076C6" w14:textId="77777777" w:rsidR="00DB2C7C" w:rsidRDefault="00DB2C7C" w:rsidP="00DB2C7C">
      <w:pPr>
        <w:autoSpaceDE w:val="0"/>
        <w:autoSpaceDN w:val="0"/>
        <w:adjustRightInd w:val="0"/>
        <w:spacing w:after="0" w:line="240" w:lineRule="auto"/>
        <w:rPr>
          <w:ins w:id="266" w:author="Windows User" w:date="2019-08-16T16:29:00Z"/>
          <w:rFonts w:ascii="Courier New" w:hAnsi="Courier New" w:cs="Courier New"/>
          <w:color w:val="000000"/>
          <w:sz w:val="20"/>
          <w:szCs w:val="20"/>
          <w:shd w:val="clear" w:color="auto" w:fill="FFFFFF"/>
        </w:rPr>
      </w:pPr>
    </w:p>
    <w:p w14:paraId="02E94953" w14:textId="77777777" w:rsidR="00DB2C7C" w:rsidRDefault="00DB2C7C" w:rsidP="00DB2C7C">
      <w:pPr>
        <w:autoSpaceDE w:val="0"/>
        <w:autoSpaceDN w:val="0"/>
        <w:adjustRightInd w:val="0"/>
        <w:spacing w:after="0" w:line="240" w:lineRule="auto"/>
        <w:rPr>
          <w:ins w:id="267" w:author="Windows User" w:date="2019-08-16T16:29:00Z"/>
          <w:rFonts w:ascii="Courier New" w:hAnsi="Courier New" w:cs="Courier New"/>
          <w:color w:val="000000"/>
          <w:sz w:val="20"/>
          <w:szCs w:val="20"/>
          <w:shd w:val="clear" w:color="auto" w:fill="FFFFFF"/>
        </w:rPr>
      </w:pPr>
      <w:ins w:id="268" w:author="Windows User" w:date="2019-08-16T16:29: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PackYears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4AAE9BE4" w14:textId="77777777" w:rsidR="00DB2C7C" w:rsidRDefault="00DB2C7C" w:rsidP="00DB2C7C">
      <w:pPr>
        <w:autoSpaceDE w:val="0"/>
        <w:autoSpaceDN w:val="0"/>
        <w:adjustRightInd w:val="0"/>
        <w:spacing w:after="0" w:line="240" w:lineRule="auto"/>
        <w:rPr>
          <w:ins w:id="269" w:author="Windows User" w:date="2019-08-16T16:29:00Z"/>
          <w:rFonts w:ascii="Courier New" w:hAnsi="Courier New" w:cs="Courier New"/>
          <w:color w:val="000000"/>
          <w:sz w:val="20"/>
          <w:szCs w:val="20"/>
          <w:shd w:val="clear" w:color="auto" w:fill="FFFFFF"/>
        </w:rPr>
      </w:pPr>
      <w:ins w:id="270"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PackYears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279F5026" w14:textId="77777777" w:rsidR="00DB2C7C" w:rsidRDefault="00DB2C7C" w:rsidP="00DB2C7C">
      <w:pPr>
        <w:autoSpaceDE w:val="0"/>
        <w:autoSpaceDN w:val="0"/>
        <w:adjustRightInd w:val="0"/>
        <w:spacing w:after="0" w:line="240" w:lineRule="auto"/>
        <w:rPr>
          <w:ins w:id="271" w:author="Windows User" w:date="2019-08-16T16:29:00Z"/>
          <w:rFonts w:ascii="Courier New" w:hAnsi="Courier New" w:cs="Courier New"/>
          <w:color w:val="000000"/>
          <w:sz w:val="20"/>
          <w:szCs w:val="20"/>
          <w:shd w:val="clear" w:color="auto" w:fill="FFFFFF"/>
        </w:rPr>
      </w:pPr>
      <w:ins w:id="272" w:author="Windows User" w:date="2019-08-16T16:29: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SmokeStatus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SmokeStatus eq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PackYears = (SAB16/</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)*SAB17;</w:t>
        </w:r>
      </w:ins>
    </w:p>
    <w:p w14:paraId="25D295E0" w14:textId="77777777" w:rsidR="00DB2C7C" w:rsidRDefault="00DB2C7C" w:rsidP="00DB2C7C">
      <w:pPr>
        <w:autoSpaceDE w:val="0"/>
        <w:autoSpaceDN w:val="0"/>
        <w:adjustRightInd w:val="0"/>
        <w:spacing w:after="0" w:line="240" w:lineRule="auto"/>
        <w:rPr>
          <w:ins w:id="273" w:author="Windows User" w:date="2019-08-16T16:29:00Z"/>
          <w:rFonts w:ascii="Courier New" w:hAnsi="Courier New" w:cs="Courier New"/>
          <w:color w:val="000000"/>
          <w:sz w:val="20"/>
          <w:szCs w:val="20"/>
          <w:shd w:val="clear" w:color="auto" w:fill="FFFFFF"/>
        </w:rPr>
      </w:pPr>
    </w:p>
    <w:p w14:paraId="1ACC8493" w14:textId="77777777" w:rsidR="00DB2C7C" w:rsidRDefault="00DB2C7C" w:rsidP="00DB2C7C">
      <w:pPr>
        <w:autoSpaceDE w:val="0"/>
        <w:autoSpaceDN w:val="0"/>
        <w:adjustRightInd w:val="0"/>
        <w:spacing w:after="0" w:line="240" w:lineRule="auto"/>
        <w:rPr>
          <w:ins w:id="274" w:author="Windows User" w:date="2019-08-16T16:29:00Z"/>
          <w:rFonts w:ascii="Courier New" w:hAnsi="Courier New" w:cs="Courier New"/>
          <w:color w:val="000000"/>
          <w:sz w:val="20"/>
          <w:szCs w:val="20"/>
          <w:shd w:val="clear" w:color="auto" w:fill="FFFFFF"/>
        </w:rPr>
      </w:pPr>
      <w:ins w:id="275" w:author="Windows User" w:date="2019-08-16T16:29: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ins>
    </w:p>
    <w:p w14:paraId="3306B8D8" w14:textId="77777777" w:rsidR="00DB2C7C" w:rsidRDefault="00DB2C7C" w:rsidP="00DB2C7C">
      <w:pPr>
        <w:autoSpaceDE w:val="0"/>
        <w:autoSpaceDN w:val="0"/>
        <w:adjustRightInd w:val="0"/>
        <w:spacing w:after="0" w:line="240" w:lineRule="auto"/>
        <w:rPr>
          <w:ins w:id="276" w:author="Windows User" w:date="2019-08-16T16:29:00Z"/>
          <w:rFonts w:ascii="Courier New" w:hAnsi="Courier New" w:cs="Courier New"/>
          <w:color w:val="000000"/>
          <w:sz w:val="20"/>
          <w:szCs w:val="20"/>
          <w:shd w:val="clear" w:color="auto" w:fill="FFFFFF"/>
        </w:rPr>
      </w:pPr>
      <w:ins w:id="277" w:author="Windows User" w:date="2019-08-16T16:29:00Z">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SmokeStatus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'Nonsmoker'</w:t>
        </w:r>
      </w:ins>
    </w:p>
    <w:p w14:paraId="23EE0E36" w14:textId="253631FB" w:rsidR="00DB2C7C" w:rsidRDefault="00DB2C7C" w:rsidP="00DB2C7C">
      <w:pPr>
        <w:autoSpaceDE w:val="0"/>
        <w:autoSpaceDN w:val="0"/>
        <w:adjustRightInd w:val="0"/>
        <w:spacing w:after="0" w:line="240" w:lineRule="auto"/>
        <w:rPr>
          <w:ins w:id="278" w:author="Windows User" w:date="2019-08-16T16:29:00Z"/>
          <w:rFonts w:ascii="Courier New" w:hAnsi="Courier New" w:cs="Courier New"/>
          <w:color w:val="000000"/>
          <w:sz w:val="20"/>
          <w:szCs w:val="20"/>
          <w:shd w:val="clear" w:color="auto" w:fill="FFFFFF"/>
        </w:rPr>
      </w:pPr>
      <w:ins w:id="279" w:author="Windows User" w:date="2019-08-16T16:29:00Z">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'Prior smoker'</w:t>
        </w:r>
      </w:ins>
    </w:p>
    <w:p w14:paraId="7EA3FBFD" w14:textId="71355ADB" w:rsidR="00DB2C7C" w:rsidRDefault="00DB2C7C" w:rsidP="00DB2C7C">
      <w:pPr>
        <w:autoSpaceDE w:val="0"/>
        <w:autoSpaceDN w:val="0"/>
        <w:adjustRightInd w:val="0"/>
        <w:spacing w:after="0" w:line="240" w:lineRule="auto"/>
        <w:rPr>
          <w:ins w:id="280" w:author="Windows User" w:date="2019-08-16T16:29:00Z"/>
          <w:rFonts w:ascii="Courier New" w:hAnsi="Courier New" w:cs="Courier New"/>
          <w:color w:val="000000"/>
          <w:sz w:val="20"/>
          <w:szCs w:val="20"/>
          <w:shd w:val="clear" w:color="auto" w:fill="FFFFFF"/>
        </w:rPr>
      </w:pPr>
      <w:ins w:id="281" w:author="Windows User" w:date="2019-08-16T16:29:00Z">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'Current smoker'</w:t>
        </w:r>
        <w:r>
          <w:rPr>
            <w:rFonts w:ascii="Courier New" w:hAnsi="Courier New" w:cs="Courier New"/>
            <w:color w:val="000000"/>
            <w:sz w:val="20"/>
            <w:szCs w:val="20"/>
            <w:shd w:val="clear" w:color="auto" w:fill="FFFFFF"/>
          </w:rPr>
          <w:t>;</w:t>
        </w:r>
      </w:ins>
    </w:p>
    <w:p w14:paraId="740718F6" w14:textId="77777777" w:rsidR="00DB2C7C" w:rsidRDefault="00DB2C7C" w:rsidP="00DB2C7C">
      <w:pPr>
        <w:autoSpaceDE w:val="0"/>
        <w:autoSpaceDN w:val="0"/>
        <w:adjustRightInd w:val="0"/>
        <w:spacing w:after="0" w:line="240" w:lineRule="auto"/>
        <w:rPr>
          <w:ins w:id="282" w:author="Windows User" w:date="2019-08-16T16:29:00Z"/>
          <w:rFonts w:ascii="Courier New" w:hAnsi="Courier New" w:cs="Courier New"/>
          <w:color w:val="000000"/>
          <w:sz w:val="20"/>
          <w:szCs w:val="20"/>
          <w:shd w:val="clear" w:color="auto" w:fill="FFFFFF"/>
        </w:rPr>
      </w:pPr>
    </w:p>
    <w:p w14:paraId="4F557F8A" w14:textId="77777777" w:rsidR="00DB2C7C" w:rsidRDefault="00DB2C7C" w:rsidP="00DB2C7C">
      <w:pPr>
        <w:autoSpaceDE w:val="0"/>
        <w:autoSpaceDN w:val="0"/>
        <w:adjustRightInd w:val="0"/>
        <w:spacing w:after="0" w:line="240" w:lineRule="auto"/>
        <w:rPr>
          <w:ins w:id="283" w:author="Windows User" w:date="2019-08-16T16:29:00Z"/>
          <w:rFonts w:ascii="Courier New" w:hAnsi="Courier New" w:cs="Courier New"/>
          <w:color w:val="000000"/>
          <w:sz w:val="20"/>
          <w:szCs w:val="20"/>
          <w:shd w:val="clear" w:color="auto" w:fill="FFFFFF"/>
        </w:rPr>
      </w:pPr>
      <w:ins w:id="284" w:author="Windows User" w:date="2019-08-16T16:29:00Z">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EverSmoked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ins>
    </w:p>
    <w:p w14:paraId="1E0AB9CF" w14:textId="0FB1FDD7" w:rsidR="00DB2C7C" w:rsidRDefault="00DB2C7C">
      <w:pPr>
        <w:autoSpaceDE w:val="0"/>
        <w:autoSpaceDN w:val="0"/>
        <w:adjustRightInd w:val="0"/>
        <w:spacing w:after="0" w:line="240" w:lineRule="auto"/>
        <w:ind w:left="1440"/>
        <w:rPr>
          <w:ins w:id="285" w:author="Windows User" w:date="2019-08-16T16:29:00Z"/>
          <w:rFonts w:ascii="Courier New" w:hAnsi="Courier New" w:cs="Courier New"/>
          <w:color w:val="000000"/>
          <w:sz w:val="20"/>
          <w:szCs w:val="20"/>
          <w:shd w:val="clear" w:color="auto" w:fill="FFFFFF"/>
        </w:rPr>
        <w:pPrChange w:id="286" w:author="Windows User" w:date="2019-08-16T16:30:00Z">
          <w:pPr>
            <w:autoSpaceDE w:val="0"/>
            <w:autoSpaceDN w:val="0"/>
            <w:adjustRightInd w:val="0"/>
            <w:spacing w:after="0" w:line="240" w:lineRule="auto"/>
          </w:pPr>
        </w:pPrChange>
      </w:pPr>
      <w:ins w:id="287" w:author="Windows User" w:date="2019-08-16T16:30:00Z">
        <w:r>
          <w:rPr>
            <w:rFonts w:ascii="Courier New" w:hAnsi="Courier New" w:cs="Courier New"/>
            <w:color w:val="000000"/>
            <w:sz w:val="20"/>
            <w:szCs w:val="20"/>
            <w:shd w:val="clear" w:color="auto" w:fill="FFFFFF"/>
          </w:rPr>
          <w:t xml:space="preserve">     </w:t>
        </w:r>
      </w:ins>
      <w:ins w:id="288" w:author="Windows User" w:date="2019-08-16T16:29:00Z">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ins>
    </w:p>
    <w:p w14:paraId="43F07BC2" w14:textId="1C870A86" w:rsidR="00B71C0D" w:rsidRPr="00C13F99" w:rsidRDefault="00DB2C7C" w:rsidP="00DB2C7C">
      <w:pPr>
        <w:autoSpaceDE w:val="0"/>
        <w:autoSpaceDN w:val="0"/>
        <w:adjustRightInd w:val="0"/>
        <w:spacing w:after="0" w:line="240" w:lineRule="auto"/>
        <w:rPr>
          <w:rFonts w:cstheme="minorHAnsi"/>
        </w:rPr>
      </w:pPr>
      <w:ins w:id="289" w:author="Windows User" w:date="2019-08-16T16:29: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25C55A44" w14:textId="77777777" w:rsidR="00B71C0D" w:rsidRPr="008D3988" w:rsidRDefault="00B71C0D" w:rsidP="007C40F7">
      <w:pPr>
        <w:autoSpaceDE w:val="0"/>
        <w:autoSpaceDN w:val="0"/>
        <w:adjustRightInd w:val="0"/>
        <w:spacing w:after="0" w:line="240" w:lineRule="auto"/>
        <w:rPr>
          <w:rFonts w:cstheme="minorHAnsi"/>
        </w:rPr>
      </w:pPr>
    </w:p>
    <w:p w14:paraId="1F24B188" w14:textId="77777777" w:rsidR="00B71C0D" w:rsidRDefault="00B71C0D" w:rsidP="007C40F7">
      <w:pPr>
        <w:autoSpaceDE w:val="0"/>
        <w:autoSpaceDN w:val="0"/>
        <w:adjustRightInd w:val="0"/>
        <w:spacing w:after="0" w:line="240" w:lineRule="auto"/>
        <w:rPr>
          <w:rFonts w:cs="Times New Roman"/>
        </w:rPr>
      </w:pPr>
    </w:p>
    <w:p w14:paraId="6E2BA156" w14:textId="49740CBF" w:rsidR="00C04971" w:rsidRDefault="00C04971">
      <w:pPr>
        <w:rPr>
          <w:rFonts w:cs="Times New Roman"/>
        </w:rPr>
      </w:pPr>
      <w:r>
        <w:rPr>
          <w:rFonts w:cs="Times New Roman"/>
        </w:rPr>
        <w:br w:type="page"/>
      </w:r>
    </w:p>
    <w:p w14:paraId="526DA908" w14:textId="79360653" w:rsidR="00152517" w:rsidRPr="006638DE" w:rsidRDefault="006638DE" w:rsidP="00152517">
      <w:pPr>
        <w:pStyle w:val="Heading1"/>
        <w:spacing w:before="0"/>
        <w:jc w:val="center"/>
        <w:rPr>
          <w:rFonts w:asciiTheme="minorHAnsi" w:hAnsiTheme="minorHAnsi"/>
          <w:color w:val="auto"/>
          <w:sz w:val="22"/>
          <w:szCs w:val="22"/>
        </w:rPr>
      </w:pPr>
      <w:bookmarkStart w:id="290" w:name="_Toc2071864"/>
      <w:r w:rsidRPr="006638DE">
        <w:rPr>
          <w:rFonts w:asciiTheme="minorHAnsi" w:hAnsiTheme="minorHAnsi"/>
          <w:color w:val="auto"/>
          <w:sz w:val="22"/>
          <w:szCs w:val="22"/>
        </w:rPr>
        <w:lastRenderedPageBreak/>
        <w:t>Social Network: Social and Caregiver Strain</w:t>
      </w:r>
      <w:bookmarkEnd w:id="290"/>
    </w:p>
    <w:p w14:paraId="53FA89CC" w14:textId="1BF174EC" w:rsidR="00152517" w:rsidRPr="00E142A0" w:rsidRDefault="00152517" w:rsidP="00152517">
      <w:pPr>
        <w:pBdr>
          <w:bottom w:val="single" w:sz="6" w:space="1" w:color="auto"/>
        </w:pBdr>
        <w:spacing w:after="0" w:line="240" w:lineRule="auto"/>
        <w:contextualSpacing/>
        <w:jc w:val="center"/>
        <w:rPr>
          <w:b/>
        </w:rPr>
      </w:pPr>
      <w:r w:rsidRPr="0055600C">
        <w:rPr>
          <w:b/>
        </w:rPr>
        <w:t>(</w:t>
      </w:r>
      <w:r w:rsidR="0055600C" w:rsidRPr="0055600C">
        <w:rPr>
          <w:b/>
        </w:rPr>
        <w:t>98</w:t>
      </w:r>
      <w:r w:rsidR="0055600C">
        <w:rPr>
          <w:b/>
        </w:rPr>
        <w:t xml:space="preserve"> </w:t>
      </w:r>
      <w:r w:rsidRPr="0055600C">
        <w:rPr>
          <w:b/>
        </w:rPr>
        <w:t>items)</w:t>
      </w:r>
    </w:p>
    <w:p w14:paraId="4D85348B" w14:textId="77777777" w:rsidR="00152517" w:rsidRDefault="00152517" w:rsidP="00152517">
      <w:pPr>
        <w:pBdr>
          <w:bottom w:val="single" w:sz="4" w:space="1" w:color="auto"/>
        </w:pBdr>
        <w:spacing w:after="0"/>
        <w:rPr>
          <w:rFonts w:cs="Times New Roman"/>
          <w:b/>
        </w:rPr>
      </w:pPr>
      <w:r w:rsidRPr="000E5D0E">
        <w:rPr>
          <w:rFonts w:cs="Times New Roman"/>
          <w:b/>
        </w:rPr>
        <w:t>DESCRIPTION</w:t>
      </w:r>
    </w:p>
    <w:p w14:paraId="4719353F" w14:textId="53AA4F57" w:rsidR="000E5D0E" w:rsidRPr="000E5D0E" w:rsidRDefault="000E5D0E" w:rsidP="00152517">
      <w:pPr>
        <w:pBdr>
          <w:bottom w:val="single" w:sz="4" w:space="1" w:color="auto"/>
        </w:pBdr>
        <w:spacing w:after="0"/>
        <w:rPr>
          <w:rFonts w:cs="Times New Roman"/>
        </w:rPr>
      </w:pPr>
      <w:r w:rsidRPr="000E5D0E">
        <w:rPr>
          <w:rFonts w:cs="Times New Roman"/>
        </w:rPr>
        <w:t>These questions were chosen to capture participants’ relationships with their spouses/partners, children, family</w:t>
      </w:r>
      <w:r w:rsidR="00D914A5">
        <w:rPr>
          <w:rFonts w:cs="Times New Roman"/>
        </w:rPr>
        <w:t>, and friends.  These questions also assessed whether participants have a caregiving role in those relationships and whether this role is strained.</w:t>
      </w:r>
    </w:p>
    <w:p w14:paraId="0A3DA5BF" w14:textId="20B5EEBA" w:rsidR="00152517" w:rsidRDefault="00152517" w:rsidP="00152517">
      <w:pPr>
        <w:pBdr>
          <w:bottom w:val="single" w:sz="6" w:space="1" w:color="auto"/>
        </w:pBdr>
        <w:spacing w:after="0"/>
        <w:rPr>
          <w:ins w:id="291" w:author="Ruizue Zhaoyang" w:date="2018-10-18T17:23:00Z"/>
          <w:rFonts w:cs="Times New Roman"/>
          <w:b/>
        </w:rPr>
      </w:pPr>
      <w:r w:rsidRPr="000E5D0E">
        <w:rPr>
          <w:rFonts w:cs="Times New Roman"/>
          <w:b/>
        </w:rPr>
        <w:t>ASSOCIATED PAPERS</w:t>
      </w:r>
    </w:p>
    <w:p w14:paraId="32C9F32A" w14:textId="77777777" w:rsidR="0019465A" w:rsidRDefault="0019465A" w:rsidP="00C04971">
      <w:pPr>
        <w:spacing w:after="0" w:line="240" w:lineRule="auto"/>
        <w:ind w:left="450" w:hanging="450"/>
        <w:rPr>
          <w:rFonts w:cstheme="minorHAnsi"/>
        </w:rPr>
      </w:pPr>
      <w:r w:rsidRPr="0019465A">
        <w:rPr>
          <w:rFonts w:cstheme="minorHAnsi"/>
        </w:rPr>
        <w:t xml:space="preserve">Sabourin, Stéphane; Valois, Pierre; Lussier, Yvan (2005). Development and validation of a brief version of </w:t>
      </w:r>
    </w:p>
    <w:p w14:paraId="6BA06F3B" w14:textId="77777777" w:rsidR="0019465A" w:rsidRDefault="0019465A" w:rsidP="00C04971">
      <w:pPr>
        <w:spacing w:after="0" w:line="240" w:lineRule="auto"/>
        <w:ind w:left="450" w:hanging="450"/>
        <w:rPr>
          <w:rFonts w:cstheme="minorHAnsi"/>
        </w:rPr>
      </w:pPr>
      <w:r w:rsidRPr="0019465A">
        <w:rPr>
          <w:rFonts w:cstheme="minorHAnsi"/>
        </w:rPr>
        <w:t xml:space="preserve">the Dyadic Adjustment Scale with a nonparametric item analysis model. Psychological Assessment, </w:t>
      </w:r>
    </w:p>
    <w:p w14:paraId="3407C717" w14:textId="62582C18" w:rsidR="0019465A" w:rsidRDefault="0019465A" w:rsidP="00C04971">
      <w:pPr>
        <w:spacing w:after="0" w:line="240" w:lineRule="auto"/>
        <w:ind w:left="450" w:hanging="450"/>
        <w:rPr>
          <w:rFonts w:cstheme="minorHAnsi"/>
        </w:rPr>
      </w:pPr>
      <w:r w:rsidRPr="0019465A">
        <w:rPr>
          <w:rFonts w:cstheme="minorHAnsi"/>
        </w:rPr>
        <w:t>17(1), 15-27. doi: 10.1037/1040-3590.17.1.15</w:t>
      </w:r>
    </w:p>
    <w:p w14:paraId="67F9CFE4" w14:textId="77777777" w:rsidR="0019465A" w:rsidRDefault="0019465A" w:rsidP="00C04971">
      <w:pPr>
        <w:spacing w:after="0" w:line="240" w:lineRule="auto"/>
        <w:ind w:left="450" w:hanging="450"/>
        <w:rPr>
          <w:rFonts w:cstheme="minorHAnsi"/>
        </w:rPr>
      </w:pPr>
    </w:p>
    <w:p w14:paraId="440E2722" w14:textId="2EAAC2A4" w:rsidR="0019465A" w:rsidRDefault="00C0203C" w:rsidP="00C04971">
      <w:pPr>
        <w:spacing w:after="0" w:line="240" w:lineRule="auto"/>
        <w:ind w:left="450" w:hanging="450"/>
        <w:rPr>
          <w:rFonts w:cstheme="minorHAnsi"/>
        </w:rPr>
      </w:pPr>
      <w:r w:rsidRPr="0019465A">
        <w:rPr>
          <w:rFonts w:cstheme="minorHAnsi"/>
        </w:rPr>
        <w:t>Schuster, T. L., Kessler, R. C., &amp; Aseltine, R. H. Jr. (1990). Supportive interactions, negative interactions,</w:t>
      </w:r>
      <w:r w:rsidR="0019465A">
        <w:rPr>
          <w:rFonts w:cstheme="minorHAnsi"/>
        </w:rPr>
        <w:t xml:space="preserve"> </w:t>
      </w:r>
    </w:p>
    <w:p w14:paraId="6AC9D112" w14:textId="1F561270" w:rsidR="00C0203C" w:rsidRPr="0019465A" w:rsidRDefault="00C0203C" w:rsidP="00C04971">
      <w:pPr>
        <w:spacing w:after="0" w:line="240" w:lineRule="auto"/>
        <w:ind w:left="450" w:hanging="450"/>
        <w:rPr>
          <w:rFonts w:cstheme="minorHAnsi"/>
        </w:rPr>
      </w:pPr>
      <w:r w:rsidRPr="0019465A">
        <w:rPr>
          <w:rFonts w:cstheme="minorHAnsi"/>
        </w:rPr>
        <w:t>and depressed mood. American Journal of Community Psychology, 18, 423-438.</w:t>
      </w:r>
    </w:p>
    <w:p w14:paraId="5B667F25" w14:textId="77777777" w:rsidR="00C0203C" w:rsidRPr="0019465A" w:rsidRDefault="00C0203C" w:rsidP="00C04971">
      <w:pPr>
        <w:spacing w:after="0" w:line="240" w:lineRule="auto"/>
        <w:ind w:firstLine="360"/>
        <w:rPr>
          <w:rFonts w:cstheme="minorHAnsi"/>
        </w:rPr>
      </w:pPr>
    </w:p>
    <w:p w14:paraId="7450B38E" w14:textId="183F1F3A" w:rsidR="0019465A" w:rsidRDefault="00C0203C" w:rsidP="00C04971">
      <w:pPr>
        <w:spacing w:after="0" w:line="240" w:lineRule="auto"/>
        <w:ind w:left="360" w:hanging="360"/>
        <w:rPr>
          <w:rFonts w:cstheme="minorHAnsi"/>
        </w:rPr>
      </w:pPr>
      <w:r w:rsidRPr="0019465A">
        <w:rPr>
          <w:rFonts w:cstheme="minorHAnsi"/>
        </w:rPr>
        <w:t xml:space="preserve">Turner, R. J., Frankel, G., &amp; Levin, D. M. (1983). Social support: Conceptualization, measurement, and </w:t>
      </w:r>
    </w:p>
    <w:p w14:paraId="0DCFD50E" w14:textId="77777777" w:rsidR="0019465A" w:rsidRDefault="00C0203C" w:rsidP="00C04971">
      <w:pPr>
        <w:spacing w:after="0" w:line="240" w:lineRule="auto"/>
        <w:ind w:left="360" w:hanging="360"/>
        <w:rPr>
          <w:rFonts w:cstheme="minorHAnsi"/>
        </w:rPr>
      </w:pPr>
      <w:r w:rsidRPr="0019465A">
        <w:rPr>
          <w:rFonts w:cstheme="minorHAnsi"/>
        </w:rPr>
        <w:t xml:space="preserve">implications for mental health. In J. R. Greenley &amp; R. G. Simmons (Eds.), Research in Community and </w:t>
      </w:r>
    </w:p>
    <w:p w14:paraId="0628A5F5" w14:textId="7D8260FD" w:rsidR="00C0203C" w:rsidRPr="0019465A" w:rsidRDefault="00C0203C" w:rsidP="00C04971">
      <w:pPr>
        <w:spacing w:after="0" w:line="240" w:lineRule="auto"/>
        <w:ind w:left="360" w:hanging="360"/>
        <w:rPr>
          <w:rFonts w:cstheme="minorHAnsi"/>
        </w:rPr>
      </w:pPr>
      <w:r w:rsidRPr="0019465A">
        <w:rPr>
          <w:rFonts w:cstheme="minorHAnsi"/>
        </w:rPr>
        <w:t>Mental Health (pp. 67-111). Greenwich: JAI Press.</w:t>
      </w:r>
    </w:p>
    <w:p w14:paraId="7E941A5A" w14:textId="77777777" w:rsidR="00C0203C" w:rsidRPr="0019465A" w:rsidRDefault="00C0203C" w:rsidP="00C04971">
      <w:pPr>
        <w:pBdr>
          <w:bottom w:val="single" w:sz="6" w:space="1" w:color="auto"/>
        </w:pBdr>
        <w:spacing w:after="0" w:line="240" w:lineRule="auto"/>
        <w:rPr>
          <w:rFonts w:cstheme="minorHAnsi"/>
          <w:b/>
        </w:rPr>
      </w:pPr>
    </w:p>
    <w:p w14:paraId="19AB2326" w14:textId="4D40F2AC" w:rsidR="000E5D0E" w:rsidRPr="0019465A" w:rsidRDefault="000E5D0E" w:rsidP="00C04971">
      <w:pPr>
        <w:pBdr>
          <w:bottom w:val="single" w:sz="6" w:space="1" w:color="auto"/>
        </w:pBdr>
        <w:spacing w:after="0" w:line="240" w:lineRule="auto"/>
        <w:rPr>
          <w:ins w:id="292" w:author="Ruizue Zhaoyang" w:date="2018-10-18T17:24:00Z"/>
          <w:rFonts w:cstheme="minorHAnsi"/>
        </w:rPr>
      </w:pPr>
      <w:r w:rsidRPr="0019465A">
        <w:rPr>
          <w:rFonts w:cstheme="minorHAnsi"/>
        </w:rPr>
        <w:t>Whalen, H.R., &amp; Lachman, M.E. (2000). Social support and strain from partner, family and friends: Costs and benefits for men and women in adulthood. Journal of Social and Personal Relationships, 17, 5-30.</w:t>
      </w:r>
    </w:p>
    <w:p w14:paraId="5B8F6309" w14:textId="77777777" w:rsidR="008D55F2" w:rsidRPr="000E5D0E" w:rsidRDefault="008D55F2" w:rsidP="000E5D0E">
      <w:pPr>
        <w:pBdr>
          <w:bottom w:val="single" w:sz="6" w:space="1" w:color="auto"/>
        </w:pBdr>
        <w:spacing w:after="0"/>
        <w:rPr>
          <w:rFonts w:cs="Times New Roman"/>
        </w:rPr>
      </w:pPr>
    </w:p>
    <w:p w14:paraId="7A0C3D6A" w14:textId="77777777" w:rsidR="00152517" w:rsidRPr="00D914A5" w:rsidRDefault="00152517" w:rsidP="00152517">
      <w:pPr>
        <w:spacing w:after="0"/>
        <w:rPr>
          <w:rFonts w:cs="Times New Roman"/>
          <w:b/>
        </w:rPr>
      </w:pPr>
      <w:r w:rsidRPr="00D914A5">
        <w:rPr>
          <w:rFonts w:cs="Times New Roman"/>
          <w:b/>
        </w:rPr>
        <w:t>SUBJECT INSTRUCTIONS:</w:t>
      </w:r>
    </w:p>
    <w:p w14:paraId="429D1214" w14:textId="3D66BA9B" w:rsidR="00152517" w:rsidRPr="00D914A5" w:rsidRDefault="00D914A5" w:rsidP="00152517">
      <w:pPr>
        <w:spacing w:after="0"/>
        <w:rPr>
          <w:rFonts w:cs="Times New Roman"/>
        </w:rPr>
      </w:pPr>
      <w:r w:rsidRPr="00D914A5">
        <w:rPr>
          <w:rFonts w:cs="Times New Roman"/>
        </w:rPr>
        <w:t>N/A</w:t>
      </w:r>
    </w:p>
    <w:tbl>
      <w:tblPr>
        <w:tblStyle w:val="TableGrid"/>
        <w:tblW w:w="0" w:type="auto"/>
        <w:tblLook w:val="04A0" w:firstRow="1" w:lastRow="0" w:firstColumn="1" w:lastColumn="0" w:noHBand="0" w:noVBand="1"/>
      </w:tblPr>
      <w:tblGrid>
        <w:gridCol w:w="1392"/>
        <w:gridCol w:w="5935"/>
        <w:gridCol w:w="2023"/>
      </w:tblGrid>
      <w:tr w:rsidR="0055600C" w:rsidRPr="000431A1" w14:paraId="3065440A" w14:textId="77777777" w:rsidTr="00973FAA">
        <w:tc>
          <w:tcPr>
            <w:tcW w:w="0" w:type="auto"/>
            <w:tcBorders>
              <w:top w:val="single" w:sz="4" w:space="0" w:color="auto"/>
              <w:left w:val="single" w:sz="4" w:space="0" w:color="auto"/>
              <w:bottom w:val="single" w:sz="4" w:space="0" w:color="auto"/>
              <w:right w:val="single" w:sz="4" w:space="0" w:color="auto"/>
            </w:tcBorders>
            <w:hideMark/>
          </w:tcPr>
          <w:p w14:paraId="1ECB6BCC" w14:textId="77777777" w:rsidR="0055600C" w:rsidRPr="00326291" w:rsidRDefault="0055600C" w:rsidP="00973FAA">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7CF3457A" w14:textId="77777777" w:rsidR="0055600C" w:rsidRPr="00326291" w:rsidRDefault="0055600C" w:rsidP="00973FAA">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1BBD4764" w14:textId="77777777" w:rsidR="0055600C" w:rsidRPr="00326291" w:rsidRDefault="0055600C" w:rsidP="00973FAA">
            <w:pPr>
              <w:jc w:val="center"/>
              <w:rPr>
                <w:rFonts w:cs="Times New Roman"/>
                <w:b/>
              </w:rPr>
            </w:pPr>
            <w:r w:rsidRPr="00326291">
              <w:rPr>
                <w:rFonts w:cs="Times New Roman"/>
                <w:b/>
              </w:rPr>
              <w:t>Item Values</w:t>
            </w:r>
          </w:p>
        </w:tc>
      </w:tr>
      <w:tr w:rsidR="0055600C" w:rsidRPr="000431A1" w14:paraId="382F5B06" w14:textId="77777777" w:rsidTr="00973FAA">
        <w:tc>
          <w:tcPr>
            <w:tcW w:w="0" w:type="auto"/>
            <w:tcBorders>
              <w:top w:val="single" w:sz="4" w:space="0" w:color="auto"/>
              <w:left w:val="single" w:sz="4" w:space="0" w:color="auto"/>
              <w:bottom w:val="single" w:sz="4" w:space="0" w:color="auto"/>
              <w:right w:val="single" w:sz="4" w:space="0" w:color="auto"/>
            </w:tcBorders>
          </w:tcPr>
          <w:p w14:paraId="46C080D0" w14:textId="6F9284D3" w:rsidR="0055600C" w:rsidRDefault="0055600C" w:rsidP="00973FAA">
            <w:pPr>
              <w:jc w:val="center"/>
              <w:rPr>
                <w:rFonts w:cs="Times New Roman"/>
              </w:rPr>
            </w:pPr>
            <w:r>
              <w:rPr>
                <w:rFonts w:cs="Times New Roman"/>
              </w:rPr>
              <w:t>SNdate</w:t>
            </w:r>
          </w:p>
        </w:tc>
        <w:tc>
          <w:tcPr>
            <w:tcW w:w="0" w:type="auto"/>
            <w:tcBorders>
              <w:top w:val="single" w:sz="4" w:space="0" w:color="auto"/>
              <w:left w:val="single" w:sz="4" w:space="0" w:color="auto"/>
              <w:bottom w:val="single" w:sz="4" w:space="0" w:color="auto"/>
              <w:right w:val="single" w:sz="4" w:space="0" w:color="auto"/>
            </w:tcBorders>
          </w:tcPr>
          <w:p w14:paraId="621A7AAF" w14:textId="7A7EFDF0" w:rsidR="0055600C" w:rsidRDefault="0055600C" w:rsidP="00973FAA">
            <w:pPr>
              <w:rPr>
                <w:rFonts w:cs="Times New Roman"/>
              </w:rPr>
            </w:pPr>
            <w:r w:rsidRPr="00FE5AEE">
              <w:rPr>
                <w:rFonts w:cs="Times New Roman"/>
              </w:rPr>
              <w:t>Date s</w:t>
            </w:r>
            <w:r>
              <w:rPr>
                <w:rFonts w:cs="Times New Roman"/>
              </w:rPr>
              <w:t>o</w:t>
            </w:r>
            <w:r w:rsidRPr="00FE5AEE">
              <w:rPr>
                <w:rFonts w:cs="Times New Roman"/>
              </w:rPr>
              <w:t>cial network form was completed</w:t>
            </w:r>
          </w:p>
        </w:tc>
        <w:tc>
          <w:tcPr>
            <w:tcW w:w="0" w:type="auto"/>
            <w:tcBorders>
              <w:top w:val="single" w:sz="4" w:space="0" w:color="auto"/>
              <w:left w:val="single" w:sz="4" w:space="0" w:color="auto"/>
              <w:bottom w:val="single" w:sz="4" w:space="0" w:color="auto"/>
              <w:right w:val="single" w:sz="4" w:space="0" w:color="auto"/>
            </w:tcBorders>
          </w:tcPr>
          <w:p w14:paraId="2CE18496" w14:textId="77777777" w:rsidR="0055600C" w:rsidRPr="006638DE" w:rsidRDefault="0055600C" w:rsidP="00973FAA">
            <w:pPr>
              <w:rPr>
                <w:rFonts w:cs="Times New Roman"/>
              </w:rPr>
            </w:pPr>
          </w:p>
        </w:tc>
      </w:tr>
      <w:tr w:rsidR="0055600C" w:rsidRPr="000431A1" w14:paraId="2C9515BA" w14:textId="77777777" w:rsidTr="00973FAA">
        <w:tc>
          <w:tcPr>
            <w:tcW w:w="0" w:type="auto"/>
            <w:tcBorders>
              <w:top w:val="single" w:sz="4" w:space="0" w:color="auto"/>
              <w:left w:val="single" w:sz="4" w:space="0" w:color="auto"/>
              <w:bottom w:val="single" w:sz="4" w:space="0" w:color="auto"/>
              <w:right w:val="single" w:sz="4" w:space="0" w:color="auto"/>
            </w:tcBorders>
          </w:tcPr>
          <w:p w14:paraId="37F00801" w14:textId="70078CD1" w:rsidR="0055600C" w:rsidRPr="00326291" w:rsidRDefault="0055600C" w:rsidP="00973FAA">
            <w:pPr>
              <w:jc w:val="center"/>
              <w:rPr>
                <w:rFonts w:cs="Times New Roman"/>
              </w:rPr>
            </w:pPr>
            <w:r>
              <w:rPr>
                <w:rFonts w:cs="Times New Roman"/>
              </w:rPr>
              <w:t>SN10</w:t>
            </w:r>
          </w:p>
        </w:tc>
        <w:tc>
          <w:tcPr>
            <w:tcW w:w="0" w:type="auto"/>
            <w:tcBorders>
              <w:top w:val="single" w:sz="4" w:space="0" w:color="auto"/>
              <w:left w:val="single" w:sz="4" w:space="0" w:color="auto"/>
              <w:bottom w:val="single" w:sz="4" w:space="0" w:color="auto"/>
              <w:right w:val="single" w:sz="4" w:space="0" w:color="auto"/>
            </w:tcBorders>
          </w:tcPr>
          <w:p w14:paraId="0E6FD613" w14:textId="6CB23325" w:rsidR="0055600C" w:rsidRPr="00326291" w:rsidRDefault="0055600C" w:rsidP="00973FAA">
            <w:pPr>
              <w:rPr>
                <w:rFonts w:cs="Times New Roman"/>
              </w:rPr>
            </w:pPr>
            <w:r>
              <w:rPr>
                <w:rFonts w:cs="Times New Roman"/>
              </w:rPr>
              <w:t>Do you have a spouse or partner with whom you live?</w:t>
            </w:r>
          </w:p>
        </w:tc>
        <w:tc>
          <w:tcPr>
            <w:tcW w:w="0" w:type="auto"/>
            <w:tcBorders>
              <w:top w:val="single" w:sz="4" w:space="0" w:color="auto"/>
              <w:left w:val="single" w:sz="4" w:space="0" w:color="auto"/>
              <w:bottom w:val="single" w:sz="4" w:space="0" w:color="auto"/>
              <w:right w:val="single" w:sz="4" w:space="0" w:color="auto"/>
            </w:tcBorders>
          </w:tcPr>
          <w:p w14:paraId="0B611126" w14:textId="7ABB1918" w:rsidR="0055600C" w:rsidRPr="006638DE" w:rsidRDefault="0055600C" w:rsidP="00973FAA">
            <w:pPr>
              <w:rPr>
                <w:rFonts w:cs="Times New Roman"/>
              </w:rPr>
            </w:pPr>
            <w:r>
              <w:rPr>
                <w:rFonts w:cs="Times New Roman"/>
              </w:rPr>
              <w:t>0=</w:t>
            </w:r>
            <w:r w:rsidRPr="006638DE">
              <w:rPr>
                <w:rFonts w:cs="Times New Roman"/>
              </w:rPr>
              <w:t>No</w:t>
            </w:r>
          </w:p>
          <w:p w14:paraId="737443DB" w14:textId="6BB11016" w:rsidR="0055600C" w:rsidRPr="006638DE" w:rsidRDefault="0055600C" w:rsidP="00973FAA">
            <w:pPr>
              <w:rPr>
                <w:rFonts w:cs="Times New Roman"/>
              </w:rPr>
            </w:pPr>
            <w:r>
              <w:rPr>
                <w:rFonts w:cs="Times New Roman"/>
              </w:rPr>
              <w:t>1=</w:t>
            </w:r>
            <w:r w:rsidRPr="006638DE">
              <w:rPr>
                <w:rFonts w:cs="Times New Roman"/>
              </w:rPr>
              <w:t>Yes</w:t>
            </w:r>
          </w:p>
        </w:tc>
      </w:tr>
      <w:tr w:rsidR="0055600C" w:rsidRPr="000431A1" w14:paraId="49586D9A" w14:textId="77777777" w:rsidTr="00973FAA">
        <w:tc>
          <w:tcPr>
            <w:tcW w:w="0" w:type="auto"/>
            <w:tcBorders>
              <w:top w:val="single" w:sz="4" w:space="0" w:color="auto"/>
              <w:left w:val="single" w:sz="4" w:space="0" w:color="auto"/>
              <w:bottom w:val="single" w:sz="4" w:space="0" w:color="auto"/>
              <w:right w:val="single" w:sz="4" w:space="0" w:color="auto"/>
            </w:tcBorders>
          </w:tcPr>
          <w:p w14:paraId="6E6F47AD" w14:textId="2BF2A6A9" w:rsidR="0055600C" w:rsidRPr="00326291" w:rsidRDefault="0055600C" w:rsidP="00973FAA">
            <w:pPr>
              <w:jc w:val="center"/>
              <w:rPr>
                <w:rFonts w:cs="Times New Roman"/>
              </w:rPr>
            </w:pPr>
            <w:r>
              <w:rPr>
                <w:rFonts w:cs="Times New Roman"/>
              </w:rPr>
              <w:t>SN11</w:t>
            </w:r>
          </w:p>
        </w:tc>
        <w:tc>
          <w:tcPr>
            <w:tcW w:w="0" w:type="auto"/>
            <w:tcBorders>
              <w:top w:val="single" w:sz="4" w:space="0" w:color="auto"/>
              <w:left w:val="single" w:sz="4" w:space="0" w:color="auto"/>
              <w:bottom w:val="single" w:sz="4" w:space="0" w:color="auto"/>
              <w:right w:val="single" w:sz="4" w:space="0" w:color="auto"/>
            </w:tcBorders>
          </w:tcPr>
          <w:p w14:paraId="3E1DA026" w14:textId="16F0674E" w:rsidR="0055600C" w:rsidRPr="00326291" w:rsidRDefault="0055600C" w:rsidP="00973FAA">
            <w:pPr>
              <w:rPr>
                <w:rFonts w:cs="Times New Roman"/>
              </w:rPr>
            </w:pPr>
            <w:r>
              <w:rPr>
                <w:rFonts w:cs="Times New Roman"/>
              </w:rPr>
              <w:t>How close is your relationship with your spouse or partner?</w:t>
            </w:r>
          </w:p>
        </w:tc>
        <w:tc>
          <w:tcPr>
            <w:tcW w:w="0" w:type="auto"/>
            <w:tcBorders>
              <w:top w:val="single" w:sz="4" w:space="0" w:color="auto"/>
              <w:left w:val="single" w:sz="4" w:space="0" w:color="auto"/>
              <w:bottom w:val="single" w:sz="4" w:space="0" w:color="auto"/>
              <w:right w:val="single" w:sz="4" w:space="0" w:color="auto"/>
            </w:tcBorders>
          </w:tcPr>
          <w:p w14:paraId="1FB7E0DF" w14:textId="77777777" w:rsidR="0055600C" w:rsidRDefault="0055600C" w:rsidP="00973FAA">
            <w:pPr>
              <w:rPr>
                <w:rFonts w:cs="Times New Roman"/>
              </w:rPr>
            </w:pPr>
            <w:r>
              <w:rPr>
                <w:rFonts w:cs="Times New Roman"/>
              </w:rPr>
              <w:t>1=Very Close</w:t>
            </w:r>
          </w:p>
          <w:p w14:paraId="1E4F2DD7" w14:textId="77777777" w:rsidR="0055600C" w:rsidRDefault="0055600C" w:rsidP="00973FAA">
            <w:pPr>
              <w:rPr>
                <w:rFonts w:cs="Times New Roman"/>
              </w:rPr>
            </w:pPr>
            <w:r>
              <w:rPr>
                <w:rFonts w:cs="Times New Roman"/>
              </w:rPr>
              <w:t>2=Quite Close</w:t>
            </w:r>
          </w:p>
          <w:p w14:paraId="790A562D" w14:textId="77777777" w:rsidR="0055600C" w:rsidRDefault="0055600C" w:rsidP="00973FAA">
            <w:pPr>
              <w:rPr>
                <w:rFonts w:cs="Times New Roman"/>
              </w:rPr>
            </w:pPr>
            <w:r>
              <w:rPr>
                <w:rFonts w:cs="Times New Roman"/>
              </w:rPr>
              <w:t>3=Not Very Close</w:t>
            </w:r>
          </w:p>
          <w:p w14:paraId="1195A5A7" w14:textId="3400C044" w:rsidR="0055600C" w:rsidRPr="006638DE" w:rsidRDefault="0055600C" w:rsidP="00973FAA">
            <w:pPr>
              <w:rPr>
                <w:rFonts w:cs="Times New Roman"/>
              </w:rPr>
            </w:pPr>
            <w:r>
              <w:rPr>
                <w:rFonts w:cs="Times New Roman"/>
              </w:rPr>
              <w:t>4=Not Close At All</w:t>
            </w:r>
          </w:p>
        </w:tc>
      </w:tr>
      <w:tr w:rsidR="0055600C" w:rsidRPr="000431A1" w14:paraId="348AA01A" w14:textId="77777777" w:rsidTr="00973FAA">
        <w:tc>
          <w:tcPr>
            <w:tcW w:w="0" w:type="auto"/>
            <w:tcBorders>
              <w:top w:val="single" w:sz="4" w:space="0" w:color="auto"/>
              <w:left w:val="single" w:sz="4" w:space="0" w:color="auto"/>
              <w:bottom w:val="single" w:sz="4" w:space="0" w:color="auto"/>
              <w:right w:val="single" w:sz="4" w:space="0" w:color="auto"/>
            </w:tcBorders>
          </w:tcPr>
          <w:p w14:paraId="607185E2" w14:textId="47ACD0FD" w:rsidR="0055600C" w:rsidRPr="00326291" w:rsidRDefault="0055600C" w:rsidP="00973FAA">
            <w:pPr>
              <w:jc w:val="center"/>
              <w:rPr>
                <w:rFonts w:cs="Times New Roman"/>
              </w:rPr>
            </w:pPr>
            <w:r>
              <w:rPr>
                <w:rFonts w:cs="Times New Roman"/>
              </w:rPr>
              <w:t>SN11a</w:t>
            </w:r>
          </w:p>
        </w:tc>
        <w:tc>
          <w:tcPr>
            <w:tcW w:w="0" w:type="auto"/>
            <w:tcBorders>
              <w:top w:val="single" w:sz="4" w:space="0" w:color="auto"/>
              <w:left w:val="single" w:sz="4" w:space="0" w:color="auto"/>
              <w:bottom w:val="single" w:sz="4" w:space="0" w:color="auto"/>
              <w:right w:val="single" w:sz="4" w:space="0" w:color="auto"/>
            </w:tcBorders>
          </w:tcPr>
          <w:p w14:paraId="7E2A203D" w14:textId="4BDA5399" w:rsidR="0055600C" w:rsidRPr="00326291" w:rsidRDefault="0055600C" w:rsidP="00973FAA">
            <w:pPr>
              <w:rPr>
                <w:rFonts w:cs="Times New Roman"/>
              </w:rPr>
            </w:pPr>
            <w:r>
              <w:rPr>
                <w:rFonts w:cs="Times New Roman"/>
              </w:rPr>
              <w:t>How often do you talk to your spouse/partner?</w:t>
            </w:r>
          </w:p>
        </w:tc>
        <w:tc>
          <w:tcPr>
            <w:tcW w:w="0" w:type="auto"/>
            <w:tcBorders>
              <w:top w:val="single" w:sz="4" w:space="0" w:color="auto"/>
              <w:left w:val="single" w:sz="4" w:space="0" w:color="auto"/>
              <w:bottom w:val="single" w:sz="4" w:space="0" w:color="auto"/>
              <w:right w:val="single" w:sz="4" w:space="0" w:color="auto"/>
            </w:tcBorders>
          </w:tcPr>
          <w:p w14:paraId="11C5FEAF" w14:textId="77777777" w:rsidR="0055600C" w:rsidRDefault="0055600C" w:rsidP="00973FAA">
            <w:pPr>
              <w:rPr>
                <w:rFonts w:cs="Times New Roman"/>
              </w:rPr>
            </w:pPr>
            <w:r>
              <w:rPr>
                <w:rFonts w:cs="Times New Roman"/>
              </w:rPr>
              <w:t>1=Every Day</w:t>
            </w:r>
          </w:p>
          <w:p w14:paraId="63863DF1" w14:textId="77777777" w:rsidR="0055600C" w:rsidRDefault="0055600C" w:rsidP="00973FAA">
            <w:pPr>
              <w:rPr>
                <w:rFonts w:cs="Times New Roman"/>
              </w:rPr>
            </w:pPr>
            <w:r>
              <w:rPr>
                <w:rFonts w:cs="Times New Roman"/>
              </w:rPr>
              <w:t>2=Several times a week</w:t>
            </w:r>
          </w:p>
          <w:p w14:paraId="07B5B7B0" w14:textId="77777777" w:rsidR="0055600C" w:rsidRDefault="0055600C" w:rsidP="00973FAA">
            <w:pPr>
              <w:rPr>
                <w:rFonts w:cs="Times New Roman"/>
              </w:rPr>
            </w:pPr>
            <w:r>
              <w:rPr>
                <w:rFonts w:cs="Times New Roman"/>
              </w:rPr>
              <w:t>3=Once a week</w:t>
            </w:r>
          </w:p>
          <w:p w14:paraId="032A92B8" w14:textId="77777777" w:rsidR="0055600C" w:rsidRDefault="0055600C" w:rsidP="00973FAA">
            <w:pPr>
              <w:rPr>
                <w:rFonts w:cs="Times New Roman"/>
              </w:rPr>
            </w:pPr>
            <w:r>
              <w:rPr>
                <w:rFonts w:cs="Times New Roman"/>
              </w:rPr>
              <w:t>4=Once every two weeks</w:t>
            </w:r>
          </w:p>
          <w:p w14:paraId="4BC8264A" w14:textId="77777777" w:rsidR="0055600C" w:rsidRDefault="0055600C" w:rsidP="00973FAA">
            <w:pPr>
              <w:rPr>
                <w:rFonts w:cs="Times New Roman"/>
              </w:rPr>
            </w:pPr>
            <w:r>
              <w:rPr>
                <w:rFonts w:cs="Times New Roman"/>
              </w:rPr>
              <w:t>5=Once a month</w:t>
            </w:r>
          </w:p>
          <w:p w14:paraId="205ADD9D" w14:textId="77777777" w:rsidR="0055600C" w:rsidRDefault="0055600C" w:rsidP="00973FAA">
            <w:pPr>
              <w:rPr>
                <w:rFonts w:cs="Times New Roman"/>
              </w:rPr>
            </w:pPr>
            <w:r>
              <w:rPr>
                <w:rFonts w:cs="Times New Roman"/>
              </w:rPr>
              <w:t>6=A couple of times a year</w:t>
            </w:r>
          </w:p>
          <w:p w14:paraId="374C2B6D" w14:textId="77777777" w:rsidR="0055600C" w:rsidRDefault="0055600C" w:rsidP="00973FAA">
            <w:pPr>
              <w:rPr>
                <w:rFonts w:cs="Times New Roman"/>
              </w:rPr>
            </w:pPr>
            <w:r>
              <w:rPr>
                <w:rFonts w:cs="Times New Roman"/>
              </w:rPr>
              <w:t>7=Once a year</w:t>
            </w:r>
          </w:p>
          <w:p w14:paraId="3123CF01" w14:textId="04FC5356" w:rsidR="0055600C" w:rsidRPr="006638DE" w:rsidRDefault="0055600C" w:rsidP="00973FAA">
            <w:pPr>
              <w:rPr>
                <w:rFonts w:cs="Times New Roman"/>
              </w:rPr>
            </w:pPr>
            <w:r>
              <w:rPr>
                <w:rFonts w:cs="Times New Roman"/>
              </w:rPr>
              <w:t>8=Less than once a year</w:t>
            </w:r>
          </w:p>
        </w:tc>
      </w:tr>
      <w:tr w:rsidR="0055600C" w:rsidRPr="000431A1" w14:paraId="5033BF64" w14:textId="77777777" w:rsidTr="00973FAA">
        <w:tc>
          <w:tcPr>
            <w:tcW w:w="0" w:type="auto"/>
            <w:tcBorders>
              <w:top w:val="single" w:sz="4" w:space="0" w:color="auto"/>
              <w:left w:val="single" w:sz="4" w:space="0" w:color="auto"/>
              <w:bottom w:val="single" w:sz="4" w:space="0" w:color="auto"/>
              <w:right w:val="single" w:sz="4" w:space="0" w:color="auto"/>
            </w:tcBorders>
          </w:tcPr>
          <w:p w14:paraId="452CD039" w14:textId="29939BF6" w:rsidR="0055600C" w:rsidRPr="00326291" w:rsidRDefault="0055600C" w:rsidP="00973FAA">
            <w:pPr>
              <w:jc w:val="center"/>
              <w:rPr>
                <w:rFonts w:cs="Times New Roman"/>
              </w:rPr>
            </w:pPr>
            <w:r>
              <w:rPr>
                <w:rFonts w:cs="Times New Roman"/>
              </w:rPr>
              <w:t>SN12</w:t>
            </w:r>
          </w:p>
        </w:tc>
        <w:tc>
          <w:tcPr>
            <w:tcW w:w="0" w:type="auto"/>
            <w:tcBorders>
              <w:top w:val="single" w:sz="4" w:space="0" w:color="auto"/>
              <w:left w:val="single" w:sz="4" w:space="0" w:color="auto"/>
              <w:bottom w:val="single" w:sz="4" w:space="0" w:color="auto"/>
              <w:right w:val="single" w:sz="4" w:space="0" w:color="auto"/>
            </w:tcBorders>
          </w:tcPr>
          <w:p w14:paraId="633CFF2F" w14:textId="1ED2EA43" w:rsidR="0055600C" w:rsidRPr="00326291" w:rsidRDefault="0055600C" w:rsidP="00973FAA">
            <w:pPr>
              <w:rPr>
                <w:rFonts w:cs="Times New Roman"/>
              </w:rPr>
            </w:pPr>
            <w:r>
              <w:rPr>
                <w:rFonts w:cs="Times New Roman"/>
              </w:rPr>
              <w:t>How often does your spouse/partner make too many demands on you?</w:t>
            </w:r>
          </w:p>
        </w:tc>
        <w:tc>
          <w:tcPr>
            <w:tcW w:w="0" w:type="auto"/>
            <w:tcBorders>
              <w:top w:val="single" w:sz="4" w:space="0" w:color="auto"/>
              <w:left w:val="single" w:sz="4" w:space="0" w:color="auto"/>
              <w:bottom w:val="single" w:sz="4" w:space="0" w:color="auto"/>
              <w:right w:val="single" w:sz="4" w:space="0" w:color="auto"/>
            </w:tcBorders>
          </w:tcPr>
          <w:p w14:paraId="1C71C12B" w14:textId="77777777" w:rsidR="0055600C" w:rsidRDefault="0055600C" w:rsidP="00973FAA">
            <w:pPr>
              <w:rPr>
                <w:rFonts w:cs="Times New Roman"/>
              </w:rPr>
            </w:pPr>
            <w:r>
              <w:rPr>
                <w:rFonts w:cs="Times New Roman"/>
              </w:rPr>
              <w:t>1=Often</w:t>
            </w:r>
          </w:p>
          <w:p w14:paraId="18A3E702" w14:textId="77777777" w:rsidR="0055600C" w:rsidRDefault="0055600C" w:rsidP="00973FAA">
            <w:pPr>
              <w:rPr>
                <w:rFonts w:cs="Times New Roman"/>
              </w:rPr>
            </w:pPr>
            <w:r>
              <w:rPr>
                <w:rFonts w:cs="Times New Roman"/>
              </w:rPr>
              <w:t>2=Sometimes</w:t>
            </w:r>
          </w:p>
          <w:p w14:paraId="0F4E23F9" w14:textId="77777777" w:rsidR="0055600C" w:rsidRDefault="0055600C" w:rsidP="00973FAA">
            <w:pPr>
              <w:rPr>
                <w:rFonts w:cs="Times New Roman"/>
              </w:rPr>
            </w:pPr>
            <w:r>
              <w:rPr>
                <w:rFonts w:cs="Times New Roman"/>
              </w:rPr>
              <w:lastRenderedPageBreak/>
              <w:t>3=Rarely</w:t>
            </w:r>
          </w:p>
          <w:p w14:paraId="36169E2B" w14:textId="39D31670" w:rsidR="0055600C" w:rsidRPr="006638DE" w:rsidRDefault="0055600C" w:rsidP="00973FAA">
            <w:pPr>
              <w:rPr>
                <w:rFonts w:cs="Times New Roman"/>
              </w:rPr>
            </w:pPr>
            <w:r>
              <w:rPr>
                <w:rFonts w:cs="Times New Roman"/>
              </w:rPr>
              <w:t>4=Never</w:t>
            </w:r>
          </w:p>
        </w:tc>
      </w:tr>
      <w:tr w:rsidR="0055600C" w:rsidRPr="00E142A0" w14:paraId="75AC2B55" w14:textId="77777777" w:rsidTr="00973FAA">
        <w:tc>
          <w:tcPr>
            <w:tcW w:w="0" w:type="auto"/>
            <w:tcBorders>
              <w:top w:val="single" w:sz="4" w:space="0" w:color="auto"/>
              <w:left w:val="single" w:sz="4" w:space="0" w:color="auto"/>
              <w:bottom w:val="single" w:sz="4" w:space="0" w:color="auto"/>
              <w:right w:val="single" w:sz="4" w:space="0" w:color="auto"/>
            </w:tcBorders>
          </w:tcPr>
          <w:p w14:paraId="6C424754" w14:textId="7210912A" w:rsidR="0055600C" w:rsidRPr="00326291" w:rsidRDefault="0055600C" w:rsidP="00973FAA">
            <w:pPr>
              <w:jc w:val="center"/>
              <w:rPr>
                <w:rFonts w:cs="Times New Roman"/>
              </w:rPr>
            </w:pPr>
            <w:r>
              <w:rPr>
                <w:rFonts w:cs="Times New Roman"/>
              </w:rPr>
              <w:lastRenderedPageBreak/>
              <w:t>SN13</w:t>
            </w:r>
          </w:p>
        </w:tc>
        <w:tc>
          <w:tcPr>
            <w:tcW w:w="0" w:type="auto"/>
            <w:tcBorders>
              <w:top w:val="single" w:sz="4" w:space="0" w:color="auto"/>
              <w:left w:val="single" w:sz="4" w:space="0" w:color="auto"/>
              <w:bottom w:val="single" w:sz="4" w:space="0" w:color="auto"/>
              <w:right w:val="single" w:sz="4" w:space="0" w:color="auto"/>
            </w:tcBorders>
          </w:tcPr>
          <w:p w14:paraId="45B73FDA" w14:textId="009DE73B" w:rsidR="0055600C" w:rsidRPr="00326291" w:rsidRDefault="0055600C" w:rsidP="00973FAA">
            <w:pPr>
              <w:rPr>
                <w:rFonts w:cs="Times New Roman"/>
              </w:rPr>
            </w:pPr>
            <w:r>
              <w:rPr>
                <w:rFonts w:cs="Times New Roman"/>
              </w:rPr>
              <w:t>How often does your spouse/partner criticize you?</w:t>
            </w:r>
          </w:p>
        </w:tc>
        <w:tc>
          <w:tcPr>
            <w:tcW w:w="0" w:type="auto"/>
            <w:tcBorders>
              <w:top w:val="single" w:sz="4" w:space="0" w:color="auto"/>
              <w:left w:val="single" w:sz="4" w:space="0" w:color="auto"/>
              <w:bottom w:val="single" w:sz="4" w:space="0" w:color="auto"/>
              <w:right w:val="single" w:sz="4" w:space="0" w:color="auto"/>
            </w:tcBorders>
          </w:tcPr>
          <w:p w14:paraId="44BC765C" w14:textId="77777777" w:rsidR="0055600C" w:rsidRDefault="0055600C" w:rsidP="00973FAA">
            <w:pPr>
              <w:rPr>
                <w:rFonts w:cs="Times New Roman"/>
              </w:rPr>
            </w:pPr>
            <w:r>
              <w:rPr>
                <w:rFonts w:cs="Times New Roman"/>
              </w:rPr>
              <w:t>1=Often</w:t>
            </w:r>
          </w:p>
          <w:p w14:paraId="0C57ACA0" w14:textId="77777777" w:rsidR="0055600C" w:rsidRDefault="0055600C" w:rsidP="00973FAA">
            <w:pPr>
              <w:rPr>
                <w:rFonts w:cs="Times New Roman"/>
              </w:rPr>
            </w:pPr>
            <w:r>
              <w:rPr>
                <w:rFonts w:cs="Times New Roman"/>
              </w:rPr>
              <w:t>2=Sometimes</w:t>
            </w:r>
          </w:p>
          <w:p w14:paraId="2B1BA668" w14:textId="77777777" w:rsidR="0055600C" w:rsidRDefault="0055600C" w:rsidP="00973FAA">
            <w:pPr>
              <w:rPr>
                <w:rFonts w:cs="Times New Roman"/>
              </w:rPr>
            </w:pPr>
            <w:r>
              <w:rPr>
                <w:rFonts w:cs="Times New Roman"/>
              </w:rPr>
              <w:t>3=Rarely</w:t>
            </w:r>
          </w:p>
          <w:p w14:paraId="22195C0C" w14:textId="48B21462" w:rsidR="0055600C" w:rsidRPr="006638DE" w:rsidRDefault="0055600C" w:rsidP="00973FAA">
            <w:pPr>
              <w:rPr>
                <w:rFonts w:cs="Times New Roman"/>
              </w:rPr>
            </w:pPr>
            <w:r>
              <w:rPr>
                <w:rFonts w:cs="Times New Roman"/>
              </w:rPr>
              <w:t>4=Never</w:t>
            </w:r>
          </w:p>
        </w:tc>
      </w:tr>
      <w:tr w:rsidR="0055600C" w:rsidRPr="00E142A0" w14:paraId="4FF8C188" w14:textId="77777777" w:rsidTr="00973FAA">
        <w:tc>
          <w:tcPr>
            <w:tcW w:w="0" w:type="auto"/>
            <w:tcBorders>
              <w:top w:val="single" w:sz="4" w:space="0" w:color="auto"/>
              <w:left w:val="single" w:sz="4" w:space="0" w:color="auto"/>
              <w:bottom w:val="single" w:sz="4" w:space="0" w:color="auto"/>
              <w:right w:val="single" w:sz="4" w:space="0" w:color="auto"/>
            </w:tcBorders>
          </w:tcPr>
          <w:p w14:paraId="3D99A4A8" w14:textId="72C4CABE" w:rsidR="0055600C" w:rsidRPr="00326291" w:rsidRDefault="0055600C" w:rsidP="00973FAA">
            <w:pPr>
              <w:jc w:val="center"/>
              <w:rPr>
                <w:rFonts w:cs="Times New Roman"/>
              </w:rPr>
            </w:pPr>
            <w:r>
              <w:rPr>
                <w:rFonts w:cs="Times New Roman"/>
              </w:rPr>
              <w:t>SN14</w:t>
            </w:r>
          </w:p>
        </w:tc>
        <w:tc>
          <w:tcPr>
            <w:tcW w:w="0" w:type="auto"/>
            <w:tcBorders>
              <w:top w:val="single" w:sz="4" w:space="0" w:color="auto"/>
              <w:left w:val="single" w:sz="4" w:space="0" w:color="auto"/>
              <w:bottom w:val="single" w:sz="4" w:space="0" w:color="auto"/>
              <w:right w:val="single" w:sz="4" w:space="0" w:color="auto"/>
            </w:tcBorders>
          </w:tcPr>
          <w:p w14:paraId="4A4EA702" w14:textId="67D37526" w:rsidR="0055600C" w:rsidRPr="00326291" w:rsidRDefault="0055600C" w:rsidP="0019465A">
            <w:pPr>
              <w:rPr>
                <w:rFonts w:cs="Times New Roman"/>
              </w:rPr>
            </w:pPr>
            <w:r>
              <w:rPr>
                <w:rFonts w:cs="Times New Roman"/>
              </w:rPr>
              <w:t>How often does your spouse/partner let you down when you are counting on them?</w:t>
            </w:r>
          </w:p>
        </w:tc>
        <w:tc>
          <w:tcPr>
            <w:tcW w:w="0" w:type="auto"/>
            <w:tcBorders>
              <w:top w:val="single" w:sz="4" w:space="0" w:color="auto"/>
              <w:left w:val="single" w:sz="4" w:space="0" w:color="auto"/>
              <w:bottom w:val="single" w:sz="4" w:space="0" w:color="auto"/>
              <w:right w:val="single" w:sz="4" w:space="0" w:color="auto"/>
            </w:tcBorders>
          </w:tcPr>
          <w:p w14:paraId="7089854A" w14:textId="77777777" w:rsidR="0055600C" w:rsidRDefault="0055600C" w:rsidP="00973FAA">
            <w:pPr>
              <w:rPr>
                <w:rFonts w:cs="Times New Roman"/>
              </w:rPr>
            </w:pPr>
            <w:r>
              <w:rPr>
                <w:rFonts w:cs="Times New Roman"/>
              </w:rPr>
              <w:t>1=Often</w:t>
            </w:r>
          </w:p>
          <w:p w14:paraId="24454717" w14:textId="77777777" w:rsidR="0055600C" w:rsidRDefault="0055600C" w:rsidP="00973FAA">
            <w:pPr>
              <w:rPr>
                <w:rFonts w:cs="Times New Roman"/>
              </w:rPr>
            </w:pPr>
            <w:r>
              <w:rPr>
                <w:rFonts w:cs="Times New Roman"/>
              </w:rPr>
              <w:t>2=Sometimes</w:t>
            </w:r>
          </w:p>
          <w:p w14:paraId="6F5201CC" w14:textId="77777777" w:rsidR="0055600C" w:rsidRDefault="0055600C" w:rsidP="00973FAA">
            <w:pPr>
              <w:rPr>
                <w:rFonts w:cs="Times New Roman"/>
              </w:rPr>
            </w:pPr>
            <w:r>
              <w:rPr>
                <w:rFonts w:cs="Times New Roman"/>
              </w:rPr>
              <w:t>3=Rarely</w:t>
            </w:r>
          </w:p>
          <w:p w14:paraId="4669D9BC" w14:textId="20AA9967" w:rsidR="0055600C" w:rsidRPr="006638DE" w:rsidRDefault="0055600C" w:rsidP="00973FAA">
            <w:pPr>
              <w:rPr>
                <w:rFonts w:cs="Times New Roman"/>
              </w:rPr>
            </w:pPr>
            <w:r>
              <w:rPr>
                <w:rFonts w:cs="Times New Roman"/>
              </w:rPr>
              <w:t>4=Never</w:t>
            </w:r>
          </w:p>
        </w:tc>
      </w:tr>
      <w:tr w:rsidR="0055600C" w:rsidRPr="00E142A0" w14:paraId="1FC8D04C" w14:textId="77777777" w:rsidTr="00973FAA">
        <w:tc>
          <w:tcPr>
            <w:tcW w:w="0" w:type="auto"/>
            <w:tcBorders>
              <w:top w:val="single" w:sz="4" w:space="0" w:color="auto"/>
              <w:left w:val="single" w:sz="4" w:space="0" w:color="auto"/>
              <w:bottom w:val="single" w:sz="4" w:space="0" w:color="auto"/>
              <w:right w:val="single" w:sz="4" w:space="0" w:color="auto"/>
            </w:tcBorders>
          </w:tcPr>
          <w:p w14:paraId="1525704D" w14:textId="6512130E" w:rsidR="0055600C" w:rsidRPr="00326291" w:rsidRDefault="0055600C" w:rsidP="00973FAA">
            <w:pPr>
              <w:jc w:val="center"/>
              <w:rPr>
                <w:rFonts w:cs="Times New Roman"/>
              </w:rPr>
            </w:pPr>
            <w:r>
              <w:rPr>
                <w:rFonts w:cs="Times New Roman"/>
              </w:rPr>
              <w:t>SN15</w:t>
            </w:r>
          </w:p>
        </w:tc>
        <w:tc>
          <w:tcPr>
            <w:tcW w:w="0" w:type="auto"/>
            <w:tcBorders>
              <w:top w:val="single" w:sz="4" w:space="0" w:color="auto"/>
              <w:left w:val="single" w:sz="4" w:space="0" w:color="auto"/>
              <w:bottom w:val="single" w:sz="4" w:space="0" w:color="auto"/>
              <w:right w:val="single" w:sz="4" w:space="0" w:color="auto"/>
            </w:tcBorders>
          </w:tcPr>
          <w:p w14:paraId="5851F10B" w14:textId="585E8CFC" w:rsidR="0055600C" w:rsidRPr="00326291" w:rsidRDefault="0055600C" w:rsidP="00973FAA">
            <w:pPr>
              <w:rPr>
                <w:rFonts w:cs="Times New Roman"/>
              </w:rPr>
            </w:pPr>
            <w:r>
              <w:rPr>
                <w:rFonts w:cs="Times New Roman"/>
              </w:rPr>
              <w:t>How often does your spouse/partner get on your nerves?</w:t>
            </w:r>
          </w:p>
        </w:tc>
        <w:tc>
          <w:tcPr>
            <w:tcW w:w="0" w:type="auto"/>
            <w:tcBorders>
              <w:top w:val="single" w:sz="4" w:space="0" w:color="auto"/>
              <w:left w:val="single" w:sz="4" w:space="0" w:color="auto"/>
              <w:bottom w:val="single" w:sz="4" w:space="0" w:color="auto"/>
              <w:right w:val="single" w:sz="4" w:space="0" w:color="auto"/>
            </w:tcBorders>
          </w:tcPr>
          <w:p w14:paraId="43A8BCFF" w14:textId="77777777" w:rsidR="0055600C" w:rsidRDefault="0055600C" w:rsidP="00740A60">
            <w:pPr>
              <w:rPr>
                <w:rFonts w:cs="Times New Roman"/>
              </w:rPr>
            </w:pPr>
            <w:r>
              <w:rPr>
                <w:rFonts w:cs="Times New Roman"/>
              </w:rPr>
              <w:t>1=Often</w:t>
            </w:r>
          </w:p>
          <w:p w14:paraId="3B6751C3" w14:textId="77777777" w:rsidR="0055600C" w:rsidRDefault="0055600C" w:rsidP="00740A60">
            <w:pPr>
              <w:rPr>
                <w:rFonts w:cs="Times New Roman"/>
              </w:rPr>
            </w:pPr>
            <w:r>
              <w:rPr>
                <w:rFonts w:cs="Times New Roman"/>
              </w:rPr>
              <w:t>2=Sometimes</w:t>
            </w:r>
          </w:p>
          <w:p w14:paraId="05B8787D" w14:textId="77777777" w:rsidR="0055600C" w:rsidRDefault="0055600C" w:rsidP="00740A60">
            <w:pPr>
              <w:rPr>
                <w:rFonts w:cs="Times New Roman"/>
              </w:rPr>
            </w:pPr>
            <w:r>
              <w:rPr>
                <w:rFonts w:cs="Times New Roman"/>
              </w:rPr>
              <w:t>3=Rarely</w:t>
            </w:r>
          </w:p>
          <w:p w14:paraId="5A99203E" w14:textId="10F3144D" w:rsidR="0055600C" w:rsidRPr="006638DE" w:rsidRDefault="0055600C" w:rsidP="00740A60">
            <w:pPr>
              <w:rPr>
                <w:rFonts w:cs="Times New Roman"/>
              </w:rPr>
            </w:pPr>
            <w:r>
              <w:rPr>
                <w:rFonts w:cs="Times New Roman"/>
              </w:rPr>
              <w:t>4=Never</w:t>
            </w:r>
          </w:p>
        </w:tc>
      </w:tr>
      <w:tr w:rsidR="0055600C" w:rsidRPr="00E142A0" w14:paraId="571D4264" w14:textId="77777777" w:rsidTr="00973FAA">
        <w:tc>
          <w:tcPr>
            <w:tcW w:w="0" w:type="auto"/>
            <w:tcBorders>
              <w:top w:val="single" w:sz="4" w:space="0" w:color="auto"/>
              <w:left w:val="single" w:sz="4" w:space="0" w:color="auto"/>
              <w:bottom w:val="single" w:sz="4" w:space="0" w:color="auto"/>
              <w:right w:val="single" w:sz="4" w:space="0" w:color="auto"/>
            </w:tcBorders>
          </w:tcPr>
          <w:p w14:paraId="75EBC7FA" w14:textId="68988345" w:rsidR="0055600C" w:rsidRPr="00326291" w:rsidRDefault="0055600C" w:rsidP="00973FAA">
            <w:pPr>
              <w:jc w:val="center"/>
              <w:rPr>
                <w:rFonts w:cs="Times New Roman"/>
              </w:rPr>
            </w:pPr>
            <w:r>
              <w:rPr>
                <w:rFonts w:cs="Times New Roman"/>
              </w:rPr>
              <w:t>SN15a</w:t>
            </w:r>
          </w:p>
        </w:tc>
        <w:tc>
          <w:tcPr>
            <w:tcW w:w="0" w:type="auto"/>
            <w:tcBorders>
              <w:top w:val="single" w:sz="4" w:space="0" w:color="auto"/>
              <w:left w:val="single" w:sz="4" w:space="0" w:color="auto"/>
              <w:bottom w:val="single" w:sz="4" w:space="0" w:color="auto"/>
              <w:right w:val="single" w:sz="4" w:space="0" w:color="auto"/>
            </w:tcBorders>
          </w:tcPr>
          <w:p w14:paraId="7163AFE3" w14:textId="3DF0D039" w:rsidR="0055600C" w:rsidRPr="00326291" w:rsidRDefault="0055600C" w:rsidP="00973FAA">
            <w:pPr>
              <w:rPr>
                <w:rFonts w:cs="Times New Roman"/>
              </w:rPr>
            </w:pPr>
            <w:r>
              <w:rPr>
                <w:rFonts w:cs="Times New Roman"/>
              </w:rPr>
              <w:t>How often do you discuss or have you considered divorce, separation or terminating your relationship?</w:t>
            </w:r>
          </w:p>
        </w:tc>
        <w:tc>
          <w:tcPr>
            <w:tcW w:w="0" w:type="auto"/>
            <w:tcBorders>
              <w:top w:val="single" w:sz="4" w:space="0" w:color="auto"/>
              <w:left w:val="single" w:sz="4" w:space="0" w:color="auto"/>
              <w:bottom w:val="single" w:sz="4" w:space="0" w:color="auto"/>
              <w:right w:val="single" w:sz="4" w:space="0" w:color="auto"/>
            </w:tcBorders>
          </w:tcPr>
          <w:p w14:paraId="5A70F299" w14:textId="77777777" w:rsidR="0055600C" w:rsidRDefault="0055600C" w:rsidP="00973FAA">
            <w:pPr>
              <w:rPr>
                <w:rFonts w:cs="Times New Roman"/>
              </w:rPr>
            </w:pPr>
            <w:r>
              <w:rPr>
                <w:rFonts w:cs="Times New Roman"/>
              </w:rPr>
              <w:t>0=All the time</w:t>
            </w:r>
          </w:p>
          <w:p w14:paraId="3A5D29A4" w14:textId="77777777" w:rsidR="0055600C" w:rsidRDefault="0055600C" w:rsidP="00973FAA">
            <w:pPr>
              <w:rPr>
                <w:rFonts w:cs="Times New Roman"/>
              </w:rPr>
            </w:pPr>
            <w:r>
              <w:rPr>
                <w:rFonts w:cs="Times New Roman"/>
              </w:rPr>
              <w:t>1=Most of the time</w:t>
            </w:r>
          </w:p>
          <w:p w14:paraId="341A6967" w14:textId="77777777" w:rsidR="0055600C" w:rsidRDefault="0055600C" w:rsidP="00973FAA">
            <w:pPr>
              <w:rPr>
                <w:rFonts w:cs="Times New Roman"/>
              </w:rPr>
            </w:pPr>
            <w:r>
              <w:rPr>
                <w:rFonts w:cs="Times New Roman"/>
              </w:rPr>
              <w:t>2=More often than not</w:t>
            </w:r>
          </w:p>
          <w:p w14:paraId="642D25E6" w14:textId="77777777" w:rsidR="0055600C" w:rsidRDefault="0055600C" w:rsidP="00973FAA">
            <w:pPr>
              <w:rPr>
                <w:rFonts w:cs="Times New Roman"/>
              </w:rPr>
            </w:pPr>
            <w:r>
              <w:rPr>
                <w:rFonts w:cs="Times New Roman"/>
              </w:rPr>
              <w:t>3=Occasionally</w:t>
            </w:r>
          </w:p>
          <w:p w14:paraId="1CAA399A" w14:textId="77777777" w:rsidR="0055600C" w:rsidRDefault="0055600C" w:rsidP="00973FAA">
            <w:pPr>
              <w:rPr>
                <w:rFonts w:cs="Times New Roman"/>
              </w:rPr>
            </w:pPr>
            <w:r>
              <w:rPr>
                <w:rFonts w:cs="Times New Roman"/>
              </w:rPr>
              <w:t>4=Rarely</w:t>
            </w:r>
          </w:p>
          <w:p w14:paraId="185F913A" w14:textId="7C4DC24C" w:rsidR="0055600C" w:rsidRPr="006638DE" w:rsidRDefault="0055600C" w:rsidP="00973FAA">
            <w:pPr>
              <w:rPr>
                <w:rFonts w:cs="Times New Roman"/>
              </w:rPr>
            </w:pPr>
            <w:r>
              <w:rPr>
                <w:rFonts w:cs="Times New Roman"/>
              </w:rPr>
              <w:t>5=Never</w:t>
            </w:r>
          </w:p>
        </w:tc>
      </w:tr>
      <w:tr w:rsidR="0055600C" w:rsidRPr="00E142A0" w14:paraId="035E62FF" w14:textId="77777777" w:rsidTr="00973FAA">
        <w:tc>
          <w:tcPr>
            <w:tcW w:w="0" w:type="auto"/>
            <w:tcBorders>
              <w:top w:val="single" w:sz="4" w:space="0" w:color="auto"/>
              <w:left w:val="single" w:sz="4" w:space="0" w:color="auto"/>
              <w:bottom w:val="single" w:sz="4" w:space="0" w:color="auto"/>
              <w:right w:val="single" w:sz="4" w:space="0" w:color="auto"/>
            </w:tcBorders>
          </w:tcPr>
          <w:p w14:paraId="1888E4DA" w14:textId="4E23E4B4" w:rsidR="0055600C" w:rsidRPr="00326291" w:rsidRDefault="0055600C" w:rsidP="00973FAA">
            <w:pPr>
              <w:jc w:val="center"/>
              <w:rPr>
                <w:rFonts w:cs="Times New Roman"/>
              </w:rPr>
            </w:pPr>
            <w:r>
              <w:rPr>
                <w:rFonts w:cs="Times New Roman"/>
              </w:rPr>
              <w:t>SN15b</w:t>
            </w:r>
          </w:p>
        </w:tc>
        <w:tc>
          <w:tcPr>
            <w:tcW w:w="0" w:type="auto"/>
            <w:tcBorders>
              <w:top w:val="single" w:sz="4" w:space="0" w:color="auto"/>
              <w:left w:val="single" w:sz="4" w:space="0" w:color="auto"/>
              <w:bottom w:val="single" w:sz="4" w:space="0" w:color="auto"/>
              <w:right w:val="single" w:sz="4" w:space="0" w:color="auto"/>
            </w:tcBorders>
          </w:tcPr>
          <w:p w14:paraId="56C02F99" w14:textId="5209BA69" w:rsidR="0055600C" w:rsidRPr="00326291" w:rsidRDefault="0055600C" w:rsidP="00973FAA">
            <w:pPr>
              <w:rPr>
                <w:rFonts w:cs="Times New Roman"/>
              </w:rPr>
            </w:pPr>
            <w:r>
              <w:rPr>
                <w:rFonts w:cs="Times New Roman"/>
              </w:rPr>
              <w:t>In general, how often do you think that things between you and your spouse/partner are going well?</w:t>
            </w:r>
          </w:p>
        </w:tc>
        <w:tc>
          <w:tcPr>
            <w:tcW w:w="0" w:type="auto"/>
            <w:tcBorders>
              <w:top w:val="single" w:sz="4" w:space="0" w:color="auto"/>
              <w:left w:val="single" w:sz="4" w:space="0" w:color="auto"/>
              <w:bottom w:val="single" w:sz="4" w:space="0" w:color="auto"/>
              <w:right w:val="single" w:sz="4" w:space="0" w:color="auto"/>
            </w:tcBorders>
          </w:tcPr>
          <w:p w14:paraId="50A264A5" w14:textId="77777777" w:rsidR="0055600C" w:rsidRDefault="0055600C" w:rsidP="007613A6">
            <w:pPr>
              <w:rPr>
                <w:rFonts w:cs="Times New Roman"/>
              </w:rPr>
            </w:pPr>
            <w:r>
              <w:rPr>
                <w:rFonts w:cs="Times New Roman"/>
              </w:rPr>
              <w:t>0=All the time</w:t>
            </w:r>
          </w:p>
          <w:p w14:paraId="00FBF396" w14:textId="77777777" w:rsidR="0055600C" w:rsidRDefault="0055600C" w:rsidP="007613A6">
            <w:pPr>
              <w:rPr>
                <w:rFonts w:cs="Times New Roman"/>
              </w:rPr>
            </w:pPr>
            <w:r>
              <w:rPr>
                <w:rFonts w:cs="Times New Roman"/>
              </w:rPr>
              <w:t>1=Most of the time</w:t>
            </w:r>
          </w:p>
          <w:p w14:paraId="5CBC70FF" w14:textId="77777777" w:rsidR="0055600C" w:rsidRDefault="0055600C" w:rsidP="007613A6">
            <w:pPr>
              <w:rPr>
                <w:rFonts w:cs="Times New Roman"/>
              </w:rPr>
            </w:pPr>
            <w:r>
              <w:rPr>
                <w:rFonts w:cs="Times New Roman"/>
              </w:rPr>
              <w:t>2=More often than not</w:t>
            </w:r>
          </w:p>
          <w:p w14:paraId="4447C69F" w14:textId="77777777" w:rsidR="0055600C" w:rsidRDefault="0055600C" w:rsidP="007613A6">
            <w:pPr>
              <w:rPr>
                <w:rFonts w:cs="Times New Roman"/>
              </w:rPr>
            </w:pPr>
            <w:r>
              <w:rPr>
                <w:rFonts w:cs="Times New Roman"/>
              </w:rPr>
              <w:t>3=Occasionally</w:t>
            </w:r>
          </w:p>
          <w:p w14:paraId="109B9ADB" w14:textId="77777777" w:rsidR="0055600C" w:rsidRDefault="0055600C" w:rsidP="007613A6">
            <w:pPr>
              <w:rPr>
                <w:rFonts w:cs="Times New Roman"/>
              </w:rPr>
            </w:pPr>
            <w:r>
              <w:rPr>
                <w:rFonts w:cs="Times New Roman"/>
              </w:rPr>
              <w:t>4=Rarely</w:t>
            </w:r>
          </w:p>
          <w:p w14:paraId="25EEE776" w14:textId="3C9075E9" w:rsidR="0055600C" w:rsidRPr="006638DE" w:rsidRDefault="0055600C" w:rsidP="007613A6">
            <w:pPr>
              <w:rPr>
                <w:rFonts w:cs="Times New Roman"/>
              </w:rPr>
            </w:pPr>
            <w:r>
              <w:rPr>
                <w:rFonts w:cs="Times New Roman"/>
              </w:rPr>
              <w:t>5=Never</w:t>
            </w:r>
          </w:p>
        </w:tc>
      </w:tr>
      <w:tr w:rsidR="0055600C" w:rsidRPr="00E142A0" w14:paraId="238B1439" w14:textId="77777777" w:rsidTr="00973FAA">
        <w:tc>
          <w:tcPr>
            <w:tcW w:w="0" w:type="auto"/>
            <w:tcBorders>
              <w:top w:val="single" w:sz="4" w:space="0" w:color="auto"/>
              <w:left w:val="single" w:sz="4" w:space="0" w:color="auto"/>
              <w:bottom w:val="single" w:sz="4" w:space="0" w:color="auto"/>
              <w:right w:val="single" w:sz="4" w:space="0" w:color="auto"/>
            </w:tcBorders>
          </w:tcPr>
          <w:p w14:paraId="57087739" w14:textId="0706A32E" w:rsidR="0055600C" w:rsidRPr="00326291" w:rsidRDefault="0055600C" w:rsidP="00973FAA">
            <w:pPr>
              <w:jc w:val="center"/>
              <w:rPr>
                <w:rFonts w:cs="Times New Roman"/>
              </w:rPr>
            </w:pPr>
            <w:r>
              <w:rPr>
                <w:rFonts w:cs="Times New Roman"/>
              </w:rPr>
              <w:t>SN15c</w:t>
            </w:r>
          </w:p>
        </w:tc>
        <w:tc>
          <w:tcPr>
            <w:tcW w:w="0" w:type="auto"/>
            <w:tcBorders>
              <w:top w:val="single" w:sz="4" w:space="0" w:color="auto"/>
              <w:left w:val="single" w:sz="4" w:space="0" w:color="auto"/>
              <w:bottom w:val="single" w:sz="4" w:space="0" w:color="auto"/>
              <w:right w:val="single" w:sz="4" w:space="0" w:color="auto"/>
            </w:tcBorders>
          </w:tcPr>
          <w:p w14:paraId="7AD2B473" w14:textId="24AEE0CC" w:rsidR="0055600C" w:rsidRPr="00326291" w:rsidRDefault="0055600C" w:rsidP="00973FAA">
            <w:pPr>
              <w:rPr>
                <w:rFonts w:cs="Times New Roman"/>
              </w:rPr>
            </w:pPr>
            <w:r>
              <w:rPr>
                <w:rFonts w:cs="Times New Roman"/>
              </w:rPr>
              <w:t>Do you confide in your spouse/partner?</w:t>
            </w:r>
          </w:p>
        </w:tc>
        <w:tc>
          <w:tcPr>
            <w:tcW w:w="0" w:type="auto"/>
            <w:tcBorders>
              <w:top w:val="single" w:sz="4" w:space="0" w:color="auto"/>
              <w:left w:val="single" w:sz="4" w:space="0" w:color="auto"/>
              <w:bottom w:val="single" w:sz="4" w:space="0" w:color="auto"/>
              <w:right w:val="single" w:sz="4" w:space="0" w:color="auto"/>
            </w:tcBorders>
          </w:tcPr>
          <w:p w14:paraId="63F2B7B7" w14:textId="77777777" w:rsidR="0055600C" w:rsidRDefault="0055600C" w:rsidP="00973FAA">
            <w:pPr>
              <w:rPr>
                <w:rFonts w:cs="Times New Roman"/>
              </w:rPr>
            </w:pPr>
            <w:r>
              <w:rPr>
                <w:rFonts w:cs="Times New Roman"/>
              </w:rPr>
              <w:t>0=All the time</w:t>
            </w:r>
          </w:p>
          <w:p w14:paraId="2B126730" w14:textId="77777777" w:rsidR="0055600C" w:rsidRDefault="0055600C" w:rsidP="00973FAA">
            <w:pPr>
              <w:rPr>
                <w:rFonts w:cs="Times New Roman"/>
              </w:rPr>
            </w:pPr>
            <w:r>
              <w:rPr>
                <w:rFonts w:cs="Times New Roman"/>
              </w:rPr>
              <w:t>1=Most of the time</w:t>
            </w:r>
          </w:p>
          <w:p w14:paraId="2BDB4F54" w14:textId="77777777" w:rsidR="0055600C" w:rsidRDefault="0055600C" w:rsidP="00973FAA">
            <w:pPr>
              <w:rPr>
                <w:rFonts w:cs="Times New Roman"/>
              </w:rPr>
            </w:pPr>
            <w:r>
              <w:rPr>
                <w:rFonts w:cs="Times New Roman"/>
              </w:rPr>
              <w:t>2=More often than not</w:t>
            </w:r>
          </w:p>
          <w:p w14:paraId="00ECC939" w14:textId="77777777" w:rsidR="0055600C" w:rsidRDefault="0055600C" w:rsidP="00973FAA">
            <w:pPr>
              <w:rPr>
                <w:rFonts w:cs="Times New Roman"/>
              </w:rPr>
            </w:pPr>
            <w:r>
              <w:rPr>
                <w:rFonts w:cs="Times New Roman"/>
              </w:rPr>
              <w:t>3=Occasionally</w:t>
            </w:r>
          </w:p>
          <w:p w14:paraId="17519627" w14:textId="77777777" w:rsidR="0055600C" w:rsidRDefault="0055600C" w:rsidP="00973FAA">
            <w:pPr>
              <w:rPr>
                <w:rFonts w:cs="Times New Roman"/>
              </w:rPr>
            </w:pPr>
            <w:r>
              <w:rPr>
                <w:rFonts w:cs="Times New Roman"/>
              </w:rPr>
              <w:t>4=Rarely</w:t>
            </w:r>
          </w:p>
          <w:p w14:paraId="00618B74" w14:textId="258629BC" w:rsidR="0055600C" w:rsidRPr="006638DE" w:rsidRDefault="0055600C" w:rsidP="00973FAA">
            <w:pPr>
              <w:rPr>
                <w:rFonts w:cs="Times New Roman"/>
              </w:rPr>
            </w:pPr>
            <w:r>
              <w:rPr>
                <w:rFonts w:cs="Times New Roman"/>
              </w:rPr>
              <w:t>5=Never</w:t>
            </w:r>
          </w:p>
        </w:tc>
      </w:tr>
      <w:tr w:rsidR="0055600C" w:rsidRPr="00E142A0" w14:paraId="44D90148" w14:textId="77777777" w:rsidTr="00973FAA">
        <w:tc>
          <w:tcPr>
            <w:tcW w:w="0" w:type="auto"/>
            <w:tcBorders>
              <w:top w:val="single" w:sz="4" w:space="0" w:color="auto"/>
              <w:left w:val="single" w:sz="4" w:space="0" w:color="auto"/>
              <w:bottom w:val="single" w:sz="4" w:space="0" w:color="auto"/>
              <w:right w:val="single" w:sz="4" w:space="0" w:color="auto"/>
            </w:tcBorders>
          </w:tcPr>
          <w:p w14:paraId="441BB5CF" w14:textId="26FBC722" w:rsidR="0055600C" w:rsidRPr="00326291" w:rsidRDefault="0055600C" w:rsidP="00973FAA">
            <w:pPr>
              <w:jc w:val="center"/>
              <w:rPr>
                <w:rFonts w:cs="Times New Roman"/>
              </w:rPr>
            </w:pPr>
            <w:r>
              <w:rPr>
                <w:rFonts w:cs="Times New Roman"/>
              </w:rPr>
              <w:t>SN15d</w:t>
            </w:r>
          </w:p>
        </w:tc>
        <w:tc>
          <w:tcPr>
            <w:tcW w:w="0" w:type="auto"/>
            <w:tcBorders>
              <w:top w:val="single" w:sz="4" w:space="0" w:color="auto"/>
              <w:left w:val="single" w:sz="4" w:space="0" w:color="auto"/>
              <w:bottom w:val="single" w:sz="4" w:space="0" w:color="auto"/>
              <w:right w:val="single" w:sz="4" w:space="0" w:color="auto"/>
            </w:tcBorders>
          </w:tcPr>
          <w:p w14:paraId="761A9672" w14:textId="112C41E5" w:rsidR="0055600C" w:rsidRPr="00326291" w:rsidRDefault="0055600C" w:rsidP="00973FAA">
            <w:pPr>
              <w:rPr>
                <w:rFonts w:cs="Times New Roman"/>
              </w:rPr>
            </w:pPr>
            <w:r>
              <w:rPr>
                <w:rFonts w:cs="Times New Roman"/>
              </w:rPr>
              <w:t>Please click the number that best describes the degree of happiness, all things considered, of your relationship.</w:t>
            </w:r>
          </w:p>
        </w:tc>
        <w:tc>
          <w:tcPr>
            <w:tcW w:w="0" w:type="auto"/>
            <w:tcBorders>
              <w:top w:val="single" w:sz="4" w:space="0" w:color="auto"/>
              <w:left w:val="single" w:sz="4" w:space="0" w:color="auto"/>
              <w:bottom w:val="single" w:sz="4" w:space="0" w:color="auto"/>
              <w:right w:val="single" w:sz="4" w:space="0" w:color="auto"/>
            </w:tcBorders>
          </w:tcPr>
          <w:p w14:paraId="69E8A1DA" w14:textId="77777777" w:rsidR="0055600C" w:rsidRDefault="0055600C" w:rsidP="00973FAA">
            <w:pPr>
              <w:rPr>
                <w:rFonts w:cs="Times New Roman"/>
              </w:rPr>
            </w:pPr>
            <w:r>
              <w:rPr>
                <w:rFonts w:cs="Times New Roman"/>
              </w:rPr>
              <w:t>0=Extremely Unhappy</w:t>
            </w:r>
          </w:p>
          <w:p w14:paraId="461BC3E6" w14:textId="77777777" w:rsidR="0055600C" w:rsidRDefault="0055600C" w:rsidP="00973FAA">
            <w:pPr>
              <w:rPr>
                <w:rFonts w:cs="Times New Roman"/>
              </w:rPr>
            </w:pPr>
            <w:r>
              <w:rPr>
                <w:rFonts w:cs="Times New Roman"/>
              </w:rPr>
              <w:t>1=Fairly Unhappy</w:t>
            </w:r>
          </w:p>
          <w:p w14:paraId="0AE167AD" w14:textId="77777777" w:rsidR="0055600C" w:rsidRDefault="0055600C" w:rsidP="00973FAA">
            <w:pPr>
              <w:rPr>
                <w:rFonts w:cs="Times New Roman"/>
              </w:rPr>
            </w:pPr>
            <w:r>
              <w:rPr>
                <w:rFonts w:cs="Times New Roman"/>
              </w:rPr>
              <w:t>2=A Little Unhappy</w:t>
            </w:r>
          </w:p>
          <w:p w14:paraId="7FC10E03" w14:textId="77777777" w:rsidR="0055600C" w:rsidRDefault="0055600C" w:rsidP="00973FAA">
            <w:pPr>
              <w:rPr>
                <w:rFonts w:cs="Times New Roman"/>
              </w:rPr>
            </w:pPr>
            <w:r>
              <w:rPr>
                <w:rFonts w:cs="Times New Roman"/>
              </w:rPr>
              <w:t>3=Happy</w:t>
            </w:r>
          </w:p>
          <w:p w14:paraId="35A6579D" w14:textId="77777777" w:rsidR="0055600C" w:rsidRDefault="0055600C" w:rsidP="00973FAA">
            <w:pPr>
              <w:rPr>
                <w:rFonts w:cs="Times New Roman"/>
              </w:rPr>
            </w:pPr>
            <w:r>
              <w:rPr>
                <w:rFonts w:cs="Times New Roman"/>
              </w:rPr>
              <w:t>4=Very Happy</w:t>
            </w:r>
          </w:p>
          <w:p w14:paraId="35802647" w14:textId="77777777" w:rsidR="0055600C" w:rsidRDefault="0055600C" w:rsidP="00973FAA">
            <w:pPr>
              <w:rPr>
                <w:rFonts w:cs="Times New Roman"/>
              </w:rPr>
            </w:pPr>
            <w:r>
              <w:rPr>
                <w:rFonts w:cs="Times New Roman"/>
              </w:rPr>
              <w:t>5=Extremely Happy</w:t>
            </w:r>
          </w:p>
          <w:p w14:paraId="750A81DB" w14:textId="6820A96D" w:rsidR="0055600C" w:rsidRPr="006638DE" w:rsidRDefault="0055600C" w:rsidP="00973FAA">
            <w:pPr>
              <w:rPr>
                <w:rFonts w:cs="Times New Roman"/>
              </w:rPr>
            </w:pPr>
            <w:r>
              <w:rPr>
                <w:rFonts w:cs="Times New Roman"/>
              </w:rPr>
              <w:t>6=Perfect</w:t>
            </w:r>
          </w:p>
        </w:tc>
      </w:tr>
      <w:tr w:rsidR="0055600C" w:rsidRPr="00E142A0" w14:paraId="0FCEAE6F" w14:textId="77777777" w:rsidTr="00973FAA">
        <w:tc>
          <w:tcPr>
            <w:tcW w:w="0" w:type="auto"/>
            <w:tcBorders>
              <w:top w:val="single" w:sz="4" w:space="0" w:color="auto"/>
              <w:left w:val="single" w:sz="4" w:space="0" w:color="auto"/>
              <w:bottom w:val="single" w:sz="4" w:space="0" w:color="auto"/>
              <w:right w:val="single" w:sz="4" w:space="0" w:color="auto"/>
            </w:tcBorders>
          </w:tcPr>
          <w:p w14:paraId="54130C89" w14:textId="48109F27" w:rsidR="0055600C" w:rsidRPr="00326291" w:rsidRDefault="0055600C" w:rsidP="00973FAA">
            <w:pPr>
              <w:jc w:val="center"/>
              <w:rPr>
                <w:rFonts w:cs="Times New Roman"/>
              </w:rPr>
            </w:pPr>
            <w:r>
              <w:rPr>
                <w:rFonts w:cs="Times New Roman"/>
              </w:rPr>
              <w:t>SN16a1</w:t>
            </w:r>
          </w:p>
        </w:tc>
        <w:tc>
          <w:tcPr>
            <w:tcW w:w="0" w:type="auto"/>
            <w:tcBorders>
              <w:top w:val="single" w:sz="4" w:space="0" w:color="auto"/>
              <w:left w:val="single" w:sz="4" w:space="0" w:color="auto"/>
              <w:bottom w:val="single" w:sz="4" w:space="0" w:color="auto"/>
              <w:right w:val="single" w:sz="4" w:space="0" w:color="auto"/>
            </w:tcBorders>
          </w:tcPr>
          <w:p w14:paraId="79D4B464" w14:textId="3154EF2D" w:rsidR="0055600C" w:rsidRPr="00326291" w:rsidRDefault="0055600C" w:rsidP="00973FAA">
            <w:pPr>
              <w:rPr>
                <w:rFonts w:cs="Times New Roman"/>
              </w:rPr>
            </w:pPr>
            <w:r>
              <w:rPr>
                <w:rFonts w:cs="Times New Roman"/>
              </w:rPr>
              <w:t>Because of health or physical problems, does your spouse/partner have difficulty or is he or she unable to: Walk?</w:t>
            </w:r>
          </w:p>
        </w:tc>
        <w:tc>
          <w:tcPr>
            <w:tcW w:w="0" w:type="auto"/>
            <w:tcBorders>
              <w:top w:val="single" w:sz="4" w:space="0" w:color="auto"/>
              <w:left w:val="single" w:sz="4" w:space="0" w:color="auto"/>
              <w:bottom w:val="single" w:sz="4" w:space="0" w:color="auto"/>
              <w:right w:val="single" w:sz="4" w:space="0" w:color="auto"/>
            </w:tcBorders>
          </w:tcPr>
          <w:p w14:paraId="22686EC9" w14:textId="334F7FA7" w:rsidR="0055600C" w:rsidRDefault="0055600C" w:rsidP="00973FAA">
            <w:pPr>
              <w:rPr>
                <w:rFonts w:cs="Times New Roman"/>
              </w:rPr>
            </w:pPr>
            <w:r>
              <w:rPr>
                <w:rFonts w:cs="Times New Roman"/>
              </w:rPr>
              <w:t>0=No</w:t>
            </w:r>
          </w:p>
          <w:p w14:paraId="70194B40" w14:textId="6DD63F3D" w:rsidR="0055600C" w:rsidRPr="006638DE" w:rsidRDefault="0055600C" w:rsidP="00973FAA">
            <w:pPr>
              <w:rPr>
                <w:rFonts w:cs="Times New Roman"/>
              </w:rPr>
            </w:pPr>
            <w:r>
              <w:rPr>
                <w:rFonts w:cs="Times New Roman"/>
              </w:rPr>
              <w:t>1=Yes</w:t>
            </w:r>
          </w:p>
        </w:tc>
      </w:tr>
      <w:tr w:rsidR="0055600C" w:rsidRPr="00E142A0" w14:paraId="2E283C8D" w14:textId="77777777" w:rsidTr="00973FAA">
        <w:tc>
          <w:tcPr>
            <w:tcW w:w="0" w:type="auto"/>
            <w:tcBorders>
              <w:top w:val="single" w:sz="4" w:space="0" w:color="auto"/>
              <w:left w:val="single" w:sz="4" w:space="0" w:color="auto"/>
              <w:bottom w:val="single" w:sz="4" w:space="0" w:color="auto"/>
              <w:right w:val="single" w:sz="4" w:space="0" w:color="auto"/>
            </w:tcBorders>
          </w:tcPr>
          <w:p w14:paraId="538BA654" w14:textId="6AB23690" w:rsidR="0055600C" w:rsidRDefault="0055600C" w:rsidP="00973FAA">
            <w:pPr>
              <w:jc w:val="center"/>
              <w:rPr>
                <w:rFonts w:cs="Times New Roman"/>
              </w:rPr>
            </w:pPr>
            <w:r>
              <w:rPr>
                <w:rFonts w:cs="Times New Roman"/>
              </w:rPr>
              <w:t>SN16a2</w:t>
            </w:r>
          </w:p>
        </w:tc>
        <w:tc>
          <w:tcPr>
            <w:tcW w:w="0" w:type="auto"/>
            <w:tcBorders>
              <w:top w:val="single" w:sz="4" w:space="0" w:color="auto"/>
              <w:left w:val="single" w:sz="4" w:space="0" w:color="auto"/>
              <w:bottom w:val="single" w:sz="4" w:space="0" w:color="auto"/>
              <w:right w:val="single" w:sz="4" w:space="0" w:color="auto"/>
            </w:tcBorders>
          </w:tcPr>
          <w:p w14:paraId="2F78D057" w14:textId="51E41178" w:rsidR="0055600C" w:rsidRDefault="0055600C" w:rsidP="00973FAA">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6575EF54" w14:textId="77777777" w:rsidR="0055600C" w:rsidRDefault="0055600C" w:rsidP="00FE5AEE">
            <w:pPr>
              <w:rPr>
                <w:rFonts w:cs="Times New Roman"/>
              </w:rPr>
            </w:pPr>
            <w:r>
              <w:rPr>
                <w:rFonts w:cs="Times New Roman"/>
              </w:rPr>
              <w:t>0=No</w:t>
            </w:r>
          </w:p>
          <w:p w14:paraId="48DD5BB1" w14:textId="786B64C5" w:rsidR="0055600C" w:rsidRDefault="0055600C" w:rsidP="00FE5AEE">
            <w:pPr>
              <w:rPr>
                <w:rFonts w:cs="Times New Roman"/>
              </w:rPr>
            </w:pPr>
            <w:r>
              <w:rPr>
                <w:rFonts w:cs="Times New Roman"/>
              </w:rPr>
              <w:t>1=Yes</w:t>
            </w:r>
          </w:p>
        </w:tc>
      </w:tr>
      <w:tr w:rsidR="0055600C" w:rsidRPr="00E142A0" w14:paraId="450530A3" w14:textId="77777777" w:rsidTr="00973FAA">
        <w:tc>
          <w:tcPr>
            <w:tcW w:w="0" w:type="auto"/>
            <w:tcBorders>
              <w:top w:val="single" w:sz="4" w:space="0" w:color="auto"/>
              <w:left w:val="single" w:sz="4" w:space="0" w:color="auto"/>
              <w:bottom w:val="single" w:sz="4" w:space="0" w:color="auto"/>
              <w:right w:val="single" w:sz="4" w:space="0" w:color="auto"/>
            </w:tcBorders>
          </w:tcPr>
          <w:p w14:paraId="58A7BCCC" w14:textId="5361A6BC" w:rsidR="0055600C" w:rsidRDefault="0055600C" w:rsidP="00973FAA">
            <w:pPr>
              <w:jc w:val="center"/>
              <w:rPr>
                <w:rFonts w:cs="Times New Roman"/>
              </w:rPr>
            </w:pPr>
            <w:r>
              <w:rPr>
                <w:rFonts w:cs="Times New Roman"/>
              </w:rPr>
              <w:lastRenderedPageBreak/>
              <w:t>SN16b1</w:t>
            </w:r>
          </w:p>
        </w:tc>
        <w:tc>
          <w:tcPr>
            <w:tcW w:w="0" w:type="auto"/>
            <w:tcBorders>
              <w:top w:val="single" w:sz="4" w:space="0" w:color="auto"/>
              <w:left w:val="single" w:sz="4" w:space="0" w:color="auto"/>
              <w:bottom w:val="single" w:sz="4" w:space="0" w:color="auto"/>
              <w:right w:val="single" w:sz="4" w:space="0" w:color="auto"/>
            </w:tcBorders>
          </w:tcPr>
          <w:p w14:paraId="3602B434" w14:textId="64466777" w:rsidR="0055600C" w:rsidRDefault="0055600C" w:rsidP="00973FAA">
            <w:pPr>
              <w:rPr>
                <w:rFonts w:cs="Times New Roman"/>
              </w:rPr>
            </w:pPr>
            <w:r>
              <w:rPr>
                <w:rFonts w:cs="Times New Roman"/>
              </w:rPr>
              <w:t>Get out of bed/chair?</w:t>
            </w:r>
          </w:p>
        </w:tc>
        <w:tc>
          <w:tcPr>
            <w:tcW w:w="0" w:type="auto"/>
            <w:tcBorders>
              <w:top w:val="single" w:sz="4" w:space="0" w:color="auto"/>
              <w:left w:val="single" w:sz="4" w:space="0" w:color="auto"/>
              <w:bottom w:val="single" w:sz="4" w:space="0" w:color="auto"/>
              <w:right w:val="single" w:sz="4" w:space="0" w:color="auto"/>
            </w:tcBorders>
          </w:tcPr>
          <w:p w14:paraId="734D5269" w14:textId="77777777" w:rsidR="0055600C" w:rsidRDefault="0055600C" w:rsidP="00FE5AEE">
            <w:pPr>
              <w:rPr>
                <w:rFonts w:cs="Times New Roman"/>
              </w:rPr>
            </w:pPr>
            <w:r>
              <w:rPr>
                <w:rFonts w:cs="Times New Roman"/>
              </w:rPr>
              <w:t>0=No</w:t>
            </w:r>
          </w:p>
          <w:p w14:paraId="20C7FD6B" w14:textId="785F76AF" w:rsidR="0055600C" w:rsidRDefault="0055600C" w:rsidP="00FE5AEE">
            <w:pPr>
              <w:rPr>
                <w:rFonts w:cs="Times New Roman"/>
              </w:rPr>
            </w:pPr>
            <w:r>
              <w:rPr>
                <w:rFonts w:cs="Times New Roman"/>
              </w:rPr>
              <w:t>1=Yes</w:t>
            </w:r>
          </w:p>
        </w:tc>
      </w:tr>
      <w:tr w:rsidR="0055600C" w:rsidRPr="00E142A0" w14:paraId="60E95466" w14:textId="77777777" w:rsidTr="00973FAA">
        <w:tc>
          <w:tcPr>
            <w:tcW w:w="0" w:type="auto"/>
            <w:tcBorders>
              <w:top w:val="single" w:sz="4" w:space="0" w:color="auto"/>
              <w:left w:val="single" w:sz="4" w:space="0" w:color="auto"/>
              <w:bottom w:val="single" w:sz="4" w:space="0" w:color="auto"/>
              <w:right w:val="single" w:sz="4" w:space="0" w:color="auto"/>
            </w:tcBorders>
          </w:tcPr>
          <w:p w14:paraId="7327A3A5" w14:textId="7CA92B8A" w:rsidR="0055600C" w:rsidRDefault="0055600C" w:rsidP="007613A6">
            <w:pPr>
              <w:jc w:val="center"/>
              <w:rPr>
                <w:rFonts w:cs="Times New Roman"/>
              </w:rPr>
            </w:pPr>
            <w:r>
              <w:rPr>
                <w:rFonts w:cs="Times New Roman"/>
              </w:rPr>
              <w:t>SN16b2</w:t>
            </w:r>
          </w:p>
        </w:tc>
        <w:tc>
          <w:tcPr>
            <w:tcW w:w="0" w:type="auto"/>
            <w:tcBorders>
              <w:top w:val="single" w:sz="4" w:space="0" w:color="auto"/>
              <w:left w:val="single" w:sz="4" w:space="0" w:color="auto"/>
              <w:bottom w:val="single" w:sz="4" w:space="0" w:color="auto"/>
              <w:right w:val="single" w:sz="4" w:space="0" w:color="auto"/>
            </w:tcBorders>
          </w:tcPr>
          <w:p w14:paraId="52BDE741" w14:textId="33E11005"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3198FBAA" w14:textId="77777777" w:rsidR="0055600C" w:rsidRDefault="0055600C" w:rsidP="00FE5AEE">
            <w:pPr>
              <w:rPr>
                <w:rFonts w:cs="Times New Roman"/>
              </w:rPr>
            </w:pPr>
            <w:r>
              <w:rPr>
                <w:rFonts w:cs="Times New Roman"/>
              </w:rPr>
              <w:t>0=No</w:t>
            </w:r>
          </w:p>
          <w:p w14:paraId="5A5D7B42" w14:textId="54FB8332" w:rsidR="0055600C" w:rsidRDefault="0055600C" w:rsidP="00FE5AEE">
            <w:pPr>
              <w:rPr>
                <w:rFonts w:cs="Times New Roman"/>
              </w:rPr>
            </w:pPr>
            <w:r>
              <w:rPr>
                <w:rFonts w:cs="Times New Roman"/>
              </w:rPr>
              <w:t>1=Yes</w:t>
            </w:r>
          </w:p>
        </w:tc>
      </w:tr>
      <w:tr w:rsidR="0055600C" w:rsidRPr="00E142A0" w14:paraId="2D63DA16" w14:textId="77777777" w:rsidTr="00973FAA">
        <w:tc>
          <w:tcPr>
            <w:tcW w:w="0" w:type="auto"/>
            <w:tcBorders>
              <w:top w:val="single" w:sz="4" w:space="0" w:color="auto"/>
              <w:left w:val="single" w:sz="4" w:space="0" w:color="auto"/>
              <w:bottom w:val="single" w:sz="4" w:space="0" w:color="auto"/>
              <w:right w:val="single" w:sz="4" w:space="0" w:color="auto"/>
            </w:tcBorders>
          </w:tcPr>
          <w:p w14:paraId="7257B7FA" w14:textId="00F84D7D" w:rsidR="0055600C" w:rsidRDefault="0055600C" w:rsidP="007613A6">
            <w:pPr>
              <w:jc w:val="center"/>
              <w:rPr>
                <w:rFonts w:cs="Times New Roman"/>
              </w:rPr>
            </w:pPr>
            <w:r>
              <w:rPr>
                <w:rFonts w:cs="Times New Roman"/>
              </w:rPr>
              <w:t>SN16c1</w:t>
            </w:r>
          </w:p>
        </w:tc>
        <w:tc>
          <w:tcPr>
            <w:tcW w:w="0" w:type="auto"/>
            <w:tcBorders>
              <w:top w:val="single" w:sz="4" w:space="0" w:color="auto"/>
              <w:left w:val="single" w:sz="4" w:space="0" w:color="auto"/>
              <w:bottom w:val="single" w:sz="4" w:space="0" w:color="auto"/>
              <w:right w:val="single" w:sz="4" w:space="0" w:color="auto"/>
            </w:tcBorders>
          </w:tcPr>
          <w:p w14:paraId="2A39D361" w14:textId="50C16DBB" w:rsidR="0055600C" w:rsidRDefault="0055600C" w:rsidP="007613A6">
            <w:pPr>
              <w:rPr>
                <w:rFonts w:cs="Times New Roman"/>
              </w:rPr>
            </w:pPr>
            <w:r>
              <w:rPr>
                <w:rFonts w:cs="Times New Roman"/>
              </w:rPr>
              <w:t>Eat?</w:t>
            </w:r>
          </w:p>
        </w:tc>
        <w:tc>
          <w:tcPr>
            <w:tcW w:w="0" w:type="auto"/>
            <w:tcBorders>
              <w:top w:val="single" w:sz="4" w:space="0" w:color="auto"/>
              <w:left w:val="single" w:sz="4" w:space="0" w:color="auto"/>
              <w:bottom w:val="single" w:sz="4" w:space="0" w:color="auto"/>
              <w:right w:val="single" w:sz="4" w:space="0" w:color="auto"/>
            </w:tcBorders>
          </w:tcPr>
          <w:p w14:paraId="04175A44" w14:textId="77777777" w:rsidR="0055600C" w:rsidRDefault="0055600C" w:rsidP="00FE5AEE">
            <w:pPr>
              <w:rPr>
                <w:rFonts w:cs="Times New Roman"/>
              </w:rPr>
            </w:pPr>
            <w:r>
              <w:rPr>
                <w:rFonts w:cs="Times New Roman"/>
              </w:rPr>
              <w:t>0=No</w:t>
            </w:r>
          </w:p>
          <w:p w14:paraId="076EF6E6" w14:textId="0EEEA23F" w:rsidR="0055600C" w:rsidRDefault="0055600C" w:rsidP="00FE5AEE">
            <w:pPr>
              <w:rPr>
                <w:rFonts w:cs="Times New Roman"/>
              </w:rPr>
            </w:pPr>
            <w:r>
              <w:rPr>
                <w:rFonts w:cs="Times New Roman"/>
              </w:rPr>
              <w:t>1=Yes</w:t>
            </w:r>
          </w:p>
        </w:tc>
      </w:tr>
      <w:tr w:rsidR="0055600C" w:rsidRPr="00E142A0" w14:paraId="433F3FB2" w14:textId="77777777" w:rsidTr="00973FAA">
        <w:tc>
          <w:tcPr>
            <w:tcW w:w="0" w:type="auto"/>
            <w:tcBorders>
              <w:top w:val="single" w:sz="4" w:space="0" w:color="auto"/>
              <w:left w:val="single" w:sz="4" w:space="0" w:color="auto"/>
              <w:bottom w:val="single" w:sz="4" w:space="0" w:color="auto"/>
              <w:right w:val="single" w:sz="4" w:space="0" w:color="auto"/>
            </w:tcBorders>
          </w:tcPr>
          <w:p w14:paraId="72A0BF0F" w14:textId="461F3555" w:rsidR="0055600C" w:rsidRDefault="0055600C" w:rsidP="007613A6">
            <w:pPr>
              <w:jc w:val="center"/>
              <w:rPr>
                <w:rFonts w:cs="Times New Roman"/>
              </w:rPr>
            </w:pPr>
            <w:r>
              <w:rPr>
                <w:rFonts w:cs="Times New Roman"/>
              </w:rPr>
              <w:t>SN16c2</w:t>
            </w:r>
          </w:p>
        </w:tc>
        <w:tc>
          <w:tcPr>
            <w:tcW w:w="0" w:type="auto"/>
            <w:tcBorders>
              <w:top w:val="single" w:sz="4" w:space="0" w:color="auto"/>
              <w:left w:val="single" w:sz="4" w:space="0" w:color="auto"/>
              <w:bottom w:val="single" w:sz="4" w:space="0" w:color="auto"/>
              <w:right w:val="single" w:sz="4" w:space="0" w:color="auto"/>
            </w:tcBorders>
          </w:tcPr>
          <w:p w14:paraId="1BCEA115" w14:textId="4C706618"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42F18CBD" w14:textId="77777777" w:rsidR="0055600C" w:rsidRDefault="0055600C" w:rsidP="00FE5AEE">
            <w:pPr>
              <w:rPr>
                <w:rFonts w:cs="Times New Roman"/>
              </w:rPr>
            </w:pPr>
            <w:r>
              <w:rPr>
                <w:rFonts w:cs="Times New Roman"/>
              </w:rPr>
              <w:t>0=No</w:t>
            </w:r>
          </w:p>
          <w:p w14:paraId="61065534" w14:textId="47B10D98" w:rsidR="0055600C" w:rsidRDefault="0055600C" w:rsidP="00FE5AEE">
            <w:pPr>
              <w:rPr>
                <w:rFonts w:cs="Times New Roman"/>
              </w:rPr>
            </w:pPr>
            <w:r>
              <w:rPr>
                <w:rFonts w:cs="Times New Roman"/>
              </w:rPr>
              <w:t>1=Yes</w:t>
            </w:r>
          </w:p>
        </w:tc>
      </w:tr>
      <w:tr w:rsidR="0055600C" w:rsidRPr="00E142A0" w14:paraId="740A728F" w14:textId="77777777" w:rsidTr="00973FAA">
        <w:tc>
          <w:tcPr>
            <w:tcW w:w="0" w:type="auto"/>
            <w:tcBorders>
              <w:top w:val="single" w:sz="4" w:space="0" w:color="auto"/>
              <w:left w:val="single" w:sz="4" w:space="0" w:color="auto"/>
              <w:bottom w:val="single" w:sz="4" w:space="0" w:color="auto"/>
              <w:right w:val="single" w:sz="4" w:space="0" w:color="auto"/>
            </w:tcBorders>
          </w:tcPr>
          <w:p w14:paraId="6C7B5F4F" w14:textId="63EC18EB" w:rsidR="0055600C" w:rsidRDefault="0055600C" w:rsidP="007613A6">
            <w:pPr>
              <w:jc w:val="center"/>
              <w:rPr>
                <w:rFonts w:cs="Times New Roman"/>
              </w:rPr>
            </w:pPr>
            <w:r>
              <w:rPr>
                <w:rFonts w:cs="Times New Roman"/>
              </w:rPr>
              <w:t>SN16d1</w:t>
            </w:r>
          </w:p>
        </w:tc>
        <w:tc>
          <w:tcPr>
            <w:tcW w:w="0" w:type="auto"/>
            <w:tcBorders>
              <w:top w:val="single" w:sz="4" w:space="0" w:color="auto"/>
              <w:left w:val="single" w:sz="4" w:space="0" w:color="auto"/>
              <w:bottom w:val="single" w:sz="4" w:space="0" w:color="auto"/>
              <w:right w:val="single" w:sz="4" w:space="0" w:color="auto"/>
            </w:tcBorders>
          </w:tcPr>
          <w:p w14:paraId="54045D1F" w14:textId="364DDB8A" w:rsidR="0055600C" w:rsidRDefault="0055600C" w:rsidP="007613A6">
            <w:pPr>
              <w:rPr>
                <w:rFonts w:cs="Times New Roman"/>
              </w:rPr>
            </w:pPr>
            <w:r>
              <w:rPr>
                <w:rFonts w:cs="Times New Roman"/>
              </w:rPr>
              <w:t>Dress?</w:t>
            </w:r>
          </w:p>
        </w:tc>
        <w:tc>
          <w:tcPr>
            <w:tcW w:w="0" w:type="auto"/>
            <w:tcBorders>
              <w:top w:val="single" w:sz="4" w:space="0" w:color="auto"/>
              <w:left w:val="single" w:sz="4" w:space="0" w:color="auto"/>
              <w:bottom w:val="single" w:sz="4" w:space="0" w:color="auto"/>
              <w:right w:val="single" w:sz="4" w:space="0" w:color="auto"/>
            </w:tcBorders>
          </w:tcPr>
          <w:p w14:paraId="5EA43AAF" w14:textId="77777777" w:rsidR="0055600C" w:rsidRDefault="0055600C" w:rsidP="00FE5AEE">
            <w:pPr>
              <w:rPr>
                <w:rFonts w:cs="Times New Roman"/>
              </w:rPr>
            </w:pPr>
            <w:r>
              <w:rPr>
                <w:rFonts w:cs="Times New Roman"/>
              </w:rPr>
              <w:t>0=No</w:t>
            </w:r>
          </w:p>
          <w:p w14:paraId="46755F2E" w14:textId="5D6C343F" w:rsidR="0055600C" w:rsidRDefault="0055600C" w:rsidP="00FE5AEE">
            <w:pPr>
              <w:rPr>
                <w:rFonts w:cs="Times New Roman"/>
              </w:rPr>
            </w:pPr>
            <w:r>
              <w:rPr>
                <w:rFonts w:cs="Times New Roman"/>
              </w:rPr>
              <w:t>1=Yes</w:t>
            </w:r>
          </w:p>
        </w:tc>
      </w:tr>
      <w:tr w:rsidR="0055600C" w:rsidRPr="00E142A0" w14:paraId="366FA6F3" w14:textId="77777777" w:rsidTr="00973FAA">
        <w:tc>
          <w:tcPr>
            <w:tcW w:w="0" w:type="auto"/>
            <w:tcBorders>
              <w:top w:val="single" w:sz="4" w:space="0" w:color="auto"/>
              <w:left w:val="single" w:sz="4" w:space="0" w:color="auto"/>
              <w:bottom w:val="single" w:sz="4" w:space="0" w:color="auto"/>
              <w:right w:val="single" w:sz="4" w:space="0" w:color="auto"/>
            </w:tcBorders>
          </w:tcPr>
          <w:p w14:paraId="4FD9BF93" w14:textId="5EB34AFB" w:rsidR="0055600C" w:rsidRDefault="0055600C" w:rsidP="007613A6">
            <w:pPr>
              <w:jc w:val="center"/>
              <w:rPr>
                <w:rFonts w:cs="Times New Roman"/>
              </w:rPr>
            </w:pPr>
            <w:r>
              <w:rPr>
                <w:rFonts w:cs="Times New Roman"/>
              </w:rPr>
              <w:t>SN16d2</w:t>
            </w:r>
          </w:p>
        </w:tc>
        <w:tc>
          <w:tcPr>
            <w:tcW w:w="0" w:type="auto"/>
            <w:tcBorders>
              <w:top w:val="single" w:sz="4" w:space="0" w:color="auto"/>
              <w:left w:val="single" w:sz="4" w:space="0" w:color="auto"/>
              <w:bottom w:val="single" w:sz="4" w:space="0" w:color="auto"/>
              <w:right w:val="single" w:sz="4" w:space="0" w:color="auto"/>
            </w:tcBorders>
          </w:tcPr>
          <w:p w14:paraId="6F974C55" w14:textId="6DAEC030"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151C0974" w14:textId="77777777" w:rsidR="0055600C" w:rsidRDefault="0055600C" w:rsidP="00FE5AEE">
            <w:pPr>
              <w:rPr>
                <w:rFonts w:cs="Times New Roman"/>
              </w:rPr>
            </w:pPr>
            <w:r>
              <w:rPr>
                <w:rFonts w:cs="Times New Roman"/>
              </w:rPr>
              <w:t>0=No</w:t>
            </w:r>
          </w:p>
          <w:p w14:paraId="1A58423B" w14:textId="6FA35704" w:rsidR="0055600C" w:rsidRDefault="0055600C" w:rsidP="00FE5AEE">
            <w:pPr>
              <w:rPr>
                <w:rFonts w:cs="Times New Roman"/>
              </w:rPr>
            </w:pPr>
            <w:r>
              <w:rPr>
                <w:rFonts w:cs="Times New Roman"/>
              </w:rPr>
              <w:t>1=Yes</w:t>
            </w:r>
          </w:p>
        </w:tc>
      </w:tr>
      <w:tr w:rsidR="0055600C" w:rsidRPr="00E142A0" w14:paraId="4BFA8A78" w14:textId="77777777" w:rsidTr="00973FAA">
        <w:tc>
          <w:tcPr>
            <w:tcW w:w="0" w:type="auto"/>
            <w:tcBorders>
              <w:top w:val="single" w:sz="4" w:space="0" w:color="auto"/>
              <w:left w:val="single" w:sz="4" w:space="0" w:color="auto"/>
              <w:bottom w:val="single" w:sz="4" w:space="0" w:color="auto"/>
              <w:right w:val="single" w:sz="4" w:space="0" w:color="auto"/>
            </w:tcBorders>
          </w:tcPr>
          <w:p w14:paraId="746484B4" w14:textId="3168277D" w:rsidR="0055600C" w:rsidRDefault="0055600C" w:rsidP="007613A6">
            <w:pPr>
              <w:jc w:val="center"/>
              <w:rPr>
                <w:rFonts w:cs="Times New Roman"/>
              </w:rPr>
            </w:pPr>
            <w:r>
              <w:rPr>
                <w:rFonts w:cs="Times New Roman"/>
              </w:rPr>
              <w:t>SN16e1</w:t>
            </w:r>
          </w:p>
        </w:tc>
        <w:tc>
          <w:tcPr>
            <w:tcW w:w="0" w:type="auto"/>
            <w:tcBorders>
              <w:top w:val="single" w:sz="4" w:space="0" w:color="auto"/>
              <w:left w:val="single" w:sz="4" w:space="0" w:color="auto"/>
              <w:bottom w:val="single" w:sz="4" w:space="0" w:color="auto"/>
              <w:right w:val="single" w:sz="4" w:space="0" w:color="auto"/>
            </w:tcBorders>
          </w:tcPr>
          <w:p w14:paraId="4F43D1B8" w14:textId="03BFABB9" w:rsidR="0055600C" w:rsidRDefault="0055600C" w:rsidP="007613A6">
            <w:pPr>
              <w:rPr>
                <w:rFonts w:cs="Times New Roman"/>
              </w:rPr>
            </w:pPr>
            <w:r>
              <w:rPr>
                <w:rFonts w:cs="Times New Roman"/>
              </w:rPr>
              <w:t>Bathe?</w:t>
            </w:r>
          </w:p>
        </w:tc>
        <w:tc>
          <w:tcPr>
            <w:tcW w:w="0" w:type="auto"/>
            <w:tcBorders>
              <w:top w:val="single" w:sz="4" w:space="0" w:color="auto"/>
              <w:left w:val="single" w:sz="4" w:space="0" w:color="auto"/>
              <w:bottom w:val="single" w:sz="4" w:space="0" w:color="auto"/>
              <w:right w:val="single" w:sz="4" w:space="0" w:color="auto"/>
            </w:tcBorders>
          </w:tcPr>
          <w:p w14:paraId="07B32FA9" w14:textId="77777777" w:rsidR="0055600C" w:rsidRDefault="0055600C" w:rsidP="00FE5AEE">
            <w:pPr>
              <w:rPr>
                <w:rFonts w:cs="Times New Roman"/>
              </w:rPr>
            </w:pPr>
            <w:r>
              <w:rPr>
                <w:rFonts w:cs="Times New Roman"/>
              </w:rPr>
              <w:t>0=No</w:t>
            </w:r>
          </w:p>
          <w:p w14:paraId="77D16212" w14:textId="00381335" w:rsidR="0055600C" w:rsidRDefault="0055600C" w:rsidP="00FE5AEE">
            <w:pPr>
              <w:rPr>
                <w:rFonts w:cs="Times New Roman"/>
              </w:rPr>
            </w:pPr>
            <w:r>
              <w:rPr>
                <w:rFonts w:cs="Times New Roman"/>
              </w:rPr>
              <w:t>1=Yes</w:t>
            </w:r>
          </w:p>
        </w:tc>
      </w:tr>
      <w:tr w:rsidR="0055600C" w:rsidRPr="00E142A0" w14:paraId="57A4D637" w14:textId="77777777" w:rsidTr="00973FAA">
        <w:tc>
          <w:tcPr>
            <w:tcW w:w="0" w:type="auto"/>
            <w:tcBorders>
              <w:top w:val="single" w:sz="4" w:space="0" w:color="auto"/>
              <w:left w:val="single" w:sz="4" w:space="0" w:color="auto"/>
              <w:bottom w:val="single" w:sz="4" w:space="0" w:color="auto"/>
              <w:right w:val="single" w:sz="4" w:space="0" w:color="auto"/>
            </w:tcBorders>
          </w:tcPr>
          <w:p w14:paraId="659EFCAD" w14:textId="66165FB6" w:rsidR="0055600C" w:rsidRDefault="0055600C" w:rsidP="007613A6">
            <w:pPr>
              <w:jc w:val="center"/>
              <w:rPr>
                <w:rFonts w:cs="Times New Roman"/>
              </w:rPr>
            </w:pPr>
            <w:r>
              <w:rPr>
                <w:rFonts w:cs="Times New Roman"/>
              </w:rPr>
              <w:t>SN16e2</w:t>
            </w:r>
          </w:p>
        </w:tc>
        <w:tc>
          <w:tcPr>
            <w:tcW w:w="0" w:type="auto"/>
            <w:tcBorders>
              <w:top w:val="single" w:sz="4" w:space="0" w:color="auto"/>
              <w:left w:val="single" w:sz="4" w:space="0" w:color="auto"/>
              <w:bottom w:val="single" w:sz="4" w:space="0" w:color="auto"/>
              <w:right w:val="single" w:sz="4" w:space="0" w:color="auto"/>
            </w:tcBorders>
          </w:tcPr>
          <w:p w14:paraId="1F5065F2" w14:textId="5FF8A358"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2DD9EDDC" w14:textId="77777777" w:rsidR="0055600C" w:rsidRDefault="0055600C" w:rsidP="00FE5AEE">
            <w:pPr>
              <w:rPr>
                <w:rFonts w:cs="Times New Roman"/>
              </w:rPr>
            </w:pPr>
            <w:r>
              <w:rPr>
                <w:rFonts w:cs="Times New Roman"/>
              </w:rPr>
              <w:t>0=No</w:t>
            </w:r>
          </w:p>
          <w:p w14:paraId="6A63BA5F" w14:textId="1C86E25F" w:rsidR="0055600C" w:rsidRDefault="0055600C" w:rsidP="00FE5AEE">
            <w:pPr>
              <w:rPr>
                <w:rFonts w:cs="Times New Roman"/>
              </w:rPr>
            </w:pPr>
            <w:r>
              <w:rPr>
                <w:rFonts w:cs="Times New Roman"/>
              </w:rPr>
              <w:t>1=Yes</w:t>
            </w:r>
          </w:p>
        </w:tc>
      </w:tr>
      <w:tr w:rsidR="0055600C" w:rsidRPr="00E142A0" w14:paraId="361E9F9A" w14:textId="77777777" w:rsidTr="00973FAA">
        <w:tc>
          <w:tcPr>
            <w:tcW w:w="0" w:type="auto"/>
            <w:tcBorders>
              <w:top w:val="single" w:sz="4" w:space="0" w:color="auto"/>
              <w:left w:val="single" w:sz="4" w:space="0" w:color="auto"/>
              <w:bottom w:val="single" w:sz="4" w:space="0" w:color="auto"/>
              <w:right w:val="single" w:sz="4" w:space="0" w:color="auto"/>
            </w:tcBorders>
          </w:tcPr>
          <w:p w14:paraId="69BAECE5" w14:textId="0362C949" w:rsidR="0055600C" w:rsidRDefault="0055600C" w:rsidP="007613A6">
            <w:pPr>
              <w:jc w:val="center"/>
              <w:rPr>
                <w:rFonts w:cs="Times New Roman"/>
              </w:rPr>
            </w:pPr>
            <w:r>
              <w:rPr>
                <w:rFonts w:cs="Times New Roman"/>
              </w:rPr>
              <w:t>SN16f1</w:t>
            </w:r>
          </w:p>
        </w:tc>
        <w:tc>
          <w:tcPr>
            <w:tcW w:w="0" w:type="auto"/>
            <w:tcBorders>
              <w:top w:val="single" w:sz="4" w:space="0" w:color="auto"/>
              <w:left w:val="single" w:sz="4" w:space="0" w:color="auto"/>
              <w:bottom w:val="single" w:sz="4" w:space="0" w:color="auto"/>
              <w:right w:val="single" w:sz="4" w:space="0" w:color="auto"/>
            </w:tcBorders>
          </w:tcPr>
          <w:p w14:paraId="431F0321" w14:textId="7FD0B08F" w:rsidR="0055600C" w:rsidRDefault="0055600C" w:rsidP="007613A6">
            <w:pPr>
              <w:rPr>
                <w:rFonts w:cs="Times New Roman"/>
              </w:rPr>
            </w:pPr>
            <w:r>
              <w:rPr>
                <w:rFonts w:cs="Times New Roman"/>
              </w:rPr>
              <w:t>Use the toilet?</w:t>
            </w:r>
          </w:p>
        </w:tc>
        <w:tc>
          <w:tcPr>
            <w:tcW w:w="0" w:type="auto"/>
            <w:tcBorders>
              <w:top w:val="single" w:sz="4" w:space="0" w:color="auto"/>
              <w:left w:val="single" w:sz="4" w:space="0" w:color="auto"/>
              <w:bottom w:val="single" w:sz="4" w:space="0" w:color="auto"/>
              <w:right w:val="single" w:sz="4" w:space="0" w:color="auto"/>
            </w:tcBorders>
          </w:tcPr>
          <w:p w14:paraId="6412C37C" w14:textId="77777777" w:rsidR="0055600C" w:rsidRDefault="0055600C" w:rsidP="00FE5AEE">
            <w:pPr>
              <w:rPr>
                <w:rFonts w:cs="Times New Roman"/>
              </w:rPr>
            </w:pPr>
            <w:r>
              <w:rPr>
                <w:rFonts w:cs="Times New Roman"/>
              </w:rPr>
              <w:t>0=No</w:t>
            </w:r>
          </w:p>
          <w:p w14:paraId="17C7DF15" w14:textId="3EE261E9" w:rsidR="0055600C" w:rsidRDefault="0055600C" w:rsidP="00FE5AEE">
            <w:pPr>
              <w:rPr>
                <w:rFonts w:cs="Times New Roman"/>
              </w:rPr>
            </w:pPr>
            <w:r>
              <w:rPr>
                <w:rFonts w:cs="Times New Roman"/>
              </w:rPr>
              <w:t>1=Yes</w:t>
            </w:r>
          </w:p>
        </w:tc>
      </w:tr>
      <w:tr w:rsidR="0055600C" w:rsidRPr="00E142A0" w14:paraId="0A94066D" w14:textId="77777777" w:rsidTr="00973FAA">
        <w:tc>
          <w:tcPr>
            <w:tcW w:w="0" w:type="auto"/>
            <w:tcBorders>
              <w:top w:val="single" w:sz="4" w:space="0" w:color="auto"/>
              <w:left w:val="single" w:sz="4" w:space="0" w:color="auto"/>
              <w:bottom w:val="single" w:sz="4" w:space="0" w:color="auto"/>
              <w:right w:val="single" w:sz="4" w:space="0" w:color="auto"/>
            </w:tcBorders>
          </w:tcPr>
          <w:p w14:paraId="4FDDB953" w14:textId="6B267254" w:rsidR="0055600C" w:rsidRDefault="0055600C" w:rsidP="007613A6">
            <w:pPr>
              <w:jc w:val="center"/>
              <w:rPr>
                <w:rFonts w:cs="Times New Roman"/>
              </w:rPr>
            </w:pPr>
            <w:r>
              <w:rPr>
                <w:rFonts w:cs="Times New Roman"/>
              </w:rPr>
              <w:t>SN16f2</w:t>
            </w:r>
          </w:p>
        </w:tc>
        <w:tc>
          <w:tcPr>
            <w:tcW w:w="0" w:type="auto"/>
            <w:tcBorders>
              <w:top w:val="single" w:sz="4" w:space="0" w:color="auto"/>
              <w:left w:val="single" w:sz="4" w:space="0" w:color="auto"/>
              <w:bottom w:val="single" w:sz="4" w:space="0" w:color="auto"/>
              <w:right w:val="single" w:sz="4" w:space="0" w:color="auto"/>
            </w:tcBorders>
          </w:tcPr>
          <w:p w14:paraId="081B91F4" w14:textId="4E033C60"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174B9D35" w14:textId="77777777" w:rsidR="0055600C" w:rsidRDefault="0055600C" w:rsidP="00FE5AEE">
            <w:pPr>
              <w:rPr>
                <w:rFonts w:cs="Times New Roman"/>
              </w:rPr>
            </w:pPr>
            <w:r>
              <w:rPr>
                <w:rFonts w:cs="Times New Roman"/>
              </w:rPr>
              <w:t>0=No</w:t>
            </w:r>
          </w:p>
          <w:p w14:paraId="24BAE73A" w14:textId="4ADAB6B9" w:rsidR="0055600C" w:rsidRDefault="0055600C" w:rsidP="00FE5AEE">
            <w:pPr>
              <w:rPr>
                <w:rFonts w:cs="Times New Roman"/>
              </w:rPr>
            </w:pPr>
            <w:r>
              <w:rPr>
                <w:rFonts w:cs="Times New Roman"/>
              </w:rPr>
              <w:t>1=Yes</w:t>
            </w:r>
          </w:p>
        </w:tc>
      </w:tr>
      <w:tr w:rsidR="0055600C" w:rsidRPr="00E142A0" w14:paraId="09F53571" w14:textId="77777777" w:rsidTr="00973FAA">
        <w:tc>
          <w:tcPr>
            <w:tcW w:w="0" w:type="auto"/>
            <w:tcBorders>
              <w:top w:val="single" w:sz="4" w:space="0" w:color="auto"/>
              <w:left w:val="single" w:sz="4" w:space="0" w:color="auto"/>
              <w:bottom w:val="single" w:sz="4" w:space="0" w:color="auto"/>
              <w:right w:val="single" w:sz="4" w:space="0" w:color="auto"/>
            </w:tcBorders>
          </w:tcPr>
          <w:p w14:paraId="069D11FB" w14:textId="3CFCEA77" w:rsidR="0055600C" w:rsidRDefault="0055600C" w:rsidP="007613A6">
            <w:pPr>
              <w:jc w:val="center"/>
              <w:rPr>
                <w:rFonts w:cs="Times New Roman"/>
              </w:rPr>
            </w:pPr>
            <w:r>
              <w:rPr>
                <w:rFonts w:cs="Times New Roman"/>
              </w:rPr>
              <w:t>SN16g1</w:t>
            </w:r>
          </w:p>
        </w:tc>
        <w:tc>
          <w:tcPr>
            <w:tcW w:w="0" w:type="auto"/>
            <w:tcBorders>
              <w:top w:val="single" w:sz="4" w:space="0" w:color="auto"/>
              <w:left w:val="single" w:sz="4" w:space="0" w:color="auto"/>
              <w:bottom w:val="single" w:sz="4" w:space="0" w:color="auto"/>
              <w:right w:val="single" w:sz="4" w:space="0" w:color="auto"/>
            </w:tcBorders>
          </w:tcPr>
          <w:p w14:paraId="52C77411" w14:textId="4DBBAB13" w:rsidR="0055600C" w:rsidRDefault="0055600C" w:rsidP="007613A6">
            <w:pPr>
              <w:rPr>
                <w:rFonts w:cs="Times New Roman"/>
              </w:rPr>
            </w:pPr>
            <w:r>
              <w:rPr>
                <w:rFonts w:cs="Times New Roman"/>
              </w:rPr>
              <w:t>Heavy housework?</w:t>
            </w:r>
          </w:p>
        </w:tc>
        <w:tc>
          <w:tcPr>
            <w:tcW w:w="0" w:type="auto"/>
            <w:tcBorders>
              <w:top w:val="single" w:sz="4" w:space="0" w:color="auto"/>
              <w:left w:val="single" w:sz="4" w:space="0" w:color="auto"/>
              <w:bottom w:val="single" w:sz="4" w:space="0" w:color="auto"/>
              <w:right w:val="single" w:sz="4" w:space="0" w:color="auto"/>
            </w:tcBorders>
          </w:tcPr>
          <w:p w14:paraId="0BCB9B22" w14:textId="77777777" w:rsidR="0055600C" w:rsidRDefault="0055600C" w:rsidP="00FE5AEE">
            <w:pPr>
              <w:rPr>
                <w:rFonts w:cs="Times New Roman"/>
              </w:rPr>
            </w:pPr>
            <w:r>
              <w:rPr>
                <w:rFonts w:cs="Times New Roman"/>
              </w:rPr>
              <w:t>0=No</w:t>
            </w:r>
          </w:p>
          <w:p w14:paraId="48BC9E9F" w14:textId="1D0B2133" w:rsidR="0055600C" w:rsidRDefault="0055600C" w:rsidP="00FE5AEE">
            <w:pPr>
              <w:rPr>
                <w:rFonts w:cs="Times New Roman"/>
              </w:rPr>
            </w:pPr>
            <w:r>
              <w:rPr>
                <w:rFonts w:cs="Times New Roman"/>
              </w:rPr>
              <w:t>1=Yes</w:t>
            </w:r>
          </w:p>
        </w:tc>
      </w:tr>
      <w:tr w:rsidR="0055600C" w:rsidRPr="00E142A0" w14:paraId="7E68BF5D" w14:textId="77777777" w:rsidTr="00973FAA">
        <w:tc>
          <w:tcPr>
            <w:tcW w:w="0" w:type="auto"/>
            <w:tcBorders>
              <w:top w:val="single" w:sz="4" w:space="0" w:color="auto"/>
              <w:left w:val="single" w:sz="4" w:space="0" w:color="auto"/>
              <w:bottom w:val="single" w:sz="4" w:space="0" w:color="auto"/>
              <w:right w:val="single" w:sz="4" w:space="0" w:color="auto"/>
            </w:tcBorders>
          </w:tcPr>
          <w:p w14:paraId="1F0FF271" w14:textId="766F3227" w:rsidR="0055600C" w:rsidRDefault="0055600C" w:rsidP="007613A6">
            <w:pPr>
              <w:jc w:val="center"/>
              <w:rPr>
                <w:rFonts w:cs="Times New Roman"/>
              </w:rPr>
            </w:pPr>
            <w:r>
              <w:rPr>
                <w:rFonts w:cs="Times New Roman"/>
              </w:rPr>
              <w:t>SN16g2</w:t>
            </w:r>
          </w:p>
        </w:tc>
        <w:tc>
          <w:tcPr>
            <w:tcW w:w="0" w:type="auto"/>
            <w:tcBorders>
              <w:top w:val="single" w:sz="4" w:space="0" w:color="auto"/>
              <w:left w:val="single" w:sz="4" w:space="0" w:color="auto"/>
              <w:bottom w:val="single" w:sz="4" w:space="0" w:color="auto"/>
              <w:right w:val="single" w:sz="4" w:space="0" w:color="auto"/>
            </w:tcBorders>
          </w:tcPr>
          <w:p w14:paraId="41D489FB" w14:textId="10DB276F"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45D64D2B" w14:textId="77777777" w:rsidR="0055600C" w:rsidRDefault="0055600C" w:rsidP="00FE5AEE">
            <w:pPr>
              <w:rPr>
                <w:rFonts w:cs="Times New Roman"/>
              </w:rPr>
            </w:pPr>
            <w:r>
              <w:rPr>
                <w:rFonts w:cs="Times New Roman"/>
              </w:rPr>
              <w:t>0=No</w:t>
            </w:r>
          </w:p>
          <w:p w14:paraId="11BE2D1D" w14:textId="495B4463" w:rsidR="0055600C" w:rsidRDefault="0055600C" w:rsidP="00FE5AEE">
            <w:pPr>
              <w:rPr>
                <w:rFonts w:cs="Times New Roman"/>
              </w:rPr>
            </w:pPr>
            <w:r>
              <w:rPr>
                <w:rFonts w:cs="Times New Roman"/>
              </w:rPr>
              <w:t>1=Yes</w:t>
            </w:r>
          </w:p>
        </w:tc>
      </w:tr>
      <w:tr w:rsidR="0055600C" w:rsidRPr="00E142A0" w14:paraId="5A8B40FF" w14:textId="77777777" w:rsidTr="00973FAA">
        <w:tc>
          <w:tcPr>
            <w:tcW w:w="0" w:type="auto"/>
            <w:tcBorders>
              <w:top w:val="single" w:sz="4" w:space="0" w:color="auto"/>
              <w:left w:val="single" w:sz="4" w:space="0" w:color="auto"/>
              <w:bottom w:val="single" w:sz="4" w:space="0" w:color="auto"/>
              <w:right w:val="single" w:sz="4" w:space="0" w:color="auto"/>
            </w:tcBorders>
          </w:tcPr>
          <w:p w14:paraId="13824F2B" w14:textId="22E3E6A6" w:rsidR="0055600C" w:rsidRDefault="0055600C" w:rsidP="007613A6">
            <w:pPr>
              <w:jc w:val="center"/>
              <w:rPr>
                <w:rFonts w:cs="Times New Roman"/>
              </w:rPr>
            </w:pPr>
            <w:r>
              <w:rPr>
                <w:rFonts w:cs="Times New Roman"/>
              </w:rPr>
              <w:t>SN16h1</w:t>
            </w:r>
          </w:p>
        </w:tc>
        <w:tc>
          <w:tcPr>
            <w:tcW w:w="0" w:type="auto"/>
            <w:tcBorders>
              <w:top w:val="single" w:sz="4" w:space="0" w:color="auto"/>
              <w:left w:val="single" w:sz="4" w:space="0" w:color="auto"/>
              <w:bottom w:val="single" w:sz="4" w:space="0" w:color="auto"/>
              <w:right w:val="single" w:sz="4" w:space="0" w:color="auto"/>
            </w:tcBorders>
          </w:tcPr>
          <w:p w14:paraId="0923EC2E" w14:textId="1C14381D" w:rsidR="0055600C" w:rsidRDefault="0055600C" w:rsidP="007613A6">
            <w:pPr>
              <w:rPr>
                <w:rFonts w:cs="Times New Roman"/>
              </w:rPr>
            </w:pPr>
            <w:r>
              <w:rPr>
                <w:rFonts w:cs="Times New Roman"/>
              </w:rPr>
              <w:t>Light housework?</w:t>
            </w:r>
          </w:p>
        </w:tc>
        <w:tc>
          <w:tcPr>
            <w:tcW w:w="0" w:type="auto"/>
            <w:tcBorders>
              <w:top w:val="single" w:sz="4" w:space="0" w:color="auto"/>
              <w:left w:val="single" w:sz="4" w:space="0" w:color="auto"/>
              <w:bottom w:val="single" w:sz="4" w:space="0" w:color="auto"/>
              <w:right w:val="single" w:sz="4" w:space="0" w:color="auto"/>
            </w:tcBorders>
          </w:tcPr>
          <w:p w14:paraId="078BA874" w14:textId="77777777" w:rsidR="0055600C" w:rsidRDefault="0055600C" w:rsidP="00FE5AEE">
            <w:pPr>
              <w:rPr>
                <w:rFonts w:cs="Times New Roman"/>
              </w:rPr>
            </w:pPr>
            <w:r>
              <w:rPr>
                <w:rFonts w:cs="Times New Roman"/>
              </w:rPr>
              <w:t>0=No</w:t>
            </w:r>
          </w:p>
          <w:p w14:paraId="42286618" w14:textId="13CA1035" w:rsidR="0055600C" w:rsidRDefault="0055600C" w:rsidP="00FE5AEE">
            <w:pPr>
              <w:rPr>
                <w:rFonts w:cs="Times New Roman"/>
              </w:rPr>
            </w:pPr>
            <w:r>
              <w:rPr>
                <w:rFonts w:cs="Times New Roman"/>
              </w:rPr>
              <w:t>1=Yes</w:t>
            </w:r>
          </w:p>
        </w:tc>
      </w:tr>
      <w:tr w:rsidR="0055600C" w:rsidRPr="00E142A0" w14:paraId="5A0FD5BC" w14:textId="77777777" w:rsidTr="00973FAA">
        <w:tc>
          <w:tcPr>
            <w:tcW w:w="0" w:type="auto"/>
            <w:tcBorders>
              <w:top w:val="single" w:sz="4" w:space="0" w:color="auto"/>
              <w:left w:val="single" w:sz="4" w:space="0" w:color="auto"/>
              <w:bottom w:val="single" w:sz="4" w:space="0" w:color="auto"/>
              <w:right w:val="single" w:sz="4" w:space="0" w:color="auto"/>
            </w:tcBorders>
          </w:tcPr>
          <w:p w14:paraId="2B496B14" w14:textId="29C7FD48" w:rsidR="0055600C" w:rsidRDefault="0055600C" w:rsidP="007613A6">
            <w:pPr>
              <w:jc w:val="center"/>
              <w:rPr>
                <w:rFonts w:cs="Times New Roman"/>
              </w:rPr>
            </w:pPr>
            <w:r>
              <w:rPr>
                <w:rFonts w:cs="Times New Roman"/>
              </w:rPr>
              <w:t>SN16h2</w:t>
            </w:r>
          </w:p>
        </w:tc>
        <w:tc>
          <w:tcPr>
            <w:tcW w:w="0" w:type="auto"/>
            <w:tcBorders>
              <w:top w:val="single" w:sz="4" w:space="0" w:color="auto"/>
              <w:left w:val="single" w:sz="4" w:space="0" w:color="auto"/>
              <w:bottom w:val="single" w:sz="4" w:space="0" w:color="auto"/>
              <w:right w:val="single" w:sz="4" w:space="0" w:color="auto"/>
            </w:tcBorders>
          </w:tcPr>
          <w:p w14:paraId="3A9D9C15" w14:textId="7AB77CAC"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23810476" w14:textId="77777777" w:rsidR="0055600C" w:rsidRDefault="0055600C" w:rsidP="00FE5AEE">
            <w:pPr>
              <w:rPr>
                <w:rFonts w:cs="Times New Roman"/>
              </w:rPr>
            </w:pPr>
            <w:r>
              <w:rPr>
                <w:rFonts w:cs="Times New Roman"/>
              </w:rPr>
              <w:t>0=No</w:t>
            </w:r>
          </w:p>
          <w:p w14:paraId="4B79A5D9" w14:textId="2794DA77" w:rsidR="0055600C" w:rsidRDefault="0055600C" w:rsidP="00FE5AEE">
            <w:pPr>
              <w:rPr>
                <w:rFonts w:cs="Times New Roman"/>
              </w:rPr>
            </w:pPr>
            <w:r>
              <w:rPr>
                <w:rFonts w:cs="Times New Roman"/>
              </w:rPr>
              <w:t>1=Yes</w:t>
            </w:r>
          </w:p>
        </w:tc>
      </w:tr>
      <w:tr w:rsidR="0055600C" w:rsidRPr="00E142A0" w14:paraId="7519669C" w14:textId="77777777" w:rsidTr="00973FAA">
        <w:tc>
          <w:tcPr>
            <w:tcW w:w="0" w:type="auto"/>
            <w:tcBorders>
              <w:top w:val="single" w:sz="4" w:space="0" w:color="auto"/>
              <w:left w:val="single" w:sz="4" w:space="0" w:color="auto"/>
              <w:bottom w:val="single" w:sz="4" w:space="0" w:color="auto"/>
              <w:right w:val="single" w:sz="4" w:space="0" w:color="auto"/>
            </w:tcBorders>
          </w:tcPr>
          <w:p w14:paraId="2C877AFE" w14:textId="784C82CD" w:rsidR="0055600C" w:rsidRDefault="0055600C" w:rsidP="007613A6">
            <w:pPr>
              <w:jc w:val="center"/>
              <w:rPr>
                <w:rFonts w:cs="Times New Roman"/>
              </w:rPr>
            </w:pPr>
            <w:r>
              <w:rPr>
                <w:rFonts w:cs="Times New Roman"/>
              </w:rPr>
              <w:t>SN16i1</w:t>
            </w:r>
          </w:p>
        </w:tc>
        <w:tc>
          <w:tcPr>
            <w:tcW w:w="0" w:type="auto"/>
            <w:tcBorders>
              <w:top w:val="single" w:sz="4" w:space="0" w:color="auto"/>
              <w:left w:val="single" w:sz="4" w:space="0" w:color="auto"/>
              <w:bottom w:val="single" w:sz="4" w:space="0" w:color="auto"/>
              <w:right w:val="single" w:sz="4" w:space="0" w:color="auto"/>
            </w:tcBorders>
          </w:tcPr>
          <w:p w14:paraId="6486391D" w14:textId="2A42F5E6" w:rsidR="0055600C" w:rsidRDefault="0055600C" w:rsidP="007613A6">
            <w:pPr>
              <w:rPr>
                <w:rFonts w:cs="Times New Roman"/>
              </w:rPr>
            </w:pPr>
            <w:r>
              <w:rPr>
                <w:rFonts w:cs="Times New Roman"/>
              </w:rPr>
              <w:t>Shop?</w:t>
            </w:r>
          </w:p>
        </w:tc>
        <w:tc>
          <w:tcPr>
            <w:tcW w:w="0" w:type="auto"/>
            <w:tcBorders>
              <w:top w:val="single" w:sz="4" w:space="0" w:color="auto"/>
              <w:left w:val="single" w:sz="4" w:space="0" w:color="auto"/>
              <w:bottom w:val="single" w:sz="4" w:space="0" w:color="auto"/>
              <w:right w:val="single" w:sz="4" w:space="0" w:color="auto"/>
            </w:tcBorders>
          </w:tcPr>
          <w:p w14:paraId="16E5423E" w14:textId="77777777" w:rsidR="0055600C" w:rsidRDefault="0055600C" w:rsidP="00FE5AEE">
            <w:pPr>
              <w:rPr>
                <w:rFonts w:cs="Times New Roman"/>
              </w:rPr>
            </w:pPr>
            <w:r>
              <w:rPr>
                <w:rFonts w:cs="Times New Roman"/>
              </w:rPr>
              <w:t>0=No</w:t>
            </w:r>
          </w:p>
          <w:p w14:paraId="0C49FB62" w14:textId="742B154B" w:rsidR="0055600C" w:rsidRDefault="0055600C" w:rsidP="00FE5AEE">
            <w:pPr>
              <w:rPr>
                <w:rFonts w:cs="Times New Roman"/>
              </w:rPr>
            </w:pPr>
            <w:r>
              <w:rPr>
                <w:rFonts w:cs="Times New Roman"/>
              </w:rPr>
              <w:t>1=Yes</w:t>
            </w:r>
          </w:p>
        </w:tc>
      </w:tr>
      <w:tr w:rsidR="0055600C" w:rsidRPr="00E142A0" w14:paraId="5C382018" w14:textId="77777777" w:rsidTr="00973FAA">
        <w:tc>
          <w:tcPr>
            <w:tcW w:w="0" w:type="auto"/>
            <w:tcBorders>
              <w:top w:val="single" w:sz="4" w:space="0" w:color="auto"/>
              <w:left w:val="single" w:sz="4" w:space="0" w:color="auto"/>
              <w:bottom w:val="single" w:sz="4" w:space="0" w:color="auto"/>
              <w:right w:val="single" w:sz="4" w:space="0" w:color="auto"/>
            </w:tcBorders>
          </w:tcPr>
          <w:p w14:paraId="6A827398" w14:textId="3C9296E2" w:rsidR="0055600C" w:rsidRDefault="0055600C" w:rsidP="007613A6">
            <w:pPr>
              <w:jc w:val="center"/>
              <w:rPr>
                <w:rFonts w:cs="Times New Roman"/>
              </w:rPr>
            </w:pPr>
            <w:r>
              <w:rPr>
                <w:rFonts w:cs="Times New Roman"/>
              </w:rPr>
              <w:t>SN16i2</w:t>
            </w:r>
          </w:p>
        </w:tc>
        <w:tc>
          <w:tcPr>
            <w:tcW w:w="0" w:type="auto"/>
            <w:tcBorders>
              <w:top w:val="single" w:sz="4" w:space="0" w:color="auto"/>
              <w:left w:val="single" w:sz="4" w:space="0" w:color="auto"/>
              <w:bottom w:val="single" w:sz="4" w:space="0" w:color="auto"/>
              <w:right w:val="single" w:sz="4" w:space="0" w:color="auto"/>
            </w:tcBorders>
          </w:tcPr>
          <w:p w14:paraId="2999710D" w14:textId="3C6870C8"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449A7E89" w14:textId="77777777" w:rsidR="0055600C" w:rsidRDefault="0055600C" w:rsidP="00FE5AEE">
            <w:pPr>
              <w:rPr>
                <w:rFonts w:cs="Times New Roman"/>
              </w:rPr>
            </w:pPr>
            <w:r>
              <w:rPr>
                <w:rFonts w:cs="Times New Roman"/>
              </w:rPr>
              <w:t>0=No</w:t>
            </w:r>
          </w:p>
          <w:p w14:paraId="7E92C999" w14:textId="75F51A45" w:rsidR="0055600C" w:rsidRDefault="0055600C" w:rsidP="00FE5AEE">
            <w:pPr>
              <w:rPr>
                <w:rFonts w:cs="Times New Roman"/>
              </w:rPr>
            </w:pPr>
            <w:r>
              <w:rPr>
                <w:rFonts w:cs="Times New Roman"/>
              </w:rPr>
              <w:t>1=Yes</w:t>
            </w:r>
          </w:p>
        </w:tc>
      </w:tr>
      <w:tr w:rsidR="0055600C" w:rsidRPr="00E142A0" w14:paraId="3DF73C0E" w14:textId="77777777" w:rsidTr="00973FAA">
        <w:tc>
          <w:tcPr>
            <w:tcW w:w="0" w:type="auto"/>
            <w:tcBorders>
              <w:top w:val="single" w:sz="4" w:space="0" w:color="auto"/>
              <w:left w:val="single" w:sz="4" w:space="0" w:color="auto"/>
              <w:bottom w:val="single" w:sz="4" w:space="0" w:color="auto"/>
              <w:right w:val="single" w:sz="4" w:space="0" w:color="auto"/>
            </w:tcBorders>
          </w:tcPr>
          <w:p w14:paraId="7034158D" w14:textId="5EB32E99" w:rsidR="0055600C" w:rsidRDefault="0055600C" w:rsidP="007613A6">
            <w:pPr>
              <w:jc w:val="center"/>
              <w:rPr>
                <w:rFonts w:cs="Times New Roman"/>
              </w:rPr>
            </w:pPr>
            <w:r>
              <w:rPr>
                <w:rFonts w:cs="Times New Roman"/>
              </w:rPr>
              <w:t>SN16j1</w:t>
            </w:r>
          </w:p>
        </w:tc>
        <w:tc>
          <w:tcPr>
            <w:tcW w:w="0" w:type="auto"/>
            <w:tcBorders>
              <w:top w:val="single" w:sz="4" w:space="0" w:color="auto"/>
              <w:left w:val="single" w:sz="4" w:space="0" w:color="auto"/>
              <w:bottom w:val="single" w:sz="4" w:space="0" w:color="auto"/>
              <w:right w:val="single" w:sz="4" w:space="0" w:color="auto"/>
            </w:tcBorders>
          </w:tcPr>
          <w:p w14:paraId="192BC473" w14:textId="1B0F7CE6" w:rsidR="0055600C" w:rsidRDefault="0055600C" w:rsidP="007613A6">
            <w:pPr>
              <w:rPr>
                <w:rFonts w:cs="Times New Roman"/>
              </w:rPr>
            </w:pPr>
            <w:r>
              <w:rPr>
                <w:rFonts w:cs="Times New Roman"/>
              </w:rPr>
              <w:t>Prepare meals?</w:t>
            </w:r>
          </w:p>
        </w:tc>
        <w:tc>
          <w:tcPr>
            <w:tcW w:w="0" w:type="auto"/>
            <w:tcBorders>
              <w:top w:val="single" w:sz="4" w:space="0" w:color="auto"/>
              <w:left w:val="single" w:sz="4" w:space="0" w:color="auto"/>
              <w:bottom w:val="single" w:sz="4" w:space="0" w:color="auto"/>
              <w:right w:val="single" w:sz="4" w:space="0" w:color="auto"/>
            </w:tcBorders>
          </w:tcPr>
          <w:p w14:paraId="39F40D90" w14:textId="77777777" w:rsidR="0055600C" w:rsidRDefault="0055600C" w:rsidP="00FE5AEE">
            <w:pPr>
              <w:rPr>
                <w:rFonts w:cs="Times New Roman"/>
              </w:rPr>
            </w:pPr>
            <w:r>
              <w:rPr>
                <w:rFonts w:cs="Times New Roman"/>
              </w:rPr>
              <w:t>0=No</w:t>
            </w:r>
          </w:p>
          <w:p w14:paraId="3F1C3DEE" w14:textId="62B91EAF" w:rsidR="0055600C" w:rsidRDefault="0055600C" w:rsidP="00FE5AEE">
            <w:pPr>
              <w:rPr>
                <w:rFonts w:cs="Times New Roman"/>
              </w:rPr>
            </w:pPr>
            <w:r>
              <w:rPr>
                <w:rFonts w:cs="Times New Roman"/>
              </w:rPr>
              <w:t>1=Yes</w:t>
            </w:r>
          </w:p>
        </w:tc>
      </w:tr>
      <w:tr w:rsidR="0055600C" w:rsidRPr="00E142A0" w14:paraId="7EFD7CA8" w14:textId="77777777" w:rsidTr="00973FAA">
        <w:tc>
          <w:tcPr>
            <w:tcW w:w="0" w:type="auto"/>
            <w:tcBorders>
              <w:top w:val="single" w:sz="4" w:space="0" w:color="auto"/>
              <w:left w:val="single" w:sz="4" w:space="0" w:color="auto"/>
              <w:bottom w:val="single" w:sz="4" w:space="0" w:color="auto"/>
              <w:right w:val="single" w:sz="4" w:space="0" w:color="auto"/>
            </w:tcBorders>
          </w:tcPr>
          <w:p w14:paraId="50C7BD20" w14:textId="7B6A8DA4" w:rsidR="0055600C" w:rsidRDefault="0055600C" w:rsidP="007613A6">
            <w:pPr>
              <w:jc w:val="center"/>
              <w:rPr>
                <w:rFonts w:cs="Times New Roman"/>
              </w:rPr>
            </w:pPr>
            <w:r>
              <w:rPr>
                <w:rFonts w:cs="Times New Roman"/>
              </w:rPr>
              <w:t>SN16j2</w:t>
            </w:r>
          </w:p>
        </w:tc>
        <w:tc>
          <w:tcPr>
            <w:tcW w:w="0" w:type="auto"/>
            <w:tcBorders>
              <w:top w:val="single" w:sz="4" w:space="0" w:color="auto"/>
              <w:left w:val="single" w:sz="4" w:space="0" w:color="auto"/>
              <w:bottom w:val="single" w:sz="4" w:space="0" w:color="auto"/>
              <w:right w:val="single" w:sz="4" w:space="0" w:color="auto"/>
            </w:tcBorders>
          </w:tcPr>
          <w:p w14:paraId="19AF5EE0" w14:textId="7979C98B"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795EC6EA" w14:textId="77777777" w:rsidR="0055600C" w:rsidRDefault="0055600C" w:rsidP="00FE5AEE">
            <w:pPr>
              <w:rPr>
                <w:rFonts w:cs="Times New Roman"/>
              </w:rPr>
            </w:pPr>
            <w:r>
              <w:rPr>
                <w:rFonts w:cs="Times New Roman"/>
              </w:rPr>
              <w:t>0=No</w:t>
            </w:r>
          </w:p>
          <w:p w14:paraId="77D78094" w14:textId="5C26D5C4" w:rsidR="0055600C" w:rsidRDefault="0055600C" w:rsidP="00FE5AEE">
            <w:pPr>
              <w:rPr>
                <w:rFonts w:cs="Times New Roman"/>
              </w:rPr>
            </w:pPr>
            <w:r>
              <w:rPr>
                <w:rFonts w:cs="Times New Roman"/>
              </w:rPr>
              <w:t>1=Yes</w:t>
            </w:r>
          </w:p>
        </w:tc>
      </w:tr>
      <w:tr w:rsidR="0055600C" w:rsidRPr="00E142A0" w14:paraId="066299A9" w14:textId="77777777" w:rsidTr="00973FAA">
        <w:tc>
          <w:tcPr>
            <w:tcW w:w="0" w:type="auto"/>
            <w:tcBorders>
              <w:top w:val="single" w:sz="4" w:space="0" w:color="auto"/>
              <w:left w:val="single" w:sz="4" w:space="0" w:color="auto"/>
              <w:bottom w:val="single" w:sz="4" w:space="0" w:color="auto"/>
              <w:right w:val="single" w:sz="4" w:space="0" w:color="auto"/>
            </w:tcBorders>
          </w:tcPr>
          <w:p w14:paraId="5DA439AF" w14:textId="41C8C6B6" w:rsidR="0055600C" w:rsidRDefault="0055600C" w:rsidP="007613A6">
            <w:pPr>
              <w:jc w:val="center"/>
              <w:rPr>
                <w:rFonts w:cs="Times New Roman"/>
              </w:rPr>
            </w:pPr>
            <w:r>
              <w:rPr>
                <w:rFonts w:cs="Times New Roman"/>
              </w:rPr>
              <w:t>SN16k1</w:t>
            </w:r>
          </w:p>
        </w:tc>
        <w:tc>
          <w:tcPr>
            <w:tcW w:w="0" w:type="auto"/>
            <w:tcBorders>
              <w:top w:val="single" w:sz="4" w:space="0" w:color="auto"/>
              <w:left w:val="single" w:sz="4" w:space="0" w:color="auto"/>
              <w:bottom w:val="single" w:sz="4" w:space="0" w:color="auto"/>
              <w:right w:val="single" w:sz="4" w:space="0" w:color="auto"/>
            </w:tcBorders>
          </w:tcPr>
          <w:p w14:paraId="0045C3C6" w14:textId="4E7C10F4" w:rsidR="0055600C" w:rsidRDefault="0055600C" w:rsidP="007613A6">
            <w:pPr>
              <w:rPr>
                <w:rFonts w:cs="Times New Roman"/>
              </w:rPr>
            </w:pPr>
            <w:r>
              <w:rPr>
                <w:rFonts w:cs="Times New Roman"/>
              </w:rPr>
              <w:t>Manage money?</w:t>
            </w:r>
          </w:p>
        </w:tc>
        <w:tc>
          <w:tcPr>
            <w:tcW w:w="0" w:type="auto"/>
            <w:tcBorders>
              <w:top w:val="single" w:sz="4" w:space="0" w:color="auto"/>
              <w:left w:val="single" w:sz="4" w:space="0" w:color="auto"/>
              <w:bottom w:val="single" w:sz="4" w:space="0" w:color="auto"/>
              <w:right w:val="single" w:sz="4" w:space="0" w:color="auto"/>
            </w:tcBorders>
          </w:tcPr>
          <w:p w14:paraId="56D13D6B" w14:textId="77777777" w:rsidR="0055600C" w:rsidRDefault="0055600C" w:rsidP="00FE5AEE">
            <w:pPr>
              <w:rPr>
                <w:rFonts w:cs="Times New Roman"/>
              </w:rPr>
            </w:pPr>
            <w:r>
              <w:rPr>
                <w:rFonts w:cs="Times New Roman"/>
              </w:rPr>
              <w:t>0=No</w:t>
            </w:r>
          </w:p>
          <w:p w14:paraId="0F742433" w14:textId="342E2616" w:rsidR="0055600C" w:rsidRDefault="0055600C" w:rsidP="00FE5AEE">
            <w:pPr>
              <w:rPr>
                <w:rFonts w:cs="Times New Roman"/>
              </w:rPr>
            </w:pPr>
            <w:r>
              <w:rPr>
                <w:rFonts w:cs="Times New Roman"/>
              </w:rPr>
              <w:t>1=Yes</w:t>
            </w:r>
          </w:p>
        </w:tc>
      </w:tr>
      <w:tr w:rsidR="0055600C" w:rsidRPr="00E142A0" w14:paraId="68B2562F" w14:textId="77777777" w:rsidTr="00973FAA">
        <w:tc>
          <w:tcPr>
            <w:tcW w:w="0" w:type="auto"/>
            <w:tcBorders>
              <w:top w:val="single" w:sz="4" w:space="0" w:color="auto"/>
              <w:left w:val="single" w:sz="4" w:space="0" w:color="auto"/>
              <w:bottom w:val="single" w:sz="4" w:space="0" w:color="auto"/>
              <w:right w:val="single" w:sz="4" w:space="0" w:color="auto"/>
            </w:tcBorders>
          </w:tcPr>
          <w:p w14:paraId="446C6BA0" w14:textId="21F54115" w:rsidR="0055600C" w:rsidRDefault="0055600C" w:rsidP="007613A6">
            <w:pPr>
              <w:jc w:val="center"/>
              <w:rPr>
                <w:rFonts w:cs="Times New Roman"/>
              </w:rPr>
            </w:pPr>
            <w:r>
              <w:rPr>
                <w:rFonts w:cs="Times New Roman"/>
              </w:rPr>
              <w:t>SN16k2</w:t>
            </w:r>
          </w:p>
        </w:tc>
        <w:tc>
          <w:tcPr>
            <w:tcW w:w="0" w:type="auto"/>
            <w:tcBorders>
              <w:top w:val="single" w:sz="4" w:space="0" w:color="auto"/>
              <w:left w:val="single" w:sz="4" w:space="0" w:color="auto"/>
              <w:bottom w:val="single" w:sz="4" w:space="0" w:color="auto"/>
              <w:right w:val="single" w:sz="4" w:space="0" w:color="auto"/>
            </w:tcBorders>
          </w:tcPr>
          <w:p w14:paraId="0E69BFEE" w14:textId="39CAF97D"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002C4011" w14:textId="77777777" w:rsidR="0055600C" w:rsidRDefault="0055600C" w:rsidP="00FE5AEE">
            <w:pPr>
              <w:rPr>
                <w:rFonts w:cs="Times New Roman"/>
              </w:rPr>
            </w:pPr>
            <w:r>
              <w:rPr>
                <w:rFonts w:cs="Times New Roman"/>
              </w:rPr>
              <w:t>0=No</w:t>
            </w:r>
          </w:p>
          <w:p w14:paraId="09F4C908" w14:textId="3CA2746A" w:rsidR="0055600C" w:rsidRDefault="0055600C" w:rsidP="00FE5AEE">
            <w:pPr>
              <w:rPr>
                <w:rFonts w:cs="Times New Roman"/>
              </w:rPr>
            </w:pPr>
            <w:r>
              <w:rPr>
                <w:rFonts w:cs="Times New Roman"/>
              </w:rPr>
              <w:t>1=Yes</w:t>
            </w:r>
          </w:p>
        </w:tc>
      </w:tr>
      <w:tr w:rsidR="0055600C" w:rsidRPr="00E142A0" w14:paraId="5F1E735C" w14:textId="77777777" w:rsidTr="00973FAA">
        <w:tc>
          <w:tcPr>
            <w:tcW w:w="0" w:type="auto"/>
            <w:tcBorders>
              <w:top w:val="single" w:sz="4" w:space="0" w:color="auto"/>
              <w:left w:val="single" w:sz="4" w:space="0" w:color="auto"/>
              <w:bottom w:val="single" w:sz="4" w:space="0" w:color="auto"/>
              <w:right w:val="single" w:sz="4" w:space="0" w:color="auto"/>
            </w:tcBorders>
          </w:tcPr>
          <w:p w14:paraId="1CA13E7E" w14:textId="58CE7B59" w:rsidR="0055600C" w:rsidRDefault="0055600C" w:rsidP="007613A6">
            <w:pPr>
              <w:jc w:val="center"/>
              <w:rPr>
                <w:rFonts w:cs="Times New Roman"/>
              </w:rPr>
            </w:pPr>
            <w:r>
              <w:rPr>
                <w:rFonts w:cs="Times New Roman"/>
              </w:rPr>
              <w:t>SN16l1</w:t>
            </w:r>
          </w:p>
        </w:tc>
        <w:tc>
          <w:tcPr>
            <w:tcW w:w="0" w:type="auto"/>
            <w:tcBorders>
              <w:top w:val="single" w:sz="4" w:space="0" w:color="auto"/>
              <w:left w:val="single" w:sz="4" w:space="0" w:color="auto"/>
              <w:bottom w:val="single" w:sz="4" w:space="0" w:color="auto"/>
              <w:right w:val="single" w:sz="4" w:space="0" w:color="auto"/>
            </w:tcBorders>
          </w:tcPr>
          <w:p w14:paraId="70E72417" w14:textId="045EF26E" w:rsidR="0055600C" w:rsidRDefault="0055600C" w:rsidP="007613A6">
            <w:pPr>
              <w:rPr>
                <w:rFonts w:cs="Times New Roman"/>
              </w:rPr>
            </w:pPr>
            <w:r>
              <w:rPr>
                <w:rFonts w:cs="Times New Roman"/>
              </w:rPr>
              <w:t>Use the telephone?</w:t>
            </w:r>
          </w:p>
        </w:tc>
        <w:tc>
          <w:tcPr>
            <w:tcW w:w="0" w:type="auto"/>
            <w:tcBorders>
              <w:top w:val="single" w:sz="4" w:space="0" w:color="auto"/>
              <w:left w:val="single" w:sz="4" w:space="0" w:color="auto"/>
              <w:bottom w:val="single" w:sz="4" w:space="0" w:color="auto"/>
              <w:right w:val="single" w:sz="4" w:space="0" w:color="auto"/>
            </w:tcBorders>
          </w:tcPr>
          <w:p w14:paraId="780B95C3" w14:textId="77777777" w:rsidR="0055600C" w:rsidRDefault="0055600C" w:rsidP="00FE5AEE">
            <w:pPr>
              <w:rPr>
                <w:rFonts w:cs="Times New Roman"/>
              </w:rPr>
            </w:pPr>
            <w:r>
              <w:rPr>
                <w:rFonts w:cs="Times New Roman"/>
              </w:rPr>
              <w:t>0=No</w:t>
            </w:r>
          </w:p>
          <w:p w14:paraId="6E6068A9" w14:textId="6F7D44C3" w:rsidR="0055600C" w:rsidRDefault="0055600C" w:rsidP="00FE5AEE">
            <w:pPr>
              <w:rPr>
                <w:rFonts w:cs="Times New Roman"/>
              </w:rPr>
            </w:pPr>
            <w:r>
              <w:rPr>
                <w:rFonts w:cs="Times New Roman"/>
              </w:rPr>
              <w:t>1=Yes</w:t>
            </w:r>
          </w:p>
        </w:tc>
      </w:tr>
      <w:tr w:rsidR="0055600C" w:rsidRPr="00E142A0" w14:paraId="550BAB7A" w14:textId="77777777" w:rsidTr="00973FAA">
        <w:tc>
          <w:tcPr>
            <w:tcW w:w="0" w:type="auto"/>
            <w:tcBorders>
              <w:top w:val="single" w:sz="4" w:space="0" w:color="auto"/>
              <w:left w:val="single" w:sz="4" w:space="0" w:color="auto"/>
              <w:bottom w:val="single" w:sz="4" w:space="0" w:color="auto"/>
              <w:right w:val="single" w:sz="4" w:space="0" w:color="auto"/>
            </w:tcBorders>
          </w:tcPr>
          <w:p w14:paraId="2E3C701B" w14:textId="1FA60BB2" w:rsidR="0055600C" w:rsidRDefault="0055600C" w:rsidP="007613A6">
            <w:pPr>
              <w:jc w:val="center"/>
              <w:rPr>
                <w:rFonts w:cs="Times New Roman"/>
              </w:rPr>
            </w:pPr>
            <w:r>
              <w:rPr>
                <w:rFonts w:cs="Times New Roman"/>
              </w:rPr>
              <w:t>SN16l2</w:t>
            </w:r>
          </w:p>
        </w:tc>
        <w:tc>
          <w:tcPr>
            <w:tcW w:w="0" w:type="auto"/>
            <w:tcBorders>
              <w:top w:val="single" w:sz="4" w:space="0" w:color="auto"/>
              <w:left w:val="single" w:sz="4" w:space="0" w:color="auto"/>
              <w:bottom w:val="single" w:sz="4" w:space="0" w:color="auto"/>
              <w:right w:val="single" w:sz="4" w:space="0" w:color="auto"/>
            </w:tcBorders>
          </w:tcPr>
          <w:p w14:paraId="5FA593EC" w14:textId="70132B3A" w:rsidR="0055600C" w:rsidRDefault="0055600C" w:rsidP="007613A6">
            <w:pPr>
              <w:rPr>
                <w:rFonts w:cs="Times New Roman"/>
              </w:rPr>
            </w:pPr>
            <w:r>
              <w:rPr>
                <w:rFonts w:cs="Times New Roman"/>
              </w:rPr>
              <w:t>Do you help your spouse/partner with this task?</w:t>
            </w:r>
          </w:p>
        </w:tc>
        <w:tc>
          <w:tcPr>
            <w:tcW w:w="0" w:type="auto"/>
            <w:tcBorders>
              <w:top w:val="single" w:sz="4" w:space="0" w:color="auto"/>
              <w:left w:val="single" w:sz="4" w:space="0" w:color="auto"/>
              <w:bottom w:val="single" w:sz="4" w:space="0" w:color="auto"/>
              <w:right w:val="single" w:sz="4" w:space="0" w:color="auto"/>
            </w:tcBorders>
          </w:tcPr>
          <w:p w14:paraId="58E42A92" w14:textId="77777777" w:rsidR="0055600C" w:rsidRDefault="0055600C" w:rsidP="00FE5AEE">
            <w:pPr>
              <w:rPr>
                <w:rFonts w:cs="Times New Roman"/>
              </w:rPr>
            </w:pPr>
            <w:r>
              <w:rPr>
                <w:rFonts w:cs="Times New Roman"/>
              </w:rPr>
              <w:t>0=No</w:t>
            </w:r>
          </w:p>
          <w:p w14:paraId="6E28B5F3" w14:textId="4441F995" w:rsidR="0055600C" w:rsidRDefault="0055600C" w:rsidP="00FE5AEE">
            <w:pPr>
              <w:rPr>
                <w:rFonts w:cs="Times New Roman"/>
              </w:rPr>
            </w:pPr>
            <w:r>
              <w:rPr>
                <w:rFonts w:cs="Times New Roman"/>
              </w:rPr>
              <w:t>1=Yes</w:t>
            </w:r>
          </w:p>
        </w:tc>
      </w:tr>
      <w:tr w:rsidR="0055600C" w:rsidRPr="00E142A0" w14:paraId="59AC98A0" w14:textId="77777777" w:rsidTr="00973FAA">
        <w:tc>
          <w:tcPr>
            <w:tcW w:w="0" w:type="auto"/>
            <w:tcBorders>
              <w:top w:val="single" w:sz="4" w:space="0" w:color="auto"/>
              <w:left w:val="single" w:sz="4" w:space="0" w:color="auto"/>
              <w:bottom w:val="single" w:sz="4" w:space="0" w:color="auto"/>
              <w:right w:val="single" w:sz="4" w:space="0" w:color="auto"/>
            </w:tcBorders>
          </w:tcPr>
          <w:p w14:paraId="3BBE389E" w14:textId="401B7B3D" w:rsidR="0055600C" w:rsidRDefault="0055600C" w:rsidP="007613A6">
            <w:pPr>
              <w:jc w:val="center"/>
              <w:rPr>
                <w:rFonts w:cs="Times New Roman"/>
              </w:rPr>
            </w:pPr>
            <w:r>
              <w:rPr>
                <w:rFonts w:cs="Times New Roman"/>
              </w:rPr>
              <w:t>SN171</w:t>
            </w:r>
          </w:p>
        </w:tc>
        <w:tc>
          <w:tcPr>
            <w:tcW w:w="0" w:type="auto"/>
            <w:tcBorders>
              <w:top w:val="single" w:sz="4" w:space="0" w:color="auto"/>
              <w:left w:val="single" w:sz="4" w:space="0" w:color="auto"/>
              <w:bottom w:val="single" w:sz="4" w:space="0" w:color="auto"/>
              <w:right w:val="single" w:sz="4" w:space="0" w:color="auto"/>
            </w:tcBorders>
          </w:tcPr>
          <w:p w14:paraId="0B8EE250" w14:textId="7953A940" w:rsidR="0055600C" w:rsidRDefault="0055600C" w:rsidP="007613A6">
            <w:pPr>
              <w:rPr>
                <w:rFonts w:cs="Times New Roman"/>
              </w:rPr>
            </w:pPr>
            <w:r>
              <w:rPr>
                <w:rFonts w:cs="Times New Roman"/>
              </w:rPr>
              <w:t>How much emotional strain do you experience associated with helping or arranging help for your spouse/partner for this/these tasks?</w:t>
            </w:r>
          </w:p>
        </w:tc>
        <w:tc>
          <w:tcPr>
            <w:tcW w:w="0" w:type="auto"/>
            <w:tcBorders>
              <w:top w:val="single" w:sz="4" w:space="0" w:color="auto"/>
              <w:left w:val="single" w:sz="4" w:space="0" w:color="auto"/>
              <w:bottom w:val="single" w:sz="4" w:space="0" w:color="auto"/>
              <w:right w:val="single" w:sz="4" w:space="0" w:color="auto"/>
            </w:tcBorders>
          </w:tcPr>
          <w:p w14:paraId="1990F124" w14:textId="77777777" w:rsidR="0055600C" w:rsidRDefault="0055600C" w:rsidP="007613A6">
            <w:pPr>
              <w:rPr>
                <w:rFonts w:cs="Times New Roman"/>
              </w:rPr>
            </w:pPr>
            <w:r>
              <w:rPr>
                <w:rFonts w:cs="Times New Roman"/>
              </w:rPr>
              <w:t>0=No strain</w:t>
            </w:r>
          </w:p>
          <w:p w14:paraId="060FF277" w14:textId="77777777" w:rsidR="0055600C" w:rsidRDefault="0055600C" w:rsidP="007613A6">
            <w:pPr>
              <w:rPr>
                <w:rFonts w:cs="Times New Roman"/>
              </w:rPr>
            </w:pPr>
            <w:r>
              <w:rPr>
                <w:rFonts w:cs="Times New Roman"/>
              </w:rPr>
              <w:t>1=Some strain</w:t>
            </w:r>
          </w:p>
          <w:p w14:paraId="038CD389" w14:textId="14E60CB0" w:rsidR="0055600C" w:rsidRDefault="0055600C" w:rsidP="007613A6">
            <w:pPr>
              <w:rPr>
                <w:rFonts w:cs="Times New Roman"/>
              </w:rPr>
            </w:pPr>
            <w:r>
              <w:rPr>
                <w:rFonts w:cs="Times New Roman"/>
              </w:rPr>
              <w:t>2=A lot of strain</w:t>
            </w:r>
          </w:p>
        </w:tc>
      </w:tr>
      <w:tr w:rsidR="0055600C" w:rsidRPr="00E142A0" w14:paraId="2695031C" w14:textId="77777777" w:rsidTr="00973FAA">
        <w:tc>
          <w:tcPr>
            <w:tcW w:w="0" w:type="auto"/>
            <w:tcBorders>
              <w:top w:val="single" w:sz="4" w:space="0" w:color="auto"/>
              <w:left w:val="single" w:sz="4" w:space="0" w:color="auto"/>
              <w:bottom w:val="single" w:sz="4" w:space="0" w:color="auto"/>
              <w:right w:val="single" w:sz="4" w:space="0" w:color="auto"/>
            </w:tcBorders>
          </w:tcPr>
          <w:p w14:paraId="4D6823A4" w14:textId="2BC3C723" w:rsidR="0055600C" w:rsidRDefault="0055600C" w:rsidP="007613A6">
            <w:pPr>
              <w:jc w:val="center"/>
              <w:rPr>
                <w:rFonts w:cs="Times New Roman"/>
              </w:rPr>
            </w:pPr>
            <w:r>
              <w:rPr>
                <w:rFonts w:cs="Times New Roman"/>
              </w:rPr>
              <w:lastRenderedPageBreak/>
              <w:t>SN172</w:t>
            </w:r>
          </w:p>
        </w:tc>
        <w:tc>
          <w:tcPr>
            <w:tcW w:w="0" w:type="auto"/>
            <w:tcBorders>
              <w:top w:val="single" w:sz="4" w:space="0" w:color="auto"/>
              <w:left w:val="single" w:sz="4" w:space="0" w:color="auto"/>
              <w:bottom w:val="single" w:sz="4" w:space="0" w:color="auto"/>
              <w:right w:val="single" w:sz="4" w:space="0" w:color="auto"/>
            </w:tcBorders>
          </w:tcPr>
          <w:p w14:paraId="2F2C2B89" w14:textId="10BB5758" w:rsidR="0055600C" w:rsidRDefault="0055600C" w:rsidP="007613A6">
            <w:pPr>
              <w:rPr>
                <w:rFonts w:cs="Times New Roman"/>
              </w:rPr>
            </w:pPr>
            <w:r>
              <w:rPr>
                <w:rFonts w:cs="Times New Roman"/>
              </w:rPr>
              <w:t>How physically demanding is helping or arranging help for your spouse/partner on this/these tasks?</w:t>
            </w:r>
          </w:p>
        </w:tc>
        <w:tc>
          <w:tcPr>
            <w:tcW w:w="0" w:type="auto"/>
            <w:tcBorders>
              <w:top w:val="single" w:sz="4" w:space="0" w:color="auto"/>
              <w:left w:val="single" w:sz="4" w:space="0" w:color="auto"/>
              <w:bottom w:val="single" w:sz="4" w:space="0" w:color="auto"/>
              <w:right w:val="single" w:sz="4" w:space="0" w:color="auto"/>
            </w:tcBorders>
          </w:tcPr>
          <w:p w14:paraId="7E128556" w14:textId="77777777" w:rsidR="0055600C" w:rsidRDefault="0055600C" w:rsidP="007613A6">
            <w:pPr>
              <w:rPr>
                <w:rFonts w:cs="Times New Roman"/>
              </w:rPr>
            </w:pPr>
            <w:r>
              <w:rPr>
                <w:rFonts w:cs="Times New Roman"/>
              </w:rPr>
              <w:t>0=No strain</w:t>
            </w:r>
          </w:p>
          <w:p w14:paraId="2C100C79" w14:textId="77777777" w:rsidR="0055600C" w:rsidRDefault="0055600C" w:rsidP="007613A6">
            <w:pPr>
              <w:rPr>
                <w:rFonts w:cs="Times New Roman"/>
              </w:rPr>
            </w:pPr>
            <w:r>
              <w:rPr>
                <w:rFonts w:cs="Times New Roman"/>
              </w:rPr>
              <w:t>1=Some strain</w:t>
            </w:r>
          </w:p>
          <w:p w14:paraId="4C8F0242" w14:textId="73E7A17F" w:rsidR="0055600C" w:rsidRDefault="0055600C" w:rsidP="007613A6">
            <w:pPr>
              <w:rPr>
                <w:rFonts w:cs="Times New Roman"/>
              </w:rPr>
            </w:pPr>
            <w:r>
              <w:rPr>
                <w:rFonts w:cs="Times New Roman"/>
              </w:rPr>
              <w:t>2=A lot of strain</w:t>
            </w:r>
          </w:p>
        </w:tc>
      </w:tr>
      <w:tr w:rsidR="0055600C" w:rsidRPr="00E142A0" w14:paraId="0A39DB64" w14:textId="77777777" w:rsidTr="00973FAA">
        <w:tc>
          <w:tcPr>
            <w:tcW w:w="0" w:type="auto"/>
            <w:tcBorders>
              <w:top w:val="single" w:sz="4" w:space="0" w:color="auto"/>
              <w:left w:val="single" w:sz="4" w:space="0" w:color="auto"/>
              <w:bottom w:val="single" w:sz="4" w:space="0" w:color="auto"/>
              <w:right w:val="single" w:sz="4" w:space="0" w:color="auto"/>
            </w:tcBorders>
          </w:tcPr>
          <w:p w14:paraId="3DA5142D" w14:textId="3F4E166C" w:rsidR="0055600C" w:rsidRDefault="0055600C" w:rsidP="007613A6">
            <w:pPr>
              <w:jc w:val="center"/>
              <w:rPr>
                <w:rFonts w:cs="Times New Roman"/>
              </w:rPr>
            </w:pPr>
            <w:r>
              <w:rPr>
                <w:rFonts w:cs="Times New Roman"/>
              </w:rPr>
              <w:t>SN173</w:t>
            </w:r>
          </w:p>
        </w:tc>
        <w:tc>
          <w:tcPr>
            <w:tcW w:w="0" w:type="auto"/>
            <w:tcBorders>
              <w:top w:val="single" w:sz="4" w:space="0" w:color="auto"/>
              <w:left w:val="single" w:sz="4" w:space="0" w:color="auto"/>
              <w:bottom w:val="single" w:sz="4" w:space="0" w:color="auto"/>
              <w:right w:val="single" w:sz="4" w:space="0" w:color="auto"/>
            </w:tcBorders>
          </w:tcPr>
          <w:p w14:paraId="0103E329" w14:textId="31BF0161" w:rsidR="0055600C" w:rsidRDefault="0055600C" w:rsidP="007613A6">
            <w:pPr>
              <w:rPr>
                <w:rFonts w:cs="Times New Roman"/>
              </w:rPr>
            </w:pPr>
            <w:r>
              <w:rPr>
                <w:rFonts w:cs="Times New Roman"/>
              </w:rPr>
              <w:t>How rewarding for you is helping or arranging help for your spouse/partner on this/these tasks?</w:t>
            </w:r>
          </w:p>
        </w:tc>
        <w:tc>
          <w:tcPr>
            <w:tcW w:w="0" w:type="auto"/>
            <w:tcBorders>
              <w:top w:val="single" w:sz="4" w:space="0" w:color="auto"/>
              <w:left w:val="single" w:sz="4" w:space="0" w:color="auto"/>
              <w:bottom w:val="single" w:sz="4" w:space="0" w:color="auto"/>
              <w:right w:val="single" w:sz="4" w:space="0" w:color="auto"/>
            </w:tcBorders>
          </w:tcPr>
          <w:p w14:paraId="07A4BF68" w14:textId="77777777" w:rsidR="0055600C" w:rsidRDefault="0055600C" w:rsidP="007613A6">
            <w:pPr>
              <w:rPr>
                <w:rFonts w:cs="Times New Roman"/>
              </w:rPr>
            </w:pPr>
            <w:r>
              <w:rPr>
                <w:rFonts w:cs="Times New Roman"/>
              </w:rPr>
              <w:t>0=No reward</w:t>
            </w:r>
          </w:p>
          <w:p w14:paraId="4A706790" w14:textId="77777777" w:rsidR="0055600C" w:rsidRDefault="0055600C" w:rsidP="007613A6">
            <w:pPr>
              <w:rPr>
                <w:rFonts w:cs="Times New Roman"/>
              </w:rPr>
            </w:pPr>
            <w:r>
              <w:rPr>
                <w:rFonts w:cs="Times New Roman"/>
              </w:rPr>
              <w:t>1=Some reward</w:t>
            </w:r>
          </w:p>
          <w:p w14:paraId="0D2E4316" w14:textId="03F01D5E" w:rsidR="0055600C" w:rsidRDefault="0055600C" w:rsidP="007613A6">
            <w:pPr>
              <w:rPr>
                <w:rFonts w:cs="Times New Roman"/>
              </w:rPr>
            </w:pPr>
            <w:r>
              <w:rPr>
                <w:rFonts w:cs="Times New Roman"/>
              </w:rPr>
              <w:t>2=A lot of reward</w:t>
            </w:r>
          </w:p>
        </w:tc>
      </w:tr>
      <w:tr w:rsidR="0055600C" w:rsidRPr="00E142A0" w14:paraId="0801636E" w14:textId="77777777" w:rsidTr="00973FAA">
        <w:tc>
          <w:tcPr>
            <w:tcW w:w="0" w:type="auto"/>
            <w:tcBorders>
              <w:top w:val="single" w:sz="4" w:space="0" w:color="auto"/>
              <w:left w:val="single" w:sz="4" w:space="0" w:color="auto"/>
              <w:bottom w:val="single" w:sz="4" w:space="0" w:color="auto"/>
              <w:right w:val="single" w:sz="4" w:space="0" w:color="auto"/>
            </w:tcBorders>
          </w:tcPr>
          <w:p w14:paraId="1899DC61" w14:textId="2DA348CF" w:rsidR="0055600C" w:rsidRDefault="0055600C" w:rsidP="007613A6">
            <w:pPr>
              <w:jc w:val="center"/>
              <w:rPr>
                <w:rFonts w:cs="Times New Roman"/>
              </w:rPr>
            </w:pPr>
            <w:r>
              <w:rPr>
                <w:rFonts w:cs="Times New Roman"/>
              </w:rPr>
              <w:t>SN2</w:t>
            </w:r>
          </w:p>
        </w:tc>
        <w:tc>
          <w:tcPr>
            <w:tcW w:w="0" w:type="auto"/>
            <w:tcBorders>
              <w:top w:val="single" w:sz="4" w:space="0" w:color="auto"/>
              <w:left w:val="single" w:sz="4" w:space="0" w:color="auto"/>
              <w:bottom w:val="single" w:sz="4" w:space="0" w:color="auto"/>
              <w:right w:val="single" w:sz="4" w:space="0" w:color="auto"/>
            </w:tcBorders>
          </w:tcPr>
          <w:p w14:paraId="61A84569" w14:textId="6C2D06BC" w:rsidR="0055600C" w:rsidRDefault="0055600C" w:rsidP="007613A6">
            <w:pPr>
              <w:rPr>
                <w:rFonts w:cs="Times New Roman"/>
              </w:rPr>
            </w:pPr>
            <w:r>
              <w:rPr>
                <w:rFonts w:cs="Times New Roman"/>
              </w:rPr>
              <w:t>Do you have any living children?</w:t>
            </w:r>
          </w:p>
        </w:tc>
        <w:tc>
          <w:tcPr>
            <w:tcW w:w="0" w:type="auto"/>
            <w:tcBorders>
              <w:top w:val="single" w:sz="4" w:space="0" w:color="auto"/>
              <w:left w:val="single" w:sz="4" w:space="0" w:color="auto"/>
              <w:bottom w:val="single" w:sz="4" w:space="0" w:color="auto"/>
              <w:right w:val="single" w:sz="4" w:space="0" w:color="auto"/>
            </w:tcBorders>
          </w:tcPr>
          <w:p w14:paraId="068AE61F" w14:textId="77777777" w:rsidR="0055600C" w:rsidRDefault="0055600C" w:rsidP="00FE5AEE">
            <w:pPr>
              <w:rPr>
                <w:rFonts w:cs="Times New Roman"/>
              </w:rPr>
            </w:pPr>
            <w:r>
              <w:rPr>
                <w:rFonts w:cs="Times New Roman"/>
              </w:rPr>
              <w:t>0=No</w:t>
            </w:r>
          </w:p>
          <w:p w14:paraId="0F7BB4A0" w14:textId="19AAF80C" w:rsidR="0055600C" w:rsidRDefault="0055600C" w:rsidP="00FE5AEE">
            <w:pPr>
              <w:rPr>
                <w:rFonts w:cs="Times New Roman"/>
              </w:rPr>
            </w:pPr>
            <w:r>
              <w:rPr>
                <w:rFonts w:cs="Times New Roman"/>
              </w:rPr>
              <w:t>1=Yes</w:t>
            </w:r>
          </w:p>
        </w:tc>
      </w:tr>
      <w:tr w:rsidR="0055600C" w:rsidRPr="00E142A0" w14:paraId="1B02464A" w14:textId="77777777" w:rsidTr="00973FAA">
        <w:tc>
          <w:tcPr>
            <w:tcW w:w="0" w:type="auto"/>
            <w:tcBorders>
              <w:top w:val="single" w:sz="4" w:space="0" w:color="auto"/>
              <w:left w:val="single" w:sz="4" w:space="0" w:color="auto"/>
              <w:bottom w:val="single" w:sz="4" w:space="0" w:color="auto"/>
              <w:right w:val="single" w:sz="4" w:space="0" w:color="auto"/>
            </w:tcBorders>
          </w:tcPr>
          <w:p w14:paraId="38502397" w14:textId="225BA959" w:rsidR="0055600C" w:rsidRDefault="0055600C" w:rsidP="007613A6">
            <w:pPr>
              <w:jc w:val="center"/>
              <w:rPr>
                <w:rFonts w:cs="Times New Roman"/>
              </w:rPr>
            </w:pPr>
            <w:r>
              <w:rPr>
                <w:rFonts w:cs="Times New Roman"/>
              </w:rPr>
              <w:t>SN21</w:t>
            </w:r>
          </w:p>
        </w:tc>
        <w:tc>
          <w:tcPr>
            <w:tcW w:w="0" w:type="auto"/>
            <w:tcBorders>
              <w:top w:val="single" w:sz="4" w:space="0" w:color="auto"/>
              <w:left w:val="single" w:sz="4" w:space="0" w:color="auto"/>
              <w:bottom w:val="single" w:sz="4" w:space="0" w:color="auto"/>
              <w:right w:val="single" w:sz="4" w:space="0" w:color="auto"/>
            </w:tcBorders>
          </w:tcPr>
          <w:p w14:paraId="75722D45" w14:textId="317C8AD5" w:rsidR="0055600C" w:rsidRDefault="0055600C" w:rsidP="007613A6">
            <w:pPr>
              <w:rPr>
                <w:rFonts w:cs="Times New Roman"/>
              </w:rPr>
            </w:pPr>
            <w:r>
              <w:rPr>
                <w:rFonts w:cs="Times New Roman"/>
              </w:rPr>
              <w:t>How many of your children would you say you have a close relationship with?</w:t>
            </w:r>
          </w:p>
        </w:tc>
        <w:tc>
          <w:tcPr>
            <w:tcW w:w="0" w:type="auto"/>
            <w:tcBorders>
              <w:top w:val="single" w:sz="4" w:space="0" w:color="auto"/>
              <w:left w:val="single" w:sz="4" w:space="0" w:color="auto"/>
              <w:bottom w:val="single" w:sz="4" w:space="0" w:color="auto"/>
              <w:right w:val="single" w:sz="4" w:space="0" w:color="auto"/>
            </w:tcBorders>
          </w:tcPr>
          <w:p w14:paraId="383FB2F8" w14:textId="77777777" w:rsidR="0055600C" w:rsidRDefault="0055600C" w:rsidP="007613A6">
            <w:pPr>
              <w:rPr>
                <w:rFonts w:cs="Times New Roman"/>
              </w:rPr>
            </w:pPr>
          </w:p>
        </w:tc>
      </w:tr>
      <w:tr w:rsidR="0055600C" w:rsidRPr="00E142A0" w14:paraId="33068597" w14:textId="77777777" w:rsidTr="00973FAA">
        <w:tc>
          <w:tcPr>
            <w:tcW w:w="0" w:type="auto"/>
            <w:tcBorders>
              <w:top w:val="single" w:sz="4" w:space="0" w:color="auto"/>
              <w:left w:val="single" w:sz="4" w:space="0" w:color="auto"/>
              <w:bottom w:val="single" w:sz="4" w:space="0" w:color="auto"/>
              <w:right w:val="single" w:sz="4" w:space="0" w:color="auto"/>
            </w:tcBorders>
          </w:tcPr>
          <w:p w14:paraId="414F5342" w14:textId="11E6DC82" w:rsidR="0055600C" w:rsidRDefault="0055600C" w:rsidP="007613A6">
            <w:pPr>
              <w:jc w:val="center"/>
              <w:rPr>
                <w:rFonts w:cs="Times New Roman"/>
              </w:rPr>
            </w:pPr>
            <w:r>
              <w:rPr>
                <w:rFonts w:cs="Times New Roman"/>
              </w:rPr>
              <w:t>SN22</w:t>
            </w:r>
          </w:p>
        </w:tc>
        <w:tc>
          <w:tcPr>
            <w:tcW w:w="0" w:type="auto"/>
            <w:tcBorders>
              <w:top w:val="single" w:sz="4" w:space="0" w:color="auto"/>
              <w:left w:val="single" w:sz="4" w:space="0" w:color="auto"/>
              <w:bottom w:val="single" w:sz="4" w:space="0" w:color="auto"/>
              <w:right w:val="single" w:sz="4" w:space="0" w:color="auto"/>
            </w:tcBorders>
          </w:tcPr>
          <w:p w14:paraId="1B39E4AB" w14:textId="60A61382" w:rsidR="0055600C" w:rsidRDefault="0055600C" w:rsidP="007613A6">
            <w:pPr>
              <w:rPr>
                <w:rFonts w:cs="Times New Roman"/>
              </w:rPr>
            </w:pPr>
            <w:r>
              <w:rPr>
                <w:rFonts w:cs="Times New Roman"/>
              </w:rPr>
              <w:t>On average, how often do you meet up with these children (arranged and chance meetings)?</w:t>
            </w:r>
          </w:p>
        </w:tc>
        <w:tc>
          <w:tcPr>
            <w:tcW w:w="0" w:type="auto"/>
            <w:tcBorders>
              <w:top w:val="single" w:sz="4" w:space="0" w:color="auto"/>
              <w:left w:val="single" w:sz="4" w:space="0" w:color="auto"/>
              <w:bottom w:val="single" w:sz="4" w:space="0" w:color="auto"/>
              <w:right w:val="single" w:sz="4" w:space="0" w:color="auto"/>
            </w:tcBorders>
          </w:tcPr>
          <w:p w14:paraId="6FDAB2B2" w14:textId="77777777" w:rsidR="0055600C" w:rsidRDefault="0055600C" w:rsidP="007613A6">
            <w:pPr>
              <w:rPr>
                <w:rFonts w:cs="Times New Roman"/>
              </w:rPr>
            </w:pPr>
            <w:r>
              <w:rPr>
                <w:rFonts w:cs="Times New Roman"/>
              </w:rPr>
              <w:t>1=Three or more times a week</w:t>
            </w:r>
          </w:p>
          <w:p w14:paraId="34064DA7" w14:textId="77777777" w:rsidR="0055600C" w:rsidRDefault="0055600C" w:rsidP="007613A6">
            <w:pPr>
              <w:rPr>
                <w:rFonts w:cs="Times New Roman"/>
              </w:rPr>
            </w:pPr>
            <w:r>
              <w:rPr>
                <w:rFonts w:cs="Times New Roman"/>
              </w:rPr>
              <w:t>2=Once or twice a week</w:t>
            </w:r>
          </w:p>
          <w:p w14:paraId="06BDC6A1" w14:textId="77777777" w:rsidR="0055600C" w:rsidRDefault="0055600C" w:rsidP="007613A6">
            <w:pPr>
              <w:rPr>
                <w:rFonts w:cs="Times New Roman"/>
              </w:rPr>
            </w:pPr>
            <w:r>
              <w:rPr>
                <w:rFonts w:cs="Times New Roman"/>
              </w:rPr>
              <w:t>3=Once or twice a month</w:t>
            </w:r>
          </w:p>
          <w:p w14:paraId="11F2D14C" w14:textId="77777777" w:rsidR="0055600C" w:rsidRDefault="0055600C" w:rsidP="007613A6">
            <w:pPr>
              <w:rPr>
                <w:rFonts w:cs="Times New Roman"/>
              </w:rPr>
            </w:pPr>
            <w:r>
              <w:rPr>
                <w:rFonts w:cs="Times New Roman"/>
              </w:rPr>
              <w:t>4=Every few months</w:t>
            </w:r>
          </w:p>
          <w:p w14:paraId="0CFD68D1" w14:textId="77777777" w:rsidR="0055600C" w:rsidRDefault="0055600C" w:rsidP="007613A6">
            <w:pPr>
              <w:rPr>
                <w:rFonts w:cs="Times New Roman"/>
              </w:rPr>
            </w:pPr>
            <w:r>
              <w:rPr>
                <w:rFonts w:cs="Times New Roman"/>
              </w:rPr>
              <w:t>5=Once or twice a year</w:t>
            </w:r>
          </w:p>
          <w:p w14:paraId="170637DC" w14:textId="3DF53C0F" w:rsidR="0055600C" w:rsidRDefault="0055600C" w:rsidP="007613A6">
            <w:pPr>
              <w:rPr>
                <w:rFonts w:cs="Times New Roman"/>
              </w:rPr>
            </w:pPr>
            <w:r>
              <w:rPr>
                <w:rFonts w:cs="Times New Roman"/>
              </w:rPr>
              <w:t>6=Less than once or twice a year</w:t>
            </w:r>
          </w:p>
        </w:tc>
      </w:tr>
      <w:tr w:rsidR="0055600C" w:rsidRPr="00E142A0" w14:paraId="38AC1874" w14:textId="77777777" w:rsidTr="00973FAA">
        <w:tc>
          <w:tcPr>
            <w:tcW w:w="0" w:type="auto"/>
            <w:tcBorders>
              <w:top w:val="single" w:sz="4" w:space="0" w:color="auto"/>
              <w:left w:val="single" w:sz="4" w:space="0" w:color="auto"/>
              <w:bottom w:val="single" w:sz="4" w:space="0" w:color="auto"/>
              <w:right w:val="single" w:sz="4" w:space="0" w:color="auto"/>
            </w:tcBorders>
          </w:tcPr>
          <w:p w14:paraId="1C3FC0C2" w14:textId="040DD4E2" w:rsidR="0055600C" w:rsidRDefault="0055600C" w:rsidP="007613A6">
            <w:pPr>
              <w:jc w:val="center"/>
              <w:rPr>
                <w:rFonts w:cs="Times New Roman"/>
              </w:rPr>
            </w:pPr>
            <w:r>
              <w:rPr>
                <w:rFonts w:cs="Times New Roman"/>
              </w:rPr>
              <w:t>SN23</w:t>
            </w:r>
          </w:p>
        </w:tc>
        <w:tc>
          <w:tcPr>
            <w:tcW w:w="0" w:type="auto"/>
            <w:tcBorders>
              <w:top w:val="single" w:sz="4" w:space="0" w:color="auto"/>
              <w:left w:val="single" w:sz="4" w:space="0" w:color="auto"/>
              <w:bottom w:val="single" w:sz="4" w:space="0" w:color="auto"/>
              <w:right w:val="single" w:sz="4" w:space="0" w:color="auto"/>
            </w:tcBorders>
          </w:tcPr>
          <w:p w14:paraId="54D29037" w14:textId="21AC95E1" w:rsidR="0055600C" w:rsidRDefault="0055600C" w:rsidP="007613A6">
            <w:pPr>
              <w:rPr>
                <w:rFonts w:cs="Times New Roman"/>
              </w:rPr>
            </w:pPr>
            <w:r>
              <w:rPr>
                <w:rFonts w:cs="Times New Roman"/>
              </w:rPr>
              <w:t>On average, how often do you speak on the phone with these children?</w:t>
            </w:r>
          </w:p>
        </w:tc>
        <w:tc>
          <w:tcPr>
            <w:tcW w:w="0" w:type="auto"/>
            <w:tcBorders>
              <w:top w:val="single" w:sz="4" w:space="0" w:color="auto"/>
              <w:left w:val="single" w:sz="4" w:space="0" w:color="auto"/>
              <w:bottom w:val="single" w:sz="4" w:space="0" w:color="auto"/>
              <w:right w:val="single" w:sz="4" w:space="0" w:color="auto"/>
            </w:tcBorders>
          </w:tcPr>
          <w:p w14:paraId="50179099" w14:textId="77777777" w:rsidR="0055600C" w:rsidRDefault="0055600C" w:rsidP="00A176ED">
            <w:pPr>
              <w:rPr>
                <w:rFonts w:cs="Times New Roman"/>
              </w:rPr>
            </w:pPr>
            <w:r>
              <w:rPr>
                <w:rFonts w:cs="Times New Roman"/>
              </w:rPr>
              <w:t>1=Three or more times a week</w:t>
            </w:r>
          </w:p>
          <w:p w14:paraId="33133000" w14:textId="77777777" w:rsidR="0055600C" w:rsidRDefault="0055600C" w:rsidP="00A176ED">
            <w:pPr>
              <w:rPr>
                <w:rFonts w:cs="Times New Roman"/>
              </w:rPr>
            </w:pPr>
            <w:r>
              <w:rPr>
                <w:rFonts w:cs="Times New Roman"/>
              </w:rPr>
              <w:t>2=Once or twice a week</w:t>
            </w:r>
          </w:p>
          <w:p w14:paraId="0225317E" w14:textId="77777777" w:rsidR="0055600C" w:rsidRDefault="0055600C" w:rsidP="00A176ED">
            <w:pPr>
              <w:rPr>
                <w:rFonts w:cs="Times New Roman"/>
              </w:rPr>
            </w:pPr>
            <w:r>
              <w:rPr>
                <w:rFonts w:cs="Times New Roman"/>
              </w:rPr>
              <w:t>3=Once or twice a month</w:t>
            </w:r>
          </w:p>
          <w:p w14:paraId="67E858CE" w14:textId="77777777" w:rsidR="0055600C" w:rsidRDefault="0055600C" w:rsidP="00A176ED">
            <w:pPr>
              <w:rPr>
                <w:rFonts w:cs="Times New Roman"/>
              </w:rPr>
            </w:pPr>
            <w:r>
              <w:rPr>
                <w:rFonts w:cs="Times New Roman"/>
              </w:rPr>
              <w:t>4=Every few months</w:t>
            </w:r>
          </w:p>
          <w:p w14:paraId="57A3D338" w14:textId="77777777" w:rsidR="0055600C" w:rsidRDefault="0055600C" w:rsidP="00A176ED">
            <w:pPr>
              <w:rPr>
                <w:rFonts w:cs="Times New Roman"/>
              </w:rPr>
            </w:pPr>
            <w:r>
              <w:rPr>
                <w:rFonts w:cs="Times New Roman"/>
              </w:rPr>
              <w:t>5=Once or twice a year</w:t>
            </w:r>
          </w:p>
          <w:p w14:paraId="2CF38199" w14:textId="42EAE9E7" w:rsidR="0055600C" w:rsidRDefault="0055600C" w:rsidP="00A176ED">
            <w:pPr>
              <w:rPr>
                <w:rFonts w:cs="Times New Roman"/>
              </w:rPr>
            </w:pPr>
            <w:r>
              <w:rPr>
                <w:rFonts w:cs="Times New Roman"/>
              </w:rPr>
              <w:t>6=Less than once or twice a year</w:t>
            </w:r>
          </w:p>
        </w:tc>
      </w:tr>
      <w:tr w:rsidR="0055600C" w:rsidRPr="00E142A0" w14:paraId="6B7D79C1" w14:textId="77777777" w:rsidTr="00973FAA">
        <w:tc>
          <w:tcPr>
            <w:tcW w:w="0" w:type="auto"/>
            <w:tcBorders>
              <w:top w:val="single" w:sz="4" w:space="0" w:color="auto"/>
              <w:left w:val="single" w:sz="4" w:space="0" w:color="auto"/>
              <w:bottom w:val="single" w:sz="4" w:space="0" w:color="auto"/>
              <w:right w:val="single" w:sz="4" w:space="0" w:color="auto"/>
            </w:tcBorders>
          </w:tcPr>
          <w:p w14:paraId="3D32F614" w14:textId="406C5F67" w:rsidR="0055600C" w:rsidRDefault="0055600C" w:rsidP="007613A6">
            <w:pPr>
              <w:jc w:val="center"/>
              <w:rPr>
                <w:rFonts w:cs="Times New Roman"/>
              </w:rPr>
            </w:pPr>
            <w:r>
              <w:rPr>
                <w:rFonts w:cs="Times New Roman"/>
              </w:rPr>
              <w:t>SN24</w:t>
            </w:r>
          </w:p>
        </w:tc>
        <w:tc>
          <w:tcPr>
            <w:tcW w:w="0" w:type="auto"/>
            <w:tcBorders>
              <w:top w:val="single" w:sz="4" w:space="0" w:color="auto"/>
              <w:left w:val="single" w:sz="4" w:space="0" w:color="auto"/>
              <w:bottom w:val="single" w:sz="4" w:space="0" w:color="auto"/>
              <w:right w:val="single" w:sz="4" w:space="0" w:color="auto"/>
            </w:tcBorders>
          </w:tcPr>
          <w:p w14:paraId="6717323B" w14:textId="1894BD80" w:rsidR="0055600C" w:rsidRDefault="0055600C" w:rsidP="007613A6">
            <w:pPr>
              <w:rPr>
                <w:rFonts w:cs="Times New Roman"/>
              </w:rPr>
            </w:pPr>
            <w:r>
              <w:rPr>
                <w:rFonts w:cs="Times New Roman"/>
              </w:rPr>
              <w:t>On average, how often do you write to or email these children?</w:t>
            </w:r>
          </w:p>
        </w:tc>
        <w:tc>
          <w:tcPr>
            <w:tcW w:w="0" w:type="auto"/>
            <w:tcBorders>
              <w:top w:val="single" w:sz="4" w:space="0" w:color="auto"/>
              <w:left w:val="single" w:sz="4" w:space="0" w:color="auto"/>
              <w:bottom w:val="single" w:sz="4" w:space="0" w:color="auto"/>
              <w:right w:val="single" w:sz="4" w:space="0" w:color="auto"/>
            </w:tcBorders>
          </w:tcPr>
          <w:p w14:paraId="3804B43E" w14:textId="77777777" w:rsidR="0055600C" w:rsidRDefault="0055600C" w:rsidP="003737DC">
            <w:pPr>
              <w:rPr>
                <w:rFonts w:cs="Times New Roman"/>
              </w:rPr>
            </w:pPr>
            <w:r>
              <w:rPr>
                <w:rFonts w:cs="Times New Roman"/>
              </w:rPr>
              <w:t>1=Three or more times a week</w:t>
            </w:r>
          </w:p>
          <w:p w14:paraId="278375DB" w14:textId="77777777" w:rsidR="0055600C" w:rsidRDefault="0055600C" w:rsidP="003737DC">
            <w:pPr>
              <w:rPr>
                <w:rFonts w:cs="Times New Roman"/>
              </w:rPr>
            </w:pPr>
            <w:r>
              <w:rPr>
                <w:rFonts w:cs="Times New Roman"/>
              </w:rPr>
              <w:t>2=Once or twice a week</w:t>
            </w:r>
          </w:p>
          <w:p w14:paraId="794D2966" w14:textId="77777777" w:rsidR="0055600C" w:rsidRDefault="0055600C" w:rsidP="003737DC">
            <w:pPr>
              <w:rPr>
                <w:rFonts w:cs="Times New Roman"/>
              </w:rPr>
            </w:pPr>
            <w:r>
              <w:rPr>
                <w:rFonts w:cs="Times New Roman"/>
              </w:rPr>
              <w:t>3=Once or twice a month</w:t>
            </w:r>
          </w:p>
          <w:p w14:paraId="203A1BE7" w14:textId="77777777" w:rsidR="0055600C" w:rsidRDefault="0055600C" w:rsidP="003737DC">
            <w:pPr>
              <w:rPr>
                <w:rFonts w:cs="Times New Roman"/>
              </w:rPr>
            </w:pPr>
            <w:r>
              <w:rPr>
                <w:rFonts w:cs="Times New Roman"/>
              </w:rPr>
              <w:t>4=Every few months</w:t>
            </w:r>
          </w:p>
          <w:p w14:paraId="704D2B7B" w14:textId="77777777" w:rsidR="0055600C" w:rsidRDefault="0055600C" w:rsidP="003737DC">
            <w:pPr>
              <w:rPr>
                <w:rFonts w:cs="Times New Roman"/>
              </w:rPr>
            </w:pPr>
            <w:r>
              <w:rPr>
                <w:rFonts w:cs="Times New Roman"/>
              </w:rPr>
              <w:t>5=Once or twice a year</w:t>
            </w:r>
          </w:p>
          <w:p w14:paraId="7FEF00E2" w14:textId="5B8A0139" w:rsidR="0055600C" w:rsidRDefault="0055600C" w:rsidP="003737DC">
            <w:pPr>
              <w:rPr>
                <w:rFonts w:cs="Times New Roman"/>
              </w:rPr>
            </w:pPr>
            <w:r>
              <w:rPr>
                <w:rFonts w:cs="Times New Roman"/>
              </w:rPr>
              <w:t>6=Less than once or twice a year</w:t>
            </w:r>
          </w:p>
        </w:tc>
      </w:tr>
      <w:tr w:rsidR="0055600C" w:rsidRPr="00E142A0" w14:paraId="4616C3E1" w14:textId="77777777" w:rsidTr="00973FAA">
        <w:tc>
          <w:tcPr>
            <w:tcW w:w="0" w:type="auto"/>
            <w:tcBorders>
              <w:top w:val="single" w:sz="4" w:space="0" w:color="auto"/>
              <w:left w:val="single" w:sz="4" w:space="0" w:color="auto"/>
              <w:bottom w:val="single" w:sz="4" w:space="0" w:color="auto"/>
              <w:right w:val="single" w:sz="4" w:space="0" w:color="auto"/>
            </w:tcBorders>
          </w:tcPr>
          <w:p w14:paraId="47B4D015" w14:textId="31202417" w:rsidR="0055600C" w:rsidRDefault="0055600C" w:rsidP="007613A6">
            <w:pPr>
              <w:jc w:val="center"/>
              <w:rPr>
                <w:rFonts w:cs="Times New Roman"/>
              </w:rPr>
            </w:pPr>
            <w:r>
              <w:rPr>
                <w:rFonts w:cs="Times New Roman"/>
              </w:rPr>
              <w:t>SN25</w:t>
            </w:r>
          </w:p>
        </w:tc>
        <w:tc>
          <w:tcPr>
            <w:tcW w:w="0" w:type="auto"/>
            <w:tcBorders>
              <w:top w:val="single" w:sz="4" w:space="0" w:color="auto"/>
              <w:left w:val="single" w:sz="4" w:space="0" w:color="auto"/>
              <w:bottom w:val="single" w:sz="4" w:space="0" w:color="auto"/>
              <w:right w:val="single" w:sz="4" w:space="0" w:color="auto"/>
            </w:tcBorders>
          </w:tcPr>
          <w:p w14:paraId="7E9F8FEA" w14:textId="7FE3ACCD" w:rsidR="0055600C" w:rsidRDefault="0055600C" w:rsidP="007613A6">
            <w:pPr>
              <w:rPr>
                <w:rFonts w:cs="Times New Roman"/>
              </w:rPr>
            </w:pPr>
            <w:r>
              <w:rPr>
                <w:rFonts w:cs="Times New Roman"/>
              </w:rPr>
              <w:t>How often do your children make too many demands on you?</w:t>
            </w:r>
          </w:p>
        </w:tc>
        <w:tc>
          <w:tcPr>
            <w:tcW w:w="0" w:type="auto"/>
            <w:tcBorders>
              <w:top w:val="single" w:sz="4" w:space="0" w:color="auto"/>
              <w:left w:val="single" w:sz="4" w:space="0" w:color="auto"/>
              <w:bottom w:val="single" w:sz="4" w:space="0" w:color="auto"/>
              <w:right w:val="single" w:sz="4" w:space="0" w:color="auto"/>
            </w:tcBorders>
          </w:tcPr>
          <w:p w14:paraId="5C69290F" w14:textId="77777777" w:rsidR="0055600C" w:rsidRDefault="0055600C" w:rsidP="007613A6">
            <w:pPr>
              <w:rPr>
                <w:rFonts w:cs="Times New Roman"/>
              </w:rPr>
            </w:pPr>
            <w:r>
              <w:rPr>
                <w:rFonts w:cs="Times New Roman"/>
              </w:rPr>
              <w:t>1=Often</w:t>
            </w:r>
          </w:p>
          <w:p w14:paraId="79C384A6" w14:textId="77777777" w:rsidR="0055600C" w:rsidRDefault="0055600C" w:rsidP="007613A6">
            <w:pPr>
              <w:rPr>
                <w:rFonts w:cs="Times New Roman"/>
              </w:rPr>
            </w:pPr>
            <w:r>
              <w:rPr>
                <w:rFonts w:cs="Times New Roman"/>
              </w:rPr>
              <w:lastRenderedPageBreak/>
              <w:t>2=Sometimes</w:t>
            </w:r>
          </w:p>
          <w:p w14:paraId="072784D2" w14:textId="77777777" w:rsidR="0055600C" w:rsidRDefault="0055600C" w:rsidP="007613A6">
            <w:pPr>
              <w:rPr>
                <w:rFonts w:cs="Times New Roman"/>
              </w:rPr>
            </w:pPr>
            <w:r>
              <w:rPr>
                <w:rFonts w:cs="Times New Roman"/>
              </w:rPr>
              <w:t>3=Rarely</w:t>
            </w:r>
          </w:p>
          <w:p w14:paraId="4A60FF7D" w14:textId="4F7CCF17" w:rsidR="0055600C" w:rsidRDefault="0055600C" w:rsidP="007613A6">
            <w:pPr>
              <w:rPr>
                <w:rFonts w:cs="Times New Roman"/>
              </w:rPr>
            </w:pPr>
            <w:r>
              <w:rPr>
                <w:rFonts w:cs="Times New Roman"/>
              </w:rPr>
              <w:t>4=Never</w:t>
            </w:r>
          </w:p>
        </w:tc>
      </w:tr>
      <w:tr w:rsidR="0055600C" w:rsidRPr="00E142A0" w14:paraId="6C1E63FF" w14:textId="77777777" w:rsidTr="00973FAA">
        <w:tc>
          <w:tcPr>
            <w:tcW w:w="0" w:type="auto"/>
            <w:tcBorders>
              <w:top w:val="single" w:sz="4" w:space="0" w:color="auto"/>
              <w:left w:val="single" w:sz="4" w:space="0" w:color="auto"/>
              <w:bottom w:val="single" w:sz="4" w:space="0" w:color="auto"/>
              <w:right w:val="single" w:sz="4" w:space="0" w:color="auto"/>
            </w:tcBorders>
          </w:tcPr>
          <w:p w14:paraId="7265789C" w14:textId="5A2D91EE" w:rsidR="0055600C" w:rsidRDefault="0055600C" w:rsidP="007613A6">
            <w:pPr>
              <w:jc w:val="center"/>
              <w:rPr>
                <w:rFonts w:cs="Times New Roman"/>
              </w:rPr>
            </w:pPr>
            <w:r>
              <w:rPr>
                <w:rFonts w:cs="Times New Roman"/>
              </w:rPr>
              <w:lastRenderedPageBreak/>
              <w:t>SN26</w:t>
            </w:r>
          </w:p>
        </w:tc>
        <w:tc>
          <w:tcPr>
            <w:tcW w:w="0" w:type="auto"/>
            <w:tcBorders>
              <w:top w:val="single" w:sz="4" w:space="0" w:color="auto"/>
              <w:left w:val="single" w:sz="4" w:space="0" w:color="auto"/>
              <w:bottom w:val="single" w:sz="4" w:space="0" w:color="auto"/>
              <w:right w:val="single" w:sz="4" w:space="0" w:color="auto"/>
            </w:tcBorders>
          </w:tcPr>
          <w:p w14:paraId="39D0EBC3" w14:textId="21443A5F" w:rsidR="0055600C" w:rsidRDefault="0055600C" w:rsidP="007613A6">
            <w:pPr>
              <w:rPr>
                <w:rFonts w:cs="Times New Roman"/>
              </w:rPr>
            </w:pPr>
            <w:r>
              <w:rPr>
                <w:rFonts w:cs="Times New Roman"/>
              </w:rPr>
              <w:t>How often do your children criticize you?</w:t>
            </w:r>
          </w:p>
        </w:tc>
        <w:tc>
          <w:tcPr>
            <w:tcW w:w="0" w:type="auto"/>
            <w:tcBorders>
              <w:top w:val="single" w:sz="4" w:space="0" w:color="auto"/>
              <w:left w:val="single" w:sz="4" w:space="0" w:color="auto"/>
              <w:bottom w:val="single" w:sz="4" w:space="0" w:color="auto"/>
              <w:right w:val="single" w:sz="4" w:space="0" w:color="auto"/>
            </w:tcBorders>
          </w:tcPr>
          <w:p w14:paraId="2F8A26EA" w14:textId="77777777" w:rsidR="0055600C" w:rsidRDefault="0055600C" w:rsidP="00973FAA">
            <w:pPr>
              <w:rPr>
                <w:rFonts w:cs="Times New Roman"/>
              </w:rPr>
            </w:pPr>
            <w:r>
              <w:rPr>
                <w:rFonts w:cs="Times New Roman"/>
              </w:rPr>
              <w:t>1=Often</w:t>
            </w:r>
          </w:p>
          <w:p w14:paraId="62039AA6" w14:textId="77777777" w:rsidR="0055600C" w:rsidRDefault="0055600C" w:rsidP="00973FAA">
            <w:pPr>
              <w:rPr>
                <w:rFonts w:cs="Times New Roman"/>
              </w:rPr>
            </w:pPr>
            <w:r>
              <w:rPr>
                <w:rFonts w:cs="Times New Roman"/>
              </w:rPr>
              <w:t>2=Sometimes</w:t>
            </w:r>
          </w:p>
          <w:p w14:paraId="3F50C29F" w14:textId="77777777" w:rsidR="0055600C" w:rsidRDefault="0055600C" w:rsidP="00973FAA">
            <w:pPr>
              <w:rPr>
                <w:rFonts w:cs="Times New Roman"/>
              </w:rPr>
            </w:pPr>
            <w:r>
              <w:rPr>
                <w:rFonts w:cs="Times New Roman"/>
              </w:rPr>
              <w:t>3=Rarely</w:t>
            </w:r>
          </w:p>
          <w:p w14:paraId="1EF171AE" w14:textId="18473251" w:rsidR="0055600C" w:rsidRDefault="0055600C" w:rsidP="00973FAA">
            <w:pPr>
              <w:rPr>
                <w:rFonts w:cs="Times New Roman"/>
              </w:rPr>
            </w:pPr>
            <w:r>
              <w:rPr>
                <w:rFonts w:cs="Times New Roman"/>
              </w:rPr>
              <w:t>4=Never</w:t>
            </w:r>
          </w:p>
        </w:tc>
      </w:tr>
      <w:tr w:rsidR="0055600C" w:rsidRPr="00E142A0" w14:paraId="0F1CFE02" w14:textId="77777777" w:rsidTr="00973FAA">
        <w:tc>
          <w:tcPr>
            <w:tcW w:w="0" w:type="auto"/>
            <w:tcBorders>
              <w:top w:val="single" w:sz="4" w:space="0" w:color="auto"/>
              <w:left w:val="single" w:sz="4" w:space="0" w:color="auto"/>
              <w:bottom w:val="single" w:sz="4" w:space="0" w:color="auto"/>
              <w:right w:val="single" w:sz="4" w:space="0" w:color="auto"/>
            </w:tcBorders>
          </w:tcPr>
          <w:p w14:paraId="64EF1FC0" w14:textId="7E621E1F" w:rsidR="0055600C" w:rsidRDefault="0055600C" w:rsidP="007613A6">
            <w:pPr>
              <w:jc w:val="center"/>
              <w:rPr>
                <w:rFonts w:cs="Times New Roman"/>
              </w:rPr>
            </w:pPr>
            <w:r>
              <w:rPr>
                <w:rFonts w:cs="Times New Roman"/>
              </w:rPr>
              <w:t>SN27</w:t>
            </w:r>
          </w:p>
        </w:tc>
        <w:tc>
          <w:tcPr>
            <w:tcW w:w="0" w:type="auto"/>
            <w:tcBorders>
              <w:top w:val="single" w:sz="4" w:space="0" w:color="auto"/>
              <w:left w:val="single" w:sz="4" w:space="0" w:color="auto"/>
              <w:bottom w:val="single" w:sz="4" w:space="0" w:color="auto"/>
              <w:right w:val="single" w:sz="4" w:space="0" w:color="auto"/>
            </w:tcBorders>
          </w:tcPr>
          <w:p w14:paraId="44A1FB2A" w14:textId="152A7D28" w:rsidR="0055600C" w:rsidRDefault="0055600C" w:rsidP="007613A6">
            <w:pPr>
              <w:rPr>
                <w:rFonts w:cs="Times New Roman"/>
              </w:rPr>
            </w:pPr>
            <w:r>
              <w:rPr>
                <w:rFonts w:cs="Times New Roman"/>
              </w:rPr>
              <w:t>How often do your children let you down when you are counting on them?</w:t>
            </w:r>
          </w:p>
        </w:tc>
        <w:tc>
          <w:tcPr>
            <w:tcW w:w="0" w:type="auto"/>
            <w:tcBorders>
              <w:top w:val="single" w:sz="4" w:space="0" w:color="auto"/>
              <w:left w:val="single" w:sz="4" w:space="0" w:color="auto"/>
              <w:bottom w:val="single" w:sz="4" w:space="0" w:color="auto"/>
              <w:right w:val="single" w:sz="4" w:space="0" w:color="auto"/>
            </w:tcBorders>
          </w:tcPr>
          <w:p w14:paraId="1A101E9B" w14:textId="77777777" w:rsidR="0055600C" w:rsidRDefault="0055600C" w:rsidP="00973FAA">
            <w:pPr>
              <w:rPr>
                <w:rFonts w:cs="Times New Roman"/>
              </w:rPr>
            </w:pPr>
            <w:r>
              <w:rPr>
                <w:rFonts w:cs="Times New Roman"/>
              </w:rPr>
              <w:t>1=Often</w:t>
            </w:r>
          </w:p>
          <w:p w14:paraId="7772E730" w14:textId="77777777" w:rsidR="0055600C" w:rsidRDefault="0055600C" w:rsidP="00973FAA">
            <w:pPr>
              <w:rPr>
                <w:rFonts w:cs="Times New Roman"/>
              </w:rPr>
            </w:pPr>
            <w:r>
              <w:rPr>
                <w:rFonts w:cs="Times New Roman"/>
              </w:rPr>
              <w:t>2=Sometimes</w:t>
            </w:r>
          </w:p>
          <w:p w14:paraId="0E1C1633" w14:textId="77777777" w:rsidR="0055600C" w:rsidRDefault="0055600C" w:rsidP="00973FAA">
            <w:pPr>
              <w:rPr>
                <w:rFonts w:cs="Times New Roman"/>
              </w:rPr>
            </w:pPr>
            <w:r>
              <w:rPr>
                <w:rFonts w:cs="Times New Roman"/>
              </w:rPr>
              <w:t>3=Rarely</w:t>
            </w:r>
          </w:p>
          <w:p w14:paraId="152D621D" w14:textId="668C5C72" w:rsidR="0055600C" w:rsidRDefault="0055600C" w:rsidP="00973FAA">
            <w:pPr>
              <w:rPr>
                <w:rFonts w:cs="Times New Roman"/>
              </w:rPr>
            </w:pPr>
            <w:r>
              <w:rPr>
                <w:rFonts w:cs="Times New Roman"/>
              </w:rPr>
              <w:t>4=Never</w:t>
            </w:r>
          </w:p>
        </w:tc>
      </w:tr>
      <w:tr w:rsidR="0055600C" w:rsidRPr="00E142A0" w14:paraId="729041B3" w14:textId="77777777" w:rsidTr="00973FAA">
        <w:tc>
          <w:tcPr>
            <w:tcW w:w="0" w:type="auto"/>
            <w:tcBorders>
              <w:top w:val="single" w:sz="4" w:space="0" w:color="auto"/>
              <w:left w:val="single" w:sz="4" w:space="0" w:color="auto"/>
              <w:bottom w:val="single" w:sz="4" w:space="0" w:color="auto"/>
              <w:right w:val="single" w:sz="4" w:space="0" w:color="auto"/>
            </w:tcBorders>
          </w:tcPr>
          <w:p w14:paraId="329F7F20" w14:textId="31C36AEA" w:rsidR="0055600C" w:rsidRDefault="0055600C" w:rsidP="007613A6">
            <w:pPr>
              <w:jc w:val="center"/>
              <w:rPr>
                <w:rFonts w:cs="Times New Roman"/>
              </w:rPr>
            </w:pPr>
            <w:r>
              <w:rPr>
                <w:rFonts w:cs="Times New Roman"/>
              </w:rPr>
              <w:t>SN28</w:t>
            </w:r>
          </w:p>
        </w:tc>
        <w:tc>
          <w:tcPr>
            <w:tcW w:w="0" w:type="auto"/>
            <w:tcBorders>
              <w:top w:val="single" w:sz="4" w:space="0" w:color="auto"/>
              <w:left w:val="single" w:sz="4" w:space="0" w:color="auto"/>
              <w:bottom w:val="single" w:sz="4" w:space="0" w:color="auto"/>
              <w:right w:val="single" w:sz="4" w:space="0" w:color="auto"/>
            </w:tcBorders>
          </w:tcPr>
          <w:p w14:paraId="2BDCB655" w14:textId="30E96342" w:rsidR="0055600C" w:rsidRDefault="0055600C" w:rsidP="007613A6">
            <w:pPr>
              <w:rPr>
                <w:rFonts w:cs="Times New Roman"/>
              </w:rPr>
            </w:pPr>
            <w:r>
              <w:rPr>
                <w:rFonts w:cs="Times New Roman"/>
              </w:rPr>
              <w:t>How often do your children get on your nerves?</w:t>
            </w:r>
          </w:p>
        </w:tc>
        <w:tc>
          <w:tcPr>
            <w:tcW w:w="0" w:type="auto"/>
            <w:tcBorders>
              <w:top w:val="single" w:sz="4" w:space="0" w:color="auto"/>
              <w:left w:val="single" w:sz="4" w:space="0" w:color="auto"/>
              <w:bottom w:val="single" w:sz="4" w:space="0" w:color="auto"/>
              <w:right w:val="single" w:sz="4" w:space="0" w:color="auto"/>
            </w:tcBorders>
          </w:tcPr>
          <w:p w14:paraId="0491A310" w14:textId="77777777" w:rsidR="0055600C" w:rsidRDefault="0055600C" w:rsidP="00973FAA">
            <w:pPr>
              <w:rPr>
                <w:rFonts w:cs="Times New Roman"/>
              </w:rPr>
            </w:pPr>
            <w:r>
              <w:rPr>
                <w:rFonts w:cs="Times New Roman"/>
              </w:rPr>
              <w:t>1=Often</w:t>
            </w:r>
          </w:p>
          <w:p w14:paraId="6229463F" w14:textId="77777777" w:rsidR="0055600C" w:rsidRDefault="0055600C" w:rsidP="00973FAA">
            <w:pPr>
              <w:rPr>
                <w:rFonts w:cs="Times New Roman"/>
              </w:rPr>
            </w:pPr>
            <w:r>
              <w:rPr>
                <w:rFonts w:cs="Times New Roman"/>
              </w:rPr>
              <w:t>2=Sometimes</w:t>
            </w:r>
          </w:p>
          <w:p w14:paraId="6478C9E2" w14:textId="77777777" w:rsidR="0055600C" w:rsidRDefault="0055600C" w:rsidP="00973FAA">
            <w:pPr>
              <w:rPr>
                <w:rFonts w:cs="Times New Roman"/>
              </w:rPr>
            </w:pPr>
            <w:r>
              <w:rPr>
                <w:rFonts w:cs="Times New Roman"/>
              </w:rPr>
              <w:t>3=Rarely</w:t>
            </w:r>
          </w:p>
          <w:p w14:paraId="4D4BAE33" w14:textId="08E5CBA1" w:rsidR="0055600C" w:rsidRDefault="0055600C" w:rsidP="00973FAA">
            <w:pPr>
              <w:rPr>
                <w:rFonts w:cs="Times New Roman"/>
              </w:rPr>
            </w:pPr>
            <w:r>
              <w:rPr>
                <w:rFonts w:cs="Times New Roman"/>
              </w:rPr>
              <w:t>4=Never</w:t>
            </w:r>
          </w:p>
        </w:tc>
      </w:tr>
      <w:tr w:rsidR="0055600C" w:rsidRPr="00E142A0" w14:paraId="79066413" w14:textId="77777777" w:rsidTr="00973FAA">
        <w:tc>
          <w:tcPr>
            <w:tcW w:w="0" w:type="auto"/>
            <w:tcBorders>
              <w:top w:val="single" w:sz="4" w:space="0" w:color="auto"/>
              <w:left w:val="single" w:sz="4" w:space="0" w:color="auto"/>
              <w:bottom w:val="single" w:sz="4" w:space="0" w:color="auto"/>
              <w:right w:val="single" w:sz="4" w:space="0" w:color="auto"/>
            </w:tcBorders>
          </w:tcPr>
          <w:p w14:paraId="23356F8F" w14:textId="3DF7067D" w:rsidR="0055600C" w:rsidRDefault="0055600C" w:rsidP="007613A6">
            <w:pPr>
              <w:jc w:val="center"/>
              <w:rPr>
                <w:rFonts w:cs="Times New Roman"/>
              </w:rPr>
            </w:pPr>
            <w:r w:rsidRPr="00FE5AEE">
              <w:rPr>
                <w:rFonts w:cs="Times New Roman"/>
              </w:rPr>
              <w:t>SN29</w:t>
            </w:r>
          </w:p>
        </w:tc>
        <w:tc>
          <w:tcPr>
            <w:tcW w:w="0" w:type="auto"/>
            <w:tcBorders>
              <w:top w:val="single" w:sz="4" w:space="0" w:color="auto"/>
              <w:left w:val="single" w:sz="4" w:space="0" w:color="auto"/>
              <w:bottom w:val="single" w:sz="4" w:space="0" w:color="auto"/>
              <w:right w:val="single" w:sz="4" w:space="0" w:color="auto"/>
            </w:tcBorders>
          </w:tcPr>
          <w:p w14:paraId="54057A6B" w14:textId="2C412346" w:rsidR="0055600C" w:rsidRDefault="0055600C" w:rsidP="00973FAA">
            <w:pPr>
              <w:rPr>
                <w:rFonts w:cs="Times New Roman"/>
              </w:rPr>
            </w:pPr>
            <w:r>
              <w:rPr>
                <w:rFonts w:cs="Times New Roman"/>
              </w:rPr>
              <w:t>Do you regularly provide care for a child? (This may include being the primary provider or just helping out, e.g., watching them after school or while their parents are at work.)</w:t>
            </w:r>
          </w:p>
        </w:tc>
        <w:tc>
          <w:tcPr>
            <w:tcW w:w="0" w:type="auto"/>
            <w:tcBorders>
              <w:top w:val="single" w:sz="4" w:space="0" w:color="auto"/>
              <w:left w:val="single" w:sz="4" w:space="0" w:color="auto"/>
              <w:bottom w:val="single" w:sz="4" w:space="0" w:color="auto"/>
              <w:right w:val="single" w:sz="4" w:space="0" w:color="auto"/>
            </w:tcBorders>
          </w:tcPr>
          <w:p w14:paraId="11781D2B" w14:textId="50D1412C" w:rsidR="0055600C" w:rsidRDefault="0055600C" w:rsidP="007613A6">
            <w:pPr>
              <w:rPr>
                <w:rFonts w:cs="Times New Roman"/>
              </w:rPr>
            </w:pPr>
            <w:r>
              <w:rPr>
                <w:rFonts w:cs="Times New Roman"/>
              </w:rPr>
              <w:t>0=No</w:t>
            </w:r>
          </w:p>
          <w:p w14:paraId="713640EC" w14:textId="400D9486" w:rsidR="0055600C" w:rsidRDefault="0055600C" w:rsidP="007613A6">
            <w:pPr>
              <w:rPr>
                <w:rFonts w:cs="Times New Roman"/>
              </w:rPr>
            </w:pPr>
            <w:r>
              <w:rPr>
                <w:rFonts w:cs="Times New Roman"/>
              </w:rPr>
              <w:t>1=Yes</w:t>
            </w:r>
          </w:p>
        </w:tc>
      </w:tr>
      <w:tr w:rsidR="0055600C" w:rsidRPr="00E142A0" w14:paraId="1DD7D754" w14:textId="77777777" w:rsidTr="00973FAA">
        <w:tc>
          <w:tcPr>
            <w:tcW w:w="0" w:type="auto"/>
            <w:tcBorders>
              <w:top w:val="single" w:sz="4" w:space="0" w:color="auto"/>
              <w:left w:val="single" w:sz="4" w:space="0" w:color="auto"/>
              <w:bottom w:val="single" w:sz="4" w:space="0" w:color="auto"/>
              <w:right w:val="single" w:sz="4" w:space="0" w:color="auto"/>
            </w:tcBorders>
          </w:tcPr>
          <w:p w14:paraId="053A1C53" w14:textId="4AEF57F5" w:rsidR="0055600C" w:rsidRDefault="0055600C" w:rsidP="007613A6">
            <w:pPr>
              <w:jc w:val="center"/>
              <w:rPr>
                <w:rFonts w:cs="Times New Roman"/>
              </w:rPr>
            </w:pPr>
            <w:r>
              <w:rPr>
                <w:rFonts w:cs="Times New Roman"/>
              </w:rPr>
              <w:t>SN291a</w:t>
            </w:r>
          </w:p>
        </w:tc>
        <w:tc>
          <w:tcPr>
            <w:tcW w:w="0" w:type="auto"/>
            <w:tcBorders>
              <w:top w:val="single" w:sz="4" w:space="0" w:color="auto"/>
              <w:left w:val="single" w:sz="4" w:space="0" w:color="auto"/>
              <w:bottom w:val="single" w:sz="4" w:space="0" w:color="auto"/>
              <w:right w:val="single" w:sz="4" w:space="0" w:color="auto"/>
            </w:tcBorders>
          </w:tcPr>
          <w:p w14:paraId="215D5387" w14:textId="0B2B02FA" w:rsidR="0055600C" w:rsidRDefault="0055600C" w:rsidP="007613A6">
            <w:pPr>
              <w:rPr>
                <w:rFonts w:cs="Times New Roman"/>
              </w:rPr>
            </w:pPr>
            <w:r>
              <w:rPr>
                <w:rFonts w:cs="Times New Roman"/>
              </w:rPr>
              <w:t>What is the age of child A?</w:t>
            </w:r>
          </w:p>
        </w:tc>
        <w:tc>
          <w:tcPr>
            <w:tcW w:w="0" w:type="auto"/>
            <w:tcBorders>
              <w:top w:val="single" w:sz="4" w:space="0" w:color="auto"/>
              <w:left w:val="single" w:sz="4" w:space="0" w:color="auto"/>
              <w:bottom w:val="single" w:sz="4" w:space="0" w:color="auto"/>
              <w:right w:val="single" w:sz="4" w:space="0" w:color="auto"/>
            </w:tcBorders>
          </w:tcPr>
          <w:p w14:paraId="145A1E70" w14:textId="77777777" w:rsidR="0055600C" w:rsidRDefault="0055600C" w:rsidP="007613A6">
            <w:pPr>
              <w:rPr>
                <w:rFonts w:cs="Times New Roman"/>
              </w:rPr>
            </w:pPr>
          </w:p>
        </w:tc>
      </w:tr>
      <w:tr w:rsidR="0055600C" w:rsidRPr="00E142A0" w14:paraId="76D12B64" w14:textId="77777777" w:rsidTr="00973FAA">
        <w:tc>
          <w:tcPr>
            <w:tcW w:w="0" w:type="auto"/>
            <w:tcBorders>
              <w:top w:val="single" w:sz="4" w:space="0" w:color="auto"/>
              <w:left w:val="single" w:sz="4" w:space="0" w:color="auto"/>
              <w:bottom w:val="single" w:sz="4" w:space="0" w:color="auto"/>
              <w:right w:val="single" w:sz="4" w:space="0" w:color="auto"/>
            </w:tcBorders>
          </w:tcPr>
          <w:p w14:paraId="7C6C8030" w14:textId="0C1DD7DD" w:rsidR="0055600C" w:rsidRDefault="0055600C" w:rsidP="007613A6">
            <w:pPr>
              <w:jc w:val="center"/>
              <w:rPr>
                <w:rFonts w:cs="Times New Roman"/>
              </w:rPr>
            </w:pPr>
            <w:r>
              <w:rPr>
                <w:rFonts w:cs="Times New Roman"/>
              </w:rPr>
              <w:t>SN291b</w:t>
            </w:r>
          </w:p>
        </w:tc>
        <w:tc>
          <w:tcPr>
            <w:tcW w:w="0" w:type="auto"/>
            <w:tcBorders>
              <w:top w:val="single" w:sz="4" w:space="0" w:color="auto"/>
              <w:left w:val="single" w:sz="4" w:space="0" w:color="auto"/>
              <w:bottom w:val="single" w:sz="4" w:space="0" w:color="auto"/>
              <w:right w:val="single" w:sz="4" w:space="0" w:color="auto"/>
            </w:tcBorders>
          </w:tcPr>
          <w:p w14:paraId="697EA6FF" w14:textId="6FEEDEBF" w:rsidR="0055600C" w:rsidRDefault="0055600C" w:rsidP="007613A6">
            <w:pPr>
              <w:rPr>
                <w:rFonts w:cs="Times New Roman"/>
              </w:rPr>
            </w:pPr>
            <w:r>
              <w:rPr>
                <w:rFonts w:cs="Times New Roman"/>
              </w:rPr>
              <w:t>What is the age of child B?</w:t>
            </w:r>
          </w:p>
        </w:tc>
        <w:tc>
          <w:tcPr>
            <w:tcW w:w="0" w:type="auto"/>
            <w:tcBorders>
              <w:top w:val="single" w:sz="4" w:space="0" w:color="auto"/>
              <w:left w:val="single" w:sz="4" w:space="0" w:color="auto"/>
              <w:bottom w:val="single" w:sz="4" w:space="0" w:color="auto"/>
              <w:right w:val="single" w:sz="4" w:space="0" w:color="auto"/>
            </w:tcBorders>
          </w:tcPr>
          <w:p w14:paraId="3AD984B1" w14:textId="77777777" w:rsidR="0055600C" w:rsidRDefault="0055600C" w:rsidP="007613A6">
            <w:pPr>
              <w:rPr>
                <w:rFonts w:cs="Times New Roman"/>
              </w:rPr>
            </w:pPr>
          </w:p>
        </w:tc>
      </w:tr>
      <w:tr w:rsidR="0055600C" w:rsidRPr="00E142A0" w14:paraId="059A1814" w14:textId="77777777" w:rsidTr="00973FAA">
        <w:tc>
          <w:tcPr>
            <w:tcW w:w="0" w:type="auto"/>
            <w:tcBorders>
              <w:top w:val="single" w:sz="4" w:space="0" w:color="auto"/>
              <w:left w:val="single" w:sz="4" w:space="0" w:color="auto"/>
              <w:bottom w:val="single" w:sz="4" w:space="0" w:color="auto"/>
              <w:right w:val="single" w:sz="4" w:space="0" w:color="auto"/>
            </w:tcBorders>
          </w:tcPr>
          <w:p w14:paraId="517A947D" w14:textId="406AFF5A" w:rsidR="0055600C" w:rsidRDefault="0055600C" w:rsidP="00FF2EEA">
            <w:pPr>
              <w:jc w:val="center"/>
              <w:rPr>
                <w:rFonts w:cs="Times New Roman"/>
              </w:rPr>
            </w:pPr>
            <w:r>
              <w:rPr>
                <w:rFonts w:cs="Times New Roman"/>
              </w:rPr>
              <w:t>SN291c</w:t>
            </w:r>
          </w:p>
        </w:tc>
        <w:tc>
          <w:tcPr>
            <w:tcW w:w="0" w:type="auto"/>
            <w:tcBorders>
              <w:top w:val="single" w:sz="4" w:space="0" w:color="auto"/>
              <w:left w:val="single" w:sz="4" w:space="0" w:color="auto"/>
              <w:bottom w:val="single" w:sz="4" w:space="0" w:color="auto"/>
              <w:right w:val="single" w:sz="4" w:space="0" w:color="auto"/>
            </w:tcBorders>
          </w:tcPr>
          <w:p w14:paraId="669F4E4F" w14:textId="04460F81" w:rsidR="0055600C" w:rsidRDefault="0055600C" w:rsidP="007613A6">
            <w:pPr>
              <w:rPr>
                <w:rFonts w:cs="Times New Roman"/>
              </w:rPr>
            </w:pPr>
            <w:r>
              <w:rPr>
                <w:rFonts w:cs="Times New Roman"/>
              </w:rPr>
              <w:t>What is the age of child C?</w:t>
            </w:r>
          </w:p>
        </w:tc>
        <w:tc>
          <w:tcPr>
            <w:tcW w:w="0" w:type="auto"/>
            <w:tcBorders>
              <w:top w:val="single" w:sz="4" w:space="0" w:color="auto"/>
              <w:left w:val="single" w:sz="4" w:space="0" w:color="auto"/>
              <w:bottom w:val="single" w:sz="4" w:space="0" w:color="auto"/>
              <w:right w:val="single" w:sz="4" w:space="0" w:color="auto"/>
            </w:tcBorders>
          </w:tcPr>
          <w:p w14:paraId="088C10CF" w14:textId="77777777" w:rsidR="0055600C" w:rsidRDefault="0055600C" w:rsidP="007613A6">
            <w:pPr>
              <w:rPr>
                <w:rFonts w:cs="Times New Roman"/>
              </w:rPr>
            </w:pPr>
          </w:p>
        </w:tc>
      </w:tr>
      <w:tr w:rsidR="0055600C" w:rsidRPr="00E142A0" w14:paraId="190B3DAE" w14:textId="77777777" w:rsidTr="00973FAA">
        <w:tc>
          <w:tcPr>
            <w:tcW w:w="0" w:type="auto"/>
            <w:tcBorders>
              <w:top w:val="single" w:sz="4" w:space="0" w:color="auto"/>
              <w:left w:val="single" w:sz="4" w:space="0" w:color="auto"/>
              <w:bottom w:val="single" w:sz="4" w:space="0" w:color="auto"/>
              <w:right w:val="single" w:sz="4" w:space="0" w:color="auto"/>
            </w:tcBorders>
          </w:tcPr>
          <w:p w14:paraId="039A786B" w14:textId="2CD07011" w:rsidR="0055600C" w:rsidRDefault="0055600C" w:rsidP="00FF2EEA">
            <w:pPr>
              <w:jc w:val="center"/>
              <w:rPr>
                <w:rFonts w:cs="Times New Roman"/>
              </w:rPr>
            </w:pPr>
            <w:r>
              <w:rPr>
                <w:rFonts w:cs="Times New Roman"/>
              </w:rPr>
              <w:t>SN292</w:t>
            </w:r>
          </w:p>
        </w:tc>
        <w:tc>
          <w:tcPr>
            <w:tcW w:w="0" w:type="auto"/>
            <w:tcBorders>
              <w:top w:val="single" w:sz="4" w:space="0" w:color="auto"/>
              <w:left w:val="single" w:sz="4" w:space="0" w:color="auto"/>
              <w:bottom w:val="single" w:sz="4" w:space="0" w:color="auto"/>
              <w:right w:val="single" w:sz="4" w:space="0" w:color="auto"/>
            </w:tcBorders>
          </w:tcPr>
          <w:p w14:paraId="580A4E19" w14:textId="540CB8B0" w:rsidR="0055600C" w:rsidRDefault="0055600C" w:rsidP="007613A6">
            <w:pPr>
              <w:rPr>
                <w:rFonts w:cs="Times New Roman"/>
              </w:rPr>
            </w:pPr>
            <w:r>
              <w:rPr>
                <w:rFonts w:cs="Times New Roman"/>
              </w:rPr>
              <w:t>What is child A’s relation to you?</w:t>
            </w:r>
          </w:p>
        </w:tc>
        <w:tc>
          <w:tcPr>
            <w:tcW w:w="0" w:type="auto"/>
            <w:tcBorders>
              <w:top w:val="single" w:sz="4" w:space="0" w:color="auto"/>
              <w:left w:val="single" w:sz="4" w:space="0" w:color="auto"/>
              <w:bottom w:val="single" w:sz="4" w:space="0" w:color="auto"/>
              <w:right w:val="single" w:sz="4" w:space="0" w:color="auto"/>
            </w:tcBorders>
          </w:tcPr>
          <w:p w14:paraId="07161706" w14:textId="77777777" w:rsidR="0055600C" w:rsidRDefault="0055600C" w:rsidP="007613A6">
            <w:pPr>
              <w:rPr>
                <w:rFonts w:cs="Times New Roman"/>
              </w:rPr>
            </w:pPr>
            <w:r>
              <w:rPr>
                <w:rFonts w:cs="Times New Roman"/>
              </w:rPr>
              <w:t>1=Biological son/daughter</w:t>
            </w:r>
          </w:p>
          <w:p w14:paraId="7F026176" w14:textId="77777777" w:rsidR="0055600C" w:rsidRDefault="0055600C" w:rsidP="007613A6">
            <w:pPr>
              <w:rPr>
                <w:rFonts w:cs="Times New Roman"/>
              </w:rPr>
            </w:pPr>
            <w:r>
              <w:rPr>
                <w:rFonts w:cs="Times New Roman"/>
              </w:rPr>
              <w:t>2=Adopted son/daughter</w:t>
            </w:r>
          </w:p>
          <w:p w14:paraId="5EDDA6F0" w14:textId="77777777" w:rsidR="0055600C" w:rsidRDefault="0055600C" w:rsidP="007613A6">
            <w:pPr>
              <w:rPr>
                <w:rFonts w:cs="Times New Roman"/>
              </w:rPr>
            </w:pPr>
            <w:r>
              <w:rPr>
                <w:rFonts w:cs="Times New Roman"/>
              </w:rPr>
              <w:t>3=Foster child</w:t>
            </w:r>
          </w:p>
          <w:p w14:paraId="350EB996" w14:textId="77777777" w:rsidR="0055600C" w:rsidRDefault="0055600C" w:rsidP="007613A6">
            <w:pPr>
              <w:rPr>
                <w:rFonts w:cs="Times New Roman"/>
              </w:rPr>
            </w:pPr>
            <w:r>
              <w:rPr>
                <w:rFonts w:cs="Times New Roman"/>
              </w:rPr>
              <w:t>4=Grandchild</w:t>
            </w:r>
          </w:p>
          <w:p w14:paraId="418BAA92" w14:textId="77777777" w:rsidR="0055600C" w:rsidRDefault="0055600C" w:rsidP="007613A6">
            <w:pPr>
              <w:rPr>
                <w:rFonts w:cs="Times New Roman"/>
              </w:rPr>
            </w:pPr>
            <w:r>
              <w:rPr>
                <w:rFonts w:cs="Times New Roman"/>
              </w:rPr>
              <w:t>5=Other family member</w:t>
            </w:r>
          </w:p>
          <w:p w14:paraId="1E6302CA" w14:textId="08338E2C" w:rsidR="0055600C" w:rsidRDefault="0055600C" w:rsidP="007613A6">
            <w:pPr>
              <w:rPr>
                <w:rFonts w:cs="Times New Roman"/>
              </w:rPr>
            </w:pPr>
            <w:r>
              <w:rPr>
                <w:rFonts w:cs="Times New Roman"/>
              </w:rPr>
              <w:t>6=Other non-family member</w:t>
            </w:r>
          </w:p>
        </w:tc>
      </w:tr>
      <w:tr w:rsidR="0055600C" w:rsidRPr="00E142A0" w14:paraId="5ED33634" w14:textId="77777777" w:rsidTr="00973FAA">
        <w:tc>
          <w:tcPr>
            <w:tcW w:w="0" w:type="auto"/>
            <w:tcBorders>
              <w:top w:val="single" w:sz="4" w:space="0" w:color="auto"/>
              <w:left w:val="single" w:sz="4" w:space="0" w:color="auto"/>
              <w:bottom w:val="single" w:sz="4" w:space="0" w:color="auto"/>
              <w:right w:val="single" w:sz="4" w:space="0" w:color="auto"/>
            </w:tcBorders>
          </w:tcPr>
          <w:p w14:paraId="379C1C18" w14:textId="025DC520" w:rsidR="0055600C" w:rsidRDefault="0055600C" w:rsidP="00FF2EEA">
            <w:pPr>
              <w:jc w:val="center"/>
              <w:rPr>
                <w:rFonts w:cs="Times New Roman"/>
              </w:rPr>
            </w:pPr>
            <w:r w:rsidRPr="00FE5AEE">
              <w:rPr>
                <w:rFonts w:cs="Times New Roman"/>
              </w:rPr>
              <w:t>SN292Other</w:t>
            </w:r>
          </w:p>
        </w:tc>
        <w:tc>
          <w:tcPr>
            <w:tcW w:w="0" w:type="auto"/>
            <w:tcBorders>
              <w:top w:val="single" w:sz="4" w:space="0" w:color="auto"/>
              <w:left w:val="single" w:sz="4" w:space="0" w:color="auto"/>
              <w:bottom w:val="single" w:sz="4" w:space="0" w:color="auto"/>
              <w:right w:val="single" w:sz="4" w:space="0" w:color="auto"/>
            </w:tcBorders>
          </w:tcPr>
          <w:p w14:paraId="7AEE9B7C" w14:textId="194A2EF9" w:rsidR="0055600C" w:rsidRDefault="0055600C" w:rsidP="007613A6">
            <w:pPr>
              <w:rPr>
                <w:rFonts w:cs="Times New Roman"/>
              </w:rPr>
            </w:pPr>
            <w:r w:rsidRPr="00FE5AEE">
              <w:rPr>
                <w:rFonts w:cs="Times New Roman"/>
              </w:rPr>
              <w:t>If SN292=6, then specify "Other" relationship</w:t>
            </w:r>
          </w:p>
        </w:tc>
        <w:tc>
          <w:tcPr>
            <w:tcW w:w="0" w:type="auto"/>
            <w:tcBorders>
              <w:top w:val="single" w:sz="4" w:space="0" w:color="auto"/>
              <w:left w:val="single" w:sz="4" w:space="0" w:color="auto"/>
              <w:bottom w:val="single" w:sz="4" w:space="0" w:color="auto"/>
              <w:right w:val="single" w:sz="4" w:space="0" w:color="auto"/>
            </w:tcBorders>
          </w:tcPr>
          <w:p w14:paraId="2ECFCAED" w14:textId="77777777" w:rsidR="0055600C" w:rsidRDefault="0055600C" w:rsidP="007613A6">
            <w:pPr>
              <w:rPr>
                <w:rFonts w:cs="Times New Roman"/>
              </w:rPr>
            </w:pPr>
          </w:p>
        </w:tc>
      </w:tr>
      <w:tr w:rsidR="0055600C" w:rsidRPr="00E142A0" w14:paraId="61CB2745" w14:textId="77777777" w:rsidTr="00973FAA">
        <w:tc>
          <w:tcPr>
            <w:tcW w:w="0" w:type="auto"/>
            <w:tcBorders>
              <w:top w:val="single" w:sz="4" w:space="0" w:color="auto"/>
              <w:left w:val="single" w:sz="4" w:space="0" w:color="auto"/>
              <w:bottom w:val="single" w:sz="4" w:space="0" w:color="auto"/>
              <w:right w:val="single" w:sz="4" w:space="0" w:color="auto"/>
            </w:tcBorders>
          </w:tcPr>
          <w:p w14:paraId="2D0FA9BE" w14:textId="7B5A6369" w:rsidR="0055600C" w:rsidRDefault="0055600C" w:rsidP="007613A6">
            <w:pPr>
              <w:jc w:val="center"/>
              <w:rPr>
                <w:rFonts w:cs="Times New Roman"/>
              </w:rPr>
            </w:pPr>
            <w:r w:rsidRPr="00FE5AEE">
              <w:rPr>
                <w:rFonts w:cs="Times New Roman"/>
              </w:rPr>
              <w:t>SN293</w:t>
            </w:r>
          </w:p>
        </w:tc>
        <w:tc>
          <w:tcPr>
            <w:tcW w:w="0" w:type="auto"/>
            <w:tcBorders>
              <w:top w:val="single" w:sz="4" w:space="0" w:color="auto"/>
              <w:left w:val="single" w:sz="4" w:space="0" w:color="auto"/>
              <w:bottom w:val="single" w:sz="4" w:space="0" w:color="auto"/>
              <w:right w:val="single" w:sz="4" w:space="0" w:color="auto"/>
            </w:tcBorders>
          </w:tcPr>
          <w:p w14:paraId="4CEFA1C2" w14:textId="372F280A" w:rsidR="0055600C" w:rsidRDefault="0055600C" w:rsidP="007613A6">
            <w:pPr>
              <w:rPr>
                <w:rFonts w:cs="Times New Roman"/>
              </w:rPr>
            </w:pPr>
            <w:r w:rsidRPr="00FE5AEE">
              <w:rPr>
                <w:rFonts w:cs="Times New Roman"/>
              </w:rPr>
              <w:t>What is child B's relation to you?</w:t>
            </w:r>
          </w:p>
        </w:tc>
        <w:tc>
          <w:tcPr>
            <w:tcW w:w="0" w:type="auto"/>
            <w:tcBorders>
              <w:top w:val="single" w:sz="4" w:space="0" w:color="auto"/>
              <w:left w:val="single" w:sz="4" w:space="0" w:color="auto"/>
              <w:bottom w:val="single" w:sz="4" w:space="0" w:color="auto"/>
              <w:right w:val="single" w:sz="4" w:space="0" w:color="auto"/>
            </w:tcBorders>
          </w:tcPr>
          <w:p w14:paraId="31F35C70" w14:textId="77777777" w:rsidR="0055600C" w:rsidRDefault="0055600C" w:rsidP="00FE5AEE">
            <w:pPr>
              <w:rPr>
                <w:rFonts w:cs="Times New Roman"/>
              </w:rPr>
            </w:pPr>
            <w:r>
              <w:rPr>
                <w:rFonts w:cs="Times New Roman"/>
              </w:rPr>
              <w:t>1=Biological son/daughter</w:t>
            </w:r>
          </w:p>
          <w:p w14:paraId="602DFEA4" w14:textId="77777777" w:rsidR="0055600C" w:rsidRDefault="0055600C" w:rsidP="00FE5AEE">
            <w:pPr>
              <w:rPr>
                <w:rFonts w:cs="Times New Roman"/>
              </w:rPr>
            </w:pPr>
            <w:r>
              <w:rPr>
                <w:rFonts w:cs="Times New Roman"/>
              </w:rPr>
              <w:t>2=Adopted son/daughter</w:t>
            </w:r>
          </w:p>
          <w:p w14:paraId="5F8EBE21" w14:textId="77777777" w:rsidR="0055600C" w:rsidRDefault="0055600C" w:rsidP="00FE5AEE">
            <w:pPr>
              <w:rPr>
                <w:rFonts w:cs="Times New Roman"/>
              </w:rPr>
            </w:pPr>
            <w:r>
              <w:rPr>
                <w:rFonts w:cs="Times New Roman"/>
              </w:rPr>
              <w:t>3=Foster child</w:t>
            </w:r>
          </w:p>
          <w:p w14:paraId="0220EF0E" w14:textId="77777777" w:rsidR="0055600C" w:rsidRDefault="0055600C" w:rsidP="00FE5AEE">
            <w:pPr>
              <w:rPr>
                <w:rFonts w:cs="Times New Roman"/>
              </w:rPr>
            </w:pPr>
            <w:r>
              <w:rPr>
                <w:rFonts w:cs="Times New Roman"/>
              </w:rPr>
              <w:t>4=Grandchild</w:t>
            </w:r>
          </w:p>
          <w:p w14:paraId="447F9140" w14:textId="77777777" w:rsidR="0055600C" w:rsidRDefault="0055600C" w:rsidP="00FE5AEE">
            <w:pPr>
              <w:rPr>
                <w:rFonts w:cs="Times New Roman"/>
              </w:rPr>
            </w:pPr>
            <w:r>
              <w:rPr>
                <w:rFonts w:cs="Times New Roman"/>
              </w:rPr>
              <w:t>5=Other family member</w:t>
            </w:r>
          </w:p>
          <w:p w14:paraId="201D711C" w14:textId="6CF421AF" w:rsidR="0055600C" w:rsidRDefault="0055600C" w:rsidP="00FE5AEE">
            <w:pPr>
              <w:rPr>
                <w:rFonts w:cs="Times New Roman"/>
              </w:rPr>
            </w:pPr>
            <w:r>
              <w:rPr>
                <w:rFonts w:cs="Times New Roman"/>
              </w:rPr>
              <w:t>6=Other non-family member</w:t>
            </w:r>
          </w:p>
        </w:tc>
      </w:tr>
      <w:tr w:rsidR="0055600C" w:rsidRPr="00E142A0" w14:paraId="7088EAAB" w14:textId="77777777" w:rsidTr="00973FAA">
        <w:tc>
          <w:tcPr>
            <w:tcW w:w="0" w:type="auto"/>
            <w:tcBorders>
              <w:top w:val="single" w:sz="4" w:space="0" w:color="auto"/>
              <w:left w:val="single" w:sz="4" w:space="0" w:color="auto"/>
              <w:bottom w:val="single" w:sz="4" w:space="0" w:color="auto"/>
              <w:right w:val="single" w:sz="4" w:space="0" w:color="auto"/>
            </w:tcBorders>
          </w:tcPr>
          <w:p w14:paraId="49AE5F34" w14:textId="41DE67A6" w:rsidR="0055600C" w:rsidRDefault="0055600C" w:rsidP="007613A6">
            <w:pPr>
              <w:jc w:val="center"/>
              <w:rPr>
                <w:rFonts w:cs="Times New Roman"/>
              </w:rPr>
            </w:pPr>
            <w:r w:rsidRPr="00FE5AEE">
              <w:rPr>
                <w:rFonts w:cs="Times New Roman"/>
              </w:rPr>
              <w:t>SN293Other</w:t>
            </w:r>
          </w:p>
        </w:tc>
        <w:tc>
          <w:tcPr>
            <w:tcW w:w="0" w:type="auto"/>
            <w:tcBorders>
              <w:top w:val="single" w:sz="4" w:space="0" w:color="auto"/>
              <w:left w:val="single" w:sz="4" w:space="0" w:color="auto"/>
              <w:bottom w:val="single" w:sz="4" w:space="0" w:color="auto"/>
              <w:right w:val="single" w:sz="4" w:space="0" w:color="auto"/>
            </w:tcBorders>
          </w:tcPr>
          <w:p w14:paraId="41871F43" w14:textId="6D702268" w:rsidR="0055600C" w:rsidRDefault="0055600C" w:rsidP="007613A6">
            <w:pPr>
              <w:rPr>
                <w:rFonts w:cs="Times New Roman"/>
              </w:rPr>
            </w:pPr>
            <w:r w:rsidRPr="00FE5AEE">
              <w:rPr>
                <w:rFonts w:cs="Times New Roman"/>
              </w:rPr>
              <w:t>If SN293=6, then specify "Other" relationship</w:t>
            </w:r>
          </w:p>
        </w:tc>
        <w:tc>
          <w:tcPr>
            <w:tcW w:w="0" w:type="auto"/>
            <w:tcBorders>
              <w:top w:val="single" w:sz="4" w:space="0" w:color="auto"/>
              <w:left w:val="single" w:sz="4" w:space="0" w:color="auto"/>
              <w:bottom w:val="single" w:sz="4" w:space="0" w:color="auto"/>
              <w:right w:val="single" w:sz="4" w:space="0" w:color="auto"/>
            </w:tcBorders>
          </w:tcPr>
          <w:p w14:paraId="77C73137" w14:textId="77777777" w:rsidR="0055600C" w:rsidRDefault="0055600C" w:rsidP="007613A6">
            <w:pPr>
              <w:rPr>
                <w:rFonts w:cs="Times New Roman"/>
              </w:rPr>
            </w:pPr>
          </w:p>
        </w:tc>
      </w:tr>
      <w:tr w:rsidR="0055600C" w:rsidRPr="00E142A0" w14:paraId="3337C085" w14:textId="77777777" w:rsidTr="00973FAA">
        <w:tc>
          <w:tcPr>
            <w:tcW w:w="0" w:type="auto"/>
            <w:tcBorders>
              <w:top w:val="single" w:sz="4" w:space="0" w:color="auto"/>
              <w:left w:val="single" w:sz="4" w:space="0" w:color="auto"/>
              <w:bottom w:val="single" w:sz="4" w:space="0" w:color="auto"/>
              <w:right w:val="single" w:sz="4" w:space="0" w:color="auto"/>
            </w:tcBorders>
          </w:tcPr>
          <w:p w14:paraId="217E5FCE" w14:textId="601EDAFD" w:rsidR="0055600C" w:rsidRPr="00FE5AEE" w:rsidRDefault="0055600C" w:rsidP="007613A6">
            <w:pPr>
              <w:jc w:val="center"/>
              <w:rPr>
                <w:rFonts w:cs="Times New Roman"/>
              </w:rPr>
            </w:pPr>
            <w:r w:rsidRPr="00FE5AEE">
              <w:rPr>
                <w:rFonts w:cs="Times New Roman"/>
              </w:rPr>
              <w:t>SN294</w:t>
            </w:r>
          </w:p>
        </w:tc>
        <w:tc>
          <w:tcPr>
            <w:tcW w:w="0" w:type="auto"/>
            <w:tcBorders>
              <w:top w:val="single" w:sz="4" w:space="0" w:color="auto"/>
              <w:left w:val="single" w:sz="4" w:space="0" w:color="auto"/>
              <w:bottom w:val="single" w:sz="4" w:space="0" w:color="auto"/>
              <w:right w:val="single" w:sz="4" w:space="0" w:color="auto"/>
            </w:tcBorders>
          </w:tcPr>
          <w:p w14:paraId="082E13F7" w14:textId="7D41F041" w:rsidR="0055600C" w:rsidRPr="00FE5AEE" w:rsidRDefault="0055600C" w:rsidP="007613A6">
            <w:pPr>
              <w:rPr>
                <w:rFonts w:cs="Times New Roman"/>
              </w:rPr>
            </w:pPr>
            <w:r w:rsidRPr="00FE5AEE">
              <w:rPr>
                <w:rFonts w:cs="Times New Roman"/>
              </w:rPr>
              <w:t>What is child C's relation to you?</w:t>
            </w:r>
          </w:p>
        </w:tc>
        <w:tc>
          <w:tcPr>
            <w:tcW w:w="0" w:type="auto"/>
            <w:tcBorders>
              <w:top w:val="single" w:sz="4" w:space="0" w:color="auto"/>
              <w:left w:val="single" w:sz="4" w:space="0" w:color="auto"/>
              <w:bottom w:val="single" w:sz="4" w:space="0" w:color="auto"/>
              <w:right w:val="single" w:sz="4" w:space="0" w:color="auto"/>
            </w:tcBorders>
          </w:tcPr>
          <w:p w14:paraId="2172AD69" w14:textId="77777777" w:rsidR="0055600C" w:rsidRDefault="0055600C" w:rsidP="00FE5AEE">
            <w:pPr>
              <w:rPr>
                <w:rFonts w:cs="Times New Roman"/>
              </w:rPr>
            </w:pPr>
            <w:r>
              <w:rPr>
                <w:rFonts w:cs="Times New Roman"/>
              </w:rPr>
              <w:t>1=Biological son/daughter</w:t>
            </w:r>
          </w:p>
          <w:p w14:paraId="47734BFE" w14:textId="77777777" w:rsidR="0055600C" w:rsidRDefault="0055600C" w:rsidP="00FE5AEE">
            <w:pPr>
              <w:rPr>
                <w:rFonts w:cs="Times New Roman"/>
              </w:rPr>
            </w:pPr>
            <w:r>
              <w:rPr>
                <w:rFonts w:cs="Times New Roman"/>
              </w:rPr>
              <w:t>2=Adopted son/daughter</w:t>
            </w:r>
          </w:p>
          <w:p w14:paraId="2D37279E" w14:textId="77777777" w:rsidR="0055600C" w:rsidRDefault="0055600C" w:rsidP="00FE5AEE">
            <w:pPr>
              <w:rPr>
                <w:rFonts w:cs="Times New Roman"/>
              </w:rPr>
            </w:pPr>
            <w:r>
              <w:rPr>
                <w:rFonts w:cs="Times New Roman"/>
              </w:rPr>
              <w:lastRenderedPageBreak/>
              <w:t>3=Foster child</w:t>
            </w:r>
          </w:p>
          <w:p w14:paraId="37F791CB" w14:textId="77777777" w:rsidR="0055600C" w:rsidRDefault="0055600C" w:rsidP="00FE5AEE">
            <w:pPr>
              <w:rPr>
                <w:rFonts w:cs="Times New Roman"/>
              </w:rPr>
            </w:pPr>
            <w:r>
              <w:rPr>
                <w:rFonts w:cs="Times New Roman"/>
              </w:rPr>
              <w:t>4=Grandchild</w:t>
            </w:r>
          </w:p>
          <w:p w14:paraId="2FA0F7D5" w14:textId="77777777" w:rsidR="0055600C" w:rsidRDefault="0055600C" w:rsidP="00FE5AEE">
            <w:pPr>
              <w:rPr>
                <w:rFonts w:cs="Times New Roman"/>
              </w:rPr>
            </w:pPr>
            <w:r>
              <w:rPr>
                <w:rFonts w:cs="Times New Roman"/>
              </w:rPr>
              <w:t>5=Other family member</w:t>
            </w:r>
          </w:p>
          <w:p w14:paraId="6AC0B20F" w14:textId="4D506D1C" w:rsidR="0055600C" w:rsidRDefault="0055600C" w:rsidP="00FE5AEE">
            <w:pPr>
              <w:rPr>
                <w:rFonts w:cs="Times New Roman"/>
              </w:rPr>
            </w:pPr>
            <w:r>
              <w:rPr>
                <w:rFonts w:cs="Times New Roman"/>
              </w:rPr>
              <w:t>6=Other non-family member</w:t>
            </w:r>
          </w:p>
        </w:tc>
      </w:tr>
      <w:tr w:rsidR="0055600C" w:rsidRPr="00E142A0" w14:paraId="7367D0CF" w14:textId="77777777" w:rsidTr="00973FAA">
        <w:tc>
          <w:tcPr>
            <w:tcW w:w="0" w:type="auto"/>
            <w:tcBorders>
              <w:top w:val="single" w:sz="4" w:space="0" w:color="auto"/>
              <w:left w:val="single" w:sz="4" w:space="0" w:color="auto"/>
              <w:bottom w:val="single" w:sz="4" w:space="0" w:color="auto"/>
              <w:right w:val="single" w:sz="4" w:space="0" w:color="auto"/>
            </w:tcBorders>
          </w:tcPr>
          <w:p w14:paraId="7CE17B7D" w14:textId="607A8DAC" w:rsidR="0055600C" w:rsidRPr="00FE5AEE" w:rsidRDefault="0055600C" w:rsidP="007613A6">
            <w:pPr>
              <w:jc w:val="center"/>
              <w:rPr>
                <w:rFonts w:cs="Times New Roman"/>
              </w:rPr>
            </w:pPr>
            <w:r w:rsidRPr="00FE5AEE">
              <w:rPr>
                <w:rFonts w:cs="Times New Roman"/>
              </w:rPr>
              <w:lastRenderedPageBreak/>
              <w:t>SN294Other</w:t>
            </w:r>
          </w:p>
        </w:tc>
        <w:tc>
          <w:tcPr>
            <w:tcW w:w="0" w:type="auto"/>
            <w:tcBorders>
              <w:top w:val="single" w:sz="4" w:space="0" w:color="auto"/>
              <w:left w:val="single" w:sz="4" w:space="0" w:color="auto"/>
              <w:bottom w:val="single" w:sz="4" w:space="0" w:color="auto"/>
              <w:right w:val="single" w:sz="4" w:space="0" w:color="auto"/>
            </w:tcBorders>
          </w:tcPr>
          <w:p w14:paraId="714B6E0E" w14:textId="31CA4864" w:rsidR="0055600C" w:rsidRPr="00FE5AEE" w:rsidRDefault="0055600C" w:rsidP="007613A6">
            <w:pPr>
              <w:rPr>
                <w:rFonts w:cs="Times New Roman"/>
              </w:rPr>
            </w:pPr>
            <w:r w:rsidRPr="00FE5AEE">
              <w:rPr>
                <w:rFonts w:cs="Times New Roman"/>
              </w:rPr>
              <w:t>If SN294=6, then specify "Other" relationship</w:t>
            </w:r>
          </w:p>
        </w:tc>
        <w:tc>
          <w:tcPr>
            <w:tcW w:w="0" w:type="auto"/>
            <w:tcBorders>
              <w:top w:val="single" w:sz="4" w:space="0" w:color="auto"/>
              <w:left w:val="single" w:sz="4" w:space="0" w:color="auto"/>
              <w:bottom w:val="single" w:sz="4" w:space="0" w:color="auto"/>
              <w:right w:val="single" w:sz="4" w:space="0" w:color="auto"/>
            </w:tcBorders>
          </w:tcPr>
          <w:p w14:paraId="75CA14D4" w14:textId="77777777" w:rsidR="0055600C" w:rsidRDefault="0055600C" w:rsidP="007613A6">
            <w:pPr>
              <w:rPr>
                <w:rFonts w:cs="Times New Roman"/>
              </w:rPr>
            </w:pPr>
          </w:p>
        </w:tc>
      </w:tr>
      <w:tr w:rsidR="0055600C" w:rsidRPr="00E142A0" w14:paraId="3F9217A1" w14:textId="77777777" w:rsidTr="00973FAA">
        <w:tc>
          <w:tcPr>
            <w:tcW w:w="0" w:type="auto"/>
            <w:tcBorders>
              <w:top w:val="single" w:sz="4" w:space="0" w:color="auto"/>
              <w:left w:val="single" w:sz="4" w:space="0" w:color="auto"/>
              <w:bottom w:val="single" w:sz="4" w:space="0" w:color="auto"/>
              <w:right w:val="single" w:sz="4" w:space="0" w:color="auto"/>
            </w:tcBorders>
          </w:tcPr>
          <w:p w14:paraId="5F49FB26" w14:textId="536812DE" w:rsidR="0055600C" w:rsidRDefault="0055600C" w:rsidP="007613A6">
            <w:pPr>
              <w:jc w:val="center"/>
              <w:rPr>
                <w:rFonts w:cs="Times New Roman"/>
              </w:rPr>
            </w:pPr>
            <w:r>
              <w:rPr>
                <w:rFonts w:cs="Times New Roman"/>
              </w:rPr>
              <w:t>SN295</w:t>
            </w:r>
          </w:p>
        </w:tc>
        <w:tc>
          <w:tcPr>
            <w:tcW w:w="0" w:type="auto"/>
            <w:tcBorders>
              <w:top w:val="single" w:sz="4" w:space="0" w:color="auto"/>
              <w:left w:val="single" w:sz="4" w:space="0" w:color="auto"/>
              <w:bottom w:val="single" w:sz="4" w:space="0" w:color="auto"/>
              <w:right w:val="single" w:sz="4" w:space="0" w:color="auto"/>
            </w:tcBorders>
          </w:tcPr>
          <w:p w14:paraId="3434D0D3" w14:textId="5AA8AE8E" w:rsidR="0055600C" w:rsidRDefault="0055600C" w:rsidP="007613A6">
            <w:pPr>
              <w:rPr>
                <w:rFonts w:cs="Times New Roman"/>
              </w:rPr>
            </w:pPr>
            <w:r>
              <w:rPr>
                <w:rFonts w:cs="Times New Roman"/>
              </w:rPr>
              <w:t>Do any of these children whom you provide care for have a disability or any special needs?</w:t>
            </w:r>
          </w:p>
        </w:tc>
        <w:tc>
          <w:tcPr>
            <w:tcW w:w="0" w:type="auto"/>
            <w:tcBorders>
              <w:top w:val="single" w:sz="4" w:space="0" w:color="auto"/>
              <w:left w:val="single" w:sz="4" w:space="0" w:color="auto"/>
              <w:bottom w:val="single" w:sz="4" w:space="0" w:color="auto"/>
              <w:right w:val="single" w:sz="4" w:space="0" w:color="auto"/>
            </w:tcBorders>
          </w:tcPr>
          <w:p w14:paraId="593A496E" w14:textId="3920EBE7" w:rsidR="0055600C" w:rsidRDefault="0055600C" w:rsidP="007613A6">
            <w:pPr>
              <w:rPr>
                <w:rFonts w:cs="Times New Roman"/>
              </w:rPr>
            </w:pPr>
            <w:r>
              <w:rPr>
                <w:rFonts w:cs="Times New Roman"/>
              </w:rPr>
              <w:t>0=No</w:t>
            </w:r>
          </w:p>
          <w:p w14:paraId="693BF755" w14:textId="0BE6B981" w:rsidR="0055600C" w:rsidRDefault="0055600C" w:rsidP="007613A6">
            <w:pPr>
              <w:rPr>
                <w:rFonts w:cs="Times New Roman"/>
              </w:rPr>
            </w:pPr>
            <w:r>
              <w:rPr>
                <w:rFonts w:cs="Times New Roman"/>
              </w:rPr>
              <w:t>1=Yes</w:t>
            </w:r>
          </w:p>
        </w:tc>
      </w:tr>
      <w:tr w:rsidR="0055600C" w:rsidRPr="00E142A0" w14:paraId="0C63B9C2" w14:textId="77777777" w:rsidTr="00973FAA">
        <w:tc>
          <w:tcPr>
            <w:tcW w:w="0" w:type="auto"/>
            <w:tcBorders>
              <w:top w:val="single" w:sz="4" w:space="0" w:color="auto"/>
              <w:left w:val="single" w:sz="4" w:space="0" w:color="auto"/>
              <w:bottom w:val="single" w:sz="4" w:space="0" w:color="auto"/>
              <w:right w:val="single" w:sz="4" w:space="0" w:color="auto"/>
            </w:tcBorders>
          </w:tcPr>
          <w:p w14:paraId="12ADEC02" w14:textId="4421ADC7" w:rsidR="0055600C" w:rsidRDefault="0055600C" w:rsidP="007613A6">
            <w:pPr>
              <w:jc w:val="center"/>
              <w:rPr>
                <w:rFonts w:cs="Times New Roman"/>
              </w:rPr>
            </w:pPr>
            <w:r w:rsidRPr="00FE5AEE">
              <w:rPr>
                <w:rFonts w:cs="Times New Roman"/>
              </w:rPr>
              <w:t>SN296a</w:t>
            </w:r>
          </w:p>
        </w:tc>
        <w:tc>
          <w:tcPr>
            <w:tcW w:w="0" w:type="auto"/>
            <w:tcBorders>
              <w:top w:val="single" w:sz="4" w:space="0" w:color="auto"/>
              <w:left w:val="single" w:sz="4" w:space="0" w:color="auto"/>
              <w:bottom w:val="single" w:sz="4" w:space="0" w:color="auto"/>
              <w:right w:val="single" w:sz="4" w:space="0" w:color="auto"/>
            </w:tcBorders>
          </w:tcPr>
          <w:p w14:paraId="3543D3E1" w14:textId="35746373" w:rsidR="0055600C" w:rsidRDefault="0055600C" w:rsidP="007613A6">
            <w:pPr>
              <w:rPr>
                <w:rFonts w:cs="Times New Roman"/>
              </w:rPr>
            </w:pPr>
            <w:r w:rsidRPr="00FE5AEE">
              <w:rPr>
                <w:rFonts w:cs="Times New Roman"/>
              </w:rPr>
              <w:t>Does Child A have special needs?</w:t>
            </w:r>
          </w:p>
        </w:tc>
        <w:tc>
          <w:tcPr>
            <w:tcW w:w="0" w:type="auto"/>
            <w:tcBorders>
              <w:top w:val="single" w:sz="4" w:space="0" w:color="auto"/>
              <w:left w:val="single" w:sz="4" w:space="0" w:color="auto"/>
              <w:bottom w:val="single" w:sz="4" w:space="0" w:color="auto"/>
              <w:right w:val="single" w:sz="4" w:space="0" w:color="auto"/>
            </w:tcBorders>
          </w:tcPr>
          <w:p w14:paraId="42BAFD45" w14:textId="77777777" w:rsidR="0055600C" w:rsidRDefault="0055600C" w:rsidP="002A2FC6">
            <w:pPr>
              <w:rPr>
                <w:rFonts w:cs="Times New Roman"/>
              </w:rPr>
            </w:pPr>
            <w:r>
              <w:rPr>
                <w:rFonts w:cs="Times New Roman"/>
              </w:rPr>
              <w:t>0=No</w:t>
            </w:r>
          </w:p>
          <w:p w14:paraId="06243FB3" w14:textId="1A9322E6" w:rsidR="0055600C" w:rsidRDefault="0055600C" w:rsidP="002A2FC6">
            <w:pPr>
              <w:rPr>
                <w:rFonts w:cs="Times New Roman"/>
              </w:rPr>
            </w:pPr>
            <w:r>
              <w:rPr>
                <w:rFonts w:cs="Times New Roman"/>
              </w:rPr>
              <w:t>1=Yes</w:t>
            </w:r>
          </w:p>
        </w:tc>
      </w:tr>
      <w:tr w:rsidR="0055600C" w:rsidRPr="00E142A0" w14:paraId="17B8F904" w14:textId="77777777" w:rsidTr="00973FAA">
        <w:tc>
          <w:tcPr>
            <w:tcW w:w="0" w:type="auto"/>
            <w:tcBorders>
              <w:top w:val="single" w:sz="4" w:space="0" w:color="auto"/>
              <w:left w:val="single" w:sz="4" w:space="0" w:color="auto"/>
              <w:bottom w:val="single" w:sz="4" w:space="0" w:color="auto"/>
              <w:right w:val="single" w:sz="4" w:space="0" w:color="auto"/>
            </w:tcBorders>
          </w:tcPr>
          <w:p w14:paraId="68D9F7A7" w14:textId="79714FAC" w:rsidR="0055600C" w:rsidRDefault="0055600C" w:rsidP="007613A6">
            <w:pPr>
              <w:jc w:val="center"/>
              <w:rPr>
                <w:rFonts w:cs="Times New Roman"/>
              </w:rPr>
            </w:pPr>
            <w:r w:rsidRPr="002A2FC6">
              <w:rPr>
                <w:rFonts w:cs="Times New Roman"/>
              </w:rPr>
              <w:t>SN296b</w:t>
            </w:r>
          </w:p>
        </w:tc>
        <w:tc>
          <w:tcPr>
            <w:tcW w:w="0" w:type="auto"/>
            <w:tcBorders>
              <w:top w:val="single" w:sz="4" w:space="0" w:color="auto"/>
              <w:left w:val="single" w:sz="4" w:space="0" w:color="auto"/>
              <w:bottom w:val="single" w:sz="4" w:space="0" w:color="auto"/>
              <w:right w:val="single" w:sz="4" w:space="0" w:color="auto"/>
            </w:tcBorders>
          </w:tcPr>
          <w:p w14:paraId="0CFEBA02" w14:textId="7A3C9363" w:rsidR="0055600C" w:rsidRDefault="0055600C" w:rsidP="007613A6">
            <w:pPr>
              <w:rPr>
                <w:rFonts w:cs="Times New Roman"/>
              </w:rPr>
            </w:pPr>
            <w:r w:rsidRPr="002A2FC6">
              <w:rPr>
                <w:rFonts w:cs="Times New Roman"/>
              </w:rPr>
              <w:t>Does Child B have special needs?</w:t>
            </w:r>
          </w:p>
        </w:tc>
        <w:tc>
          <w:tcPr>
            <w:tcW w:w="0" w:type="auto"/>
            <w:tcBorders>
              <w:top w:val="single" w:sz="4" w:space="0" w:color="auto"/>
              <w:left w:val="single" w:sz="4" w:space="0" w:color="auto"/>
              <w:bottom w:val="single" w:sz="4" w:space="0" w:color="auto"/>
              <w:right w:val="single" w:sz="4" w:space="0" w:color="auto"/>
            </w:tcBorders>
          </w:tcPr>
          <w:p w14:paraId="676B5084" w14:textId="77777777" w:rsidR="0055600C" w:rsidRDefault="0055600C" w:rsidP="002A2FC6">
            <w:pPr>
              <w:rPr>
                <w:rFonts w:cs="Times New Roman"/>
              </w:rPr>
            </w:pPr>
            <w:r>
              <w:rPr>
                <w:rFonts w:cs="Times New Roman"/>
              </w:rPr>
              <w:t>0=No</w:t>
            </w:r>
          </w:p>
          <w:p w14:paraId="23328744" w14:textId="1AFCCB32" w:rsidR="0055600C" w:rsidRDefault="0055600C" w:rsidP="002A2FC6">
            <w:pPr>
              <w:rPr>
                <w:rFonts w:cs="Times New Roman"/>
              </w:rPr>
            </w:pPr>
            <w:r>
              <w:rPr>
                <w:rFonts w:cs="Times New Roman"/>
              </w:rPr>
              <w:t>1=Yes</w:t>
            </w:r>
          </w:p>
        </w:tc>
      </w:tr>
      <w:tr w:rsidR="0055600C" w:rsidRPr="00E142A0" w14:paraId="676240F0" w14:textId="77777777" w:rsidTr="00973FAA">
        <w:tc>
          <w:tcPr>
            <w:tcW w:w="0" w:type="auto"/>
            <w:tcBorders>
              <w:top w:val="single" w:sz="4" w:space="0" w:color="auto"/>
              <w:left w:val="single" w:sz="4" w:space="0" w:color="auto"/>
              <w:bottom w:val="single" w:sz="4" w:space="0" w:color="auto"/>
              <w:right w:val="single" w:sz="4" w:space="0" w:color="auto"/>
            </w:tcBorders>
          </w:tcPr>
          <w:p w14:paraId="2E35C348" w14:textId="32D93998" w:rsidR="0055600C" w:rsidRDefault="0055600C" w:rsidP="007613A6">
            <w:pPr>
              <w:jc w:val="center"/>
              <w:rPr>
                <w:rFonts w:cs="Times New Roman"/>
              </w:rPr>
            </w:pPr>
            <w:r w:rsidRPr="002A2FC6">
              <w:rPr>
                <w:rFonts w:cs="Times New Roman"/>
              </w:rPr>
              <w:t>SN296c</w:t>
            </w:r>
          </w:p>
        </w:tc>
        <w:tc>
          <w:tcPr>
            <w:tcW w:w="0" w:type="auto"/>
            <w:tcBorders>
              <w:top w:val="single" w:sz="4" w:space="0" w:color="auto"/>
              <w:left w:val="single" w:sz="4" w:space="0" w:color="auto"/>
              <w:bottom w:val="single" w:sz="4" w:space="0" w:color="auto"/>
              <w:right w:val="single" w:sz="4" w:space="0" w:color="auto"/>
            </w:tcBorders>
          </w:tcPr>
          <w:p w14:paraId="5F916DCE" w14:textId="350E1957" w:rsidR="0055600C" w:rsidRDefault="0055600C" w:rsidP="007613A6">
            <w:pPr>
              <w:rPr>
                <w:rFonts w:cs="Times New Roman"/>
              </w:rPr>
            </w:pPr>
            <w:r w:rsidRPr="002A2FC6">
              <w:rPr>
                <w:rFonts w:cs="Times New Roman"/>
              </w:rPr>
              <w:t>Does Child C have special needs?</w:t>
            </w:r>
          </w:p>
        </w:tc>
        <w:tc>
          <w:tcPr>
            <w:tcW w:w="0" w:type="auto"/>
            <w:tcBorders>
              <w:top w:val="single" w:sz="4" w:space="0" w:color="auto"/>
              <w:left w:val="single" w:sz="4" w:space="0" w:color="auto"/>
              <w:bottom w:val="single" w:sz="4" w:space="0" w:color="auto"/>
              <w:right w:val="single" w:sz="4" w:space="0" w:color="auto"/>
            </w:tcBorders>
          </w:tcPr>
          <w:p w14:paraId="207F456F" w14:textId="77777777" w:rsidR="0055600C" w:rsidRDefault="0055600C" w:rsidP="002A2FC6">
            <w:pPr>
              <w:rPr>
                <w:rFonts w:cs="Times New Roman"/>
              </w:rPr>
            </w:pPr>
            <w:r>
              <w:rPr>
                <w:rFonts w:cs="Times New Roman"/>
              </w:rPr>
              <w:t>0=No</w:t>
            </w:r>
          </w:p>
          <w:p w14:paraId="692E7111" w14:textId="4D9786CB" w:rsidR="0055600C" w:rsidRDefault="0055600C" w:rsidP="002A2FC6">
            <w:pPr>
              <w:rPr>
                <w:rFonts w:cs="Times New Roman"/>
              </w:rPr>
            </w:pPr>
            <w:r>
              <w:rPr>
                <w:rFonts w:cs="Times New Roman"/>
              </w:rPr>
              <w:t>1=Yes</w:t>
            </w:r>
          </w:p>
        </w:tc>
      </w:tr>
      <w:tr w:rsidR="0055600C" w:rsidRPr="00E142A0" w14:paraId="342BA43D" w14:textId="77777777" w:rsidTr="00973FAA">
        <w:tc>
          <w:tcPr>
            <w:tcW w:w="0" w:type="auto"/>
            <w:tcBorders>
              <w:top w:val="single" w:sz="4" w:space="0" w:color="auto"/>
              <w:left w:val="single" w:sz="4" w:space="0" w:color="auto"/>
              <w:bottom w:val="single" w:sz="4" w:space="0" w:color="auto"/>
              <w:right w:val="single" w:sz="4" w:space="0" w:color="auto"/>
            </w:tcBorders>
          </w:tcPr>
          <w:p w14:paraId="62A14823" w14:textId="18048F86" w:rsidR="0055600C" w:rsidRDefault="0055600C" w:rsidP="007613A6">
            <w:pPr>
              <w:jc w:val="center"/>
              <w:rPr>
                <w:rFonts w:cs="Times New Roman"/>
              </w:rPr>
            </w:pPr>
            <w:r>
              <w:rPr>
                <w:rFonts w:cs="Times New Roman"/>
              </w:rPr>
              <w:t>SN297</w:t>
            </w:r>
          </w:p>
        </w:tc>
        <w:tc>
          <w:tcPr>
            <w:tcW w:w="0" w:type="auto"/>
            <w:tcBorders>
              <w:top w:val="single" w:sz="4" w:space="0" w:color="auto"/>
              <w:left w:val="single" w:sz="4" w:space="0" w:color="auto"/>
              <w:bottom w:val="single" w:sz="4" w:space="0" w:color="auto"/>
              <w:right w:val="single" w:sz="4" w:space="0" w:color="auto"/>
            </w:tcBorders>
          </w:tcPr>
          <w:p w14:paraId="60595FF2" w14:textId="0202C101" w:rsidR="0055600C" w:rsidRDefault="0055600C" w:rsidP="007613A6">
            <w:pPr>
              <w:rPr>
                <w:rFonts w:cs="Times New Roman"/>
              </w:rPr>
            </w:pPr>
            <w:r>
              <w:rPr>
                <w:rFonts w:cs="Times New Roman"/>
              </w:rPr>
              <w:t>About how many hours per week do you typically provide care?</w:t>
            </w:r>
          </w:p>
        </w:tc>
        <w:tc>
          <w:tcPr>
            <w:tcW w:w="0" w:type="auto"/>
            <w:tcBorders>
              <w:top w:val="single" w:sz="4" w:space="0" w:color="auto"/>
              <w:left w:val="single" w:sz="4" w:space="0" w:color="auto"/>
              <w:bottom w:val="single" w:sz="4" w:space="0" w:color="auto"/>
              <w:right w:val="single" w:sz="4" w:space="0" w:color="auto"/>
            </w:tcBorders>
          </w:tcPr>
          <w:p w14:paraId="5FC2C312" w14:textId="77777777" w:rsidR="0055600C" w:rsidRDefault="0055600C" w:rsidP="007613A6">
            <w:pPr>
              <w:rPr>
                <w:rFonts w:cs="Times New Roman"/>
              </w:rPr>
            </w:pPr>
          </w:p>
        </w:tc>
      </w:tr>
      <w:tr w:rsidR="0055600C" w:rsidRPr="00E142A0" w14:paraId="726DDD32" w14:textId="77777777" w:rsidTr="00973FAA">
        <w:tc>
          <w:tcPr>
            <w:tcW w:w="0" w:type="auto"/>
            <w:tcBorders>
              <w:top w:val="single" w:sz="4" w:space="0" w:color="auto"/>
              <w:left w:val="single" w:sz="4" w:space="0" w:color="auto"/>
              <w:bottom w:val="single" w:sz="4" w:space="0" w:color="auto"/>
              <w:right w:val="single" w:sz="4" w:space="0" w:color="auto"/>
            </w:tcBorders>
          </w:tcPr>
          <w:p w14:paraId="18E03CA8" w14:textId="3EB2F51E" w:rsidR="0055600C" w:rsidRDefault="0055600C" w:rsidP="007613A6">
            <w:pPr>
              <w:jc w:val="center"/>
              <w:rPr>
                <w:rFonts w:cs="Times New Roman"/>
              </w:rPr>
            </w:pPr>
            <w:r>
              <w:rPr>
                <w:rFonts w:cs="Times New Roman"/>
              </w:rPr>
              <w:t>SN298</w:t>
            </w:r>
          </w:p>
        </w:tc>
        <w:tc>
          <w:tcPr>
            <w:tcW w:w="0" w:type="auto"/>
            <w:tcBorders>
              <w:top w:val="single" w:sz="4" w:space="0" w:color="auto"/>
              <w:left w:val="single" w:sz="4" w:space="0" w:color="auto"/>
              <w:bottom w:val="single" w:sz="4" w:space="0" w:color="auto"/>
              <w:right w:val="single" w:sz="4" w:space="0" w:color="auto"/>
            </w:tcBorders>
          </w:tcPr>
          <w:p w14:paraId="6D83A9CF" w14:textId="72724AC0" w:rsidR="0055600C" w:rsidRDefault="0055600C" w:rsidP="007613A6">
            <w:pPr>
              <w:rPr>
                <w:rFonts w:cs="Times New Roman"/>
              </w:rPr>
            </w:pPr>
            <w:r>
              <w:rPr>
                <w:rFonts w:cs="Times New Roman"/>
              </w:rPr>
              <w:t>How much emotional strain do you experience associated with caring for this child/children?</w:t>
            </w:r>
          </w:p>
        </w:tc>
        <w:tc>
          <w:tcPr>
            <w:tcW w:w="0" w:type="auto"/>
            <w:tcBorders>
              <w:top w:val="single" w:sz="4" w:space="0" w:color="auto"/>
              <w:left w:val="single" w:sz="4" w:space="0" w:color="auto"/>
              <w:bottom w:val="single" w:sz="4" w:space="0" w:color="auto"/>
              <w:right w:val="single" w:sz="4" w:space="0" w:color="auto"/>
            </w:tcBorders>
          </w:tcPr>
          <w:p w14:paraId="25AAAA34" w14:textId="77777777" w:rsidR="0055600C" w:rsidRDefault="0055600C" w:rsidP="007613A6">
            <w:pPr>
              <w:rPr>
                <w:rFonts w:cs="Times New Roman"/>
              </w:rPr>
            </w:pPr>
            <w:r>
              <w:rPr>
                <w:rFonts w:cs="Times New Roman"/>
              </w:rPr>
              <w:t>0=No strain</w:t>
            </w:r>
          </w:p>
          <w:p w14:paraId="6620D80A" w14:textId="77777777" w:rsidR="0055600C" w:rsidRDefault="0055600C" w:rsidP="007613A6">
            <w:pPr>
              <w:rPr>
                <w:rFonts w:cs="Times New Roman"/>
              </w:rPr>
            </w:pPr>
            <w:r>
              <w:rPr>
                <w:rFonts w:cs="Times New Roman"/>
              </w:rPr>
              <w:t>1=Some strain</w:t>
            </w:r>
          </w:p>
          <w:p w14:paraId="6F164D8D" w14:textId="2CE0262D" w:rsidR="0055600C" w:rsidRDefault="0055600C" w:rsidP="007613A6">
            <w:pPr>
              <w:rPr>
                <w:rFonts w:cs="Times New Roman"/>
              </w:rPr>
            </w:pPr>
            <w:r>
              <w:rPr>
                <w:rFonts w:cs="Times New Roman"/>
              </w:rPr>
              <w:t>2=A lot of strain</w:t>
            </w:r>
          </w:p>
        </w:tc>
      </w:tr>
      <w:tr w:rsidR="0055600C" w:rsidRPr="00E142A0" w14:paraId="22128E07" w14:textId="77777777" w:rsidTr="00973FAA">
        <w:tc>
          <w:tcPr>
            <w:tcW w:w="0" w:type="auto"/>
            <w:tcBorders>
              <w:top w:val="single" w:sz="4" w:space="0" w:color="auto"/>
              <w:left w:val="single" w:sz="4" w:space="0" w:color="auto"/>
              <w:bottom w:val="single" w:sz="4" w:space="0" w:color="auto"/>
              <w:right w:val="single" w:sz="4" w:space="0" w:color="auto"/>
            </w:tcBorders>
          </w:tcPr>
          <w:p w14:paraId="7BCBC304" w14:textId="2E255075" w:rsidR="0055600C" w:rsidRDefault="0055600C" w:rsidP="007613A6">
            <w:pPr>
              <w:jc w:val="center"/>
              <w:rPr>
                <w:rFonts w:cs="Times New Roman"/>
              </w:rPr>
            </w:pPr>
            <w:r>
              <w:rPr>
                <w:rFonts w:cs="Times New Roman"/>
              </w:rPr>
              <w:t>SN299</w:t>
            </w:r>
          </w:p>
        </w:tc>
        <w:tc>
          <w:tcPr>
            <w:tcW w:w="0" w:type="auto"/>
            <w:tcBorders>
              <w:top w:val="single" w:sz="4" w:space="0" w:color="auto"/>
              <w:left w:val="single" w:sz="4" w:space="0" w:color="auto"/>
              <w:bottom w:val="single" w:sz="4" w:space="0" w:color="auto"/>
              <w:right w:val="single" w:sz="4" w:space="0" w:color="auto"/>
            </w:tcBorders>
          </w:tcPr>
          <w:p w14:paraId="53057A65" w14:textId="688C769D" w:rsidR="0055600C" w:rsidRDefault="0055600C" w:rsidP="007613A6">
            <w:pPr>
              <w:rPr>
                <w:rFonts w:cs="Times New Roman"/>
              </w:rPr>
            </w:pPr>
            <w:r>
              <w:rPr>
                <w:rFonts w:cs="Times New Roman"/>
              </w:rPr>
              <w:t>How physically demanding is caring for this child/children?</w:t>
            </w:r>
          </w:p>
        </w:tc>
        <w:tc>
          <w:tcPr>
            <w:tcW w:w="0" w:type="auto"/>
            <w:tcBorders>
              <w:top w:val="single" w:sz="4" w:space="0" w:color="auto"/>
              <w:left w:val="single" w:sz="4" w:space="0" w:color="auto"/>
              <w:bottom w:val="single" w:sz="4" w:space="0" w:color="auto"/>
              <w:right w:val="single" w:sz="4" w:space="0" w:color="auto"/>
            </w:tcBorders>
          </w:tcPr>
          <w:p w14:paraId="567C29EC" w14:textId="77777777" w:rsidR="0055600C" w:rsidRDefault="0055600C" w:rsidP="00FF2EEA">
            <w:pPr>
              <w:rPr>
                <w:rFonts w:cs="Times New Roman"/>
              </w:rPr>
            </w:pPr>
            <w:r>
              <w:rPr>
                <w:rFonts w:cs="Times New Roman"/>
              </w:rPr>
              <w:t>0=No strain</w:t>
            </w:r>
          </w:p>
          <w:p w14:paraId="74611C0C" w14:textId="77777777" w:rsidR="0055600C" w:rsidRDefault="0055600C" w:rsidP="00FF2EEA">
            <w:pPr>
              <w:rPr>
                <w:rFonts w:cs="Times New Roman"/>
              </w:rPr>
            </w:pPr>
            <w:r>
              <w:rPr>
                <w:rFonts w:cs="Times New Roman"/>
              </w:rPr>
              <w:t>1=Some strain</w:t>
            </w:r>
          </w:p>
          <w:p w14:paraId="14355DF8" w14:textId="4C7DE5FB" w:rsidR="0055600C" w:rsidRDefault="0055600C" w:rsidP="00FF2EEA">
            <w:pPr>
              <w:rPr>
                <w:rFonts w:cs="Times New Roman"/>
              </w:rPr>
            </w:pPr>
            <w:r>
              <w:rPr>
                <w:rFonts w:cs="Times New Roman"/>
              </w:rPr>
              <w:t>2=A lot of strain</w:t>
            </w:r>
          </w:p>
        </w:tc>
      </w:tr>
      <w:tr w:rsidR="0055600C" w:rsidRPr="00E142A0" w14:paraId="1B7CF705" w14:textId="77777777" w:rsidTr="00973FAA">
        <w:tc>
          <w:tcPr>
            <w:tcW w:w="0" w:type="auto"/>
            <w:tcBorders>
              <w:top w:val="single" w:sz="4" w:space="0" w:color="auto"/>
              <w:left w:val="single" w:sz="4" w:space="0" w:color="auto"/>
              <w:bottom w:val="single" w:sz="4" w:space="0" w:color="auto"/>
              <w:right w:val="single" w:sz="4" w:space="0" w:color="auto"/>
            </w:tcBorders>
          </w:tcPr>
          <w:p w14:paraId="3CDF71BE" w14:textId="14EC9E23" w:rsidR="0055600C" w:rsidRDefault="0055600C" w:rsidP="007613A6">
            <w:pPr>
              <w:jc w:val="center"/>
              <w:rPr>
                <w:rFonts w:cs="Times New Roman"/>
              </w:rPr>
            </w:pPr>
            <w:r>
              <w:rPr>
                <w:rFonts w:cs="Times New Roman"/>
              </w:rPr>
              <w:t>SN2991</w:t>
            </w:r>
          </w:p>
        </w:tc>
        <w:tc>
          <w:tcPr>
            <w:tcW w:w="0" w:type="auto"/>
            <w:tcBorders>
              <w:top w:val="single" w:sz="4" w:space="0" w:color="auto"/>
              <w:left w:val="single" w:sz="4" w:space="0" w:color="auto"/>
              <w:bottom w:val="single" w:sz="4" w:space="0" w:color="auto"/>
              <w:right w:val="single" w:sz="4" w:space="0" w:color="auto"/>
            </w:tcBorders>
          </w:tcPr>
          <w:p w14:paraId="631B5FA3" w14:textId="589482FB" w:rsidR="0055600C" w:rsidRDefault="0055600C" w:rsidP="007613A6">
            <w:pPr>
              <w:rPr>
                <w:rFonts w:cs="Times New Roman"/>
              </w:rPr>
            </w:pPr>
            <w:r>
              <w:rPr>
                <w:rFonts w:cs="Times New Roman"/>
              </w:rPr>
              <w:t>How rewarding for you is caring for this child/children?</w:t>
            </w:r>
          </w:p>
        </w:tc>
        <w:tc>
          <w:tcPr>
            <w:tcW w:w="0" w:type="auto"/>
            <w:tcBorders>
              <w:top w:val="single" w:sz="4" w:space="0" w:color="auto"/>
              <w:left w:val="single" w:sz="4" w:space="0" w:color="auto"/>
              <w:bottom w:val="single" w:sz="4" w:space="0" w:color="auto"/>
              <w:right w:val="single" w:sz="4" w:space="0" w:color="auto"/>
            </w:tcBorders>
          </w:tcPr>
          <w:p w14:paraId="5471AD6D" w14:textId="4D84B40D" w:rsidR="0055600C" w:rsidRDefault="0055600C" w:rsidP="002E6F26">
            <w:pPr>
              <w:rPr>
                <w:rFonts w:cs="Times New Roman"/>
              </w:rPr>
            </w:pPr>
            <w:r>
              <w:rPr>
                <w:rFonts w:cs="Times New Roman"/>
              </w:rPr>
              <w:t>0=No reward</w:t>
            </w:r>
          </w:p>
          <w:p w14:paraId="28170B10" w14:textId="2A9312E7" w:rsidR="0055600C" w:rsidRDefault="0055600C" w:rsidP="002E6F26">
            <w:pPr>
              <w:rPr>
                <w:rFonts w:cs="Times New Roman"/>
              </w:rPr>
            </w:pPr>
            <w:r>
              <w:rPr>
                <w:rFonts w:cs="Times New Roman"/>
              </w:rPr>
              <w:t>1=Some reward</w:t>
            </w:r>
          </w:p>
          <w:p w14:paraId="2C30D359" w14:textId="199D3BFE" w:rsidR="0055600C" w:rsidRDefault="0055600C" w:rsidP="002E6F26">
            <w:pPr>
              <w:rPr>
                <w:rFonts w:cs="Times New Roman"/>
              </w:rPr>
            </w:pPr>
            <w:r>
              <w:rPr>
                <w:rFonts w:cs="Times New Roman"/>
              </w:rPr>
              <w:t>2=A lot of reward</w:t>
            </w:r>
          </w:p>
        </w:tc>
      </w:tr>
      <w:tr w:rsidR="0055600C" w:rsidRPr="00E142A0" w14:paraId="6F7A5876" w14:textId="77777777" w:rsidTr="00973FAA">
        <w:tc>
          <w:tcPr>
            <w:tcW w:w="0" w:type="auto"/>
            <w:tcBorders>
              <w:top w:val="single" w:sz="4" w:space="0" w:color="auto"/>
              <w:left w:val="single" w:sz="4" w:space="0" w:color="auto"/>
              <w:bottom w:val="single" w:sz="4" w:space="0" w:color="auto"/>
              <w:right w:val="single" w:sz="4" w:space="0" w:color="auto"/>
            </w:tcBorders>
          </w:tcPr>
          <w:p w14:paraId="241D37E3" w14:textId="5F8EE57E" w:rsidR="0055600C" w:rsidRDefault="0055600C" w:rsidP="007613A6">
            <w:pPr>
              <w:jc w:val="center"/>
              <w:rPr>
                <w:rFonts w:cs="Times New Roman"/>
              </w:rPr>
            </w:pPr>
            <w:r>
              <w:rPr>
                <w:rFonts w:cs="Times New Roman"/>
              </w:rPr>
              <w:t>SN3</w:t>
            </w:r>
          </w:p>
        </w:tc>
        <w:tc>
          <w:tcPr>
            <w:tcW w:w="0" w:type="auto"/>
            <w:tcBorders>
              <w:top w:val="single" w:sz="4" w:space="0" w:color="auto"/>
              <w:left w:val="single" w:sz="4" w:space="0" w:color="auto"/>
              <w:bottom w:val="single" w:sz="4" w:space="0" w:color="auto"/>
              <w:right w:val="single" w:sz="4" w:space="0" w:color="auto"/>
            </w:tcBorders>
          </w:tcPr>
          <w:p w14:paraId="0FF5B45E" w14:textId="19B7FFC8" w:rsidR="0055600C" w:rsidRDefault="0055600C" w:rsidP="007613A6">
            <w:pPr>
              <w:rPr>
                <w:rFonts w:cs="Times New Roman"/>
              </w:rPr>
            </w:pPr>
            <w:r>
              <w:rPr>
                <w:rFonts w:cs="Times New Roman"/>
              </w:rPr>
              <w:t>Do you have any other immediate family, for example, any brothers or sisters, parents, cousins, or grandchildren?</w:t>
            </w:r>
          </w:p>
        </w:tc>
        <w:tc>
          <w:tcPr>
            <w:tcW w:w="0" w:type="auto"/>
            <w:tcBorders>
              <w:top w:val="single" w:sz="4" w:space="0" w:color="auto"/>
              <w:left w:val="single" w:sz="4" w:space="0" w:color="auto"/>
              <w:bottom w:val="single" w:sz="4" w:space="0" w:color="auto"/>
              <w:right w:val="single" w:sz="4" w:space="0" w:color="auto"/>
            </w:tcBorders>
          </w:tcPr>
          <w:p w14:paraId="42DC6636" w14:textId="5846BF07" w:rsidR="0055600C" w:rsidRDefault="0055600C" w:rsidP="007613A6">
            <w:pPr>
              <w:rPr>
                <w:rFonts w:cs="Times New Roman"/>
              </w:rPr>
            </w:pPr>
            <w:r>
              <w:rPr>
                <w:rFonts w:cs="Times New Roman"/>
              </w:rPr>
              <w:t>0=No</w:t>
            </w:r>
          </w:p>
          <w:p w14:paraId="601536C4" w14:textId="3F53B566" w:rsidR="0055600C" w:rsidRDefault="0055600C" w:rsidP="007613A6">
            <w:pPr>
              <w:rPr>
                <w:rFonts w:cs="Times New Roman"/>
              </w:rPr>
            </w:pPr>
            <w:r>
              <w:rPr>
                <w:rFonts w:cs="Times New Roman"/>
              </w:rPr>
              <w:t>1=Yes</w:t>
            </w:r>
          </w:p>
        </w:tc>
      </w:tr>
      <w:tr w:rsidR="0055600C" w:rsidRPr="00E142A0" w14:paraId="1A3F5D78" w14:textId="77777777" w:rsidTr="00973FAA">
        <w:tc>
          <w:tcPr>
            <w:tcW w:w="0" w:type="auto"/>
            <w:tcBorders>
              <w:top w:val="single" w:sz="4" w:space="0" w:color="auto"/>
              <w:left w:val="single" w:sz="4" w:space="0" w:color="auto"/>
              <w:bottom w:val="single" w:sz="4" w:space="0" w:color="auto"/>
              <w:right w:val="single" w:sz="4" w:space="0" w:color="auto"/>
            </w:tcBorders>
          </w:tcPr>
          <w:p w14:paraId="43A09157" w14:textId="1FB38ADA" w:rsidR="0055600C" w:rsidRDefault="0055600C" w:rsidP="007613A6">
            <w:pPr>
              <w:jc w:val="center"/>
              <w:rPr>
                <w:rFonts w:cs="Times New Roman"/>
              </w:rPr>
            </w:pPr>
            <w:r>
              <w:rPr>
                <w:rFonts w:cs="Times New Roman"/>
              </w:rPr>
              <w:t>SN31</w:t>
            </w:r>
          </w:p>
        </w:tc>
        <w:tc>
          <w:tcPr>
            <w:tcW w:w="0" w:type="auto"/>
            <w:tcBorders>
              <w:top w:val="single" w:sz="4" w:space="0" w:color="auto"/>
              <w:left w:val="single" w:sz="4" w:space="0" w:color="auto"/>
              <w:bottom w:val="single" w:sz="4" w:space="0" w:color="auto"/>
              <w:right w:val="single" w:sz="4" w:space="0" w:color="auto"/>
            </w:tcBorders>
          </w:tcPr>
          <w:p w14:paraId="01F494CB" w14:textId="45E29E31" w:rsidR="0055600C" w:rsidRDefault="0055600C" w:rsidP="007613A6">
            <w:pPr>
              <w:rPr>
                <w:rFonts w:cs="Times New Roman"/>
              </w:rPr>
            </w:pPr>
            <w:r>
              <w:rPr>
                <w:rFonts w:cs="Times New Roman"/>
              </w:rPr>
              <w:t>How many of these family members would you say you have a close relationship with?</w:t>
            </w:r>
          </w:p>
        </w:tc>
        <w:tc>
          <w:tcPr>
            <w:tcW w:w="0" w:type="auto"/>
            <w:tcBorders>
              <w:top w:val="single" w:sz="4" w:space="0" w:color="auto"/>
              <w:left w:val="single" w:sz="4" w:space="0" w:color="auto"/>
              <w:bottom w:val="single" w:sz="4" w:space="0" w:color="auto"/>
              <w:right w:val="single" w:sz="4" w:space="0" w:color="auto"/>
            </w:tcBorders>
          </w:tcPr>
          <w:p w14:paraId="1EFCEF96" w14:textId="77777777" w:rsidR="0055600C" w:rsidRDefault="0055600C" w:rsidP="007613A6">
            <w:pPr>
              <w:rPr>
                <w:rFonts w:cs="Times New Roman"/>
              </w:rPr>
            </w:pPr>
          </w:p>
        </w:tc>
      </w:tr>
      <w:tr w:rsidR="0055600C" w:rsidRPr="00E142A0" w14:paraId="762D4957" w14:textId="77777777" w:rsidTr="00973FAA">
        <w:tc>
          <w:tcPr>
            <w:tcW w:w="0" w:type="auto"/>
            <w:tcBorders>
              <w:top w:val="single" w:sz="4" w:space="0" w:color="auto"/>
              <w:left w:val="single" w:sz="4" w:space="0" w:color="auto"/>
              <w:bottom w:val="single" w:sz="4" w:space="0" w:color="auto"/>
              <w:right w:val="single" w:sz="4" w:space="0" w:color="auto"/>
            </w:tcBorders>
          </w:tcPr>
          <w:p w14:paraId="0BF18B8E" w14:textId="21DBA534" w:rsidR="0055600C" w:rsidRDefault="0055600C" w:rsidP="007613A6">
            <w:pPr>
              <w:jc w:val="center"/>
              <w:rPr>
                <w:rFonts w:cs="Times New Roman"/>
              </w:rPr>
            </w:pPr>
            <w:r>
              <w:rPr>
                <w:rFonts w:cs="Times New Roman"/>
              </w:rPr>
              <w:t>SN32</w:t>
            </w:r>
          </w:p>
        </w:tc>
        <w:tc>
          <w:tcPr>
            <w:tcW w:w="0" w:type="auto"/>
            <w:tcBorders>
              <w:top w:val="single" w:sz="4" w:space="0" w:color="auto"/>
              <w:left w:val="single" w:sz="4" w:space="0" w:color="auto"/>
              <w:bottom w:val="single" w:sz="4" w:space="0" w:color="auto"/>
              <w:right w:val="single" w:sz="4" w:space="0" w:color="auto"/>
            </w:tcBorders>
          </w:tcPr>
          <w:p w14:paraId="4C837A96" w14:textId="025D88D9" w:rsidR="0055600C" w:rsidRDefault="0055600C" w:rsidP="007613A6">
            <w:pPr>
              <w:rPr>
                <w:rFonts w:cs="Times New Roman"/>
              </w:rPr>
            </w:pPr>
            <w:r>
              <w:rPr>
                <w:rFonts w:cs="Times New Roman"/>
              </w:rPr>
              <w:t>On average, how often do you meet up with these family members (arranged and chance meetings)?</w:t>
            </w:r>
          </w:p>
        </w:tc>
        <w:tc>
          <w:tcPr>
            <w:tcW w:w="0" w:type="auto"/>
            <w:tcBorders>
              <w:top w:val="single" w:sz="4" w:space="0" w:color="auto"/>
              <w:left w:val="single" w:sz="4" w:space="0" w:color="auto"/>
              <w:bottom w:val="single" w:sz="4" w:space="0" w:color="auto"/>
              <w:right w:val="single" w:sz="4" w:space="0" w:color="auto"/>
            </w:tcBorders>
          </w:tcPr>
          <w:p w14:paraId="6191C701" w14:textId="77777777" w:rsidR="0055600C" w:rsidRDefault="0055600C" w:rsidP="007613A6">
            <w:pPr>
              <w:rPr>
                <w:rFonts w:cs="Times New Roman"/>
              </w:rPr>
            </w:pPr>
            <w:r>
              <w:rPr>
                <w:rFonts w:cs="Times New Roman"/>
              </w:rPr>
              <w:t>1=Three or more times a week</w:t>
            </w:r>
          </w:p>
          <w:p w14:paraId="12530E60" w14:textId="77777777" w:rsidR="0055600C" w:rsidRDefault="0055600C" w:rsidP="007613A6">
            <w:pPr>
              <w:rPr>
                <w:rFonts w:cs="Times New Roman"/>
              </w:rPr>
            </w:pPr>
            <w:r>
              <w:rPr>
                <w:rFonts w:cs="Times New Roman"/>
              </w:rPr>
              <w:t>2=Once or twice a week</w:t>
            </w:r>
          </w:p>
          <w:p w14:paraId="1FEF484D" w14:textId="77777777" w:rsidR="0055600C" w:rsidRDefault="0055600C" w:rsidP="007613A6">
            <w:pPr>
              <w:rPr>
                <w:rFonts w:cs="Times New Roman"/>
              </w:rPr>
            </w:pPr>
            <w:r>
              <w:rPr>
                <w:rFonts w:cs="Times New Roman"/>
              </w:rPr>
              <w:t>3=Once or twice a month</w:t>
            </w:r>
          </w:p>
          <w:p w14:paraId="008E6C9B" w14:textId="77777777" w:rsidR="0055600C" w:rsidRDefault="0055600C" w:rsidP="007613A6">
            <w:pPr>
              <w:rPr>
                <w:rFonts w:cs="Times New Roman"/>
              </w:rPr>
            </w:pPr>
            <w:r>
              <w:rPr>
                <w:rFonts w:cs="Times New Roman"/>
              </w:rPr>
              <w:t>4=Every few months</w:t>
            </w:r>
          </w:p>
          <w:p w14:paraId="76E64AD3" w14:textId="77777777" w:rsidR="0055600C" w:rsidRDefault="0055600C" w:rsidP="007613A6">
            <w:pPr>
              <w:rPr>
                <w:rFonts w:cs="Times New Roman"/>
              </w:rPr>
            </w:pPr>
            <w:r>
              <w:rPr>
                <w:rFonts w:cs="Times New Roman"/>
              </w:rPr>
              <w:t>5=Once or twice a year</w:t>
            </w:r>
          </w:p>
          <w:p w14:paraId="6B02A894" w14:textId="30D011B8" w:rsidR="0055600C" w:rsidRDefault="0055600C" w:rsidP="007613A6">
            <w:pPr>
              <w:rPr>
                <w:rFonts w:cs="Times New Roman"/>
              </w:rPr>
            </w:pPr>
            <w:r>
              <w:rPr>
                <w:rFonts w:cs="Times New Roman"/>
              </w:rPr>
              <w:t>6=Less than once or twice a year</w:t>
            </w:r>
          </w:p>
        </w:tc>
      </w:tr>
      <w:tr w:rsidR="0055600C" w:rsidRPr="00E142A0" w14:paraId="7B4F2B8D" w14:textId="77777777" w:rsidTr="00973FAA">
        <w:tc>
          <w:tcPr>
            <w:tcW w:w="0" w:type="auto"/>
            <w:tcBorders>
              <w:top w:val="single" w:sz="4" w:space="0" w:color="auto"/>
              <w:left w:val="single" w:sz="4" w:space="0" w:color="auto"/>
              <w:bottom w:val="single" w:sz="4" w:space="0" w:color="auto"/>
              <w:right w:val="single" w:sz="4" w:space="0" w:color="auto"/>
            </w:tcBorders>
          </w:tcPr>
          <w:p w14:paraId="42638A50" w14:textId="394488E6" w:rsidR="0055600C" w:rsidRDefault="0055600C" w:rsidP="007613A6">
            <w:pPr>
              <w:jc w:val="center"/>
              <w:rPr>
                <w:rFonts w:cs="Times New Roman"/>
              </w:rPr>
            </w:pPr>
            <w:r>
              <w:rPr>
                <w:rFonts w:cs="Times New Roman"/>
              </w:rPr>
              <w:t>SN33</w:t>
            </w:r>
          </w:p>
        </w:tc>
        <w:tc>
          <w:tcPr>
            <w:tcW w:w="0" w:type="auto"/>
            <w:tcBorders>
              <w:top w:val="single" w:sz="4" w:space="0" w:color="auto"/>
              <w:left w:val="single" w:sz="4" w:space="0" w:color="auto"/>
              <w:bottom w:val="single" w:sz="4" w:space="0" w:color="auto"/>
              <w:right w:val="single" w:sz="4" w:space="0" w:color="auto"/>
            </w:tcBorders>
          </w:tcPr>
          <w:p w14:paraId="7FBDF4B4" w14:textId="1544BD38" w:rsidR="0055600C" w:rsidRDefault="0055600C" w:rsidP="007613A6">
            <w:pPr>
              <w:rPr>
                <w:rFonts w:cs="Times New Roman"/>
              </w:rPr>
            </w:pPr>
            <w:r>
              <w:rPr>
                <w:rFonts w:cs="Times New Roman"/>
              </w:rPr>
              <w:t>On average, how often do you speak on the phone with these family members?</w:t>
            </w:r>
          </w:p>
        </w:tc>
        <w:tc>
          <w:tcPr>
            <w:tcW w:w="0" w:type="auto"/>
            <w:tcBorders>
              <w:top w:val="single" w:sz="4" w:space="0" w:color="auto"/>
              <w:left w:val="single" w:sz="4" w:space="0" w:color="auto"/>
              <w:bottom w:val="single" w:sz="4" w:space="0" w:color="auto"/>
              <w:right w:val="single" w:sz="4" w:space="0" w:color="auto"/>
            </w:tcBorders>
          </w:tcPr>
          <w:p w14:paraId="544F5CA2" w14:textId="77777777" w:rsidR="0055600C" w:rsidRDefault="0055600C" w:rsidP="0051496F">
            <w:pPr>
              <w:rPr>
                <w:rFonts w:cs="Times New Roman"/>
              </w:rPr>
            </w:pPr>
            <w:r>
              <w:rPr>
                <w:rFonts w:cs="Times New Roman"/>
              </w:rPr>
              <w:t>1=Three or more times a week</w:t>
            </w:r>
          </w:p>
          <w:p w14:paraId="03A18F3E" w14:textId="77777777" w:rsidR="0055600C" w:rsidRDefault="0055600C" w:rsidP="0051496F">
            <w:pPr>
              <w:rPr>
                <w:rFonts w:cs="Times New Roman"/>
              </w:rPr>
            </w:pPr>
            <w:r>
              <w:rPr>
                <w:rFonts w:cs="Times New Roman"/>
              </w:rPr>
              <w:t>2=Once or twice a week</w:t>
            </w:r>
          </w:p>
          <w:p w14:paraId="6800EF93" w14:textId="77777777" w:rsidR="0055600C" w:rsidRDefault="0055600C" w:rsidP="0051496F">
            <w:pPr>
              <w:rPr>
                <w:rFonts w:cs="Times New Roman"/>
              </w:rPr>
            </w:pPr>
            <w:r>
              <w:rPr>
                <w:rFonts w:cs="Times New Roman"/>
              </w:rPr>
              <w:t>3=Once or twice a month</w:t>
            </w:r>
          </w:p>
          <w:p w14:paraId="06F3C122" w14:textId="77777777" w:rsidR="0055600C" w:rsidRDefault="0055600C" w:rsidP="0051496F">
            <w:pPr>
              <w:rPr>
                <w:rFonts w:cs="Times New Roman"/>
              </w:rPr>
            </w:pPr>
            <w:r>
              <w:rPr>
                <w:rFonts w:cs="Times New Roman"/>
              </w:rPr>
              <w:lastRenderedPageBreak/>
              <w:t>4=Every few months</w:t>
            </w:r>
          </w:p>
          <w:p w14:paraId="5044E9F3" w14:textId="77777777" w:rsidR="0055600C" w:rsidRDefault="0055600C" w:rsidP="0051496F">
            <w:pPr>
              <w:rPr>
                <w:rFonts w:cs="Times New Roman"/>
              </w:rPr>
            </w:pPr>
            <w:r>
              <w:rPr>
                <w:rFonts w:cs="Times New Roman"/>
              </w:rPr>
              <w:t>5=Once or twice a year</w:t>
            </w:r>
          </w:p>
          <w:p w14:paraId="35618ED5" w14:textId="7ECFFCBE" w:rsidR="0055600C" w:rsidRDefault="0055600C" w:rsidP="0051496F">
            <w:pPr>
              <w:rPr>
                <w:rFonts w:cs="Times New Roman"/>
              </w:rPr>
            </w:pPr>
            <w:r>
              <w:rPr>
                <w:rFonts w:cs="Times New Roman"/>
              </w:rPr>
              <w:t>6=Less than once or twice a year</w:t>
            </w:r>
          </w:p>
        </w:tc>
      </w:tr>
      <w:tr w:rsidR="0055600C" w:rsidRPr="00E142A0" w14:paraId="0F6308F9" w14:textId="77777777" w:rsidTr="00973FAA">
        <w:tc>
          <w:tcPr>
            <w:tcW w:w="0" w:type="auto"/>
            <w:tcBorders>
              <w:top w:val="single" w:sz="4" w:space="0" w:color="auto"/>
              <w:left w:val="single" w:sz="4" w:space="0" w:color="auto"/>
              <w:bottom w:val="single" w:sz="4" w:space="0" w:color="auto"/>
              <w:right w:val="single" w:sz="4" w:space="0" w:color="auto"/>
            </w:tcBorders>
          </w:tcPr>
          <w:p w14:paraId="2746C440" w14:textId="0C2013B1" w:rsidR="0055600C" w:rsidRDefault="0055600C" w:rsidP="007613A6">
            <w:pPr>
              <w:jc w:val="center"/>
              <w:rPr>
                <w:rFonts w:cs="Times New Roman"/>
              </w:rPr>
            </w:pPr>
            <w:r>
              <w:rPr>
                <w:rFonts w:cs="Times New Roman"/>
              </w:rPr>
              <w:lastRenderedPageBreak/>
              <w:t>SN34</w:t>
            </w:r>
          </w:p>
        </w:tc>
        <w:tc>
          <w:tcPr>
            <w:tcW w:w="0" w:type="auto"/>
            <w:tcBorders>
              <w:top w:val="single" w:sz="4" w:space="0" w:color="auto"/>
              <w:left w:val="single" w:sz="4" w:space="0" w:color="auto"/>
              <w:bottom w:val="single" w:sz="4" w:space="0" w:color="auto"/>
              <w:right w:val="single" w:sz="4" w:space="0" w:color="auto"/>
            </w:tcBorders>
          </w:tcPr>
          <w:p w14:paraId="60E38C36" w14:textId="45A01AC8" w:rsidR="0055600C" w:rsidRDefault="0055600C" w:rsidP="007613A6">
            <w:pPr>
              <w:rPr>
                <w:rFonts w:cs="Times New Roman"/>
              </w:rPr>
            </w:pPr>
            <w:r>
              <w:rPr>
                <w:rFonts w:cs="Times New Roman"/>
              </w:rPr>
              <w:t>On average, how often do you write to or email these family members?</w:t>
            </w:r>
          </w:p>
        </w:tc>
        <w:tc>
          <w:tcPr>
            <w:tcW w:w="0" w:type="auto"/>
            <w:tcBorders>
              <w:top w:val="single" w:sz="4" w:space="0" w:color="auto"/>
              <w:left w:val="single" w:sz="4" w:space="0" w:color="auto"/>
              <w:bottom w:val="single" w:sz="4" w:space="0" w:color="auto"/>
              <w:right w:val="single" w:sz="4" w:space="0" w:color="auto"/>
            </w:tcBorders>
          </w:tcPr>
          <w:p w14:paraId="2A304E50" w14:textId="77777777" w:rsidR="0055600C" w:rsidRDefault="0055600C" w:rsidP="0051496F">
            <w:pPr>
              <w:rPr>
                <w:rFonts w:cs="Times New Roman"/>
              </w:rPr>
            </w:pPr>
            <w:r>
              <w:rPr>
                <w:rFonts w:cs="Times New Roman"/>
              </w:rPr>
              <w:t>1=Three or more times a week</w:t>
            </w:r>
          </w:p>
          <w:p w14:paraId="1A391CDF" w14:textId="77777777" w:rsidR="0055600C" w:rsidRDefault="0055600C" w:rsidP="0051496F">
            <w:pPr>
              <w:rPr>
                <w:rFonts w:cs="Times New Roman"/>
              </w:rPr>
            </w:pPr>
            <w:r>
              <w:rPr>
                <w:rFonts w:cs="Times New Roman"/>
              </w:rPr>
              <w:t>2=Once or twice a week</w:t>
            </w:r>
          </w:p>
          <w:p w14:paraId="1C154745" w14:textId="77777777" w:rsidR="0055600C" w:rsidRDefault="0055600C" w:rsidP="0051496F">
            <w:pPr>
              <w:rPr>
                <w:rFonts w:cs="Times New Roman"/>
              </w:rPr>
            </w:pPr>
            <w:r>
              <w:rPr>
                <w:rFonts w:cs="Times New Roman"/>
              </w:rPr>
              <w:t>3=Once or twice a month</w:t>
            </w:r>
          </w:p>
          <w:p w14:paraId="775BD4A4" w14:textId="77777777" w:rsidR="0055600C" w:rsidRDefault="0055600C" w:rsidP="0051496F">
            <w:pPr>
              <w:rPr>
                <w:rFonts w:cs="Times New Roman"/>
              </w:rPr>
            </w:pPr>
            <w:r>
              <w:rPr>
                <w:rFonts w:cs="Times New Roman"/>
              </w:rPr>
              <w:t>4=Every few months</w:t>
            </w:r>
          </w:p>
          <w:p w14:paraId="18F988B9" w14:textId="77777777" w:rsidR="0055600C" w:rsidRDefault="0055600C" w:rsidP="0051496F">
            <w:pPr>
              <w:rPr>
                <w:rFonts w:cs="Times New Roman"/>
              </w:rPr>
            </w:pPr>
            <w:r>
              <w:rPr>
                <w:rFonts w:cs="Times New Roman"/>
              </w:rPr>
              <w:t>5=Once or twice a year</w:t>
            </w:r>
          </w:p>
          <w:p w14:paraId="1486DFF7" w14:textId="37FEDF79" w:rsidR="0055600C" w:rsidRDefault="0055600C" w:rsidP="0051496F">
            <w:pPr>
              <w:rPr>
                <w:rFonts w:cs="Times New Roman"/>
              </w:rPr>
            </w:pPr>
            <w:r>
              <w:rPr>
                <w:rFonts w:cs="Times New Roman"/>
              </w:rPr>
              <w:t>6=Less than once or twice a year</w:t>
            </w:r>
          </w:p>
        </w:tc>
      </w:tr>
      <w:tr w:rsidR="0055600C" w:rsidRPr="00E142A0" w14:paraId="182DAB24" w14:textId="77777777" w:rsidTr="00973FAA">
        <w:tc>
          <w:tcPr>
            <w:tcW w:w="0" w:type="auto"/>
            <w:tcBorders>
              <w:top w:val="single" w:sz="4" w:space="0" w:color="auto"/>
              <w:left w:val="single" w:sz="4" w:space="0" w:color="auto"/>
              <w:bottom w:val="single" w:sz="4" w:space="0" w:color="auto"/>
              <w:right w:val="single" w:sz="4" w:space="0" w:color="auto"/>
            </w:tcBorders>
          </w:tcPr>
          <w:p w14:paraId="655BEA6F" w14:textId="47CFFC9F" w:rsidR="0055600C" w:rsidRDefault="0055600C" w:rsidP="007613A6">
            <w:pPr>
              <w:jc w:val="center"/>
              <w:rPr>
                <w:rFonts w:cs="Times New Roman"/>
              </w:rPr>
            </w:pPr>
            <w:r>
              <w:rPr>
                <w:rFonts w:cs="Times New Roman"/>
              </w:rPr>
              <w:t>SN35</w:t>
            </w:r>
          </w:p>
        </w:tc>
        <w:tc>
          <w:tcPr>
            <w:tcW w:w="0" w:type="auto"/>
            <w:tcBorders>
              <w:top w:val="single" w:sz="4" w:space="0" w:color="auto"/>
              <w:left w:val="single" w:sz="4" w:space="0" w:color="auto"/>
              <w:bottom w:val="single" w:sz="4" w:space="0" w:color="auto"/>
              <w:right w:val="single" w:sz="4" w:space="0" w:color="auto"/>
            </w:tcBorders>
          </w:tcPr>
          <w:p w14:paraId="123D8416" w14:textId="111B4D89" w:rsidR="0055600C" w:rsidRDefault="0055600C" w:rsidP="007613A6">
            <w:pPr>
              <w:rPr>
                <w:rFonts w:cs="Times New Roman"/>
              </w:rPr>
            </w:pPr>
            <w:r>
              <w:rPr>
                <w:rFonts w:cs="Times New Roman"/>
              </w:rPr>
              <w:t>How often do your family members make too many demands on you?</w:t>
            </w:r>
          </w:p>
        </w:tc>
        <w:tc>
          <w:tcPr>
            <w:tcW w:w="0" w:type="auto"/>
            <w:tcBorders>
              <w:top w:val="single" w:sz="4" w:space="0" w:color="auto"/>
              <w:left w:val="single" w:sz="4" w:space="0" w:color="auto"/>
              <w:bottom w:val="single" w:sz="4" w:space="0" w:color="auto"/>
              <w:right w:val="single" w:sz="4" w:space="0" w:color="auto"/>
            </w:tcBorders>
          </w:tcPr>
          <w:p w14:paraId="5F7A3837" w14:textId="77777777" w:rsidR="0055600C" w:rsidRDefault="0055600C" w:rsidP="007613A6">
            <w:pPr>
              <w:rPr>
                <w:rFonts w:cs="Times New Roman"/>
              </w:rPr>
            </w:pPr>
            <w:r>
              <w:rPr>
                <w:rFonts w:cs="Times New Roman"/>
              </w:rPr>
              <w:t>1=Often</w:t>
            </w:r>
          </w:p>
          <w:p w14:paraId="0FEF018C" w14:textId="77777777" w:rsidR="0055600C" w:rsidRDefault="0055600C" w:rsidP="007613A6">
            <w:pPr>
              <w:rPr>
                <w:rFonts w:cs="Times New Roman"/>
              </w:rPr>
            </w:pPr>
            <w:r>
              <w:rPr>
                <w:rFonts w:cs="Times New Roman"/>
              </w:rPr>
              <w:t>2=Sometimes</w:t>
            </w:r>
          </w:p>
          <w:p w14:paraId="2CD0A56E" w14:textId="77777777" w:rsidR="0055600C" w:rsidRDefault="0055600C" w:rsidP="007613A6">
            <w:pPr>
              <w:rPr>
                <w:rFonts w:cs="Times New Roman"/>
              </w:rPr>
            </w:pPr>
            <w:r>
              <w:rPr>
                <w:rFonts w:cs="Times New Roman"/>
              </w:rPr>
              <w:t>3=Rarely</w:t>
            </w:r>
          </w:p>
          <w:p w14:paraId="5D00F8B6" w14:textId="23D4BAFE" w:rsidR="0055600C" w:rsidRDefault="0055600C" w:rsidP="007613A6">
            <w:pPr>
              <w:rPr>
                <w:rFonts w:cs="Times New Roman"/>
              </w:rPr>
            </w:pPr>
            <w:r>
              <w:rPr>
                <w:rFonts w:cs="Times New Roman"/>
              </w:rPr>
              <w:t>4=Never</w:t>
            </w:r>
          </w:p>
        </w:tc>
      </w:tr>
      <w:tr w:rsidR="0055600C" w:rsidRPr="00E142A0" w14:paraId="3E665F8C" w14:textId="77777777" w:rsidTr="00973FAA">
        <w:tc>
          <w:tcPr>
            <w:tcW w:w="0" w:type="auto"/>
            <w:tcBorders>
              <w:top w:val="single" w:sz="4" w:space="0" w:color="auto"/>
              <w:left w:val="single" w:sz="4" w:space="0" w:color="auto"/>
              <w:bottom w:val="single" w:sz="4" w:space="0" w:color="auto"/>
              <w:right w:val="single" w:sz="4" w:space="0" w:color="auto"/>
            </w:tcBorders>
          </w:tcPr>
          <w:p w14:paraId="2B0B3F7F" w14:textId="3316633D" w:rsidR="0055600C" w:rsidRDefault="0055600C" w:rsidP="007613A6">
            <w:pPr>
              <w:jc w:val="center"/>
              <w:rPr>
                <w:rFonts w:cs="Times New Roman"/>
              </w:rPr>
            </w:pPr>
            <w:r>
              <w:rPr>
                <w:rFonts w:cs="Times New Roman"/>
              </w:rPr>
              <w:t>SN36</w:t>
            </w:r>
          </w:p>
        </w:tc>
        <w:tc>
          <w:tcPr>
            <w:tcW w:w="0" w:type="auto"/>
            <w:tcBorders>
              <w:top w:val="single" w:sz="4" w:space="0" w:color="auto"/>
              <w:left w:val="single" w:sz="4" w:space="0" w:color="auto"/>
              <w:bottom w:val="single" w:sz="4" w:space="0" w:color="auto"/>
              <w:right w:val="single" w:sz="4" w:space="0" w:color="auto"/>
            </w:tcBorders>
          </w:tcPr>
          <w:p w14:paraId="698FC68C" w14:textId="642E64E2" w:rsidR="0055600C" w:rsidRDefault="0055600C" w:rsidP="007613A6">
            <w:pPr>
              <w:rPr>
                <w:rFonts w:cs="Times New Roman"/>
              </w:rPr>
            </w:pPr>
            <w:r>
              <w:rPr>
                <w:rFonts w:cs="Times New Roman"/>
              </w:rPr>
              <w:t>How often do your family members criticize you?</w:t>
            </w:r>
          </w:p>
        </w:tc>
        <w:tc>
          <w:tcPr>
            <w:tcW w:w="0" w:type="auto"/>
            <w:tcBorders>
              <w:top w:val="single" w:sz="4" w:space="0" w:color="auto"/>
              <w:left w:val="single" w:sz="4" w:space="0" w:color="auto"/>
              <w:bottom w:val="single" w:sz="4" w:space="0" w:color="auto"/>
              <w:right w:val="single" w:sz="4" w:space="0" w:color="auto"/>
            </w:tcBorders>
          </w:tcPr>
          <w:p w14:paraId="734E9843" w14:textId="77777777" w:rsidR="0055600C" w:rsidRDefault="0055600C" w:rsidP="00D76A43">
            <w:pPr>
              <w:rPr>
                <w:rFonts w:cs="Times New Roman"/>
              </w:rPr>
            </w:pPr>
            <w:r>
              <w:rPr>
                <w:rFonts w:cs="Times New Roman"/>
              </w:rPr>
              <w:t>1=Often</w:t>
            </w:r>
          </w:p>
          <w:p w14:paraId="293447A4" w14:textId="77777777" w:rsidR="0055600C" w:rsidRDefault="0055600C" w:rsidP="00D76A43">
            <w:pPr>
              <w:rPr>
                <w:rFonts w:cs="Times New Roman"/>
              </w:rPr>
            </w:pPr>
            <w:r>
              <w:rPr>
                <w:rFonts w:cs="Times New Roman"/>
              </w:rPr>
              <w:t>2=Sometimes</w:t>
            </w:r>
          </w:p>
          <w:p w14:paraId="55AD1773" w14:textId="77777777" w:rsidR="0055600C" w:rsidRDefault="0055600C" w:rsidP="00D76A43">
            <w:pPr>
              <w:rPr>
                <w:rFonts w:cs="Times New Roman"/>
              </w:rPr>
            </w:pPr>
            <w:r>
              <w:rPr>
                <w:rFonts w:cs="Times New Roman"/>
              </w:rPr>
              <w:t>3=Rarely</w:t>
            </w:r>
          </w:p>
          <w:p w14:paraId="4BC0D9C7" w14:textId="6C696B72" w:rsidR="0055600C" w:rsidRDefault="0055600C" w:rsidP="00D76A43">
            <w:pPr>
              <w:rPr>
                <w:rFonts w:cs="Times New Roman"/>
              </w:rPr>
            </w:pPr>
            <w:r>
              <w:rPr>
                <w:rFonts w:cs="Times New Roman"/>
              </w:rPr>
              <w:t>4=Never</w:t>
            </w:r>
          </w:p>
        </w:tc>
      </w:tr>
      <w:tr w:rsidR="0055600C" w:rsidRPr="00E142A0" w14:paraId="7719BACC" w14:textId="77777777" w:rsidTr="00973FAA">
        <w:tc>
          <w:tcPr>
            <w:tcW w:w="0" w:type="auto"/>
            <w:tcBorders>
              <w:top w:val="single" w:sz="4" w:space="0" w:color="auto"/>
              <w:left w:val="single" w:sz="4" w:space="0" w:color="auto"/>
              <w:bottom w:val="single" w:sz="4" w:space="0" w:color="auto"/>
              <w:right w:val="single" w:sz="4" w:space="0" w:color="auto"/>
            </w:tcBorders>
          </w:tcPr>
          <w:p w14:paraId="786C657B" w14:textId="234BD7FF" w:rsidR="0055600C" w:rsidRDefault="0055600C" w:rsidP="007613A6">
            <w:pPr>
              <w:jc w:val="center"/>
              <w:rPr>
                <w:rFonts w:cs="Times New Roman"/>
              </w:rPr>
            </w:pPr>
            <w:r>
              <w:rPr>
                <w:rFonts w:cs="Times New Roman"/>
              </w:rPr>
              <w:t>SN37</w:t>
            </w:r>
          </w:p>
        </w:tc>
        <w:tc>
          <w:tcPr>
            <w:tcW w:w="0" w:type="auto"/>
            <w:tcBorders>
              <w:top w:val="single" w:sz="4" w:space="0" w:color="auto"/>
              <w:left w:val="single" w:sz="4" w:space="0" w:color="auto"/>
              <w:bottom w:val="single" w:sz="4" w:space="0" w:color="auto"/>
              <w:right w:val="single" w:sz="4" w:space="0" w:color="auto"/>
            </w:tcBorders>
          </w:tcPr>
          <w:p w14:paraId="717E27E7" w14:textId="2FAA148D" w:rsidR="0055600C" w:rsidRDefault="0055600C" w:rsidP="007613A6">
            <w:pPr>
              <w:rPr>
                <w:rFonts w:cs="Times New Roman"/>
              </w:rPr>
            </w:pPr>
            <w:r>
              <w:rPr>
                <w:rFonts w:cs="Times New Roman"/>
              </w:rPr>
              <w:t>How often do your family members let you down when you are counting on them?</w:t>
            </w:r>
          </w:p>
        </w:tc>
        <w:tc>
          <w:tcPr>
            <w:tcW w:w="0" w:type="auto"/>
            <w:tcBorders>
              <w:top w:val="single" w:sz="4" w:space="0" w:color="auto"/>
              <w:left w:val="single" w:sz="4" w:space="0" w:color="auto"/>
              <w:bottom w:val="single" w:sz="4" w:space="0" w:color="auto"/>
              <w:right w:val="single" w:sz="4" w:space="0" w:color="auto"/>
            </w:tcBorders>
          </w:tcPr>
          <w:p w14:paraId="2AE32091" w14:textId="77777777" w:rsidR="0055600C" w:rsidRDefault="0055600C" w:rsidP="00D76A43">
            <w:pPr>
              <w:rPr>
                <w:rFonts w:cs="Times New Roman"/>
              </w:rPr>
            </w:pPr>
            <w:r>
              <w:rPr>
                <w:rFonts w:cs="Times New Roman"/>
              </w:rPr>
              <w:t>1=Often</w:t>
            </w:r>
          </w:p>
          <w:p w14:paraId="66652F1E" w14:textId="77777777" w:rsidR="0055600C" w:rsidRDefault="0055600C" w:rsidP="00D76A43">
            <w:pPr>
              <w:rPr>
                <w:rFonts w:cs="Times New Roman"/>
              </w:rPr>
            </w:pPr>
            <w:r>
              <w:rPr>
                <w:rFonts w:cs="Times New Roman"/>
              </w:rPr>
              <w:t>2=Sometimes</w:t>
            </w:r>
          </w:p>
          <w:p w14:paraId="52CD86F0" w14:textId="77777777" w:rsidR="0055600C" w:rsidRDefault="0055600C" w:rsidP="00D76A43">
            <w:pPr>
              <w:rPr>
                <w:rFonts w:cs="Times New Roman"/>
              </w:rPr>
            </w:pPr>
            <w:r>
              <w:rPr>
                <w:rFonts w:cs="Times New Roman"/>
              </w:rPr>
              <w:t>3=Rarely</w:t>
            </w:r>
          </w:p>
          <w:p w14:paraId="0FCDAB74" w14:textId="31BE7463" w:rsidR="0055600C" w:rsidRDefault="0055600C" w:rsidP="00D76A43">
            <w:pPr>
              <w:rPr>
                <w:rFonts w:cs="Times New Roman"/>
              </w:rPr>
            </w:pPr>
            <w:r>
              <w:rPr>
                <w:rFonts w:cs="Times New Roman"/>
              </w:rPr>
              <w:t>4=Never</w:t>
            </w:r>
          </w:p>
        </w:tc>
      </w:tr>
      <w:tr w:rsidR="0055600C" w:rsidRPr="00E142A0" w14:paraId="03910D63" w14:textId="77777777" w:rsidTr="00973FAA">
        <w:tc>
          <w:tcPr>
            <w:tcW w:w="0" w:type="auto"/>
            <w:tcBorders>
              <w:top w:val="single" w:sz="4" w:space="0" w:color="auto"/>
              <w:left w:val="single" w:sz="4" w:space="0" w:color="auto"/>
              <w:bottom w:val="single" w:sz="4" w:space="0" w:color="auto"/>
              <w:right w:val="single" w:sz="4" w:space="0" w:color="auto"/>
            </w:tcBorders>
          </w:tcPr>
          <w:p w14:paraId="38772190" w14:textId="7283D394" w:rsidR="0055600C" w:rsidRDefault="0055600C" w:rsidP="007613A6">
            <w:pPr>
              <w:jc w:val="center"/>
              <w:rPr>
                <w:rFonts w:cs="Times New Roman"/>
              </w:rPr>
            </w:pPr>
            <w:r>
              <w:rPr>
                <w:rFonts w:cs="Times New Roman"/>
              </w:rPr>
              <w:t>SN38</w:t>
            </w:r>
          </w:p>
        </w:tc>
        <w:tc>
          <w:tcPr>
            <w:tcW w:w="0" w:type="auto"/>
            <w:tcBorders>
              <w:top w:val="single" w:sz="4" w:space="0" w:color="auto"/>
              <w:left w:val="single" w:sz="4" w:space="0" w:color="auto"/>
              <w:bottom w:val="single" w:sz="4" w:space="0" w:color="auto"/>
              <w:right w:val="single" w:sz="4" w:space="0" w:color="auto"/>
            </w:tcBorders>
          </w:tcPr>
          <w:p w14:paraId="4D4F6E99" w14:textId="4658B7E5" w:rsidR="0055600C" w:rsidRDefault="0055600C" w:rsidP="007613A6">
            <w:pPr>
              <w:rPr>
                <w:rFonts w:cs="Times New Roman"/>
              </w:rPr>
            </w:pPr>
            <w:r>
              <w:rPr>
                <w:rFonts w:cs="Times New Roman"/>
              </w:rPr>
              <w:t>How often do your family members get on your nerves?</w:t>
            </w:r>
          </w:p>
        </w:tc>
        <w:tc>
          <w:tcPr>
            <w:tcW w:w="0" w:type="auto"/>
            <w:tcBorders>
              <w:top w:val="single" w:sz="4" w:space="0" w:color="auto"/>
              <w:left w:val="single" w:sz="4" w:space="0" w:color="auto"/>
              <w:bottom w:val="single" w:sz="4" w:space="0" w:color="auto"/>
              <w:right w:val="single" w:sz="4" w:space="0" w:color="auto"/>
            </w:tcBorders>
          </w:tcPr>
          <w:p w14:paraId="5493B205" w14:textId="77777777" w:rsidR="0055600C" w:rsidRDefault="0055600C" w:rsidP="00D76A43">
            <w:pPr>
              <w:rPr>
                <w:rFonts w:cs="Times New Roman"/>
              </w:rPr>
            </w:pPr>
            <w:r>
              <w:rPr>
                <w:rFonts w:cs="Times New Roman"/>
              </w:rPr>
              <w:t>1=Often</w:t>
            </w:r>
          </w:p>
          <w:p w14:paraId="41213DE3" w14:textId="77777777" w:rsidR="0055600C" w:rsidRDefault="0055600C" w:rsidP="00D76A43">
            <w:pPr>
              <w:rPr>
                <w:rFonts w:cs="Times New Roman"/>
              </w:rPr>
            </w:pPr>
            <w:r>
              <w:rPr>
                <w:rFonts w:cs="Times New Roman"/>
              </w:rPr>
              <w:t>2=Sometimes</w:t>
            </w:r>
          </w:p>
          <w:p w14:paraId="334FFFAA" w14:textId="77777777" w:rsidR="0055600C" w:rsidRDefault="0055600C" w:rsidP="00D76A43">
            <w:pPr>
              <w:rPr>
                <w:rFonts w:cs="Times New Roman"/>
              </w:rPr>
            </w:pPr>
            <w:r>
              <w:rPr>
                <w:rFonts w:cs="Times New Roman"/>
              </w:rPr>
              <w:t>3=Rarely</w:t>
            </w:r>
          </w:p>
          <w:p w14:paraId="7B52C2E3" w14:textId="1F0FDA34" w:rsidR="0055600C" w:rsidRDefault="0055600C" w:rsidP="00D76A43">
            <w:pPr>
              <w:rPr>
                <w:rFonts w:cs="Times New Roman"/>
              </w:rPr>
            </w:pPr>
            <w:r>
              <w:rPr>
                <w:rFonts w:cs="Times New Roman"/>
              </w:rPr>
              <w:t>4=Never</w:t>
            </w:r>
          </w:p>
        </w:tc>
      </w:tr>
      <w:tr w:rsidR="0055600C" w:rsidRPr="00E142A0" w14:paraId="4B5DEE0A" w14:textId="77777777" w:rsidTr="00973FAA">
        <w:tc>
          <w:tcPr>
            <w:tcW w:w="0" w:type="auto"/>
            <w:tcBorders>
              <w:top w:val="single" w:sz="4" w:space="0" w:color="auto"/>
              <w:left w:val="single" w:sz="4" w:space="0" w:color="auto"/>
              <w:bottom w:val="single" w:sz="4" w:space="0" w:color="auto"/>
              <w:right w:val="single" w:sz="4" w:space="0" w:color="auto"/>
            </w:tcBorders>
          </w:tcPr>
          <w:p w14:paraId="6EBB3BB2" w14:textId="3E32AE45" w:rsidR="0055600C" w:rsidRDefault="0055600C" w:rsidP="007613A6">
            <w:pPr>
              <w:jc w:val="center"/>
              <w:rPr>
                <w:rFonts w:cs="Times New Roman"/>
              </w:rPr>
            </w:pPr>
            <w:r>
              <w:rPr>
                <w:rFonts w:cs="Times New Roman"/>
              </w:rPr>
              <w:t>SN39</w:t>
            </w:r>
          </w:p>
        </w:tc>
        <w:tc>
          <w:tcPr>
            <w:tcW w:w="0" w:type="auto"/>
            <w:tcBorders>
              <w:top w:val="single" w:sz="4" w:space="0" w:color="auto"/>
              <w:left w:val="single" w:sz="4" w:space="0" w:color="auto"/>
              <w:bottom w:val="single" w:sz="4" w:space="0" w:color="auto"/>
              <w:right w:val="single" w:sz="4" w:space="0" w:color="auto"/>
            </w:tcBorders>
          </w:tcPr>
          <w:p w14:paraId="1FEE065D" w14:textId="39545B71" w:rsidR="0055600C" w:rsidRDefault="0055600C" w:rsidP="007613A6">
            <w:pPr>
              <w:rPr>
                <w:rFonts w:cs="Times New Roman"/>
              </w:rPr>
            </w:pPr>
            <w:r>
              <w:rPr>
                <w:rFonts w:cs="Times New Roman"/>
              </w:rPr>
              <w:t>Do you regularly provide care for other family members? (This may include being the primary provider or just helping out.)</w:t>
            </w:r>
          </w:p>
        </w:tc>
        <w:tc>
          <w:tcPr>
            <w:tcW w:w="0" w:type="auto"/>
            <w:tcBorders>
              <w:top w:val="single" w:sz="4" w:space="0" w:color="auto"/>
              <w:left w:val="single" w:sz="4" w:space="0" w:color="auto"/>
              <w:bottom w:val="single" w:sz="4" w:space="0" w:color="auto"/>
              <w:right w:val="single" w:sz="4" w:space="0" w:color="auto"/>
            </w:tcBorders>
          </w:tcPr>
          <w:p w14:paraId="7444D7BD" w14:textId="75E96598" w:rsidR="0055600C" w:rsidRDefault="0055600C" w:rsidP="007613A6">
            <w:pPr>
              <w:rPr>
                <w:rFonts w:cs="Times New Roman"/>
              </w:rPr>
            </w:pPr>
            <w:r>
              <w:rPr>
                <w:rFonts w:cs="Times New Roman"/>
              </w:rPr>
              <w:t>0=No</w:t>
            </w:r>
          </w:p>
          <w:p w14:paraId="0976EA71" w14:textId="01D19379" w:rsidR="0055600C" w:rsidRDefault="0055600C" w:rsidP="007613A6">
            <w:pPr>
              <w:rPr>
                <w:rFonts w:cs="Times New Roman"/>
              </w:rPr>
            </w:pPr>
            <w:r>
              <w:rPr>
                <w:rFonts w:cs="Times New Roman"/>
              </w:rPr>
              <w:t>1=Yes</w:t>
            </w:r>
          </w:p>
        </w:tc>
      </w:tr>
      <w:tr w:rsidR="0055600C" w:rsidRPr="00E142A0" w14:paraId="4B984A89" w14:textId="77777777" w:rsidTr="00973FAA">
        <w:tc>
          <w:tcPr>
            <w:tcW w:w="0" w:type="auto"/>
            <w:tcBorders>
              <w:top w:val="single" w:sz="4" w:space="0" w:color="auto"/>
              <w:left w:val="single" w:sz="4" w:space="0" w:color="auto"/>
              <w:bottom w:val="single" w:sz="4" w:space="0" w:color="auto"/>
              <w:right w:val="single" w:sz="4" w:space="0" w:color="auto"/>
            </w:tcBorders>
          </w:tcPr>
          <w:p w14:paraId="6D81C761" w14:textId="27DA4BBA" w:rsidR="0055600C" w:rsidRDefault="0055600C" w:rsidP="007613A6">
            <w:pPr>
              <w:jc w:val="center"/>
              <w:rPr>
                <w:rFonts w:cs="Times New Roman"/>
              </w:rPr>
            </w:pPr>
            <w:r>
              <w:rPr>
                <w:rFonts w:cs="Times New Roman"/>
              </w:rPr>
              <w:t>SN391a</w:t>
            </w:r>
          </w:p>
        </w:tc>
        <w:tc>
          <w:tcPr>
            <w:tcW w:w="0" w:type="auto"/>
            <w:tcBorders>
              <w:top w:val="single" w:sz="4" w:space="0" w:color="auto"/>
              <w:left w:val="single" w:sz="4" w:space="0" w:color="auto"/>
              <w:bottom w:val="single" w:sz="4" w:space="0" w:color="auto"/>
              <w:right w:val="single" w:sz="4" w:space="0" w:color="auto"/>
            </w:tcBorders>
          </w:tcPr>
          <w:p w14:paraId="26CAB499" w14:textId="7C97E00E" w:rsidR="0055600C" w:rsidRDefault="0055600C" w:rsidP="007613A6">
            <w:pPr>
              <w:rPr>
                <w:rFonts w:cs="Times New Roman"/>
              </w:rPr>
            </w:pPr>
            <w:r>
              <w:rPr>
                <w:rFonts w:cs="Times New Roman"/>
              </w:rPr>
              <w:t>What is the age of family member A?</w:t>
            </w:r>
          </w:p>
        </w:tc>
        <w:tc>
          <w:tcPr>
            <w:tcW w:w="0" w:type="auto"/>
            <w:tcBorders>
              <w:top w:val="single" w:sz="4" w:space="0" w:color="auto"/>
              <w:left w:val="single" w:sz="4" w:space="0" w:color="auto"/>
              <w:bottom w:val="single" w:sz="4" w:space="0" w:color="auto"/>
              <w:right w:val="single" w:sz="4" w:space="0" w:color="auto"/>
            </w:tcBorders>
          </w:tcPr>
          <w:p w14:paraId="497F1BD6" w14:textId="77777777" w:rsidR="0055600C" w:rsidRDefault="0055600C" w:rsidP="007613A6">
            <w:pPr>
              <w:rPr>
                <w:rFonts w:cs="Times New Roman"/>
              </w:rPr>
            </w:pPr>
          </w:p>
        </w:tc>
      </w:tr>
      <w:tr w:rsidR="0055600C" w:rsidRPr="00E142A0" w14:paraId="71788BE8" w14:textId="77777777" w:rsidTr="00973FAA">
        <w:tc>
          <w:tcPr>
            <w:tcW w:w="0" w:type="auto"/>
            <w:tcBorders>
              <w:top w:val="single" w:sz="4" w:space="0" w:color="auto"/>
              <w:left w:val="single" w:sz="4" w:space="0" w:color="auto"/>
              <w:bottom w:val="single" w:sz="4" w:space="0" w:color="auto"/>
              <w:right w:val="single" w:sz="4" w:space="0" w:color="auto"/>
            </w:tcBorders>
          </w:tcPr>
          <w:p w14:paraId="1418AE78" w14:textId="389C47AE" w:rsidR="0055600C" w:rsidRDefault="0055600C" w:rsidP="007613A6">
            <w:pPr>
              <w:jc w:val="center"/>
              <w:rPr>
                <w:rFonts w:cs="Times New Roman"/>
              </w:rPr>
            </w:pPr>
            <w:r>
              <w:rPr>
                <w:rFonts w:cs="Times New Roman"/>
              </w:rPr>
              <w:t>SN391b</w:t>
            </w:r>
          </w:p>
        </w:tc>
        <w:tc>
          <w:tcPr>
            <w:tcW w:w="0" w:type="auto"/>
            <w:tcBorders>
              <w:top w:val="single" w:sz="4" w:space="0" w:color="auto"/>
              <w:left w:val="single" w:sz="4" w:space="0" w:color="auto"/>
              <w:bottom w:val="single" w:sz="4" w:space="0" w:color="auto"/>
              <w:right w:val="single" w:sz="4" w:space="0" w:color="auto"/>
            </w:tcBorders>
          </w:tcPr>
          <w:p w14:paraId="11E9DD0E" w14:textId="3EDCF8EE" w:rsidR="0055600C" w:rsidRDefault="0055600C" w:rsidP="00D76A43">
            <w:pPr>
              <w:rPr>
                <w:rFonts w:cs="Times New Roman"/>
              </w:rPr>
            </w:pPr>
            <w:r>
              <w:rPr>
                <w:rFonts w:cs="Times New Roman"/>
              </w:rPr>
              <w:t>What is the age of family member B?</w:t>
            </w:r>
          </w:p>
        </w:tc>
        <w:tc>
          <w:tcPr>
            <w:tcW w:w="0" w:type="auto"/>
            <w:tcBorders>
              <w:top w:val="single" w:sz="4" w:space="0" w:color="auto"/>
              <w:left w:val="single" w:sz="4" w:space="0" w:color="auto"/>
              <w:bottom w:val="single" w:sz="4" w:space="0" w:color="auto"/>
              <w:right w:val="single" w:sz="4" w:space="0" w:color="auto"/>
            </w:tcBorders>
          </w:tcPr>
          <w:p w14:paraId="53D2230C" w14:textId="77777777" w:rsidR="0055600C" w:rsidRDefault="0055600C" w:rsidP="007613A6">
            <w:pPr>
              <w:rPr>
                <w:rFonts w:cs="Times New Roman"/>
              </w:rPr>
            </w:pPr>
          </w:p>
        </w:tc>
      </w:tr>
      <w:tr w:rsidR="0055600C" w:rsidRPr="00E142A0" w14:paraId="6B0C8586" w14:textId="77777777" w:rsidTr="00973FAA">
        <w:tc>
          <w:tcPr>
            <w:tcW w:w="0" w:type="auto"/>
            <w:tcBorders>
              <w:top w:val="single" w:sz="4" w:space="0" w:color="auto"/>
              <w:left w:val="single" w:sz="4" w:space="0" w:color="auto"/>
              <w:bottom w:val="single" w:sz="4" w:space="0" w:color="auto"/>
              <w:right w:val="single" w:sz="4" w:space="0" w:color="auto"/>
            </w:tcBorders>
          </w:tcPr>
          <w:p w14:paraId="2C70391F" w14:textId="697B6FD8" w:rsidR="0055600C" w:rsidRDefault="0055600C" w:rsidP="007613A6">
            <w:pPr>
              <w:jc w:val="center"/>
              <w:rPr>
                <w:rFonts w:cs="Times New Roman"/>
              </w:rPr>
            </w:pPr>
            <w:r>
              <w:rPr>
                <w:rFonts w:cs="Times New Roman"/>
              </w:rPr>
              <w:t>SN392</w:t>
            </w:r>
          </w:p>
        </w:tc>
        <w:tc>
          <w:tcPr>
            <w:tcW w:w="0" w:type="auto"/>
            <w:tcBorders>
              <w:top w:val="single" w:sz="4" w:space="0" w:color="auto"/>
              <w:left w:val="single" w:sz="4" w:space="0" w:color="auto"/>
              <w:bottom w:val="single" w:sz="4" w:space="0" w:color="auto"/>
              <w:right w:val="single" w:sz="4" w:space="0" w:color="auto"/>
            </w:tcBorders>
          </w:tcPr>
          <w:p w14:paraId="684C1B72" w14:textId="6A5169E5" w:rsidR="0055600C" w:rsidRDefault="0055600C" w:rsidP="007613A6">
            <w:pPr>
              <w:rPr>
                <w:rFonts w:cs="Times New Roman"/>
              </w:rPr>
            </w:pPr>
            <w:r>
              <w:rPr>
                <w:rFonts w:cs="Times New Roman"/>
              </w:rPr>
              <w:t>What is family member A’s relation to you?</w:t>
            </w:r>
          </w:p>
        </w:tc>
        <w:tc>
          <w:tcPr>
            <w:tcW w:w="0" w:type="auto"/>
            <w:tcBorders>
              <w:top w:val="single" w:sz="4" w:space="0" w:color="auto"/>
              <w:left w:val="single" w:sz="4" w:space="0" w:color="auto"/>
              <w:bottom w:val="single" w:sz="4" w:space="0" w:color="auto"/>
              <w:right w:val="single" w:sz="4" w:space="0" w:color="auto"/>
            </w:tcBorders>
          </w:tcPr>
          <w:p w14:paraId="50585F8A" w14:textId="77777777" w:rsidR="0055600C" w:rsidRDefault="0055600C" w:rsidP="007613A6">
            <w:pPr>
              <w:rPr>
                <w:rFonts w:cs="Times New Roman"/>
              </w:rPr>
            </w:pPr>
            <w:r>
              <w:rPr>
                <w:rFonts w:cs="Times New Roman"/>
              </w:rPr>
              <w:t>1=Parent</w:t>
            </w:r>
          </w:p>
          <w:p w14:paraId="2728EA86" w14:textId="77777777" w:rsidR="0055600C" w:rsidRDefault="0055600C" w:rsidP="007613A6">
            <w:pPr>
              <w:rPr>
                <w:rFonts w:cs="Times New Roman"/>
              </w:rPr>
            </w:pPr>
            <w:r>
              <w:rPr>
                <w:rFonts w:cs="Times New Roman"/>
              </w:rPr>
              <w:t>2=Sibling</w:t>
            </w:r>
          </w:p>
          <w:p w14:paraId="4AC5E5AA" w14:textId="61AF029C" w:rsidR="0055600C" w:rsidRDefault="0055600C" w:rsidP="007613A6">
            <w:pPr>
              <w:rPr>
                <w:rFonts w:cs="Times New Roman"/>
              </w:rPr>
            </w:pPr>
            <w:r>
              <w:rPr>
                <w:rFonts w:cs="Times New Roman"/>
              </w:rPr>
              <w:t>3=Other family member</w:t>
            </w:r>
          </w:p>
        </w:tc>
      </w:tr>
      <w:tr w:rsidR="0055600C" w:rsidRPr="00E142A0" w14:paraId="696D1F88" w14:textId="77777777" w:rsidTr="00973FAA">
        <w:tc>
          <w:tcPr>
            <w:tcW w:w="0" w:type="auto"/>
            <w:tcBorders>
              <w:top w:val="single" w:sz="4" w:space="0" w:color="auto"/>
              <w:left w:val="single" w:sz="4" w:space="0" w:color="auto"/>
              <w:bottom w:val="single" w:sz="4" w:space="0" w:color="auto"/>
              <w:right w:val="single" w:sz="4" w:space="0" w:color="auto"/>
            </w:tcBorders>
          </w:tcPr>
          <w:p w14:paraId="644ED955" w14:textId="2F22B405" w:rsidR="0055600C" w:rsidRDefault="0055600C" w:rsidP="007613A6">
            <w:pPr>
              <w:jc w:val="center"/>
              <w:rPr>
                <w:rFonts w:cs="Times New Roman"/>
              </w:rPr>
            </w:pPr>
            <w:r w:rsidRPr="002A2FC6">
              <w:rPr>
                <w:rFonts w:cs="Times New Roman"/>
              </w:rPr>
              <w:t>SN392Other</w:t>
            </w:r>
          </w:p>
        </w:tc>
        <w:tc>
          <w:tcPr>
            <w:tcW w:w="0" w:type="auto"/>
            <w:tcBorders>
              <w:top w:val="single" w:sz="4" w:space="0" w:color="auto"/>
              <w:left w:val="single" w:sz="4" w:space="0" w:color="auto"/>
              <w:bottom w:val="single" w:sz="4" w:space="0" w:color="auto"/>
              <w:right w:val="single" w:sz="4" w:space="0" w:color="auto"/>
            </w:tcBorders>
          </w:tcPr>
          <w:p w14:paraId="3FF47083" w14:textId="0DD7C6B6" w:rsidR="0055600C" w:rsidRDefault="0055600C" w:rsidP="007613A6">
            <w:pPr>
              <w:rPr>
                <w:rFonts w:cs="Times New Roman"/>
              </w:rPr>
            </w:pPr>
            <w:r w:rsidRPr="002A2FC6">
              <w:rPr>
                <w:rFonts w:cs="Times New Roman"/>
              </w:rPr>
              <w:t>If SN392=3, then specify "Other" relationship</w:t>
            </w:r>
          </w:p>
        </w:tc>
        <w:tc>
          <w:tcPr>
            <w:tcW w:w="0" w:type="auto"/>
            <w:tcBorders>
              <w:top w:val="single" w:sz="4" w:space="0" w:color="auto"/>
              <w:left w:val="single" w:sz="4" w:space="0" w:color="auto"/>
              <w:bottom w:val="single" w:sz="4" w:space="0" w:color="auto"/>
              <w:right w:val="single" w:sz="4" w:space="0" w:color="auto"/>
            </w:tcBorders>
          </w:tcPr>
          <w:p w14:paraId="1F8D3B3E" w14:textId="77777777" w:rsidR="0055600C" w:rsidRDefault="0055600C" w:rsidP="007613A6">
            <w:pPr>
              <w:rPr>
                <w:rFonts w:cs="Times New Roman"/>
              </w:rPr>
            </w:pPr>
          </w:p>
        </w:tc>
      </w:tr>
      <w:tr w:rsidR="0055600C" w:rsidRPr="00E142A0" w14:paraId="69308122" w14:textId="77777777" w:rsidTr="00973FAA">
        <w:tc>
          <w:tcPr>
            <w:tcW w:w="0" w:type="auto"/>
            <w:tcBorders>
              <w:top w:val="single" w:sz="4" w:space="0" w:color="auto"/>
              <w:left w:val="single" w:sz="4" w:space="0" w:color="auto"/>
              <w:bottom w:val="single" w:sz="4" w:space="0" w:color="auto"/>
              <w:right w:val="single" w:sz="4" w:space="0" w:color="auto"/>
            </w:tcBorders>
          </w:tcPr>
          <w:p w14:paraId="0131D989" w14:textId="7F56C625" w:rsidR="0055600C" w:rsidRPr="002A2FC6" w:rsidRDefault="0055600C" w:rsidP="007613A6">
            <w:pPr>
              <w:jc w:val="center"/>
              <w:rPr>
                <w:rFonts w:cs="Times New Roman"/>
              </w:rPr>
            </w:pPr>
            <w:r w:rsidRPr="002A2FC6">
              <w:rPr>
                <w:rFonts w:cs="Times New Roman"/>
              </w:rPr>
              <w:t>SN393</w:t>
            </w:r>
          </w:p>
        </w:tc>
        <w:tc>
          <w:tcPr>
            <w:tcW w:w="0" w:type="auto"/>
            <w:tcBorders>
              <w:top w:val="single" w:sz="4" w:space="0" w:color="auto"/>
              <w:left w:val="single" w:sz="4" w:space="0" w:color="auto"/>
              <w:bottom w:val="single" w:sz="4" w:space="0" w:color="auto"/>
              <w:right w:val="single" w:sz="4" w:space="0" w:color="auto"/>
            </w:tcBorders>
          </w:tcPr>
          <w:p w14:paraId="7073029B" w14:textId="05DA4CB8" w:rsidR="0055600C" w:rsidRPr="002A2FC6" w:rsidRDefault="0055600C" w:rsidP="007613A6">
            <w:pPr>
              <w:rPr>
                <w:rFonts w:cs="Times New Roman"/>
              </w:rPr>
            </w:pPr>
            <w:r w:rsidRPr="002A2FC6">
              <w:rPr>
                <w:rFonts w:cs="Times New Roman"/>
              </w:rPr>
              <w:t>What is family member B's relation to you?</w:t>
            </w:r>
          </w:p>
        </w:tc>
        <w:tc>
          <w:tcPr>
            <w:tcW w:w="0" w:type="auto"/>
            <w:tcBorders>
              <w:top w:val="single" w:sz="4" w:space="0" w:color="auto"/>
              <w:left w:val="single" w:sz="4" w:space="0" w:color="auto"/>
              <w:bottom w:val="single" w:sz="4" w:space="0" w:color="auto"/>
              <w:right w:val="single" w:sz="4" w:space="0" w:color="auto"/>
            </w:tcBorders>
          </w:tcPr>
          <w:p w14:paraId="42C729A9" w14:textId="77777777" w:rsidR="0055600C" w:rsidRPr="002A2FC6" w:rsidRDefault="0055600C" w:rsidP="002A2FC6">
            <w:pPr>
              <w:rPr>
                <w:rFonts w:cs="Times New Roman"/>
              </w:rPr>
            </w:pPr>
            <w:r w:rsidRPr="002A2FC6">
              <w:rPr>
                <w:rFonts w:cs="Times New Roman"/>
              </w:rPr>
              <w:t>1=Parent</w:t>
            </w:r>
          </w:p>
          <w:p w14:paraId="6D95FE13" w14:textId="77777777" w:rsidR="0055600C" w:rsidRPr="002A2FC6" w:rsidRDefault="0055600C" w:rsidP="002A2FC6">
            <w:pPr>
              <w:rPr>
                <w:rFonts w:cs="Times New Roman"/>
              </w:rPr>
            </w:pPr>
            <w:r w:rsidRPr="002A2FC6">
              <w:rPr>
                <w:rFonts w:cs="Times New Roman"/>
              </w:rPr>
              <w:t>2=Sibling</w:t>
            </w:r>
          </w:p>
          <w:p w14:paraId="0737EA1A" w14:textId="2E411C42" w:rsidR="0055600C" w:rsidRDefault="0055600C" w:rsidP="002A2FC6">
            <w:pPr>
              <w:rPr>
                <w:rFonts w:cs="Times New Roman"/>
              </w:rPr>
            </w:pPr>
            <w:r w:rsidRPr="002A2FC6">
              <w:rPr>
                <w:rFonts w:cs="Times New Roman"/>
              </w:rPr>
              <w:t>3=Other family member</w:t>
            </w:r>
          </w:p>
        </w:tc>
      </w:tr>
      <w:tr w:rsidR="0055600C" w:rsidRPr="00E142A0" w14:paraId="746FFA54" w14:textId="77777777" w:rsidTr="00973FAA">
        <w:tc>
          <w:tcPr>
            <w:tcW w:w="0" w:type="auto"/>
            <w:tcBorders>
              <w:top w:val="single" w:sz="4" w:space="0" w:color="auto"/>
              <w:left w:val="single" w:sz="4" w:space="0" w:color="auto"/>
              <w:bottom w:val="single" w:sz="4" w:space="0" w:color="auto"/>
              <w:right w:val="single" w:sz="4" w:space="0" w:color="auto"/>
            </w:tcBorders>
          </w:tcPr>
          <w:p w14:paraId="04D6F1A9" w14:textId="65DF6975" w:rsidR="0055600C" w:rsidRPr="002A2FC6" w:rsidRDefault="0055600C" w:rsidP="007613A6">
            <w:pPr>
              <w:jc w:val="center"/>
              <w:rPr>
                <w:rFonts w:cs="Times New Roman"/>
              </w:rPr>
            </w:pPr>
            <w:r w:rsidRPr="002A2FC6">
              <w:rPr>
                <w:rFonts w:cs="Times New Roman"/>
              </w:rPr>
              <w:lastRenderedPageBreak/>
              <w:t>SN393Other</w:t>
            </w:r>
          </w:p>
        </w:tc>
        <w:tc>
          <w:tcPr>
            <w:tcW w:w="0" w:type="auto"/>
            <w:tcBorders>
              <w:top w:val="single" w:sz="4" w:space="0" w:color="auto"/>
              <w:left w:val="single" w:sz="4" w:space="0" w:color="auto"/>
              <w:bottom w:val="single" w:sz="4" w:space="0" w:color="auto"/>
              <w:right w:val="single" w:sz="4" w:space="0" w:color="auto"/>
            </w:tcBorders>
          </w:tcPr>
          <w:p w14:paraId="4501A0FC" w14:textId="0DC6EE16" w:rsidR="0055600C" w:rsidRPr="002A2FC6" w:rsidRDefault="0055600C" w:rsidP="007613A6">
            <w:pPr>
              <w:rPr>
                <w:rFonts w:cs="Times New Roman"/>
              </w:rPr>
            </w:pPr>
            <w:r w:rsidRPr="002A2FC6">
              <w:rPr>
                <w:rFonts w:cs="Times New Roman"/>
              </w:rPr>
              <w:t>If SN392=3, then specify "Other" relationship</w:t>
            </w:r>
          </w:p>
        </w:tc>
        <w:tc>
          <w:tcPr>
            <w:tcW w:w="0" w:type="auto"/>
            <w:tcBorders>
              <w:top w:val="single" w:sz="4" w:space="0" w:color="auto"/>
              <w:left w:val="single" w:sz="4" w:space="0" w:color="auto"/>
              <w:bottom w:val="single" w:sz="4" w:space="0" w:color="auto"/>
              <w:right w:val="single" w:sz="4" w:space="0" w:color="auto"/>
            </w:tcBorders>
          </w:tcPr>
          <w:p w14:paraId="6A89AD0D" w14:textId="77777777" w:rsidR="0055600C" w:rsidRDefault="0055600C" w:rsidP="007613A6">
            <w:pPr>
              <w:rPr>
                <w:rFonts w:cs="Times New Roman"/>
              </w:rPr>
            </w:pPr>
          </w:p>
        </w:tc>
      </w:tr>
      <w:tr w:rsidR="0055600C" w:rsidRPr="00E142A0" w14:paraId="246CCBDA" w14:textId="77777777" w:rsidTr="00973FAA">
        <w:tc>
          <w:tcPr>
            <w:tcW w:w="0" w:type="auto"/>
            <w:tcBorders>
              <w:top w:val="single" w:sz="4" w:space="0" w:color="auto"/>
              <w:left w:val="single" w:sz="4" w:space="0" w:color="auto"/>
              <w:bottom w:val="single" w:sz="4" w:space="0" w:color="auto"/>
              <w:right w:val="single" w:sz="4" w:space="0" w:color="auto"/>
            </w:tcBorders>
          </w:tcPr>
          <w:p w14:paraId="5A6B4CDB" w14:textId="3E46AAFD" w:rsidR="0055600C" w:rsidRDefault="0055600C" w:rsidP="007613A6">
            <w:pPr>
              <w:jc w:val="center"/>
              <w:rPr>
                <w:rFonts w:cs="Times New Roman"/>
              </w:rPr>
            </w:pPr>
            <w:r>
              <w:rPr>
                <w:rFonts w:cs="Times New Roman"/>
              </w:rPr>
              <w:t>SN394</w:t>
            </w:r>
          </w:p>
        </w:tc>
        <w:tc>
          <w:tcPr>
            <w:tcW w:w="0" w:type="auto"/>
            <w:tcBorders>
              <w:top w:val="single" w:sz="4" w:space="0" w:color="auto"/>
              <w:left w:val="single" w:sz="4" w:space="0" w:color="auto"/>
              <w:bottom w:val="single" w:sz="4" w:space="0" w:color="auto"/>
              <w:right w:val="single" w:sz="4" w:space="0" w:color="auto"/>
            </w:tcBorders>
          </w:tcPr>
          <w:p w14:paraId="61704C0B" w14:textId="381A6E4C" w:rsidR="0055600C" w:rsidRDefault="0055600C" w:rsidP="007613A6">
            <w:pPr>
              <w:rPr>
                <w:rFonts w:cs="Times New Roman"/>
              </w:rPr>
            </w:pPr>
            <w:r>
              <w:rPr>
                <w:rFonts w:cs="Times New Roman"/>
              </w:rPr>
              <w:t>Do any of these family members whom you provide care for have a disability or any special needs?</w:t>
            </w:r>
          </w:p>
        </w:tc>
        <w:tc>
          <w:tcPr>
            <w:tcW w:w="0" w:type="auto"/>
            <w:tcBorders>
              <w:top w:val="single" w:sz="4" w:space="0" w:color="auto"/>
              <w:left w:val="single" w:sz="4" w:space="0" w:color="auto"/>
              <w:bottom w:val="single" w:sz="4" w:space="0" w:color="auto"/>
              <w:right w:val="single" w:sz="4" w:space="0" w:color="auto"/>
            </w:tcBorders>
          </w:tcPr>
          <w:p w14:paraId="690630E6" w14:textId="33B7BEB8" w:rsidR="0055600C" w:rsidRDefault="0055600C" w:rsidP="007613A6">
            <w:pPr>
              <w:rPr>
                <w:rFonts w:cs="Times New Roman"/>
              </w:rPr>
            </w:pPr>
            <w:r>
              <w:rPr>
                <w:rFonts w:cs="Times New Roman"/>
              </w:rPr>
              <w:t>0=No</w:t>
            </w:r>
          </w:p>
          <w:p w14:paraId="2C221DB6" w14:textId="0607824B" w:rsidR="0055600C" w:rsidRDefault="0055600C" w:rsidP="007613A6">
            <w:pPr>
              <w:rPr>
                <w:rFonts w:cs="Times New Roman"/>
              </w:rPr>
            </w:pPr>
            <w:r>
              <w:rPr>
                <w:rFonts w:cs="Times New Roman"/>
              </w:rPr>
              <w:t>1=Yes</w:t>
            </w:r>
          </w:p>
        </w:tc>
      </w:tr>
      <w:tr w:rsidR="0055600C" w:rsidRPr="00E142A0" w14:paraId="372D0989" w14:textId="77777777" w:rsidTr="00973FAA">
        <w:tc>
          <w:tcPr>
            <w:tcW w:w="0" w:type="auto"/>
            <w:tcBorders>
              <w:top w:val="single" w:sz="4" w:space="0" w:color="auto"/>
              <w:left w:val="single" w:sz="4" w:space="0" w:color="auto"/>
              <w:bottom w:val="single" w:sz="4" w:space="0" w:color="auto"/>
              <w:right w:val="single" w:sz="4" w:space="0" w:color="auto"/>
            </w:tcBorders>
          </w:tcPr>
          <w:p w14:paraId="55AC80E2" w14:textId="02B4FCF4" w:rsidR="0055600C" w:rsidRDefault="0055600C" w:rsidP="007613A6">
            <w:pPr>
              <w:jc w:val="center"/>
              <w:rPr>
                <w:rFonts w:cs="Times New Roman"/>
              </w:rPr>
            </w:pPr>
            <w:r w:rsidRPr="006D376E">
              <w:rPr>
                <w:rFonts w:cs="Times New Roman"/>
              </w:rPr>
              <w:t>SN395a</w:t>
            </w:r>
          </w:p>
        </w:tc>
        <w:tc>
          <w:tcPr>
            <w:tcW w:w="0" w:type="auto"/>
            <w:tcBorders>
              <w:top w:val="single" w:sz="4" w:space="0" w:color="auto"/>
              <w:left w:val="single" w:sz="4" w:space="0" w:color="auto"/>
              <w:bottom w:val="single" w:sz="4" w:space="0" w:color="auto"/>
              <w:right w:val="single" w:sz="4" w:space="0" w:color="auto"/>
            </w:tcBorders>
          </w:tcPr>
          <w:p w14:paraId="55D92F66" w14:textId="4B6A5FCE" w:rsidR="0055600C" w:rsidRDefault="0055600C" w:rsidP="007613A6">
            <w:pPr>
              <w:rPr>
                <w:rFonts w:cs="Times New Roman"/>
              </w:rPr>
            </w:pPr>
            <w:r w:rsidRPr="006D376E">
              <w:rPr>
                <w:rFonts w:cs="Times New Roman"/>
              </w:rPr>
              <w:t>Does family member A have special needs?</w:t>
            </w:r>
          </w:p>
        </w:tc>
        <w:tc>
          <w:tcPr>
            <w:tcW w:w="0" w:type="auto"/>
            <w:tcBorders>
              <w:top w:val="single" w:sz="4" w:space="0" w:color="auto"/>
              <w:left w:val="single" w:sz="4" w:space="0" w:color="auto"/>
              <w:bottom w:val="single" w:sz="4" w:space="0" w:color="auto"/>
              <w:right w:val="single" w:sz="4" w:space="0" w:color="auto"/>
            </w:tcBorders>
          </w:tcPr>
          <w:p w14:paraId="2AC983AF" w14:textId="77777777" w:rsidR="0055600C" w:rsidRDefault="0055600C" w:rsidP="006D376E">
            <w:pPr>
              <w:rPr>
                <w:rFonts w:cs="Times New Roman"/>
              </w:rPr>
            </w:pPr>
            <w:r>
              <w:rPr>
                <w:rFonts w:cs="Times New Roman"/>
              </w:rPr>
              <w:t>0=No</w:t>
            </w:r>
          </w:p>
          <w:p w14:paraId="07FC38F8" w14:textId="0FCD8E9E" w:rsidR="0055600C" w:rsidRDefault="0055600C" w:rsidP="006D376E">
            <w:pPr>
              <w:rPr>
                <w:rFonts w:cs="Times New Roman"/>
              </w:rPr>
            </w:pPr>
            <w:r>
              <w:rPr>
                <w:rFonts w:cs="Times New Roman"/>
              </w:rPr>
              <w:t>1=Yes</w:t>
            </w:r>
          </w:p>
        </w:tc>
      </w:tr>
      <w:tr w:rsidR="0055600C" w:rsidRPr="00E142A0" w14:paraId="4238DD4B" w14:textId="77777777" w:rsidTr="00973FAA">
        <w:tc>
          <w:tcPr>
            <w:tcW w:w="0" w:type="auto"/>
            <w:tcBorders>
              <w:top w:val="single" w:sz="4" w:space="0" w:color="auto"/>
              <w:left w:val="single" w:sz="4" w:space="0" w:color="auto"/>
              <w:bottom w:val="single" w:sz="4" w:space="0" w:color="auto"/>
              <w:right w:val="single" w:sz="4" w:space="0" w:color="auto"/>
            </w:tcBorders>
          </w:tcPr>
          <w:p w14:paraId="55D3AF86" w14:textId="4B9762D5" w:rsidR="0055600C" w:rsidRDefault="0055600C" w:rsidP="006D376E">
            <w:pPr>
              <w:jc w:val="center"/>
              <w:rPr>
                <w:rFonts w:cs="Times New Roman"/>
              </w:rPr>
            </w:pPr>
            <w:r w:rsidRPr="006D376E">
              <w:rPr>
                <w:rFonts w:cs="Times New Roman"/>
              </w:rPr>
              <w:t>SN395b</w:t>
            </w:r>
          </w:p>
        </w:tc>
        <w:tc>
          <w:tcPr>
            <w:tcW w:w="0" w:type="auto"/>
            <w:tcBorders>
              <w:top w:val="single" w:sz="4" w:space="0" w:color="auto"/>
              <w:left w:val="single" w:sz="4" w:space="0" w:color="auto"/>
              <w:bottom w:val="single" w:sz="4" w:space="0" w:color="auto"/>
              <w:right w:val="single" w:sz="4" w:space="0" w:color="auto"/>
            </w:tcBorders>
          </w:tcPr>
          <w:p w14:paraId="350190F4" w14:textId="5AD8FF20" w:rsidR="0055600C" w:rsidRDefault="0055600C" w:rsidP="006D376E">
            <w:pPr>
              <w:rPr>
                <w:rFonts w:cs="Times New Roman"/>
              </w:rPr>
            </w:pPr>
            <w:r w:rsidRPr="006D376E">
              <w:rPr>
                <w:rFonts w:cs="Times New Roman"/>
              </w:rPr>
              <w:t>Does family member B have special needs?</w:t>
            </w:r>
          </w:p>
        </w:tc>
        <w:tc>
          <w:tcPr>
            <w:tcW w:w="0" w:type="auto"/>
            <w:tcBorders>
              <w:top w:val="single" w:sz="4" w:space="0" w:color="auto"/>
              <w:left w:val="single" w:sz="4" w:space="0" w:color="auto"/>
              <w:bottom w:val="single" w:sz="4" w:space="0" w:color="auto"/>
              <w:right w:val="single" w:sz="4" w:space="0" w:color="auto"/>
            </w:tcBorders>
          </w:tcPr>
          <w:p w14:paraId="23D12ADB" w14:textId="77777777" w:rsidR="0055600C" w:rsidRDefault="0055600C" w:rsidP="006D376E">
            <w:pPr>
              <w:rPr>
                <w:rFonts w:cs="Times New Roman"/>
              </w:rPr>
            </w:pPr>
            <w:r>
              <w:rPr>
                <w:rFonts w:cs="Times New Roman"/>
              </w:rPr>
              <w:t>0=No</w:t>
            </w:r>
          </w:p>
          <w:p w14:paraId="1822C25A" w14:textId="2A65C7B6" w:rsidR="0055600C" w:rsidRDefault="0055600C" w:rsidP="006D376E">
            <w:pPr>
              <w:rPr>
                <w:rFonts w:cs="Times New Roman"/>
              </w:rPr>
            </w:pPr>
            <w:r>
              <w:rPr>
                <w:rFonts w:cs="Times New Roman"/>
              </w:rPr>
              <w:t>1=Yes</w:t>
            </w:r>
          </w:p>
        </w:tc>
      </w:tr>
      <w:tr w:rsidR="0055600C" w:rsidRPr="00E142A0" w14:paraId="37C24442" w14:textId="77777777" w:rsidTr="00973FAA">
        <w:tc>
          <w:tcPr>
            <w:tcW w:w="0" w:type="auto"/>
            <w:tcBorders>
              <w:top w:val="single" w:sz="4" w:space="0" w:color="auto"/>
              <w:left w:val="single" w:sz="4" w:space="0" w:color="auto"/>
              <w:bottom w:val="single" w:sz="4" w:space="0" w:color="auto"/>
              <w:right w:val="single" w:sz="4" w:space="0" w:color="auto"/>
            </w:tcBorders>
          </w:tcPr>
          <w:p w14:paraId="7CD52AA1" w14:textId="48B75368" w:rsidR="0055600C" w:rsidRDefault="0055600C" w:rsidP="006D376E">
            <w:pPr>
              <w:jc w:val="center"/>
              <w:rPr>
                <w:rFonts w:cs="Times New Roman"/>
              </w:rPr>
            </w:pPr>
            <w:r>
              <w:rPr>
                <w:rFonts w:cs="Times New Roman"/>
              </w:rPr>
              <w:t>SN396</w:t>
            </w:r>
          </w:p>
        </w:tc>
        <w:tc>
          <w:tcPr>
            <w:tcW w:w="0" w:type="auto"/>
            <w:tcBorders>
              <w:top w:val="single" w:sz="4" w:space="0" w:color="auto"/>
              <w:left w:val="single" w:sz="4" w:space="0" w:color="auto"/>
              <w:bottom w:val="single" w:sz="4" w:space="0" w:color="auto"/>
              <w:right w:val="single" w:sz="4" w:space="0" w:color="auto"/>
            </w:tcBorders>
          </w:tcPr>
          <w:p w14:paraId="18D16AC9" w14:textId="0DBDEB75" w:rsidR="0055600C" w:rsidRDefault="0055600C" w:rsidP="006D376E">
            <w:pPr>
              <w:rPr>
                <w:rFonts w:cs="Times New Roman"/>
              </w:rPr>
            </w:pPr>
            <w:r>
              <w:rPr>
                <w:rFonts w:cs="Times New Roman"/>
              </w:rPr>
              <w:t>About how many hours per week do you typically provide care?</w:t>
            </w:r>
          </w:p>
        </w:tc>
        <w:tc>
          <w:tcPr>
            <w:tcW w:w="0" w:type="auto"/>
            <w:tcBorders>
              <w:top w:val="single" w:sz="4" w:space="0" w:color="auto"/>
              <w:left w:val="single" w:sz="4" w:space="0" w:color="auto"/>
              <w:bottom w:val="single" w:sz="4" w:space="0" w:color="auto"/>
              <w:right w:val="single" w:sz="4" w:space="0" w:color="auto"/>
            </w:tcBorders>
          </w:tcPr>
          <w:p w14:paraId="34FA6415" w14:textId="77777777" w:rsidR="0055600C" w:rsidRDefault="0055600C" w:rsidP="006D376E">
            <w:pPr>
              <w:rPr>
                <w:rFonts w:cs="Times New Roman"/>
              </w:rPr>
            </w:pPr>
          </w:p>
        </w:tc>
      </w:tr>
      <w:tr w:rsidR="0055600C" w:rsidRPr="00E142A0" w14:paraId="24C64F43" w14:textId="77777777" w:rsidTr="00973FAA">
        <w:tc>
          <w:tcPr>
            <w:tcW w:w="0" w:type="auto"/>
            <w:tcBorders>
              <w:top w:val="single" w:sz="4" w:space="0" w:color="auto"/>
              <w:left w:val="single" w:sz="4" w:space="0" w:color="auto"/>
              <w:bottom w:val="single" w:sz="4" w:space="0" w:color="auto"/>
              <w:right w:val="single" w:sz="4" w:space="0" w:color="auto"/>
            </w:tcBorders>
          </w:tcPr>
          <w:p w14:paraId="18D02193" w14:textId="3C078F94" w:rsidR="0055600C" w:rsidRDefault="0055600C" w:rsidP="006D376E">
            <w:pPr>
              <w:jc w:val="center"/>
              <w:rPr>
                <w:rFonts w:cs="Times New Roman"/>
              </w:rPr>
            </w:pPr>
            <w:r>
              <w:rPr>
                <w:rFonts w:cs="Times New Roman"/>
              </w:rPr>
              <w:t>SN397</w:t>
            </w:r>
          </w:p>
        </w:tc>
        <w:tc>
          <w:tcPr>
            <w:tcW w:w="0" w:type="auto"/>
            <w:tcBorders>
              <w:top w:val="single" w:sz="4" w:space="0" w:color="auto"/>
              <w:left w:val="single" w:sz="4" w:space="0" w:color="auto"/>
              <w:bottom w:val="single" w:sz="4" w:space="0" w:color="auto"/>
              <w:right w:val="single" w:sz="4" w:space="0" w:color="auto"/>
            </w:tcBorders>
          </w:tcPr>
          <w:p w14:paraId="03A4D135" w14:textId="656CFB60" w:rsidR="0055600C" w:rsidRDefault="0055600C" w:rsidP="006D376E">
            <w:pPr>
              <w:rPr>
                <w:rFonts w:cs="Times New Roman"/>
              </w:rPr>
            </w:pPr>
            <w:r>
              <w:rPr>
                <w:rFonts w:cs="Times New Roman"/>
              </w:rPr>
              <w:t>How much emotional strain do you experience associated with caring for this family member?</w:t>
            </w:r>
          </w:p>
        </w:tc>
        <w:tc>
          <w:tcPr>
            <w:tcW w:w="0" w:type="auto"/>
            <w:tcBorders>
              <w:top w:val="single" w:sz="4" w:space="0" w:color="auto"/>
              <w:left w:val="single" w:sz="4" w:space="0" w:color="auto"/>
              <w:bottom w:val="single" w:sz="4" w:space="0" w:color="auto"/>
              <w:right w:val="single" w:sz="4" w:space="0" w:color="auto"/>
            </w:tcBorders>
          </w:tcPr>
          <w:p w14:paraId="20F4845E" w14:textId="77777777" w:rsidR="0055600C" w:rsidRDefault="0055600C" w:rsidP="006D376E">
            <w:pPr>
              <w:rPr>
                <w:rFonts w:cs="Times New Roman"/>
              </w:rPr>
            </w:pPr>
            <w:r>
              <w:rPr>
                <w:rFonts w:cs="Times New Roman"/>
              </w:rPr>
              <w:t>0=No strain</w:t>
            </w:r>
          </w:p>
          <w:p w14:paraId="524A5096" w14:textId="77777777" w:rsidR="0055600C" w:rsidRDefault="0055600C" w:rsidP="006D376E">
            <w:pPr>
              <w:rPr>
                <w:rFonts w:cs="Times New Roman"/>
              </w:rPr>
            </w:pPr>
            <w:r>
              <w:rPr>
                <w:rFonts w:cs="Times New Roman"/>
              </w:rPr>
              <w:t>1=Some strain</w:t>
            </w:r>
          </w:p>
          <w:p w14:paraId="64FA98B2" w14:textId="5E4BA880" w:rsidR="0055600C" w:rsidRDefault="0055600C" w:rsidP="006D376E">
            <w:pPr>
              <w:rPr>
                <w:rFonts w:cs="Times New Roman"/>
              </w:rPr>
            </w:pPr>
            <w:r>
              <w:rPr>
                <w:rFonts w:cs="Times New Roman"/>
              </w:rPr>
              <w:t>2=A lot of strain</w:t>
            </w:r>
          </w:p>
        </w:tc>
      </w:tr>
      <w:tr w:rsidR="0055600C" w:rsidRPr="00E142A0" w14:paraId="724A4D81" w14:textId="77777777" w:rsidTr="00973FAA">
        <w:tc>
          <w:tcPr>
            <w:tcW w:w="0" w:type="auto"/>
            <w:tcBorders>
              <w:top w:val="single" w:sz="4" w:space="0" w:color="auto"/>
              <w:left w:val="single" w:sz="4" w:space="0" w:color="auto"/>
              <w:bottom w:val="single" w:sz="4" w:space="0" w:color="auto"/>
              <w:right w:val="single" w:sz="4" w:space="0" w:color="auto"/>
            </w:tcBorders>
          </w:tcPr>
          <w:p w14:paraId="66DB826C" w14:textId="5C76872C" w:rsidR="0055600C" w:rsidRDefault="0055600C" w:rsidP="006D376E">
            <w:pPr>
              <w:jc w:val="center"/>
              <w:rPr>
                <w:rFonts w:cs="Times New Roman"/>
              </w:rPr>
            </w:pPr>
            <w:r>
              <w:rPr>
                <w:rFonts w:cs="Times New Roman"/>
              </w:rPr>
              <w:t>SN398</w:t>
            </w:r>
          </w:p>
        </w:tc>
        <w:tc>
          <w:tcPr>
            <w:tcW w:w="0" w:type="auto"/>
            <w:tcBorders>
              <w:top w:val="single" w:sz="4" w:space="0" w:color="auto"/>
              <w:left w:val="single" w:sz="4" w:space="0" w:color="auto"/>
              <w:bottom w:val="single" w:sz="4" w:space="0" w:color="auto"/>
              <w:right w:val="single" w:sz="4" w:space="0" w:color="auto"/>
            </w:tcBorders>
          </w:tcPr>
          <w:p w14:paraId="0E275536" w14:textId="4A2C9A32" w:rsidR="0055600C" w:rsidRDefault="0055600C" w:rsidP="006D376E">
            <w:pPr>
              <w:rPr>
                <w:rFonts w:cs="Times New Roman"/>
              </w:rPr>
            </w:pPr>
            <w:r>
              <w:rPr>
                <w:rFonts w:cs="Times New Roman"/>
              </w:rPr>
              <w:t>How physically demanding is caring for this family member?</w:t>
            </w:r>
          </w:p>
        </w:tc>
        <w:tc>
          <w:tcPr>
            <w:tcW w:w="0" w:type="auto"/>
            <w:tcBorders>
              <w:top w:val="single" w:sz="4" w:space="0" w:color="auto"/>
              <w:left w:val="single" w:sz="4" w:space="0" w:color="auto"/>
              <w:bottom w:val="single" w:sz="4" w:space="0" w:color="auto"/>
              <w:right w:val="single" w:sz="4" w:space="0" w:color="auto"/>
            </w:tcBorders>
          </w:tcPr>
          <w:p w14:paraId="7B36EBAA" w14:textId="77777777" w:rsidR="0055600C" w:rsidRDefault="0055600C" w:rsidP="006D376E">
            <w:pPr>
              <w:rPr>
                <w:rFonts w:cs="Times New Roman"/>
              </w:rPr>
            </w:pPr>
            <w:r>
              <w:rPr>
                <w:rFonts w:cs="Times New Roman"/>
              </w:rPr>
              <w:t>0=No strain</w:t>
            </w:r>
          </w:p>
          <w:p w14:paraId="04FBE567" w14:textId="77777777" w:rsidR="0055600C" w:rsidRDefault="0055600C" w:rsidP="006D376E">
            <w:pPr>
              <w:rPr>
                <w:rFonts w:cs="Times New Roman"/>
              </w:rPr>
            </w:pPr>
            <w:r>
              <w:rPr>
                <w:rFonts w:cs="Times New Roman"/>
              </w:rPr>
              <w:t>1=Some strain</w:t>
            </w:r>
          </w:p>
          <w:p w14:paraId="15FCA248" w14:textId="4E9C51A5" w:rsidR="0055600C" w:rsidRDefault="0055600C" w:rsidP="006D376E">
            <w:pPr>
              <w:rPr>
                <w:rFonts w:cs="Times New Roman"/>
              </w:rPr>
            </w:pPr>
            <w:r>
              <w:rPr>
                <w:rFonts w:cs="Times New Roman"/>
              </w:rPr>
              <w:t>2=A lot of strain</w:t>
            </w:r>
          </w:p>
        </w:tc>
      </w:tr>
      <w:tr w:rsidR="0055600C" w:rsidRPr="00E142A0" w14:paraId="663AFA1D" w14:textId="77777777" w:rsidTr="00973FAA">
        <w:tc>
          <w:tcPr>
            <w:tcW w:w="0" w:type="auto"/>
            <w:tcBorders>
              <w:top w:val="single" w:sz="4" w:space="0" w:color="auto"/>
              <w:left w:val="single" w:sz="4" w:space="0" w:color="auto"/>
              <w:bottom w:val="single" w:sz="4" w:space="0" w:color="auto"/>
              <w:right w:val="single" w:sz="4" w:space="0" w:color="auto"/>
            </w:tcBorders>
          </w:tcPr>
          <w:p w14:paraId="278C40F4" w14:textId="5DF50DBE" w:rsidR="0055600C" w:rsidRDefault="0055600C" w:rsidP="006D376E">
            <w:pPr>
              <w:jc w:val="center"/>
              <w:rPr>
                <w:rFonts w:cs="Times New Roman"/>
              </w:rPr>
            </w:pPr>
            <w:r>
              <w:rPr>
                <w:rFonts w:cs="Times New Roman"/>
              </w:rPr>
              <w:t>SN399</w:t>
            </w:r>
          </w:p>
        </w:tc>
        <w:tc>
          <w:tcPr>
            <w:tcW w:w="0" w:type="auto"/>
            <w:tcBorders>
              <w:top w:val="single" w:sz="4" w:space="0" w:color="auto"/>
              <w:left w:val="single" w:sz="4" w:space="0" w:color="auto"/>
              <w:bottom w:val="single" w:sz="4" w:space="0" w:color="auto"/>
              <w:right w:val="single" w:sz="4" w:space="0" w:color="auto"/>
            </w:tcBorders>
          </w:tcPr>
          <w:p w14:paraId="4AA4AA7B" w14:textId="1D1D13F5" w:rsidR="0055600C" w:rsidRDefault="0055600C" w:rsidP="006D376E">
            <w:pPr>
              <w:rPr>
                <w:rFonts w:cs="Times New Roman"/>
              </w:rPr>
            </w:pPr>
            <w:r>
              <w:rPr>
                <w:rFonts w:cs="Times New Roman"/>
              </w:rPr>
              <w:t>How rewarding for you is caring for this family member?</w:t>
            </w:r>
          </w:p>
        </w:tc>
        <w:tc>
          <w:tcPr>
            <w:tcW w:w="0" w:type="auto"/>
            <w:tcBorders>
              <w:top w:val="single" w:sz="4" w:space="0" w:color="auto"/>
              <w:left w:val="single" w:sz="4" w:space="0" w:color="auto"/>
              <w:bottom w:val="single" w:sz="4" w:space="0" w:color="auto"/>
              <w:right w:val="single" w:sz="4" w:space="0" w:color="auto"/>
            </w:tcBorders>
          </w:tcPr>
          <w:p w14:paraId="7F9360FC" w14:textId="532B21B7" w:rsidR="0055600C" w:rsidRDefault="0055600C" w:rsidP="006D376E">
            <w:pPr>
              <w:rPr>
                <w:rFonts w:cs="Times New Roman"/>
              </w:rPr>
            </w:pPr>
            <w:r>
              <w:rPr>
                <w:rFonts w:cs="Times New Roman"/>
              </w:rPr>
              <w:t>0=No reward</w:t>
            </w:r>
          </w:p>
          <w:p w14:paraId="53FCB296" w14:textId="1BD75785" w:rsidR="0055600C" w:rsidRDefault="0055600C" w:rsidP="006D376E">
            <w:pPr>
              <w:rPr>
                <w:rFonts w:cs="Times New Roman"/>
              </w:rPr>
            </w:pPr>
            <w:r>
              <w:rPr>
                <w:rFonts w:cs="Times New Roman"/>
              </w:rPr>
              <w:t>1=Some reward</w:t>
            </w:r>
          </w:p>
          <w:p w14:paraId="2A2D025B" w14:textId="60E6948E" w:rsidR="0055600C" w:rsidRDefault="0055600C" w:rsidP="006D376E">
            <w:pPr>
              <w:rPr>
                <w:rFonts w:cs="Times New Roman"/>
              </w:rPr>
            </w:pPr>
            <w:r>
              <w:rPr>
                <w:rFonts w:cs="Times New Roman"/>
              </w:rPr>
              <w:t>2=A lot of reward</w:t>
            </w:r>
          </w:p>
        </w:tc>
      </w:tr>
      <w:tr w:rsidR="0055600C" w:rsidRPr="00E142A0" w14:paraId="71544890" w14:textId="77777777" w:rsidTr="00973FAA">
        <w:tc>
          <w:tcPr>
            <w:tcW w:w="0" w:type="auto"/>
            <w:tcBorders>
              <w:top w:val="single" w:sz="4" w:space="0" w:color="auto"/>
              <w:left w:val="single" w:sz="4" w:space="0" w:color="auto"/>
              <w:bottom w:val="single" w:sz="4" w:space="0" w:color="auto"/>
              <w:right w:val="single" w:sz="4" w:space="0" w:color="auto"/>
            </w:tcBorders>
          </w:tcPr>
          <w:p w14:paraId="7F9A1CDF" w14:textId="14B731F9" w:rsidR="0055600C" w:rsidRDefault="0055600C" w:rsidP="006D376E">
            <w:pPr>
              <w:jc w:val="center"/>
              <w:rPr>
                <w:rFonts w:cs="Times New Roman"/>
              </w:rPr>
            </w:pPr>
            <w:r>
              <w:rPr>
                <w:rFonts w:cs="Times New Roman"/>
              </w:rPr>
              <w:t>SN4</w:t>
            </w:r>
          </w:p>
        </w:tc>
        <w:tc>
          <w:tcPr>
            <w:tcW w:w="0" w:type="auto"/>
            <w:tcBorders>
              <w:top w:val="single" w:sz="4" w:space="0" w:color="auto"/>
              <w:left w:val="single" w:sz="4" w:space="0" w:color="auto"/>
              <w:bottom w:val="single" w:sz="4" w:space="0" w:color="auto"/>
              <w:right w:val="single" w:sz="4" w:space="0" w:color="auto"/>
            </w:tcBorders>
          </w:tcPr>
          <w:p w14:paraId="56529E42" w14:textId="5304E0D1" w:rsidR="0055600C" w:rsidRDefault="0055600C" w:rsidP="006D376E">
            <w:pPr>
              <w:rPr>
                <w:rFonts w:cs="Times New Roman"/>
              </w:rPr>
            </w:pPr>
            <w:r>
              <w:rPr>
                <w:rFonts w:cs="Times New Roman"/>
              </w:rPr>
              <w:t>Do you have any other friends?</w:t>
            </w:r>
          </w:p>
        </w:tc>
        <w:tc>
          <w:tcPr>
            <w:tcW w:w="0" w:type="auto"/>
            <w:tcBorders>
              <w:top w:val="single" w:sz="4" w:space="0" w:color="auto"/>
              <w:left w:val="single" w:sz="4" w:space="0" w:color="auto"/>
              <w:bottom w:val="single" w:sz="4" w:space="0" w:color="auto"/>
              <w:right w:val="single" w:sz="4" w:space="0" w:color="auto"/>
            </w:tcBorders>
          </w:tcPr>
          <w:p w14:paraId="7D319713" w14:textId="78D36224" w:rsidR="0055600C" w:rsidRDefault="0055600C" w:rsidP="006D376E">
            <w:pPr>
              <w:rPr>
                <w:rFonts w:cs="Times New Roman"/>
              </w:rPr>
            </w:pPr>
            <w:r>
              <w:rPr>
                <w:rFonts w:cs="Times New Roman"/>
              </w:rPr>
              <w:t>0=No</w:t>
            </w:r>
          </w:p>
          <w:p w14:paraId="3A8E1E92" w14:textId="0722AED4" w:rsidR="0055600C" w:rsidRDefault="0055600C" w:rsidP="006D376E">
            <w:pPr>
              <w:rPr>
                <w:rFonts w:cs="Times New Roman"/>
              </w:rPr>
            </w:pPr>
            <w:r>
              <w:rPr>
                <w:rFonts w:cs="Times New Roman"/>
              </w:rPr>
              <w:t>1=Yes</w:t>
            </w:r>
          </w:p>
        </w:tc>
      </w:tr>
      <w:tr w:rsidR="0055600C" w:rsidRPr="00E142A0" w14:paraId="56793B8D" w14:textId="77777777" w:rsidTr="00973FAA">
        <w:tc>
          <w:tcPr>
            <w:tcW w:w="0" w:type="auto"/>
            <w:tcBorders>
              <w:top w:val="single" w:sz="4" w:space="0" w:color="auto"/>
              <w:left w:val="single" w:sz="4" w:space="0" w:color="auto"/>
              <w:bottom w:val="single" w:sz="4" w:space="0" w:color="auto"/>
              <w:right w:val="single" w:sz="4" w:space="0" w:color="auto"/>
            </w:tcBorders>
          </w:tcPr>
          <w:p w14:paraId="49709F5E" w14:textId="17376D49" w:rsidR="0055600C" w:rsidRDefault="0055600C" w:rsidP="006D376E">
            <w:pPr>
              <w:jc w:val="center"/>
              <w:rPr>
                <w:rFonts w:cs="Times New Roman"/>
              </w:rPr>
            </w:pPr>
            <w:r>
              <w:rPr>
                <w:rFonts w:cs="Times New Roman"/>
              </w:rPr>
              <w:t>SN41</w:t>
            </w:r>
          </w:p>
        </w:tc>
        <w:tc>
          <w:tcPr>
            <w:tcW w:w="0" w:type="auto"/>
            <w:tcBorders>
              <w:top w:val="single" w:sz="4" w:space="0" w:color="auto"/>
              <w:left w:val="single" w:sz="4" w:space="0" w:color="auto"/>
              <w:bottom w:val="single" w:sz="4" w:space="0" w:color="auto"/>
              <w:right w:val="single" w:sz="4" w:space="0" w:color="auto"/>
            </w:tcBorders>
          </w:tcPr>
          <w:p w14:paraId="009EB816" w14:textId="44683A26" w:rsidR="0055600C" w:rsidRDefault="0055600C" w:rsidP="006D376E">
            <w:pPr>
              <w:rPr>
                <w:rFonts w:cs="Times New Roman"/>
              </w:rPr>
            </w:pPr>
            <w:r>
              <w:rPr>
                <w:rFonts w:cs="Times New Roman"/>
              </w:rPr>
              <w:t>How many of these friends would you say you have a close relationship with?</w:t>
            </w:r>
          </w:p>
        </w:tc>
        <w:tc>
          <w:tcPr>
            <w:tcW w:w="0" w:type="auto"/>
            <w:tcBorders>
              <w:top w:val="single" w:sz="4" w:space="0" w:color="auto"/>
              <w:left w:val="single" w:sz="4" w:space="0" w:color="auto"/>
              <w:bottom w:val="single" w:sz="4" w:space="0" w:color="auto"/>
              <w:right w:val="single" w:sz="4" w:space="0" w:color="auto"/>
            </w:tcBorders>
          </w:tcPr>
          <w:p w14:paraId="6408DCC9" w14:textId="5142F4BD" w:rsidR="0055600C" w:rsidRDefault="0055600C" w:rsidP="006D376E">
            <w:pPr>
              <w:rPr>
                <w:rFonts w:cs="Times New Roman"/>
              </w:rPr>
            </w:pPr>
          </w:p>
        </w:tc>
      </w:tr>
      <w:tr w:rsidR="0055600C" w:rsidRPr="00E142A0" w14:paraId="17214327" w14:textId="77777777" w:rsidTr="00973FAA">
        <w:tc>
          <w:tcPr>
            <w:tcW w:w="0" w:type="auto"/>
            <w:tcBorders>
              <w:top w:val="single" w:sz="4" w:space="0" w:color="auto"/>
              <w:left w:val="single" w:sz="4" w:space="0" w:color="auto"/>
              <w:bottom w:val="single" w:sz="4" w:space="0" w:color="auto"/>
              <w:right w:val="single" w:sz="4" w:space="0" w:color="auto"/>
            </w:tcBorders>
          </w:tcPr>
          <w:p w14:paraId="03EE8424" w14:textId="6D8B9938" w:rsidR="0055600C" w:rsidRDefault="0055600C" w:rsidP="006D376E">
            <w:pPr>
              <w:jc w:val="center"/>
              <w:rPr>
                <w:rFonts w:cs="Times New Roman"/>
              </w:rPr>
            </w:pPr>
            <w:r>
              <w:rPr>
                <w:rFonts w:cs="Times New Roman"/>
              </w:rPr>
              <w:t>SN42</w:t>
            </w:r>
          </w:p>
        </w:tc>
        <w:tc>
          <w:tcPr>
            <w:tcW w:w="0" w:type="auto"/>
            <w:tcBorders>
              <w:top w:val="single" w:sz="4" w:space="0" w:color="auto"/>
              <w:left w:val="single" w:sz="4" w:space="0" w:color="auto"/>
              <w:bottom w:val="single" w:sz="4" w:space="0" w:color="auto"/>
              <w:right w:val="single" w:sz="4" w:space="0" w:color="auto"/>
            </w:tcBorders>
          </w:tcPr>
          <w:p w14:paraId="70500C7A" w14:textId="1F81FC3F" w:rsidR="0055600C" w:rsidRDefault="0055600C" w:rsidP="006D376E">
            <w:pPr>
              <w:rPr>
                <w:rFonts w:cs="Times New Roman"/>
              </w:rPr>
            </w:pPr>
            <w:r>
              <w:rPr>
                <w:rFonts w:cs="Times New Roman"/>
              </w:rPr>
              <w:t>On average, how often do you meet up with these friends (arranged and chance meetings)?</w:t>
            </w:r>
          </w:p>
        </w:tc>
        <w:tc>
          <w:tcPr>
            <w:tcW w:w="0" w:type="auto"/>
            <w:tcBorders>
              <w:top w:val="single" w:sz="4" w:space="0" w:color="auto"/>
              <w:left w:val="single" w:sz="4" w:space="0" w:color="auto"/>
              <w:bottom w:val="single" w:sz="4" w:space="0" w:color="auto"/>
              <w:right w:val="single" w:sz="4" w:space="0" w:color="auto"/>
            </w:tcBorders>
          </w:tcPr>
          <w:p w14:paraId="58B6BCF3" w14:textId="77777777" w:rsidR="0055600C" w:rsidRDefault="0055600C" w:rsidP="006D376E">
            <w:pPr>
              <w:rPr>
                <w:rFonts w:cs="Times New Roman"/>
              </w:rPr>
            </w:pPr>
            <w:r>
              <w:rPr>
                <w:rFonts w:cs="Times New Roman"/>
              </w:rPr>
              <w:t>1=Three or more times a week</w:t>
            </w:r>
          </w:p>
          <w:p w14:paraId="22122C87" w14:textId="77777777" w:rsidR="0055600C" w:rsidRDefault="0055600C" w:rsidP="006D376E">
            <w:pPr>
              <w:rPr>
                <w:rFonts w:cs="Times New Roman"/>
              </w:rPr>
            </w:pPr>
            <w:r>
              <w:rPr>
                <w:rFonts w:cs="Times New Roman"/>
              </w:rPr>
              <w:t>2=Once or twice a week</w:t>
            </w:r>
          </w:p>
          <w:p w14:paraId="5A1FEB7C" w14:textId="77777777" w:rsidR="0055600C" w:rsidRDefault="0055600C" w:rsidP="006D376E">
            <w:pPr>
              <w:rPr>
                <w:rFonts w:cs="Times New Roman"/>
              </w:rPr>
            </w:pPr>
            <w:r>
              <w:rPr>
                <w:rFonts w:cs="Times New Roman"/>
              </w:rPr>
              <w:t>3=Once or twice a month</w:t>
            </w:r>
          </w:p>
          <w:p w14:paraId="4A313B7B" w14:textId="77777777" w:rsidR="0055600C" w:rsidRDefault="0055600C" w:rsidP="006D376E">
            <w:pPr>
              <w:rPr>
                <w:rFonts w:cs="Times New Roman"/>
              </w:rPr>
            </w:pPr>
            <w:r>
              <w:rPr>
                <w:rFonts w:cs="Times New Roman"/>
              </w:rPr>
              <w:t>4=Every few months</w:t>
            </w:r>
          </w:p>
          <w:p w14:paraId="367037DB" w14:textId="77777777" w:rsidR="0055600C" w:rsidRDefault="0055600C" w:rsidP="006D376E">
            <w:pPr>
              <w:rPr>
                <w:rFonts w:cs="Times New Roman"/>
              </w:rPr>
            </w:pPr>
            <w:r>
              <w:rPr>
                <w:rFonts w:cs="Times New Roman"/>
              </w:rPr>
              <w:t>5=Once or twice a year</w:t>
            </w:r>
          </w:p>
          <w:p w14:paraId="49FB9563" w14:textId="5FF3FDEF" w:rsidR="0055600C" w:rsidRDefault="0055600C" w:rsidP="006D376E">
            <w:pPr>
              <w:rPr>
                <w:rFonts w:cs="Times New Roman"/>
              </w:rPr>
            </w:pPr>
            <w:r>
              <w:rPr>
                <w:rFonts w:cs="Times New Roman"/>
              </w:rPr>
              <w:t>6=Less than once or twice a year</w:t>
            </w:r>
          </w:p>
        </w:tc>
      </w:tr>
      <w:tr w:rsidR="0055600C" w:rsidRPr="00E142A0" w14:paraId="54291813" w14:textId="77777777" w:rsidTr="00973FAA">
        <w:tc>
          <w:tcPr>
            <w:tcW w:w="0" w:type="auto"/>
            <w:tcBorders>
              <w:top w:val="single" w:sz="4" w:space="0" w:color="auto"/>
              <w:left w:val="single" w:sz="4" w:space="0" w:color="auto"/>
              <w:bottom w:val="single" w:sz="4" w:space="0" w:color="auto"/>
              <w:right w:val="single" w:sz="4" w:space="0" w:color="auto"/>
            </w:tcBorders>
          </w:tcPr>
          <w:p w14:paraId="7219E9C2" w14:textId="3E5D919C" w:rsidR="0055600C" w:rsidRDefault="0055600C" w:rsidP="006D376E">
            <w:pPr>
              <w:jc w:val="center"/>
              <w:rPr>
                <w:rFonts w:cs="Times New Roman"/>
              </w:rPr>
            </w:pPr>
            <w:r>
              <w:rPr>
                <w:rFonts w:cs="Times New Roman"/>
              </w:rPr>
              <w:t>SN43</w:t>
            </w:r>
          </w:p>
        </w:tc>
        <w:tc>
          <w:tcPr>
            <w:tcW w:w="0" w:type="auto"/>
            <w:tcBorders>
              <w:top w:val="single" w:sz="4" w:space="0" w:color="auto"/>
              <w:left w:val="single" w:sz="4" w:space="0" w:color="auto"/>
              <w:bottom w:val="single" w:sz="4" w:space="0" w:color="auto"/>
              <w:right w:val="single" w:sz="4" w:space="0" w:color="auto"/>
            </w:tcBorders>
          </w:tcPr>
          <w:p w14:paraId="6729B953" w14:textId="26A7D2AF" w:rsidR="0055600C" w:rsidRDefault="0055600C" w:rsidP="006D376E">
            <w:pPr>
              <w:rPr>
                <w:rFonts w:cs="Times New Roman"/>
              </w:rPr>
            </w:pPr>
            <w:r>
              <w:rPr>
                <w:rFonts w:cs="Times New Roman"/>
              </w:rPr>
              <w:t>On average, how often do you speak on the phone with these friends?</w:t>
            </w:r>
          </w:p>
        </w:tc>
        <w:tc>
          <w:tcPr>
            <w:tcW w:w="0" w:type="auto"/>
            <w:tcBorders>
              <w:top w:val="single" w:sz="4" w:space="0" w:color="auto"/>
              <w:left w:val="single" w:sz="4" w:space="0" w:color="auto"/>
              <w:bottom w:val="single" w:sz="4" w:space="0" w:color="auto"/>
              <w:right w:val="single" w:sz="4" w:space="0" w:color="auto"/>
            </w:tcBorders>
          </w:tcPr>
          <w:p w14:paraId="4DA639E3" w14:textId="77777777" w:rsidR="0055600C" w:rsidRDefault="0055600C" w:rsidP="006D376E">
            <w:pPr>
              <w:rPr>
                <w:rFonts w:cs="Times New Roman"/>
              </w:rPr>
            </w:pPr>
            <w:r>
              <w:rPr>
                <w:rFonts w:cs="Times New Roman"/>
              </w:rPr>
              <w:t>1=Three or more times a week</w:t>
            </w:r>
          </w:p>
          <w:p w14:paraId="7D07855D" w14:textId="77777777" w:rsidR="0055600C" w:rsidRDefault="0055600C" w:rsidP="006D376E">
            <w:pPr>
              <w:rPr>
                <w:rFonts w:cs="Times New Roman"/>
              </w:rPr>
            </w:pPr>
            <w:r>
              <w:rPr>
                <w:rFonts w:cs="Times New Roman"/>
              </w:rPr>
              <w:t>2=Once or twice a week</w:t>
            </w:r>
          </w:p>
          <w:p w14:paraId="24944110" w14:textId="77777777" w:rsidR="0055600C" w:rsidRDefault="0055600C" w:rsidP="006D376E">
            <w:pPr>
              <w:rPr>
                <w:rFonts w:cs="Times New Roman"/>
              </w:rPr>
            </w:pPr>
            <w:r>
              <w:rPr>
                <w:rFonts w:cs="Times New Roman"/>
              </w:rPr>
              <w:t>3=Once or twice a month</w:t>
            </w:r>
          </w:p>
          <w:p w14:paraId="6690DB73" w14:textId="77777777" w:rsidR="0055600C" w:rsidRDefault="0055600C" w:rsidP="006D376E">
            <w:pPr>
              <w:rPr>
                <w:rFonts w:cs="Times New Roman"/>
              </w:rPr>
            </w:pPr>
            <w:r>
              <w:rPr>
                <w:rFonts w:cs="Times New Roman"/>
              </w:rPr>
              <w:t>4=Every few months</w:t>
            </w:r>
          </w:p>
          <w:p w14:paraId="5E3FC668" w14:textId="77777777" w:rsidR="0055600C" w:rsidRDefault="0055600C" w:rsidP="006D376E">
            <w:pPr>
              <w:rPr>
                <w:rFonts w:cs="Times New Roman"/>
              </w:rPr>
            </w:pPr>
            <w:r>
              <w:rPr>
                <w:rFonts w:cs="Times New Roman"/>
              </w:rPr>
              <w:t>5=Once or twice a year</w:t>
            </w:r>
          </w:p>
          <w:p w14:paraId="46B79D1D" w14:textId="4FAB78BE" w:rsidR="0055600C" w:rsidRDefault="0055600C" w:rsidP="006D376E">
            <w:pPr>
              <w:rPr>
                <w:rFonts w:cs="Times New Roman"/>
              </w:rPr>
            </w:pPr>
            <w:r>
              <w:rPr>
                <w:rFonts w:cs="Times New Roman"/>
              </w:rPr>
              <w:t>6=Less than once or twice a year</w:t>
            </w:r>
          </w:p>
        </w:tc>
      </w:tr>
      <w:tr w:rsidR="0055600C" w:rsidRPr="00E142A0" w14:paraId="66989725" w14:textId="77777777" w:rsidTr="00973FAA">
        <w:tc>
          <w:tcPr>
            <w:tcW w:w="0" w:type="auto"/>
            <w:tcBorders>
              <w:top w:val="single" w:sz="4" w:space="0" w:color="auto"/>
              <w:left w:val="single" w:sz="4" w:space="0" w:color="auto"/>
              <w:bottom w:val="single" w:sz="4" w:space="0" w:color="auto"/>
              <w:right w:val="single" w:sz="4" w:space="0" w:color="auto"/>
            </w:tcBorders>
          </w:tcPr>
          <w:p w14:paraId="484872AC" w14:textId="0043FF9F" w:rsidR="0055600C" w:rsidRDefault="0055600C" w:rsidP="006D376E">
            <w:pPr>
              <w:jc w:val="center"/>
              <w:rPr>
                <w:rFonts w:cs="Times New Roman"/>
              </w:rPr>
            </w:pPr>
            <w:r>
              <w:rPr>
                <w:rFonts w:cs="Times New Roman"/>
              </w:rPr>
              <w:t>SN44</w:t>
            </w:r>
          </w:p>
        </w:tc>
        <w:tc>
          <w:tcPr>
            <w:tcW w:w="0" w:type="auto"/>
            <w:tcBorders>
              <w:top w:val="single" w:sz="4" w:space="0" w:color="auto"/>
              <w:left w:val="single" w:sz="4" w:space="0" w:color="auto"/>
              <w:bottom w:val="single" w:sz="4" w:space="0" w:color="auto"/>
              <w:right w:val="single" w:sz="4" w:space="0" w:color="auto"/>
            </w:tcBorders>
          </w:tcPr>
          <w:p w14:paraId="1E640023" w14:textId="4BB22E22" w:rsidR="0055600C" w:rsidRDefault="0055600C" w:rsidP="006D376E">
            <w:pPr>
              <w:rPr>
                <w:rFonts w:cs="Times New Roman"/>
              </w:rPr>
            </w:pPr>
            <w:r>
              <w:rPr>
                <w:rFonts w:cs="Times New Roman"/>
              </w:rPr>
              <w:t>On average, how often do you write to or email these friends?</w:t>
            </w:r>
          </w:p>
        </w:tc>
        <w:tc>
          <w:tcPr>
            <w:tcW w:w="0" w:type="auto"/>
            <w:tcBorders>
              <w:top w:val="single" w:sz="4" w:space="0" w:color="auto"/>
              <w:left w:val="single" w:sz="4" w:space="0" w:color="auto"/>
              <w:bottom w:val="single" w:sz="4" w:space="0" w:color="auto"/>
              <w:right w:val="single" w:sz="4" w:space="0" w:color="auto"/>
            </w:tcBorders>
          </w:tcPr>
          <w:p w14:paraId="0DA0B11D" w14:textId="77777777" w:rsidR="0055600C" w:rsidRDefault="0055600C" w:rsidP="006D376E">
            <w:pPr>
              <w:rPr>
                <w:rFonts w:cs="Times New Roman"/>
              </w:rPr>
            </w:pPr>
            <w:r>
              <w:rPr>
                <w:rFonts w:cs="Times New Roman"/>
              </w:rPr>
              <w:t>1=Three or more times a week</w:t>
            </w:r>
          </w:p>
          <w:p w14:paraId="68B75078" w14:textId="77777777" w:rsidR="0055600C" w:rsidRDefault="0055600C" w:rsidP="006D376E">
            <w:pPr>
              <w:rPr>
                <w:rFonts w:cs="Times New Roman"/>
              </w:rPr>
            </w:pPr>
            <w:r>
              <w:rPr>
                <w:rFonts w:cs="Times New Roman"/>
              </w:rPr>
              <w:lastRenderedPageBreak/>
              <w:t>2=Once or twice a week</w:t>
            </w:r>
          </w:p>
          <w:p w14:paraId="5B96E881" w14:textId="77777777" w:rsidR="0055600C" w:rsidRDefault="0055600C" w:rsidP="006D376E">
            <w:pPr>
              <w:rPr>
                <w:rFonts w:cs="Times New Roman"/>
              </w:rPr>
            </w:pPr>
            <w:r>
              <w:rPr>
                <w:rFonts w:cs="Times New Roman"/>
              </w:rPr>
              <w:t>3=Once or twice a month</w:t>
            </w:r>
          </w:p>
          <w:p w14:paraId="47627FB2" w14:textId="77777777" w:rsidR="0055600C" w:rsidRDefault="0055600C" w:rsidP="006D376E">
            <w:pPr>
              <w:rPr>
                <w:rFonts w:cs="Times New Roman"/>
              </w:rPr>
            </w:pPr>
            <w:r>
              <w:rPr>
                <w:rFonts w:cs="Times New Roman"/>
              </w:rPr>
              <w:t>4=Every few months</w:t>
            </w:r>
          </w:p>
          <w:p w14:paraId="28C9998C" w14:textId="77777777" w:rsidR="0055600C" w:rsidRDefault="0055600C" w:rsidP="006D376E">
            <w:pPr>
              <w:rPr>
                <w:rFonts w:cs="Times New Roman"/>
              </w:rPr>
            </w:pPr>
            <w:r>
              <w:rPr>
                <w:rFonts w:cs="Times New Roman"/>
              </w:rPr>
              <w:t>5=Once or twice a year</w:t>
            </w:r>
          </w:p>
          <w:p w14:paraId="7D65F569" w14:textId="59144715" w:rsidR="0055600C" w:rsidRDefault="0055600C" w:rsidP="006D376E">
            <w:pPr>
              <w:rPr>
                <w:rFonts w:cs="Times New Roman"/>
              </w:rPr>
            </w:pPr>
            <w:r>
              <w:rPr>
                <w:rFonts w:cs="Times New Roman"/>
              </w:rPr>
              <w:t>6=Less than once or twice a year</w:t>
            </w:r>
          </w:p>
        </w:tc>
      </w:tr>
      <w:tr w:rsidR="0055600C" w:rsidRPr="00E142A0" w14:paraId="3788B40B" w14:textId="77777777" w:rsidTr="00973FAA">
        <w:tc>
          <w:tcPr>
            <w:tcW w:w="0" w:type="auto"/>
            <w:tcBorders>
              <w:top w:val="single" w:sz="4" w:space="0" w:color="auto"/>
              <w:left w:val="single" w:sz="4" w:space="0" w:color="auto"/>
              <w:bottom w:val="single" w:sz="4" w:space="0" w:color="auto"/>
              <w:right w:val="single" w:sz="4" w:space="0" w:color="auto"/>
            </w:tcBorders>
          </w:tcPr>
          <w:p w14:paraId="06EB5677" w14:textId="79F7C572" w:rsidR="0055600C" w:rsidRDefault="0055600C" w:rsidP="006D376E">
            <w:pPr>
              <w:jc w:val="center"/>
              <w:rPr>
                <w:rFonts w:cs="Times New Roman"/>
              </w:rPr>
            </w:pPr>
            <w:r>
              <w:rPr>
                <w:rFonts w:cs="Times New Roman"/>
              </w:rPr>
              <w:lastRenderedPageBreak/>
              <w:t>SN45</w:t>
            </w:r>
          </w:p>
        </w:tc>
        <w:tc>
          <w:tcPr>
            <w:tcW w:w="0" w:type="auto"/>
            <w:tcBorders>
              <w:top w:val="single" w:sz="4" w:space="0" w:color="auto"/>
              <w:left w:val="single" w:sz="4" w:space="0" w:color="auto"/>
              <w:bottom w:val="single" w:sz="4" w:space="0" w:color="auto"/>
              <w:right w:val="single" w:sz="4" w:space="0" w:color="auto"/>
            </w:tcBorders>
          </w:tcPr>
          <w:p w14:paraId="0D60B58D" w14:textId="315E97EF" w:rsidR="0055600C" w:rsidRDefault="0055600C" w:rsidP="006D376E">
            <w:pPr>
              <w:rPr>
                <w:rFonts w:cs="Times New Roman"/>
              </w:rPr>
            </w:pPr>
            <w:r>
              <w:rPr>
                <w:rFonts w:cs="Times New Roman"/>
              </w:rPr>
              <w:t>How often do your friends make too many demands on you?</w:t>
            </w:r>
          </w:p>
        </w:tc>
        <w:tc>
          <w:tcPr>
            <w:tcW w:w="0" w:type="auto"/>
            <w:tcBorders>
              <w:top w:val="single" w:sz="4" w:space="0" w:color="auto"/>
              <w:left w:val="single" w:sz="4" w:space="0" w:color="auto"/>
              <w:bottom w:val="single" w:sz="4" w:space="0" w:color="auto"/>
              <w:right w:val="single" w:sz="4" w:space="0" w:color="auto"/>
            </w:tcBorders>
          </w:tcPr>
          <w:p w14:paraId="14F7667F" w14:textId="77777777" w:rsidR="0055600C" w:rsidRDefault="0055600C" w:rsidP="006D376E">
            <w:pPr>
              <w:rPr>
                <w:rFonts w:cs="Times New Roman"/>
              </w:rPr>
            </w:pPr>
            <w:r>
              <w:rPr>
                <w:rFonts w:cs="Times New Roman"/>
              </w:rPr>
              <w:t>1=Often</w:t>
            </w:r>
          </w:p>
          <w:p w14:paraId="6344EED5" w14:textId="77777777" w:rsidR="0055600C" w:rsidRDefault="0055600C" w:rsidP="006D376E">
            <w:pPr>
              <w:rPr>
                <w:rFonts w:cs="Times New Roman"/>
              </w:rPr>
            </w:pPr>
            <w:r>
              <w:rPr>
                <w:rFonts w:cs="Times New Roman"/>
              </w:rPr>
              <w:t>2=Sometimes</w:t>
            </w:r>
          </w:p>
          <w:p w14:paraId="0A14BADC" w14:textId="77777777" w:rsidR="0055600C" w:rsidRDefault="0055600C" w:rsidP="006D376E">
            <w:pPr>
              <w:rPr>
                <w:rFonts w:cs="Times New Roman"/>
              </w:rPr>
            </w:pPr>
            <w:r>
              <w:rPr>
                <w:rFonts w:cs="Times New Roman"/>
              </w:rPr>
              <w:t>3=Rarely</w:t>
            </w:r>
          </w:p>
          <w:p w14:paraId="52219D0A" w14:textId="3F7F45CC" w:rsidR="0055600C" w:rsidRDefault="0055600C" w:rsidP="006D376E">
            <w:pPr>
              <w:rPr>
                <w:rFonts w:cs="Times New Roman"/>
              </w:rPr>
            </w:pPr>
            <w:r>
              <w:rPr>
                <w:rFonts w:cs="Times New Roman"/>
              </w:rPr>
              <w:t>4=Never</w:t>
            </w:r>
          </w:p>
        </w:tc>
      </w:tr>
      <w:tr w:rsidR="0055600C" w:rsidRPr="00E142A0" w14:paraId="7E90BBD2" w14:textId="77777777" w:rsidTr="00973FAA">
        <w:tc>
          <w:tcPr>
            <w:tcW w:w="0" w:type="auto"/>
            <w:tcBorders>
              <w:top w:val="single" w:sz="4" w:space="0" w:color="auto"/>
              <w:left w:val="single" w:sz="4" w:space="0" w:color="auto"/>
              <w:bottom w:val="single" w:sz="4" w:space="0" w:color="auto"/>
              <w:right w:val="single" w:sz="4" w:space="0" w:color="auto"/>
            </w:tcBorders>
          </w:tcPr>
          <w:p w14:paraId="126FDCDF" w14:textId="10A571B6" w:rsidR="0055600C" w:rsidRDefault="0055600C" w:rsidP="006D376E">
            <w:pPr>
              <w:jc w:val="center"/>
              <w:rPr>
                <w:rFonts w:cs="Times New Roman"/>
              </w:rPr>
            </w:pPr>
            <w:r>
              <w:rPr>
                <w:rFonts w:cs="Times New Roman"/>
              </w:rPr>
              <w:t>SN46</w:t>
            </w:r>
          </w:p>
        </w:tc>
        <w:tc>
          <w:tcPr>
            <w:tcW w:w="0" w:type="auto"/>
            <w:tcBorders>
              <w:top w:val="single" w:sz="4" w:space="0" w:color="auto"/>
              <w:left w:val="single" w:sz="4" w:space="0" w:color="auto"/>
              <w:bottom w:val="single" w:sz="4" w:space="0" w:color="auto"/>
              <w:right w:val="single" w:sz="4" w:space="0" w:color="auto"/>
            </w:tcBorders>
          </w:tcPr>
          <w:p w14:paraId="68790670" w14:textId="36081B59" w:rsidR="0055600C" w:rsidRDefault="0055600C" w:rsidP="006D376E">
            <w:pPr>
              <w:rPr>
                <w:rFonts w:cs="Times New Roman"/>
              </w:rPr>
            </w:pPr>
            <w:r>
              <w:rPr>
                <w:rFonts w:cs="Times New Roman"/>
              </w:rPr>
              <w:t>How often do your friends criticize you?</w:t>
            </w:r>
          </w:p>
        </w:tc>
        <w:tc>
          <w:tcPr>
            <w:tcW w:w="0" w:type="auto"/>
            <w:tcBorders>
              <w:top w:val="single" w:sz="4" w:space="0" w:color="auto"/>
              <w:left w:val="single" w:sz="4" w:space="0" w:color="auto"/>
              <w:bottom w:val="single" w:sz="4" w:space="0" w:color="auto"/>
              <w:right w:val="single" w:sz="4" w:space="0" w:color="auto"/>
            </w:tcBorders>
          </w:tcPr>
          <w:p w14:paraId="38FBB848" w14:textId="77777777" w:rsidR="0055600C" w:rsidRDefault="0055600C" w:rsidP="006D376E">
            <w:pPr>
              <w:rPr>
                <w:rFonts w:cs="Times New Roman"/>
              </w:rPr>
            </w:pPr>
            <w:r>
              <w:rPr>
                <w:rFonts w:cs="Times New Roman"/>
              </w:rPr>
              <w:t>1=Often</w:t>
            </w:r>
          </w:p>
          <w:p w14:paraId="2BD98151" w14:textId="77777777" w:rsidR="0055600C" w:rsidRDefault="0055600C" w:rsidP="006D376E">
            <w:pPr>
              <w:rPr>
                <w:rFonts w:cs="Times New Roman"/>
              </w:rPr>
            </w:pPr>
            <w:r>
              <w:rPr>
                <w:rFonts w:cs="Times New Roman"/>
              </w:rPr>
              <w:t>2=Sometimes</w:t>
            </w:r>
          </w:p>
          <w:p w14:paraId="5242CE20" w14:textId="77777777" w:rsidR="0055600C" w:rsidRDefault="0055600C" w:rsidP="006D376E">
            <w:pPr>
              <w:rPr>
                <w:rFonts w:cs="Times New Roman"/>
              </w:rPr>
            </w:pPr>
            <w:r>
              <w:rPr>
                <w:rFonts w:cs="Times New Roman"/>
              </w:rPr>
              <w:t>3=Rarely</w:t>
            </w:r>
          </w:p>
          <w:p w14:paraId="05F8F612" w14:textId="67EA8953" w:rsidR="0055600C" w:rsidRDefault="0055600C" w:rsidP="006D376E">
            <w:pPr>
              <w:rPr>
                <w:rFonts w:cs="Times New Roman"/>
              </w:rPr>
            </w:pPr>
            <w:r>
              <w:rPr>
                <w:rFonts w:cs="Times New Roman"/>
              </w:rPr>
              <w:t>4=Never</w:t>
            </w:r>
          </w:p>
        </w:tc>
      </w:tr>
      <w:tr w:rsidR="0055600C" w:rsidRPr="00E142A0" w14:paraId="6BA078C6" w14:textId="77777777" w:rsidTr="00973FAA">
        <w:tc>
          <w:tcPr>
            <w:tcW w:w="0" w:type="auto"/>
            <w:tcBorders>
              <w:top w:val="single" w:sz="4" w:space="0" w:color="auto"/>
              <w:left w:val="single" w:sz="4" w:space="0" w:color="auto"/>
              <w:bottom w:val="single" w:sz="4" w:space="0" w:color="auto"/>
              <w:right w:val="single" w:sz="4" w:space="0" w:color="auto"/>
            </w:tcBorders>
          </w:tcPr>
          <w:p w14:paraId="118259C8" w14:textId="2BA31DFB" w:rsidR="0055600C" w:rsidRDefault="0055600C" w:rsidP="006D376E">
            <w:pPr>
              <w:jc w:val="center"/>
              <w:rPr>
                <w:rFonts w:cs="Times New Roman"/>
              </w:rPr>
            </w:pPr>
            <w:r>
              <w:rPr>
                <w:rFonts w:cs="Times New Roman"/>
              </w:rPr>
              <w:t>SN47</w:t>
            </w:r>
          </w:p>
        </w:tc>
        <w:tc>
          <w:tcPr>
            <w:tcW w:w="0" w:type="auto"/>
            <w:tcBorders>
              <w:top w:val="single" w:sz="4" w:space="0" w:color="auto"/>
              <w:left w:val="single" w:sz="4" w:space="0" w:color="auto"/>
              <w:bottom w:val="single" w:sz="4" w:space="0" w:color="auto"/>
              <w:right w:val="single" w:sz="4" w:space="0" w:color="auto"/>
            </w:tcBorders>
          </w:tcPr>
          <w:p w14:paraId="50BB161C" w14:textId="2BC1DE15" w:rsidR="0055600C" w:rsidRDefault="0055600C" w:rsidP="006D376E">
            <w:pPr>
              <w:rPr>
                <w:rFonts w:cs="Times New Roman"/>
              </w:rPr>
            </w:pPr>
            <w:r>
              <w:rPr>
                <w:rFonts w:cs="Times New Roman"/>
              </w:rPr>
              <w:t>How often do your friends let you down when you are counting on them?</w:t>
            </w:r>
          </w:p>
        </w:tc>
        <w:tc>
          <w:tcPr>
            <w:tcW w:w="0" w:type="auto"/>
            <w:tcBorders>
              <w:top w:val="single" w:sz="4" w:space="0" w:color="auto"/>
              <w:left w:val="single" w:sz="4" w:space="0" w:color="auto"/>
              <w:bottom w:val="single" w:sz="4" w:space="0" w:color="auto"/>
              <w:right w:val="single" w:sz="4" w:space="0" w:color="auto"/>
            </w:tcBorders>
          </w:tcPr>
          <w:p w14:paraId="47719270" w14:textId="77777777" w:rsidR="0055600C" w:rsidRDefault="0055600C" w:rsidP="006D376E">
            <w:pPr>
              <w:rPr>
                <w:rFonts w:cs="Times New Roman"/>
              </w:rPr>
            </w:pPr>
            <w:r>
              <w:rPr>
                <w:rFonts w:cs="Times New Roman"/>
              </w:rPr>
              <w:t>1=Often</w:t>
            </w:r>
          </w:p>
          <w:p w14:paraId="6B0B9F1D" w14:textId="77777777" w:rsidR="0055600C" w:rsidRDefault="0055600C" w:rsidP="006D376E">
            <w:pPr>
              <w:rPr>
                <w:rFonts w:cs="Times New Roman"/>
              </w:rPr>
            </w:pPr>
            <w:r>
              <w:rPr>
                <w:rFonts w:cs="Times New Roman"/>
              </w:rPr>
              <w:t>2=Sometimes</w:t>
            </w:r>
          </w:p>
          <w:p w14:paraId="37E3FFDD" w14:textId="77777777" w:rsidR="0055600C" w:rsidRDefault="0055600C" w:rsidP="006D376E">
            <w:pPr>
              <w:rPr>
                <w:rFonts w:cs="Times New Roman"/>
              </w:rPr>
            </w:pPr>
            <w:r>
              <w:rPr>
                <w:rFonts w:cs="Times New Roman"/>
              </w:rPr>
              <w:t>3=Rarely</w:t>
            </w:r>
          </w:p>
          <w:p w14:paraId="344C22D0" w14:textId="40DBA384" w:rsidR="0055600C" w:rsidRDefault="0055600C" w:rsidP="006D376E">
            <w:pPr>
              <w:rPr>
                <w:rFonts w:cs="Times New Roman"/>
              </w:rPr>
            </w:pPr>
            <w:r>
              <w:rPr>
                <w:rFonts w:cs="Times New Roman"/>
              </w:rPr>
              <w:t>4=Never</w:t>
            </w:r>
          </w:p>
        </w:tc>
      </w:tr>
      <w:tr w:rsidR="0055600C" w:rsidRPr="00E142A0" w14:paraId="6305103D" w14:textId="77777777" w:rsidTr="00973FAA">
        <w:tc>
          <w:tcPr>
            <w:tcW w:w="0" w:type="auto"/>
            <w:tcBorders>
              <w:top w:val="single" w:sz="4" w:space="0" w:color="auto"/>
              <w:left w:val="single" w:sz="4" w:space="0" w:color="auto"/>
              <w:bottom w:val="single" w:sz="4" w:space="0" w:color="auto"/>
              <w:right w:val="single" w:sz="4" w:space="0" w:color="auto"/>
            </w:tcBorders>
          </w:tcPr>
          <w:p w14:paraId="0646274A" w14:textId="451CDDD0" w:rsidR="0055600C" w:rsidRDefault="0055600C" w:rsidP="006D376E">
            <w:pPr>
              <w:jc w:val="center"/>
              <w:rPr>
                <w:rFonts w:cs="Times New Roman"/>
              </w:rPr>
            </w:pPr>
            <w:r>
              <w:rPr>
                <w:rFonts w:cs="Times New Roman"/>
              </w:rPr>
              <w:t>SN48</w:t>
            </w:r>
          </w:p>
        </w:tc>
        <w:tc>
          <w:tcPr>
            <w:tcW w:w="0" w:type="auto"/>
            <w:tcBorders>
              <w:top w:val="single" w:sz="4" w:space="0" w:color="auto"/>
              <w:left w:val="single" w:sz="4" w:space="0" w:color="auto"/>
              <w:bottom w:val="single" w:sz="4" w:space="0" w:color="auto"/>
              <w:right w:val="single" w:sz="4" w:space="0" w:color="auto"/>
            </w:tcBorders>
          </w:tcPr>
          <w:p w14:paraId="4C5DEFF7" w14:textId="7F764CC0" w:rsidR="0055600C" w:rsidRDefault="0055600C" w:rsidP="006D376E">
            <w:pPr>
              <w:rPr>
                <w:rFonts w:cs="Times New Roman"/>
              </w:rPr>
            </w:pPr>
            <w:r>
              <w:rPr>
                <w:rFonts w:cs="Times New Roman"/>
              </w:rPr>
              <w:t>How often do your friends get on your nerves?</w:t>
            </w:r>
          </w:p>
        </w:tc>
        <w:tc>
          <w:tcPr>
            <w:tcW w:w="0" w:type="auto"/>
            <w:tcBorders>
              <w:top w:val="single" w:sz="4" w:space="0" w:color="auto"/>
              <w:left w:val="single" w:sz="4" w:space="0" w:color="auto"/>
              <w:bottom w:val="single" w:sz="4" w:space="0" w:color="auto"/>
              <w:right w:val="single" w:sz="4" w:space="0" w:color="auto"/>
            </w:tcBorders>
          </w:tcPr>
          <w:p w14:paraId="786B59EF" w14:textId="77777777" w:rsidR="0055600C" w:rsidRDefault="0055600C" w:rsidP="006D376E">
            <w:pPr>
              <w:rPr>
                <w:rFonts w:cs="Times New Roman"/>
              </w:rPr>
            </w:pPr>
            <w:r>
              <w:rPr>
                <w:rFonts w:cs="Times New Roman"/>
              </w:rPr>
              <w:t>1=Often</w:t>
            </w:r>
          </w:p>
          <w:p w14:paraId="49660D26" w14:textId="77777777" w:rsidR="0055600C" w:rsidRDefault="0055600C" w:rsidP="006D376E">
            <w:pPr>
              <w:rPr>
                <w:rFonts w:cs="Times New Roman"/>
              </w:rPr>
            </w:pPr>
            <w:r>
              <w:rPr>
                <w:rFonts w:cs="Times New Roman"/>
              </w:rPr>
              <w:t>2=Sometimes</w:t>
            </w:r>
          </w:p>
          <w:p w14:paraId="6B135739" w14:textId="77777777" w:rsidR="0055600C" w:rsidRDefault="0055600C" w:rsidP="006D376E">
            <w:pPr>
              <w:rPr>
                <w:rFonts w:cs="Times New Roman"/>
              </w:rPr>
            </w:pPr>
            <w:r>
              <w:rPr>
                <w:rFonts w:cs="Times New Roman"/>
              </w:rPr>
              <w:t>3=Rarely</w:t>
            </w:r>
          </w:p>
          <w:p w14:paraId="4ACBA568" w14:textId="60061F8A" w:rsidR="0055600C" w:rsidRDefault="0055600C" w:rsidP="006D376E">
            <w:pPr>
              <w:rPr>
                <w:rFonts w:cs="Times New Roman"/>
              </w:rPr>
            </w:pPr>
            <w:r>
              <w:rPr>
                <w:rFonts w:cs="Times New Roman"/>
              </w:rPr>
              <w:t>4=Never</w:t>
            </w:r>
          </w:p>
        </w:tc>
      </w:tr>
    </w:tbl>
    <w:p w14:paraId="69074201" w14:textId="1B6EDBE7" w:rsidR="00152517" w:rsidRPr="00E142A0" w:rsidRDefault="00152517" w:rsidP="00152517">
      <w:pPr>
        <w:pBdr>
          <w:bottom w:val="single" w:sz="6" w:space="1" w:color="auto"/>
        </w:pBdr>
        <w:spacing w:after="0"/>
        <w:rPr>
          <w:rFonts w:cs="Times New Roman"/>
        </w:rPr>
      </w:pPr>
    </w:p>
    <w:p w14:paraId="567C1061" w14:textId="77777777" w:rsidR="00152517" w:rsidRPr="00E142A0" w:rsidRDefault="00152517" w:rsidP="00152517">
      <w:pPr>
        <w:pBdr>
          <w:bottom w:val="single" w:sz="6" w:space="1" w:color="auto"/>
        </w:pBdr>
        <w:spacing w:after="0"/>
        <w:rPr>
          <w:rFonts w:cs="Times New Roman"/>
          <w:b/>
        </w:rPr>
      </w:pPr>
      <w:r w:rsidRPr="00E142A0">
        <w:rPr>
          <w:rFonts w:cs="Times New Roman"/>
          <w:b/>
        </w:rPr>
        <w:t>SCORING OF SCALE</w:t>
      </w:r>
    </w:p>
    <w:p w14:paraId="45D5E533" w14:textId="77777777" w:rsidR="00B6609B" w:rsidRDefault="00B6609B" w:rsidP="00B6609B">
      <w:pPr>
        <w:autoSpaceDE w:val="0"/>
        <w:autoSpaceDN w:val="0"/>
        <w:adjustRightInd w:val="0"/>
        <w:spacing w:after="0" w:line="240" w:lineRule="auto"/>
        <w:rPr>
          <w:ins w:id="293" w:author="Windows User" w:date="2019-08-07T15:22:00Z"/>
          <w:rFonts w:ascii="Courier New" w:hAnsi="Courier New" w:cs="Courier New"/>
          <w:color w:val="000000"/>
          <w:sz w:val="20"/>
          <w:szCs w:val="20"/>
          <w:shd w:val="clear" w:color="auto" w:fill="FFFFFF"/>
        </w:rPr>
      </w:pPr>
      <w:ins w:id="294" w:author="Windows User" w:date="2019-08-07T15:22:00Z">
        <w:r>
          <w:rPr>
            <w:rFonts w:ascii="Courier New" w:hAnsi="Courier New" w:cs="Courier New"/>
            <w:color w:val="008000"/>
            <w:sz w:val="20"/>
            <w:szCs w:val="20"/>
            <w:shd w:val="clear" w:color="auto" w:fill="FFFFFF"/>
          </w:rPr>
          <w:t>************************social networks***********************************;</w:t>
        </w:r>
      </w:ins>
    </w:p>
    <w:p w14:paraId="39C6C087" w14:textId="77777777" w:rsidR="00B6609B" w:rsidRDefault="00B6609B" w:rsidP="00B6609B">
      <w:pPr>
        <w:autoSpaceDE w:val="0"/>
        <w:autoSpaceDN w:val="0"/>
        <w:adjustRightInd w:val="0"/>
        <w:spacing w:after="0" w:line="240" w:lineRule="auto"/>
        <w:rPr>
          <w:ins w:id="295" w:author="Windows User" w:date="2019-08-07T15:22:00Z"/>
          <w:rFonts w:ascii="Courier New" w:hAnsi="Courier New" w:cs="Courier New"/>
          <w:color w:val="000000"/>
          <w:sz w:val="20"/>
          <w:szCs w:val="20"/>
          <w:shd w:val="clear" w:color="auto" w:fill="FFFFFF"/>
        </w:rPr>
      </w:pPr>
    </w:p>
    <w:p w14:paraId="18D4BD35" w14:textId="77777777" w:rsidR="00B6609B" w:rsidRDefault="00B6609B" w:rsidP="00B6609B">
      <w:pPr>
        <w:autoSpaceDE w:val="0"/>
        <w:autoSpaceDN w:val="0"/>
        <w:adjustRightInd w:val="0"/>
        <w:spacing w:after="0" w:line="240" w:lineRule="auto"/>
        <w:rPr>
          <w:ins w:id="296" w:author="Windows User" w:date="2019-08-07T15:22:00Z"/>
          <w:rFonts w:ascii="Courier New" w:hAnsi="Courier New" w:cs="Courier New"/>
          <w:color w:val="000000"/>
          <w:sz w:val="20"/>
          <w:szCs w:val="20"/>
          <w:shd w:val="clear" w:color="auto" w:fill="FFFFFF"/>
        </w:rPr>
      </w:pPr>
      <w:ins w:id="297" w:author="Windows User" w:date="2019-08-07T15:22: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346B5CA4" w14:textId="77777777" w:rsidR="00B6609B" w:rsidRDefault="00B6609B" w:rsidP="00B6609B">
      <w:pPr>
        <w:autoSpaceDE w:val="0"/>
        <w:autoSpaceDN w:val="0"/>
        <w:adjustRightInd w:val="0"/>
        <w:spacing w:after="0" w:line="240" w:lineRule="auto"/>
        <w:rPr>
          <w:ins w:id="298" w:author="Windows User" w:date="2019-08-07T15:22:00Z"/>
          <w:rFonts w:ascii="Courier New" w:hAnsi="Courier New" w:cs="Courier New"/>
          <w:color w:val="000000"/>
          <w:sz w:val="20"/>
          <w:szCs w:val="20"/>
          <w:shd w:val="clear" w:color="auto" w:fill="FFFFFF"/>
        </w:rPr>
      </w:pPr>
      <w:ins w:id="299" w:author="Windows User" w:date="2019-08-07T15:22: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15CDD6DF" w14:textId="77777777" w:rsidR="00B6609B" w:rsidRDefault="00B6609B" w:rsidP="00B6609B">
      <w:pPr>
        <w:autoSpaceDE w:val="0"/>
        <w:autoSpaceDN w:val="0"/>
        <w:adjustRightInd w:val="0"/>
        <w:spacing w:after="0" w:line="240" w:lineRule="auto"/>
        <w:rPr>
          <w:ins w:id="300" w:author="Windows User" w:date="2019-08-07T15:22:00Z"/>
          <w:rFonts w:ascii="Courier New" w:hAnsi="Courier New" w:cs="Courier New"/>
          <w:color w:val="000000"/>
          <w:sz w:val="20"/>
          <w:szCs w:val="20"/>
          <w:shd w:val="clear" w:color="auto" w:fill="FFFFFF"/>
        </w:rPr>
      </w:pPr>
    </w:p>
    <w:p w14:paraId="14B8F3F1" w14:textId="77777777" w:rsidR="00B6609B" w:rsidRDefault="00B6609B" w:rsidP="00B6609B">
      <w:pPr>
        <w:autoSpaceDE w:val="0"/>
        <w:autoSpaceDN w:val="0"/>
        <w:adjustRightInd w:val="0"/>
        <w:spacing w:after="0" w:line="240" w:lineRule="auto"/>
        <w:rPr>
          <w:ins w:id="301" w:author="Windows User" w:date="2019-08-07T15:22:00Z"/>
          <w:rFonts w:ascii="Courier New" w:hAnsi="Courier New" w:cs="Courier New"/>
          <w:color w:val="000000"/>
          <w:sz w:val="20"/>
          <w:szCs w:val="20"/>
          <w:shd w:val="clear" w:color="auto" w:fill="FFFFFF"/>
        </w:rPr>
      </w:pPr>
      <w:ins w:id="302" w:author="Windows User" w:date="2019-08-07T15:22:00Z">
        <w:r>
          <w:rPr>
            <w:rFonts w:ascii="Courier New" w:hAnsi="Courier New" w:cs="Courier New"/>
            <w:color w:val="008000"/>
            <w:sz w:val="20"/>
            <w:szCs w:val="20"/>
            <w:shd w:val="clear" w:color="auto" w:fill="FFFFFF"/>
          </w:rPr>
          <w:t>*******************************Number of family members and friends in social network;</w:t>
        </w:r>
      </w:ins>
    </w:p>
    <w:p w14:paraId="1673309B" w14:textId="3AAF913E" w:rsidR="00B6609B" w:rsidRDefault="00B6609B" w:rsidP="00B6609B">
      <w:pPr>
        <w:autoSpaceDE w:val="0"/>
        <w:autoSpaceDN w:val="0"/>
        <w:adjustRightInd w:val="0"/>
        <w:spacing w:after="0" w:line="240" w:lineRule="auto"/>
        <w:rPr>
          <w:ins w:id="303" w:author="Windows User" w:date="2019-08-07T15:22:00Z"/>
          <w:rFonts w:ascii="Courier New" w:hAnsi="Courier New" w:cs="Courier New"/>
          <w:color w:val="000000"/>
          <w:sz w:val="20"/>
          <w:szCs w:val="20"/>
          <w:shd w:val="clear" w:color="auto" w:fill="FFFFFF"/>
        </w:rPr>
      </w:pPr>
      <w:ins w:id="304" w:author="Windows User" w:date="2019-08-07T15:22:00Z">
        <w:r>
          <w:rPr>
            <w:rFonts w:ascii="Courier New" w:hAnsi="Courier New" w:cs="Courier New"/>
            <w:color w:val="000000"/>
            <w:sz w:val="20"/>
            <w:szCs w:val="20"/>
            <w:shd w:val="clear" w:color="auto" w:fill="FFFFFF"/>
          </w:rPr>
          <w:t>Network_</w:t>
        </w:r>
      </w:ins>
      <w:ins w:id="305" w:author="Zhaoyang, Ruixue" w:date="2019-10-18T13:49:00Z">
        <w:r w:rsidR="002C70D8">
          <w:rPr>
            <w:rFonts w:ascii="Courier New" w:hAnsi="Courier New" w:cs="Courier New"/>
            <w:color w:val="000000"/>
            <w:sz w:val="20"/>
            <w:szCs w:val="20"/>
            <w:shd w:val="clear" w:color="auto" w:fill="FFFFFF"/>
          </w:rPr>
          <w:t>div</w:t>
        </w:r>
      </w:ins>
      <w:ins w:id="306" w:author="Windows User" w:date="2019-08-07T15:22:00Z">
        <w:r>
          <w:rPr>
            <w:rFonts w:ascii="Courier New" w:hAnsi="Courier New" w:cs="Courier New"/>
            <w:color w:val="000000"/>
            <w:sz w:val="20"/>
            <w:szCs w:val="20"/>
            <w:shd w:val="clear" w:color="auto" w:fill="FFFFFF"/>
          </w:rPr>
          <w:t>=sum(sn10, sn2, sn3, sn4);</w:t>
        </w:r>
      </w:ins>
    </w:p>
    <w:p w14:paraId="5C1C6BCB" w14:textId="77777777" w:rsidR="00B6609B" w:rsidRDefault="00B6609B" w:rsidP="00B6609B">
      <w:pPr>
        <w:autoSpaceDE w:val="0"/>
        <w:autoSpaceDN w:val="0"/>
        <w:adjustRightInd w:val="0"/>
        <w:spacing w:after="0" w:line="240" w:lineRule="auto"/>
        <w:rPr>
          <w:ins w:id="307" w:author="Windows User" w:date="2019-08-07T15:22:00Z"/>
          <w:rFonts w:ascii="Courier New" w:hAnsi="Courier New" w:cs="Courier New"/>
          <w:color w:val="000000"/>
          <w:sz w:val="20"/>
          <w:szCs w:val="20"/>
          <w:shd w:val="clear" w:color="auto" w:fill="FFFFFF"/>
        </w:rPr>
      </w:pPr>
    </w:p>
    <w:p w14:paraId="49604182" w14:textId="77777777" w:rsidR="00B6609B" w:rsidRDefault="00B6609B" w:rsidP="00B6609B">
      <w:pPr>
        <w:autoSpaceDE w:val="0"/>
        <w:autoSpaceDN w:val="0"/>
        <w:adjustRightInd w:val="0"/>
        <w:spacing w:after="0" w:line="240" w:lineRule="auto"/>
        <w:rPr>
          <w:ins w:id="308" w:author="Windows User" w:date="2019-08-07T15:22:00Z"/>
          <w:rFonts w:ascii="Courier New" w:hAnsi="Courier New" w:cs="Courier New"/>
          <w:color w:val="000000"/>
          <w:sz w:val="20"/>
          <w:szCs w:val="20"/>
          <w:shd w:val="clear" w:color="auto" w:fill="FFFFFF"/>
        </w:rPr>
      </w:pPr>
      <w:ins w:id="309" w:author="Windows User" w:date="2019-08-07T15:22:00Z">
        <w:r>
          <w:rPr>
            <w:rFonts w:ascii="Courier New" w:hAnsi="Courier New" w:cs="Courier New"/>
            <w:color w:val="008000"/>
            <w:sz w:val="20"/>
            <w:szCs w:val="20"/>
            <w:shd w:val="clear" w:color="auto" w:fill="FFFFFF"/>
          </w:rPr>
          <w:t>*******************************Closeness with family members and friends in social network;</w:t>
        </w:r>
      </w:ins>
    </w:p>
    <w:p w14:paraId="0CBDEE3F" w14:textId="77777777" w:rsidR="00B6609B" w:rsidRDefault="00B6609B" w:rsidP="00B6609B">
      <w:pPr>
        <w:autoSpaceDE w:val="0"/>
        <w:autoSpaceDN w:val="0"/>
        <w:adjustRightInd w:val="0"/>
        <w:spacing w:after="0" w:line="240" w:lineRule="auto"/>
        <w:rPr>
          <w:ins w:id="310" w:author="Windows User" w:date="2019-08-07T15:22:00Z"/>
          <w:rFonts w:ascii="Courier New" w:hAnsi="Courier New" w:cs="Courier New"/>
          <w:color w:val="000000"/>
          <w:sz w:val="20"/>
          <w:szCs w:val="20"/>
          <w:shd w:val="clear" w:color="auto" w:fill="FFFFFF"/>
        </w:rPr>
      </w:pPr>
      <w:ins w:id="311" w:author="Windows User" w:date="2019-08-07T15:22:00Z">
        <w:r>
          <w:rPr>
            <w:rFonts w:ascii="Courier New" w:hAnsi="Courier New" w:cs="Courier New"/>
            <w:color w:val="000000"/>
            <w:sz w:val="20"/>
            <w:szCs w:val="20"/>
            <w:shd w:val="clear" w:color="auto" w:fill="FFFFFF"/>
          </w:rPr>
          <w:t>close_sp=sn11;</w:t>
        </w:r>
      </w:ins>
    </w:p>
    <w:p w14:paraId="6D69AE71" w14:textId="77777777" w:rsidR="00B6609B" w:rsidRDefault="00B6609B" w:rsidP="00B6609B">
      <w:pPr>
        <w:autoSpaceDE w:val="0"/>
        <w:autoSpaceDN w:val="0"/>
        <w:adjustRightInd w:val="0"/>
        <w:spacing w:after="0" w:line="240" w:lineRule="auto"/>
        <w:rPr>
          <w:ins w:id="312" w:author="Windows User" w:date="2019-08-07T15:22:00Z"/>
          <w:rFonts w:ascii="Courier New" w:hAnsi="Courier New" w:cs="Courier New"/>
          <w:color w:val="000000"/>
          <w:sz w:val="20"/>
          <w:szCs w:val="20"/>
          <w:shd w:val="clear" w:color="auto" w:fill="FFFFFF"/>
        </w:rPr>
      </w:pPr>
      <w:ins w:id="313"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close_sp&lt;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close_spYN=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0A5610CD" w14:textId="77777777" w:rsidR="00B6609B" w:rsidRDefault="00B6609B" w:rsidP="00B6609B">
      <w:pPr>
        <w:autoSpaceDE w:val="0"/>
        <w:autoSpaceDN w:val="0"/>
        <w:adjustRightInd w:val="0"/>
        <w:spacing w:after="0" w:line="240" w:lineRule="auto"/>
        <w:rPr>
          <w:ins w:id="314" w:author="Windows User" w:date="2019-08-07T15:22:00Z"/>
          <w:rFonts w:ascii="Courier New" w:hAnsi="Courier New" w:cs="Courier New"/>
          <w:color w:val="000000"/>
          <w:sz w:val="20"/>
          <w:szCs w:val="20"/>
          <w:shd w:val="clear" w:color="auto" w:fill="FFFFFF"/>
        </w:rPr>
      </w:pPr>
      <w:ins w:id="315"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close_sp&gt;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close_spYN=</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22CF43BE" w14:textId="77777777" w:rsidR="00B6609B" w:rsidRDefault="00B6609B" w:rsidP="00B6609B">
      <w:pPr>
        <w:autoSpaceDE w:val="0"/>
        <w:autoSpaceDN w:val="0"/>
        <w:adjustRightInd w:val="0"/>
        <w:spacing w:after="0" w:line="240" w:lineRule="auto"/>
        <w:rPr>
          <w:ins w:id="316" w:author="Windows User" w:date="2019-08-07T15:22:00Z"/>
          <w:rFonts w:ascii="Courier New" w:hAnsi="Courier New" w:cs="Courier New"/>
          <w:color w:val="000000"/>
          <w:sz w:val="20"/>
          <w:szCs w:val="20"/>
          <w:shd w:val="clear" w:color="auto" w:fill="FFFFFF"/>
        </w:rPr>
      </w:pPr>
      <w:ins w:id="317" w:author="Windows User" w:date="2019-08-07T15:22:00Z">
        <w:r>
          <w:rPr>
            <w:rFonts w:ascii="Courier New" w:hAnsi="Courier New" w:cs="Courier New"/>
            <w:color w:val="000000"/>
            <w:sz w:val="20"/>
            <w:szCs w:val="20"/>
            <w:shd w:val="clear" w:color="auto" w:fill="FFFFFF"/>
          </w:rPr>
          <w:t>confidant_sp=sn15c;</w:t>
        </w:r>
      </w:ins>
    </w:p>
    <w:p w14:paraId="04669D81" w14:textId="77777777" w:rsidR="00B6609B" w:rsidRDefault="00B6609B" w:rsidP="00B6609B">
      <w:pPr>
        <w:autoSpaceDE w:val="0"/>
        <w:autoSpaceDN w:val="0"/>
        <w:adjustRightInd w:val="0"/>
        <w:spacing w:after="0" w:line="240" w:lineRule="auto"/>
        <w:rPr>
          <w:ins w:id="318" w:author="Windows User" w:date="2019-08-07T15:22:00Z"/>
          <w:rFonts w:ascii="Courier New" w:hAnsi="Courier New" w:cs="Courier New"/>
          <w:color w:val="000000"/>
          <w:sz w:val="20"/>
          <w:szCs w:val="20"/>
          <w:shd w:val="clear" w:color="auto" w:fill="FFFFFF"/>
        </w:rPr>
      </w:pPr>
    </w:p>
    <w:p w14:paraId="6FB50A4B" w14:textId="77777777" w:rsidR="00B6609B" w:rsidRDefault="00B6609B" w:rsidP="00B6609B">
      <w:pPr>
        <w:autoSpaceDE w:val="0"/>
        <w:autoSpaceDN w:val="0"/>
        <w:adjustRightInd w:val="0"/>
        <w:spacing w:after="0" w:line="240" w:lineRule="auto"/>
        <w:rPr>
          <w:ins w:id="319" w:author="Windows User" w:date="2019-08-07T15:22:00Z"/>
          <w:rFonts w:ascii="Courier New" w:hAnsi="Courier New" w:cs="Courier New"/>
          <w:color w:val="000000"/>
          <w:sz w:val="20"/>
          <w:szCs w:val="20"/>
          <w:shd w:val="clear" w:color="auto" w:fill="FFFFFF"/>
        </w:rPr>
      </w:pPr>
      <w:ins w:id="320" w:author="Windows User" w:date="2019-08-07T15:22:00Z">
        <w:r>
          <w:rPr>
            <w:rFonts w:ascii="Courier New" w:hAnsi="Courier New" w:cs="Courier New"/>
            <w:color w:val="000000"/>
            <w:sz w:val="20"/>
            <w:szCs w:val="20"/>
            <w:shd w:val="clear" w:color="auto" w:fill="FFFFFF"/>
          </w:rPr>
          <w:t>close_kid=sn21;</w:t>
        </w:r>
      </w:ins>
    </w:p>
    <w:p w14:paraId="0F58D470" w14:textId="77777777" w:rsidR="00B6609B" w:rsidRDefault="00B6609B" w:rsidP="00B6609B">
      <w:pPr>
        <w:autoSpaceDE w:val="0"/>
        <w:autoSpaceDN w:val="0"/>
        <w:adjustRightInd w:val="0"/>
        <w:spacing w:after="0" w:line="240" w:lineRule="auto"/>
        <w:rPr>
          <w:ins w:id="321" w:author="Windows User" w:date="2019-08-07T15:22:00Z"/>
          <w:rFonts w:ascii="Courier New" w:hAnsi="Courier New" w:cs="Courier New"/>
          <w:color w:val="000000"/>
          <w:sz w:val="20"/>
          <w:szCs w:val="20"/>
          <w:shd w:val="clear" w:color="auto" w:fill="FFFFFF"/>
        </w:rPr>
      </w:pPr>
      <w:ins w:id="322" w:author="Windows User" w:date="2019-08-07T15:22:00Z">
        <w:r>
          <w:rPr>
            <w:rFonts w:ascii="Courier New" w:hAnsi="Courier New" w:cs="Courier New"/>
            <w:color w:val="000000"/>
            <w:sz w:val="20"/>
            <w:szCs w:val="20"/>
            <w:shd w:val="clear" w:color="auto" w:fill="FFFFFF"/>
          </w:rPr>
          <w:t>close_family=sn31;</w:t>
        </w:r>
      </w:ins>
    </w:p>
    <w:p w14:paraId="5DDA8375" w14:textId="77777777" w:rsidR="00B6609B" w:rsidRDefault="00B6609B" w:rsidP="00B6609B">
      <w:pPr>
        <w:autoSpaceDE w:val="0"/>
        <w:autoSpaceDN w:val="0"/>
        <w:adjustRightInd w:val="0"/>
        <w:spacing w:after="0" w:line="240" w:lineRule="auto"/>
        <w:rPr>
          <w:ins w:id="323" w:author="Windows User" w:date="2019-08-07T15:22:00Z"/>
          <w:rFonts w:ascii="Courier New" w:hAnsi="Courier New" w:cs="Courier New"/>
          <w:color w:val="000000"/>
          <w:sz w:val="20"/>
          <w:szCs w:val="20"/>
          <w:shd w:val="clear" w:color="auto" w:fill="FFFFFF"/>
        </w:rPr>
      </w:pPr>
      <w:ins w:id="324" w:author="Windows User" w:date="2019-08-07T15:22:00Z">
        <w:r>
          <w:rPr>
            <w:rFonts w:ascii="Courier New" w:hAnsi="Courier New" w:cs="Courier New"/>
            <w:color w:val="000000"/>
            <w:sz w:val="20"/>
            <w:szCs w:val="20"/>
            <w:shd w:val="clear" w:color="auto" w:fill="FFFFFF"/>
          </w:rPr>
          <w:t>close_friend=sn41;</w:t>
        </w:r>
      </w:ins>
    </w:p>
    <w:p w14:paraId="22F2173E" w14:textId="77777777" w:rsidR="00B6609B" w:rsidRDefault="00B6609B" w:rsidP="00B6609B">
      <w:pPr>
        <w:autoSpaceDE w:val="0"/>
        <w:autoSpaceDN w:val="0"/>
        <w:adjustRightInd w:val="0"/>
        <w:spacing w:after="0" w:line="240" w:lineRule="auto"/>
        <w:rPr>
          <w:ins w:id="325" w:author="Windows User" w:date="2019-08-07T15:22:00Z"/>
          <w:rFonts w:ascii="Courier New" w:hAnsi="Courier New" w:cs="Courier New"/>
          <w:color w:val="000000"/>
          <w:sz w:val="20"/>
          <w:szCs w:val="20"/>
          <w:shd w:val="clear" w:color="auto" w:fill="FFFFFF"/>
        </w:rPr>
      </w:pPr>
    </w:p>
    <w:p w14:paraId="3C72630A" w14:textId="77777777" w:rsidR="00B6609B" w:rsidRDefault="00B6609B" w:rsidP="00B6609B">
      <w:pPr>
        <w:autoSpaceDE w:val="0"/>
        <w:autoSpaceDN w:val="0"/>
        <w:adjustRightInd w:val="0"/>
        <w:spacing w:after="0" w:line="240" w:lineRule="auto"/>
        <w:rPr>
          <w:ins w:id="326" w:author="Windows User" w:date="2019-08-07T15:22:00Z"/>
          <w:rFonts w:ascii="Courier New" w:hAnsi="Courier New" w:cs="Courier New"/>
          <w:color w:val="000000"/>
          <w:sz w:val="20"/>
          <w:szCs w:val="20"/>
          <w:shd w:val="clear" w:color="auto" w:fill="FFFFFF"/>
        </w:rPr>
      </w:pPr>
      <w:ins w:id="327" w:author="Windows User" w:date="2019-08-07T15:22:00Z">
        <w:r>
          <w:rPr>
            <w:rFonts w:ascii="Courier New" w:hAnsi="Courier New" w:cs="Courier New"/>
            <w:color w:val="000000"/>
            <w:sz w:val="20"/>
            <w:szCs w:val="20"/>
            <w:shd w:val="clear" w:color="auto" w:fill="FFFFFF"/>
          </w:rPr>
          <w:t>Closetie_num=sum(close_spYN,close_kid,close_family,close_friend);</w:t>
        </w:r>
      </w:ins>
    </w:p>
    <w:p w14:paraId="0B4E5559" w14:textId="77777777" w:rsidR="00B6609B" w:rsidRDefault="00B6609B" w:rsidP="00B6609B">
      <w:pPr>
        <w:autoSpaceDE w:val="0"/>
        <w:autoSpaceDN w:val="0"/>
        <w:adjustRightInd w:val="0"/>
        <w:spacing w:after="0" w:line="240" w:lineRule="auto"/>
        <w:rPr>
          <w:ins w:id="328" w:author="Windows User" w:date="2019-08-07T15:22:00Z"/>
          <w:rFonts w:ascii="Courier New" w:hAnsi="Courier New" w:cs="Courier New"/>
          <w:color w:val="000000"/>
          <w:sz w:val="20"/>
          <w:szCs w:val="20"/>
          <w:shd w:val="clear" w:color="auto" w:fill="FFFFFF"/>
        </w:rPr>
      </w:pPr>
    </w:p>
    <w:p w14:paraId="572CDB39" w14:textId="12527944" w:rsidR="00B6609B" w:rsidRDefault="00B6609B" w:rsidP="00B6609B">
      <w:pPr>
        <w:autoSpaceDE w:val="0"/>
        <w:autoSpaceDN w:val="0"/>
        <w:adjustRightInd w:val="0"/>
        <w:spacing w:after="0" w:line="240" w:lineRule="auto"/>
        <w:rPr>
          <w:ins w:id="329" w:author="Windows User" w:date="2019-08-07T15:22:00Z"/>
          <w:rFonts w:ascii="Courier New" w:hAnsi="Courier New" w:cs="Courier New"/>
          <w:color w:val="000000"/>
          <w:sz w:val="20"/>
          <w:szCs w:val="20"/>
          <w:shd w:val="clear" w:color="auto" w:fill="FFFFFF"/>
        </w:rPr>
      </w:pPr>
      <w:ins w:id="330" w:author="Windows User" w:date="2019-08-07T15:22:00Z">
        <w:r>
          <w:rPr>
            <w:rFonts w:ascii="Courier New" w:hAnsi="Courier New" w:cs="Courier New"/>
            <w:color w:val="0000FF"/>
            <w:sz w:val="20"/>
            <w:szCs w:val="20"/>
            <w:shd w:val="clear" w:color="auto" w:fill="FFFFFF"/>
          </w:rPr>
          <w:lastRenderedPageBreak/>
          <w:t>label</w:t>
        </w:r>
        <w:r>
          <w:rPr>
            <w:rFonts w:ascii="Courier New" w:hAnsi="Courier New" w:cs="Courier New"/>
            <w:color w:val="000000"/>
            <w:sz w:val="20"/>
            <w:szCs w:val="20"/>
            <w:shd w:val="clear" w:color="auto" w:fill="FFFFFF"/>
          </w:rPr>
          <w:t xml:space="preserve"> Network_</w:t>
        </w:r>
      </w:ins>
      <w:ins w:id="331" w:author="Zhaoyang, Ruixue" w:date="2019-10-18T13:49:00Z">
        <w:r w:rsidR="002C70D8">
          <w:rPr>
            <w:rFonts w:ascii="Courier New" w:hAnsi="Courier New" w:cs="Courier New"/>
            <w:color w:val="000000"/>
            <w:sz w:val="20"/>
            <w:szCs w:val="20"/>
            <w:shd w:val="clear" w:color="auto" w:fill="FFFFFF"/>
          </w:rPr>
          <w:t>div</w:t>
        </w:r>
      </w:ins>
      <w:ins w:id="332" w:author="Windows User" w:date="2019-08-07T15:22:00Z">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ins>
      <w:ins w:id="333" w:author="Zhaoyang, Ruixue" w:date="2019-10-18T13:49:00Z">
        <w:r w:rsidR="002C70D8">
          <w:rPr>
            <w:rFonts w:ascii="Courier New" w:hAnsi="Courier New" w:cs="Courier New"/>
            <w:color w:val="800080"/>
            <w:sz w:val="20"/>
            <w:szCs w:val="20"/>
            <w:shd w:val="clear" w:color="auto" w:fill="FFFFFF"/>
          </w:rPr>
          <w:t>diversity</w:t>
        </w:r>
      </w:ins>
      <w:ins w:id="334" w:author="Windows User" w:date="2019-08-07T15:22:00Z">
        <w:r>
          <w:rPr>
            <w:rFonts w:ascii="Courier New" w:hAnsi="Courier New" w:cs="Courier New"/>
            <w:color w:val="800080"/>
            <w:sz w:val="20"/>
            <w:szCs w:val="20"/>
            <w:shd w:val="clear" w:color="auto" w:fill="FFFFFF"/>
          </w:rPr>
          <w:t xml:space="preserve"> of network with spouse, kids, other family member and friend"</w:t>
        </w:r>
        <w:r>
          <w:rPr>
            <w:rFonts w:ascii="Courier New" w:hAnsi="Courier New" w:cs="Courier New"/>
            <w:color w:val="000000"/>
            <w:sz w:val="20"/>
            <w:szCs w:val="20"/>
            <w:shd w:val="clear" w:color="auto" w:fill="FFFFFF"/>
          </w:rPr>
          <w:t>;</w:t>
        </w:r>
      </w:ins>
    </w:p>
    <w:p w14:paraId="6EE2F3C5" w14:textId="77777777" w:rsidR="00B6609B" w:rsidRDefault="00B6609B" w:rsidP="00B6609B">
      <w:pPr>
        <w:autoSpaceDE w:val="0"/>
        <w:autoSpaceDN w:val="0"/>
        <w:adjustRightInd w:val="0"/>
        <w:spacing w:after="0" w:line="240" w:lineRule="auto"/>
        <w:rPr>
          <w:ins w:id="335" w:author="Windows User" w:date="2019-08-07T15:22:00Z"/>
          <w:rFonts w:ascii="Courier New" w:hAnsi="Courier New" w:cs="Courier New"/>
          <w:color w:val="000000"/>
          <w:sz w:val="20"/>
          <w:szCs w:val="20"/>
          <w:shd w:val="clear" w:color="auto" w:fill="FFFFFF"/>
        </w:rPr>
      </w:pPr>
      <w:ins w:id="336"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Closetie_num=</w:t>
        </w:r>
        <w:r>
          <w:rPr>
            <w:rFonts w:ascii="Courier New" w:hAnsi="Courier New" w:cs="Courier New"/>
            <w:color w:val="800080"/>
            <w:sz w:val="20"/>
            <w:szCs w:val="20"/>
            <w:shd w:val="clear" w:color="auto" w:fill="FFFFFF"/>
          </w:rPr>
          <w:t>"number of close spouse, kids, other family members and friends in network"</w:t>
        </w:r>
        <w:r>
          <w:rPr>
            <w:rFonts w:ascii="Courier New" w:hAnsi="Courier New" w:cs="Courier New"/>
            <w:color w:val="000000"/>
            <w:sz w:val="20"/>
            <w:szCs w:val="20"/>
            <w:shd w:val="clear" w:color="auto" w:fill="FFFFFF"/>
          </w:rPr>
          <w:t>;</w:t>
        </w:r>
      </w:ins>
    </w:p>
    <w:p w14:paraId="13AEB325" w14:textId="77777777" w:rsidR="00B6609B" w:rsidRDefault="00B6609B" w:rsidP="00B6609B">
      <w:pPr>
        <w:autoSpaceDE w:val="0"/>
        <w:autoSpaceDN w:val="0"/>
        <w:adjustRightInd w:val="0"/>
        <w:spacing w:after="0" w:line="240" w:lineRule="auto"/>
        <w:rPr>
          <w:ins w:id="337" w:author="Windows User" w:date="2019-08-07T15:22:00Z"/>
          <w:rFonts w:ascii="Courier New" w:hAnsi="Courier New" w:cs="Courier New"/>
          <w:color w:val="000000"/>
          <w:sz w:val="20"/>
          <w:szCs w:val="20"/>
          <w:shd w:val="clear" w:color="auto" w:fill="FFFFFF"/>
        </w:rPr>
      </w:pPr>
    </w:p>
    <w:p w14:paraId="301B5F8B" w14:textId="77777777" w:rsidR="00B6609B" w:rsidRDefault="00B6609B" w:rsidP="00B6609B">
      <w:pPr>
        <w:autoSpaceDE w:val="0"/>
        <w:autoSpaceDN w:val="0"/>
        <w:adjustRightInd w:val="0"/>
        <w:spacing w:after="0" w:line="240" w:lineRule="auto"/>
        <w:rPr>
          <w:ins w:id="338" w:author="Windows User" w:date="2019-08-07T15:22:00Z"/>
          <w:rFonts w:ascii="Courier New" w:hAnsi="Courier New" w:cs="Courier New"/>
          <w:color w:val="000000"/>
          <w:sz w:val="20"/>
          <w:szCs w:val="20"/>
          <w:shd w:val="clear" w:color="auto" w:fill="FFFFFF"/>
        </w:rPr>
      </w:pPr>
      <w:ins w:id="339" w:author="Windows User" w:date="2019-08-07T15:22:00Z">
        <w:r>
          <w:rPr>
            <w:rFonts w:ascii="Courier New" w:hAnsi="Courier New" w:cs="Courier New"/>
            <w:color w:val="008000"/>
            <w:sz w:val="20"/>
            <w:szCs w:val="20"/>
            <w:shd w:val="clear" w:color="auto" w:fill="FFFFFF"/>
          </w:rPr>
          <w:t>*******************************Contact frequency with family members and friends in social network;</w:t>
        </w:r>
      </w:ins>
    </w:p>
    <w:p w14:paraId="252D2DD1" w14:textId="77777777" w:rsidR="00B6609B" w:rsidRDefault="00B6609B" w:rsidP="00B6609B">
      <w:pPr>
        <w:autoSpaceDE w:val="0"/>
        <w:autoSpaceDN w:val="0"/>
        <w:adjustRightInd w:val="0"/>
        <w:spacing w:after="0" w:line="240" w:lineRule="auto"/>
        <w:rPr>
          <w:ins w:id="340" w:author="Windows User" w:date="2019-08-07T15:22:00Z"/>
          <w:rFonts w:ascii="Courier New" w:hAnsi="Courier New" w:cs="Courier New"/>
          <w:color w:val="000000"/>
          <w:sz w:val="20"/>
          <w:szCs w:val="20"/>
          <w:shd w:val="clear" w:color="auto" w:fill="FFFFFF"/>
        </w:rPr>
      </w:pPr>
      <w:ins w:id="341" w:author="Windows User" w:date="2019-08-07T15:22:00Z">
        <w:r>
          <w:rPr>
            <w:rFonts w:ascii="Courier New" w:hAnsi="Courier New" w:cs="Courier New"/>
            <w:color w:val="000000"/>
            <w:sz w:val="20"/>
            <w:szCs w:val="20"/>
            <w:shd w:val="clear" w:color="auto" w:fill="FFFFFF"/>
          </w:rPr>
          <w:t>contact_sp=</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-sn11a;</w:t>
        </w:r>
      </w:ins>
    </w:p>
    <w:p w14:paraId="514367FE" w14:textId="77777777" w:rsidR="00B6609B" w:rsidRDefault="00B6609B" w:rsidP="00B6609B">
      <w:pPr>
        <w:autoSpaceDE w:val="0"/>
        <w:autoSpaceDN w:val="0"/>
        <w:adjustRightInd w:val="0"/>
        <w:spacing w:after="0" w:line="240" w:lineRule="auto"/>
        <w:rPr>
          <w:ins w:id="342" w:author="Windows User" w:date="2019-08-07T15:22:00Z"/>
          <w:rFonts w:ascii="Courier New" w:hAnsi="Courier New" w:cs="Courier New"/>
          <w:color w:val="000000"/>
          <w:sz w:val="20"/>
          <w:szCs w:val="20"/>
          <w:shd w:val="clear" w:color="auto" w:fill="FFFFFF"/>
        </w:rPr>
      </w:pPr>
    </w:p>
    <w:p w14:paraId="21F9568A" w14:textId="77777777" w:rsidR="00B6609B" w:rsidRDefault="00B6609B" w:rsidP="00B6609B">
      <w:pPr>
        <w:autoSpaceDE w:val="0"/>
        <w:autoSpaceDN w:val="0"/>
        <w:adjustRightInd w:val="0"/>
        <w:spacing w:after="0" w:line="240" w:lineRule="auto"/>
        <w:rPr>
          <w:ins w:id="343" w:author="Windows User" w:date="2019-08-07T15:22:00Z"/>
          <w:rFonts w:ascii="Courier New" w:hAnsi="Courier New" w:cs="Courier New"/>
          <w:color w:val="000000"/>
          <w:sz w:val="20"/>
          <w:szCs w:val="20"/>
          <w:shd w:val="clear" w:color="auto" w:fill="FFFFFF"/>
        </w:rPr>
      </w:pPr>
      <w:ins w:id="344" w:author="Windows User" w:date="2019-08-07T15:22:00Z">
        <w:r>
          <w:rPr>
            <w:rFonts w:ascii="Courier New" w:hAnsi="Courier New" w:cs="Courier New"/>
            <w:color w:val="000000"/>
            <w:sz w:val="20"/>
            <w:szCs w:val="20"/>
            <w:shd w:val="clear" w:color="auto" w:fill="FFFFFF"/>
          </w:rPr>
          <w:t>meet_kid=</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-sn22;</w:t>
        </w:r>
      </w:ins>
    </w:p>
    <w:p w14:paraId="7579A8BF" w14:textId="77777777" w:rsidR="00B6609B" w:rsidRDefault="00B6609B" w:rsidP="00B6609B">
      <w:pPr>
        <w:autoSpaceDE w:val="0"/>
        <w:autoSpaceDN w:val="0"/>
        <w:adjustRightInd w:val="0"/>
        <w:spacing w:after="0" w:line="240" w:lineRule="auto"/>
        <w:rPr>
          <w:ins w:id="345" w:author="Windows User" w:date="2019-08-07T15:22:00Z"/>
          <w:rFonts w:ascii="Courier New" w:hAnsi="Courier New" w:cs="Courier New"/>
          <w:color w:val="000000"/>
          <w:sz w:val="20"/>
          <w:szCs w:val="20"/>
          <w:shd w:val="clear" w:color="auto" w:fill="FFFFFF"/>
        </w:rPr>
      </w:pPr>
      <w:ins w:id="346" w:author="Windows User" w:date="2019-08-07T15:22:00Z">
        <w:r>
          <w:rPr>
            <w:rFonts w:ascii="Courier New" w:hAnsi="Courier New" w:cs="Courier New"/>
            <w:color w:val="000000"/>
            <w:sz w:val="20"/>
            <w:szCs w:val="20"/>
            <w:shd w:val="clear" w:color="auto" w:fill="FFFFFF"/>
          </w:rPr>
          <w:t>phone_kid=</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-sn23;</w:t>
        </w:r>
      </w:ins>
    </w:p>
    <w:p w14:paraId="574BA591" w14:textId="77777777" w:rsidR="00B6609B" w:rsidRDefault="00B6609B" w:rsidP="00B6609B">
      <w:pPr>
        <w:autoSpaceDE w:val="0"/>
        <w:autoSpaceDN w:val="0"/>
        <w:adjustRightInd w:val="0"/>
        <w:spacing w:after="0" w:line="240" w:lineRule="auto"/>
        <w:rPr>
          <w:ins w:id="347" w:author="Windows User" w:date="2019-08-07T15:22:00Z"/>
          <w:rFonts w:ascii="Courier New" w:hAnsi="Courier New" w:cs="Courier New"/>
          <w:color w:val="000000"/>
          <w:sz w:val="20"/>
          <w:szCs w:val="20"/>
          <w:shd w:val="clear" w:color="auto" w:fill="FFFFFF"/>
        </w:rPr>
      </w:pPr>
      <w:ins w:id="348" w:author="Windows User" w:date="2019-08-07T15:22:00Z">
        <w:r>
          <w:rPr>
            <w:rFonts w:ascii="Courier New" w:hAnsi="Courier New" w:cs="Courier New"/>
            <w:color w:val="000000"/>
            <w:sz w:val="20"/>
            <w:szCs w:val="20"/>
            <w:shd w:val="clear" w:color="auto" w:fill="FFFFFF"/>
          </w:rPr>
          <w:t>email_kid=</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-sn24;</w:t>
        </w:r>
      </w:ins>
    </w:p>
    <w:p w14:paraId="0C1B8106" w14:textId="77777777" w:rsidR="00B6609B" w:rsidRDefault="00B6609B" w:rsidP="00B6609B">
      <w:pPr>
        <w:autoSpaceDE w:val="0"/>
        <w:autoSpaceDN w:val="0"/>
        <w:adjustRightInd w:val="0"/>
        <w:spacing w:after="0" w:line="240" w:lineRule="auto"/>
        <w:rPr>
          <w:ins w:id="349" w:author="Windows User" w:date="2019-08-07T15:22:00Z"/>
          <w:rFonts w:ascii="Courier New" w:hAnsi="Courier New" w:cs="Courier New"/>
          <w:color w:val="000000"/>
          <w:sz w:val="20"/>
          <w:szCs w:val="20"/>
          <w:shd w:val="clear" w:color="auto" w:fill="FFFFFF"/>
        </w:rPr>
      </w:pPr>
    </w:p>
    <w:p w14:paraId="16317263" w14:textId="77777777" w:rsidR="00B6609B" w:rsidRDefault="00B6609B" w:rsidP="00B6609B">
      <w:pPr>
        <w:autoSpaceDE w:val="0"/>
        <w:autoSpaceDN w:val="0"/>
        <w:adjustRightInd w:val="0"/>
        <w:spacing w:after="0" w:line="240" w:lineRule="auto"/>
        <w:rPr>
          <w:ins w:id="350" w:author="Windows User" w:date="2019-08-07T15:22:00Z"/>
          <w:rFonts w:ascii="Courier New" w:hAnsi="Courier New" w:cs="Courier New"/>
          <w:color w:val="000000"/>
          <w:sz w:val="20"/>
          <w:szCs w:val="20"/>
          <w:shd w:val="clear" w:color="auto" w:fill="FFFFFF"/>
        </w:rPr>
      </w:pPr>
      <w:ins w:id="351" w:author="Windows User" w:date="2019-08-07T15:22:00Z">
        <w:r>
          <w:rPr>
            <w:rFonts w:ascii="Courier New" w:hAnsi="Courier New" w:cs="Courier New"/>
            <w:color w:val="000000"/>
            <w:sz w:val="20"/>
            <w:szCs w:val="20"/>
            <w:shd w:val="clear" w:color="auto" w:fill="FFFFFF"/>
          </w:rPr>
          <w:t>meet_family=</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-sn32;</w:t>
        </w:r>
      </w:ins>
    </w:p>
    <w:p w14:paraId="01FE0414" w14:textId="77777777" w:rsidR="00B6609B" w:rsidRDefault="00B6609B" w:rsidP="00B6609B">
      <w:pPr>
        <w:autoSpaceDE w:val="0"/>
        <w:autoSpaceDN w:val="0"/>
        <w:adjustRightInd w:val="0"/>
        <w:spacing w:after="0" w:line="240" w:lineRule="auto"/>
        <w:rPr>
          <w:ins w:id="352" w:author="Windows User" w:date="2019-08-07T15:22:00Z"/>
          <w:rFonts w:ascii="Courier New" w:hAnsi="Courier New" w:cs="Courier New"/>
          <w:color w:val="000000"/>
          <w:sz w:val="20"/>
          <w:szCs w:val="20"/>
          <w:shd w:val="clear" w:color="auto" w:fill="FFFFFF"/>
        </w:rPr>
      </w:pPr>
      <w:ins w:id="353" w:author="Windows User" w:date="2019-08-07T15:22:00Z">
        <w:r>
          <w:rPr>
            <w:rFonts w:ascii="Courier New" w:hAnsi="Courier New" w:cs="Courier New"/>
            <w:color w:val="000000"/>
            <w:sz w:val="20"/>
            <w:szCs w:val="20"/>
            <w:shd w:val="clear" w:color="auto" w:fill="FFFFFF"/>
          </w:rPr>
          <w:t>phone_family=</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-sn33;</w:t>
        </w:r>
      </w:ins>
    </w:p>
    <w:p w14:paraId="08EF2B04" w14:textId="77777777" w:rsidR="00B6609B" w:rsidRDefault="00B6609B" w:rsidP="00B6609B">
      <w:pPr>
        <w:autoSpaceDE w:val="0"/>
        <w:autoSpaceDN w:val="0"/>
        <w:adjustRightInd w:val="0"/>
        <w:spacing w:after="0" w:line="240" w:lineRule="auto"/>
        <w:rPr>
          <w:ins w:id="354" w:author="Windows User" w:date="2019-08-07T15:22:00Z"/>
          <w:rFonts w:ascii="Courier New" w:hAnsi="Courier New" w:cs="Courier New"/>
          <w:color w:val="000000"/>
          <w:sz w:val="20"/>
          <w:szCs w:val="20"/>
          <w:shd w:val="clear" w:color="auto" w:fill="FFFFFF"/>
        </w:rPr>
      </w:pPr>
      <w:ins w:id="355" w:author="Windows User" w:date="2019-08-07T15:22:00Z">
        <w:r>
          <w:rPr>
            <w:rFonts w:ascii="Courier New" w:hAnsi="Courier New" w:cs="Courier New"/>
            <w:color w:val="000000"/>
            <w:sz w:val="20"/>
            <w:szCs w:val="20"/>
            <w:shd w:val="clear" w:color="auto" w:fill="FFFFFF"/>
          </w:rPr>
          <w:t>email_family=</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-sn34;</w:t>
        </w:r>
      </w:ins>
    </w:p>
    <w:p w14:paraId="5A51F153" w14:textId="77777777" w:rsidR="00B6609B" w:rsidRDefault="00B6609B" w:rsidP="00B6609B">
      <w:pPr>
        <w:autoSpaceDE w:val="0"/>
        <w:autoSpaceDN w:val="0"/>
        <w:adjustRightInd w:val="0"/>
        <w:spacing w:after="0" w:line="240" w:lineRule="auto"/>
        <w:rPr>
          <w:ins w:id="356" w:author="Windows User" w:date="2019-08-07T15:22:00Z"/>
          <w:rFonts w:ascii="Courier New" w:hAnsi="Courier New" w:cs="Courier New"/>
          <w:color w:val="000000"/>
          <w:sz w:val="20"/>
          <w:szCs w:val="20"/>
          <w:shd w:val="clear" w:color="auto" w:fill="FFFFFF"/>
        </w:rPr>
      </w:pPr>
    </w:p>
    <w:p w14:paraId="14A3E8D1" w14:textId="77777777" w:rsidR="00B6609B" w:rsidRDefault="00B6609B" w:rsidP="00B6609B">
      <w:pPr>
        <w:autoSpaceDE w:val="0"/>
        <w:autoSpaceDN w:val="0"/>
        <w:adjustRightInd w:val="0"/>
        <w:spacing w:after="0" w:line="240" w:lineRule="auto"/>
        <w:rPr>
          <w:ins w:id="357" w:author="Windows User" w:date="2019-08-07T15:22:00Z"/>
          <w:rFonts w:ascii="Courier New" w:hAnsi="Courier New" w:cs="Courier New"/>
          <w:color w:val="000000"/>
          <w:sz w:val="20"/>
          <w:szCs w:val="20"/>
          <w:shd w:val="clear" w:color="auto" w:fill="FFFFFF"/>
        </w:rPr>
      </w:pPr>
      <w:ins w:id="358" w:author="Windows User" w:date="2019-08-07T15:22:00Z">
        <w:r>
          <w:rPr>
            <w:rFonts w:ascii="Courier New" w:hAnsi="Courier New" w:cs="Courier New"/>
            <w:color w:val="000000"/>
            <w:sz w:val="20"/>
            <w:szCs w:val="20"/>
            <w:shd w:val="clear" w:color="auto" w:fill="FFFFFF"/>
          </w:rPr>
          <w:t>meet_friend=</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-sn42;</w:t>
        </w:r>
      </w:ins>
    </w:p>
    <w:p w14:paraId="6F276527" w14:textId="77777777" w:rsidR="00B6609B" w:rsidRDefault="00B6609B" w:rsidP="00B6609B">
      <w:pPr>
        <w:autoSpaceDE w:val="0"/>
        <w:autoSpaceDN w:val="0"/>
        <w:adjustRightInd w:val="0"/>
        <w:spacing w:after="0" w:line="240" w:lineRule="auto"/>
        <w:rPr>
          <w:ins w:id="359" w:author="Windows User" w:date="2019-08-07T15:22:00Z"/>
          <w:rFonts w:ascii="Courier New" w:hAnsi="Courier New" w:cs="Courier New"/>
          <w:color w:val="000000"/>
          <w:sz w:val="20"/>
          <w:szCs w:val="20"/>
          <w:shd w:val="clear" w:color="auto" w:fill="FFFFFF"/>
        </w:rPr>
      </w:pPr>
      <w:ins w:id="360" w:author="Windows User" w:date="2019-08-07T15:22:00Z">
        <w:r>
          <w:rPr>
            <w:rFonts w:ascii="Courier New" w:hAnsi="Courier New" w:cs="Courier New"/>
            <w:color w:val="000000"/>
            <w:sz w:val="20"/>
            <w:szCs w:val="20"/>
            <w:shd w:val="clear" w:color="auto" w:fill="FFFFFF"/>
          </w:rPr>
          <w:t>phone_friend=</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-sn43;</w:t>
        </w:r>
      </w:ins>
    </w:p>
    <w:p w14:paraId="55607118" w14:textId="77777777" w:rsidR="00B6609B" w:rsidRDefault="00B6609B" w:rsidP="00B6609B">
      <w:pPr>
        <w:autoSpaceDE w:val="0"/>
        <w:autoSpaceDN w:val="0"/>
        <w:adjustRightInd w:val="0"/>
        <w:spacing w:after="0" w:line="240" w:lineRule="auto"/>
        <w:rPr>
          <w:ins w:id="361" w:author="Windows User" w:date="2019-08-07T15:22:00Z"/>
          <w:rFonts w:ascii="Courier New" w:hAnsi="Courier New" w:cs="Courier New"/>
          <w:color w:val="000000"/>
          <w:sz w:val="20"/>
          <w:szCs w:val="20"/>
          <w:shd w:val="clear" w:color="auto" w:fill="FFFFFF"/>
        </w:rPr>
      </w:pPr>
      <w:ins w:id="362" w:author="Windows User" w:date="2019-08-07T15:22:00Z">
        <w:r>
          <w:rPr>
            <w:rFonts w:ascii="Courier New" w:hAnsi="Courier New" w:cs="Courier New"/>
            <w:color w:val="000000"/>
            <w:sz w:val="20"/>
            <w:szCs w:val="20"/>
            <w:shd w:val="clear" w:color="auto" w:fill="FFFFFF"/>
          </w:rPr>
          <w:t>email_friend=</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-sn44;</w:t>
        </w:r>
      </w:ins>
    </w:p>
    <w:p w14:paraId="6FDF7D28" w14:textId="77777777" w:rsidR="00B6609B" w:rsidRDefault="00B6609B" w:rsidP="00B6609B">
      <w:pPr>
        <w:autoSpaceDE w:val="0"/>
        <w:autoSpaceDN w:val="0"/>
        <w:adjustRightInd w:val="0"/>
        <w:spacing w:after="0" w:line="240" w:lineRule="auto"/>
        <w:rPr>
          <w:ins w:id="363" w:author="Windows User" w:date="2019-08-07T15:22:00Z"/>
          <w:rFonts w:ascii="Courier New" w:hAnsi="Courier New" w:cs="Courier New"/>
          <w:color w:val="000000"/>
          <w:sz w:val="20"/>
          <w:szCs w:val="20"/>
          <w:shd w:val="clear" w:color="auto" w:fill="FFFFFF"/>
        </w:rPr>
      </w:pPr>
    </w:p>
    <w:p w14:paraId="6BD166C2" w14:textId="77777777" w:rsidR="00B6609B" w:rsidRDefault="00B6609B" w:rsidP="00B6609B">
      <w:pPr>
        <w:autoSpaceDE w:val="0"/>
        <w:autoSpaceDN w:val="0"/>
        <w:adjustRightInd w:val="0"/>
        <w:spacing w:after="0" w:line="240" w:lineRule="auto"/>
        <w:rPr>
          <w:ins w:id="364" w:author="Windows User" w:date="2019-08-07T15:22:00Z"/>
          <w:rFonts w:ascii="Courier New" w:hAnsi="Courier New" w:cs="Courier New"/>
          <w:color w:val="000000"/>
          <w:sz w:val="20"/>
          <w:szCs w:val="20"/>
          <w:shd w:val="clear" w:color="auto" w:fill="FFFFFF"/>
        </w:rPr>
      </w:pPr>
      <w:ins w:id="365" w:author="Windows User" w:date="2019-08-07T15:22:00Z">
        <w:r>
          <w:rPr>
            <w:rFonts w:ascii="Courier New" w:hAnsi="Courier New" w:cs="Courier New"/>
            <w:color w:val="000000"/>
            <w:sz w:val="20"/>
            <w:szCs w:val="20"/>
            <w:shd w:val="clear" w:color="auto" w:fill="FFFFFF"/>
          </w:rPr>
          <w:t>meet_freqM=mean(meet_kid, meet_family, meet_friend);</w:t>
        </w:r>
      </w:ins>
    </w:p>
    <w:p w14:paraId="5B600ACC" w14:textId="77777777" w:rsidR="00B6609B" w:rsidRDefault="00B6609B" w:rsidP="00B6609B">
      <w:pPr>
        <w:autoSpaceDE w:val="0"/>
        <w:autoSpaceDN w:val="0"/>
        <w:adjustRightInd w:val="0"/>
        <w:spacing w:after="0" w:line="240" w:lineRule="auto"/>
        <w:rPr>
          <w:ins w:id="366" w:author="Windows User" w:date="2019-08-07T15:22:00Z"/>
          <w:rFonts w:ascii="Courier New" w:hAnsi="Courier New" w:cs="Courier New"/>
          <w:color w:val="000000"/>
          <w:sz w:val="20"/>
          <w:szCs w:val="20"/>
          <w:shd w:val="clear" w:color="auto" w:fill="FFFFFF"/>
        </w:rPr>
      </w:pPr>
      <w:ins w:id="367" w:author="Windows User" w:date="2019-08-07T15:22:00Z">
        <w:r>
          <w:rPr>
            <w:rFonts w:ascii="Courier New" w:hAnsi="Courier New" w:cs="Courier New"/>
            <w:color w:val="000000"/>
            <w:sz w:val="20"/>
            <w:szCs w:val="20"/>
            <w:shd w:val="clear" w:color="auto" w:fill="FFFFFF"/>
          </w:rPr>
          <w:t>phone_freqM=mean(phone_kid, phone_family, phone_friend);</w:t>
        </w:r>
      </w:ins>
    </w:p>
    <w:p w14:paraId="0E8B2AB9" w14:textId="77777777" w:rsidR="00B6609B" w:rsidRDefault="00B6609B" w:rsidP="00B6609B">
      <w:pPr>
        <w:autoSpaceDE w:val="0"/>
        <w:autoSpaceDN w:val="0"/>
        <w:adjustRightInd w:val="0"/>
        <w:spacing w:after="0" w:line="240" w:lineRule="auto"/>
        <w:rPr>
          <w:ins w:id="368" w:author="Windows User" w:date="2019-08-07T15:22:00Z"/>
          <w:rFonts w:ascii="Courier New" w:hAnsi="Courier New" w:cs="Courier New"/>
          <w:color w:val="000000"/>
          <w:sz w:val="20"/>
          <w:szCs w:val="20"/>
          <w:shd w:val="clear" w:color="auto" w:fill="FFFFFF"/>
        </w:rPr>
      </w:pPr>
      <w:ins w:id="369" w:author="Windows User" w:date="2019-08-07T15:22:00Z">
        <w:r>
          <w:rPr>
            <w:rFonts w:ascii="Courier New" w:hAnsi="Courier New" w:cs="Courier New"/>
            <w:color w:val="000000"/>
            <w:sz w:val="20"/>
            <w:szCs w:val="20"/>
            <w:shd w:val="clear" w:color="auto" w:fill="FFFFFF"/>
          </w:rPr>
          <w:t>email_freqM=mean(email_kid, email_family, email_friend);</w:t>
        </w:r>
      </w:ins>
    </w:p>
    <w:p w14:paraId="0BF2C34B" w14:textId="77777777" w:rsidR="00B6609B" w:rsidRDefault="00B6609B" w:rsidP="00B6609B">
      <w:pPr>
        <w:autoSpaceDE w:val="0"/>
        <w:autoSpaceDN w:val="0"/>
        <w:adjustRightInd w:val="0"/>
        <w:spacing w:after="0" w:line="240" w:lineRule="auto"/>
        <w:rPr>
          <w:ins w:id="370" w:author="Windows User" w:date="2019-08-07T15:22:00Z"/>
          <w:rFonts w:ascii="Courier New" w:hAnsi="Courier New" w:cs="Courier New"/>
          <w:color w:val="000000"/>
          <w:sz w:val="20"/>
          <w:szCs w:val="20"/>
          <w:shd w:val="clear" w:color="auto" w:fill="FFFFFF"/>
        </w:rPr>
      </w:pPr>
      <w:ins w:id="371" w:author="Windows User" w:date="2019-08-07T15:22:00Z">
        <w:r>
          <w:rPr>
            <w:rFonts w:ascii="Courier New" w:hAnsi="Courier New" w:cs="Courier New"/>
            <w:color w:val="000000"/>
            <w:sz w:val="20"/>
            <w:szCs w:val="20"/>
            <w:shd w:val="clear" w:color="auto" w:fill="FFFFFF"/>
          </w:rPr>
          <w:t>AllcontactfreqM=mean(meet_kid, meet_family, meet_friend,phone_kid, phone_family, phone_friend,email_kid, email_family, email_friend);</w:t>
        </w:r>
      </w:ins>
    </w:p>
    <w:p w14:paraId="7B3ABDAE" w14:textId="77777777" w:rsidR="00B6609B" w:rsidRDefault="00B6609B" w:rsidP="00B6609B">
      <w:pPr>
        <w:autoSpaceDE w:val="0"/>
        <w:autoSpaceDN w:val="0"/>
        <w:adjustRightInd w:val="0"/>
        <w:spacing w:after="0" w:line="240" w:lineRule="auto"/>
        <w:rPr>
          <w:ins w:id="372" w:author="Windows User" w:date="2019-08-07T15:22:00Z"/>
          <w:rFonts w:ascii="Courier New" w:hAnsi="Courier New" w:cs="Courier New"/>
          <w:color w:val="000000"/>
          <w:sz w:val="20"/>
          <w:szCs w:val="20"/>
          <w:shd w:val="clear" w:color="auto" w:fill="FFFFFF"/>
        </w:rPr>
      </w:pPr>
    </w:p>
    <w:p w14:paraId="178BA736" w14:textId="77777777" w:rsidR="00B6609B" w:rsidRDefault="00B6609B" w:rsidP="00B6609B">
      <w:pPr>
        <w:autoSpaceDE w:val="0"/>
        <w:autoSpaceDN w:val="0"/>
        <w:adjustRightInd w:val="0"/>
        <w:spacing w:after="0" w:line="240" w:lineRule="auto"/>
        <w:rPr>
          <w:ins w:id="373" w:author="Windows User" w:date="2019-08-07T15:22:00Z"/>
          <w:rFonts w:ascii="Courier New" w:hAnsi="Courier New" w:cs="Courier New"/>
          <w:color w:val="000000"/>
          <w:sz w:val="20"/>
          <w:szCs w:val="20"/>
          <w:shd w:val="clear" w:color="auto" w:fill="FFFFFF"/>
        </w:rPr>
      </w:pPr>
      <w:ins w:id="374" w:author="Windows User" w:date="2019-08-07T15:22:00Z">
        <w:r>
          <w:rPr>
            <w:rFonts w:ascii="Courier New" w:hAnsi="Courier New" w:cs="Courier New"/>
            <w:color w:val="008000"/>
            <w:sz w:val="20"/>
            <w:szCs w:val="20"/>
            <w:shd w:val="clear" w:color="auto" w:fill="FFFFFF"/>
          </w:rPr>
          <w:t>***adjust for missing: 80% non-missing**************;</w:t>
        </w:r>
      </w:ins>
    </w:p>
    <w:p w14:paraId="639A84C7" w14:textId="77777777" w:rsidR="00B6609B" w:rsidRDefault="00B6609B" w:rsidP="00B6609B">
      <w:pPr>
        <w:autoSpaceDE w:val="0"/>
        <w:autoSpaceDN w:val="0"/>
        <w:adjustRightInd w:val="0"/>
        <w:spacing w:after="0" w:line="240" w:lineRule="auto"/>
        <w:rPr>
          <w:ins w:id="375" w:author="Windows User" w:date="2019-08-07T15:22:00Z"/>
          <w:rFonts w:ascii="Courier New" w:hAnsi="Courier New" w:cs="Courier New"/>
          <w:color w:val="000000"/>
          <w:sz w:val="20"/>
          <w:szCs w:val="20"/>
          <w:shd w:val="clear" w:color="auto" w:fill="FFFFFF"/>
        </w:rPr>
      </w:pPr>
      <w:ins w:id="376"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n(meet_kid, meet_family, meet_friend)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meet_freqMadj=mean(meet_kid, meet_family, meet_friend); </w:t>
        </w:r>
      </w:ins>
    </w:p>
    <w:p w14:paraId="39E4AF0B" w14:textId="77777777" w:rsidR="00B6609B" w:rsidRDefault="00B6609B" w:rsidP="00B6609B">
      <w:pPr>
        <w:autoSpaceDE w:val="0"/>
        <w:autoSpaceDN w:val="0"/>
        <w:adjustRightInd w:val="0"/>
        <w:spacing w:after="0" w:line="240" w:lineRule="auto"/>
        <w:rPr>
          <w:ins w:id="377" w:author="Windows User" w:date="2019-08-07T15:22:00Z"/>
          <w:rFonts w:ascii="Courier New" w:hAnsi="Courier New" w:cs="Courier New"/>
          <w:color w:val="000000"/>
          <w:sz w:val="20"/>
          <w:szCs w:val="20"/>
          <w:shd w:val="clear" w:color="auto" w:fill="FFFFFF"/>
        </w:rPr>
      </w:pPr>
      <w:ins w:id="378"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n(phone_kid, phone_family, phone_friend)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phone_freqMadj=mean(phone_kid, phone_family, phone_friend); </w:t>
        </w:r>
      </w:ins>
    </w:p>
    <w:p w14:paraId="151C104A" w14:textId="77777777" w:rsidR="00B6609B" w:rsidRDefault="00B6609B" w:rsidP="00B6609B">
      <w:pPr>
        <w:autoSpaceDE w:val="0"/>
        <w:autoSpaceDN w:val="0"/>
        <w:adjustRightInd w:val="0"/>
        <w:spacing w:after="0" w:line="240" w:lineRule="auto"/>
        <w:rPr>
          <w:ins w:id="379" w:author="Windows User" w:date="2019-08-07T15:22:00Z"/>
          <w:rFonts w:ascii="Courier New" w:hAnsi="Courier New" w:cs="Courier New"/>
          <w:color w:val="000000"/>
          <w:sz w:val="20"/>
          <w:szCs w:val="20"/>
          <w:shd w:val="clear" w:color="auto" w:fill="FFFFFF"/>
        </w:rPr>
      </w:pPr>
      <w:ins w:id="380"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n(email_kid, email_family, email_friend)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email_freqMadj=mean(email_kid, email_family, email_friend); </w:t>
        </w:r>
      </w:ins>
    </w:p>
    <w:p w14:paraId="70A9B1CF" w14:textId="77777777" w:rsidR="00B6609B" w:rsidRDefault="00B6609B" w:rsidP="00B6609B">
      <w:pPr>
        <w:autoSpaceDE w:val="0"/>
        <w:autoSpaceDN w:val="0"/>
        <w:adjustRightInd w:val="0"/>
        <w:spacing w:after="0" w:line="240" w:lineRule="auto"/>
        <w:rPr>
          <w:ins w:id="381" w:author="Windows User" w:date="2019-08-07T15:22:00Z"/>
          <w:rFonts w:ascii="Courier New" w:hAnsi="Courier New" w:cs="Courier New"/>
          <w:color w:val="000000"/>
          <w:sz w:val="20"/>
          <w:szCs w:val="20"/>
          <w:shd w:val="clear" w:color="auto" w:fill="FFFFFF"/>
        </w:rPr>
      </w:pPr>
      <w:ins w:id="382"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n(meet_kid, meet_family, meet_friend,phone_kid, phone_family, phone_friend,email_kid, email_family, email_friend) ge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ins>
    </w:p>
    <w:p w14:paraId="3917449E" w14:textId="77777777" w:rsidR="00B6609B" w:rsidRDefault="00B6609B" w:rsidP="00B6609B">
      <w:pPr>
        <w:autoSpaceDE w:val="0"/>
        <w:autoSpaceDN w:val="0"/>
        <w:adjustRightInd w:val="0"/>
        <w:spacing w:after="0" w:line="240" w:lineRule="auto"/>
        <w:rPr>
          <w:ins w:id="383" w:author="Windows User" w:date="2019-08-07T15:22:00Z"/>
          <w:rFonts w:ascii="Courier New" w:hAnsi="Courier New" w:cs="Courier New"/>
          <w:color w:val="000000"/>
          <w:sz w:val="20"/>
          <w:szCs w:val="20"/>
          <w:shd w:val="clear" w:color="auto" w:fill="FFFFFF"/>
        </w:rPr>
      </w:pPr>
      <w:ins w:id="384" w:author="Windows User" w:date="2019-08-07T15:22:00Z">
        <w:r>
          <w:rPr>
            <w:rFonts w:ascii="Courier New" w:hAnsi="Courier New" w:cs="Courier New"/>
            <w:color w:val="000000"/>
            <w:sz w:val="20"/>
            <w:szCs w:val="20"/>
            <w:shd w:val="clear" w:color="auto" w:fill="FFFFFF"/>
          </w:rPr>
          <w:t xml:space="preserve">AllcontactfreqMadj=mean(meet_kid, meet_family, meet_friend,phone_kid, phone_family, phone_friend,email_kid, email_family, email_friend); </w:t>
        </w:r>
      </w:ins>
    </w:p>
    <w:p w14:paraId="4CB022F6" w14:textId="77777777" w:rsidR="00B6609B" w:rsidRDefault="00B6609B" w:rsidP="00B6609B">
      <w:pPr>
        <w:autoSpaceDE w:val="0"/>
        <w:autoSpaceDN w:val="0"/>
        <w:adjustRightInd w:val="0"/>
        <w:spacing w:after="0" w:line="240" w:lineRule="auto"/>
        <w:rPr>
          <w:ins w:id="385" w:author="Windows User" w:date="2019-08-07T15:22:00Z"/>
          <w:rFonts w:ascii="Courier New" w:hAnsi="Courier New" w:cs="Courier New"/>
          <w:color w:val="000000"/>
          <w:sz w:val="20"/>
          <w:szCs w:val="20"/>
          <w:shd w:val="clear" w:color="auto" w:fill="FFFFFF"/>
        </w:rPr>
      </w:pPr>
    </w:p>
    <w:p w14:paraId="1C3A0EBC" w14:textId="77777777" w:rsidR="00B6609B" w:rsidRDefault="00B6609B" w:rsidP="00B6609B">
      <w:pPr>
        <w:autoSpaceDE w:val="0"/>
        <w:autoSpaceDN w:val="0"/>
        <w:adjustRightInd w:val="0"/>
        <w:spacing w:after="0" w:line="240" w:lineRule="auto"/>
        <w:rPr>
          <w:ins w:id="386" w:author="Windows User" w:date="2019-08-07T15:22:00Z"/>
          <w:rFonts w:ascii="Courier New" w:hAnsi="Courier New" w:cs="Courier New"/>
          <w:color w:val="000000"/>
          <w:sz w:val="20"/>
          <w:szCs w:val="20"/>
          <w:shd w:val="clear" w:color="auto" w:fill="FFFFFF"/>
        </w:rPr>
      </w:pPr>
      <w:ins w:id="387"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contact_sp=</w:t>
        </w:r>
        <w:r>
          <w:rPr>
            <w:rFonts w:ascii="Courier New" w:hAnsi="Courier New" w:cs="Courier New"/>
            <w:color w:val="800080"/>
            <w:sz w:val="20"/>
            <w:szCs w:val="20"/>
            <w:shd w:val="clear" w:color="auto" w:fill="FFFFFF"/>
          </w:rPr>
          <w:t>"frequency of interaction with spouse"</w:t>
        </w:r>
        <w:r>
          <w:rPr>
            <w:rFonts w:ascii="Courier New" w:hAnsi="Courier New" w:cs="Courier New"/>
            <w:color w:val="000000"/>
            <w:sz w:val="20"/>
            <w:szCs w:val="20"/>
            <w:shd w:val="clear" w:color="auto" w:fill="FFFFFF"/>
          </w:rPr>
          <w:t>;</w:t>
        </w:r>
      </w:ins>
    </w:p>
    <w:p w14:paraId="7A541431" w14:textId="77777777" w:rsidR="00B6609B" w:rsidRDefault="00B6609B" w:rsidP="00B6609B">
      <w:pPr>
        <w:autoSpaceDE w:val="0"/>
        <w:autoSpaceDN w:val="0"/>
        <w:adjustRightInd w:val="0"/>
        <w:spacing w:after="0" w:line="240" w:lineRule="auto"/>
        <w:rPr>
          <w:ins w:id="388" w:author="Windows User" w:date="2019-08-07T15:22:00Z"/>
          <w:rFonts w:ascii="Courier New" w:hAnsi="Courier New" w:cs="Courier New"/>
          <w:color w:val="000000"/>
          <w:sz w:val="20"/>
          <w:szCs w:val="20"/>
          <w:shd w:val="clear" w:color="auto" w:fill="FFFFFF"/>
        </w:rPr>
      </w:pPr>
    </w:p>
    <w:p w14:paraId="06978A19" w14:textId="77777777" w:rsidR="00B6609B" w:rsidRDefault="00B6609B" w:rsidP="00B6609B">
      <w:pPr>
        <w:autoSpaceDE w:val="0"/>
        <w:autoSpaceDN w:val="0"/>
        <w:adjustRightInd w:val="0"/>
        <w:spacing w:after="0" w:line="240" w:lineRule="auto"/>
        <w:rPr>
          <w:ins w:id="389" w:author="Windows User" w:date="2019-08-07T15:22:00Z"/>
          <w:rFonts w:ascii="Courier New" w:hAnsi="Courier New" w:cs="Courier New"/>
          <w:color w:val="000000"/>
          <w:sz w:val="20"/>
          <w:szCs w:val="20"/>
          <w:shd w:val="clear" w:color="auto" w:fill="FFFFFF"/>
        </w:rPr>
      </w:pPr>
      <w:ins w:id="390"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meet_freqM=</w:t>
        </w:r>
        <w:r>
          <w:rPr>
            <w:rFonts w:ascii="Courier New" w:hAnsi="Courier New" w:cs="Courier New"/>
            <w:color w:val="800080"/>
            <w:sz w:val="20"/>
            <w:szCs w:val="20"/>
            <w:shd w:val="clear" w:color="auto" w:fill="FFFFFF"/>
          </w:rPr>
          <w:t>"frequency of meeting with kids, other family member and friend"</w:t>
        </w:r>
        <w:r>
          <w:rPr>
            <w:rFonts w:ascii="Courier New" w:hAnsi="Courier New" w:cs="Courier New"/>
            <w:color w:val="000000"/>
            <w:sz w:val="20"/>
            <w:szCs w:val="20"/>
            <w:shd w:val="clear" w:color="auto" w:fill="FFFFFF"/>
          </w:rPr>
          <w:t>;</w:t>
        </w:r>
      </w:ins>
    </w:p>
    <w:p w14:paraId="7E99A2F1" w14:textId="77777777" w:rsidR="00B6609B" w:rsidRDefault="00B6609B" w:rsidP="00B6609B">
      <w:pPr>
        <w:autoSpaceDE w:val="0"/>
        <w:autoSpaceDN w:val="0"/>
        <w:adjustRightInd w:val="0"/>
        <w:spacing w:after="0" w:line="240" w:lineRule="auto"/>
        <w:rPr>
          <w:ins w:id="391" w:author="Windows User" w:date="2019-08-07T15:22:00Z"/>
          <w:rFonts w:ascii="Courier New" w:hAnsi="Courier New" w:cs="Courier New"/>
          <w:color w:val="000000"/>
          <w:sz w:val="20"/>
          <w:szCs w:val="20"/>
          <w:shd w:val="clear" w:color="auto" w:fill="FFFFFF"/>
        </w:rPr>
      </w:pPr>
      <w:ins w:id="392"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phone_freqM=</w:t>
        </w:r>
        <w:r>
          <w:rPr>
            <w:rFonts w:ascii="Courier New" w:hAnsi="Courier New" w:cs="Courier New"/>
            <w:color w:val="800080"/>
            <w:sz w:val="20"/>
            <w:szCs w:val="20"/>
            <w:shd w:val="clear" w:color="auto" w:fill="FFFFFF"/>
          </w:rPr>
          <w:t>"frequency of speaking on the phone with kids, other family member and friend"</w:t>
        </w:r>
        <w:r>
          <w:rPr>
            <w:rFonts w:ascii="Courier New" w:hAnsi="Courier New" w:cs="Courier New"/>
            <w:color w:val="000000"/>
            <w:sz w:val="20"/>
            <w:szCs w:val="20"/>
            <w:shd w:val="clear" w:color="auto" w:fill="FFFFFF"/>
          </w:rPr>
          <w:t>;</w:t>
        </w:r>
      </w:ins>
    </w:p>
    <w:p w14:paraId="670CEACA" w14:textId="77777777" w:rsidR="00B6609B" w:rsidRDefault="00B6609B" w:rsidP="00B6609B">
      <w:pPr>
        <w:autoSpaceDE w:val="0"/>
        <w:autoSpaceDN w:val="0"/>
        <w:adjustRightInd w:val="0"/>
        <w:spacing w:after="0" w:line="240" w:lineRule="auto"/>
        <w:rPr>
          <w:ins w:id="393" w:author="Windows User" w:date="2019-08-07T15:22:00Z"/>
          <w:rFonts w:ascii="Courier New" w:hAnsi="Courier New" w:cs="Courier New"/>
          <w:color w:val="000000"/>
          <w:sz w:val="20"/>
          <w:szCs w:val="20"/>
          <w:shd w:val="clear" w:color="auto" w:fill="FFFFFF"/>
        </w:rPr>
      </w:pPr>
      <w:ins w:id="394"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email_freqM=</w:t>
        </w:r>
        <w:r>
          <w:rPr>
            <w:rFonts w:ascii="Courier New" w:hAnsi="Courier New" w:cs="Courier New"/>
            <w:color w:val="800080"/>
            <w:sz w:val="20"/>
            <w:szCs w:val="20"/>
            <w:shd w:val="clear" w:color="auto" w:fill="FFFFFF"/>
          </w:rPr>
          <w:t>"frequency of writing to kids, other family member and friend"</w:t>
        </w:r>
        <w:r>
          <w:rPr>
            <w:rFonts w:ascii="Courier New" w:hAnsi="Courier New" w:cs="Courier New"/>
            <w:color w:val="000000"/>
            <w:sz w:val="20"/>
            <w:szCs w:val="20"/>
            <w:shd w:val="clear" w:color="auto" w:fill="FFFFFF"/>
          </w:rPr>
          <w:t>;</w:t>
        </w:r>
      </w:ins>
    </w:p>
    <w:p w14:paraId="75982F4E" w14:textId="77777777" w:rsidR="00B6609B" w:rsidRDefault="00B6609B" w:rsidP="00B6609B">
      <w:pPr>
        <w:autoSpaceDE w:val="0"/>
        <w:autoSpaceDN w:val="0"/>
        <w:adjustRightInd w:val="0"/>
        <w:spacing w:after="0" w:line="240" w:lineRule="auto"/>
        <w:rPr>
          <w:ins w:id="395" w:author="Windows User" w:date="2019-08-07T15:22:00Z"/>
          <w:rFonts w:ascii="Courier New" w:hAnsi="Courier New" w:cs="Courier New"/>
          <w:color w:val="000000"/>
          <w:sz w:val="20"/>
          <w:szCs w:val="20"/>
          <w:shd w:val="clear" w:color="auto" w:fill="FFFFFF"/>
        </w:rPr>
      </w:pPr>
      <w:ins w:id="396"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AllcontactfreqM=</w:t>
        </w:r>
        <w:r>
          <w:rPr>
            <w:rFonts w:ascii="Courier New" w:hAnsi="Courier New" w:cs="Courier New"/>
            <w:color w:val="800080"/>
            <w:sz w:val="20"/>
            <w:szCs w:val="20"/>
            <w:shd w:val="clear" w:color="auto" w:fill="FFFFFF"/>
          </w:rPr>
          <w:t>"frequency of contact kids, other family member and friend in person, over phone or via email"</w:t>
        </w:r>
        <w:r>
          <w:rPr>
            <w:rFonts w:ascii="Courier New" w:hAnsi="Courier New" w:cs="Courier New"/>
            <w:color w:val="000000"/>
            <w:sz w:val="20"/>
            <w:szCs w:val="20"/>
            <w:shd w:val="clear" w:color="auto" w:fill="FFFFFF"/>
          </w:rPr>
          <w:t>;</w:t>
        </w:r>
      </w:ins>
    </w:p>
    <w:p w14:paraId="6A5BC110" w14:textId="77777777" w:rsidR="00B6609B" w:rsidRDefault="00B6609B" w:rsidP="00B6609B">
      <w:pPr>
        <w:autoSpaceDE w:val="0"/>
        <w:autoSpaceDN w:val="0"/>
        <w:adjustRightInd w:val="0"/>
        <w:spacing w:after="0" w:line="240" w:lineRule="auto"/>
        <w:rPr>
          <w:ins w:id="397" w:author="Windows User" w:date="2019-08-07T15:22:00Z"/>
          <w:rFonts w:ascii="Courier New" w:hAnsi="Courier New" w:cs="Courier New"/>
          <w:color w:val="000000"/>
          <w:sz w:val="20"/>
          <w:szCs w:val="20"/>
          <w:shd w:val="clear" w:color="auto" w:fill="FFFFFF"/>
        </w:rPr>
      </w:pPr>
    </w:p>
    <w:p w14:paraId="5D0A7B39" w14:textId="77777777" w:rsidR="00B6609B" w:rsidRDefault="00B6609B" w:rsidP="00B6609B">
      <w:pPr>
        <w:autoSpaceDE w:val="0"/>
        <w:autoSpaceDN w:val="0"/>
        <w:adjustRightInd w:val="0"/>
        <w:spacing w:after="0" w:line="240" w:lineRule="auto"/>
        <w:rPr>
          <w:ins w:id="398" w:author="Windows User" w:date="2019-08-07T15:22:00Z"/>
          <w:rFonts w:ascii="Courier New" w:hAnsi="Courier New" w:cs="Courier New"/>
          <w:color w:val="000000"/>
          <w:sz w:val="20"/>
          <w:szCs w:val="20"/>
          <w:shd w:val="clear" w:color="auto" w:fill="FFFFFF"/>
        </w:rPr>
      </w:pPr>
      <w:ins w:id="399"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meet_freqMadj=</w:t>
        </w:r>
        <w:r>
          <w:rPr>
            <w:rFonts w:ascii="Courier New" w:hAnsi="Courier New" w:cs="Courier New"/>
            <w:color w:val="800080"/>
            <w:sz w:val="20"/>
            <w:szCs w:val="20"/>
            <w:shd w:val="clear" w:color="auto" w:fill="FFFFFF"/>
          </w:rPr>
          <w:t>"frequency of meeting with kids, other family member and friend--adjust for missingness"</w:t>
        </w:r>
        <w:r>
          <w:rPr>
            <w:rFonts w:ascii="Courier New" w:hAnsi="Courier New" w:cs="Courier New"/>
            <w:color w:val="000000"/>
            <w:sz w:val="20"/>
            <w:szCs w:val="20"/>
            <w:shd w:val="clear" w:color="auto" w:fill="FFFFFF"/>
          </w:rPr>
          <w:t>;</w:t>
        </w:r>
      </w:ins>
    </w:p>
    <w:p w14:paraId="76260F92" w14:textId="77777777" w:rsidR="00B6609B" w:rsidRDefault="00B6609B" w:rsidP="00B6609B">
      <w:pPr>
        <w:autoSpaceDE w:val="0"/>
        <w:autoSpaceDN w:val="0"/>
        <w:adjustRightInd w:val="0"/>
        <w:spacing w:after="0" w:line="240" w:lineRule="auto"/>
        <w:rPr>
          <w:ins w:id="400" w:author="Windows User" w:date="2019-08-07T15:22:00Z"/>
          <w:rFonts w:ascii="Courier New" w:hAnsi="Courier New" w:cs="Courier New"/>
          <w:color w:val="000000"/>
          <w:sz w:val="20"/>
          <w:szCs w:val="20"/>
          <w:shd w:val="clear" w:color="auto" w:fill="FFFFFF"/>
        </w:rPr>
      </w:pPr>
      <w:ins w:id="401"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phone_freqMadj=</w:t>
        </w:r>
        <w:r>
          <w:rPr>
            <w:rFonts w:ascii="Courier New" w:hAnsi="Courier New" w:cs="Courier New"/>
            <w:color w:val="800080"/>
            <w:sz w:val="20"/>
            <w:szCs w:val="20"/>
            <w:shd w:val="clear" w:color="auto" w:fill="FFFFFF"/>
          </w:rPr>
          <w:t>"frequency of speaking on the phone with kids, other family member and friend--adjust for missingness"</w:t>
        </w:r>
        <w:r>
          <w:rPr>
            <w:rFonts w:ascii="Courier New" w:hAnsi="Courier New" w:cs="Courier New"/>
            <w:color w:val="000000"/>
            <w:sz w:val="20"/>
            <w:szCs w:val="20"/>
            <w:shd w:val="clear" w:color="auto" w:fill="FFFFFF"/>
          </w:rPr>
          <w:t>;</w:t>
        </w:r>
      </w:ins>
    </w:p>
    <w:p w14:paraId="2D305A63" w14:textId="77777777" w:rsidR="00B6609B" w:rsidRDefault="00B6609B" w:rsidP="00B6609B">
      <w:pPr>
        <w:autoSpaceDE w:val="0"/>
        <w:autoSpaceDN w:val="0"/>
        <w:adjustRightInd w:val="0"/>
        <w:spacing w:after="0" w:line="240" w:lineRule="auto"/>
        <w:rPr>
          <w:ins w:id="402" w:author="Windows User" w:date="2019-08-07T15:22:00Z"/>
          <w:rFonts w:ascii="Courier New" w:hAnsi="Courier New" w:cs="Courier New"/>
          <w:color w:val="000000"/>
          <w:sz w:val="20"/>
          <w:szCs w:val="20"/>
          <w:shd w:val="clear" w:color="auto" w:fill="FFFFFF"/>
        </w:rPr>
      </w:pPr>
      <w:ins w:id="403"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email_freqMadj=</w:t>
        </w:r>
        <w:r>
          <w:rPr>
            <w:rFonts w:ascii="Courier New" w:hAnsi="Courier New" w:cs="Courier New"/>
            <w:color w:val="800080"/>
            <w:sz w:val="20"/>
            <w:szCs w:val="20"/>
            <w:shd w:val="clear" w:color="auto" w:fill="FFFFFF"/>
          </w:rPr>
          <w:t>"frequency of writing to kids, other family member and friend--adjust for missingness"</w:t>
        </w:r>
        <w:r>
          <w:rPr>
            <w:rFonts w:ascii="Courier New" w:hAnsi="Courier New" w:cs="Courier New"/>
            <w:color w:val="000000"/>
            <w:sz w:val="20"/>
            <w:szCs w:val="20"/>
            <w:shd w:val="clear" w:color="auto" w:fill="FFFFFF"/>
          </w:rPr>
          <w:t>;</w:t>
        </w:r>
      </w:ins>
    </w:p>
    <w:p w14:paraId="330855AB" w14:textId="77777777" w:rsidR="00B6609B" w:rsidRDefault="00B6609B" w:rsidP="00B6609B">
      <w:pPr>
        <w:autoSpaceDE w:val="0"/>
        <w:autoSpaceDN w:val="0"/>
        <w:adjustRightInd w:val="0"/>
        <w:spacing w:after="0" w:line="240" w:lineRule="auto"/>
        <w:rPr>
          <w:ins w:id="404" w:author="Windows User" w:date="2019-08-07T15:22:00Z"/>
          <w:rFonts w:ascii="Courier New" w:hAnsi="Courier New" w:cs="Courier New"/>
          <w:color w:val="000000"/>
          <w:sz w:val="20"/>
          <w:szCs w:val="20"/>
          <w:shd w:val="clear" w:color="auto" w:fill="FFFFFF"/>
        </w:rPr>
      </w:pPr>
      <w:ins w:id="405" w:author="Windows User" w:date="2019-08-07T15:22:00Z">
        <w:r>
          <w:rPr>
            <w:rFonts w:ascii="Courier New" w:hAnsi="Courier New" w:cs="Courier New"/>
            <w:color w:val="0000FF"/>
            <w:sz w:val="20"/>
            <w:szCs w:val="20"/>
            <w:shd w:val="clear" w:color="auto" w:fill="FFFFFF"/>
          </w:rPr>
          <w:lastRenderedPageBreak/>
          <w:t>label</w:t>
        </w:r>
        <w:r>
          <w:rPr>
            <w:rFonts w:ascii="Courier New" w:hAnsi="Courier New" w:cs="Courier New"/>
            <w:color w:val="000000"/>
            <w:sz w:val="20"/>
            <w:szCs w:val="20"/>
            <w:shd w:val="clear" w:color="auto" w:fill="FFFFFF"/>
          </w:rPr>
          <w:t xml:space="preserve"> AllcontactfreqMadj=</w:t>
        </w:r>
        <w:r>
          <w:rPr>
            <w:rFonts w:ascii="Courier New" w:hAnsi="Courier New" w:cs="Courier New"/>
            <w:color w:val="800080"/>
            <w:sz w:val="20"/>
            <w:szCs w:val="20"/>
            <w:shd w:val="clear" w:color="auto" w:fill="FFFFFF"/>
          </w:rPr>
          <w:t>"frequency of contact kids, other family member and friend in person, over phone or via email--adjust for missingness"</w:t>
        </w:r>
        <w:r>
          <w:rPr>
            <w:rFonts w:ascii="Courier New" w:hAnsi="Courier New" w:cs="Courier New"/>
            <w:color w:val="000000"/>
            <w:sz w:val="20"/>
            <w:szCs w:val="20"/>
            <w:shd w:val="clear" w:color="auto" w:fill="FFFFFF"/>
          </w:rPr>
          <w:t>;</w:t>
        </w:r>
      </w:ins>
    </w:p>
    <w:p w14:paraId="61CB4275" w14:textId="77777777" w:rsidR="00B6609B" w:rsidRDefault="00B6609B" w:rsidP="00B6609B">
      <w:pPr>
        <w:autoSpaceDE w:val="0"/>
        <w:autoSpaceDN w:val="0"/>
        <w:adjustRightInd w:val="0"/>
        <w:spacing w:after="0" w:line="240" w:lineRule="auto"/>
        <w:rPr>
          <w:ins w:id="406" w:author="Windows User" w:date="2019-08-07T15:22:00Z"/>
          <w:rFonts w:ascii="Courier New" w:hAnsi="Courier New" w:cs="Courier New"/>
          <w:color w:val="000000"/>
          <w:sz w:val="20"/>
          <w:szCs w:val="20"/>
          <w:shd w:val="clear" w:color="auto" w:fill="FFFFFF"/>
        </w:rPr>
      </w:pPr>
    </w:p>
    <w:p w14:paraId="4DC16B54" w14:textId="77777777" w:rsidR="00B6609B" w:rsidRDefault="00B6609B" w:rsidP="00B6609B">
      <w:pPr>
        <w:autoSpaceDE w:val="0"/>
        <w:autoSpaceDN w:val="0"/>
        <w:adjustRightInd w:val="0"/>
        <w:spacing w:after="0" w:line="240" w:lineRule="auto"/>
        <w:rPr>
          <w:ins w:id="407" w:author="Windows User" w:date="2019-08-07T15:22:00Z"/>
          <w:rFonts w:ascii="Courier New" w:hAnsi="Courier New" w:cs="Courier New"/>
          <w:color w:val="000000"/>
          <w:sz w:val="20"/>
          <w:szCs w:val="20"/>
          <w:shd w:val="clear" w:color="auto" w:fill="FFFFFF"/>
        </w:rPr>
      </w:pPr>
      <w:ins w:id="408" w:author="Windows User" w:date="2019-08-07T15:22:00Z">
        <w:r>
          <w:rPr>
            <w:rFonts w:ascii="Courier New" w:hAnsi="Courier New" w:cs="Courier New"/>
            <w:color w:val="008000"/>
            <w:sz w:val="20"/>
            <w:szCs w:val="20"/>
            <w:shd w:val="clear" w:color="auto" w:fill="FFFFFF"/>
          </w:rPr>
          <w:t>*****************Strains from spouse, family, friends;</w:t>
        </w:r>
      </w:ins>
    </w:p>
    <w:p w14:paraId="103F53C7" w14:textId="77777777" w:rsidR="00B6609B" w:rsidRDefault="00B6609B" w:rsidP="00B6609B">
      <w:pPr>
        <w:autoSpaceDE w:val="0"/>
        <w:autoSpaceDN w:val="0"/>
        <w:adjustRightInd w:val="0"/>
        <w:spacing w:after="0" w:line="240" w:lineRule="auto"/>
        <w:rPr>
          <w:ins w:id="409" w:author="Windows User" w:date="2019-08-07T15:22:00Z"/>
          <w:rFonts w:ascii="Courier New" w:hAnsi="Courier New" w:cs="Courier New"/>
          <w:color w:val="000000"/>
          <w:sz w:val="20"/>
          <w:szCs w:val="20"/>
          <w:shd w:val="clear" w:color="auto" w:fill="FFFFFF"/>
        </w:rPr>
      </w:pPr>
      <w:ins w:id="410" w:author="Windows User" w:date="2019-08-07T15:22:00Z">
        <w:r>
          <w:rPr>
            <w:rFonts w:ascii="Courier New" w:hAnsi="Courier New" w:cs="Courier New"/>
            <w:color w:val="008000"/>
            <w:sz w:val="20"/>
            <w:szCs w:val="20"/>
            <w:shd w:val="clear" w:color="auto" w:fill="FFFFFF"/>
          </w:rPr>
          <w:t>**spouse;</w:t>
        </w:r>
      </w:ins>
    </w:p>
    <w:p w14:paraId="687DC019" w14:textId="77777777" w:rsidR="00B6609B" w:rsidRDefault="00B6609B" w:rsidP="00B6609B">
      <w:pPr>
        <w:autoSpaceDE w:val="0"/>
        <w:autoSpaceDN w:val="0"/>
        <w:adjustRightInd w:val="0"/>
        <w:spacing w:after="0" w:line="240" w:lineRule="auto"/>
        <w:rPr>
          <w:ins w:id="411" w:author="Windows User" w:date="2019-08-07T15:22:00Z"/>
          <w:rFonts w:ascii="Courier New" w:hAnsi="Courier New" w:cs="Courier New"/>
          <w:color w:val="000000"/>
          <w:sz w:val="20"/>
          <w:szCs w:val="20"/>
          <w:shd w:val="clear" w:color="auto" w:fill="FFFFFF"/>
        </w:rPr>
      </w:pPr>
      <w:ins w:id="412" w:author="Windows User" w:date="2019-08-07T15:22:00Z">
        <w:r>
          <w:rPr>
            <w:rFonts w:ascii="Courier New" w:hAnsi="Courier New" w:cs="Courier New"/>
            <w:color w:val="000000"/>
            <w:sz w:val="20"/>
            <w:szCs w:val="20"/>
            <w:shd w:val="clear" w:color="auto" w:fill="FFFFFF"/>
          </w:rPr>
          <w:t>sp_demand=</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-sn12;</w:t>
        </w:r>
      </w:ins>
    </w:p>
    <w:p w14:paraId="3B3F71DF" w14:textId="77777777" w:rsidR="00B6609B" w:rsidRDefault="00B6609B" w:rsidP="00B6609B">
      <w:pPr>
        <w:autoSpaceDE w:val="0"/>
        <w:autoSpaceDN w:val="0"/>
        <w:adjustRightInd w:val="0"/>
        <w:spacing w:after="0" w:line="240" w:lineRule="auto"/>
        <w:rPr>
          <w:ins w:id="413" w:author="Windows User" w:date="2019-08-07T15:22:00Z"/>
          <w:rFonts w:ascii="Courier New" w:hAnsi="Courier New" w:cs="Courier New"/>
          <w:color w:val="000000"/>
          <w:sz w:val="20"/>
          <w:szCs w:val="20"/>
          <w:shd w:val="clear" w:color="auto" w:fill="FFFFFF"/>
        </w:rPr>
      </w:pPr>
      <w:ins w:id="414" w:author="Windows User" w:date="2019-08-07T15:22:00Z">
        <w:r>
          <w:rPr>
            <w:rFonts w:ascii="Courier New" w:hAnsi="Courier New" w:cs="Courier New"/>
            <w:color w:val="000000"/>
            <w:sz w:val="20"/>
            <w:szCs w:val="20"/>
            <w:shd w:val="clear" w:color="auto" w:fill="FFFFFF"/>
          </w:rPr>
          <w:t>sp_critic=</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-sn13;</w:t>
        </w:r>
      </w:ins>
    </w:p>
    <w:p w14:paraId="0C005C58" w14:textId="77777777" w:rsidR="00B6609B" w:rsidRDefault="00B6609B" w:rsidP="00B6609B">
      <w:pPr>
        <w:autoSpaceDE w:val="0"/>
        <w:autoSpaceDN w:val="0"/>
        <w:adjustRightInd w:val="0"/>
        <w:spacing w:after="0" w:line="240" w:lineRule="auto"/>
        <w:rPr>
          <w:ins w:id="415" w:author="Windows User" w:date="2019-08-07T15:22:00Z"/>
          <w:rFonts w:ascii="Courier New" w:hAnsi="Courier New" w:cs="Courier New"/>
          <w:color w:val="000000"/>
          <w:sz w:val="20"/>
          <w:szCs w:val="20"/>
          <w:shd w:val="clear" w:color="auto" w:fill="FFFFFF"/>
        </w:rPr>
      </w:pPr>
      <w:ins w:id="416" w:author="Windows User" w:date="2019-08-07T15:22:00Z">
        <w:r>
          <w:rPr>
            <w:rFonts w:ascii="Courier New" w:hAnsi="Courier New" w:cs="Courier New"/>
            <w:color w:val="000000"/>
            <w:sz w:val="20"/>
            <w:szCs w:val="20"/>
            <w:shd w:val="clear" w:color="auto" w:fill="FFFFFF"/>
          </w:rPr>
          <w:t>sp_down=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-sn14;</w:t>
        </w:r>
      </w:ins>
    </w:p>
    <w:p w14:paraId="04E357C4" w14:textId="77777777" w:rsidR="00B6609B" w:rsidRDefault="00B6609B" w:rsidP="00B6609B">
      <w:pPr>
        <w:autoSpaceDE w:val="0"/>
        <w:autoSpaceDN w:val="0"/>
        <w:adjustRightInd w:val="0"/>
        <w:spacing w:after="0" w:line="240" w:lineRule="auto"/>
        <w:rPr>
          <w:ins w:id="417" w:author="Windows User" w:date="2019-08-07T15:22:00Z"/>
          <w:rFonts w:ascii="Courier New" w:hAnsi="Courier New" w:cs="Courier New"/>
          <w:color w:val="000000"/>
          <w:sz w:val="20"/>
          <w:szCs w:val="20"/>
          <w:shd w:val="clear" w:color="auto" w:fill="FFFFFF"/>
        </w:rPr>
      </w:pPr>
      <w:ins w:id="418" w:author="Windows User" w:date="2019-08-07T15:22:00Z">
        <w:r>
          <w:rPr>
            <w:rFonts w:ascii="Courier New" w:hAnsi="Courier New" w:cs="Courier New"/>
            <w:color w:val="000000"/>
            <w:sz w:val="20"/>
            <w:szCs w:val="20"/>
            <w:shd w:val="clear" w:color="auto" w:fill="FFFFFF"/>
          </w:rPr>
          <w:t>sp_nerve=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-sn15;</w:t>
        </w:r>
      </w:ins>
    </w:p>
    <w:p w14:paraId="20AAABBC" w14:textId="77777777" w:rsidR="00B6609B" w:rsidRDefault="00B6609B" w:rsidP="00B6609B">
      <w:pPr>
        <w:autoSpaceDE w:val="0"/>
        <w:autoSpaceDN w:val="0"/>
        <w:adjustRightInd w:val="0"/>
        <w:spacing w:after="0" w:line="240" w:lineRule="auto"/>
        <w:rPr>
          <w:ins w:id="419" w:author="Windows User" w:date="2019-08-07T15:22:00Z"/>
          <w:rFonts w:ascii="Courier New" w:hAnsi="Courier New" w:cs="Courier New"/>
          <w:color w:val="000000"/>
          <w:sz w:val="20"/>
          <w:szCs w:val="20"/>
          <w:shd w:val="clear" w:color="auto" w:fill="FFFFFF"/>
        </w:rPr>
      </w:pPr>
    </w:p>
    <w:p w14:paraId="4E8B013F" w14:textId="77777777" w:rsidR="00B6609B" w:rsidRDefault="00B6609B" w:rsidP="00B6609B">
      <w:pPr>
        <w:autoSpaceDE w:val="0"/>
        <w:autoSpaceDN w:val="0"/>
        <w:adjustRightInd w:val="0"/>
        <w:spacing w:after="0" w:line="240" w:lineRule="auto"/>
        <w:rPr>
          <w:ins w:id="420" w:author="Windows User" w:date="2019-08-07T15:22:00Z"/>
          <w:rFonts w:ascii="Courier New" w:hAnsi="Courier New" w:cs="Courier New"/>
          <w:color w:val="000000"/>
          <w:sz w:val="20"/>
          <w:szCs w:val="20"/>
          <w:shd w:val="clear" w:color="auto" w:fill="FFFFFF"/>
        </w:rPr>
      </w:pPr>
      <w:ins w:id="421" w:author="Windows User" w:date="2019-08-07T15:22:00Z">
        <w:r>
          <w:rPr>
            <w:rFonts w:ascii="Courier New" w:hAnsi="Courier New" w:cs="Courier New"/>
            <w:color w:val="000000"/>
            <w:sz w:val="20"/>
            <w:szCs w:val="20"/>
            <w:shd w:val="clear" w:color="auto" w:fill="FFFFFF"/>
          </w:rPr>
          <w:t>sp_StrainM=mean(sp_demand,sp_critic,sp_down,sp_nerve);</w:t>
        </w:r>
      </w:ins>
    </w:p>
    <w:p w14:paraId="45BB9F55" w14:textId="77777777" w:rsidR="00B6609B" w:rsidRDefault="00B6609B" w:rsidP="00B6609B">
      <w:pPr>
        <w:autoSpaceDE w:val="0"/>
        <w:autoSpaceDN w:val="0"/>
        <w:adjustRightInd w:val="0"/>
        <w:spacing w:after="0" w:line="240" w:lineRule="auto"/>
        <w:rPr>
          <w:ins w:id="422" w:author="Windows User" w:date="2019-08-07T15:22:00Z"/>
          <w:rFonts w:ascii="Courier New" w:hAnsi="Courier New" w:cs="Courier New"/>
          <w:color w:val="000000"/>
          <w:sz w:val="20"/>
          <w:szCs w:val="20"/>
          <w:shd w:val="clear" w:color="auto" w:fill="FFFFFF"/>
        </w:rPr>
      </w:pPr>
      <w:ins w:id="423" w:author="Windows User" w:date="2019-08-07T15:22:00Z">
        <w:r>
          <w:rPr>
            <w:rFonts w:ascii="Courier New" w:hAnsi="Courier New" w:cs="Courier New"/>
            <w:color w:val="008000"/>
            <w:sz w:val="20"/>
            <w:szCs w:val="20"/>
            <w:shd w:val="clear" w:color="auto" w:fill="FFFFFF"/>
          </w:rPr>
          <w:t>***adjust for missing: 80% non-missing**************;</w:t>
        </w:r>
      </w:ins>
    </w:p>
    <w:p w14:paraId="49DC6ABA" w14:textId="77777777" w:rsidR="00B6609B" w:rsidRDefault="00B6609B" w:rsidP="00B6609B">
      <w:pPr>
        <w:autoSpaceDE w:val="0"/>
        <w:autoSpaceDN w:val="0"/>
        <w:adjustRightInd w:val="0"/>
        <w:spacing w:after="0" w:line="240" w:lineRule="auto"/>
        <w:rPr>
          <w:ins w:id="424" w:author="Windows User" w:date="2019-08-07T15:22:00Z"/>
          <w:rFonts w:ascii="Courier New" w:hAnsi="Courier New" w:cs="Courier New"/>
          <w:color w:val="000000"/>
          <w:sz w:val="20"/>
          <w:szCs w:val="20"/>
          <w:shd w:val="clear" w:color="auto" w:fill="FFFFFF"/>
        </w:rPr>
      </w:pPr>
      <w:ins w:id="425"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n(sp_demand,sp_critic,sp_down,sp_nerve) ge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sp_StrainMadj=mean(sp_demand,sp_critic,sp_down,sp_nerve); </w:t>
        </w:r>
      </w:ins>
    </w:p>
    <w:p w14:paraId="27F73C29" w14:textId="77777777" w:rsidR="00B6609B" w:rsidRDefault="00B6609B" w:rsidP="00B6609B">
      <w:pPr>
        <w:autoSpaceDE w:val="0"/>
        <w:autoSpaceDN w:val="0"/>
        <w:adjustRightInd w:val="0"/>
        <w:spacing w:after="0" w:line="240" w:lineRule="auto"/>
        <w:rPr>
          <w:ins w:id="426" w:author="Windows User" w:date="2019-08-07T15:22:00Z"/>
          <w:rFonts w:ascii="Courier New" w:hAnsi="Courier New" w:cs="Courier New"/>
          <w:color w:val="000000"/>
          <w:sz w:val="20"/>
          <w:szCs w:val="20"/>
          <w:shd w:val="clear" w:color="auto" w:fill="FFFFFF"/>
        </w:rPr>
      </w:pPr>
    </w:p>
    <w:p w14:paraId="52CBBB86" w14:textId="77777777" w:rsidR="00B6609B" w:rsidRDefault="00B6609B" w:rsidP="00B6609B">
      <w:pPr>
        <w:autoSpaceDE w:val="0"/>
        <w:autoSpaceDN w:val="0"/>
        <w:adjustRightInd w:val="0"/>
        <w:spacing w:after="0" w:line="240" w:lineRule="auto"/>
        <w:rPr>
          <w:ins w:id="427" w:author="Windows User" w:date="2019-08-07T15:22:00Z"/>
          <w:rFonts w:ascii="Courier New" w:hAnsi="Courier New" w:cs="Courier New"/>
          <w:color w:val="000000"/>
          <w:sz w:val="20"/>
          <w:szCs w:val="20"/>
          <w:shd w:val="clear" w:color="auto" w:fill="FFFFFF"/>
        </w:rPr>
      </w:pPr>
      <w:ins w:id="428" w:author="Windows User" w:date="2019-08-07T15:22:00Z">
        <w:r>
          <w:rPr>
            <w:rFonts w:ascii="Courier New" w:hAnsi="Courier New" w:cs="Courier New"/>
            <w:color w:val="008000"/>
            <w:sz w:val="20"/>
            <w:szCs w:val="20"/>
            <w:shd w:val="clear" w:color="auto" w:fill="FFFFFF"/>
          </w:rPr>
          <w:t>**kids;</w:t>
        </w:r>
      </w:ins>
    </w:p>
    <w:p w14:paraId="6CE5DA38" w14:textId="77777777" w:rsidR="00B6609B" w:rsidRDefault="00B6609B" w:rsidP="00B6609B">
      <w:pPr>
        <w:autoSpaceDE w:val="0"/>
        <w:autoSpaceDN w:val="0"/>
        <w:adjustRightInd w:val="0"/>
        <w:spacing w:after="0" w:line="240" w:lineRule="auto"/>
        <w:rPr>
          <w:ins w:id="429" w:author="Windows User" w:date="2019-08-07T15:22:00Z"/>
          <w:rFonts w:ascii="Courier New" w:hAnsi="Courier New" w:cs="Courier New"/>
          <w:color w:val="000000"/>
          <w:sz w:val="20"/>
          <w:szCs w:val="20"/>
          <w:shd w:val="clear" w:color="auto" w:fill="FFFFFF"/>
        </w:rPr>
      </w:pPr>
      <w:ins w:id="430" w:author="Windows User" w:date="2019-08-07T15:22:00Z">
        <w:r>
          <w:rPr>
            <w:rFonts w:ascii="Courier New" w:hAnsi="Courier New" w:cs="Courier New"/>
            <w:color w:val="000000"/>
            <w:sz w:val="20"/>
            <w:szCs w:val="20"/>
            <w:shd w:val="clear" w:color="auto" w:fill="FFFFFF"/>
          </w:rPr>
          <w:t>kid_demand=</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-sn25;</w:t>
        </w:r>
      </w:ins>
    </w:p>
    <w:p w14:paraId="48F18EAE" w14:textId="77777777" w:rsidR="00B6609B" w:rsidRDefault="00B6609B" w:rsidP="00B6609B">
      <w:pPr>
        <w:autoSpaceDE w:val="0"/>
        <w:autoSpaceDN w:val="0"/>
        <w:adjustRightInd w:val="0"/>
        <w:spacing w:after="0" w:line="240" w:lineRule="auto"/>
        <w:rPr>
          <w:ins w:id="431" w:author="Windows User" w:date="2019-08-07T15:22:00Z"/>
          <w:rFonts w:ascii="Courier New" w:hAnsi="Courier New" w:cs="Courier New"/>
          <w:color w:val="000000"/>
          <w:sz w:val="20"/>
          <w:szCs w:val="20"/>
          <w:shd w:val="clear" w:color="auto" w:fill="FFFFFF"/>
        </w:rPr>
      </w:pPr>
      <w:ins w:id="432" w:author="Windows User" w:date="2019-08-07T15:22:00Z">
        <w:r>
          <w:rPr>
            <w:rFonts w:ascii="Courier New" w:hAnsi="Courier New" w:cs="Courier New"/>
            <w:color w:val="000000"/>
            <w:sz w:val="20"/>
            <w:szCs w:val="20"/>
            <w:shd w:val="clear" w:color="auto" w:fill="FFFFFF"/>
          </w:rPr>
          <w:t>kid_critic=</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-sn26;</w:t>
        </w:r>
      </w:ins>
    </w:p>
    <w:p w14:paraId="75FB7842" w14:textId="77777777" w:rsidR="00B6609B" w:rsidRDefault="00B6609B" w:rsidP="00B6609B">
      <w:pPr>
        <w:autoSpaceDE w:val="0"/>
        <w:autoSpaceDN w:val="0"/>
        <w:adjustRightInd w:val="0"/>
        <w:spacing w:after="0" w:line="240" w:lineRule="auto"/>
        <w:rPr>
          <w:ins w:id="433" w:author="Windows User" w:date="2019-08-07T15:22:00Z"/>
          <w:rFonts w:ascii="Courier New" w:hAnsi="Courier New" w:cs="Courier New"/>
          <w:color w:val="000000"/>
          <w:sz w:val="20"/>
          <w:szCs w:val="20"/>
          <w:shd w:val="clear" w:color="auto" w:fill="FFFFFF"/>
        </w:rPr>
      </w:pPr>
      <w:ins w:id="434" w:author="Windows User" w:date="2019-08-07T15:22:00Z">
        <w:r>
          <w:rPr>
            <w:rFonts w:ascii="Courier New" w:hAnsi="Courier New" w:cs="Courier New"/>
            <w:color w:val="000000"/>
            <w:sz w:val="20"/>
            <w:szCs w:val="20"/>
            <w:shd w:val="clear" w:color="auto" w:fill="FFFFFF"/>
          </w:rPr>
          <w:t>kid_down=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-sn27;</w:t>
        </w:r>
      </w:ins>
    </w:p>
    <w:p w14:paraId="4B416E04" w14:textId="77777777" w:rsidR="00B6609B" w:rsidRDefault="00B6609B" w:rsidP="00B6609B">
      <w:pPr>
        <w:autoSpaceDE w:val="0"/>
        <w:autoSpaceDN w:val="0"/>
        <w:adjustRightInd w:val="0"/>
        <w:spacing w:after="0" w:line="240" w:lineRule="auto"/>
        <w:rPr>
          <w:ins w:id="435" w:author="Windows User" w:date="2019-08-07T15:22:00Z"/>
          <w:rFonts w:ascii="Courier New" w:hAnsi="Courier New" w:cs="Courier New"/>
          <w:color w:val="000000"/>
          <w:sz w:val="20"/>
          <w:szCs w:val="20"/>
          <w:shd w:val="clear" w:color="auto" w:fill="FFFFFF"/>
        </w:rPr>
      </w:pPr>
      <w:ins w:id="436" w:author="Windows User" w:date="2019-08-07T15:22:00Z">
        <w:r>
          <w:rPr>
            <w:rFonts w:ascii="Courier New" w:hAnsi="Courier New" w:cs="Courier New"/>
            <w:color w:val="000000"/>
            <w:sz w:val="20"/>
            <w:szCs w:val="20"/>
            <w:shd w:val="clear" w:color="auto" w:fill="FFFFFF"/>
          </w:rPr>
          <w:t>kid_nerve=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-sn28;</w:t>
        </w:r>
      </w:ins>
    </w:p>
    <w:p w14:paraId="28267AFA" w14:textId="77777777" w:rsidR="00B6609B" w:rsidRDefault="00B6609B" w:rsidP="00B6609B">
      <w:pPr>
        <w:autoSpaceDE w:val="0"/>
        <w:autoSpaceDN w:val="0"/>
        <w:adjustRightInd w:val="0"/>
        <w:spacing w:after="0" w:line="240" w:lineRule="auto"/>
        <w:rPr>
          <w:ins w:id="437" w:author="Windows User" w:date="2019-08-07T15:22:00Z"/>
          <w:rFonts w:ascii="Courier New" w:hAnsi="Courier New" w:cs="Courier New"/>
          <w:color w:val="000000"/>
          <w:sz w:val="20"/>
          <w:szCs w:val="20"/>
          <w:shd w:val="clear" w:color="auto" w:fill="FFFFFF"/>
        </w:rPr>
      </w:pPr>
    </w:p>
    <w:p w14:paraId="67489565" w14:textId="77777777" w:rsidR="00B6609B" w:rsidRDefault="00B6609B" w:rsidP="00B6609B">
      <w:pPr>
        <w:autoSpaceDE w:val="0"/>
        <w:autoSpaceDN w:val="0"/>
        <w:adjustRightInd w:val="0"/>
        <w:spacing w:after="0" w:line="240" w:lineRule="auto"/>
        <w:rPr>
          <w:ins w:id="438" w:author="Windows User" w:date="2019-08-07T15:22:00Z"/>
          <w:rFonts w:ascii="Courier New" w:hAnsi="Courier New" w:cs="Courier New"/>
          <w:color w:val="000000"/>
          <w:sz w:val="20"/>
          <w:szCs w:val="20"/>
          <w:shd w:val="clear" w:color="auto" w:fill="FFFFFF"/>
        </w:rPr>
      </w:pPr>
      <w:ins w:id="439" w:author="Windows User" w:date="2019-08-07T15:22:00Z">
        <w:r>
          <w:rPr>
            <w:rFonts w:ascii="Courier New" w:hAnsi="Courier New" w:cs="Courier New"/>
            <w:color w:val="000000"/>
            <w:sz w:val="20"/>
            <w:szCs w:val="20"/>
            <w:shd w:val="clear" w:color="auto" w:fill="FFFFFF"/>
          </w:rPr>
          <w:t>kid_StrainM=mean(kid_demand,kid_critic,kid_down,kid_nerve);</w:t>
        </w:r>
      </w:ins>
    </w:p>
    <w:p w14:paraId="669835F4" w14:textId="77777777" w:rsidR="00B6609B" w:rsidRDefault="00B6609B" w:rsidP="00B6609B">
      <w:pPr>
        <w:autoSpaceDE w:val="0"/>
        <w:autoSpaceDN w:val="0"/>
        <w:adjustRightInd w:val="0"/>
        <w:spacing w:after="0" w:line="240" w:lineRule="auto"/>
        <w:rPr>
          <w:ins w:id="440" w:author="Windows User" w:date="2019-08-07T15:22:00Z"/>
          <w:rFonts w:ascii="Courier New" w:hAnsi="Courier New" w:cs="Courier New"/>
          <w:color w:val="000000"/>
          <w:sz w:val="20"/>
          <w:szCs w:val="20"/>
          <w:shd w:val="clear" w:color="auto" w:fill="FFFFFF"/>
        </w:rPr>
      </w:pPr>
      <w:ins w:id="441" w:author="Windows User" w:date="2019-08-07T15:22:00Z">
        <w:r>
          <w:rPr>
            <w:rFonts w:ascii="Courier New" w:hAnsi="Courier New" w:cs="Courier New"/>
            <w:color w:val="008000"/>
            <w:sz w:val="20"/>
            <w:szCs w:val="20"/>
            <w:shd w:val="clear" w:color="auto" w:fill="FFFFFF"/>
          </w:rPr>
          <w:t>***adjust for missing: 80% non-missing**************;</w:t>
        </w:r>
      </w:ins>
    </w:p>
    <w:p w14:paraId="785AD1EA" w14:textId="77777777" w:rsidR="00B6609B" w:rsidRDefault="00B6609B" w:rsidP="00B6609B">
      <w:pPr>
        <w:autoSpaceDE w:val="0"/>
        <w:autoSpaceDN w:val="0"/>
        <w:adjustRightInd w:val="0"/>
        <w:spacing w:after="0" w:line="240" w:lineRule="auto"/>
        <w:rPr>
          <w:ins w:id="442" w:author="Windows User" w:date="2019-08-07T15:22:00Z"/>
          <w:rFonts w:ascii="Courier New" w:hAnsi="Courier New" w:cs="Courier New"/>
          <w:color w:val="000000"/>
          <w:sz w:val="20"/>
          <w:szCs w:val="20"/>
          <w:shd w:val="clear" w:color="auto" w:fill="FFFFFF"/>
        </w:rPr>
      </w:pPr>
      <w:ins w:id="443"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n(kid_demand,kid_critic,kid_down,kid_nerve) ge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kid_StrainMadj=mean(kid_demand,kid_critic,kid_down,kid_nerve); </w:t>
        </w:r>
      </w:ins>
    </w:p>
    <w:p w14:paraId="4F33FD03" w14:textId="77777777" w:rsidR="00B6609B" w:rsidRDefault="00B6609B" w:rsidP="00B6609B">
      <w:pPr>
        <w:autoSpaceDE w:val="0"/>
        <w:autoSpaceDN w:val="0"/>
        <w:adjustRightInd w:val="0"/>
        <w:spacing w:after="0" w:line="240" w:lineRule="auto"/>
        <w:rPr>
          <w:ins w:id="444" w:author="Windows User" w:date="2019-08-07T15:22:00Z"/>
          <w:rFonts w:ascii="Courier New" w:hAnsi="Courier New" w:cs="Courier New"/>
          <w:color w:val="000000"/>
          <w:sz w:val="20"/>
          <w:szCs w:val="20"/>
          <w:shd w:val="clear" w:color="auto" w:fill="FFFFFF"/>
        </w:rPr>
      </w:pPr>
    </w:p>
    <w:p w14:paraId="187E3170" w14:textId="77777777" w:rsidR="00B6609B" w:rsidRDefault="00B6609B" w:rsidP="00B6609B">
      <w:pPr>
        <w:autoSpaceDE w:val="0"/>
        <w:autoSpaceDN w:val="0"/>
        <w:adjustRightInd w:val="0"/>
        <w:spacing w:after="0" w:line="240" w:lineRule="auto"/>
        <w:rPr>
          <w:ins w:id="445" w:author="Windows User" w:date="2019-08-07T15:22:00Z"/>
          <w:rFonts w:ascii="Courier New" w:hAnsi="Courier New" w:cs="Courier New"/>
          <w:color w:val="000000"/>
          <w:sz w:val="20"/>
          <w:szCs w:val="20"/>
          <w:shd w:val="clear" w:color="auto" w:fill="FFFFFF"/>
        </w:rPr>
      </w:pPr>
    </w:p>
    <w:p w14:paraId="3C3B44E5" w14:textId="77777777" w:rsidR="00B6609B" w:rsidRDefault="00B6609B" w:rsidP="00B6609B">
      <w:pPr>
        <w:autoSpaceDE w:val="0"/>
        <w:autoSpaceDN w:val="0"/>
        <w:adjustRightInd w:val="0"/>
        <w:spacing w:after="0" w:line="240" w:lineRule="auto"/>
        <w:rPr>
          <w:ins w:id="446" w:author="Windows User" w:date="2019-08-07T15:22:00Z"/>
          <w:rFonts w:ascii="Courier New" w:hAnsi="Courier New" w:cs="Courier New"/>
          <w:color w:val="000000"/>
          <w:sz w:val="20"/>
          <w:szCs w:val="20"/>
          <w:shd w:val="clear" w:color="auto" w:fill="FFFFFF"/>
        </w:rPr>
      </w:pPr>
      <w:ins w:id="447" w:author="Windows User" w:date="2019-08-07T15:22:00Z">
        <w:r>
          <w:rPr>
            <w:rFonts w:ascii="Courier New" w:hAnsi="Courier New" w:cs="Courier New"/>
            <w:color w:val="008000"/>
            <w:sz w:val="20"/>
            <w:szCs w:val="20"/>
            <w:shd w:val="clear" w:color="auto" w:fill="FFFFFF"/>
          </w:rPr>
          <w:t>**family;</w:t>
        </w:r>
      </w:ins>
    </w:p>
    <w:p w14:paraId="48CEC94D" w14:textId="77777777" w:rsidR="00B6609B" w:rsidRDefault="00B6609B" w:rsidP="00B6609B">
      <w:pPr>
        <w:autoSpaceDE w:val="0"/>
        <w:autoSpaceDN w:val="0"/>
        <w:adjustRightInd w:val="0"/>
        <w:spacing w:after="0" w:line="240" w:lineRule="auto"/>
        <w:rPr>
          <w:ins w:id="448" w:author="Windows User" w:date="2019-08-07T15:22:00Z"/>
          <w:rFonts w:ascii="Courier New" w:hAnsi="Courier New" w:cs="Courier New"/>
          <w:color w:val="000000"/>
          <w:sz w:val="20"/>
          <w:szCs w:val="20"/>
          <w:shd w:val="clear" w:color="auto" w:fill="FFFFFF"/>
        </w:rPr>
      </w:pPr>
      <w:ins w:id="449" w:author="Windows User" w:date="2019-08-07T15:22:00Z">
        <w:r>
          <w:rPr>
            <w:rFonts w:ascii="Courier New" w:hAnsi="Courier New" w:cs="Courier New"/>
            <w:color w:val="000000"/>
            <w:sz w:val="20"/>
            <w:szCs w:val="20"/>
            <w:shd w:val="clear" w:color="auto" w:fill="FFFFFF"/>
          </w:rPr>
          <w:t>family_demand=</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-sn35;</w:t>
        </w:r>
      </w:ins>
    </w:p>
    <w:p w14:paraId="400D6D15" w14:textId="77777777" w:rsidR="00B6609B" w:rsidRDefault="00B6609B" w:rsidP="00B6609B">
      <w:pPr>
        <w:autoSpaceDE w:val="0"/>
        <w:autoSpaceDN w:val="0"/>
        <w:adjustRightInd w:val="0"/>
        <w:spacing w:after="0" w:line="240" w:lineRule="auto"/>
        <w:rPr>
          <w:ins w:id="450" w:author="Windows User" w:date="2019-08-07T15:22:00Z"/>
          <w:rFonts w:ascii="Courier New" w:hAnsi="Courier New" w:cs="Courier New"/>
          <w:color w:val="000000"/>
          <w:sz w:val="20"/>
          <w:szCs w:val="20"/>
          <w:shd w:val="clear" w:color="auto" w:fill="FFFFFF"/>
        </w:rPr>
      </w:pPr>
      <w:ins w:id="451" w:author="Windows User" w:date="2019-08-07T15:22:00Z">
        <w:r>
          <w:rPr>
            <w:rFonts w:ascii="Courier New" w:hAnsi="Courier New" w:cs="Courier New"/>
            <w:color w:val="000000"/>
            <w:sz w:val="20"/>
            <w:szCs w:val="20"/>
            <w:shd w:val="clear" w:color="auto" w:fill="FFFFFF"/>
          </w:rPr>
          <w:t>family_critic=</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-sn36;</w:t>
        </w:r>
      </w:ins>
    </w:p>
    <w:p w14:paraId="5E1E9DDC" w14:textId="77777777" w:rsidR="00B6609B" w:rsidRDefault="00B6609B" w:rsidP="00B6609B">
      <w:pPr>
        <w:autoSpaceDE w:val="0"/>
        <w:autoSpaceDN w:val="0"/>
        <w:adjustRightInd w:val="0"/>
        <w:spacing w:after="0" w:line="240" w:lineRule="auto"/>
        <w:rPr>
          <w:ins w:id="452" w:author="Windows User" w:date="2019-08-07T15:22:00Z"/>
          <w:rFonts w:ascii="Courier New" w:hAnsi="Courier New" w:cs="Courier New"/>
          <w:color w:val="000000"/>
          <w:sz w:val="20"/>
          <w:szCs w:val="20"/>
          <w:shd w:val="clear" w:color="auto" w:fill="FFFFFF"/>
        </w:rPr>
      </w:pPr>
      <w:ins w:id="453" w:author="Windows User" w:date="2019-08-07T15:22:00Z">
        <w:r>
          <w:rPr>
            <w:rFonts w:ascii="Courier New" w:hAnsi="Courier New" w:cs="Courier New"/>
            <w:color w:val="000000"/>
            <w:sz w:val="20"/>
            <w:szCs w:val="20"/>
            <w:shd w:val="clear" w:color="auto" w:fill="FFFFFF"/>
          </w:rPr>
          <w:t>family_down=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-sn37;</w:t>
        </w:r>
      </w:ins>
    </w:p>
    <w:p w14:paraId="579AFBF4" w14:textId="77777777" w:rsidR="00B6609B" w:rsidRDefault="00B6609B" w:rsidP="00B6609B">
      <w:pPr>
        <w:autoSpaceDE w:val="0"/>
        <w:autoSpaceDN w:val="0"/>
        <w:adjustRightInd w:val="0"/>
        <w:spacing w:after="0" w:line="240" w:lineRule="auto"/>
        <w:rPr>
          <w:ins w:id="454" w:author="Windows User" w:date="2019-08-07T15:22:00Z"/>
          <w:rFonts w:ascii="Courier New" w:hAnsi="Courier New" w:cs="Courier New"/>
          <w:color w:val="000000"/>
          <w:sz w:val="20"/>
          <w:szCs w:val="20"/>
          <w:shd w:val="clear" w:color="auto" w:fill="FFFFFF"/>
        </w:rPr>
      </w:pPr>
      <w:ins w:id="455" w:author="Windows User" w:date="2019-08-07T15:22:00Z">
        <w:r>
          <w:rPr>
            <w:rFonts w:ascii="Courier New" w:hAnsi="Courier New" w:cs="Courier New"/>
            <w:color w:val="000000"/>
            <w:sz w:val="20"/>
            <w:szCs w:val="20"/>
            <w:shd w:val="clear" w:color="auto" w:fill="FFFFFF"/>
          </w:rPr>
          <w:t>family_nerve=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-sn38;</w:t>
        </w:r>
      </w:ins>
    </w:p>
    <w:p w14:paraId="6FC0A338" w14:textId="77777777" w:rsidR="00B6609B" w:rsidRDefault="00B6609B" w:rsidP="00B6609B">
      <w:pPr>
        <w:autoSpaceDE w:val="0"/>
        <w:autoSpaceDN w:val="0"/>
        <w:adjustRightInd w:val="0"/>
        <w:spacing w:after="0" w:line="240" w:lineRule="auto"/>
        <w:rPr>
          <w:ins w:id="456" w:author="Windows User" w:date="2019-08-07T15:22:00Z"/>
          <w:rFonts w:ascii="Courier New" w:hAnsi="Courier New" w:cs="Courier New"/>
          <w:color w:val="000000"/>
          <w:sz w:val="20"/>
          <w:szCs w:val="20"/>
          <w:shd w:val="clear" w:color="auto" w:fill="FFFFFF"/>
        </w:rPr>
      </w:pPr>
    </w:p>
    <w:p w14:paraId="4C42848B" w14:textId="77777777" w:rsidR="00B6609B" w:rsidRDefault="00B6609B" w:rsidP="00B6609B">
      <w:pPr>
        <w:autoSpaceDE w:val="0"/>
        <w:autoSpaceDN w:val="0"/>
        <w:adjustRightInd w:val="0"/>
        <w:spacing w:after="0" w:line="240" w:lineRule="auto"/>
        <w:rPr>
          <w:ins w:id="457" w:author="Windows User" w:date="2019-08-07T15:22:00Z"/>
          <w:rFonts w:ascii="Courier New" w:hAnsi="Courier New" w:cs="Courier New"/>
          <w:color w:val="000000"/>
          <w:sz w:val="20"/>
          <w:szCs w:val="20"/>
          <w:shd w:val="clear" w:color="auto" w:fill="FFFFFF"/>
        </w:rPr>
      </w:pPr>
      <w:ins w:id="458" w:author="Windows User" w:date="2019-08-07T15:22:00Z">
        <w:r>
          <w:rPr>
            <w:rFonts w:ascii="Courier New" w:hAnsi="Courier New" w:cs="Courier New"/>
            <w:color w:val="000000"/>
            <w:sz w:val="20"/>
            <w:szCs w:val="20"/>
            <w:shd w:val="clear" w:color="auto" w:fill="FFFFFF"/>
          </w:rPr>
          <w:t>family_StrainM=mean(family_demand,family_critic,family_down,family_nerve);</w:t>
        </w:r>
      </w:ins>
    </w:p>
    <w:p w14:paraId="2EE3A33C" w14:textId="77777777" w:rsidR="00B6609B" w:rsidRDefault="00B6609B" w:rsidP="00B6609B">
      <w:pPr>
        <w:autoSpaceDE w:val="0"/>
        <w:autoSpaceDN w:val="0"/>
        <w:adjustRightInd w:val="0"/>
        <w:spacing w:after="0" w:line="240" w:lineRule="auto"/>
        <w:rPr>
          <w:ins w:id="459" w:author="Windows User" w:date="2019-08-07T15:22:00Z"/>
          <w:rFonts w:ascii="Courier New" w:hAnsi="Courier New" w:cs="Courier New"/>
          <w:color w:val="000000"/>
          <w:sz w:val="20"/>
          <w:szCs w:val="20"/>
          <w:shd w:val="clear" w:color="auto" w:fill="FFFFFF"/>
        </w:rPr>
      </w:pPr>
      <w:ins w:id="460" w:author="Windows User" w:date="2019-08-07T15:22:00Z">
        <w:r>
          <w:rPr>
            <w:rFonts w:ascii="Courier New" w:hAnsi="Courier New" w:cs="Courier New"/>
            <w:color w:val="008000"/>
            <w:sz w:val="20"/>
            <w:szCs w:val="20"/>
            <w:shd w:val="clear" w:color="auto" w:fill="FFFFFF"/>
          </w:rPr>
          <w:t>***adjust for missing: 80% non-missing**************;</w:t>
        </w:r>
      </w:ins>
    </w:p>
    <w:p w14:paraId="6DFA0D5C" w14:textId="77777777" w:rsidR="00B6609B" w:rsidRDefault="00B6609B" w:rsidP="00B6609B">
      <w:pPr>
        <w:autoSpaceDE w:val="0"/>
        <w:autoSpaceDN w:val="0"/>
        <w:adjustRightInd w:val="0"/>
        <w:spacing w:after="0" w:line="240" w:lineRule="auto"/>
        <w:rPr>
          <w:ins w:id="461" w:author="Windows User" w:date="2019-08-07T15:22:00Z"/>
          <w:rFonts w:ascii="Courier New" w:hAnsi="Courier New" w:cs="Courier New"/>
          <w:color w:val="000000"/>
          <w:sz w:val="20"/>
          <w:szCs w:val="20"/>
          <w:shd w:val="clear" w:color="auto" w:fill="FFFFFF"/>
        </w:rPr>
      </w:pPr>
      <w:ins w:id="462"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n(family_demand,family_critic,family_down,family_nerve) ge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family_StrainMadj=mean(family_demand,family_critic,family_down,family_nerve); </w:t>
        </w:r>
      </w:ins>
    </w:p>
    <w:p w14:paraId="2CDF7716" w14:textId="77777777" w:rsidR="00B6609B" w:rsidRDefault="00B6609B" w:rsidP="00B6609B">
      <w:pPr>
        <w:autoSpaceDE w:val="0"/>
        <w:autoSpaceDN w:val="0"/>
        <w:adjustRightInd w:val="0"/>
        <w:spacing w:after="0" w:line="240" w:lineRule="auto"/>
        <w:rPr>
          <w:ins w:id="463" w:author="Windows User" w:date="2019-08-07T15:22:00Z"/>
          <w:rFonts w:ascii="Courier New" w:hAnsi="Courier New" w:cs="Courier New"/>
          <w:color w:val="000000"/>
          <w:sz w:val="20"/>
          <w:szCs w:val="20"/>
          <w:shd w:val="clear" w:color="auto" w:fill="FFFFFF"/>
        </w:rPr>
      </w:pPr>
    </w:p>
    <w:p w14:paraId="13E859CA" w14:textId="77777777" w:rsidR="00B6609B" w:rsidRDefault="00B6609B" w:rsidP="00B6609B">
      <w:pPr>
        <w:autoSpaceDE w:val="0"/>
        <w:autoSpaceDN w:val="0"/>
        <w:adjustRightInd w:val="0"/>
        <w:spacing w:after="0" w:line="240" w:lineRule="auto"/>
        <w:rPr>
          <w:ins w:id="464" w:author="Windows User" w:date="2019-08-07T15:22:00Z"/>
          <w:rFonts w:ascii="Courier New" w:hAnsi="Courier New" w:cs="Courier New"/>
          <w:color w:val="000000"/>
          <w:sz w:val="20"/>
          <w:szCs w:val="20"/>
          <w:shd w:val="clear" w:color="auto" w:fill="FFFFFF"/>
        </w:rPr>
      </w:pPr>
    </w:p>
    <w:p w14:paraId="53C96935" w14:textId="77777777" w:rsidR="00B6609B" w:rsidRDefault="00B6609B" w:rsidP="00B6609B">
      <w:pPr>
        <w:autoSpaceDE w:val="0"/>
        <w:autoSpaceDN w:val="0"/>
        <w:adjustRightInd w:val="0"/>
        <w:spacing w:after="0" w:line="240" w:lineRule="auto"/>
        <w:rPr>
          <w:ins w:id="465" w:author="Windows User" w:date="2019-08-07T15:22:00Z"/>
          <w:rFonts w:ascii="Courier New" w:hAnsi="Courier New" w:cs="Courier New"/>
          <w:color w:val="000000"/>
          <w:sz w:val="20"/>
          <w:szCs w:val="20"/>
          <w:shd w:val="clear" w:color="auto" w:fill="FFFFFF"/>
        </w:rPr>
      </w:pPr>
      <w:ins w:id="466" w:author="Windows User" w:date="2019-08-07T15:22:00Z">
        <w:r>
          <w:rPr>
            <w:rFonts w:ascii="Courier New" w:hAnsi="Courier New" w:cs="Courier New"/>
            <w:color w:val="008000"/>
            <w:sz w:val="20"/>
            <w:szCs w:val="20"/>
            <w:shd w:val="clear" w:color="auto" w:fill="FFFFFF"/>
          </w:rPr>
          <w:t>**friend;</w:t>
        </w:r>
      </w:ins>
    </w:p>
    <w:p w14:paraId="70D5F363" w14:textId="77777777" w:rsidR="00B6609B" w:rsidRDefault="00B6609B" w:rsidP="00B6609B">
      <w:pPr>
        <w:autoSpaceDE w:val="0"/>
        <w:autoSpaceDN w:val="0"/>
        <w:adjustRightInd w:val="0"/>
        <w:spacing w:after="0" w:line="240" w:lineRule="auto"/>
        <w:rPr>
          <w:ins w:id="467" w:author="Windows User" w:date="2019-08-07T15:22:00Z"/>
          <w:rFonts w:ascii="Courier New" w:hAnsi="Courier New" w:cs="Courier New"/>
          <w:color w:val="000000"/>
          <w:sz w:val="20"/>
          <w:szCs w:val="20"/>
          <w:shd w:val="clear" w:color="auto" w:fill="FFFFFF"/>
        </w:rPr>
      </w:pPr>
      <w:ins w:id="468" w:author="Windows User" w:date="2019-08-07T15:22:00Z">
        <w:r>
          <w:rPr>
            <w:rFonts w:ascii="Courier New" w:hAnsi="Courier New" w:cs="Courier New"/>
            <w:color w:val="000000"/>
            <w:sz w:val="20"/>
            <w:szCs w:val="20"/>
            <w:shd w:val="clear" w:color="auto" w:fill="FFFFFF"/>
          </w:rPr>
          <w:t>friend_demand=</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-sn45;</w:t>
        </w:r>
      </w:ins>
    </w:p>
    <w:p w14:paraId="5AE714B3" w14:textId="77777777" w:rsidR="00B6609B" w:rsidRDefault="00B6609B" w:rsidP="00B6609B">
      <w:pPr>
        <w:autoSpaceDE w:val="0"/>
        <w:autoSpaceDN w:val="0"/>
        <w:adjustRightInd w:val="0"/>
        <w:spacing w:after="0" w:line="240" w:lineRule="auto"/>
        <w:rPr>
          <w:ins w:id="469" w:author="Windows User" w:date="2019-08-07T15:22:00Z"/>
          <w:rFonts w:ascii="Courier New" w:hAnsi="Courier New" w:cs="Courier New"/>
          <w:color w:val="000000"/>
          <w:sz w:val="20"/>
          <w:szCs w:val="20"/>
          <w:shd w:val="clear" w:color="auto" w:fill="FFFFFF"/>
        </w:rPr>
      </w:pPr>
      <w:ins w:id="470" w:author="Windows User" w:date="2019-08-07T15:22:00Z">
        <w:r>
          <w:rPr>
            <w:rFonts w:ascii="Courier New" w:hAnsi="Courier New" w:cs="Courier New"/>
            <w:color w:val="000000"/>
            <w:sz w:val="20"/>
            <w:szCs w:val="20"/>
            <w:shd w:val="clear" w:color="auto" w:fill="FFFFFF"/>
          </w:rPr>
          <w:t>friend_critic=</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-sn46;</w:t>
        </w:r>
      </w:ins>
    </w:p>
    <w:p w14:paraId="6E11FB0E" w14:textId="77777777" w:rsidR="00B6609B" w:rsidRDefault="00B6609B" w:rsidP="00B6609B">
      <w:pPr>
        <w:autoSpaceDE w:val="0"/>
        <w:autoSpaceDN w:val="0"/>
        <w:adjustRightInd w:val="0"/>
        <w:spacing w:after="0" w:line="240" w:lineRule="auto"/>
        <w:rPr>
          <w:ins w:id="471" w:author="Windows User" w:date="2019-08-07T15:22:00Z"/>
          <w:rFonts w:ascii="Courier New" w:hAnsi="Courier New" w:cs="Courier New"/>
          <w:color w:val="000000"/>
          <w:sz w:val="20"/>
          <w:szCs w:val="20"/>
          <w:shd w:val="clear" w:color="auto" w:fill="FFFFFF"/>
        </w:rPr>
      </w:pPr>
      <w:ins w:id="472" w:author="Windows User" w:date="2019-08-07T15:22:00Z">
        <w:r>
          <w:rPr>
            <w:rFonts w:ascii="Courier New" w:hAnsi="Courier New" w:cs="Courier New"/>
            <w:color w:val="000000"/>
            <w:sz w:val="20"/>
            <w:szCs w:val="20"/>
            <w:shd w:val="clear" w:color="auto" w:fill="FFFFFF"/>
          </w:rPr>
          <w:t>friend_down=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-sn47;</w:t>
        </w:r>
      </w:ins>
    </w:p>
    <w:p w14:paraId="42D934BB" w14:textId="77777777" w:rsidR="00B6609B" w:rsidRDefault="00B6609B" w:rsidP="00B6609B">
      <w:pPr>
        <w:autoSpaceDE w:val="0"/>
        <w:autoSpaceDN w:val="0"/>
        <w:adjustRightInd w:val="0"/>
        <w:spacing w:after="0" w:line="240" w:lineRule="auto"/>
        <w:rPr>
          <w:ins w:id="473" w:author="Windows User" w:date="2019-08-07T15:22:00Z"/>
          <w:rFonts w:ascii="Courier New" w:hAnsi="Courier New" w:cs="Courier New"/>
          <w:color w:val="000000"/>
          <w:sz w:val="20"/>
          <w:szCs w:val="20"/>
          <w:shd w:val="clear" w:color="auto" w:fill="FFFFFF"/>
        </w:rPr>
      </w:pPr>
      <w:ins w:id="474" w:author="Windows User" w:date="2019-08-07T15:22:00Z">
        <w:r>
          <w:rPr>
            <w:rFonts w:ascii="Courier New" w:hAnsi="Courier New" w:cs="Courier New"/>
            <w:color w:val="000000"/>
            <w:sz w:val="20"/>
            <w:szCs w:val="20"/>
            <w:shd w:val="clear" w:color="auto" w:fill="FFFFFF"/>
          </w:rPr>
          <w:t>friend_nerve=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-sn48;</w:t>
        </w:r>
      </w:ins>
    </w:p>
    <w:p w14:paraId="21C8D276" w14:textId="77777777" w:rsidR="00B6609B" w:rsidRDefault="00B6609B" w:rsidP="00B6609B">
      <w:pPr>
        <w:autoSpaceDE w:val="0"/>
        <w:autoSpaceDN w:val="0"/>
        <w:adjustRightInd w:val="0"/>
        <w:spacing w:after="0" w:line="240" w:lineRule="auto"/>
        <w:rPr>
          <w:ins w:id="475" w:author="Windows User" w:date="2019-08-07T15:22:00Z"/>
          <w:rFonts w:ascii="Courier New" w:hAnsi="Courier New" w:cs="Courier New"/>
          <w:color w:val="000000"/>
          <w:sz w:val="20"/>
          <w:szCs w:val="20"/>
          <w:shd w:val="clear" w:color="auto" w:fill="FFFFFF"/>
        </w:rPr>
      </w:pPr>
    </w:p>
    <w:p w14:paraId="303EBB41" w14:textId="77777777" w:rsidR="00B6609B" w:rsidRDefault="00B6609B" w:rsidP="00B6609B">
      <w:pPr>
        <w:autoSpaceDE w:val="0"/>
        <w:autoSpaceDN w:val="0"/>
        <w:adjustRightInd w:val="0"/>
        <w:spacing w:after="0" w:line="240" w:lineRule="auto"/>
        <w:rPr>
          <w:ins w:id="476" w:author="Windows User" w:date="2019-08-07T15:22:00Z"/>
          <w:rFonts w:ascii="Courier New" w:hAnsi="Courier New" w:cs="Courier New"/>
          <w:color w:val="000000"/>
          <w:sz w:val="20"/>
          <w:szCs w:val="20"/>
          <w:shd w:val="clear" w:color="auto" w:fill="FFFFFF"/>
        </w:rPr>
      </w:pPr>
      <w:ins w:id="477" w:author="Windows User" w:date="2019-08-07T15:22:00Z">
        <w:r>
          <w:rPr>
            <w:rFonts w:ascii="Courier New" w:hAnsi="Courier New" w:cs="Courier New"/>
            <w:color w:val="000000"/>
            <w:sz w:val="20"/>
            <w:szCs w:val="20"/>
            <w:shd w:val="clear" w:color="auto" w:fill="FFFFFF"/>
          </w:rPr>
          <w:t>friend_StrainM=mean(friend_demand,friend_critic,friend_down,friend_nerve);</w:t>
        </w:r>
      </w:ins>
    </w:p>
    <w:p w14:paraId="71A283E7" w14:textId="77777777" w:rsidR="00B6609B" w:rsidRDefault="00B6609B" w:rsidP="00B6609B">
      <w:pPr>
        <w:autoSpaceDE w:val="0"/>
        <w:autoSpaceDN w:val="0"/>
        <w:adjustRightInd w:val="0"/>
        <w:spacing w:after="0" w:line="240" w:lineRule="auto"/>
        <w:rPr>
          <w:ins w:id="478" w:author="Windows User" w:date="2019-08-07T15:22:00Z"/>
          <w:rFonts w:ascii="Courier New" w:hAnsi="Courier New" w:cs="Courier New"/>
          <w:color w:val="000000"/>
          <w:sz w:val="20"/>
          <w:szCs w:val="20"/>
          <w:shd w:val="clear" w:color="auto" w:fill="FFFFFF"/>
        </w:rPr>
      </w:pPr>
      <w:ins w:id="479" w:author="Windows User" w:date="2019-08-07T15:22:00Z">
        <w:r>
          <w:rPr>
            <w:rFonts w:ascii="Courier New" w:hAnsi="Courier New" w:cs="Courier New"/>
            <w:color w:val="008000"/>
            <w:sz w:val="20"/>
            <w:szCs w:val="20"/>
            <w:shd w:val="clear" w:color="auto" w:fill="FFFFFF"/>
          </w:rPr>
          <w:t>***adjust for missing: 80% non-missing**************;</w:t>
        </w:r>
      </w:ins>
    </w:p>
    <w:p w14:paraId="02AB2637" w14:textId="77777777" w:rsidR="00B6609B" w:rsidRDefault="00B6609B" w:rsidP="00B6609B">
      <w:pPr>
        <w:autoSpaceDE w:val="0"/>
        <w:autoSpaceDN w:val="0"/>
        <w:adjustRightInd w:val="0"/>
        <w:spacing w:after="0" w:line="240" w:lineRule="auto"/>
        <w:rPr>
          <w:ins w:id="480" w:author="Windows User" w:date="2019-08-07T15:22:00Z"/>
          <w:rFonts w:ascii="Courier New" w:hAnsi="Courier New" w:cs="Courier New"/>
          <w:color w:val="000000"/>
          <w:sz w:val="20"/>
          <w:szCs w:val="20"/>
          <w:shd w:val="clear" w:color="auto" w:fill="FFFFFF"/>
        </w:rPr>
      </w:pPr>
      <w:ins w:id="481"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n(friend_demand,friend_critic,friend_down,friend_nerve) ge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friend_StrainMadj=mean(friend_demand,friend_critic,friend_down,friend_nerve); </w:t>
        </w:r>
      </w:ins>
    </w:p>
    <w:p w14:paraId="7AE5B1AB" w14:textId="77777777" w:rsidR="00B6609B" w:rsidRDefault="00B6609B" w:rsidP="00B6609B">
      <w:pPr>
        <w:autoSpaceDE w:val="0"/>
        <w:autoSpaceDN w:val="0"/>
        <w:adjustRightInd w:val="0"/>
        <w:spacing w:after="0" w:line="240" w:lineRule="auto"/>
        <w:rPr>
          <w:ins w:id="482" w:author="Windows User" w:date="2019-08-07T15:22:00Z"/>
          <w:rFonts w:ascii="Courier New" w:hAnsi="Courier New" w:cs="Courier New"/>
          <w:color w:val="000000"/>
          <w:sz w:val="20"/>
          <w:szCs w:val="20"/>
          <w:shd w:val="clear" w:color="auto" w:fill="FFFFFF"/>
        </w:rPr>
      </w:pPr>
    </w:p>
    <w:p w14:paraId="58DDD4F9" w14:textId="77777777" w:rsidR="00B6609B" w:rsidRDefault="00B6609B" w:rsidP="00B6609B">
      <w:pPr>
        <w:autoSpaceDE w:val="0"/>
        <w:autoSpaceDN w:val="0"/>
        <w:adjustRightInd w:val="0"/>
        <w:spacing w:after="0" w:line="240" w:lineRule="auto"/>
        <w:rPr>
          <w:ins w:id="483" w:author="Windows User" w:date="2019-08-07T15:22:00Z"/>
          <w:rFonts w:ascii="Courier New" w:hAnsi="Courier New" w:cs="Courier New"/>
          <w:color w:val="000000"/>
          <w:sz w:val="20"/>
          <w:szCs w:val="20"/>
          <w:shd w:val="clear" w:color="auto" w:fill="FFFFFF"/>
        </w:rPr>
      </w:pPr>
      <w:ins w:id="484" w:author="Windows User" w:date="2019-08-07T15:22:00Z">
        <w:r>
          <w:rPr>
            <w:rFonts w:ascii="Courier New" w:hAnsi="Courier New" w:cs="Courier New"/>
            <w:color w:val="008000"/>
            <w:sz w:val="20"/>
            <w:szCs w:val="20"/>
            <w:shd w:val="clear" w:color="auto" w:fill="FFFFFF"/>
          </w:rPr>
          <w:t>**overall;</w:t>
        </w:r>
      </w:ins>
    </w:p>
    <w:p w14:paraId="51403BEF" w14:textId="77777777" w:rsidR="00B6609B" w:rsidRDefault="00B6609B" w:rsidP="00B6609B">
      <w:pPr>
        <w:autoSpaceDE w:val="0"/>
        <w:autoSpaceDN w:val="0"/>
        <w:adjustRightInd w:val="0"/>
        <w:spacing w:after="0" w:line="240" w:lineRule="auto"/>
        <w:rPr>
          <w:ins w:id="485" w:author="Windows User" w:date="2019-08-07T15:22:00Z"/>
          <w:rFonts w:ascii="Courier New" w:hAnsi="Courier New" w:cs="Courier New"/>
          <w:color w:val="000000"/>
          <w:sz w:val="20"/>
          <w:szCs w:val="20"/>
          <w:shd w:val="clear" w:color="auto" w:fill="FFFFFF"/>
        </w:rPr>
      </w:pPr>
      <w:ins w:id="486" w:author="Windows User" w:date="2019-08-07T15:22:00Z">
        <w:r>
          <w:rPr>
            <w:rFonts w:ascii="Courier New" w:hAnsi="Courier New" w:cs="Courier New"/>
            <w:color w:val="000000"/>
            <w:sz w:val="20"/>
            <w:szCs w:val="20"/>
            <w:shd w:val="clear" w:color="auto" w:fill="FFFFFF"/>
          </w:rPr>
          <w:t>All_strainM=mean(friend_StrainM,family_StrainM,kid_StrainM,sp_StrainM);</w:t>
        </w:r>
      </w:ins>
    </w:p>
    <w:p w14:paraId="284813BF" w14:textId="77777777" w:rsidR="00B6609B" w:rsidRDefault="00B6609B" w:rsidP="00B6609B">
      <w:pPr>
        <w:autoSpaceDE w:val="0"/>
        <w:autoSpaceDN w:val="0"/>
        <w:adjustRightInd w:val="0"/>
        <w:spacing w:after="0" w:line="240" w:lineRule="auto"/>
        <w:rPr>
          <w:ins w:id="487" w:author="Windows User" w:date="2019-08-07T15:22:00Z"/>
          <w:rFonts w:ascii="Courier New" w:hAnsi="Courier New" w:cs="Courier New"/>
          <w:color w:val="000000"/>
          <w:sz w:val="20"/>
          <w:szCs w:val="20"/>
          <w:shd w:val="clear" w:color="auto" w:fill="FFFFFF"/>
        </w:rPr>
      </w:pPr>
      <w:ins w:id="488" w:author="Windows User" w:date="2019-08-07T15:22:00Z">
        <w:r>
          <w:rPr>
            <w:rFonts w:ascii="Courier New" w:hAnsi="Courier New" w:cs="Courier New"/>
            <w:color w:val="000000"/>
            <w:sz w:val="20"/>
            <w:szCs w:val="20"/>
            <w:shd w:val="clear" w:color="auto" w:fill="FFFFFF"/>
          </w:rPr>
          <w:t>All_strainMadj=mean(friend_StrainMadj,family_StrainMadj,kid_StrainMadj,sp_StrainMadj);</w:t>
        </w:r>
      </w:ins>
    </w:p>
    <w:p w14:paraId="702A4AA5" w14:textId="77777777" w:rsidR="00B6609B" w:rsidRDefault="00B6609B" w:rsidP="00B6609B">
      <w:pPr>
        <w:autoSpaceDE w:val="0"/>
        <w:autoSpaceDN w:val="0"/>
        <w:adjustRightInd w:val="0"/>
        <w:spacing w:after="0" w:line="240" w:lineRule="auto"/>
        <w:rPr>
          <w:ins w:id="489" w:author="Windows User" w:date="2019-08-07T15:22:00Z"/>
          <w:rFonts w:ascii="Courier New" w:hAnsi="Courier New" w:cs="Courier New"/>
          <w:color w:val="000000"/>
          <w:sz w:val="20"/>
          <w:szCs w:val="20"/>
          <w:shd w:val="clear" w:color="auto" w:fill="FFFFFF"/>
        </w:rPr>
      </w:pPr>
    </w:p>
    <w:p w14:paraId="217E87FD" w14:textId="77777777" w:rsidR="00B6609B" w:rsidRDefault="00B6609B" w:rsidP="00B6609B">
      <w:pPr>
        <w:autoSpaceDE w:val="0"/>
        <w:autoSpaceDN w:val="0"/>
        <w:adjustRightInd w:val="0"/>
        <w:spacing w:after="0" w:line="240" w:lineRule="auto"/>
        <w:rPr>
          <w:ins w:id="490" w:author="Windows User" w:date="2019-08-07T15:22:00Z"/>
          <w:rFonts w:ascii="Courier New" w:hAnsi="Courier New" w:cs="Courier New"/>
          <w:color w:val="000000"/>
          <w:sz w:val="20"/>
          <w:szCs w:val="20"/>
          <w:shd w:val="clear" w:color="auto" w:fill="FFFFFF"/>
        </w:rPr>
      </w:pPr>
      <w:ins w:id="491"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sp_StrainM=</w:t>
        </w:r>
        <w:r>
          <w:rPr>
            <w:rFonts w:ascii="Courier New" w:hAnsi="Courier New" w:cs="Courier New"/>
            <w:color w:val="800080"/>
            <w:sz w:val="20"/>
            <w:szCs w:val="20"/>
            <w:shd w:val="clear" w:color="auto" w:fill="FFFFFF"/>
          </w:rPr>
          <w:t>"strain or conflict with spouse"</w:t>
        </w:r>
        <w:r>
          <w:rPr>
            <w:rFonts w:ascii="Courier New" w:hAnsi="Courier New" w:cs="Courier New"/>
            <w:color w:val="000000"/>
            <w:sz w:val="20"/>
            <w:szCs w:val="20"/>
            <w:shd w:val="clear" w:color="auto" w:fill="FFFFFF"/>
          </w:rPr>
          <w:t>;</w:t>
        </w:r>
      </w:ins>
    </w:p>
    <w:p w14:paraId="0E33CC0E" w14:textId="77777777" w:rsidR="00B6609B" w:rsidRDefault="00B6609B" w:rsidP="00B6609B">
      <w:pPr>
        <w:autoSpaceDE w:val="0"/>
        <w:autoSpaceDN w:val="0"/>
        <w:adjustRightInd w:val="0"/>
        <w:spacing w:after="0" w:line="240" w:lineRule="auto"/>
        <w:rPr>
          <w:ins w:id="492" w:author="Windows User" w:date="2019-08-07T15:22:00Z"/>
          <w:rFonts w:ascii="Courier New" w:hAnsi="Courier New" w:cs="Courier New"/>
          <w:color w:val="000000"/>
          <w:sz w:val="20"/>
          <w:szCs w:val="20"/>
          <w:shd w:val="clear" w:color="auto" w:fill="FFFFFF"/>
        </w:rPr>
      </w:pPr>
      <w:ins w:id="493"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kid_StrainM=</w:t>
        </w:r>
        <w:r>
          <w:rPr>
            <w:rFonts w:ascii="Courier New" w:hAnsi="Courier New" w:cs="Courier New"/>
            <w:color w:val="800080"/>
            <w:sz w:val="20"/>
            <w:szCs w:val="20"/>
            <w:shd w:val="clear" w:color="auto" w:fill="FFFFFF"/>
          </w:rPr>
          <w:t>"strain or conflict with kids"</w:t>
        </w:r>
        <w:r>
          <w:rPr>
            <w:rFonts w:ascii="Courier New" w:hAnsi="Courier New" w:cs="Courier New"/>
            <w:color w:val="000000"/>
            <w:sz w:val="20"/>
            <w:szCs w:val="20"/>
            <w:shd w:val="clear" w:color="auto" w:fill="FFFFFF"/>
          </w:rPr>
          <w:t>;</w:t>
        </w:r>
      </w:ins>
    </w:p>
    <w:p w14:paraId="7427F213" w14:textId="77777777" w:rsidR="00B6609B" w:rsidRDefault="00B6609B" w:rsidP="00B6609B">
      <w:pPr>
        <w:autoSpaceDE w:val="0"/>
        <w:autoSpaceDN w:val="0"/>
        <w:adjustRightInd w:val="0"/>
        <w:spacing w:after="0" w:line="240" w:lineRule="auto"/>
        <w:rPr>
          <w:ins w:id="494" w:author="Windows User" w:date="2019-08-07T15:22:00Z"/>
          <w:rFonts w:ascii="Courier New" w:hAnsi="Courier New" w:cs="Courier New"/>
          <w:color w:val="000000"/>
          <w:sz w:val="20"/>
          <w:szCs w:val="20"/>
          <w:shd w:val="clear" w:color="auto" w:fill="FFFFFF"/>
        </w:rPr>
      </w:pPr>
      <w:ins w:id="495" w:author="Windows User" w:date="2019-08-07T15:22:00Z">
        <w:r>
          <w:rPr>
            <w:rFonts w:ascii="Courier New" w:hAnsi="Courier New" w:cs="Courier New"/>
            <w:color w:val="0000FF"/>
            <w:sz w:val="20"/>
            <w:szCs w:val="20"/>
            <w:shd w:val="clear" w:color="auto" w:fill="FFFFFF"/>
          </w:rPr>
          <w:lastRenderedPageBreak/>
          <w:t>label</w:t>
        </w:r>
        <w:r>
          <w:rPr>
            <w:rFonts w:ascii="Courier New" w:hAnsi="Courier New" w:cs="Courier New"/>
            <w:color w:val="000000"/>
            <w:sz w:val="20"/>
            <w:szCs w:val="20"/>
            <w:shd w:val="clear" w:color="auto" w:fill="FFFFFF"/>
          </w:rPr>
          <w:t xml:space="preserve"> family_StrainM=</w:t>
        </w:r>
        <w:r>
          <w:rPr>
            <w:rFonts w:ascii="Courier New" w:hAnsi="Courier New" w:cs="Courier New"/>
            <w:color w:val="800080"/>
            <w:sz w:val="20"/>
            <w:szCs w:val="20"/>
            <w:shd w:val="clear" w:color="auto" w:fill="FFFFFF"/>
          </w:rPr>
          <w:t>"strain or conflict with family"</w:t>
        </w:r>
        <w:r>
          <w:rPr>
            <w:rFonts w:ascii="Courier New" w:hAnsi="Courier New" w:cs="Courier New"/>
            <w:color w:val="000000"/>
            <w:sz w:val="20"/>
            <w:szCs w:val="20"/>
            <w:shd w:val="clear" w:color="auto" w:fill="FFFFFF"/>
          </w:rPr>
          <w:t>;</w:t>
        </w:r>
      </w:ins>
    </w:p>
    <w:p w14:paraId="3B7EBD90" w14:textId="77777777" w:rsidR="00B6609B" w:rsidRDefault="00B6609B" w:rsidP="00B6609B">
      <w:pPr>
        <w:autoSpaceDE w:val="0"/>
        <w:autoSpaceDN w:val="0"/>
        <w:adjustRightInd w:val="0"/>
        <w:spacing w:after="0" w:line="240" w:lineRule="auto"/>
        <w:rPr>
          <w:ins w:id="496" w:author="Windows User" w:date="2019-08-07T15:22:00Z"/>
          <w:rFonts w:ascii="Courier New" w:hAnsi="Courier New" w:cs="Courier New"/>
          <w:color w:val="000000"/>
          <w:sz w:val="20"/>
          <w:szCs w:val="20"/>
          <w:shd w:val="clear" w:color="auto" w:fill="FFFFFF"/>
        </w:rPr>
      </w:pPr>
      <w:ins w:id="497"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friend_StrainM=</w:t>
        </w:r>
        <w:r>
          <w:rPr>
            <w:rFonts w:ascii="Courier New" w:hAnsi="Courier New" w:cs="Courier New"/>
            <w:color w:val="800080"/>
            <w:sz w:val="20"/>
            <w:szCs w:val="20"/>
            <w:shd w:val="clear" w:color="auto" w:fill="FFFFFF"/>
          </w:rPr>
          <w:t>"strain or conflict with friends"</w:t>
        </w:r>
        <w:r>
          <w:rPr>
            <w:rFonts w:ascii="Courier New" w:hAnsi="Courier New" w:cs="Courier New"/>
            <w:color w:val="000000"/>
            <w:sz w:val="20"/>
            <w:szCs w:val="20"/>
            <w:shd w:val="clear" w:color="auto" w:fill="FFFFFF"/>
          </w:rPr>
          <w:t>;</w:t>
        </w:r>
      </w:ins>
    </w:p>
    <w:p w14:paraId="083AFE21" w14:textId="77777777" w:rsidR="00B6609B" w:rsidRDefault="00B6609B" w:rsidP="00B6609B">
      <w:pPr>
        <w:autoSpaceDE w:val="0"/>
        <w:autoSpaceDN w:val="0"/>
        <w:adjustRightInd w:val="0"/>
        <w:spacing w:after="0" w:line="240" w:lineRule="auto"/>
        <w:rPr>
          <w:ins w:id="498" w:author="Windows User" w:date="2019-08-07T15:22:00Z"/>
          <w:rFonts w:ascii="Courier New" w:hAnsi="Courier New" w:cs="Courier New"/>
          <w:color w:val="000000"/>
          <w:sz w:val="20"/>
          <w:szCs w:val="20"/>
          <w:shd w:val="clear" w:color="auto" w:fill="FFFFFF"/>
        </w:rPr>
      </w:pPr>
      <w:ins w:id="499"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All_strainM=</w:t>
        </w:r>
        <w:r>
          <w:rPr>
            <w:rFonts w:ascii="Courier New" w:hAnsi="Courier New" w:cs="Courier New"/>
            <w:color w:val="800080"/>
            <w:sz w:val="20"/>
            <w:szCs w:val="20"/>
            <w:shd w:val="clear" w:color="auto" w:fill="FFFFFF"/>
          </w:rPr>
          <w:t>"strain or conflict with spouse, kids, family and friends"</w:t>
        </w:r>
        <w:r>
          <w:rPr>
            <w:rFonts w:ascii="Courier New" w:hAnsi="Courier New" w:cs="Courier New"/>
            <w:color w:val="000000"/>
            <w:sz w:val="20"/>
            <w:szCs w:val="20"/>
            <w:shd w:val="clear" w:color="auto" w:fill="FFFFFF"/>
          </w:rPr>
          <w:t>;</w:t>
        </w:r>
      </w:ins>
    </w:p>
    <w:p w14:paraId="5A33F009" w14:textId="77777777" w:rsidR="00B6609B" w:rsidRDefault="00B6609B" w:rsidP="00B6609B">
      <w:pPr>
        <w:autoSpaceDE w:val="0"/>
        <w:autoSpaceDN w:val="0"/>
        <w:adjustRightInd w:val="0"/>
        <w:spacing w:after="0" w:line="240" w:lineRule="auto"/>
        <w:rPr>
          <w:ins w:id="500" w:author="Windows User" w:date="2019-08-07T15:22:00Z"/>
          <w:rFonts w:ascii="Courier New" w:hAnsi="Courier New" w:cs="Courier New"/>
          <w:color w:val="000000"/>
          <w:sz w:val="20"/>
          <w:szCs w:val="20"/>
          <w:shd w:val="clear" w:color="auto" w:fill="FFFFFF"/>
        </w:rPr>
      </w:pPr>
    </w:p>
    <w:p w14:paraId="158C5E04" w14:textId="77777777" w:rsidR="00B6609B" w:rsidRDefault="00B6609B" w:rsidP="00B6609B">
      <w:pPr>
        <w:autoSpaceDE w:val="0"/>
        <w:autoSpaceDN w:val="0"/>
        <w:adjustRightInd w:val="0"/>
        <w:spacing w:after="0" w:line="240" w:lineRule="auto"/>
        <w:rPr>
          <w:ins w:id="501" w:author="Windows User" w:date="2019-08-07T15:22:00Z"/>
          <w:rFonts w:ascii="Courier New" w:hAnsi="Courier New" w:cs="Courier New"/>
          <w:color w:val="000000"/>
          <w:sz w:val="20"/>
          <w:szCs w:val="20"/>
          <w:shd w:val="clear" w:color="auto" w:fill="FFFFFF"/>
        </w:rPr>
      </w:pPr>
      <w:ins w:id="502"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sp_StrainMadj=</w:t>
        </w:r>
        <w:r>
          <w:rPr>
            <w:rFonts w:ascii="Courier New" w:hAnsi="Courier New" w:cs="Courier New"/>
            <w:color w:val="800080"/>
            <w:sz w:val="20"/>
            <w:szCs w:val="20"/>
            <w:shd w:val="clear" w:color="auto" w:fill="FFFFFF"/>
          </w:rPr>
          <w:t>"strain or conflict with spouse--adjust for missingness"</w:t>
        </w:r>
        <w:r>
          <w:rPr>
            <w:rFonts w:ascii="Courier New" w:hAnsi="Courier New" w:cs="Courier New"/>
            <w:color w:val="000000"/>
            <w:sz w:val="20"/>
            <w:szCs w:val="20"/>
            <w:shd w:val="clear" w:color="auto" w:fill="FFFFFF"/>
          </w:rPr>
          <w:t>;</w:t>
        </w:r>
      </w:ins>
    </w:p>
    <w:p w14:paraId="44FF83A3" w14:textId="77777777" w:rsidR="00B6609B" w:rsidRDefault="00B6609B" w:rsidP="00B6609B">
      <w:pPr>
        <w:autoSpaceDE w:val="0"/>
        <w:autoSpaceDN w:val="0"/>
        <w:adjustRightInd w:val="0"/>
        <w:spacing w:after="0" w:line="240" w:lineRule="auto"/>
        <w:rPr>
          <w:ins w:id="503" w:author="Windows User" w:date="2019-08-07T15:22:00Z"/>
          <w:rFonts w:ascii="Courier New" w:hAnsi="Courier New" w:cs="Courier New"/>
          <w:color w:val="000000"/>
          <w:sz w:val="20"/>
          <w:szCs w:val="20"/>
          <w:shd w:val="clear" w:color="auto" w:fill="FFFFFF"/>
        </w:rPr>
      </w:pPr>
      <w:ins w:id="504"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kid_StrainMadj=</w:t>
        </w:r>
        <w:r>
          <w:rPr>
            <w:rFonts w:ascii="Courier New" w:hAnsi="Courier New" w:cs="Courier New"/>
            <w:color w:val="800080"/>
            <w:sz w:val="20"/>
            <w:szCs w:val="20"/>
            <w:shd w:val="clear" w:color="auto" w:fill="FFFFFF"/>
          </w:rPr>
          <w:t>"strain or conflict with kids--adjust for missingness"</w:t>
        </w:r>
        <w:r>
          <w:rPr>
            <w:rFonts w:ascii="Courier New" w:hAnsi="Courier New" w:cs="Courier New"/>
            <w:color w:val="000000"/>
            <w:sz w:val="20"/>
            <w:szCs w:val="20"/>
            <w:shd w:val="clear" w:color="auto" w:fill="FFFFFF"/>
          </w:rPr>
          <w:t>;</w:t>
        </w:r>
      </w:ins>
    </w:p>
    <w:p w14:paraId="1969E94C" w14:textId="77777777" w:rsidR="00B6609B" w:rsidRDefault="00B6609B" w:rsidP="00B6609B">
      <w:pPr>
        <w:autoSpaceDE w:val="0"/>
        <w:autoSpaceDN w:val="0"/>
        <w:adjustRightInd w:val="0"/>
        <w:spacing w:after="0" w:line="240" w:lineRule="auto"/>
        <w:rPr>
          <w:ins w:id="505" w:author="Windows User" w:date="2019-08-07T15:22:00Z"/>
          <w:rFonts w:ascii="Courier New" w:hAnsi="Courier New" w:cs="Courier New"/>
          <w:color w:val="000000"/>
          <w:sz w:val="20"/>
          <w:szCs w:val="20"/>
          <w:shd w:val="clear" w:color="auto" w:fill="FFFFFF"/>
        </w:rPr>
      </w:pPr>
      <w:ins w:id="506"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family_StrainMadj=</w:t>
        </w:r>
        <w:r>
          <w:rPr>
            <w:rFonts w:ascii="Courier New" w:hAnsi="Courier New" w:cs="Courier New"/>
            <w:color w:val="800080"/>
            <w:sz w:val="20"/>
            <w:szCs w:val="20"/>
            <w:shd w:val="clear" w:color="auto" w:fill="FFFFFF"/>
          </w:rPr>
          <w:t>"strain or conflict with family--adjust for missingness"</w:t>
        </w:r>
        <w:r>
          <w:rPr>
            <w:rFonts w:ascii="Courier New" w:hAnsi="Courier New" w:cs="Courier New"/>
            <w:color w:val="000000"/>
            <w:sz w:val="20"/>
            <w:szCs w:val="20"/>
            <w:shd w:val="clear" w:color="auto" w:fill="FFFFFF"/>
          </w:rPr>
          <w:t>;</w:t>
        </w:r>
      </w:ins>
    </w:p>
    <w:p w14:paraId="0F27BD5D" w14:textId="77777777" w:rsidR="00B6609B" w:rsidRDefault="00B6609B" w:rsidP="00B6609B">
      <w:pPr>
        <w:autoSpaceDE w:val="0"/>
        <w:autoSpaceDN w:val="0"/>
        <w:adjustRightInd w:val="0"/>
        <w:spacing w:after="0" w:line="240" w:lineRule="auto"/>
        <w:rPr>
          <w:ins w:id="507" w:author="Windows User" w:date="2019-08-07T15:22:00Z"/>
          <w:rFonts w:ascii="Courier New" w:hAnsi="Courier New" w:cs="Courier New"/>
          <w:color w:val="000000"/>
          <w:sz w:val="20"/>
          <w:szCs w:val="20"/>
          <w:shd w:val="clear" w:color="auto" w:fill="FFFFFF"/>
        </w:rPr>
      </w:pPr>
      <w:ins w:id="508"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friend_StrainMadj=</w:t>
        </w:r>
        <w:r>
          <w:rPr>
            <w:rFonts w:ascii="Courier New" w:hAnsi="Courier New" w:cs="Courier New"/>
            <w:color w:val="800080"/>
            <w:sz w:val="20"/>
            <w:szCs w:val="20"/>
            <w:shd w:val="clear" w:color="auto" w:fill="FFFFFF"/>
          </w:rPr>
          <w:t>"strain or conflict with friends--adjust for missingness"</w:t>
        </w:r>
        <w:r>
          <w:rPr>
            <w:rFonts w:ascii="Courier New" w:hAnsi="Courier New" w:cs="Courier New"/>
            <w:color w:val="000000"/>
            <w:sz w:val="20"/>
            <w:szCs w:val="20"/>
            <w:shd w:val="clear" w:color="auto" w:fill="FFFFFF"/>
          </w:rPr>
          <w:t>;</w:t>
        </w:r>
      </w:ins>
    </w:p>
    <w:p w14:paraId="02984778" w14:textId="5F827FB7" w:rsidR="00B6609B" w:rsidRDefault="00B6609B" w:rsidP="00B6609B">
      <w:pPr>
        <w:autoSpaceDE w:val="0"/>
        <w:autoSpaceDN w:val="0"/>
        <w:adjustRightInd w:val="0"/>
        <w:spacing w:after="0" w:line="240" w:lineRule="auto"/>
        <w:rPr>
          <w:ins w:id="509" w:author="Windows User" w:date="2019-08-07T15:22:00Z"/>
          <w:rFonts w:ascii="Courier New" w:hAnsi="Courier New" w:cs="Courier New"/>
          <w:color w:val="000000"/>
          <w:sz w:val="20"/>
          <w:szCs w:val="20"/>
          <w:shd w:val="clear" w:color="auto" w:fill="FFFFFF"/>
        </w:rPr>
      </w:pPr>
      <w:ins w:id="510"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All_strainMadj=</w:t>
        </w:r>
        <w:r>
          <w:rPr>
            <w:rFonts w:ascii="Courier New" w:hAnsi="Courier New" w:cs="Courier New"/>
            <w:color w:val="800080"/>
            <w:sz w:val="20"/>
            <w:szCs w:val="20"/>
            <w:shd w:val="clear" w:color="auto" w:fill="FFFFFF"/>
          </w:rPr>
          <w:t>"strain or conflict with spouse, kids, family and friends--adjust for missingness"</w:t>
        </w:r>
        <w:r>
          <w:rPr>
            <w:rFonts w:ascii="Courier New" w:hAnsi="Courier New" w:cs="Courier New"/>
            <w:color w:val="000000"/>
            <w:sz w:val="20"/>
            <w:szCs w:val="20"/>
            <w:shd w:val="clear" w:color="auto" w:fill="FFFFFF"/>
          </w:rPr>
          <w:t>;</w:t>
        </w:r>
      </w:ins>
    </w:p>
    <w:p w14:paraId="2C6A83D8" w14:textId="470B6E3F" w:rsidR="00B6609B" w:rsidRDefault="00B6609B" w:rsidP="00B6609B">
      <w:pPr>
        <w:autoSpaceDE w:val="0"/>
        <w:autoSpaceDN w:val="0"/>
        <w:adjustRightInd w:val="0"/>
        <w:spacing w:after="0" w:line="240" w:lineRule="auto"/>
        <w:rPr>
          <w:ins w:id="511" w:author="Windows User" w:date="2019-08-07T15:22:00Z"/>
          <w:rFonts w:ascii="Courier New" w:hAnsi="Courier New" w:cs="Courier New"/>
          <w:color w:val="000000"/>
          <w:sz w:val="20"/>
          <w:szCs w:val="20"/>
          <w:shd w:val="clear" w:color="auto" w:fill="FFFFFF"/>
        </w:rPr>
      </w:pPr>
    </w:p>
    <w:p w14:paraId="17ACD0E7" w14:textId="77777777" w:rsidR="00B6609B" w:rsidRDefault="00B6609B" w:rsidP="00B6609B">
      <w:pPr>
        <w:autoSpaceDE w:val="0"/>
        <w:autoSpaceDN w:val="0"/>
        <w:adjustRightInd w:val="0"/>
        <w:spacing w:after="0" w:line="240" w:lineRule="auto"/>
        <w:rPr>
          <w:ins w:id="512" w:author="Windows User" w:date="2019-08-07T15:22:00Z"/>
          <w:rFonts w:ascii="Courier New" w:hAnsi="Courier New" w:cs="Courier New"/>
          <w:color w:val="000000"/>
          <w:sz w:val="20"/>
          <w:szCs w:val="20"/>
          <w:shd w:val="clear" w:color="auto" w:fill="FFFFFF"/>
        </w:rPr>
      </w:pPr>
      <w:ins w:id="513" w:author="Windows User" w:date="2019-08-07T15:22:00Z">
        <w:r>
          <w:rPr>
            <w:rFonts w:ascii="Courier New" w:hAnsi="Courier New" w:cs="Courier New"/>
            <w:color w:val="008000"/>
            <w:sz w:val="20"/>
            <w:szCs w:val="20"/>
            <w:shd w:val="clear" w:color="auto" w:fill="FFFFFF"/>
          </w:rPr>
          <w:t>*****************relationship satisfaction scale************;</w:t>
        </w:r>
      </w:ins>
    </w:p>
    <w:p w14:paraId="5BD6FEB0" w14:textId="77777777" w:rsidR="00B6609B" w:rsidRDefault="00B6609B" w:rsidP="00B6609B">
      <w:pPr>
        <w:autoSpaceDE w:val="0"/>
        <w:autoSpaceDN w:val="0"/>
        <w:adjustRightInd w:val="0"/>
        <w:spacing w:after="0" w:line="240" w:lineRule="auto"/>
        <w:rPr>
          <w:ins w:id="514" w:author="Windows User" w:date="2019-08-07T15:22:00Z"/>
          <w:rFonts w:ascii="Courier New" w:hAnsi="Courier New" w:cs="Courier New"/>
          <w:color w:val="008000"/>
          <w:sz w:val="20"/>
          <w:szCs w:val="20"/>
          <w:shd w:val="clear" w:color="auto" w:fill="FFFFFF"/>
        </w:rPr>
      </w:pPr>
      <w:ins w:id="515" w:author="Windows User" w:date="2019-08-07T15:22:00Z">
        <w:r>
          <w:rPr>
            <w:rFonts w:ascii="Courier New" w:hAnsi="Courier New" w:cs="Courier New"/>
            <w:color w:val="008000"/>
            <w:sz w:val="20"/>
            <w:szCs w:val="20"/>
            <w:shd w:val="clear" w:color="auto" w:fill="FFFFFF"/>
          </w:rPr>
          <w:t xml:space="preserve">/***Sabourin, Stéphane; Valois, Pierre; Lussier, Yvan (2005). Development and validation of a brief version of the Dyadic Adjustment Scale with a nonparametric item analysis model. </w:t>
        </w:r>
      </w:ins>
    </w:p>
    <w:p w14:paraId="61F59ECC" w14:textId="77777777" w:rsidR="00B6609B" w:rsidRDefault="00B6609B" w:rsidP="00B6609B">
      <w:pPr>
        <w:autoSpaceDE w:val="0"/>
        <w:autoSpaceDN w:val="0"/>
        <w:adjustRightInd w:val="0"/>
        <w:spacing w:after="0" w:line="240" w:lineRule="auto"/>
        <w:rPr>
          <w:ins w:id="516" w:author="Windows User" w:date="2019-08-07T15:22:00Z"/>
          <w:rFonts w:ascii="Courier New" w:hAnsi="Courier New" w:cs="Courier New"/>
          <w:color w:val="000000"/>
          <w:sz w:val="20"/>
          <w:szCs w:val="20"/>
          <w:shd w:val="clear" w:color="auto" w:fill="FFFFFF"/>
        </w:rPr>
      </w:pPr>
      <w:ins w:id="517" w:author="Windows User" w:date="2019-08-07T15:22:00Z">
        <w:r>
          <w:rPr>
            <w:rFonts w:ascii="Courier New" w:hAnsi="Courier New" w:cs="Courier New"/>
            <w:color w:val="008000"/>
            <w:sz w:val="20"/>
            <w:szCs w:val="20"/>
            <w:shd w:val="clear" w:color="auto" w:fill="FFFFFF"/>
          </w:rPr>
          <w:t>Psychological Assessment, 17(1), 15-27. doi: 10.1037/1040-3590.17.1.15**/</w:t>
        </w:r>
      </w:ins>
    </w:p>
    <w:p w14:paraId="26D9D16D" w14:textId="77777777" w:rsidR="00B6609B" w:rsidRDefault="00B6609B" w:rsidP="00B6609B">
      <w:pPr>
        <w:autoSpaceDE w:val="0"/>
        <w:autoSpaceDN w:val="0"/>
        <w:adjustRightInd w:val="0"/>
        <w:spacing w:after="0" w:line="240" w:lineRule="auto"/>
        <w:rPr>
          <w:ins w:id="518" w:author="Windows User" w:date="2019-08-07T15:22:00Z"/>
          <w:rFonts w:ascii="Courier New" w:hAnsi="Courier New" w:cs="Courier New"/>
          <w:color w:val="000000"/>
          <w:sz w:val="20"/>
          <w:szCs w:val="20"/>
          <w:shd w:val="clear" w:color="auto" w:fill="FFFFFF"/>
        </w:rPr>
      </w:pPr>
    </w:p>
    <w:p w14:paraId="0D4409DC" w14:textId="77777777" w:rsidR="00B6609B" w:rsidRDefault="00B6609B" w:rsidP="00B6609B">
      <w:pPr>
        <w:autoSpaceDE w:val="0"/>
        <w:autoSpaceDN w:val="0"/>
        <w:adjustRightInd w:val="0"/>
        <w:spacing w:after="0" w:line="240" w:lineRule="auto"/>
        <w:rPr>
          <w:ins w:id="519" w:author="Windows User" w:date="2019-08-07T15:22:00Z"/>
          <w:rFonts w:ascii="Courier New" w:hAnsi="Courier New" w:cs="Courier New"/>
          <w:color w:val="000000"/>
          <w:sz w:val="20"/>
          <w:szCs w:val="20"/>
          <w:shd w:val="clear" w:color="auto" w:fill="FFFFFF"/>
        </w:rPr>
      </w:pPr>
      <w:ins w:id="520" w:author="Windows User" w:date="2019-08-07T15:22:00Z">
        <w:r>
          <w:rPr>
            <w:rFonts w:ascii="Courier New" w:hAnsi="Courier New" w:cs="Courier New"/>
            <w:color w:val="000000"/>
            <w:sz w:val="20"/>
            <w:szCs w:val="20"/>
            <w:shd w:val="clear" w:color="auto" w:fill="FFFFFF"/>
          </w:rPr>
          <w:t>sn15br=</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-sn15b;</w:t>
        </w:r>
      </w:ins>
    </w:p>
    <w:p w14:paraId="063AE670" w14:textId="77777777" w:rsidR="00B6609B" w:rsidRDefault="00B6609B" w:rsidP="00B6609B">
      <w:pPr>
        <w:autoSpaceDE w:val="0"/>
        <w:autoSpaceDN w:val="0"/>
        <w:adjustRightInd w:val="0"/>
        <w:spacing w:after="0" w:line="240" w:lineRule="auto"/>
        <w:rPr>
          <w:ins w:id="521" w:author="Windows User" w:date="2019-08-07T15:22:00Z"/>
          <w:rFonts w:ascii="Courier New" w:hAnsi="Courier New" w:cs="Courier New"/>
          <w:color w:val="000000"/>
          <w:sz w:val="20"/>
          <w:szCs w:val="20"/>
          <w:shd w:val="clear" w:color="auto" w:fill="FFFFFF"/>
        </w:rPr>
      </w:pPr>
      <w:ins w:id="522" w:author="Windows User" w:date="2019-08-07T15:22:00Z">
        <w:r>
          <w:rPr>
            <w:rFonts w:ascii="Courier New" w:hAnsi="Courier New" w:cs="Courier New"/>
            <w:color w:val="000000"/>
            <w:sz w:val="20"/>
            <w:szCs w:val="20"/>
            <w:shd w:val="clear" w:color="auto" w:fill="FFFFFF"/>
          </w:rPr>
          <w:t>sn15cr=</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-sn15c;</w:t>
        </w:r>
      </w:ins>
    </w:p>
    <w:p w14:paraId="1CA6FBEE" w14:textId="77777777" w:rsidR="00B6609B" w:rsidRDefault="00B6609B" w:rsidP="00B6609B">
      <w:pPr>
        <w:autoSpaceDE w:val="0"/>
        <w:autoSpaceDN w:val="0"/>
        <w:adjustRightInd w:val="0"/>
        <w:spacing w:after="0" w:line="240" w:lineRule="auto"/>
        <w:rPr>
          <w:ins w:id="523" w:author="Windows User" w:date="2019-08-07T15:22:00Z"/>
          <w:rFonts w:ascii="Courier New" w:hAnsi="Courier New" w:cs="Courier New"/>
          <w:color w:val="000000"/>
          <w:sz w:val="20"/>
          <w:szCs w:val="20"/>
          <w:shd w:val="clear" w:color="auto" w:fill="FFFFFF"/>
        </w:rPr>
      </w:pPr>
    </w:p>
    <w:p w14:paraId="4D1B9780" w14:textId="77777777" w:rsidR="00B6609B" w:rsidRDefault="00B6609B" w:rsidP="00B6609B">
      <w:pPr>
        <w:autoSpaceDE w:val="0"/>
        <w:autoSpaceDN w:val="0"/>
        <w:adjustRightInd w:val="0"/>
        <w:spacing w:after="0" w:line="240" w:lineRule="auto"/>
        <w:rPr>
          <w:ins w:id="524" w:author="Windows User" w:date="2019-08-07T15:22:00Z"/>
          <w:rFonts w:ascii="Courier New" w:hAnsi="Courier New" w:cs="Courier New"/>
          <w:color w:val="000000"/>
          <w:sz w:val="20"/>
          <w:szCs w:val="20"/>
          <w:shd w:val="clear" w:color="auto" w:fill="FFFFFF"/>
        </w:rPr>
      </w:pPr>
      <w:ins w:id="525" w:author="Windows User" w:date="2019-08-07T15:22:00Z">
        <w:r>
          <w:rPr>
            <w:rFonts w:ascii="Courier New" w:hAnsi="Courier New" w:cs="Courier New"/>
            <w:color w:val="000000"/>
            <w:sz w:val="20"/>
            <w:szCs w:val="20"/>
            <w:shd w:val="clear" w:color="auto" w:fill="FFFFFF"/>
          </w:rPr>
          <w:t>DAS_RQ=sum(sn15a, sn15br, sn15cr, sn15d);</w:t>
        </w:r>
      </w:ins>
    </w:p>
    <w:p w14:paraId="368FF2A0" w14:textId="77777777" w:rsidR="00B6609B" w:rsidRDefault="00B6609B" w:rsidP="00B6609B">
      <w:pPr>
        <w:autoSpaceDE w:val="0"/>
        <w:autoSpaceDN w:val="0"/>
        <w:adjustRightInd w:val="0"/>
        <w:spacing w:after="0" w:line="240" w:lineRule="auto"/>
        <w:rPr>
          <w:ins w:id="526" w:author="Windows User" w:date="2019-08-07T15:22:00Z"/>
          <w:rFonts w:ascii="Courier New" w:hAnsi="Courier New" w:cs="Courier New"/>
          <w:color w:val="000000"/>
          <w:sz w:val="20"/>
          <w:szCs w:val="20"/>
          <w:shd w:val="clear" w:color="auto" w:fill="FFFFFF"/>
        </w:rPr>
      </w:pPr>
    </w:p>
    <w:p w14:paraId="4B5BB7E5" w14:textId="77777777" w:rsidR="00B6609B" w:rsidRDefault="00B6609B" w:rsidP="00B6609B">
      <w:pPr>
        <w:autoSpaceDE w:val="0"/>
        <w:autoSpaceDN w:val="0"/>
        <w:adjustRightInd w:val="0"/>
        <w:spacing w:after="0" w:line="240" w:lineRule="auto"/>
        <w:rPr>
          <w:ins w:id="527" w:author="Windows User" w:date="2019-08-07T15:22:00Z"/>
          <w:rFonts w:ascii="Courier New" w:hAnsi="Courier New" w:cs="Courier New"/>
          <w:color w:val="000000"/>
          <w:sz w:val="20"/>
          <w:szCs w:val="20"/>
          <w:shd w:val="clear" w:color="auto" w:fill="FFFFFF"/>
        </w:rPr>
      </w:pPr>
      <w:ins w:id="528" w:author="Windows User" w:date="2019-08-07T15:22:00Z">
        <w:r>
          <w:rPr>
            <w:rFonts w:ascii="Courier New" w:hAnsi="Courier New" w:cs="Courier New"/>
            <w:color w:val="008000"/>
            <w:sz w:val="20"/>
            <w:szCs w:val="20"/>
            <w:shd w:val="clear" w:color="auto" w:fill="FFFFFF"/>
          </w:rPr>
          <w:t>***adjust for missing: 80% non-missing**************;</w:t>
        </w:r>
      </w:ins>
    </w:p>
    <w:p w14:paraId="18AAA8E1" w14:textId="77777777" w:rsidR="00B6609B" w:rsidRDefault="00B6609B" w:rsidP="00B6609B">
      <w:pPr>
        <w:autoSpaceDE w:val="0"/>
        <w:autoSpaceDN w:val="0"/>
        <w:adjustRightInd w:val="0"/>
        <w:spacing w:after="0" w:line="240" w:lineRule="auto"/>
        <w:rPr>
          <w:ins w:id="529" w:author="Windows User" w:date="2019-08-07T15:22:00Z"/>
          <w:rFonts w:ascii="Courier New" w:hAnsi="Courier New" w:cs="Courier New"/>
          <w:color w:val="000000"/>
          <w:sz w:val="20"/>
          <w:szCs w:val="20"/>
          <w:shd w:val="clear" w:color="auto" w:fill="FFFFFF"/>
        </w:rPr>
      </w:pPr>
      <w:ins w:id="530"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n(sn15a, sn15br, sn15cr, sn15d) ge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DAS_RQadj=sum(sn15a, sn15br, sn15cr, sn15d); </w:t>
        </w:r>
      </w:ins>
    </w:p>
    <w:p w14:paraId="661D8DA9" w14:textId="77777777" w:rsidR="00B6609B" w:rsidRDefault="00B6609B" w:rsidP="00B6609B">
      <w:pPr>
        <w:autoSpaceDE w:val="0"/>
        <w:autoSpaceDN w:val="0"/>
        <w:adjustRightInd w:val="0"/>
        <w:spacing w:after="0" w:line="240" w:lineRule="auto"/>
        <w:rPr>
          <w:ins w:id="531" w:author="Windows User" w:date="2019-08-07T15:22:00Z"/>
          <w:rFonts w:ascii="Courier New" w:hAnsi="Courier New" w:cs="Courier New"/>
          <w:color w:val="000000"/>
          <w:sz w:val="20"/>
          <w:szCs w:val="20"/>
          <w:shd w:val="clear" w:color="auto" w:fill="FFFFFF"/>
        </w:rPr>
      </w:pPr>
    </w:p>
    <w:p w14:paraId="16D08901" w14:textId="77777777" w:rsidR="00B6609B" w:rsidRDefault="00B6609B" w:rsidP="00B6609B">
      <w:pPr>
        <w:autoSpaceDE w:val="0"/>
        <w:autoSpaceDN w:val="0"/>
        <w:adjustRightInd w:val="0"/>
        <w:spacing w:after="0" w:line="240" w:lineRule="auto"/>
        <w:rPr>
          <w:ins w:id="532" w:author="Windows User" w:date="2019-08-07T15:22:00Z"/>
          <w:rFonts w:ascii="Courier New" w:hAnsi="Courier New" w:cs="Courier New"/>
          <w:color w:val="000000"/>
          <w:sz w:val="20"/>
          <w:szCs w:val="20"/>
          <w:shd w:val="clear" w:color="auto" w:fill="FFFFFF"/>
        </w:rPr>
      </w:pPr>
      <w:ins w:id="533"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DAS_RQ=</w:t>
        </w:r>
        <w:r>
          <w:rPr>
            <w:rFonts w:ascii="Courier New" w:hAnsi="Courier New" w:cs="Courier New"/>
            <w:color w:val="800080"/>
            <w:sz w:val="20"/>
            <w:szCs w:val="20"/>
            <w:shd w:val="clear" w:color="auto" w:fill="FFFFFF"/>
          </w:rPr>
          <w:t>"marital relationship quality_sum score"</w:t>
        </w:r>
        <w:r>
          <w:rPr>
            <w:rFonts w:ascii="Courier New" w:hAnsi="Courier New" w:cs="Courier New"/>
            <w:color w:val="000000"/>
            <w:sz w:val="20"/>
            <w:szCs w:val="20"/>
            <w:shd w:val="clear" w:color="auto" w:fill="FFFFFF"/>
          </w:rPr>
          <w:t>;</w:t>
        </w:r>
      </w:ins>
    </w:p>
    <w:p w14:paraId="5924A176" w14:textId="77777777" w:rsidR="00B6609B" w:rsidRDefault="00B6609B" w:rsidP="00B6609B">
      <w:pPr>
        <w:autoSpaceDE w:val="0"/>
        <w:autoSpaceDN w:val="0"/>
        <w:adjustRightInd w:val="0"/>
        <w:spacing w:after="0" w:line="240" w:lineRule="auto"/>
        <w:rPr>
          <w:ins w:id="534" w:author="Windows User" w:date="2019-08-07T15:22:00Z"/>
          <w:rFonts w:ascii="Courier New" w:hAnsi="Courier New" w:cs="Courier New"/>
          <w:color w:val="000000"/>
          <w:sz w:val="20"/>
          <w:szCs w:val="20"/>
          <w:shd w:val="clear" w:color="auto" w:fill="FFFFFF"/>
        </w:rPr>
      </w:pPr>
      <w:ins w:id="535"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DAS_RQadj=</w:t>
        </w:r>
        <w:r>
          <w:rPr>
            <w:rFonts w:ascii="Courier New" w:hAnsi="Courier New" w:cs="Courier New"/>
            <w:color w:val="800080"/>
            <w:sz w:val="20"/>
            <w:szCs w:val="20"/>
            <w:shd w:val="clear" w:color="auto" w:fill="FFFFFF"/>
          </w:rPr>
          <w:t>"marital relationship quality_sum score--adjust for missingness"</w:t>
        </w:r>
        <w:r>
          <w:rPr>
            <w:rFonts w:ascii="Courier New" w:hAnsi="Courier New" w:cs="Courier New"/>
            <w:color w:val="000000"/>
            <w:sz w:val="20"/>
            <w:szCs w:val="20"/>
            <w:shd w:val="clear" w:color="auto" w:fill="FFFFFF"/>
          </w:rPr>
          <w:t>;</w:t>
        </w:r>
      </w:ins>
    </w:p>
    <w:p w14:paraId="6D530B40" w14:textId="77777777" w:rsidR="00B6609B" w:rsidRDefault="00B6609B" w:rsidP="00B6609B">
      <w:pPr>
        <w:autoSpaceDE w:val="0"/>
        <w:autoSpaceDN w:val="0"/>
        <w:adjustRightInd w:val="0"/>
        <w:spacing w:after="0" w:line="240" w:lineRule="auto"/>
        <w:rPr>
          <w:ins w:id="536" w:author="Windows User" w:date="2019-08-07T15:22:00Z"/>
          <w:rFonts w:ascii="Courier New" w:hAnsi="Courier New" w:cs="Courier New"/>
          <w:color w:val="000000"/>
          <w:sz w:val="20"/>
          <w:szCs w:val="20"/>
          <w:shd w:val="clear" w:color="auto" w:fill="FFFFFF"/>
        </w:rPr>
      </w:pPr>
    </w:p>
    <w:p w14:paraId="25E378DC" w14:textId="77777777" w:rsidR="00B6609B" w:rsidRDefault="00B6609B" w:rsidP="00B6609B">
      <w:pPr>
        <w:autoSpaceDE w:val="0"/>
        <w:autoSpaceDN w:val="0"/>
        <w:adjustRightInd w:val="0"/>
        <w:spacing w:after="0" w:line="240" w:lineRule="auto"/>
        <w:rPr>
          <w:ins w:id="537" w:author="Windows User" w:date="2019-08-07T15:22:00Z"/>
          <w:rFonts w:ascii="Courier New" w:hAnsi="Courier New" w:cs="Courier New"/>
          <w:color w:val="000000"/>
          <w:sz w:val="20"/>
          <w:szCs w:val="20"/>
          <w:shd w:val="clear" w:color="auto" w:fill="FFFFFF"/>
        </w:rPr>
      </w:pPr>
    </w:p>
    <w:p w14:paraId="22A044E6" w14:textId="77777777" w:rsidR="00B6609B" w:rsidRDefault="00B6609B" w:rsidP="00B6609B">
      <w:pPr>
        <w:autoSpaceDE w:val="0"/>
        <w:autoSpaceDN w:val="0"/>
        <w:adjustRightInd w:val="0"/>
        <w:spacing w:after="0" w:line="240" w:lineRule="auto"/>
        <w:rPr>
          <w:ins w:id="538" w:author="Windows User" w:date="2019-08-07T15:22:00Z"/>
          <w:rFonts w:ascii="Courier New" w:hAnsi="Courier New" w:cs="Courier New"/>
          <w:color w:val="000000"/>
          <w:sz w:val="20"/>
          <w:szCs w:val="20"/>
          <w:shd w:val="clear" w:color="auto" w:fill="FFFFFF"/>
        </w:rPr>
      </w:pPr>
    </w:p>
    <w:p w14:paraId="797FEF23" w14:textId="77777777" w:rsidR="00B6609B" w:rsidRDefault="00B6609B" w:rsidP="00B6609B">
      <w:pPr>
        <w:autoSpaceDE w:val="0"/>
        <w:autoSpaceDN w:val="0"/>
        <w:adjustRightInd w:val="0"/>
        <w:spacing w:after="0" w:line="240" w:lineRule="auto"/>
        <w:rPr>
          <w:ins w:id="539" w:author="Windows User" w:date="2019-08-07T15:22:00Z"/>
          <w:rFonts w:ascii="Courier New" w:hAnsi="Courier New" w:cs="Courier New"/>
          <w:color w:val="000000"/>
          <w:sz w:val="20"/>
          <w:szCs w:val="20"/>
          <w:shd w:val="clear" w:color="auto" w:fill="FFFFFF"/>
        </w:rPr>
      </w:pPr>
      <w:ins w:id="540" w:author="Windows User" w:date="2019-08-07T15:22:00Z">
        <w:r>
          <w:rPr>
            <w:rFonts w:ascii="Courier New" w:hAnsi="Courier New" w:cs="Courier New"/>
            <w:color w:val="008000"/>
            <w:sz w:val="20"/>
            <w:szCs w:val="20"/>
            <w:shd w:val="clear" w:color="auto" w:fill="FFFFFF"/>
          </w:rPr>
          <w:t>*****************spousal caregiving;</w:t>
        </w:r>
      </w:ins>
    </w:p>
    <w:p w14:paraId="3C060BC6" w14:textId="77777777" w:rsidR="00B6609B" w:rsidRDefault="00B6609B" w:rsidP="00B6609B">
      <w:pPr>
        <w:autoSpaceDE w:val="0"/>
        <w:autoSpaceDN w:val="0"/>
        <w:adjustRightInd w:val="0"/>
        <w:spacing w:after="0" w:line="240" w:lineRule="auto"/>
        <w:rPr>
          <w:ins w:id="541" w:author="Windows User" w:date="2019-08-07T15:22:00Z"/>
          <w:rFonts w:ascii="Courier New" w:hAnsi="Courier New" w:cs="Courier New"/>
          <w:color w:val="000000"/>
          <w:sz w:val="20"/>
          <w:szCs w:val="20"/>
          <w:shd w:val="clear" w:color="auto" w:fill="FFFFFF"/>
        </w:rPr>
      </w:pPr>
      <w:ins w:id="542" w:author="Windows User" w:date="2019-08-07T15:22: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sn172&gt;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sn172=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/*coding the out of range values*/</w:t>
        </w:r>
      </w:ins>
    </w:p>
    <w:p w14:paraId="4EFE80B9" w14:textId="77777777" w:rsidR="00B6609B" w:rsidRDefault="00B6609B" w:rsidP="00B6609B">
      <w:pPr>
        <w:autoSpaceDE w:val="0"/>
        <w:autoSpaceDN w:val="0"/>
        <w:adjustRightInd w:val="0"/>
        <w:spacing w:after="0" w:line="240" w:lineRule="auto"/>
        <w:rPr>
          <w:ins w:id="543" w:author="Windows User" w:date="2019-08-07T15:22:00Z"/>
          <w:rFonts w:ascii="Courier New" w:hAnsi="Courier New" w:cs="Courier New"/>
          <w:color w:val="000000"/>
          <w:sz w:val="20"/>
          <w:szCs w:val="20"/>
          <w:shd w:val="clear" w:color="auto" w:fill="FFFFFF"/>
        </w:rPr>
      </w:pPr>
    </w:p>
    <w:p w14:paraId="149D123A" w14:textId="77777777" w:rsidR="00B6609B" w:rsidRDefault="00B6609B" w:rsidP="00B6609B">
      <w:pPr>
        <w:autoSpaceDE w:val="0"/>
        <w:autoSpaceDN w:val="0"/>
        <w:adjustRightInd w:val="0"/>
        <w:spacing w:after="0" w:line="240" w:lineRule="auto"/>
        <w:rPr>
          <w:ins w:id="544" w:author="Windows User" w:date="2019-08-07T15:22:00Z"/>
          <w:rFonts w:ascii="Courier New" w:hAnsi="Courier New" w:cs="Courier New"/>
          <w:color w:val="000000"/>
          <w:sz w:val="20"/>
          <w:szCs w:val="20"/>
          <w:shd w:val="clear" w:color="auto" w:fill="FFFFFF"/>
        </w:rPr>
      </w:pPr>
      <w:ins w:id="545" w:author="Windows User" w:date="2019-08-07T15:22:00Z">
        <w:r>
          <w:rPr>
            <w:rFonts w:ascii="Courier New" w:hAnsi="Courier New" w:cs="Courier New"/>
            <w:color w:val="000000"/>
            <w:sz w:val="20"/>
            <w:szCs w:val="20"/>
            <w:shd w:val="clear" w:color="auto" w:fill="FFFFFF"/>
          </w:rPr>
          <w:t>spousal_difficuty=sum(SN16a1,SN16b1,SN16c1,SN16d1,SN16e1,SN16f1,SN16g1,SN16h1,SN16i1,SN16j1,SN16k1,SN16l1);</w:t>
        </w:r>
      </w:ins>
    </w:p>
    <w:p w14:paraId="68D0E674" w14:textId="77777777" w:rsidR="00B6609B" w:rsidRDefault="00B6609B" w:rsidP="00B6609B">
      <w:pPr>
        <w:autoSpaceDE w:val="0"/>
        <w:autoSpaceDN w:val="0"/>
        <w:adjustRightInd w:val="0"/>
        <w:spacing w:after="0" w:line="240" w:lineRule="auto"/>
        <w:rPr>
          <w:ins w:id="546" w:author="Windows User" w:date="2019-08-07T15:22:00Z"/>
          <w:rFonts w:ascii="Courier New" w:hAnsi="Courier New" w:cs="Courier New"/>
          <w:color w:val="000000"/>
          <w:sz w:val="20"/>
          <w:szCs w:val="20"/>
          <w:shd w:val="clear" w:color="auto" w:fill="FFFFFF"/>
        </w:rPr>
      </w:pPr>
      <w:ins w:id="547" w:author="Windows User" w:date="2019-08-07T15:22:00Z">
        <w:r>
          <w:rPr>
            <w:rFonts w:ascii="Courier New" w:hAnsi="Courier New" w:cs="Courier New"/>
            <w:color w:val="000000"/>
            <w:sz w:val="20"/>
            <w:szCs w:val="20"/>
            <w:shd w:val="clear" w:color="auto" w:fill="FFFFFF"/>
          </w:rPr>
          <w:t>spousal_caregiving=sum(SN16a2,SN16b2,SN16c2,SN16d2,SN16e2,SN16f2,SN16g2,SN16h2,SN16i2,SN16j2,SN16k2,SN16l2);</w:t>
        </w:r>
      </w:ins>
    </w:p>
    <w:p w14:paraId="3125D080" w14:textId="77777777" w:rsidR="00B6609B" w:rsidRDefault="00B6609B" w:rsidP="00B6609B">
      <w:pPr>
        <w:autoSpaceDE w:val="0"/>
        <w:autoSpaceDN w:val="0"/>
        <w:adjustRightInd w:val="0"/>
        <w:spacing w:after="0" w:line="240" w:lineRule="auto"/>
        <w:rPr>
          <w:ins w:id="548" w:author="Windows User" w:date="2019-08-07T15:22:00Z"/>
          <w:rFonts w:ascii="Courier New" w:hAnsi="Courier New" w:cs="Courier New"/>
          <w:color w:val="000000"/>
          <w:sz w:val="20"/>
          <w:szCs w:val="20"/>
          <w:shd w:val="clear" w:color="auto" w:fill="FFFFFF"/>
        </w:rPr>
      </w:pPr>
    </w:p>
    <w:p w14:paraId="12BC889B" w14:textId="77777777" w:rsidR="00B6609B" w:rsidRDefault="00B6609B" w:rsidP="00B6609B">
      <w:pPr>
        <w:autoSpaceDE w:val="0"/>
        <w:autoSpaceDN w:val="0"/>
        <w:adjustRightInd w:val="0"/>
        <w:spacing w:after="0" w:line="240" w:lineRule="auto"/>
        <w:rPr>
          <w:ins w:id="549" w:author="Windows User" w:date="2019-08-07T15:22:00Z"/>
          <w:rFonts w:ascii="Courier New" w:hAnsi="Courier New" w:cs="Courier New"/>
          <w:color w:val="000000"/>
          <w:sz w:val="20"/>
          <w:szCs w:val="20"/>
          <w:shd w:val="clear" w:color="auto" w:fill="FFFFFF"/>
        </w:rPr>
      </w:pPr>
      <w:ins w:id="550" w:author="Windows User" w:date="2019-08-07T15:22:00Z">
        <w:r>
          <w:rPr>
            <w:rFonts w:ascii="Courier New" w:hAnsi="Courier New" w:cs="Courier New"/>
            <w:color w:val="000000"/>
            <w:sz w:val="20"/>
            <w:szCs w:val="20"/>
            <w:shd w:val="clear" w:color="auto" w:fill="FFFFFF"/>
          </w:rPr>
          <w:t>spcare_emostrain=sn171;</w:t>
        </w:r>
      </w:ins>
    </w:p>
    <w:p w14:paraId="65D16E6F" w14:textId="77777777" w:rsidR="00B6609B" w:rsidRDefault="00B6609B" w:rsidP="00B6609B">
      <w:pPr>
        <w:autoSpaceDE w:val="0"/>
        <w:autoSpaceDN w:val="0"/>
        <w:adjustRightInd w:val="0"/>
        <w:spacing w:after="0" w:line="240" w:lineRule="auto"/>
        <w:rPr>
          <w:ins w:id="551" w:author="Windows User" w:date="2019-08-07T15:22:00Z"/>
          <w:rFonts w:ascii="Courier New" w:hAnsi="Courier New" w:cs="Courier New"/>
          <w:color w:val="000000"/>
          <w:sz w:val="20"/>
          <w:szCs w:val="20"/>
          <w:shd w:val="clear" w:color="auto" w:fill="FFFFFF"/>
        </w:rPr>
      </w:pPr>
      <w:ins w:id="552" w:author="Windows User" w:date="2019-08-07T15:22:00Z">
        <w:r>
          <w:rPr>
            <w:rFonts w:ascii="Courier New" w:hAnsi="Courier New" w:cs="Courier New"/>
            <w:color w:val="000000"/>
            <w:sz w:val="20"/>
            <w:szCs w:val="20"/>
            <w:shd w:val="clear" w:color="auto" w:fill="FFFFFF"/>
          </w:rPr>
          <w:t>spcare_phydemand=sn172;</w:t>
        </w:r>
      </w:ins>
    </w:p>
    <w:p w14:paraId="2E868725" w14:textId="77777777" w:rsidR="00B6609B" w:rsidRDefault="00B6609B" w:rsidP="00B6609B">
      <w:pPr>
        <w:autoSpaceDE w:val="0"/>
        <w:autoSpaceDN w:val="0"/>
        <w:adjustRightInd w:val="0"/>
        <w:spacing w:after="0" w:line="240" w:lineRule="auto"/>
        <w:rPr>
          <w:ins w:id="553" w:author="Windows User" w:date="2019-08-07T15:22:00Z"/>
          <w:rFonts w:ascii="Courier New" w:hAnsi="Courier New" w:cs="Courier New"/>
          <w:color w:val="000000"/>
          <w:sz w:val="20"/>
          <w:szCs w:val="20"/>
          <w:shd w:val="clear" w:color="auto" w:fill="FFFFFF"/>
        </w:rPr>
      </w:pPr>
      <w:ins w:id="554" w:author="Windows User" w:date="2019-08-07T15:22:00Z">
        <w:r>
          <w:rPr>
            <w:rFonts w:ascii="Courier New" w:hAnsi="Courier New" w:cs="Courier New"/>
            <w:color w:val="000000"/>
            <w:sz w:val="20"/>
            <w:szCs w:val="20"/>
            <w:shd w:val="clear" w:color="auto" w:fill="FFFFFF"/>
          </w:rPr>
          <w:t>spcare_reward=sn173;</w:t>
        </w:r>
      </w:ins>
    </w:p>
    <w:p w14:paraId="79FB62B7" w14:textId="77777777" w:rsidR="00B6609B" w:rsidRDefault="00B6609B" w:rsidP="00B6609B">
      <w:pPr>
        <w:autoSpaceDE w:val="0"/>
        <w:autoSpaceDN w:val="0"/>
        <w:adjustRightInd w:val="0"/>
        <w:spacing w:after="0" w:line="240" w:lineRule="auto"/>
        <w:rPr>
          <w:ins w:id="555" w:author="Windows User" w:date="2019-08-07T15:22:00Z"/>
          <w:rFonts w:ascii="Courier New" w:hAnsi="Courier New" w:cs="Courier New"/>
          <w:color w:val="000000"/>
          <w:sz w:val="20"/>
          <w:szCs w:val="20"/>
          <w:shd w:val="clear" w:color="auto" w:fill="FFFFFF"/>
        </w:rPr>
      </w:pPr>
    </w:p>
    <w:p w14:paraId="3C07033D" w14:textId="77777777" w:rsidR="00B6609B" w:rsidRDefault="00B6609B" w:rsidP="00B6609B">
      <w:pPr>
        <w:autoSpaceDE w:val="0"/>
        <w:autoSpaceDN w:val="0"/>
        <w:adjustRightInd w:val="0"/>
        <w:spacing w:after="0" w:line="240" w:lineRule="auto"/>
        <w:rPr>
          <w:ins w:id="556" w:author="Windows User" w:date="2019-08-07T15:22:00Z"/>
          <w:rFonts w:ascii="Courier New" w:hAnsi="Courier New" w:cs="Courier New"/>
          <w:color w:val="000000"/>
          <w:sz w:val="20"/>
          <w:szCs w:val="20"/>
          <w:shd w:val="clear" w:color="auto" w:fill="FFFFFF"/>
        </w:rPr>
      </w:pPr>
      <w:ins w:id="557"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spousal_difficuty=</w:t>
        </w:r>
        <w:r>
          <w:rPr>
            <w:rFonts w:ascii="Courier New" w:hAnsi="Courier New" w:cs="Courier New"/>
            <w:color w:val="800080"/>
            <w:sz w:val="20"/>
            <w:szCs w:val="20"/>
            <w:shd w:val="clear" w:color="auto" w:fill="FFFFFF"/>
          </w:rPr>
          <w:t>"spouse difficulties in daily activities"</w:t>
        </w:r>
        <w:r>
          <w:rPr>
            <w:rFonts w:ascii="Courier New" w:hAnsi="Courier New" w:cs="Courier New"/>
            <w:color w:val="000000"/>
            <w:sz w:val="20"/>
            <w:szCs w:val="20"/>
            <w:shd w:val="clear" w:color="auto" w:fill="FFFFFF"/>
          </w:rPr>
          <w:t>;</w:t>
        </w:r>
      </w:ins>
    </w:p>
    <w:p w14:paraId="7413FF44" w14:textId="77777777" w:rsidR="00B6609B" w:rsidRDefault="00B6609B" w:rsidP="00B6609B">
      <w:pPr>
        <w:autoSpaceDE w:val="0"/>
        <w:autoSpaceDN w:val="0"/>
        <w:adjustRightInd w:val="0"/>
        <w:spacing w:after="0" w:line="240" w:lineRule="auto"/>
        <w:rPr>
          <w:ins w:id="558" w:author="Windows User" w:date="2019-08-07T15:22:00Z"/>
          <w:rFonts w:ascii="Courier New" w:hAnsi="Courier New" w:cs="Courier New"/>
          <w:color w:val="000000"/>
          <w:sz w:val="20"/>
          <w:szCs w:val="20"/>
          <w:shd w:val="clear" w:color="auto" w:fill="FFFFFF"/>
        </w:rPr>
      </w:pPr>
      <w:ins w:id="559"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spousal_caregiving=</w:t>
        </w:r>
        <w:r>
          <w:rPr>
            <w:rFonts w:ascii="Courier New" w:hAnsi="Courier New" w:cs="Courier New"/>
            <w:color w:val="800080"/>
            <w:sz w:val="20"/>
            <w:szCs w:val="20"/>
            <w:shd w:val="clear" w:color="auto" w:fill="FFFFFF"/>
          </w:rPr>
          <w:t>"caregiving to spouse due to his or her difficulty in daily activities"</w:t>
        </w:r>
        <w:r>
          <w:rPr>
            <w:rFonts w:ascii="Courier New" w:hAnsi="Courier New" w:cs="Courier New"/>
            <w:color w:val="000000"/>
            <w:sz w:val="20"/>
            <w:szCs w:val="20"/>
            <w:shd w:val="clear" w:color="auto" w:fill="FFFFFF"/>
          </w:rPr>
          <w:t>;</w:t>
        </w:r>
      </w:ins>
    </w:p>
    <w:p w14:paraId="3E34D82D" w14:textId="77777777" w:rsidR="00B6609B" w:rsidRDefault="00B6609B" w:rsidP="00B6609B">
      <w:pPr>
        <w:autoSpaceDE w:val="0"/>
        <w:autoSpaceDN w:val="0"/>
        <w:adjustRightInd w:val="0"/>
        <w:spacing w:after="0" w:line="240" w:lineRule="auto"/>
        <w:rPr>
          <w:ins w:id="560" w:author="Windows User" w:date="2019-08-07T15:22:00Z"/>
          <w:rFonts w:ascii="Courier New" w:hAnsi="Courier New" w:cs="Courier New"/>
          <w:color w:val="000000"/>
          <w:sz w:val="20"/>
          <w:szCs w:val="20"/>
          <w:shd w:val="clear" w:color="auto" w:fill="FFFFFF"/>
        </w:rPr>
      </w:pPr>
      <w:ins w:id="561"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spcare_emostrain=</w:t>
        </w:r>
        <w:r>
          <w:rPr>
            <w:rFonts w:ascii="Courier New" w:hAnsi="Courier New" w:cs="Courier New"/>
            <w:color w:val="800080"/>
            <w:sz w:val="20"/>
            <w:szCs w:val="20"/>
            <w:shd w:val="clear" w:color="auto" w:fill="FFFFFF"/>
          </w:rPr>
          <w:t>"spousal caregiving--emotional strain"</w:t>
        </w:r>
        <w:r>
          <w:rPr>
            <w:rFonts w:ascii="Courier New" w:hAnsi="Courier New" w:cs="Courier New"/>
            <w:color w:val="000000"/>
            <w:sz w:val="20"/>
            <w:szCs w:val="20"/>
            <w:shd w:val="clear" w:color="auto" w:fill="FFFFFF"/>
          </w:rPr>
          <w:t>;</w:t>
        </w:r>
      </w:ins>
    </w:p>
    <w:p w14:paraId="0C561596" w14:textId="77777777" w:rsidR="00B6609B" w:rsidRDefault="00B6609B" w:rsidP="00B6609B">
      <w:pPr>
        <w:autoSpaceDE w:val="0"/>
        <w:autoSpaceDN w:val="0"/>
        <w:adjustRightInd w:val="0"/>
        <w:spacing w:after="0" w:line="240" w:lineRule="auto"/>
        <w:rPr>
          <w:ins w:id="562" w:author="Windows User" w:date="2019-08-07T15:22:00Z"/>
          <w:rFonts w:ascii="Courier New" w:hAnsi="Courier New" w:cs="Courier New"/>
          <w:color w:val="000000"/>
          <w:sz w:val="20"/>
          <w:szCs w:val="20"/>
          <w:shd w:val="clear" w:color="auto" w:fill="FFFFFF"/>
        </w:rPr>
      </w:pPr>
      <w:ins w:id="563"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spcare_phydemand=</w:t>
        </w:r>
        <w:r>
          <w:rPr>
            <w:rFonts w:ascii="Courier New" w:hAnsi="Courier New" w:cs="Courier New"/>
            <w:color w:val="800080"/>
            <w:sz w:val="20"/>
            <w:szCs w:val="20"/>
            <w:shd w:val="clear" w:color="auto" w:fill="FFFFFF"/>
          </w:rPr>
          <w:t>"spousal caregiving--physical demand"</w:t>
        </w:r>
        <w:r>
          <w:rPr>
            <w:rFonts w:ascii="Courier New" w:hAnsi="Courier New" w:cs="Courier New"/>
            <w:color w:val="000000"/>
            <w:sz w:val="20"/>
            <w:szCs w:val="20"/>
            <w:shd w:val="clear" w:color="auto" w:fill="FFFFFF"/>
          </w:rPr>
          <w:t>;</w:t>
        </w:r>
      </w:ins>
    </w:p>
    <w:p w14:paraId="5D86C9CC" w14:textId="77777777" w:rsidR="00B6609B" w:rsidRDefault="00B6609B" w:rsidP="00B6609B">
      <w:pPr>
        <w:autoSpaceDE w:val="0"/>
        <w:autoSpaceDN w:val="0"/>
        <w:adjustRightInd w:val="0"/>
        <w:spacing w:after="0" w:line="240" w:lineRule="auto"/>
        <w:rPr>
          <w:ins w:id="564" w:author="Windows User" w:date="2019-08-07T15:22:00Z"/>
          <w:rFonts w:ascii="Courier New" w:hAnsi="Courier New" w:cs="Courier New"/>
          <w:color w:val="000000"/>
          <w:sz w:val="20"/>
          <w:szCs w:val="20"/>
          <w:shd w:val="clear" w:color="auto" w:fill="FFFFFF"/>
        </w:rPr>
      </w:pPr>
      <w:ins w:id="565" w:author="Windows User" w:date="2019-08-07T15:22: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spcare_reward=</w:t>
        </w:r>
        <w:r>
          <w:rPr>
            <w:rFonts w:ascii="Courier New" w:hAnsi="Courier New" w:cs="Courier New"/>
            <w:color w:val="800080"/>
            <w:sz w:val="20"/>
            <w:szCs w:val="20"/>
            <w:shd w:val="clear" w:color="auto" w:fill="FFFFFF"/>
          </w:rPr>
          <w:t>"spousal caregiving--rewarding"</w:t>
        </w:r>
        <w:r>
          <w:rPr>
            <w:rFonts w:ascii="Courier New" w:hAnsi="Courier New" w:cs="Courier New"/>
            <w:color w:val="000000"/>
            <w:sz w:val="20"/>
            <w:szCs w:val="20"/>
            <w:shd w:val="clear" w:color="auto" w:fill="FFFFFF"/>
          </w:rPr>
          <w:t>;</w:t>
        </w:r>
      </w:ins>
    </w:p>
    <w:p w14:paraId="16F87AB1" w14:textId="77777777" w:rsidR="00B6609B" w:rsidRDefault="00B6609B" w:rsidP="00B6609B">
      <w:pPr>
        <w:autoSpaceDE w:val="0"/>
        <w:autoSpaceDN w:val="0"/>
        <w:adjustRightInd w:val="0"/>
        <w:spacing w:after="0" w:line="240" w:lineRule="auto"/>
        <w:rPr>
          <w:ins w:id="566" w:author="Windows User" w:date="2019-08-07T15:22:00Z"/>
          <w:rFonts w:ascii="Courier New" w:hAnsi="Courier New" w:cs="Courier New"/>
          <w:color w:val="000000"/>
          <w:sz w:val="20"/>
          <w:szCs w:val="20"/>
          <w:shd w:val="clear" w:color="auto" w:fill="FFFFFF"/>
        </w:rPr>
      </w:pPr>
      <w:ins w:id="567" w:author="Windows User" w:date="2019-08-07T15:22: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1C913FFB" w14:textId="77777777" w:rsidR="00B6609B" w:rsidRDefault="00B6609B" w:rsidP="00B6609B">
      <w:pPr>
        <w:autoSpaceDE w:val="0"/>
        <w:autoSpaceDN w:val="0"/>
        <w:adjustRightInd w:val="0"/>
        <w:spacing w:after="0" w:line="240" w:lineRule="auto"/>
        <w:rPr>
          <w:ins w:id="568" w:author="Windows User" w:date="2019-08-07T15:22:00Z"/>
          <w:rFonts w:ascii="Courier New" w:hAnsi="Courier New" w:cs="Courier New"/>
          <w:color w:val="000000"/>
          <w:sz w:val="20"/>
          <w:szCs w:val="20"/>
          <w:shd w:val="clear" w:color="auto" w:fill="FFFFFF"/>
        </w:rPr>
      </w:pPr>
    </w:p>
    <w:p w14:paraId="26FA804A" w14:textId="77777777" w:rsidR="00B6609B" w:rsidRDefault="00B6609B" w:rsidP="00B6609B">
      <w:pPr>
        <w:autoSpaceDE w:val="0"/>
        <w:autoSpaceDN w:val="0"/>
        <w:adjustRightInd w:val="0"/>
        <w:spacing w:after="0" w:line="240" w:lineRule="auto"/>
        <w:rPr>
          <w:ins w:id="569" w:author="Windows User" w:date="2019-08-07T15:22:00Z"/>
          <w:rFonts w:ascii="Courier New" w:hAnsi="Courier New" w:cs="Courier New"/>
          <w:color w:val="000000"/>
          <w:sz w:val="20"/>
          <w:szCs w:val="20"/>
          <w:shd w:val="clear" w:color="auto" w:fill="FFFFFF"/>
        </w:rPr>
      </w:pPr>
    </w:p>
    <w:p w14:paraId="708D4848" w14:textId="57EACF41" w:rsidR="00152517" w:rsidRPr="00D914A5" w:rsidDel="00B6609B" w:rsidRDefault="00152517" w:rsidP="00152517">
      <w:pPr>
        <w:autoSpaceDE w:val="0"/>
        <w:autoSpaceDN w:val="0"/>
        <w:adjustRightInd w:val="0"/>
        <w:spacing w:after="0" w:line="240" w:lineRule="auto"/>
        <w:rPr>
          <w:del w:id="570" w:author="Windows User" w:date="2019-08-07T15:22:00Z"/>
          <w:rFonts w:cs="Times New Roman"/>
        </w:rPr>
      </w:pPr>
      <w:del w:id="571" w:author="Windows User" w:date="2019-08-07T15:22:00Z">
        <w:r w:rsidRPr="00D914A5" w:rsidDel="00B6609B">
          <w:rPr>
            <w:rFonts w:cs="Times New Roman"/>
          </w:rPr>
          <w:delText>N/A</w:delText>
        </w:r>
      </w:del>
    </w:p>
    <w:p w14:paraId="65F4D875" w14:textId="77777777" w:rsidR="00632759" w:rsidRDefault="00632759" w:rsidP="00152517">
      <w:pPr>
        <w:autoSpaceDE w:val="0"/>
        <w:autoSpaceDN w:val="0"/>
        <w:adjustRightInd w:val="0"/>
        <w:spacing w:after="0" w:line="240" w:lineRule="auto"/>
        <w:rPr>
          <w:rFonts w:cs="Times New Roman"/>
          <w:highlight w:val="yellow"/>
        </w:rPr>
      </w:pPr>
    </w:p>
    <w:p w14:paraId="7D20ECD9" w14:textId="77777777" w:rsidR="00632759" w:rsidRDefault="00632759" w:rsidP="00152517">
      <w:pPr>
        <w:autoSpaceDE w:val="0"/>
        <w:autoSpaceDN w:val="0"/>
        <w:adjustRightInd w:val="0"/>
        <w:spacing w:after="0" w:line="240" w:lineRule="auto"/>
        <w:rPr>
          <w:rFonts w:cs="Times New Roman"/>
          <w:highlight w:val="yellow"/>
        </w:rPr>
      </w:pPr>
    </w:p>
    <w:p w14:paraId="732B33B2" w14:textId="77777777" w:rsidR="00632759" w:rsidRDefault="00632759" w:rsidP="00152517">
      <w:pPr>
        <w:autoSpaceDE w:val="0"/>
        <w:autoSpaceDN w:val="0"/>
        <w:adjustRightInd w:val="0"/>
        <w:spacing w:after="0" w:line="240" w:lineRule="auto"/>
        <w:rPr>
          <w:rFonts w:cs="Times New Roman"/>
          <w:highlight w:val="yellow"/>
        </w:rPr>
      </w:pPr>
    </w:p>
    <w:p w14:paraId="5B6B1F09" w14:textId="77777777" w:rsidR="00632759" w:rsidRDefault="00632759" w:rsidP="00152517">
      <w:pPr>
        <w:autoSpaceDE w:val="0"/>
        <w:autoSpaceDN w:val="0"/>
        <w:adjustRightInd w:val="0"/>
        <w:spacing w:after="0" w:line="240" w:lineRule="auto"/>
        <w:rPr>
          <w:rFonts w:cs="Times New Roman"/>
          <w:highlight w:val="yellow"/>
        </w:rPr>
      </w:pPr>
    </w:p>
    <w:p w14:paraId="47B2A91A" w14:textId="77777777" w:rsidR="00D914A5" w:rsidRDefault="00D914A5" w:rsidP="00152517">
      <w:pPr>
        <w:autoSpaceDE w:val="0"/>
        <w:autoSpaceDN w:val="0"/>
        <w:adjustRightInd w:val="0"/>
        <w:spacing w:after="0" w:line="240" w:lineRule="auto"/>
        <w:rPr>
          <w:rFonts w:cs="Times New Roman"/>
          <w:highlight w:val="yellow"/>
        </w:rPr>
      </w:pPr>
    </w:p>
    <w:p w14:paraId="2C0E24E3" w14:textId="77777777" w:rsidR="00D914A5" w:rsidRDefault="00D914A5" w:rsidP="00152517">
      <w:pPr>
        <w:autoSpaceDE w:val="0"/>
        <w:autoSpaceDN w:val="0"/>
        <w:adjustRightInd w:val="0"/>
        <w:spacing w:after="0" w:line="240" w:lineRule="auto"/>
        <w:rPr>
          <w:rFonts w:cs="Times New Roman"/>
          <w:highlight w:val="yellow"/>
        </w:rPr>
      </w:pPr>
    </w:p>
    <w:p w14:paraId="35A9D528" w14:textId="77777777" w:rsidR="00D914A5" w:rsidRDefault="00D914A5" w:rsidP="00152517">
      <w:pPr>
        <w:autoSpaceDE w:val="0"/>
        <w:autoSpaceDN w:val="0"/>
        <w:adjustRightInd w:val="0"/>
        <w:spacing w:after="0" w:line="240" w:lineRule="auto"/>
        <w:rPr>
          <w:rFonts w:cs="Times New Roman"/>
          <w:highlight w:val="yellow"/>
        </w:rPr>
      </w:pPr>
    </w:p>
    <w:p w14:paraId="4F633E51" w14:textId="77777777" w:rsidR="00D914A5" w:rsidRDefault="00D914A5" w:rsidP="00152517">
      <w:pPr>
        <w:autoSpaceDE w:val="0"/>
        <w:autoSpaceDN w:val="0"/>
        <w:adjustRightInd w:val="0"/>
        <w:spacing w:after="0" w:line="240" w:lineRule="auto"/>
        <w:rPr>
          <w:rFonts w:cs="Times New Roman"/>
          <w:highlight w:val="yellow"/>
        </w:rPr>
      </w:pPr>
    </w:p>
    <w:p w14:paraId="2D5A7AA6" w14:textId="77777777" w:rsidR="00D914A5" w:rsidRDefault="00D914A5" w:rsidP="00152517">
      <w:pPr>
        <w:autoSpaceDE w:val="0"/>
        <w:autoSpaceDN w:val="0"/>
        <w:adjustRightInd w:val="0"/>
        <w:spacing w:after="0" w:line="240" w:lineRule="auto"/>
        <w:rPr>
          <w:rFonts w:cs="Times New Roman"/>
          <w:highlight w:val="yellow"/>
        </w:rPr>
      </w:pPr>
    </w:p>
    <w:p w14:paraId="03200840" w14:textId="77777777" w:rsidR="00D914A5" w:rsidRDefault="00D914A5" w:rsidP="00152517">
      <w:pPr>
        <w:autoSpaceDE w:val="0"/>
        <w:autoSpaceDN w:val="0"/>
        <w:adjustRightInd w:val="0"/>
        <w:spacing w:after="0" w:line="240" w:lineRule="auto"/>
        <w:rPr>
          <w:rFonts w:cs="Times New Roman"/>
          <w:highlight w:val="yellow"/>
        </w:rPr>
      </w:pPr>
    </w:p>
    <w:p w14:paraId="7EE93FD6" w14:textId="77777777" w:rsidR="00D914A5" w:rsidRDefault="00D914A5" w:rsidP="00152517">
      <w:pPr>
        <w:autoSpaceDE w:val="0"/>
        <w:autoSpaceDN w:val="0"/>
        <w:adjustRightInd w:val="0"/>
        <w:spacing w:after="0" w:line="240" w:lineRule="auto"/>
        <w:rPr>
          <w:rFonts w:cs="Times New Roman"/>
          <w:highlight w:val="yellow"/>
        </w:rPr>
      </w:pPr>
    </w:p>
    <w:p w14:paraId="5542E49D" w14:textId="77777777" w:rsidR="00D914A5" w:rsidRDefault="00D914A5" w:rsidP="00152517">
      <w:pPr>
        <w:autoSpaceDE w:val="0"/>
        <w:autoSpaceDN w:val="0"/>
        <w:adjustRightInd w:val="0"/>
        <w:spacing w:after="0" w:line="240" w:lineRule="auto"/>
        <w:rPr>
          <w:rFonts w:cs="Times New Roman"/>
          <w:highlight w:val="yellow"/>
        </w:rPr>
      </w:pPr>
    </w:p>
    <w:p w14:paraId="02492CC9" w14:textId="77777777" w:rsidR="00D914A5" w:rsidRDefault="00D914A5" w:rsidP="00152517">
      <w:pPr>
        <w:autoSpaceDE w:val="0"/>
        <w:autoSpaceDN w:val="0"/>
        <w:adjustRightInd w:val="0"/>
        <w:spacing w:after="0" w:line="240" w:lineRule="auto"/>
        <w:rPr>
          <w:rFonts w:cs="Times New Roman"/>
          <w:highlight w:val="yellow"/>
        </w:rPr>
      </w:pPr>
    </w:p>
    <w:p w14:paraId="4C47D503" w14:textId="77777777" w:rsidR="00D914A5" w:rsidRDefault="00D914A5" w:rsidP="00152517">
      <w:pPr>
        <w:autoSpaceDE w:val="0"/>
        <w:autoSpaceDN w:val="0"/>
        <w:adjustRightInd w:val="0"/>
        <w:spacing w:after="0" w:line="240" w:lineRule="auto"/>
        <w:rPr>
          <w:rFonts w:cs="Times New Roman"/>
          <w:highlight w:val="yellow"/>
        </w:rPr>
      </w:pPr>
    </w:p>
    <w:p w14:paraId="7AC3C48E" w14:textId="77777777" w:rsidR="00D914A5" w:rsidRDefault="00D914A5" w:rsidP="00152517">
      <w:pPr>
        <w:autoSpaceDE w:val="0"/>
        <w:autoSpaceDN w:val="0"/>
        <w:adjustRightInd w:val="0"/>
        <w:spacing w:after="0" w:line="240" w:lineRule="auto"/>
        <w:rPr>
          <w:rFonts w:cs="Times New Roman"/>
          <w:highlight w:val="yellow"/>
        </w:rPr>
      </w:pPr>
    </w:p>
    <w:p w14:paraId="43588514" w14:textId="77777777" w:rsidR="00D914A5" w:rsidRDefault="00D914A5" w:rsidP="00152517">
      <w:pPr>
        <w:autoSpaceDE w:val="0"/>
        <w:autoSpaceDN w:val="0"/>
        <w:adjustRightInd w:val="0"/>
        <w:spacing w:after="0" w:line="240" w:lineRule="auto"/>
        <w:rPr>
          <w:rFonts w:cs="Times New Roman"/>
          <w:highlight w:val="yellow"/>
        </w:rPr>
      </w:pPr>
    </w:p>
    <w:p w14:paraId="35F63618" w14:textId="77777777" w:rsidR="00D914A5" w:rsidRDefault="00D914A5" w:rsidP="00152517">
      <w:pPr>
        <w:autoSpaceDE w:val="0"/>
        <w:autoSpaceDN w:val="0"/>
        <w:adjustRightInd w:val="0"/>
        <w:spacing w:after="0" w:line="240" w:lineRule="auto"/>
        <w:rPr>
          <w:rFonts w:cs="Times New Roman"/>
          <w:highlight w:val="yellow"/>
        </w:rPr>
      </w:pPr>
    </w:p>
    <w:p w14:paraId="41860ACA" w14:textId="77777777" w:rsidR="00D914A5" w:rsidRDefault="00D914A5" w:rsidP="00152517">
      <w:pPr>
        <w:autoSpaceDE w:val="0"/>
        <w:autoSpaceDN w:val="0"/>
        <w:adjustRightInd w:val="0"/>
        <w:spacing w:after="0" w:line="240" w:lineRule="auto"/>
        <w:rPr>
          <w:rFonts w:cs="Times New Roman"/>
          <w:highlight w:val="yellow"/>
        </w:rPr>
      </w:pPr>
    </w:p>
    <w:p w14:paraId="553BA915" w14:textId="5566E30B" w:rsidR="00632759" w:rsidRPr="00632759" w:rsidRDefault="00632759" w:rsidP="00632759">
      <w:pPr>
        <w:pStyle w:val="Heading1"/>
        <w:spacing w:before="0"/>
        <w:jc w:val="center"/>
        <w:rPr>
          <w:rFonts w:asciiTheme="minorHAnsi" w:hAnsiTheme="minorHAnsi"/>
          <w:color w:val="auto"/>
          <w:sz w:val="22"/>
          <w:szCs w:val="22"/>
        </w:rPr>
      </w:pPr>
      <w:bookmarkStart w:id="572" w:name="_Toc2071865"/>
      <w:r w:rsidRPr="00632759">
        <w:rPr>
          <w:rFonts w:asciiTheme="minorHAnsi" w:hAnsiTheme="minorHAnsi"/>
          <w:color w:val="auto"/>
          <w:sz w:val="22"/>
          <w:szCs w:val="22"/>
        </w:rPr>
        <w:t>Family Medical History</w:t>
      </w:r>
      <w:bookmarkEnd w:id="572"/>
    </w:p>
    <w:p w14:paraId="6CD27121" w14:textId="527DF181" w:rsidR="00632759" w:rsidRPr="00E142A0" w:rsidRDefault="00632759" w:rsidP="00632759">
      <w:pPr>
        <w:pBdr>
          <w:bottom w:val="single" w:sz="6" w:space="1" w:color="auto"/>
        </w:pBdr>
        <w:spacing w:after="0" w:line="240" w:lineRule="auto"/>
        <w:contextualSpacing/>
        <w:jc w:val="center"/>
        <w:rPr>
          <w:b/>
        </w:rPr>
      </w:pPr>
      <w:r w:rsidRPr="00E23B57">
        <w:rPr>
          <w:b/>
        </w:rPr>
        <w:t>(</w:t>
      </w:r>
      <w:r w:rsidR="00E23B57" w:rsidRPr="00E23B57">
        <w:rPr>
          <w:b/>
        </w:rPr>
        <w:t>16</w:t>
      </w:r>
      <w:r w:rsidRPr="00E23B57">
        <w:rPr>
          <w:b/>
        </w:rPr>
        <w:t xml:space="preserve"> items)</w:t>
      </w:r>
    </w:p>
    <w:p w14:paraId="604AEB68" w14:textId="77777777" w:rsidR="00632759" w:rsidRDefault="00632759" w:rsidP="00632759">
      <w:pPr>
        <w:pBdr>
          <w:bottom w:val="single" w:sz="4" w:space="1" w:color="auto"/>
        </w:pBdr>
        <w:spacing w:after="0"/>
        <w:rPr>
          <w:rFonts w:cs="Times New Roman"/>
          <w:b/>
        </w:rPr>
      </w:pPr>
      <w:r w:rsidRPr="00D914A5">
        <w:rPr>
          <w:rFonts w:cs="Times New Roman"/>
          <w:b/>
        </w:rPr>
        <w:t>DESCRIPTION</w:t>
      </w:r>
    </w:p>
    <w:p w14:paraId="65381D54" w14:textId="313A946B" w:rsidR="00D914A5" w:rsidRPr="00D914A5" w:rsidRDefault="00D914A5" w:rsidP="00632759">
      <w:pPr>
        <w:pBdr>
          <w:bottom w:val="single" w:sz="4" w:space="1" w:color="auto"/>
        </w:pBdr>
        <w:spacing w:after="0"/>
        <w:rPr>
          <w:rFonts w:cs="Times New Roman"/>
        </w:rPr>
      </w:pPr>
      <w:r w:rsidRPr="00D914A5">
        <w:rPr>
          <w:rFonts w:cs="Times New Roman"/>
        </w:rPr>
        <w:t>These questions were included to capture the medical history of participants’ closest family members.</w:t>
      </w:r>
    </w:p>
    <w:p w14:paraId="3535EEB1" w14:textId="77777777" w:rsidR="00632759" w:rsidRDefault="00632759" w:rsidP="00632759">
      <w:pPr>
        <w:pBdr>
          <w:bottom w:val="single" w:sz="6" w:space="1" w:color="auto"/>
        </w:pBdr>
        <w:spacing w:after="0"/>
        <w:rPr>
          <w:rFonts w:cs="Times New Roman"/>
          <w:b/>
        </w:rPr>
      </w:pPr>
      <w:r w:rsidRPr="00D914A5">
        <w:rPr>
          <w:rFonts w:cs="Times New Roman"/>
          <w:b/>
        </w:rPr>
        <w:t>ASSOCIATED PAPERS</w:t>
      </w:r>
    </w:p>
    <w:p w14:paraId="2F5C98C6" w14:textId="0E5DBDD9" w:rsidR="00D914A5" w:rsidRPr="00D914A5" w:rsidRDefault="00D914A5" w:rsidP="00632759">
      <w:pPr>
        <w:pBdr>
          <w:bottom w:val="single" w:sz="6" w:space="1" w:color="auto"/>
        </w:pBdr>
        <w:spacing w:after="0"/>
        <w:rPr>
          <w:rFonts w:cs="Times New Roman"/>
        </w:rPr>
      </w:pPr>
      <w:r w:rsidRPr="00D914A5">
        <w:rPr>
          <w:rFonts w:cs="Times New Roman"/>
        </w:rPr>
        <w:t>N/A</w:t>
      </w:r>
    </w:p>
    <w:p w14:paraId="7112C414" w14:textId="77777777" w:rsidR="00632759" w:rsidRPr="00D914A5" w:rsidRDefault="00632759" w:rsidP="00632759">
      <w:pPr>
        <w:spacing w:after="0"/>
        <w:rPr>
          <w:rFonts w:cs="Times New Roman"/>
          <w:b/>
        </w:rPr>
      </w:pPr>
      <w:r w:rsidRPr="00D914A5">
        <w:rPr>
          <w:rFonts w:cs="Times New Roman"/>
          <w:b/>
        </w:rPr>
        <w:t>SUBJECT INSTRUCTIONS:</w:t>
      </w:r>
    </w:p>
    <w:p w14:paraId="77F933EA" w14:textId="3D48E01C" w:rsidR="00632759" w:rsidRPr="00D914A5" w:rsidRDefault="00D914A5" w:rsidP="00632759">
      <w:pPr>
        <w:spacing w:after="0"/>
        <w:rPr>
          <w:rFonts w:cs="Times New Roman"/>
        </w:rPr>
      </w:pPr>
      <w:r w:rsidRPr="00D914A5">
        <w:rPr>
          <w:rFonts w:cs="Times New Roman"/>
        </w:rPr>
        <w:t>N/A</w:t>
      </w:r>
    </w:p>
    <w:tbl>
      <w:tblPr>
        <w:tblStyle w:val="TableGrid"/>
        <w:tblW w:w="0" w:type="auto"/>
        <w:tblLook w:val="04A0" w:firstRow="1" w:lastRow="0" w:firstColumn="1" w:lastColumn="0" w:noHBand="0" w:noVBand="1"/>
      </w:tblPr>
      <w:tblGrid>
        <w:gridCol w:w="1571"/>
        <w:gridCol w:w="4872"/>
        <w:gridCol w:w="2907"/>
      </w:tblGrid>
      <w:tr w:rsidR="00E23B57" w:rsidRPr="000431A1" w14:paraId="6BD90A09" w14:textId="77777777" w:rsidTr="002C4915">
        <w:tc>
          <w:tcPr>
            <w:tcW w:w="0" w:type="auto"/>
            <w:tcBorders>
              <w:top w:val="single" w:sz="4" w:space="0" w:color="auto"/>
              <w:left w:val="single" w:sz="4" w:space="0" w:color="auto"/>
              <w:bottom w:val="single" w:sz="4" w:space="0" w:color="auto"/>
              <w:right w:val="single" w:sz="4" w:space="0" w:color="auto"/>
            </w:tcBorders>
            <w:hideMark/>
          </w:tcPr>
          <w:p w14:paraId="2E499391" w14:textId="77777777" w:rsidR="00E23B57" w:rsidRPr="00326291" w:rsidRDefault="00E23B57" w:rsidP="002C4915">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57AEE962" w14:textId="77777777" w:rsidR="00E23B57" w:rsidRPr="00326291" w:rsidRDefault="00E23B57" w:rsidP="002C4915">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6C3C27EB" w14:textId="77777777" w:rsidR="00E23B57" w:rsidRPr="00326291" w:rsidRDefault="00E23B57" w:rsidP="002C4915">
            <w:pPr>
              <w:jc w:val="center"/>
              <w:rPr>
                <w:rFonts w:cs="Times New Roman"/>
                <w:b/>
              </w:rPr>
            </w:pPr>
            <w:r w:rsidRPr="00326291">
              <w:rPr>
                <w:rFonts w:cs="Times New Roman"/>
                <w:b/>
              </w:rPr>
              <w:t>Item Values</w:t>
            </w:r>
          </w:p>
        </w:tc>
      </w:tr>
      <w:tr w:rsidR="00E23B57" w:rsidRPr="000431A1" w14:paraId="44AD5188" w14:textId="77777777" w:rsidTr="002C4915">
        <w:tc>
          <w:tcPr>
            <w:tcW w:w="0" w:type="auto"/>
            <w:tcBorders>
              <w:top w:val="single" w:sz="4" w:space="0" w:color="auto"/>
              <w:left w:val="single" w:sz="4" w:space="0" w:color="auto"/>
              <w:bottom w:val="single" w:sz="4" w:space="0" w:color="auto"/>
              <w:right w:val="single" w:sz="4" w:space="0" w:color="auto"/>
            </w:tcBorders>
          </w:tcPr>
          <w:p w14:paraId="0975A9D8" w14:textId="171B6865" w:rsidR="00E23B57" w:rsidRPr="00E61975" w:rsidRDefault="00E23B57" w:rsidP="002C4915">
            <w:pPr>
              <w:jc w:val="center"/>
              <w:rPr>
                <w:rFonts w:cs="Times New Roman"/>
                <w:highlight w:val="yellow"/>
              </w:rPr>
            </w:pPr>
            <w:r w:rsidRPr="00E67713">
              <w:rPr>
                <w:rFonts w:cs="Times New Roman"/>
              </w:rPr>
              <w:t>NumBrothers</w:t>
            </w:r>
          </w:p>
        </w:tc>
        <w:tc>
          <w:tcPr>
            <w:tcW w:w="0" w:type="auto"/>
            <w:tcBorders>
              <w:top w:val="single" w:sz="4" w:space="0" w:color="auto"/>
              <w:left w:val="single" w:sz="4" w:space="0" w:color="auto"/>
              <w:bottom w:val="single" w:sz="4" w:space="0" w:color="auto"/>
              <w:right w:val="single" w:sz="4" w:space="0" w:color="auto"/>
            </w:tcBorders>
          </w:tcPr>
          <w:p w14:paraId="0201681D" w14:textId="11DCD338" w:rsidR="00E23B57" w:rsidRDefault="00E23B57" w:rsidP="002C4915">
            <w:pPr>
              <w:rPr>
                <w:rFonts w:cs="Times New Roman"/>
              </w:rPr>
            </w:pPr>
            <w:r w:rsidRPr="00E67713">
              <w:rPr>
                <w:rFonts w:cs="Times New Roman"/>
              </w:rPr>
              <w:t>Subject's total number of brothers</w:t>
            </w:r>
          </w:p>
        </w:tc>
        <w:tc>
          <w:tcPr>
            <w:tcW w:w="0" w:type="auto"/>
            <w:tcBorders>
              <w:top w:val="single" w:sz="4" w:space="0" w:color="auto"/>
              <w:left w:val="single" w:sz="4" w:space="0" w:color="auto"/>
              <w:bottom w:val="single" w:sz="4" w:space="0" w:color="auto"/>
              <w:right w:val="single" w:sz="4" w:space="0" w:color="auto"/>
            </w:tcBorders>
          </w:tcPr>
          <w:p w14:paraId="0B03CD32" w14:textId="77777777" w:rsidR="00E23B57" w:rsidRDefault="00E23B57" w:rsidP="002C4915">
            <w:pPr>
              <w:rPr>
                <w:rFonts w:cs="Times New Roman"/>
              </w:rPr>
            </w:pPr>
          </w:p>
        </w:tc>
      </w:tr>
      <w:tr w:rsidR="00E23B57" w:rsidRPr="000431A1" w14:paraId="5D1E1620" w14:textId="77777777" w:rsidTr="002C4915">
        <w:tc>
          <w:tcPr>
            <w:tcW w:w="0" w:type="auto"/>
            <w:tcBorders>
              <w:top w:val="single" w:sz="4" w:space="0" w:color="auto"/>
              <w:left w:val="single" w:sz="4" w:space="0" w:color="auto"/>
              <w:bottom w:val="single" w:sz="4" w:space="0" w:color="auto"/>
              <w:right w:val="single" w:sz="4" w:space="0" w:color="auto"/>
            </w:tcBorders>
          </w:tcPr>
          <w:p w14:paraId="481D96C9" w14:textId="6E60B1AB" w:rsidR="00E23B57" w:rsidRPr="00E61975" w:rsidRDefault="00E23B57" w:rsidP="002C4915">
            <w:pPr>
              <w:jc w:val="center"/>
              <w:rPr>
                <w:rFonts w:cs="Times New Roman"/>
                <w:highlight w:val="yellow"/>
              </w:rPr>
            </w:pPr>
            <w:r w:rsidRPr="00E67713">
              <w:rPr>
                <w:rFonts w:cs="Times New Roman"/>
              </w:rPr>
              <w:t>NumSisters</w:t>
            </w:r>
          </w:p>
        </w:tc>
        <w:tc>
          <w:tcPr>
            <w:tcW w:w="0" w:type="auto"/>
            <w:tcBorders>
              <w:top w:val="single" w:sz="4" w:space="0" w:color="auto"/>
              <w:left w:val="single" w:sz="4" w:space="0" w:color="auto"/>
              <w:bottom w:val="single" w:sz="4" w:space="0" w:color="auto"/>
              <w:right w:val="single" w:sz="4" w:space="0" w:color="auto"/>
            </w:tcBorders>
          </w:tcPr>
          <w:p w14:paraId="322E88B1" w14:textId="4136A44B" w:rsidR="00E23B57" w:rsidRDefault="00E23B57" w:rsidP="002C4915">
            <w:pPr>
              <w:rPr>
                <w:rFonts w:cs="Times New Roman"/>
              </w:rPr>
            </w:pPr>
            <w:r w:rsidRPr="00E67713">
              <w:rPr>
                <w:rFonts w:cs="Times New Roman"/>
              </w:rPr>
              <w:t>Subject's total number of sisters</w:t>
            </w:r>
          </w:p>
        </w:tc>
        <w:tc>
          <w:tcPr>
            <w:tcW w:w="0" w:type="auto"/>
            <w:tcBorders>
              <w:top w:val="single" w:sz="4" w:space="0" w:color="auto"/>
              <w:left w:val="single" w:sz="4" w:space="0" w:color="auto"/>
              <w:bottom w:val="single" w:sz="4" w:space="0" w:color="auto"/>
              <w:right w:val="single" w:sz="4" w:space="0" w:color="auto"/>
            </w:tcBorders>
          </w:tcPr>
          <w:p w14:paraId="3E3EC8D1" w14:textId="77777777" w:rsidR="00E23B57" w:rsidRDefault="00E23B57" w:rsidP="002C4915">
            <w:pPr>
              <w:rPr>
                <w:rFonts w:cs="Times New Roman"/>
              </w:rPr>
            </w:pPr>
          </w:p>
        </w:tc>
      </w:tr>
      <w:tr w:rsidR="00E23B57" w:rsidRPr="000431A1" w14:paraId="1D47E171" w14:textId="77777777" w:rsidTr="002C4915">
        <w:tc>
          <w:tcPr>
            <w:tcW w:w="0" w:type="auto"/>
            <w:tcBorders>
              <w:top w:val="single" w:sz="4" w:space="0" w:color="auto"/>
              <w:left w:val="single" w:sz="4" w:space="0" w:color="auto"/>
              <w:bottom w:val="single" w:sz="4" w:space="0" w:color="auto"/>
              <w:right w:val="single" w:sz="4" w:space="0" w:color="auto"/>
            </w:tcBorders>
          </w:tcPr>
          <w:p w14:paraId="6643C27B" w14:textId="6EA4EB84" w:rsidR="00E23B57" w:rsidRPr="00E61975" w:rsidRDefault="00E23B57" w:rsidP="002C4915">
            <w:pPr>
              <w:jc w:val="center"/>
              <w:rPr>
                <w:rFonts w:cs="Times New Roman"/>
                <w:highlight w:val="yellow"/>
              </w:rPr>
            </w:pPr>
            <w:r w:rsidRPr="00E67713">
              <w:rPr>
                <w:rFonts w:cs="Times New Roman"/>
              </w:rPr>
              <w:t>NumSons</w:t>
            </w:r>
          </w:p>
        </w:tc>
        <w:tc>
          <w:tcPr>
            <w:tcW w:w="0" w:type="auto"/>
            <w:tcBorders>
              <w:top w:val="single" w:sz="4" w:space="0" w:color="auto"/>
              <w:left w:val="single" w:sz="4" w:space="0" w:color="auto"/>
              <w:bottom w:val="single" w:sz="4" w:space="0" w:color="auto"/>
              <w:right w:val="single" w:sz="4" w:space="0" w:color="auto"/>
            </w:tcBorders>
          </w:tcPr>
          <w:p w14:paraId="5088E85C" w14:textId="4C5413FB" w:rsidR="00E23B57" w:rsidRDefault="00E23B57" w:rsidP="002C4915">
            <w:pPr>
              <w:rPr>
                <w:rFonts w:cs="Times New Roman"/>
              </w:rPr>
            </w:pPr>
            <w:r w:rsidRPr="00E67713">
              <w:rPr>
                <w:rFonts w:cs="Times New Roman"/>
              </w:rPr>
              <w:t>Subject's total number of sons</w:t>
            </w:r>
          </w:p>
        </w:tc>
        <w:tc>
          <w:tcPr>
            <w:tcW w:w="0" w:type="auto"/>
            <w:tcBorders>
              <w:top w:val="single" w:sz="4" w:space="0" w:color="auto"/>
              <w:left w:val="single" w:sz="4" w:space="0" w:color="auto"/>
              <w:bottom w:val="single" w:sz="4" w:space="0" w:color="auto"/>
              <w:right w:val="single" w:sz="4" w:space="0" w:color="auto"/>
            </w:tcBorders>
          </w:tcPr>
          <w:p w14:paraId="2F46FF0B" w14:textId="77777777" w:rsidR="00E23B57" w:rsidRDefault="00E23B57" w:rsidP="002C4915">
            <w:pPr>
              <w:rPr>
                <w:rFonts w:cs="Times New Roman"/>
              </w:rPr>
            </w:pPr>
          </w:p>
        </w:tc>
      </w:tr>
      <w:tr w:rsidR="00E23B57" w:rsidRPr="000431A1" w14:paraId="533AD9E6" w14:textId="77777777" w:rsidTr="002C4915">
        <w:tc>
          <w:tcPr>
            <w:tcW w:w="0" w:type="auto"/>
            <w:tcBorders>
              <w:top w:val="single" w:sz="4" w:space="0" w:color="auto"/>
              <w:left w:val="single" w:sz="4" w:space="0" w:color="auto"/>
              <w:bottom w:val="single" w:sz="4" w:space="0" w:color="auto"/>
              <w:right w:val="single" w:sz="4" w:space="0" w:color="auto"/>
            </w:tcBorders>
          </w:tcPr>
          <w:p w14:paraId="69A06ECF" w14:textId="3308043D" w:rsidR="00E23B57" w:rsidRPr="00E61975" w:rsidRDefault="00E23B57" w:rsidP="002C4915">
            <w:pPr>
              <w:jc w:val="center"/>
              <w:rPr>
                <w:rFonts w:cs="Times New Roman"/>
                <w:highlight w:val="yellow"/>
              </w:rPr>
            </w:pPr>
            <w:r w:rsidRPr="00E67713">
              <w:rPr>
                <w:rFonts w:cs="Times New Roman"/>
              </w:rPr>
              <w:t>NumDaughters</w:t>
            </w:r>
          </w:p>
        </w:tc>
        <w:tc>
          <w:tcPr>
            <w:tcW w:w="0" w:type="auto"/>
            <w:tcBorders>
              <w:top w:val="single" w:sz="4" w:space="0" w:color="auto"/>
              <w:left w:val="single" w:sz="4" w:space="0" w:color="auto"/>
              <w:bottom w:val="single" w:sz="4" w:space="0" w:color="auto"/>
              <w:right w:val="single" w:sz="4" w:space="0" w:color="auto"/>
            </w:tcBorders>
          </w:tcPr>
          <w:p w14:paraId="4AC7F555" w14:textId="24B57BA6" w:rsidR="00E23B57" w:rsidRDefault="00E23B57" w:rsidP="002C4915">
            <w:pPr>
              <w:rPr>
                <w:rFonts w:cs="Times New Roman"/>
              </w:rPr>
            </w:pPr>
            <w:r w:rsidRPr="00E67713">
              <w:rPr>
                <w:rFonts w:cs="Times New Roman"/>
              </w:rPr>
              <w:t>Subject's total number of daughters</w:t>
            </w:r>
          </w:p>
        </w:tc>
        <w:tc>
          <w:tcPr>
            <w:tcW w:w="0" w:type="auto"/>
            <w:tcBorders>
              <w:top w:val="single" w:sz="4" w:space="0" w:color="auto"/>
              <w:left w:val="single" w:sz="4" w:space="0" w:color="auto"/>
              <w:bottom w:val="single" w:sz="4" w:space="0" w:color="auto"/>
              <w:right w:val="single" w:sz="4" w:space="0" w:color="auto"/>
            </w:tcBorders>
          </w:tcPr>
          <w:p w14:paraId="741B9A90" w14:textId="77777777" w:rsidR="00E23B57" w:rsidRDefault="00E23B57" w:rsidP="002C4915">
            <w:pPr>
              <w:rPr>
                <w:rFonts w:cs="Times New Roman"/>
              </w:rPr>
            </w:pPr>
          </w:p>
        </w:tc>
      </w:tr>
      <w:tr w:rsidR="00E23B57" w:rsidRPr="000431A1" w14:paraId="167CA2CC" w14:textId="77777777" w:rsidTr="002C4915">
        <w:tc>
          <w:tcPr>
            <w:tcW w:w="0" w:type="auto"/>
            <w:tcBorders>
              <w:top w:val="single" w:sz="4" w:space="0" w:color="auto"/>
              <w:left w:val="single" w:sz="4" w:space="0" w:color="auto"/>
              <w:bottom w:val="single" w:sz="4" w:space="0" w:color="auto"/>
              <w:right w:val="single" w:sz="4" w:space="0" w:color="auto"/>
            </w:tcBorders>
          </w:tcPr>
          <w:p w14:paraId="0062E8BE" w14:textId="36D30383" w:rsidR="00E23B57" w:rsidRPr="00326291" w:rsidRDefault="00E23B57" w:rsidP="002C4915">
            <w:pPr>
              <w:jc w:val="center"/>
              <w:rPr>
                <w:rFonts w:cs="Times New Roman"/>
              </w:rPr>
            </w:pPr>
            <w:r w:rsidRPr="00E67713">
              <w:rPr>
                <w:rFonts w:cs="Times New Roman"/>
              </w:rPr>
              <w:t>Relationship</w:t>
            </w:r>
          </w:p>
        </w:tc>
        <w:tc>
          <w:tcPr>
            <w:tcW w:w="0" w:type="auto"/>
            <w:tcBorders>
              <w:top w:val="single" w:sz="4" w:space="0" w:color="auto"/>
              <w:left w:val="single" w:sz="4" w:space="0" w:color="auto"/>
              <w:bottom w:val="single" w:sz="4" w:space="0" w:color="auto"/>
              <w:right w:val="single" w:sz="4" w:space="0" w:color="auto"/>
            </w:tcBorders>
          </w:tcPr>
          <w:p w14:paraId="6D878308" w14:textId="075E7FED" w:rsidR="00E23B57" w:rsidRPr="00326291" w:rsidRDefault="00E23B57" w:rsidP="002C4915">
            <w:pPr>
              <w:rPr>
                <w:rFonts w:cs="Times New Roman"/>
              </w:rPr>
            </w:pPr>
            <w:r w:rsidRPr="00E67713">
              <w:rPr>
                <w:rFonts w:cs="Times New Roman"/>
              </w:rPr>
              <w:t>Determines to which family member the next eleven questions apply</w:t>
            </w:r>
          </w:p>
        </w:tc>
        <w:tc>
          <w:tcPr>
            <w:tcW w:w="0" w:type="auto"/>
            <w:tcBorders>
              <w:top w:val="single" w:sz="4" w:space="0" w:color="auto"/>
              <w:left w:val="single" w:sz="4" w:space="0" w:color="auto"/>
              <w:bottom w:val="single" w:sz="4" w:space="0" w:color="auto"/>
              <w:right w:val="single" w:sz="4" w:space="0" w:color="auto"/>
            </w:tcBorders>
          </w:tcPr>
          <w:p w14:paraId="1F31E13E" w14:textId="77777777" w:rsidR="00E23B57" w:rsidRPr="00E67713" w:rsidRDefault="00E23B57" w:rsidP="00E67713">
            <w:pPr>
              <w:rPr>
                <w:rFonts w:cs="Times New Roman"/>
              </w:rPr>
            </w:pPr>
            <w:r w:rsidRPr="00E67713">
              <w:rPr>
                <w:rFonts w:cs="Times New Roman"/>
              </w:rPr>
              <w:t>1 = Father</w:t>
            </w:r>
          </w:p>
          <w:p w14:paraId="579AD48C" w14:textId="77777777" w:rsidR="00E23B57" w:rsidRPr="00E67713" w:rsidRDefault="00E23B57" w:rsidP="00E67713">
            <w:pPr>
              <w:rPr>
                <w:rFonts w:cs="Times New Roman"/>
              </w:rPr>
            </w:pPr>
            <w:r w:rsidRPr="00E67713">
              <w:rPr>
                <w:rFonts w:cs="Times New Roman"/>
              </w:rPr>
              <w:t>2 = Mother</w:t>
            </w:r>
          </w:p>
          <w:p w14:paraId="69D8F492" w14:textId="77777777" w:rsidR="00E23B57" w:rsidRPr="00E67713" w:rsidRDefault="00E23B57" w:rsidP="00E67713">
            <w:pPr>
              <w:rPr>
                <w:rFonts w:cs="Times New Roman"/>
              </w:rPr>
            </w:pPr>
            <w:r w:rsidRPr="00E67713">
              <w:rPr>
                <w:rFonts w:cs="Times New Roman"/>
              </w:rPr>
              <w:t>3 = Brother 1</w:t>
            </w:r>
          </w:p>
          <w:p w14:paraId="432B6C97" w14:textId="77777777" w:rsidR="00E23B57" w:rsidRPr="00E67713" w:rsidRDefault="00E23B57" w:rsidP="00E67713">
            <w:pPr>
              <w:rPr>
                <w:rFonts w:cs="Times New Roman"/>
              </w:rPr>
            </w:pPr>
            <w:r w:rsidRPr="00E67713">
              <w:rPr>
                <w:rFonts w:cs="Times New Roman"/>
              </w:rPr>
              <w:t>4 = Brother 2</w:t>
            </w:r>
          </w:p>
          <w:p w14:paraId="73F1B7BE" w14:textId="77777777" w:rsidR="00E23B57" w:rsidRPr="00E67713" w:rsidRDefault="00E23B57" w:rsidP="00E67713">
            <w:pPr>
              <w:rPr>
                <w:rFonts w:cs="Times New Roman"/>
              </w:rPr>
            </w:pPr>
            <w:r w:rsidRPr="00E67713">
              <w:rPr>
                <w:rFonts w:cs="Times New Roman"/>
              </w:rPr>
              <w:t>5 = Brother 3</w:t>
            </w:r>
          </w:p>
          <w:p w14:paraId="1B22DA87" w14:textId="77777777" w:rsidR="00E23B57" w:rsidRPr="00E67713" w:rsidRDefault="00E23B57" w:rsidP="00E67713">
            <w:pPr>
              <w:rPr>
                <w:rFonts w:cs="Times New Roman"/>
              </w:rPr>
            </w:pPr>
            <w:r w:rsidRPr="00E67713">
              <w:rPr>
                <w:rFonts w:cs="Times New Roman"/>
              </w:rPr>
              <w:t>6 = Brother 4</w:t>
            </w:r>
          </w:p>
          <w:p w14:paraId="2326331A" w14:textId="77777777" w:rsidR="00E23B57" w:rsidRPr="00E67713" w:rsidRDefault="00E23B57" w:rsidP="00E67713">
            <w:pPr>
              <w:rPr>
                <w:rFonts w:cs="Times New Roman"/>
              </w:rPr>
            </w:pPr>
            <w:r w:rsidRPr="00E67713">
              <w:rPr>
                <w:rFonts w:cs="Times New Roman"/>
              </w:rPr>
              <w:t>7 = Brother 5</w:t>
            </w:r>
          </w:p>
          <w:p w14:paraId="0B833FEB" w14:textId="77777777" w:rsidR="00E23B57" w:rsidRPr="00E67713" w:rsidRDefault="00E23B57" w:rsidP="00E67713">
            <w:pPr>
              <w:rPr>
                <w:rFonts w:cs="Times New Roman"/>
              </w:rPr>
            </w:pPr>
            <w:r w:rsidRPr="00E67713">
              <w:rPr>
                <w:rFonts w:cs="Times New Roman"/>
              </w:rPr>
              <w:t>8 = Brother 6</w:t>
            </w:r>
          </w:p>
          <w:p w14:paraId="4537DB2F" w14:textId="77777777" w:rsidR="00E23B57" w:rsidRPr="00E67713" w:rsidRDefault="00E23B57" w:rsidP="00E67713">
            <w:pPr>
              <w:rPr>
                <w:rFonts w:cs="Times New Roman"/>
              </w:rPr>
            </w:pPr>
            <w:r w:rsidRPr="00E67713">
              <w:rPr>
                <w:rFonts w:cs="Times New Roman"/>
              </w:rPr>
              <w:t>9 = Sister 1</w:t>
            </w:r>
          </w:p>
          <w:p w14:paraId="0AE0787D" w14:textId="77777777" w:rsidR="00E23B57" w:rsidRPr="00E67713" w:rsidRDefault="00E23B57" w:rsidP="00E67713">
            <w:pPr>
              <w:rPr>
                <w:rFonts w:cs="Times New Roman"/>
              </w:rPr>
            </w:pPr>
            <w:r w:rsidRPr="00E67713">
              <w:rPr>
                <w:rFonts w:cs="Times New Roman"/>
              </w:rPr>
              <w:t>10 = Sister 2</w:t>
            </w:r>
          </w:p>
          <w:p w14:paraId="607B01CA" w14:textId="77777777" w:rsidR="00E23B57" w:rsidRPr="00E67713" w:rsidRDefault="00E23B57" w:rsidP="00E67713">
            <w:pPr>
              <w:rPr>
                <w:rFonts w:cs="Times New Roman"/>
              </w:rPr>
            </w:pPr>
            <w:r w:rsidRPr="00E67713">
              <w:rPr>
                <w:rFonts w:cs="Times New Roman"/>
              </w:rPr>
              <w:t>11 = Sister 3</w:t>
            </w:r>
          </w:p>
          <w:p w14:paraId="6A008CEE" w14:textId="77777777" w:rsidR="00E23B57" w:rsidRPr="00E67713" w:rsidRDefault="00E23B57" w:rsidP="00E67713">
            <w:pPr>
              <w:rPr>
                <w:rFonts w:cs="Times New Roman"/>
              </w:rPr>
            </w:pPr>
            <w:r w:rsidRPr="00E67713">
              <w:rPr>
                <w:rFonts w:cs="Times New Roman"/>
              </w:rPr>
              <w:t>12 = Sister 4</w:t>
            </w:r>
          </w:p>
          <w:p w14:paraId="322B6B8A" w14:textId="77777777" w:rsidR="00E23B57" w:rsidRPr="00E67713" w:rsidRDefault="00E23B57" w:rsidP="00E67713">
            <w:pPr>
              <w:rPr>
                <w:rFonts w:cs="Times New Roman"/>
              </w:rPr>
            </w:pPr>
            <w:r w:rsidRPr="00E67713">
              <w:rPr>
                <w:rFonts w:cs="Times New Roman"/>
              </w:rPr>
              <w:t>13 = Sister 5</w:t>
            </w:r>
          </w:p>
          <w:p w14:paraId="46C9683F" w14:textId="77777777" w:rsidR="00E23B57" w:rsidRPr="00E67713" w:rsidRDefault="00E23B57" w:rsidP="00E67713">
            <w:pPr>
              <w:rPr>
                <w:rFonts w:cs="Times New Roman"/>
              </w:rPr>
            </w:pPr>
            <w:r w:rsidRPr="00E67713">
              <w:rPr>
                <w:rFonts w:cs="Times New Roman"/>
              </w:rPr>
              <w:t>14 = Sister 6</w:t>
            </w:r>
          </w:p>
          <w:p w14:paraId="37B10DEE" w14:textId="77777777" w:rsidR="00E23B57" w:rsidRPr="00E67713" w:rsidRDefault="00E23B57" w:rsidP="00E67713">
            <w:pPr>
              <w:rPr>
                <w:rFonts w:cs="Times New Roman"/>
              </w:rPr>
            </w:pPr>
            <w:r w:rsidRPr="00E67713">
              <w:rPr>
                <w:rFonts w:cs="Times New Roman"/>
              </w:rPr>
              <w:lastRenderedPageBreak/>
              <w:t>15 = Son 1</w:t>
            </w:r>
          </w:p>
          <w:p w14:paraId="1E704385" w14:textId="77777777" w:rsidR="00E23B57" w:rsidRPr="00E67713" w:rsidRDefault="00E23B57" w:rsidP="00E67713">
            <w:pPr>
              <w:rPr>
                <w:rFonts w:cs="Times New Roman"/>
              </w:rPr>
            </w:pPr>
            <w:r w:rsidRPr="00E67713">
              <w:rPr>
                <w:rFonts w:cs="Times New Roman"/>
              </w:rPr>
              <w:t>16 = Son 2</w:t>
            </w:r>
          </w:p>
          <w:p w14:paraId="53DB19E9" w14:textId="77777777" w:rsidR="00E23B57" w:rsidRPr="00E67713" w:rsidRDefault="00E23B57" w:rsidP="00E67713">
            <w:pPr>
              <w:rPr>
                <w:rFonts w:cs="Times New Roman"/>
              </w:rPr>
            </w:pPr>
            <w:r w:rsidRPr="00E67713">
              <w:rPr>
                <w:rFonts w:cs="Times New Roman"/>
              </w:rPr>
              <w:t>17 = Son 3</w:t>
            </w:r>
          </w:p>
          <w:p w14:paraId="177DDC42" w14:textId="77777777" w:rsidR="00E23B57" w:rsidRPr="00E67713" w:rsidRDefault="00E23B57" w:rsidP="00E67713">
            <w:pPr>
              <w:rPr>
                <w:rFonts w:cs="Times New Roman"/>
              </w:rPr>
            </w:pPr>
            <w:r w:rsidRPr="00E67713">
              <w:rPr>
                <w:rFonts w:cs="Times New Roman"/>
              </w:rPr>
              <w:t>18 = Son 4</w:t>
            </w:r>
          </w:p>
          <w:p w14:paraId="527796EF" w14:textId="77777777" w:rsidR="00E23B57" w:rsidRPr="00E67713" w:rsidRDefault="00E23B57" w:rsidP="00E67713">
            <w:pPr>
              <w:rPr>
                <w:rFonts w:cs="Times New Roman"/>
              </w:rPr>
            </w:pPr>
            <w:r w:rsidRPr="00E67713">
              <w:rPr>
                <w:rFonts w:cs="Times New Roman"/>
              </w:rPr>
              <w:t>19 = Son 5</w:t>
            </w:r>
          </w:p>
          <w:p w14:paraId="50E62930" w14:textId="77777777" w:rsidR="00E23B57" w:rsidRPr="00E67713" w:rsidRDefault="00E23B57" w:rsidP="00E67713">
            <w:pPr>
              <w:rPr>
                <w:rFonts w:cs="Times New Roman"/>
              </w:rPr>
            </w:pPr>
            <w:r w:rsidRPr="00E67713">
              <w:rPr>
                <w:rFonts w:cs="Times New Roman"/>
              </w:rPr>
              <w:t>20 = Son 6</w:t>
            </w:r>
          </w:p>
          <w:p w14:paraId="28C6F287" w14:textId="77777777" w:rsidR="00E23B57" w:rsidRPr="00E67713" w:rsidRDefault="00E23B57" w:rsidP="00E67713">
            <w:pPr>
              <w:rPr>
                <w:rFonts w:cs="Times New Roman"/>
              </w:rPr>
            </w:pPr>
            <w:r w:rsidRPr="00E67713">
              <w:rPr>
                <w:rFonts w:cs="Times New Roman"/>
              </w:rPr>
              <w:t>21 = Daughter 1</w:t>
            </w:r>
          </w:p>
          <w:p w14:paraId="7352E195" w14:textId="77777777" w:rsidR="00E23B57" w:rsidRPr="00E67713" w:rsidRDefault="00E23B57" w:rsidP="00E67713">
            <w:pPr>
              <w:rPr>
                <w:rFonts w:cs="Times New Roman"/>
              </w:rPr>
            </w:pPr>
            <w:r w:rsidRPr="00E67713">
              <w:rPr>
                <w:rFonts w:cs="Times New Roman"/>
              </w:rPr>
              <w:t>22 = Daughter 2</w:t>
            </w:r>
          </w:p>
          <w:p w14:paraId="4DA50857" w14:textId="77777777" w:rsidR="00E23B57" w:rsidRPr="00E67713" w:rsidRDefault="00E23B57" w:rsidP="00E67713">
            <w:pPr>
              <w:rPr>
                <w:rFonts w:cs="Times New Roman"/>
              </w:rPr>
            </w:pPr>
            <w:r w:rsidRPr="00E67713">
              <w:rPr>
                <w:rFonts w:cs="Times New Roman"/>
              </w:rPr>
              <w:t>23 = Daughter 3</w:t>
            </w:r>
          </w:p>
          <w:p w14:paraId="4F3DCB25" w14:textId="77777777" w:rsidR="00E23B57" w:rsidRPr="00E67713" w:rsidRDefault="00E23B57" w:rsidP="00E67713">
            <w:pPr>
              <w:rPr>
                <w:rFonts w:cs="Times New Roman"/>
              </w:rPr>
            </w:pPr>
            <w:r w:rsidRPr="00E67713">
              <w:rPr>
                <w:rFonts w:cs="Times New Roman"/>
              </w:rPr>
              <w:t>24 = Daughter 4</w:t>
            </w:r>
          </w:p>
          <w:p w14:paraId="10A7269B" w14:textId="77777777" w:rsidR="00E23B57" w:rsidRPr="00E67713" w:rsidRDefault="00E23B57" w:rsidP="00E67713">
            <w:pPr>
              <w:rPr>
                <w:rFonts w:cs="Times New Roman"/>
              </w:rPr>
            </w:pPr>
            <w:r w:rsidRPr="00E67713">
              <w:rPr>
                <w:rFonts w:cs="Times New Roman"/>
              </w:rPr>
              <w:t>25 = Daughter 5</w:t>
            </w:r>
          </w:p>
          <w:p w14:paraId="02BACB17" w14:textId="7780CBD1" w:rsidR="00E23B57" w:rsidRPr="00E61975" w:rsidRDefault="00E23B57" w:rsidP="00E67713">
            <w:pPr>
              <w:rPr>
                <w:rFonts w:cs="Times New Roman"/>
              </w:rPr>
            </w:pPr>
            <w:r w:rsidRPr="00E67713">
              <w:rPr>
                <w:rFonts w:cs="Times New Roman"/>
              </w:rPr>
              <w:t>26 = Daughter 6</w:t>
            </w:r>
          </w:p>
        </w:tc>
      </w:tr>
      <w:tr w:rsidR="00E23B57" w:rsidRPr="000431A1" w14:paraId="0B863906" w14:textId="77777777" w:rsidTr="002C4915">
        <w:tc>
          <w:tcPr>
            <w:tcW w:w="0" w:type="auto"/>
            <w:tcBorders>
              <w:top w:val="single" w:sz="4" w:space="0" w:color="auto"/>
              <w:left w:val="single" w:sz="4" w:space="0" w:color="auto"/>
              <w:bottom w:val="single" w:sz="4" w:space="0" w:color="auto"/>
              <w:right w:val="single" w:sz="4" w:space="0" w:color="auto"/>
            </w:tcBorders>
          </w:tcPr>
          <w:p w14:paraId="467E2295" w14:textId="6D43DF1F" w:rsidR="00E23B57" w:rsidRPr="00E61975" w:rsidRDefault="00E23B57" w:rsidP="002C4915">
            <w:pPr>
              <w:jc w:val="center"/>
              <w:rPr>
                <w:rFonts w:cs="Times New Roman"/>
                <w:highlight w:val="yellow"/>
              </w:rPr>
            </w:pPr>
            <w:r w:rsidRPr="00E67713">
              <w:rPr>
                <w:rFonts w:cs="Times New Roman"/>
              </w:rPr>
              <w:lastRenderedPageBreak/>
              <w:t>Alive</w:t>
            </w:r>
          </w:p>
        </w:tc>
        <w:tc>
          <w:tcPr>
            <w:tcW w:w="0" w:type="auto"/>
            <w:tcBorders>
              <w:top w:val="single" w:sz="4" w:space="0" w:color="auto"/>
              <w:left w:val="single" w:sz="4" w:space="0" w:color="auto"/>
              <w:bottom w:val="single" w:sz="4" w:space="0" w:color="auto"/>
              <w:right w:val="single" w:sz="4" w:space="0" w:color="auto"/>
            </w:tcBorders>
          </w:tcPr>
          <w:p w14:paraId="700189FD" w14:textId="5B1D5A8F" w:rsidR="00E23B57" w:rsidRPr="00326291" w:rsidRDefault="00E23B57" w:rsidP="002C4915">
            <w:pPr>
              <w:rPr>
                <w:rFonts w:cs="Times New Roman"/>
              </w:rPr>
            </w:pPr>
            <w:r w:rsidRPr="00E67713">
              <w:rPr>
                <w:rFonts w:cs="Times New Roman"/>
              </w:rPr>
              <w:t>Subject is asked if this relative is currently alive.</w:t>
            </w:r>
          </w:p>
        </w:tc>
        <w:tc>
          <w:tcPr>
            <w:tcW w:w="0" w:type="auto"/>
            <w:tcBorders>
              <w:top w:val="single" w:sz="4" w:space="0" w:color="auto"/>
              <w:left w:val="single" w:sz="4" w:space="0" w:color="auto"/>
              <w:bottom w:val="single" w:sz="4" w:space="0" w:color="auto"/>
              <w:right w:val="single" w:sz="4" w:space="0" w:color="auto"/>
            </w:tcBorders>
          </w:tcPr>
          <w:p w14:paraId="1FDE84B3" w14:textId="77777777" w:rsidR="00E23B57" w:rsidRPr="00E67713" w:rsidRDefault="00E23B57" w:rsidP="00E67713">
            <w:pPr>
              <w:rPr>
                <w:rFonts w:cs="Times New Roman"/>
              </w:rPr>
            </w:pPr>
            <w:r w:rsidRPr="00E67713">
              <w:rPr>
                <w:rFonts w:cs="Times New Roman"/>
              </w:rPr>
              <w:t>0=Not currently alive</w:t>
            </w:r>
          </w:p>
          <w:p w14:paraId="369596D4" w14:textId="77777777" w:rsidR="00E23B57" w:rsidRPr="00E67713" w:rsidRDefault="00E23B57" w:rsidP="00E67713">
            <w:pPr>
              <w:rPr>
                <w:rFonts w:cs="Times New Roman"/>
              </w:rPr>
            </w:pPr>
            <w:r w:rsidRPr="00E67713">
              <w:rPr>
                <w:rFonts w:cs="Times New Roman"/>
              </w:rPr>
              <w:t>1=Currently alive</w:t>
            </w:r>
          </w:p>
          <w:p w14:paraId="23C807A7" w14:textId="77777777" w:rsidR="00E23B57" w:rsidRPr="00E67713" w:rsidRDefault="00E23B57" w:rsidP="00E67713">
            <w:pPr>
              <w:rPr>
                <w:rFonts w:cs="Times New Roman"/>
              </w:rPr>
            </w:pPr>
            <w:r w:rsidRPr="00E67713">
              <w:rPr>
                <w:rFonts w:cs="Times New Roman"/>
              </w:rPr>
              <w:t>9=It is unknown if currently alive or deceased</w:t>
            </w:r>
          </w:p>
          <w:p w14:paraId="0617A347" w14:textId="4BDA53D4" w:rsidR="00E23B57" w:rsidRPr="00E61975" w:rsidRDefault="00E23B57" w:rsidP="00E67713">
            <w:pPr>
              <w:rPr>
                <w:rFonts w:cs="Times New Roman"/>
              </w:rPr>
            </w:pPr>
            <w:r w:rsidRPr="00E67713">
              <w:rPr>
                <w:rFonts w:cs="Times New Roman"/>
              </w:rPr>
              <w:t>Null=Question was not asked</w:t>
            </w:r>
          </w:p>
        </w:tc>
      </w:tr>
      <w:tr w:rsidR="00E23B57" w:rsidRPr="000431A1" w14:paraId="45034E79" w14:textId="77777777" w:rsidTr="002C4915">
        <w:tc>
          <w:tcPr>
            <w:tcW w:w="0" w:type="auto"/>
            <w:tcBorders>
              <w:top w:val="single" w:sz="4" w:space="0" w:color="auto"/>
              <w:left w:val="single" w:sz="4" w:space="0" w:color="auto"/>
              <w:bottom w:val="single" w:sz="4" w:space="0" w:color="auto"/>
              <w:right w:val="single" w:sz="4" w:space="0" w:color="auto"/>
            </w:tcBorders>
          </w:tcPr>
          <w:p w14:paraId="04866A37" w14:textId="03AE13A2" w:rsidR="00E23B57" w:rsidRPr="00E61975" w:rsidRDefault="00E23B57" w:rsidP="002C4915">
            <w:pPr>
              <w:jc w:val="center"/>
              <w:rPr>
                <w:rFonts w:cs="Times New Roman"/>
                <w:highlight w:val="yellow"/>
              </w:rPr>
            </w:pPr>
            <w:r w:rsidRPr="00E67713">
              <w:rPr>
                <w:rFonts w:cs="Times New Roman"/>
              </w:rPr>
              <w:t>HowOldIfAlive</w:t>
            </w:r>
          </w:p>
        </w:tc>
        <w:tc>
          <w:tcPr>
            <w:tcW w:w="0" w:type="auto"/>
            <w:tcBorders>
              <w:top w:val="single" w:sz="4" w:space="0" w:color="auto"/>
              <w:left w:val="single" w:sz="4" w:space="0" w:color="auto"/>
              <w:bottom w:val="single" w:sz="4" w:space="0" w:color="auto"/>
              <w:right w:val="single" w:sz="4" w:space="0" w:color="auto"/>
            </w:tcBorders>
          </w:tcPr>
          <w:p w14:paraId="33A56B97" w14:textId="5BA71CD2" w:rsidR="00E23B57" w:rsidRDefault="00E23B57" w:rsidP="00E67713">
            <w:pPr>
              <w:rPr>
                <w:rFonts w:cs="Times New Roman"/>
              </w:rPr>
            </w:pPr>
            <w:r w:rsidRPr="00E67713">
              <w:rPr>
                <w:rFonts w:cs="Times New Roman"/>
              </w:rPr>
              <w:t>If currently alive, how old</w:t>
            </w:r>
          </w:p>
        </w:tc>
        <w:tc>
          <w:tcPr>
            <w:tcW w:w="0" w:type="auto"/>
            <w:tcBorders>
              <w:top w:val="single" w:sz="4" w:space="0" w:color="auto"/>
              <w:left w:val="single" w:sz="4" w:space="0" w:color="auto"/>
              <w:bottom w:val="single" w:sz="4" w:space="0" w:color="auto"/>
              <w:right w:val="single" w:sz="4" w:space="0" w:color="auto"/>
            </w:tcBorders>
          </w:tcPr>
          <w:p w14:paraId="6C1D4EC1" w14:textId="77777777" w:rsidR="00E23B57" w:rsidRPr="00E61975" w:rsidRDefault="00E23B57" w:rsidP="002C4915">
            <w:pPr>
              <w:rPr>
                <w:rFonts w:cs="Times New Roman"/>
              </w:rPr>
            </w:pPr>
          </w:p>
        </w:tc>
      </w:tr>
      <w:tr w:rsidR="00E23B57" w:rsidRPr="000431A1" w14:paraId="7F5BC084" w14:textId="77777777" w:rsidTr="002C4915">
        <w:tc>
          <w:tcPr>
            <w:tcW w:w="0" w:type="auto"/>
            <w:tcBorders>
              <w:top w:val="single" w:sz="4" w:space="0" w:color="auto"/>
              <w:left w:val="single" w:sz="4" w:space="0" w:color="auto"/>
              <w:bottom w:val="single" w:sz="4" w:space="0" w:color="auto"/>
              <w:right w:val="single" w:sz="4" w:space="0" w:color="auto"/>
            </w:tcBorders>
          </w:tcPr>
          <w:p w14:paraId="37465447" w14:textId="3EFAF009" w:rsidR="00E23B57" w:rsidRPr="00E61975" w:rsidRDefault="00E23B57" w:rsidP="002C4915">
            <w:pPr>
              <w:jc w:val="center"/>
              <w:rPr>
                <w:rFonts w:cs="Times New Roman"/>
                <w:highlight w:val="yellow"/>
              </w:rPr>
            </w:pPr>
            <w:r w:rsidRPr="00E67713">
              <w:rPr>
                <w:rFonts w:cs="Times New Roman"/>
              </w:rPr>
              <w:t>AgeAtDeath</w:t>
            </w:r>
          </w:p>
        </w:tc>
        <w:tc>
          <w:tcPr>
            <w:tcW w:w="0" w:type="auto"/>
            <w:tcBorders>
              <w:top w:val="single" w:sz="4" w:space="0" w:color="auto"/>
              <w:left w:val="single" w:sz="4" w:space="0" w:color="auto"/>
              <w:bottom w:val="single" w:sz="4" w:space="0" w:color="auto"/>
              <w:right w:val="single" w:sz="4" w:space="0" w:color="auto"/>
            </w:tcBorders>
          </w:tcPr>
          <w:p w14:paraId="201BEB02" w14:textId="10F7D26B" w:rsidR="00E23B57" w:rsidRPr="00326291" w:rsidRDefault="00E23B57" w:rsidP="002C4915">
            <w:pPr>
              <w:rPr>
                <w:rFonts w:cs="Times New Roman"/>
              </w:rPr>
            </w:pPr>
            <w:r w:rsidRPr="00E67713">
              <w:rPr>
                <w:rFonts w:cs="Times New Roman"/>
              </w:rPr>
              <w:t>If deceased, how old when he/she passed away</w:t>
            </w:r>
          </w:p>
        </w:tc>
        <w:tc>
          <w:tcPr>
            <w:tcW w:w="0" w:type="auto"/>
            <w:tcBorders>
              <w:top w:val="single" w:sz="4" w:space="0" w:color="auto"/>
              <w:left w:val="single" w:sz="4" w:space="0" w:color="auto"/>
              <w:bottom w:val="single" w:sz="4" w:space="0" w:color="auto"/>
              <w:right w:val="single" w:sz="4" w:space="0" w:color="auto"/>
            </w:tcBorders>
          </w:tcPr>
          <w:p w14:paraId="6A135C94" w14:textId="77777777" w:rsidR="00E23B57" w:rsidRPr="00E61975" w:rsidRDefault="00E23B57" w:rsidP="002C4915">
            <w:pPr>
              <w:rPr>
                <w:rFonts w:cs="Times New Roman"/>
              </w:rPr>
            </w:pPr>
          </w:p>
        </w:tc>
      </w:tr>
      <w:tr w:rsidR="00E23B57" w:rsidRPr="000431A1" w14:paraId="28960CA2" w14:textId="77777777" w:rsidTr="002C4915">
        <w:tc>
          <w:tcPr>
            <w:tcW w:w="0" w:type="auto"/>
            <w:tcBorders>
              <w:top w:val="single" w:sz="4" w:space="0" w:color="auto"/>
              <w:left w:val="single" w:sz="4" w:space="0" w:color="auto"/>
              <w:bottom w:val="single" w:sz="4" w:space="0" w:color="auto"/>
              <w:right w:val="single" w:sz="4" w:space="0" w:color="auto"/>
            </w:tcBorders>
          </w:tcPr>
          <w:p w14:paraId="7DF5823C" w14:textId="324BB8D7" w:rsidR="00E23B57" w:rsidRPr="00E61975" w:rsidRDefault="00E23B57" w:rsidP="002C4915">
            <w:pPr>
              <w:jc w:val="center"/>
              <w:rPr>
                <w:rFonts w:cs="Times New Roman"/>
                <w:highlight w:val="yellow"/>
              </w:rPr>
            </w:pPr>
            <w:r w:rsidRPr="00E67713">
              <w:rPr>
                <w:rFonts w:cs="Times New Roman"/>
              </w:rPr>
              <w:t>CauseOfDeath</w:t>
            </w:r>
          </w:p>
        </w:tc>
        <w:tc>
          <w:tcPr>
            <w:tcW w:w="0" w:type="auto"/>
            <w:tcBorders>
              <w:top w:val="single" w:sz="4" w:space="0" w:color="auto"/>
              <w:left w:val="single" w:sz="4" w:space="0" w:color="auto"/>
              <w:bottom w:val="single" w:sz="4" w:space="0" w:color="auto"/>
              <w:right w:val="single" w:sz="4" w:space="0" w:color="auto"/>
            </w:tcBorders>
          </w:tcPr>
          <w:p w14:paraId="4E92226B" w14:textId="7CB0F093" w:rsidR="00E23B57" w:rsidRPr="00326291" w:rsidRDefault="00E23B57" w:rsidP="002C4915">
            <w:pPr>
              <w:rPr>
                <w:rFonts w:cs="Times New Roman"/>
              </w:rPr>
            </w:pPr>
            <w:r w:rsidRPr="00E67713">
              <w:rPr>
                <w:rFonts w:cs="Times New Roman"/>
              </w:rPr>
              <w:t>If deceas</w:t>
            </w:r>
            <w:r>
              <w:rPr>
                <w:rFonts w:cs="Times New Roman"/>
              </w:rPr>
              <w:t>ed, what was the cause of death?</w:t>
            </w:r>
          </w:p>
        </w:tc>
        <w:tc>
          <w:tcPr>
            <w:tcW w:w="0" w:type="auto"/>
            <w:tcBorders>
              <w:top w:val="single" w:sz="4" w:space="0" w:color="auto"/>
              <w:left w:val="single" w:sz="4" w:space="0" w:color="auto"/>
              <w:bottom w:val="single" w:sz="4" w:space="0" w:color="auto"/>
              <w:right w:val="single" w:sz="4" w:space="0" w:color="auto"/>
            </w:tcBorders>
          </w:tcPr>
          <w:p w14:paraId="573F4EFE" w14:textId="77777777" w:rsidR="00E23B57" w:rsidRPr="00E61975" w:rsidRDefault="00E23B57" w:rsidP="002C4915">
            <w:pPr>
              <w:rPr>
                <w:rFonts w:cs="Times New Roman"/>
              </w:rPr>
            </w:pPr>
          </w:p>
        </w:tc>
      </w:tr>
      <w:tr w:rsidR="00E23B57" w:rsidRPr="00E142A0" w14:paraId="2BDBED8B" w14:textId="77777777" w:rsidTr="002C4915">
        <w:tc>
          <w:tcPr>
            <w:tcW w:w="0" w:type="auto"/>
            <w:tcBorders>
              <w:top w:val="single" w:sz="4" w:space="0" w:color="auto"/>
              <w:left w:val="single" w:sz="4" w:space="0" w:color="auto"/>
              <w:bottom w:val="single" w:sz="4" w:space="0" w:color="auto"/>
              <w:right w:val="single" w:sz="4" w:space="0" w:color="auto"/>
            </w:tcBorders>
          </w:tcPr>
          <w:p w14:paraId="1F6F5F52" w14:textId="4E8FDB96" w:rsidR="00E23B57" w:rsidRPr="00E61975" w:rsidRDefault="00E23B57" w:rsidP="002C4915">
            <w:pPr>
              <w:jc w:val="center"/>
              <w:rPr>
                <w:rFonts w:cs="Times New Roman"/>
                <w:highlight w:val="yellow"/>
              </w:rPr>
            </w:pPr>
            <w:r w:rsidRPr="007C139D">
              <w:rPr>
                <w:rFonts w:cs="Times New Roman"/>
              </w:rPr>
              <w:t>MemImp</w:t>
            </w:r>
          </w:p>
        </w:tc>
        <w:tc>
          <w:tcPr>
            <w:tcW w:w="0" w:type="auto"/>
            <w:tcBorders>
              <w:top w:val="single" w:sz="4" w:space="0" w:color="auto"/>
              <w:left w:val="single" w:sz="4" w:space="0" w:color="auto"/>
              <w:bottom w:val="single" w:sz="4" w:space="0" w:color="auto"/>
              <w:right w:val="single" w:sz="4" w:space="0" w:color="auto"/>
            </w:tcBorders>
          </w:tcPr>
          <w:p w14:paraId="0EA896AC" w14:textId="39ABB5D6" w:rsidR="00E23B57" w:rsidRPr="00326291" w:rsidRDefault="00E23B57" w:rsidP="002C4915">
            <w:pPr>
              <w:rPr>
                <w:rFonts w:cs="Times New Roman"/>
              </w:rPr>
            </w:pPr>
            <w:r w:rsidRPr="007C139D">
              <w:rPr>
                <w:rFonts w:cs="Times New Roman"/>
              </w:rPr>
              <w:t>Subject is asked if their relative has/had severe memory impairment?</w:t>
            </w:r>
          </w:p>
        </w:tc>
        <w:tc>
          <w:tcPr>
            <w:tcW w:w="0" w:type="auto"/>
            <w:tcBorders>
              <w:top w:val="single" w:sz="4" w:space="0" w:color="auto"/>
              <w:left w:val="single" w:sz="4" w:space="0" w:color="auto"/>
              <w:bottom w:val="single" w:sz="4" w:space="0" w:color="auto"/>
              <w:right w:val="single" w:sz="4" w:space="0" w:color="auto"/>
            </w:tcBorders>
          </w:tcPr>
          <w:p w14:paraId="64C971C5" w14:textId="77777777" w:rsidR="00E23B57" w:rsidRPr="007C139D" w:rsidRDefault="00E23B57" w:rsidP="007C139D">
            <w:pPr>
              <w:rPr>
                <w:rFonts w:cs="Times New Roman"/>
              </w:rPr>
            </w:pPr>
            <w:r w:rsidRPr="007C139D">
              <w:rPr>
                <w:rFonts w:cs="Times New Roman"/>
              </w:rPr>
              <w:t>0=No</w:t>
            </w:r>
          </w:p>
          <w:p w14:paraId="1F1E8968" w14:textId="77777777" w:rsidR="00E23B57" w:rsidRPr="007C139D" w:rsidRDefault="00E23B57" w:rsidP="007C139D">
            <w:pPr>
              <w:rPr>
                <w:rFonts w:cs="Times New Roman"/>
              </w:rPr>
            </w:pPr>
            <w:r w:rsidRPr="007C139D">
              <w:rPr>
                <w:rFonts w:cs="Times New Roman"/>
              </w:rPr>
              <w:t>1=Yes</w:t>
            </w:r>
          </w:p>
          <w:p w14:paraId="718A1167" w14:textId="77777777" w:rsidR="00E23B57" w:rsidRPr="007C139D" w:rsidRDefault="00E23B57" w:rsidP="007C139D">
            <w:pPr>
              <w:rPr>
                <w:rFonts w:cs="Times New Roman"/>
              </w:rPr>
            </w:pPr>
            <w:r w:rsidRPr="007C139D">
              <w:rPr>
                <w:rFonts w:cs="Times New Roman"/>
              </w:rPr>
              <w:t>9=Unknown</w:t>
            </w:r>
          </w:p>
          <w:p w14:paraId="74A8FBB4" w14:textId="58CA8637" w:rsidR="00E23B57" w:rsidRPr="00E61975" w:rsidRDefault="00E23B57" w:rsidP="007C139D">
            <w:pPr>
              <w:rPr>
                <w:rFonts w:cs="Times New Roman"/>
              </w:rPr>
            </w:pPr>
            <w:r w:rsidRPr="007C139D">
              <w:rPr>
                <w:rFonts w:cs="Times New Roman"/>
              </w:rPr>
              <w:t>Null=Question was not asked</w:t>
            </w:r>
          </w:p>
        </w:tc>
      </w:tr>
      <w:tr w:rsidR="00E23B57" w:rsidRPr="00E142A0" w14:paraId="0FF43380" w14:textId="77777777" w:rsidTr="002C4915">
        <w:tc>
          <w:tcPr>
            <w:tcW w:w="0" w:type="auto"/>
            <w:tcBorders>
              <w:top w:val="single" w:sz="4" w:space="0" w:color="auto"/>
              <w:left w:val="single" w:sz="4" w:space="0" w:color="auto"/>
              <w:bottom w:val="single" w:sz="4" w:space="0" w:color="auto"/>
              <w:right w:val="single" w:sz="4" w:space="0" w:color="auto"/>
            </w:tcBorders>
          </w:tcPr>
          <w:p w14:paraId="78D5893B" w14:textId="1F06EC1D" w:rsidR="00E23B57" w:rsidRDefault="00E23B57" w:rsidP="002C4915">
            <w:pPr>
              <w:jc w:val="center"/>
              <w:rPr>
                <w:rFonts w:cs="Times New Roman"/>
                <w:highlight w:val="yellow"/>
              </w:rPr>
            </w:pPr>
            <w:r w:rsidRPr="007C139D">
              <w:rPr>
                <w:rFonts w:cs="Times New Roman"/>
              </w:rPr>
              <w:t>AgeOfOnset</w:t>
            </w:r>
          </w:p>
        </w:tc>
        <w:tc>
          <w:tcPr>
            <w:tcW w:w="0" w:type="auto"/>
            <w:tcBorders>
              <w:top w:val="single" w:sz="4" w:space="0" w:color="auto"/>
              <w:left w:val="single" w:sz="4" w:space="0" w:color="auto"/>
              <w:bottom w:val="single" w:sz="4" w:space="0" w:color="auto"/>
              <w:right w:val="single" w:sz="4" w:space="0" w:color="auto"/>
            </w:tcBorders>
          </w:tcPr>
          <w:p w14:paraId="32FEA182" w14:textId="053E9960" w:rsidR="00E23B57" w:rsidRDefault="00E23B57" w:rsidP="002C4915">
            <w:pPr>
              <w:rPr>
                <w:rFonts w:cs="Times New Roman"/>
              </w:rPr>
            </w:pPr>
            <w:r w:rsidRPr="007C139D">
              <w:rPr>
                <w:rFonts w:cs="Times New Roman"/>
              </w:rPr>
              <w:t>If relative has/had memory impairment, subject was asked what was the age of onset.</w:t>
            </w:r>
          </w:p>
        </w:tc>
        <w:tc>
          <w:tcPr>
            <w:tcW w:w="0" w:type="auto"/>
            <w:tcBorders>
              <w:top w:val="single" w:sz="4" w:space="0" w:color="auto"/>
              <w:left w:val="single" w:sz="4" w:space="0" w:color="auto"/>
              <w:bottom w:val="single" w:sz="4" w:space="0" w:color="auto"/>
              <w:right w:val="single" w:sz="4" w:space="0" w:color="auto"/>
            </w:tcBorders>
          </w:tcPr>
          <w:p w14:paraId="6D86C27A" w14:textId="77777777" w:rsidR="00E23B57" w:rsidRDefault="00E23B57" w:rsidP="002C4915">
            <w:pPr>
              <w:rPr>
                <w:rFonts w:cs="Times New Roman"/>
              </w:rPr>
            </w:pPr>
          </w:p>
        </w:tc>
      </w:tr>
      <w:tr w:rsidR="00E23B57" w:rsidRPr="00E142A0" w14:paraId="4007648F" w14:textId="77777777" w:rsidTr="002C4915">
        <w:tc>
          <w:tcPr>
            <w:tcW w:w="0" w:type="auto"/>
            <w:tcBorders>
              <w:top w:val="single" w:sz="4" w:space="0" w:color="auto"/>
              <w:left w:val="single" w:sz="4" w:space="0" w:color="auto"/>
              <w:bottom w:val="single" w:sz="4" w:space="0" w:color="auto"/>
              <w:right w:val="single" w:sz="4" w:space="0" w:color="auto"/>
            </w:tcBorders>
          </w:tcPr>
          <w:p w14:paraId="62EF39B2" w14:textId="7593E07A" w:rsidR="00E23B57" w:rsidRDefault="00E23B57" w:rsidP="002C4915">
            <w:pPr>
              <w:jc w:val="center"/>
              <w:rPr>
                <w:rFonts w:cs="Times New Roman"/>
                <w:highlight w:val="yellow"/>
              </w:rPr>
            </w:pPr>
            <w:r w:rsidRPr="007C139D">
              <w:rPr>
                <w:rFonts w:cs="Times New Roman"/>
              </w:rPr>
              <w:t>HeartDisease</w:t>
            </w:r>
          </w:p>
        </w:tc>
        <w:tc>
          <w:tcPr>
            <w:tcW w:w="0" w:type="auto"/>
            <w:tcBorders>
              <w:top w:val="single" w:sz="4" w:space="0" w:color="auto"/>
              <w:left w:val="single" w:sz="4" w:space="0" w:color="auto"/>
              <w:bottom w:val="single" w:sz="4" w:space="0" w:color="auto"/>
              <w:right w:val="single" w:sz="4" w:space="0" w:color="auto"/>
            </w:tcBorders>
          </w:tcPr>
          <w:p w14:paraId="0E853E0E" w14:textId="4FAB56CD" w:rsidR="00E23B57" w:rsidRDefault="00E23B57" w:rsidP="002C4915">
            <w:pPr>
              <w:rPr>
                <w:rFonts w:cs="Times New Roman"/>
              </w:rPr>
            </w:pPr>
            <w:r w:rsidRPr="007C139D">
              <w:rPr>
                <w:rFonts w:cs="Times New Roman"/>
              </w:rPr>
              <w:t>Did relative ever have heart disease (angina, heart attack, bypass surgery or angioplasty)?</w:t>
            </w:r>
          </w:p>
        </w:tc>
        <w:tc>
          <w:tcPr>
            <w:tcW w:w="0" w:type="auto"/>
            <w:tcBorders>
              <w:top w:val="single" w:sz="4" w:space="0" w:color="auto"/>
              <w:left w:val="single" w:sz="4" w:space="0" w:color="auto"/>
              <w:bottom w:val="single" w:sz="4" w:space="0" w:color="auto"/>
              <w:right w:val="single" w:sz="4" w:space="0" w:color="auto"/>
            </w:tcBorders>
          </w:tcPr>
          <w:p w14:paraId="299CF543" w14:textId="77777777" w:rsidR="00E23B57" w:rsidRPr="007C139D" w:rsidRDefault="00E23B57" w:rsidP="007C139D">
            <w:pPr>
              <w:rPr>
                <w:rFonts w:cs="Times New Roman"/>
              </w:rPr>
            </w:pPr>
            <w:r w:rsidRPr="007C139D">
              <w:rPr>
                <w:rFonts w:cs="Times New Roman"/>
              </w:rPr>
              <w:t>0=No</w:t>
            </w:r>
          </w:p>
          <w:p w14:paraId="0579C5B6" w14:textId="77777777" w:rsidR="00E23B57" w:rsidRPr="007C139D" w:rsidRDefault="00E23B57" w:rsidP="007C139D">
            <w:pPr>
              <w:rPr>
                <w:rFonts w:cs="Times New Roman"/>
              </w:rPr>
            </w:pPr>
            <w:r w:rsidRPr="007C139D">
              <w:rPr>
                <w:rFonts w:cs="Times New Roman"/>
              </w:rPr>
              <w:t>1=Yes</w:t>
            </w:r>
          </w:p>
          <w:p w14:paraId="2BA29DB4" w14:textId="77777777" w:rsidR="00E23B57" w:rsidRPr="007C139D" w:rsidRDefault="00E23B57" w:rsidP="007C139D">
            <w:pPr>
              <w:rPr>
                <w:rFonts w:cs="Times New Roman"/>
              </w:rPr>
            </w:pPr>
            <w:r w:rsidRPr="007C139D">
              <w:rPr>
                <w:rFonts w:cs="Times New Roman"/>
              </w:rPr>
              <w:t>9=Unknown</w:t>
            </w:r>
          </w:p>
          <w:p w14:paraId="28AA5124" w14:textId="1888B9EA" w:rsidR="00E23B57" w:rsidRDefault="00E23B57" w:rsidP="007C139D">
            <w:pPr>
              <w:rPr>
                <w:rFonts w:cs="Times New Roman"/>
              </w:rPr>
            </w:pPr>
            <w:r w:rsidRPr="007C139D">
              <w:rPr>
                <w:rFonts w:cs="Times New Roman"/>
              </w:rPr>
              <w:t>Null=Question was not asked</w:t>
            </w:r>
          </w:p>
        </w:tc>
      </w:tr>
      <w:tr w:rsidR="00E23B57" w:rsidRPr="00E142A0" w14:paraId="0C7A4829" w14:textId="77777777" w:rsidTr="002C4915">
        <w:tc>
          <w:tcPr>
            <w:tcW w:w="0" w:type="auto"/>
            <w:tcBorders>
              <w:top w:val="single" w:sz="4" w:space="0" w:color="auto"/>
              <w:left w:val="single" w:sz="4" w:space="0" w:color="auto"/>
              <w:bottom w:val="single" w:sz="4" w:space="0" w:color="auto"/>
              <w:right w:val="single" w:sz="4" w:space="0" w:color="auto"/>
            </w:tcBorders>
          </w:tcPr>
          <w:p w14:paraId="76A9AA3F" w14:textId="337AD3A5" w:rsidR="00E23B57" w:rsidRDefault="00E23B57" w:rsidP="002C4915">
            <w:pPr>
              <w:jc w:val="center"/>
              <w:rPr>
                <w:rFonts w:cs="Times New Roman"/>
                <w:highlight w:val="yellow"/>
              </w:rPr>
            </w:pPr>
            <w:r w:rsidRPr="007C139D">
              <w:rPr>
                <w:rFonts w:cs="Times New Roman"/>
              </w:rPr>
              <w:t>Stroke</w:t>
            </w:r>
          </w:p>
        </w:tc>
        <w:tc>
          <w:tcPr>
            <w:tcW w:w="0" w:type="auto"/>
            <w:tcBorders>
              <w:top w:val="single" w:sz="4" w:space="0" w:color="auto"/>
              <w:left w:val="single" w:sz="4" w:space="0" w:color="auto"/>
              <w:bottom w:val="single" w:sz="4" w:space="0" w:color="auto"/>
              <w:right w:val="single" w:sz="4" w:space="0" w:color="auto"/>
            </w:tcBorders>
          </w:tcPr>
          <w:p w14:paraId="65F52D18" w14:textId="231F7F74" w:rsidR="00E23B57" w:rsidRDefault="00E23B57" w:rsidP="002C4915">
            <w:pPr>
              <w:rPr>
                <w:rFonts w:cs="Times New Roman"/>
              </w:rPr>
            </w:pPr>
            <w:r w:rsidRPr="007C139D">
              <w:rPr>
                <w:rFonts w:cs="Times New Roman"/>
              </w:rPr>
              <w:t>Did relative ever have a stroke, mini-stroke TIA?</w:t>
            </w:r>
          </w:p>
        </w:tc>
        <w:tc>
          <w:tcPr>
            <w:tcW w:w="0" w:type="auto"/>
            <w:tcBorders>
              <w:top w:val="single" w:sz="4" w:space="0" w:color="auto"/>
              <w:left w:val="single" w:sz="4" w:space="0" w:color="auto"/>
              <w:bottom w:val="single" w:sz="4" w:space="0" w:color="auto"/>
              <w:right w:val="single" w:sz="4" w:space="0" w:color="auto"/>
            </w:tcBorders>
          </w:tcPr>
          <w:p w14:paraId="0D8D4897" w14:textId="77777777" w:rsidR="00E23B57" w:rsidRPr="007C139D" w:rsidRDefault="00E23B57" w:rsidP="007C139D">
            <w:pPr>
              <w:rPr>
                <w:rFonts w:cs="Times New Roman"/>
              </w:rPr>
            </w:pPr>
            <w:r w:rsidRPr="007C139D">
              <w:rPr>
                <w:rFonts w:cs="Times New Roman"/>
              </w:rPr>
              <w:t>0=No</w:t>
            </w:r>
          </w:p>
          <w:p w14:paraId="00267119" w14:textId="77777777" w:rsidR="00E23B57" w:rsidRPr="007C139D" w:rsidRDefault="00E23B57" w:rsidP="007C139D">
            <w:pPr>
              <w:rPr>
                <w:rFonts w:cs="Times New Roman"/>
              </w:rPr>
            </w:pPr>
            <w:r w:rsidRPr="007C139D">
              <w:rPr>
                <w:rFonts w:cs="Times New Roman"/>
              </w:rPr>
              <w:t>1=Yes</w:t>
            </w:r>
          </w:p>
          <w:p w14:paraId="5DCD6DF3" w14:textId="77777777" w:rsidR="00E23B57" w:rsidRPr="007C139D" w:rsidRDefault="00E23B57" w:rsidP="007C139D">
            <w:pPr>
              <w:rPr>
                <w:rFonts w:cs="Times New Roman"/>
              </w:rPr>
            </w:pPr>
            <w:r w:rsidRPr="007C139D">
              <w:rPr>
                <w:rFonts w:cs="Times New Roman"/>
              </w:rPr>
              <w:t>9=Unknown</w:t>
            </w:r>
          </w:p>
          <w:p w14:paraId="09CFD574" w14:textId="2CFFE104" w:rsidR="00E23B57" w:rsidRDefault="00E23B57" w:rsidP="007C139D">
            <w:pPr>
              <w:rPr>
                <w:rFonts w:cs="Times New Roman"/>
              </w:rPr>
            </w:pPr>
            <w:r w:rsidRPr="007C139D">
              <w:rPr>
                <w:rFonts w:cs="Times New Roman"/>
              </w:rPr>
              <w:t>Null=Question was not asked</w:t>
            </w:r>
          </w:p>
        </w:tc>
      </w:tr>
      <w:tr w:rsidR="00E23B57" w:rsidRPr="00E142A0" w14:paraId="182C1042" w14:textId="77777777" w:rsidTr="002C4915">
        <w:tc>
          <w:tcPr>
            <w:tcW w:w="0" w:type="auto"/>
            <w:tcBorders>
              <w:top w:val="single" w:sz="4" w:space="0" w:color="auto"/>
              <w:left w:val="single" w:sz="4" w:space="0" w:color="auto"/>
              <w:bottom w:val="single" w:sz="4" w:space="0" w:color="auto"/>
              <w:right w:val="single" w:sz="4" w:space="0" w:color="auto"/>
            </w:tcBorders>
          </w:tcPr>
          <w:p w14:paraId="4A2F1427" w14:textId="72BA3BCD" w:rsidR="00E23B57" w:rsidRDefault="00E23B57" w:rsidP="002C4915">
            <w:pPr>
              <w:jc w:val="center"/>
              <w:rPr>
                <w:rFonts w:cs="Times New Roman"/>
                <w:highlight w:val="yellow"/>
              </w:rPr>
            </w:pPr>
            <w:r w:rsidRPr="007C139D">
              <w:rPr>
                <w:rFonts w:cs="Times New Roman"/>
              </w:rPr>
              <w:t>Diabetes</w:t>
            </w:r>
          </w:p>
        </w:tc>
        <w:tc>
          <w:tcPr>
            <w:tcW w:w="0" w:type="auto"/>
            <w:tcBorders>
              <w:top w:val="single" w:sz="4" w:space="0" w:color="auto"/>
              <w:left w:val="single" w:sz="4" w:space="0" w:color="auto"/>
              <w:bottom w:val="single" w:sz="4" w:space="0" w:color="auto"/>
              <w:right w:val="single" w:sz="4" w:space="0" w:color="auto"/>
            </w:tcBorders>
          </w:tcPr>
          <w:p w14:paraId="0B24EC0C" w14:textId="4CD62DA3" w:rsidR="00E23B57" w:rsidRDefault="00E23B57" w:rsidP="002C4915">
            <w:pPr>
              <w:rPr>
                <w:rFonts w:cs="Times New Roman"/>
              </w:rPr>
            </w:pPr>
            <w:r w:rsidRPr="007C139D">
              <w:rPr>
                <w:rFonts w:cs="Times New Roman"/>
              </w:rPr>
              <w:t>Did relative ever have diabetes?</w:t>
            </w:r>
          </w:p>
        </w:tc>
        <w:tc>
          <w:tcPr>
            <w:tcW w:w="0" w:type="auto"/>
            <w:tcBorders>
              <w:top w:val="single" w:sz="4" w:space="0" w:color="auto"/>
              <w:left w:val="single" w:sz="4" w:space="0" w:color="auto"/>
              <w:bottom w:val="single" w:sz="4" w:space="0" w:color="auto"/>
              <w:right w:val="single" w:sz="4" w:space="0" w:color="auto"/>
            </w:tcBorders>
          </w:tcPr>
          <w:p w14:paraId="67135A8F" w14:textId="77777777" w:rsidR="00E23B57" w:rsidRPr="007C139D" w:rsidRDefault="00E23B57" w:rsidP="007C139D">
            <w:pPr>
              <w:rPr>
                <w:rFonts w:cs="Times New Roman"/>
              </w:rPr>
            </w:pPr>
            <w:r w:rsidRPr="007C139D">
              <w:rPr>
                <w:rFonts w:cs="Times New Roman"/>
              </w:rPr>
              <w:t>0=No</w:t>
            </w:r>
          </w:p>
          <w:p w14:paraId="6C861D4D" w14:textId="77777777" w:rsidR="00E23B57" w:rsidRPr="007C139D" w:rsidRDefault="00E23B57" w:rsidP="007C139D">
            <w:pPr>
              <w:rPr>
                <w:rFonts w:cs="Times New Roman"/>
              </w:rPr>
            </w:pPr>
            <w:r w:rsidRPr="007C139D">
              <w:rPr>
                <w:rFonts w:cs="Times New Roman"/>
              </w:rPr>
              <w:t>1=Yes</w:t>
            </w:r>
          </w:p>
          <w:p w14:paraId="701F0EC0" w14:textId="77777777" w:rsidR="00E23B57" w:rsidRPr="007C139D" w:rsidRDefault="00E23B57" w:rsidP="007C139D">
            <w:pPr>
              <w:rPr>
                <w:rFonts w:cs="Times New Roman"/>
              </w:rPr>
            </w:pPr>
            <w:r w:rsidRPr="007C139D">
              <w:rPr>
                <w:rFonts w:cs="Times New Roman"/>
              </w:rPr>
              <w:t>9=Unknown</w:t>
            </w:r>
          </w:p>
          <w:p w14:paraId="22802D9A" w14:textId="7285DEA6" w:rsidR="00E23B57" w:rsidRDefault="00E23B57" w:rsidP="007C139D">
            <w:pPr>
              <w:rPr>
                <w:rFonts w:cs="Times New Roman"/>
              </w:rPr>
            </w:pPr>
            <w:r w:rsidRPr="007C139D">
              <w:rPr>
                <w:rFonts w:cs="Times New Roman"/>
              </w:rPr>
              <w:t>Null=Question was not asked</w:t>
            </w:r>
          </w:p>
        </w:tc>
      </w:tr>
      <w:tr w:rsidR="00E23B57" w:rsidRPr="00E142A0" w14:paraId="25D89995" w14:textId="77777777" w:rsidTr="002C4915">
        <w:tc>
          <w:tcPr>
            <w:tcW w:w="0" w:type="auto"/>
            <w:tcBorders>
              <w:top w:val="single" w:sz="4" w:space="0" w:color="auto"/>
              <w:left w:val="single" w:sz="4" w:space="0" w:color="auto"/>
              <w:bottom w:val="single" w:sz="4" w:space="0" w:color="auto"/>
              <w:right w:val="single" w:sz="4" w:space="0" w:color="auto"/>
            </w:tcBorders>
          </w:tcPr>
          <w:p w14:paraId="6D786A4C" w14:textId="76D81EB3" w:rsidR="00E23B57" w:rsidRDefault="00E23B57" w:rsidP="002C4915">
            <w:pPr>
              <w:jc w:val="center"/>
              <w:rPr>
                <w:rFonts w:cs="Times New Roman"/>
                <w:highlight w:val="yellow"/>
              </w:rPr>
            </w:pPr>
            <w:r w:rsidRPr="007C139D">
              <w:rPr>
                <w:rFonts w:cs="Times New Roman"/>
              </w:rPr>
              <w:t>Cancer</w:t>
            </w:r>
          </w:p>
        </w:tc>
        <w:tc>
          <w:tcPr>
            <w:tcW w:w="0" w:type="auto"/>
            <w:tcBorders>
              <w:top w:val="single" w:sz="4" w:space="0" w:color="auto"/>
              <w:left w:val="single" w:sz="4" w:space="0" w:color="auto"/>
              <w:bottom w:val="single" w:sz="4" w:space="0" w:color="auto"/>
              <w:right w:val="single" w:sz="4" w:space="0" w:color="auto"/>
            </w:tcBorders>
          </w:tcPr>
          <w:p w14:paraId="3F92D9E6" w14:textId="6B152DDD" w:rsidR="00E23B57" w:rsidRDefault="00E23B57" w:rsidP="002C4915">
            <w:pPr>
              <w:rPr>
                <w:rFonts w:cs="Times New Roman"/>
              </w:rPr>
            </w:pPr>
            <w:r w:rsidRPr="007C139D">
              <w:rPr>
                <w:rFonts w:cs="Times New Roman"/>
              </w:rPr>
              <w:t>Did relative ever have cancer?</w:t>
            </w:r>
          </w:p>
        </w:tc>
        <w:tc>
          <w:tcPr>
            <w:tcW w:w="0" w:type="auto"/>
            <w:tcBorders>
              <w:top w:val="single" w:sz="4" w:space="0" w:color="auto"/>
              <w:left w:val="single" w:sz="4" w:space="0" w:color="auto"/>
              <w:bottom w:val="single" w:sz="4" w:space="0" w:color="auto"/>
              <w:right w:val="single" w:sz="4" w:space="0" w:color="auto"/>
            </w:tcBorders>
          </w:tcPr>
          <w:p w14:paraId="43B4D206" w14:textId="77777777" w:rsidR="00E23B57" w:rsidRPr="007C139D" w:rsidRDefault="00E23B57" w:rsidP="007C139D">
            <w:pPr>
              <w:rPr>
                <w:rFonts w:cs="Times New Roman"/>
              </w:rPr>
            </w:pPr>
            <w:r w:rsidRPr="007C139D">
              <w:rPr>
                <w:rFonts w:cs="Times New Roman"/>
              </w:rPr>
              <w:t>0=No</w:t>
            </w:r>
          </w:p>
          <w:p w14:paraId="0AEA1257" w14:textId="77777777" w:rsidR="00E23B57" w:rsidRPr="007C139D" w:rsidRDefault="00E23B57" w:rsidP="007C139D">
            <w:pPr>
              <w:rPr>
                <w:rFonts w:cs="Times New Roman"/>
              </w:rPr>
            </w:pPr>
            <w:r w:rsidRPr="007C139D">
              <w:rPr>
                <w:rFonts w:cs="Times New Roman"/>
              </w:rPr>
              <w:t>1=Yes</w:t>
            </w:r>
          </w:p>
          <w:p w14:paraId="50CE5385" w14:textId="77777777" w:rsidR="00E23B57" w:rsidRPr="007C139D" w:rsidRDefault="00E23B57" w:rsidP="007C139D">
            <w:pPr>
              <w:rPr>
                <w:rFonts w:cs="Times New Roman"/>
              </w:rPr>
            </w:pPr>
            <w:r w:rsidRPr="007C139D">
              <w:rPr>
                <w:rFonts w:cs="Times New Roman"/>
              </w:rPr>
              <w:t>9=Unknown</w:t>
            </w:r>
          </w:p>
          <w:p w14:paraId="7FBE22CB" w14:textId="1666ECD6" w:rsidR="00E23B57" w:rsidRDefault="00E23B57" w:rsidP="007C139D">
            <w:pPr>
              <w:rPr>
                <w:rFonts w:cs="Times New Roman"/>
              </w:rPr>
            </w:pPr>
            <w:r w:rsidRPr="007C139D">
              <w:rPr>
                <w:rFonts w:cs="Times New Roman"/>
              </w:rPr>
              <w:t>Null=Question was not asked</w:t>
            </w:r>
          </w:p>
        </w:tc>
      </w:tr>
      <w:tr w:rsidR="00E23B57" w:rsidRPr="00E142A0" w14:paraId="6C381744" w14:textId="77777777" w:rsidTr="002C4915">
        <w:tc>
          <w:tcPr>
            <w:tcW w:w="0" w:type="auto"/>
            <w:tcBorders>
              <w:top w:val="single" w:sz="4" w:space="0" w:color="auto"/>
              <w:left w:val="single" w:sz="4" w:space="0" w:color="auto"/>
              <w:bottom w:val="single" w:sz="4" w:space="0" w:color="auto"/>
              <w:right w:val="single" w:sz="4" w:space="0" w:color="auto"/>
            </w:tcBorders>
          </w:tcPr>
          <w:p w14:paraId="08AA8E24" w14:textId="7D72B707" w:rsidR="00E23B57" w:rsidRDefault="00E23B57" w:rsidP="002C4915">
            <w:pPr>
              <w:jc w:val="center"/>
              <w:rPr>
                <w:rFonts w:cs="Times New Roman"/>
                <w:highlight w:val="yellow"/>
              </w:rPr>
            </w:pPr>
            <w:r w:rsidRPr="007C139D">
              <w:rPr>
                <w:rFonts w:cs="Times New Roman"/>
              </w:rPr>
              <w:t>CancerType</w:t>
            </w:r>
          </w:p>
        </w:tc>
        <w:tc>
          <w:tcPr>
            <w:tcW w:w="0" w:type="auto"/>
            <w:tcBorders>
              <w:top w:val="single" w:sz="4" w:space="0" w:color="auto"/>
              <w:left w:val="single" w:sz="4" w:space="0" w:color="auto"/>
              <w:bottom w:val="single" w:sz="4" w:space="0" w:color="auto"/>
              <w:right w:val="single" w:sz="4" w:space="0" w:color="auto"/>
            </w:tcBorders>
          </w:tcPr>
          <w:p w14:paraId="121BAFE8" w14:textId="1D353B98" w:rsidR="00E23B57" w:rsidRDefault="00E23B57" w:rsidP="002C4915">
            <w:pPr>
              <w:rPr>
                <w:rFonts w:cs="Times New Roman"/>
              </w:rPr>
            </w:pPr>
            <w:r w:rsidRPr="007C139D">
              <w:rPr>
                <w:rFonts w:cs="Times New Roman"/>
              </w:rPr>
              <w:t>If relative had cancer, ask what type of cancer.</w:t>
            </w:r>
          </w:p>
        </w:tc>
        <w:tc>
          <w:tcPr>
            <w:tcW w:w="0" w:type="auto"/>
            <w:tcBorders>
              <w:top w:val="single" w:sz="4" w:space="0" w:color="auto"/>
              <w:left w:val="single" w:sz="4" w:space="0" w:color="auto"/>
              <w:bottom w:val="single" w:sz="4" w:space="0" w:color="auto"/>
              <w:right w:val="single" w:sz="4" w:space="0" w:color="auto"/>
            </w:tcBorders>
          </w:tcPr>
          <w:p w14:paraId="3C2B83B1" w14:textId="77777777" w:rsidR="00E23B57" w:rsidRPr="007C139D" w:rsidRDefault="00E23B57" w:rsidP="007C139D">
            <w:pPr>
              <w:rPr>
                <w:rFonts w:cs="Times New Roman"/>
              </w:rPr>
            </w:pPr>
            <w:r w:rsidRPr="007C139D">
              <w:rPr>
                <w:rFonts w:cs="Times New Roman"/>
              </w:rPr>
              <w:t>Basal cell</w:t>
            </w:r>
          </w:p>
          <w:p w14:paraId="6C67F377" w14:textId="77777777" w:rsidR="00E23B57" w:rsidRPr="007C139D" w:rsidRDefault="00E23B57" w:rsidP="007C139D">
            <w:pPr>
              <w:rPr>
                <w:rFonts w:cs="Times New Roman"/>
              </w:rPr>
            </w:pPr>
            <w:r w:rsidRPr="007C139D">
              <w:rPr>
                <w:rFonts w:cs="Times New Roman"/>
              </w:rPr>
              <w:t>Bladder</w:t>
            </w:r>
          </w:p>
          <w:p w14:paraId="6AF41816" w14:textId="77777777" w:rsidR="00E23B57" w:rsidRPr="007C139D" w:rsidRDefault="00E23B57" w:rsidP="007C139D">
            <w:pPr>
              <w:rPr>
                <w:rFonts w:cs="Times New Roman"/>
              </w:rPr>
            </w:pPr>
            <w:r w:rsidRPr="007C139D">
              <w:rPr>
                <w:rFonts w:cs="Times New Roman"/>
              </w:rPr>
              <w:t>Bone</w:t>
            </w:r>
          </w:p>
          <w:p w14:paraId="314CE793" w14:textId="77777777" w:rsidR="00E23B57" w:rsidRPr="007C139D" w:rsidRDefault="00E23B57" w:rsidP="007C139D">
            <w:pPr>
              <w:rPr>
                <w:rFonts w:cs="Times New Roman"/>
              </w:rPr>
            </w:pPr>
            <w:r w:rsidRPr="007C139D">
              <w:rPr>
                <w:rFonts w:cs="Times New Roman"/>
              </w:rPr>
              <w:t>Brain</w:t>
            </w:r>
          </w:p>
          <w:p w14:paraId="6E5CB550" w14:textId="77777777" w:rsidR="00E23B57" w:rsidRPr="007C139D" w:rsidRDefault="00E23B57" w:rsidP="007C139D">
            <w:pPr>
              <w:rPr>
                <w:rFonts w:cs="Times New Roman"/>
              </w:rPr>
            </w:pPr>
            <w:r w:rsidRPr="007C139D">
              <w:rPr>
                <w:rFonts w:cs="Times New Roman"/>
              </w:rPr>
              <w:t>Breast</w:t>
            </w:r>
          </w:p>
          <w:p w14:paraId="75A49FC4" w14:textId="77777777" w:rsidR="00E23B57" w:rsidRPr="007C139D" w:rsidRDefault="00E23B57" w:rsidP="007C139D">
            <w:pPr>
              <w:rPr>
                <w:rFonts w:cs="Times New Roman"/>
              </w:rPr>
            </w:pPr>
            <w:r w:rsidRPr="007C139D">
              <w:rPr>
                <w:rFonts w:cs="Times New Roman"/>
              </w:rPr>
              <w:lastRenderedPageBreak/>
              <w:t>Cervical</w:t>
            </w:r>
          </w:p>
          <w:p w14:paraId="47921D03" w14:textId="77777777" w:rsidR="00E23B57" w:rsidRPr="007C139D" w:rsidRDefault="00E23B57" w:rsidP="007C139D">
            <w:pPr>
              <w:rPr>
                <w:rFonts w:cs="Times New Roman"/>
              </w:rPr>
            </w:pPr>
            <w:r w:rsidRPr="007C139D">
              <w:rPr>
                <w:rFonts w:cs="Times New Roman"/>
              </w:rPr>
              <w:t>Colorectal</w:t>
            </w:r>
          </w:p>
          <w:p w14:paraId="4B6FCAD7" w14:textId="77777777" w:rsidR="00E23B57" w:rsidRPr="007C139D" w:rsidRDefault="00E23B57" w:rsidP="007C139D">
            <w:pPr>
              <w:rPr>
                <w:rFonts w:cs="Times New Roman"/>
              </w:rPr>
            </w:pPr>
            <w:r w:rsidRPr="007C139D">
              <w:rPr>
                <w:rFonts w:cs="Times New Roman"/>
              </w:rPr>
              <w:t>Esophageal</w:t>
            </w:r>
          </w:p>
          <w:p w14:paraId="1AC57047" w14:textId="77777777" w:rsidR="00E23B57" w:rsidRPr="007C139D" w:rsidRDefault="00E23B57" w:rsidP="007C139D">
            <w:pPr>
              <w:rPr>
                <w:rFonts w:cs="Times New Roman"/>
              </w:rPr>
            </w:pPr>
            <w:r w:rsidRPr="007C139D">
              <w:rPr>
                <w:rFonts w:cs="Times New Roman"/>
              </w:rPr>
              <w:t>Kidney</w:t>
            </w:r>
          </w:p>
          <w:p w14:paraId="237102ED" w14:textId="77777777" w:rsidR="00E23B57" w:rsidRPr="007C139D" w:rsidRDefault="00E23B57" w:rsidP="007C139D">
            <w:pPr>
              <w:rPr>
                <w:rFonts w:cs="Times New Roman"/>
              </w:rPr>
            </w:pPr>
            <w:r w:rsidRPr="007C139D">
              <w:rPr>
                <w:rFonts w:cs="Times New Roman"/>
              </w:rPr>
              <w:t>Leukemia</w:t>
            </w:r>
          </w:p>
          <w:p w14:paraId="4189FB3D" w14:textId="77777777" w:rsidR="00E23B57" w:rsidRPr="007C139D" w:rsidRDefault="00E23B57" w:rsidP="007C139D">
            <w:pPr>
              <w:rPr>
                <w:rFonts w:cs="Times New Roman"/>
              </w:rPr>
            </w:pPr>
            <w:r w:rsidRPr="007C139D">
              <w:rPr>
                <w:rFonts w:cs="Times New Roman"/>
              </w:rPr>
              <w:t>Lung</w:t>
            </w:r>
          </w:p>
          <w:p w14:paraId="65783564" w14:textId="77777777" w:rsidR="00E23B57" w:rsidRPr="007C139D" w:rsidRDefault="00E23B57" w:rsidP="007C139D">
            <w:pPr>
              <w:rPr>
                <w:rFonts w:cs="Times New Roman"/>
              </w:rPr>
            </w:pPr>
            <w:r w:rsidRPr="007C139D">
              <w:rPr>
                <w:rFonts w:cs="Times New Roman"/>
              </w:rPr>
              <w:t>Melanoma</w:t>
            </w:r>
          </w:p>
          <w:p w14:paraId="4FA51C30" w14:textId="77777777" w:rsidR="00E23B57" w:rsidRPr="007C139D" w:rsidRDefault="00E23B57" w:rsidP="007C139D">
            <w:pPr>
              <w:rPr>
                <w:rFonts w:cs="Times New Roman"/>
              </w:rPr>
            </w:pPr>
            <w:r w:rsidRPr="007C139D">
              <w:rPr>
                <w:rFonts w:cs="Times New Roman"/>
              </w:rPr>
              <w:t>Non-Hodgkin's Lymphoma</w:t>
            </w:r>
          </w:p>
          <w:p w14:paraId="0C3735A2" w14:textId="77777777" w:rsidR="00E23B57" w:rsidRPr="007C139D" w:rsidRDefault="00E23B57" w:rsidP="007C139D">
            <w:pPr>
              <w:rPr>
                <w:rFonts w:cs="Times New Roman"/>
              </w:rPr>
            </w:pPr>
            <w:r w:rsidRPr="007C139D">
              <w:rPr>
                <w:rFonts w:cs="Times New Roman"/>
              </w:rPr>
              <w:t>Oral cavity</w:t>
            </w:r>
          </w:p>
          <w:p w14:paraId="3D11334F" w14:textId="77777777" w:rsidR="00E23B57" w:rsidRPr="007C139D" w:rsidRDefault="00E23B57" w:rsidP="007C139D">
            <w:pPr>
              <w:rPr>
                <w:rFonts w:cs="Times New Roman"/>
              </w:rPr>
            </w:pPr>
            <w:r w:rsidRPr="007C139D">
              <w:rPr>
                <w:rFonts w:cs="Times New Roman"/>
              </w:rPr>
              <w:t>Other</w:t>
            </w:r>
          </w:p>
          <w:p w14:paraId="57EA4506" w14:textId="77777777" w:rsidR="00E23B57" w:rsidRPr="007C139D" w:rsidRDefault="00E23B57" w:rsidP="007C139D">
            <w:pPr>
              <w:rPr>
                <w:rFonts w:cs="Times New Roman"/>
              </w:rPr>
            </w:pPr>
            <w:r w:rsidRPr="007C139D">
              <w:rPr>
                <w:rFonts w:cs="Times New Roman"/>
              </w:rPr>
              <w:t>Ovarian</w:t>
            </w:r>
          </w:p>
          <w:p w14:paraId="5166E386" w14:textId="77777777" w:rsidR="00E23B57" w:rsidRPr="007C139D" w:rsidRDefault="00E23B57" w:rsidP="007C139D">
            <w:pPr>
              <w:rPr>
                <w:rFonts w:cs="Times New Roman"/>
              </w:rPr>
            </w:pPr>
            <w:r w:rsidRPr="007C139D">
              <w:rPr>
                <w:rFonts w:cs="Times New Roman"/>
              </w:rPr>
              <w:t>Pancreatic</w:t>
            </w:r>
          </w:p>
          <w:p w14:paraId="73337E8B" w14:textId="77777777" w:rsidR="00E23B57" w:rsidRPr="007C139D" w:rsidRDefault="00E23B57" w:rsidP="007C139D">
            <w:pPr>
              <w:rPr>
                <w:rFonts w:cs="Times New Roman"/>
              </w:rPr>
            </w:pPr>
            <w:r w:rsidRPr="007C139D">
              <w:rPr>
                <w:rFonts w:cs="Times New Roman"/>
              </w:rPr>
              <w:t>Prostrate</w:t>
            </w:r>
          </w:p>
          <w:p w14:paraId="198A85CC" w14:textId="77777777" w:rsidR="00E23B57" w:rsidRPr="007C139D" w:rsidRDefault="00E23B57" w:rsidP="007C139D">
            <w:pPr>
              <w:rPr>
                <w:rFonts w:cs="Times New Roman"/>
              </w:rPr>
            </w:pPr>
            <w:r w:rsidRPr="007C139D">
              <w:rPr>
                <w:rFonts w:cs="Times New Roman"/>
              </w:rPr>
              <w:t>Squamous cell</w:t>
            </w:r>
          </w:p>
          <w:p w14:paraId="723B9AC7" w14:textId="77777777" w:rsidR="00E23B57" w:rsidRPr="007C139D" w:rsidRDefault="00E23B57" w:rsidP="007C139D">
            <w:pPr>
              <w:rPr>
                <w:rFonts w:cs="Times New Roman"/>
              </w:rPr>
            </w:pPr>
            <w:r w:rsidRPr="007C139D">
              <w:rPr>
                <w:rFonts w:cs="Times New Roman"/>
              </w:rPr>
              <w:t>Stomach</w:t>
            </w:r>
          </w:p>
          <w:p w14:paraId="73ADC2EB" w14:textId="77777777" w:rsidR="00E23B57" w:rsidRPr="007C139D" w:rsidRDefault="00E23B57" w:rsidP="007C139D">
            <w:pPr>
              <w:rPr>
                <w:rFonts w:cs="Times New Roman"/>
              </w:rPr>
            </w:pPr>
            <w:r w:rsidRPr="007C139D">
              <w:rPr>
                <w:rFonts w:cs="Times New Roman"/>
              </w:rPr>
              <w:t>Throat</w:t>
            </w:r>
          </w:p>
          <w:p w14:paraId="4B380CEE" w14:textId="6C1BB0AC" w:rsidR="00E23B57" w:rsidRDefault="00E23B57" w:rsidP="007C139D">
            <w:pPr>
              <w:rPr>
                <w:rFonts w:cs="Times New Roman"/>
              </w:rPr>
            </w:pPr>
            <w:r w:rsidRPr="007C139D">
              <w:rPr>
                <w:rFonts w:cs="Times New Roman"/>
              </w:rPr>
              <w:t>Uterine</w:t>
            </w:r>
          </w:p>
        </w:tc>
      </w:tr>
    </w:tbl>
    <w:p w14:paraId="2F34C8FC" w14:textId="027D33CD" w:rsidR="00632759" w:rsidRPr="00E142A0" w:rsidRDefault="00632759" w:rsidP="00632759">
      <w:pPr>
        <w:pBdr>
          <w:bottom w:val="single" w:sz="6" w:space="1" w:color="auto"/>
        </w:pBdr>
        <w:spacing w:after="0"/>
        <w:rPr>
          <w:rFonts w:cs="Times New Roman"/>
        </w:rPr>
      </w:pPr>
    </w:p>
    <w:p w14:paraId="170F3D12" w14:textId="77777777" w:rsidR="00632759" w:rsidRPr="00E142A0" w:rsidRDefault="00632759" w:rsidP="00632759">
      <w:pPr>
        <w:pBdr>
          <w:bottom w:val="single" w:sz="6" w:space="1" w:color="auto"/>
        </w:pBdr>
        <w:spacing w:after="0"/>
        <w:rPr>
          <w:rFonts w:cs="Times New Roman"/>
          <w:b/>
        </w:rPr>
      </w:pPr>
      <w:r w:rsidRPr="00E142A0">
        <w:rPr>
          <w:rFonts w:cs="Times New Roman"/>
          <w:b/>
        </w:rPr>
        <w:t>SCORING OF SCALE</w:t>
      </w:r>
    </w:p>
    <w:p w14:paraId="3EA6A6FE" w14:textId="77777777" w:rsidR="00632759" w:rsidRPr="00D914A5" w:rsidRDefault="00632759" w:rsidP="00632759">
      <w:pPr>
        <w:autoSpaceDE w:val="0"/>
        <w:autoSpaceDN w:val="0"/>
        <w:adjustRightInd w:val="0"/>
        <w:spacing w:after="0" w:line="240" w:lineRule="auto"/>
        <w:rPr>
          <w:rFonts w:ascii="Courier New" w:hAnsi="Courier New" w:cs="Courier New"/>
          <w:color w:val="000000"/>
          <w:sz w:val="20"/>
          <w:szCs w:val="20"/>
          <w:shd w:val="clear" w:color="auto" w:fill="FFFFFF"/>
        </w:rPr>
      </w:pPr>
      <w:r w:rsidRPr="00D914A5">
        <w:rPr>
          <w:rFonts w:cs="Times New Roman"/>
        </w:rPr>
        <w:t>N/A</w:t>
      </w:r>
    </w:p>
    <w:p w14:paraId="1A6134BE" w14:textId="77777777" w:rsidR="00632759" w:rsidRPr="003A21C3" w:rsidRDefault="00632759" w:rsidP="00632759">
      <w:pPr>
        <w:autoSpaceDE w:val="0"/>
        <w:autoSpaceDN w:val="0"/>
        <w:adjustRightInd w:val="0"/>
        <w:spacing w:after="0" w:line="240" w:lineRule="auto"/>
        <w:rPr>
          <w:rFonts w:cs="Times New Roman"/>
        </w:rPr>
      </w:pPr>
    </w:p>
    <w:p w14:paraId="2DA310F8" w14:textId="77777777" w:rsidR="00632759" w:rsidRPr="000431A1" w:rsidRDefault="00632759" w:rsidP="00152517">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14:paraId="771AD356" w14:textId="77777777" w:rsidR="00152517" w:rsidRPr="003A21C3" w:rsidRDefault="00152517" w:rsidP="00152517">
      <w:pPr>
        <w:autoSpaceDE w:val="0"/>
        <w:autoSpaceDN w:val="0"/>
        <w:adjustRightInd w:val="0"/>
        <w:spacing w:after="0" w:line="240" w:lineRule="auto"/>
        <w:rPr>
          <w:rFonts w:cs="Times New Roman"/>
        </w:rPr>
      </w:pPr>
    </w:p>
    <w:p w14:paraId="2007484E" w14:textId="77777777" w:rsidR="00152517" w:rsidRDefault="00152517" w:rsidP="007C40F7">
      <w:pPr>
        <w:autoSpaceDE w:val="0"/>
        <w:autoSpaceDN w:val="0"/>
        <w:adjustRightInd w:val="0"/>
        <w:spacing w:after="0" w:line="240" w:lineRule="auto"/>
        <w:rPr>
          <w:rFonts w:cs="Times New Roman"/>
        </w:rPr>
      </w:pPr>
    </w:p>
    <w:p w14:paraId="589BE915" w14:textId="77777777" w:rsidR="002C4915" w:rsidRDefault="002C4915" w:rsidP="007C40F7">
      <w:pPr>
        <w:autoSpaceDE w:val="0"/>
        <w:autoSpaceDN w:val="0"/>
        <w:adjustRightInd w:val="0"/>
        <w:spacing w:after="0" w:line="240" w:lineRule="auto"/>
        <w:rPr>
          <w:rFonts w:cs="Times New Roman"/>
        </w:rPr>
      </w:pPr>
    </w:p>
    <w:p w14:paraId="7049B7F2" w14:textId="77777777" w:rsidR="002C4915" w:rsidRDefault="002C4915" w:rsidP="007C40F7">
      <w:pPr>
        <w:autoSpaceDE w:val="0"/>
        <w:autoSpaceDN w:val="0"/>
        <w:adjustRightInd w:val="0"/>
        <w:spacing w:after="0" w:line="240" w:lineRule="auto"/>
        <w:rPr>
          <w:rFonts w:cs="Times New Roman"/>
        </w:rPr>
      </w:pPr>
    </w:p>
    <w:p w14:paraId="5722BFA4" w14:textId="77777777" w:rsidR="002C4915" w:rsidRDefault="002C4915" w:rsidP="007C40F7">
      <w:pPr>
        <w:autoSpaceDE w:val="0"/>
        <w:autoSpaceDN w:val="0"/>
        <w:adjustRightInd w:val="0"/>
        <w:spacing w:after="0" w:line="240" w:lineRule="auto"/>
        <w:rPr>
          <w:rFonts w:cs="Times New Roman"/>
        </w:rPr>
      </w:pPr>
    </w:p>
    <w:p w14:paraId="6B1ED2D0" w14:textId="77777777" w:rsidR="002C4915" w:rsidRDefault="002C4915" w:rsidP="007C40F7">
      <w:pPr>
        <w:autoSpaceDE w:val="0"/>
        <w:autoSpaceDN w:val="0"/>
        <w:adjustRightInd w:val="0"/>
        <w:spacing w:after="0" w:line="240" w:lineRule="auto"/>
        <w:rPr>
          <w:rFonts w:cs="Times New Roman"/>
        </w:rPr>
      </w:pPr>
    </w:p>
    <w:p w14:paraId="188A6668" w14:textId="77777777" w:rsidR="002C4915" w:rsidRDefault="002C4915" w:rsidP="007C40F7">
      <w:pPr>
        <w:autoSpaceDE w:val="0"/>
        <w:autoSpaceDN w:val="0"/>
        <w:adjustRightInd w:val="0"/>
        <w:spacing w:after="0" w:line="240" w:lineRule="auto"/>
        <w:rPr>
          <w:rFonts w:cs="Times New Roman"/>
        </w:rPr>
      </w:pPr>
    </w:p>
    <w:p w14:paraId="10876C8A" w14:textId="77777777" w:rsidR="002C4915" w:rsidRDefault="002C4915" w:rsidP="007C40F7">
      <w:pPr>
        <w:autoSpaceDE w:val="0"/>
        <w:autoSpaceDN w:val="0"/>
        <w:adjustRightInd w:val="0"/>
        <w:spacing w:after="0" w:line="240" w:lineRule="auto"/>
        <w:rPr>
          <w:rFonts w:cs="Times New Roman"/>
        </w:rPr>
      </w:pPr>
    </w:p>
    <w:p w14:paraId="365BABEC" w14:textId="77777777" w:rsidR="002C4915" w:rsidRDefault="002C4915" w:rsidP="007C40F7">
      <w:pPr>
        <w:autoSpaceDE w:val="0"/>
        <w:autoSpaceDN w:val="0"/>
        <w:adjustRightInd w:val="0"/>
        <w:spacing w:after="0" w:line="240" w:lineRule="auto"/>
        <w:rPr>
          <w:rFonts w:cs="Times New Roman"/>
        </w:rPr>
      </w:pPr>
    </w:p>
    <w:p w14:paraId="75DF42A4" w14:textId="77777777" w:rsidR="002C4915" w:rsidRDefault="002C4915" w:rsidP="007C40F7">
      <w:pPr>
        <w:autoSpaceDE w:val="0"/>
        <w:autoSpaceDN w:val="0"/>
        <w:adjustRightInd w:val="0"/>
        <w:spacing w:after="0" w:line="240" w:lineRule="auto"/>
        <w:rPr>
          <w:rFonts w:cs="Times New Roman"/>
        </w:rPr>
      </w:pPr>
    </w:p>
    <w:p w14:paraId="110C797A" w14:textId="77777777" w:rsidR="002C4915" w:rsidRDefault="002C4915" w:rsidP="007C40F7">
      <w:pPr>
        <w:autoSpaceDE w:val="0"/>
        <w:autoSpaceDN w:val="0"/>
        <w:adjustRightInd w:val="0"/>
        <w:spacing w:after="0" w:line="240" w:lineRule="auto"/>
        <w:rPr>
          <w:rFonts w:cs="Times New Roman"/>
        </w:rPr>
      </w:pPr>
    </w:p>
    <w:p w14:paraId="269D0661" w14:textId="77777777" w:rsidR="002C4915" w:rsidRDefault="002C4915" w:rsidP="007C40F7">
      <w:pPr>
        <w:autoSpaceDE w:val="0"/>
        <w:autoSpaceDN w:val="0"/>
        <w:adjustRightInd w:val="0"/>
        <w:spacing w:after="0" w:line="240" w:lineRule="auto"/>
        <w:rPr>
          <w:rFonts w:cs="Times New Roman"/>
        </w:rPr>
      </w:pPr>
    </w:p>
    <w:p w14:paraId="710A6E88" w14:textId="77777777" w:rsidR="002C4915" w:rsidRDefault="002C4915" w:rsidP="007C40F7">
      <w:pPr>
        <w:autoSpaceDE w:val="0"/>
        <w:autoSpaceDN w:val="0"/>
        <w:adjustRightInd w:val="0"/>
        <w:spacing w:after="0" w:line="240" w:lineRule="auto"/>
        <w:rPr>
          <w:rFonts w:cs="Times New Roman"/>
        </w:rPr>
      </w:pPr>
    </w:p>
    <w:p w14:paraId="383F598F" w14:textId="77777777" w:rsidR="002C4915" w:rsidRDefault="002C4915" w:rsidP="007C40F7">
      <w:pPr>
        <w:autoSpaceDE w:val="0"/>
        <w:autoSpaceDN w:val="0"/>
        <w:adjustRightInd w:val="0"/>
        <w:spacing w:after="0" w:line="240" w:lineRule="auto"/>
        <w:rPr>
          <w:rFonts w:cs="Times New Roman"/>
        </w:rPr>
      </w:pPr>
    </w:p>
    <w:p w14:paraId="715B8A0E" w14:textId="77777777" w:rsidR="002C4915" w:rsidRDefault="002C4915" w:rsidP="007C40F7">
      <w:pPr>
        <w:autoSpaceDE w:val="0"/>
        <w:autoSpaceDN w:val="0"/>
        <w:adjustRightInd w:val="0"/>
        <w:spacing w:after="0" w:line="240" w:lineRule="auto"/>
        <w:rPr>
          <w:rFonts w:cs="Times New Roman"/>
        </w:rPr>
      </w:pPr>
    </w:p>
    <w:p w14:paraId="5FCC2362" w14:textId="77777777" w:rsidR="002C4915" w:rsidRDefault="002C4915" w:rsidP="007C40F7">
      <w:pPr>
        <w:autoSpaceDE w:val="0"/>
        <w:autoSpaceDN w:val="0"/>
        <w:adjustRightInd w:val="0"/>
        <w:spacing w:after="0" w:line="240" w:lineRule="auto"/>
        <w:rPr>
          <w:rFonts w:cs="Times New Roman"/>
        </w:rPr>
      </w:pPr>
    </w:p>
    <w:p w14:paraId="357660D0" w14:textId="77777777" w:rsidR="002C4915" w:rsidRDefault="002C4915" w:rsidP="007C40F7">
      <w:pPr>
        <w:autoSpaceDE w:val="0"/>
        <w:autoSpaceDN w:val="0"/>
        <w:adjustRightInd w:val="0"/>
        <w:spacing w:after="0" w:line="240" w:lineRule="auto"/>
        <w:rPr>
          <w:rFonts w:cs="Times New Roman"/>
        </w:rPr>
      </w:pPr>
    </w:p>
    <w:p w14:paraId="196CC8DB" w14:textId="77777777" w:rsidR="002C4915" w:rsidRDefault="002C4915" w:rsidP="007C40F7">
      <w:pPr>
        <w:autoSpaceDE w:val="0"/>
        <w:autoSpaceDN w:val="0"/>
        <w:adjustRightInd w:val="0"/>
        <w:spacing w:after="0" w:line="240" w:lineRule="auto"/>
        <w:rPr>
          <w:rFonts w:cs="Times New Roman"/>
        </w:rPr>
      </w:pPr>
    </w:p>
    <w:p w14:paraId="7D62435C" w14:textId="67B49055" w:rsidR="002C4915" w:rsidRDefault="002C4915" w:rsidP="007C40F7">
      <w:pPr>
        <w:autoSpaceDE w:val="0"/>
        <w:autoSpaceDN w:val="0"/>
        <w:adjustRightInd w:val="0"/>
        <w:spacing w:after="0" w:line="240" w:lineRule="auto"/>
        <w:rPr>
          <w:rFonts w:cs="Times New Roman"/>
        </w:rPr>
      </w:pPr>
    </w:p>
    <w:p w14:paraId="15120CA2" w14:textId="46BB4D0C" w:rsidR="007C139D" w:rsidRDefault="007C139D" w:rsidP="007C40F7">
      <w:pPr>
        <w:autoSpaceDE w:val="0"/>
        <w:autoSpaceDN w:val="0"/>
        <w:adjustRightInd w:val="0"/>
        <w:spacing w:after="0" w:line="240" w:lineRule="auto"/>
        <w:rPr>
          <w:rFonts w:cs="Times New Roman"/>
        </w:rPr>
      </w:pPr>
    </w:p>
    <w:p w14:paraId="1A87A08D" w14:textId="42554117" w:rsidR="007C139D" w:rsidRDefault="007C139D" w:rsidP="007C40F7">
      <w:pPr>
        <w:autoSpaceDE w:val="0"/>
        <w:autoSpaceDN w:val="0"/>
        <w:adjustRightInd w:val="0"/>
        <w:spacing w:after="0" w:line="240" w:lineRule="auto"/>
        <w:rPr>
          <w:rFonts w:cs="Times New Roman"/>
        </w:rPr>
      </w:pPr>
    </w:p>
    <w:p w14:paraId="5BAEE273" w14:textId="5D770FBA" w:rsidR="007C139D" w:rsidRDefault="007C139D" w:rsidP="007C40F7">
      <w:pPr>
        <w:autoSpaceDE w:val="0"/>
        <w:autoSpaceDN w:val="0"/>
        <w:adjustRightInd w:val="0"/>
        <w:spacing w:after="0" w:line="240" w:lineRule="auto"/>
        <w:rPr>
          <w:rFonts w:cs="Times New Roman"/>
        </w:rPr>
      </w:pPr>
    </w:p>
    <w:p w14:paraId="3BA33BB2" w14:textId="53AF10D8" w:rsidR="007C139D" w:rsidRDefault="007C139D" w:rsidP="007C40F7">
      <w:pPr>
        <w:autoSpaceDE w:val="0"/>
        <w:autoSpaceDN w:val="0"/>
        <w:adjustRightInd w:val="0"/>
        <w:spacing w:after="0" w:line="240" w:lineRule="auto"/>
        <w:rPr>
          <w:rFonts w:cs="Times New Roman"/>
        </w:rPr>
      </w:pPr>
    </w:p>
    <w:p w14:paraId="7E261724" w14:textId="77777777" w:rsidR="007C139D" w:rsidRDefault="007C139D" w:rsidP="007C40F7">
      <w:pPr>
        <w:autoSpaceDE w:val="0"/>
        <w:autoSpaceDN w:val="0"/>
        <w:adjustRightInd w:val="0"/>
        <w:spacing w:after="0" w:line="240" w:lineRule="auto"/>
        <w:rPr>
          <w:rFonts w:cs="Times New Roman"/>
        </w:rPr>
      </w:pPr>
    </w:p>
    <w:p w14:paraId="3DBF1D67" w14:textId="337784F6" w:rsidR="002C4915" w:rsidRDefault="002C4915" w:rsidP="007C40F7">
      <w:pPr>
        <w:autoSpaceDE w:val="0"/>
        <w:autoSpaceDN w:val="0"/>
        <w:adjustRightInd w:val="0"/>
        <w:spacing w:after="0" w:line="240" w:lineRule="auto"/>
        <w:rPr>
          <w:rFonts w:cs="Times New Roman"/>
        </w:rPr>
      </w:pPr>
    </w:p>
    <w:p w14:paraId="0B349422" w14:textId="0B238400" w:rsidR="00E23B57" w:rsidRDefault="00E23B57" w:rsidP="007C40F7">
      <w:pPr>
        <w:autoSpaceDE w:val="0"/>
        <w:autoSpaceDN w:val="0"/>
        <w:adjustRightInd w:val="0"/>
        <w:spacing w:after="0" w:line="240" w:lineRule="auto"/>
        <w:rPr>
          <w:rFonts w:cs="Times New Roman"/>
        </w:rPr>
      </w:pPr>
    </w:p>
    <w:p w14:paraId="6C8BAAEC" w14:textId="1190CAB5" w:rsidR="00E23B57" w:rsidRDefault="00E23B57" w:rsidP="007C40F7">
      <w:pPr>
        <w:autoSpaceDE w:val="0"/>
        <w:autoSpaceDN w:val="0"/>
        <w:adjustRightInd w:val="0"/>
        <w:spacing w:after="0" w:line="240" w:lineRule="auto"/>
        <w:rPr>
          <w:rFonts w:cs="Times New Roman"/>
        </w:rPr>
      </w:pPr>
    </w:p>
    <w:p w14:paraId="7ABD2AF6" w14:textId="5F4A12B8" w:rsidR="00E23B57" w:rsidRDefault="00E23B57" w:rsidP="007C40F7">
      <w:pPr>
        <w:autoSpaceDE w:val="0"/>
        <w:autoSpaceDN w:val="0"/>
        <w:adjustRightInd w:val="0"/>
        <w:spacing w:after="0" w:line="240" w:lineRule="auto"/>
        <w:rPr>
          <w:rFonts w:cs="Times New Roman"/>
        </w:rPr>
      </w:pPr>
    </w:p>
    <w:p w14:paraId="37BD0D16" w14:textId="3EB2980F" w:rsidR="00E23B57" w:rsidRDefault="00E23B57" w:rsidP="007C40F7">
      <w:pPr>
        <w:autoSpaceDE w:val="0"/>
        <w:autoSpaceDN w:val="0"/>
        <w:adjustRightInd w:val="0"/>
        <w:spacing w:after="0" w:line="240" w:lineRule="auto"/>
        <w:rPr>
          <w:rFonts w:cs="Times New Roman"/>
        </w:rPr>
      </w:pPr>
    </w:p>
    <w:p w14:paraId="64804047" w14:textId="1B3A0047" w:rsidR="00E23B57" w:rsidRDefault="00E23B57" w:rsidP="007C40F7">
      <w:pPr>
        <w:autoSpaceDE w:val="0"/>
        <w:autoSpaceDN w:val="0"/>
        <w:adjustRightInd w:val="0"/>
        <w:spacing w:after="0" w:line="240" w:lineRule="auto"/>
        <w:rPr>
          <w:rFonts w:cs="Times New Roman"/>
        </w:rPr>
      </w:pPr>
    </w:p>
    <w:p w14:paraId="1B295C24" w14:textId="169568CE" w:rsidR="00E23B57" w:rsidRDefault="00E23B57" w:rsidP="007C40F7">
      <w:pPr>
        <w:autoSpaceDE w:val="0"/>
        <w:autoSpaceDN w:val="0"/>
        <w:adjustRightInd w:val="0"/>
        <w:spacing w:after="0" w:line="240" w:lineRule="auto"/>
        <w:rPr>
          <w:rFonts w:cs="Times New Roman"/>
        </w:rPr>
      </w:pPr>
    </w:p>
    <w:p w14:paraId="7CE26805" w14:textId="2C027526" w:rsidR="00E23B57" w:rsidRDefault="00E23B57" w:rsidP="007C40F7">
      <w:pPr>
        <w:autoSpaceDE w:val="0"/>
        <w:autoSpaceDN w:val="0"/>
        <w:adjustRightInd w:val="0"/>
        <w:spacing w:after="0" w:line="240" w:lineRule="auto"/>
        <w:rPr>
          <w:rFonts w:cs="Times New Roman"/>
        </w:rPr>
      </w:pPr>
    </w:p>
    <w:p w14:paraId="75550DB1" w14:textId="67858921" w:rsidR="00E23B57" w:rsidRDefault="00E23B57" w:rsidP="007C40F7">
      <w:pPr>
        <w:autoSpaceDE w:val="0"/>
        <w:autoSpaceDN w:val="0"/>
        <w:adjustRightInd w:val="0"/>
        <w:spacing w:after="0" w:line="240" w:lineRule="auto"/>
        <w:rPr>
          <w:rFonts w:cs="Times New Roman"/>
        </w:rPr>
      </w:pPr>
    </w:p>
    <w:p w14:paraId="08EA95DA" w14:textId="06C15BC2" w:rsidR="00E23B57" w:rsidRDefault="00E23B57" w:rsidP="007C40F7">
      <w:pPr>
        <w:autoSpaceDE w:val="0"/>
        <w:autoSpaceDN w:val="0"/>
        <w:adjustRightInd w:val="0"/>
        <w:spacing w:after="0" w:line="240" w:lineRule="auto"/>
        <w:rPr>
          <w:rFonts w:cs="Times New Roman"/>
        </w:rPr>
      </w:pPr>
    </w:p>
    <w:p w14:paraId="42E9C9DD" w14:textId="5EF29CBE" w:rsidR="00E23B57" w:rsidRDefault="00E23B57" w:rsidP="007C40F7">
      <w:pPr>
        <w:autoSpaceDE w:val="0"/>
        <w:autoSpaceDN w:val="0"/>
        <w:adjustRightInd w:val="0"/>
        <w:spacing w:after="0" w:line="240" w:lineRule="auto"/>
        <w:rPr>
          <w:rFonts w:cs="Times New Roman"/>
        </w:rPr>
      </w:pPr>
    </w:p>
    <w:p w14:paraId="1C73FD5E" w14:textId="6C1DC32A" w:rsidR="00E23B57" w:rsidRDefault="00E23B57" w:rsidP="007C40F7">
      <w:pPr>
        <w:autoSpaceDE w:val="0"/>
        <w:autoSpaceDN w:val="0"/>
        <w:adjustRightInd w:val="0"/>
        <w:spacing w:after="0" w:line="240" w:lineRule="auto"/>
        <w:rPr>
          <w:rFonts w:cs="Times New Roman"/>
        </w:rPr>
      </w:pPr>
    </w:p>
    <w:p w14:paraId="4CD51606" w14:textId="7EB53ED5" w:rsidR="00E23B57" w:rsidRDefault="00E23B57" w:rsidP="007C40F7">
      <w:pPr>
        <w:autoSpaceDE w:val="0"/>
        <w:autoSpaceDN w:val="0"/>
        <w:adjustRightInd w:val="0"/>
        <w:spacing w:after="0" w:line="240" w:lineRule="auto"/>
        <w:rPr>
          <w:rFonts w:cs="Times New Roman"/>
        </w:rPr>
      </w:pPr>
    </w:p>
    <w:p w14:paraId="0A386200" w14:textId="77777777" w:rsidR="00E23B57" w:rsidRDefault="00E23B57" w:rsidP="007C40F7">
      <w:pPr>
        <w:autoSpaceDE w:val="0"/>
        <w:autoSpaceDN w:val="0"/>
        <w:adjustRightInd w:val="0"/>
        <w:spacing w:after="0" w:line="240" w:lineRule="auto"/>
        <w:rPr>
          <w:rFonts w:cs="Times New Roman"/>
        </w:rPr>
      </w:pPr>
    </w:p>
    <w:p w14:paraId="67D7D15B" w14:textId="77777777" w:rsidR="002C4915" w:rsidRDefault="002C4915" w:rsidP="007C40F7">
      <w:pPr>
        <w:autoSpaceDE w:val="0"/>
        <w:autoSpaceDN w:val="0"/>
        <w:adjustRightInd w:val="0"/>
        <w:spacing w:after="0" w:line="240" w:lineRule="auto"/>
        <w:rPr>
          <w:rFonts w:cs="Times New Roman"/>
        </w:rPr>
      </w:pPr>
    </w:p>
    <w:p w14:paraId="5D878133" w14:textId="77777777" w:rsidR="002C4915" w:rsidRDefault="002C4915" w:rsidP="007C40F7">
      <w:pPr>
        <w:autoSpaceDE w:val="0"/>
        <w:autoSpaceDN w:val="0"/>
        <w:adjustRightInd w:val="0"/>
        <w:spacing w:after="0" w:line="240" w:lineRule="auto"/>
        <w:rPr>
          <w:rFonts w:cs="Times New Roman"/>
        </w:rPr>
      </w:pPr>
    </w:p>
    <w:p w14:paraId="32746602" w14:textId="77777777" w:rsidR="002C4915" w:rsidRDefault="002C4915" w:rsidP="007C40F7">
      <w:pPr>
        <w:autoSpaceDE w:val="0"/>
        <w:autoSpaceDN w:val="0"/>
        <w:adjustRightInd w:val="0"/>
        <w:spacing w:after="0" w:line="240" w:lineRule="auto"/>
        <w:rPr>
          <w:rFonts w:cs="Times New Roman"/>
        </w:rPr>
      </w:pPr>
    </w:p>
    <w:p w14:paraId="367A2475" w14:textId="77777777" w:rsidR="002C4915" w:rsidRDefault="002C4915" w:rsidP="007C40F7">
      <w:pPr>
        <w:autoSpaceDE w:val="0"/>
        <w:autoSpaceDN w:val="0"/>
        <w:adjustRightInd w:val="0"/>
        <w:spacing w:after="0" w:line="240" w:lineRule="auto"/>
        <w:rPr>
          <w:rFonts w:cs="Times New Roman"/>
        </w:rPr>
      </w:pPr>
    </w:p>
    <w:p w14:paraId="06D56C28" w14:textId="77777777" w:rsidR="002C4915" w:rsidRDefault="002C4915" w:rsidP="007C40F7">
      <w:pPr>
        <w:autoSpaceDE w:val="0"/>
        <w:autoSpaceDN w:val="0"/>
        <w:adjustRightInd w:val="0"/>
        <w:spacing w:after="0" w:line="240" w:lineRule="auto"/>
        <w:rPr>
          <w:rFonts w:cs="Times New Roman"/>
        </w:rPr>
      </w:pPr>
    </w:p>
    <w:p w14:paraId="7F8501D4" w14:textId="1B324EE7" w:rsidR="002C4915" w:rsidRPr="002C4915" w:rsidRDefault="002C4915" w:rsidP="002C4915">
      <w:pPr>
        <w:pStyle w:val="Heading1"/>
        <w:spacing w:before="0"/>
        <w:jc w:val="center"/>
        <w:rPr>
          <w:rFonts w:asciiTheme="minorHAnsi" w:hAnsiTheme="minorHAnsi"/>
          <w:color w:val="auto"/>
          <w:sz w:val="22"/>
          <w:szCs w:val="22"/>
        </w:rPr>
      </w:pPr>
      <w:bookmarkStart w:id="573" w:name="_Toc2071866"/>
      <w:r w:rsidRPr="002C4915">
        <w:rPr>
          <w:rFonts w:asciiTheme="minorHAnsi" w:hAnsiTheme="minorHAnsi"/>
          <w:color w:val="auto"/>
          <w:sz w:val="22"/>
          <w:szCs w:val="22"/>
        </w:rPr>
        <w:t>GDS</w:t>
      </w:r>
      <w:bookmarkEnd w:id="573"/>
    </w:p>
    <w:p w14:paraId="2CA42D16" w14:textId="0A2F0BC3" w:rsidR="002C4915" w:rsidRPr="00E142A0" w:rsidRDefault="002C4915" w:rsidP="002C4915">
      <w:pPr>
        <w:pBdr>
          <w:bottom w:val="single" w:sz="6" w:space="1" w:color="auto"/>
        </w:pBdr>
        <w:spacing w:after="0" w:line="240" w:lineRule="auto"/>
        <w:contextualSpacing/>
        <w:jc w:val="center"/>
        <w:rPr>
          <w:b/>
        </w:rPr>
      </w:pPr>
      <w:r w:rsidRPr="00FA7E86">
        <w:rPr>
          <w:b/>
        </w:rPr>
        <w:t>(</w:t>
      </w:r>
      <w:r w:rsidR="00D527C9">
        <w:rPr>
          <w:b/>
        </w:rPr>
        <w:t>17</w:t>
      </w:r>
      <w:r w:rsidRPr="00FA7E86">
        <w:rPr>
          <w:b/>
        </w:rPr>
        <w:t xml:space="preserve"> items)</w:t>
      </w:r>
    </w:p>
    <w:p w14:paraId="31625D44" w14:textId="77777777" w:rsidR="002C4915" w:rsidRPr="00FA7E86" w:rsidRDefault="002C4915" w:rsidP="002C4915">
      <w:pPr>
        <w:pBdr>
          <w:bottom w:val="single" w:sz="4" w:space="1" w:color="auto"/>
        </w:pBdr>
        <w:spacing w:after="0"/>
        <w:rPr>
          <w:rFonts w:cs="Times New Roman"/>
          <w:b/>
        </w:rPr>
      </w:pPr>
      <w:r w:rsidRPr="00FA7E86">
        <w:rPr>
          <w:rFonts w:cs="Times New Roman"/>
          <w:b/>
        </w:rPr>
        <w:t>DESCRIPTION</w:t>
      </w:r>
    </w:p>
    <w:p w14:paraId="3B0FAA4B" w14:textId="0ED22DD5" w:rsidR="00FA7E86" w:rsidRPr="00FA7E86" w:rsidRDefault="00FA7E86" w:rsidP="002C4915">
      <w:pPr>
        <w:pBdr>
          <w:bottom w:val="single" w:sz="4" w:space="1" w:color="auto"/>
        </w:pBdr>
        <w:spacing w:after="0"/>
        <w:rPr>
          <w:rFonts w:cs="Times New Roman"/>
        </w:rPr>
      </w:pPr>
      <w:r w:rsidRPr="00FA7E86">
        <w:rPr>
          <w:rFonts w:cs="Times New Roman"/>
        </w:rPr>
        <w:t>This measure was chosen to measure depression in participants.</w:t>
      </w:r>
      <w:r>
        <w:rPr>
          <w:rFonts w:cs="Times New Roman"/>
        </w:rPr>
        <w:t xml:space="preserve">  It has been tested and used extensively with an older adult population.</w:t>
      </w:r>
    </w:p>
    <w:p w14:paraId="25A0BCFE" w14:textId="77777777" w:rsidR="002C4915" w:rsidRDefault="002C4915" w:rsidP="002C4915">
      <w:pPr>
        <w:pBdr>
          <w:bottom w:val="single" w:sz="6" w:space="1" w:color="auto"/>
        </w:pBdr>
        <w:spacing w:after="0"/>
        <w:rPr>
          <w:rFonts w:cs="Times New Roman"/>
          <w:b/>
        </w:rPr>
      </w:pPr>
      <w:r w:rsidRPr="00CF5A67">
        <w:rPr>
          <w:rFonts w:cs="Times New Roman"/>
          <w:b/>
        </w:rPr>
        <w:t>ASSOCIATED PAPERS</w:t>
      </w:r>
    </w:p>
    <w:p w14:paraId="52724C66" w14:textId="082CA04C" w:rsidR="00D914A5" w:rsidRDefault="00D914A5" w:rsidP="00D914A5">
      <w:pPr>
        <w:pBdr>
          <w:bottom w:val="single" w:sz="6" w:space="1" w:color="auto"/>
        </w:pBdr>
        <w:spacing w:after="0"/>
        <w:rPr>
          <w:rFonts w:cs="Times New Roman"/>
        </w:rPr>
      </w:pPr>
      <w:r w:rsidRPr="002B5392">
        <w:rPr>
          <w:rFonts w:cs="Times New Roman"/>
        </w:rPr>
        <w:t>Brink</w:t>
      </w:r>
      <w:r w:rsidR="002B5392">
        <w:rPr>
          <w:rFonts w:cs="Times New Roman"/>
        </w:rPr>
        <w:t>,</w:t>
      </w:r>
      <w:r w:rsidRPr="002B5392">
        <w:rPr>
          <w:rFonts w:cs="Times New Roman"/>
        </w:rPr>
        <w:t xml:space="preserve"> T</w:t>
      </w:r>
      <w:r w:rsidR="002B5392">
        <w:rPr>
          <w:rFonts w:cs="Times New Roman"/>
        </w:rPr>
        <w:t>.</w:t>
      </w:r>
      <w:r w:rsidRPr="002B5392">
        <w:rPr>
          <w:rFonts w:cs="Times New Roman"/>
        </w:rPr>
        <w:t>L</w:t>
      </w:r>
      <w:r w:rsidR="002B5392">
        <w:rPr>
          <w:rFonts w:cs="Times New Roman"/>
        </w:rPr>
        <w:t>.</w:t>
      </w:r>
      <w:r w:rsidRPr="002B5392">
        <w:rPr>
          <w:rFonts w:cs="Times New Roman"/>
        </w:rPr>
        <w:t>, Yesavage</w:t>
      </w:r>
      <w:r w:rsidR="002B5392">
        <w:rPr>
          <w:rFonts w:cs="Times New Roman"/>
        </w:rPr>
        <w:t>,</w:t>
      </w:r>
      <w:r w:rsidRPr="002B5392">
        <w:rPr>
          <w:rFonts w:cs="Times New Roman"/>
        </w:rPr>
        <w:t xml:space="preserve"> J</w:t>
      </w:r>
      <w:r w:rsidR="002B5392">
        <w:rPr>
          <w:rFonts w:cs="Times New Roman"/>
        </w:rPr>
        <w:t>.</w:t>
      </w:r>
      <w:r w:rsidRPr="002B5392">
        <w:rPr>
          <w:rFonts w:cs="Times New Roman"/>
        </w:rPr>
        <w:t>A</w:t>
      </w:r>
      <w:r w:rsidR="002B5392">
        <w:rPr>
          <w:rFonts w:cs="Times New Roman"/>
        </w:rPr>
        <w:t>.</w:t>
      </w:r>
      <w:r w:rsidRPr="002B5392">
        <w:rPr>
          <w:rFonts w:cs="Times New Roman"/>
        </w:rPr>
        <w:t>, Lum</w:t>
      </w:r>
      <w:r w:rsidR="002B5392">
        <w:rPr>
          <w:rFonts w:cs="Times New Roman"/>
        </w:rPr>
        <w:t>,</w:t>
      </w:r>
      <w:r w:rsidRPr="002B5392">
        <w:rPr>
          <w:rFonts w:cs="Times New Roman"/>
        </w:rPr>
        <w:t xml:space="preserve"> O</w:t>
      </w:r>
      <w:r w:rsidR="002B5392">
        <w:rPr>
          <w:rFonts w:cs="Times New Roman"/>
        </w:rPr>
        <w:t>.</w:t>
      </w:r>
      <w:r w:rsidRPr="002B5392">
        <w:rPr>
          <w:rFonts w:cs="Times New Roman"/>
        </w:rPr>
        <w:t>, Heersema</w:t>
      </w:r>
      <w:r w:rsidR="002B5392">
        <w:rPr>
          <w:rFonts w:cs="Times New Roman"/>
        </w:rPr>
        <w:t>,</w:t>
      </w:r>
      <w:r w:rsidRPr="002B5392">
        <w:rPr>
          <w:rFonts w:cs="Times New Roman"/>
        </w:rPr>
        <w:t xml:space="preserve"> P</w:t>
      </w:r>
      <w:r w:rsidR="002B5392">
        <w:rPr>
          <w:rFonts w:cs="Times New Roman"/>
        </w:rPr>
        <w:t>.</w:t>
      </w:r>
      <w:r w:rsidRPr="002B5392">
        <w:rPr>
          <w:rFonts w:cs="Times New Roman"/>
        </w:rPr>
        <w:t>, Adey</w:t>
      </w:r>
      <w:r w:rsidR="002B5392">
        <w:rPr>
          <w:rFonts w:cs="Times New Roman"/>
        </w:rPr>
        <w:t>,</w:t>
      </w:r>
      <w:r w:rsidRPr="002B5392">
        <w:rPr>
          <w:rFonts w:cs="Times New Roman"/>
        </w:rPr>
        <w:t xml:space="preserve"> M</w:t>
      </w:r>
      <w:r w:rsidR="002B5392">
        <w:rPr>
          <w:rFonts w:cs="Times New Roman"/>
        </w:rPr>
        <w:t>.</w:t>
      </w:r>
      <w:r w:rsidRPr="002B5392">
        <w:rPr>
          <w:rFonts w:cs="Times New Roman"/>
        </w:rPr>
        <w:t>B</w:t>
      </w:r>
      <w:r w:rsidR="002B5392">
        <w:rPr>
          <w:rFonts w:cs="Times New Roman"/>
        </w:rPr>
        <w:t>.</w:t>
      </w:r>
      <w:r w:rsidRPr="002B5392">
        <w:rPr>
          <w:rFonts w:cs="Times New Roman"/>
        </w:rPr>
        <w:t>,</w:t>
      </w:r>
      <w:r w:rsidR="002B5392">
        <w:rPr>
          <w:rFonts w:cs="Times New Roman"/>
        </w:rPr>
        <w:t xml:space="preserve"> &amp;</w:t>
      </w:r>
      <w:r w:rsidRPr="002B5392">
        <w:rPr>
          <w:rFonts w:cs="Times New Roman"/>
        </w:rPr>
        <w:t xml:space="preserve"> Rose</w:t>
      </w:r>
      <w:r w:rsidR="002B5392">
        <w:rPr>
          <w:rFonts w:cs="Times New Roman"/>
        </w:rPr>
        <w:t>,</w:t>
      </w:r>
      <w:r w:rsidRPr="002B5392">
        <w:rPr>
          <w:rFonts w:cs="Times New Roman"/>
        </w:rPr>
        <w:t xml:space="preserve"> T</w:t>
      </w:r>
      <w:r w:rsidR="002B5392">
        <w:rPr>
          <w:rFonts w:cs="Times New Roman"/>
        </w:rPr>
        <w:t>.</w:t>
      </w:r>
      <w:r w:rsidRPr="002B5392">
        <w:rPr>
          <w:rFonts w:cs="Times New Roman"/>
        </w:rPr>
        <w:t>L</w:t>
      </w:r>
      <w:r w:rsidR="002B5392">
        <w:rPr>
          <w:rFonts w:cs="Times New Roman"/>
        </w:rPr>
        <w:t>. (1982).</w:t>
      </w:r>
      <w:r w:rsidRPr="002B5392">
        <w:rPr>
          <w:rFonts w:cs="Times New Roman"/>
        </w:rPr>
        <w:t xml:space="preserve"> Screening tests for geriatric depression. </w:t>
      </w:r>
      <w:r w:rsidRPr="002B5392">
        <w:rPr>
          <w:rFonts w:cs="Times New Roman"/>
          <w:i/>
        </w:rPr>
        <w:t>Clinical Gerontologist</w:t>
      </w:r>
      <w:r w:rsidR="002B5392" w:rsidRPr="002B5392">
        <w:rPr>
          <w:rFonts w:cs="Times New Roman"/>
          <w:i/>
        </w:rPr>
        <w:t>,</w:t>
      </w:r>
      <w:r w:rsidRPr="002B5392">
        <w:rPr>
          <w:rFonts w:cs="Times New Roman"/>
          <w:i/>
        </w:rPr>
        <w:t xml:space="preserve"> 1</w:t>
      </w:r>
      <w:r w:rsidR="002B5392" w:rsidRPr="002B5392">
        <w:rPr>
          <w:rFonts w:cs="Times New Roman"/>
          <w:i/>
        </w:rPr>
        <w:t>,</w:t>
      </w:r>
      <w:r w:rsidR="002B5392">
        <w:rPr>
          <w:rFonts w:cs="Times New Roman"/>
        </w:rPr>
        <w:t xml:space="preserve"> 37-44.</w:t>
      </w:r>
    </w:p>
    <w:p w14:paraId="4FF96E5A" w14:textId="77777777" w:rsidR="002B5392" w:rsidRDefault="002B5392" w:rsidP="00D914A5">
      <w:pPr>
        <w:pBdr>
          <w:bottom w:val="single" w:sz="6" w:space="1" w:color="auto"/>
        </w:pBdr>
        <w:spacing w:after="0"/>
        <w:rPr>
          <w:rFonts w:cs="Times New Roman"/>
        </w:rPr>
      </w:pPr>
    </w:p>
    <w:p w14:paraId="5F0B3ADF" w14:textId="77777777" w:rsidR="002B5392" w:rsidRPr="002B5392" w:rsidRDefault="002B5392" w:rsidP="002B5392">
      <w:pPr>
        <w:pBdr>
          <w:bottom w:val="single" w:sz="6" w:space="1" w:color="auto"/>
        </w:pBdr>
        <w:spacing w:after="0"/>
        <w:rPr>
          <w:rFonts w:cs="Times New Roman"/>
        </w:rPr>
      </w:pPr>
      <w:r w:rsidRPr="002B5392">
        <w:rPr>
          <w:rFonts w:cs="Times New Roman"/>
        </w:rPr>
        <w:t>Sheikh</w:t>
      </w:r>
      <w:r>
        <w:rPr>
          <w:rFonts w:cs="Times New Roman"/>
        </w:rPr>
        <w:t>,</w:t>
      </w:r>
      <w:r w:rsidRPr="002B5392">
        <w:rPr>
          <w:rFonts w:cs="Times New Roman"/>
        </w:rPr>
        <w:t xml:space="preserve"> J</w:t>
      </w:r>
      <w:r>
        <w:rPr>
          <w:rFonts w:cs="Times New Roman"/>
        </w:rPr>
        <w:t>.</w:t>
      </w:r>
      <w:r w:rsidRPr="002B5392">
        <w:rPr>
          <w:rFonts w:cs="Times New Roman"/>
        </w:rPr>
        <w:t>I</w:t>
      </w:r>
      <w:r>
        <w:rPr>
          <w:rFonts w:cs="Times New Roman"/>
        </w:rPr>
        <w:t>.</w:t>
      </w:r>
      <w:r w:rsidRPr="002B5392">
        <w:rPr>
          <w:rFonts w:cs="Times New Roman"/>
        </w:rPr>
        <w:t xml:space="preserve">, </w:t>
      </w:r>
      <w:r>
        <w:rPr>
          <w:rFonts w:cs="Times New Roman"/>
        </w:rPr>
        <w:t xml:space="preserve">&amp; </w:t>
      </w:r>
      <w:r w:rsidRPr="002B5392">
        <w:rPr>
          <w:rFonts w:cs="Times New Roman"/>
        </w:rPr>
        <w:t>Yesavage</w:t>
      </w:r>
      <w:r>
        <w:rPr>
          <w:rFonts w:cs="Times New Roman"/>
        </w:rPr>
        <w:t>,</w:t>
      </w:r>
      <w:r w:rsidRPr="002B5392">
        <w:rPr>
          <w:rFonts w:cs="Times New Roman"/>
        </w:rPr>
        <w:t xml:space="preserve"> J</w:t>
      </w:r>
      <w:r>
        <w:rPr>
          <w:rFonts w:cs="Times New Roman"/>
        </w:rPr>
        <w:t>.</w:t>
      </w:r>
      <w:r w:rsidRPr="002B5392">
        <w:rPr>
          <w:rFonts w:cs="Times New Roman"/>
        </w:rPr>
        <w:t>A</w:t>
      </w:r>
      <w:r>
        <w:rPr>
          <w:rFonts w:cs="Times New Roman"/>
        </w:rPr>
        <w:t>. (1986).</w:t>
      </w:r>
      <w:r w:rsidRPr="002B5392">
        <w:rPr>
          <w:rFonts w:cs="Times New Roman"/>
        </w:rPr>
        <w:t xml:space="preserve"> Geriatric Depression Scale (GDS): Recent evidence and development of a shorter version. </w:t>
      </w:r>
      <w:r w:rsidRPr="002B5392">
        <w:rPr>
          <w:rFonts w:cs="Times New Roman"/>
          <w:i/>
        </w:rPr>
        <w:t>Clinical Gerontology: A Guide to Assessment and Intervention, 5,</w:t>
      </w:r>
      <w:r>
        <w:rPr>
          <w:rFonts w:cs="Times New Roman"/>
        </w:rPr>
        <w:t xml:space="preserve"> 165-173.</w:t>
      </w:r>
    </w:p>
    <w:p w14:paraId="4CDE6A08" w14:textId="77777777" w:rsidR="002B5392" w:rsidRPr="002B5392" w:rsidRDefault="002B5392" w:rsidP="002B5392">
      <w:pPr>
        <w:pBdr>
          <w:bottom w:val="single" w:sz="6" w:space="1" w:color="auto"/>
        </w:pBdr>
        <w:spacing w:after="0"/>
        <w:rPr>
          <w:rFonts w:cs="Times New Roman"/>
        </w:rPr>
      </w:pPr>
    </w:p>
    <w:p w14:paraId="0B9699C3" w14:textId="77777777" w:rsidR="002B5392" w:rsidRPr="002B5392" w:rsidRDefault="002B5392" w:rsidP="002B5392">
      <w:pPr>
        <w:pBdr>
          <w:bottom w:val="single" w:sz="6" w:space="1" w:color="auto"/>
        </w:pBdr>
        <w:spacing w:after="0"/>
        <w:rPr>
          <w:rFonts w:cs="Times New Roman"/>
        </w:rPr>
      </w:pPr>
      <w:r w:rsidRPr="002B5392">
        <w:rPr>
          <w:rFonts w:cs="Times New Roman"/>
        </w:rPr>
        <w:t>Sheikh</w:t>
      </w:r>
      <w:r>
        <w:rPr>
          <w:rFonts w:cs="Times New Roman"/>
        </w:rPr>
        <w:t>,</w:t>
      </w:r>
      <w:r w:rsidRPr="002B5392">
        <w:rPr>
          <w:rFonts w:cs="Times New Roman"/>
        </w:rPr>
        <w:t xml:space="preserve"> J</w:t>
      </w:r>
      <w:r>
        <w:rPr>
          <w:rFonts w:cs="Times New Roman"/>
        </w:rPr>
        <w:t>.</w:t>
      </w:r>
      <w:r w:rsidRPr="002B5392">
        <w:rPr>
          <w:rFonts w:cs="Times New Roman"/>
        </w:rPr>
        <w:t>I</w:t>
      </w:r>
      <w:r>
        <w:rPr>
          <w:rFonts w:cs="Times New Roman"/>
        </w:rPr>
        <w:t>.</w:t>
      </w:r>
      <w:r w:rsidRPr="002B5392">
        <w:rPr>
          <w:rFonts w:cs="Times New Roman"/>
        </w:rPr>
        <w:t>, Yesavage</w:t>
      </w:r>
      <w:r>
        <w:rPr>
          <w:rFonts w:cs="Times New Roman"/>
        </w:rPr>
        <w:t>,</w:t>
      </w:r>
      <w:r w:rsidRPr="002B5392">
        <w:rPr>
          <w:rFonts w:cs="Times New Roman"/>
        </w:rPr>
        <w:t xml:space="preserve"> J</w:t>
      </w:r>
      <w:r>
        <w:rPr>
          <w:rFonts w:cs="Times New Roman"/>
        </w:rPr>
        <w:t>.</w:t>
      </w:r>
      <w:r w:rsidRPr="002B5392">
        <w:rPr>
          <w:rFonts w:cs="Times New Roman"/>
        </w:rPr>
        <w:t>A</w:t>
      </w:r>
      <w:r>
        <w:rPr>
          <w:rFonts w:cs="Times New Roman"/>
        </w:rPr>
        <w:t>.</w:t>
      </w:r>
      <w:r w:rsidRPr="002B5392">
        <w:rPr>
          <w:rFonts w:cs="Times New Roman"/>
        </w:rPr>
        <w:t>, Brooks</w:t>
      </w:r>
      <w:r>
        <w:rPr>
          <w:rFonts w:cs="Times New Roman"/>
        </w:rPr>
        <w:t>,</w:t>
      </w:r>
      <w:r w:rsidRPr="002B5392">
        <w:rPr>
          <w:rFonts w:cs="Times New Roman"/>
        </w:rPr>
        <w:t xml:space="preserve"> J</w:t>
      </w:r>
      <w:r>
        <w:rPr>
          <w:rFonts w:cs="Times New Roman"/>
        </w:rPr>
        <w:t>.</w:t>
      </w:r>
      <w:r w:rsidRPr="002B5392">
        <w:rPr>
          <w:rFonts w:cs="Times New Roman"/>
        </w:rPr>
        <w:t>O</w:t>
      </w:r>
      <w:r>
        <w:rPr>
          <w:rFonts w:cs="Times New Roman"/>
        </w:rPr>
        <w:t>.</w:t>
      </w:r>
      <w:r w:rsidRPr="002B5392">
        <w:rPr>
          <w:rFonts w:cs="Times New Roman"/>
        </w:rPr>
        <w:t>, Friedman</w:t>
      </w:r>
      <w:r>
        <w:rPr>
          <w:rFonts w:cs="Times New Roman"/>
        </w:rPr>
        <w:t>,</w:t>
      </w:r>
      <w:r w:rsidRPr="002B5392">
        <w:rPr>
          <w:rFonts w:cs="Times New Roman"/>
        </w:rPr>
        <w:t xml:space="preserve"> L</w:t>
      </w:r>
      <w:r>
        <w:rPr>
          <w:rFonts w:cs="Times New Roman"/>
        </w:rPr>
        <w:t>.</w:t>
      </w:r>
      <w:r w:rsidRPr="002B5392">
        <w:rPr>
          <w:rFonts w:cs="Times New Roman"/>
        </w:rPr>
        <w:t>F</w:t>
      </w:r>
      <w:r>
        <w:rPr>
          <w:rFonts w:cs="Times New Roman"/>
        </w:rPr>
        <w:t>.</w:t>
      </w:r>
      <w:r w:rsidRPr="002B5392">
        <w:rPr>
          <w:rFonts w:cs="Times New Roman"/>
        </w:rPr>
        <w:t>, Gratzinger</w:t>
      </w:r>
      <w:r>
        <w:rPr>
          <w:rFonts w:cs="Times New Roman"/>
        </w:rPr>
        <w:t>,</w:t>
      </w:r>
      <w:r w:rsidRPr="002B5392">
        <w:rPr>
          <w:rFonts w:cs="Times New Roman"/>
        </w:rPr>
        <w:t xml:space="preserve"> P</w:t>
      </w:r>
      <w:r>
        <w:rPr>
          <w:rFonts w:cs="Times New Roman"/>
        </w:rPr>
        <w:t>.</w:t>
      </w:r>
      <w:r w:rsidRPr="002B5392">
        <w:rPr>
          <w:rFonts w:cs="Times New Roman"/>
        </w:rPr>
        <w:t>, Hill</w:t>
      </w:r>
      <w:r>
        <w:rPr>
          <w:rFonts w:cs="Times New Roman"/>
        </w:rPr>
        <w:t>,</w:t>
      </w:r>
      <w:r w:rsidRPr="002B5392">
        <w:rPr>
          <w:rFonts w:cs="Times New Roman"/>
        </w:rPr>
        <w:t xml:space="preserve"> R</w:t>
      </w:r>
      <w:r>
        <w:rPr>
          <w:rFonts w:cs="Times New Roman"/>
        </w:rPr>
        <w:t>.</w:t>
      </w:r>
      <w:r w:rsidRPr="002B5392">
        <w:rPr>
          <w:rFonts w:cs="Times New Roman"/>
        </w:rPr>
        <w:t>D</w:t>
      </w:r>
      <w:r>
        <w:rPr>
          <w:rFonts w:cs="Times New Roman"/>
        </w:rPr>
        <w:t>.</w:t>
      </w:r>
      <w:r w:rsidRPr="002B5392">
        <w:rPr>
          <w:rFonts w:cs="Times New Roman"/>
        </w:rPr>
        <w:t>, Zadeik</w:t>
      </w:r>
      <w:r>
        <w:rPr>
          <w:rFonts w:cs="Times New Roman"/>
        </w:rPr>
        <w:t>,</w:t>
      </w:r>
      <w:r w:rsidRPr="002B5392">
        <w:rPr>
          <w:rFonts w:cs="Times New Roman"/>
        </w:rPr>
        <w:t xml:space="preserve"> A</w:t>
      </w:r>
      <w:r>
        <w:rPr>
          <w:rFonts w:cs="Times New Roman"/>
        </w:rPr>
        <w:t>.</w:t>
      </w:r>
      <w:r w:rsidRPr="002B5392">
        <w:rPr>
          <w:rFonts w:cs="Times New Roman"/>
        </w:rPr>
        <w:t>,</w:t>
      </w:r>
      <w:r>
        <w:rPr>
          <w:rFonts w:cs="Times New Roman"/>
        </w:rPr>
        <w:t xml:space="preserve"> &amp;</w:t>
      </w:r>
      <w:r w:rsidRPr="002B5392">
        <w:rPr>
          <w:rFonts w:cs="Times New Roman"/>
        </w:rPr>
        <w:t xml:space="preserve"> Crook</w:t>
      </w:r>
      <w:r>
        <w:rPr>
          <w:rFonts w:cs="Times New Roman"/>
        </w:rPr>
        <w:t>,</w:t>
      </w:r>
      <w:r w:rsidRPr="002B5392">
        <w:rPr>
          <w:rFonts w:cs="Times New Roman"/>
        </w:rPr>
        <w:t xml:space="preserve"> T</w:t>
      </w:r>
      <w:r>
        <w:rPr>
          <w:rFonts w:cs="Times New Roman"/>
        </w:rPr>
        <w:t>. (1991).</w:t>
      </w:r>
      <w:r w:rsidRPr="002B5392">
        <w:rPr>
          <w:rFonts w:cs="Times New Roman"/>
        </w:rPr>
        <w:t xml:space="preserve"> Proposed factor structure of the Geriatric Depression Scale. International Psychogeriatrics</w:t>
      </w:r>
      <w:r>
        <w:rPr>
          <w:rFonts w:cs="Times New Roman"/>
        </w:rPr>
        <w:t>,</w:t>
      </w:r>
      <w:r w:rsidRPr="002B5392">
        <w:rPr>
          <w:rFonts w:cs="Times New Roman"/>
        </w:rPr>
        <w:t xml:space="preserve"> 3</w:t>
      </w:r>
      <w:r>
        <w:rPr>
          <w:rFonts w:cs="Times New Roman"/>
        </w:rPr>
        <w:t>, 23-28.</w:t>
      </w:r>
    </w:p>
    <w:p w14:paraId="05E9C08C" w14:textId="77777777" w:rsidR="00D914A5" w:rsidRPr="002B5392" w:rsidRDefault="00D914A5" w:rsidP="00D914A5">
      <w:pPr>
        <w:pBdr>
          <w:bottom w:val="single" w:sz="6" w:space="1" w:color="auto"/>
        </w:pBdr>
        <w:spacing w:after="0"/>
        <w:rPr>
          <w:rFonts w:cs="Times New Roman"/>
        </w:rPr>
      </w:pPr>
    </w:p>
    <w:p w14:paraId="6C329944" w14:textId="2B95940D" w:rsidR="00D914A5" w:rsidRPr="002B5392" w:rsidRDefault="00D914A5" w:rsidP="00D914A5">
      <w:pPr>
        <w:pBdr>
          <w:bottom w:val="single" w:sz="6" w:space="1" w:color="auto"/>
        </w:pBdr>
        <w:spacing w:after="0"/>
        <w:rPr>
          <w:rFonts w:cs="Times New Roman"/>
        </w:rPr>
      </w:pPr>
      <w:r w:rsidRPr="002B5392">
        <w:rPr>
          <w:rFonts w:cs="Times New Roman"/>
        </w:rPr>
        <w:t>Yesavage</w:t>
      </w:r>
      <w:r w:rsidR="002B5392">
        <w:rPr>
          <w:rFonts w:cs="Times New Roman"/>
        </w:rPr>
        <w:t>,</w:t>
      </w:r>
      <w:r w:rsidRPr="002B5392">
        <w:rPr>
          <w:rFonts w:cs="Times New Roman"/>
        </w:rPr>
        <w:t xml:space="preserve"> J</w:t>
      </w:r>
      <w:r w:rsidR="002B5392">
        <w:rPr>
          <w:rFonts w:cs="Times New Roman"/>
        </w:rPr>
        <w:t>.</w:t>
      </w:r>
      <w:r w:rsidRPr="002B5392">
        <w:rPr>
          <w:rFonts w:cs="Times New Roman"/>
        </w:rPr>
        <w:t>A</w:t>
      </w:r>
      <w:r w:rsidR="002B5392">
        <w:rPr>
          <w:rFonts w:cs="Times New Roman"/>
        </w:rPr>
        <w:t>.</w:t>
      </w:r>
      <w:r w:rsidRPr="002B5392">
        <w:rPr>
          <w:rFonts w:cs="Times New Roman"/>
        </w:rPr>
        <w:t>, Brink</w:t>
      </w:r>
      <w:r w:rsidR="002B5392">
        <w:rPr>
          <w:rFonts w:cs="Times New Roman"/>
        </w:rPr>
        <w:t>,</w:t>
      </w:r>
      <w:r w:rsidRPr="002B5392">
        <w:rPr>
          <w:rFonts w:cs="Times New Roman"/>
        </w:rPr>
        <w:t xml:space="preserve"> T</w:t>
      </w:r>
      <w:r w:rsidR="002B5392">
        <w:rPr>
          <w:rFonts w:cs="Times New Roman"/>
        </w:rPr>
        <w:t>.</w:t>
      </w:r>
      <w:r w:rsidRPr="002B5392">
        <w:rPr>
          <w:rFonts w:cs="Times New Roman"/>
        </w:rPr>
        <w:t>L</w:t>
      </w:r>
      <w:r w:rsidR="002B5392">
        <w:rPr>
          <w:rFonts w:cs="Times New Roman"/>
        </w:rPr>
        <w:t>.</w:t>
      </w:r>
      <w:r w:rsidRPr="002B5392">
        <w:rPr>
          <w:rFonts w:cs="Times New Roman"/>
        </w:rPr>
        <w:t>, Rose</w:t>
      </w:r>
      <w:r w:rsidR="002B5392">
        <w:rPr>
          <w:rFonts w:cs="Times New Roman"/>
        </w:rPr>
        <w:t>,</w:t>
      </w:r>
      <w:r w:rsidRPr="002B5392">
        <w:rPr>
          <w:rFonts w:cs="Times New Roman"/>
        </w:rPr>
        <w:t xml:space="preserve"> T</w:t>
      </w:r>
      <w:r w:rsidR="002B5392">
        <w:rPr>
          <w:rFonts w:cs="Times New Roman"/>
        </w:rPr>
        <w:t>.</w:t>
      </w:r>
      <w:r w:rsidRPr="002B5392">
        <w:rPr>
          <w:rFonts w:cs="Times New Roman"/>
        </w:rPr>
        <w:t>L</w:t>
      </w:r>
      <w:r w:rsidR="002B5392">
        <w:rPr>
          <w:rFonts w:cs="Times New Roman"/>
        </w:rPr>
        <w:t>.</w:t>
      </w:r>
      <w:r w:rsidRPr="002B5392">
        <w:rPr>
          <w:rFonts w:cs="Times New Roman"/>
        </w:rPr>
        <w:t>, Lum</w:t>
      </w:r>
      <w:r w:rsidR="002B5392">
        <w:rPr>
          <w:rFonts w:cs="Times New Roman"/>
        </w:rPr>
        <w:t>,</w:t>
      </w:r>
      <w:r w:rsidRPr="002B5392">
        <w:rPr>
          <w:rFonts w:cs="Times New Roman"/>
        </w:rPr>
        <w:t xml:space="preserve"> O</w:t>
      </w:r>
      <w:r w:rsidR="002B5392">
        <w:rPr>
          <w:rFonts w:cs="Times New Roman"/>
        </w:rPr>
        <w:t>.</w:t>
      </w:r>
      <w:r w:rsidRPr="002B5392">
        <w:rPr>
          <w:rFonts w:cs="Times New Roman"/>
        </w:rPr>
        <w:t>, Huang</w:t>
      </w:r>
      <w:r w:rsidR="002B5392">
        <w:rPr>
          <w:rFonts w:cs="Times New Roman"/>
        </w:rPr>
        <w:t>,</w:t>
      </w:r>
      <w:r w:rsidRPr="002B5392">
        <w:rPr>
          <w:rFonts w:cs="Times New Roman"/>
        </w:rPr>
        <w:t xml:space="preserve"> V</w:t>
      </w:r>
      <w:r w:rsidR="002B5392">
        <w:rPr>
          <w:rFonts w:cs="Times New Roman"/>
        </w:rPr>
        <w:t>.</w:t>
      </w:r>
      <w:r w:rsidRPr="002B5392">
        <w:rPr>
          <w:rFonts w:cs="Times New Roman"/>
        </w:rPr>
        <w:t>, Adey</w:t>
      </w:r>
      <w:r w:rsidR="002B5392">
        <w:rPr>
          <w:rFonts w:cs="Times New Roman"/>
        </w:rPr>
        <w:t>,</w:t>
      </w:r>
      <w:r w:rsidRPr="002B5392">
        <w:rPr>
          <w:rFonts w:cs="Times New Roman"/>
        </w:rPr>
        <w:t xml:space="preserve"> M</w:t>
      </w:r>
      <w:r w:rsidR="002B5392">
        <w:rPr>
          <w:rFonts w:cs="Times New Roman"/>
        </w:rPr>
        <w:t>.</w:t>
      </w:r>
      <w:r w:rsidRPr="002B5392">
        <w:rPr>
          <w:rFonts w:cs="Times New Roman"/>
        </w:rPr>
        <w:t>B</w:t>
      </w:r>
      <w:r w:rsidR="002B5392">
        <w:rPr>
          <w:rFonts w:cs="Times New Roman"/>
        </w:rPr>
        <w:t>.</w:t>
      </w:r>
      <w:r w:rsidRPr="002B5392">
        <w:rPr>
          <w:rFonts w:cs="Times New Roman"/>
        </w:rPr>
        <w:t>,</w:t>
      </w:r>
      <w:r w:rsidR="002B5392">
        <w:rPr>
          <w:rFonts w:cs="Times New Roman"/>
        </w:rPr>
        <w:t xml:space="preserve"> &amp;</w:t>
      </w:r>
      <w:r w:rsidRPr="002B5392">
        <w:rPr>
          <w:rFonts w:cs="Times New Roman"/>
        </w:rPr>
        <w:t xml:space="preserve"> Leirer</w:t>
      </w:r>
      <w:r w:rsidR="002B5392">
        <w:rPr>
          <w:rFonts w:cs="Times New Roman"/>
        </w:rPr>
        <w:t>,</w:t>
      </w:r>
      <w:r w:rsidRPr="002B5392">
        <w:rPr>
          <w:rFonts w:cs="Times New Roman"/>
        </w:rPr>
        <w:t xml:space="preserve"> V</w:t>
      </w:r>
      <w:r w:rsidR="002B5392">
        <w:rPr>
          <w:rFonts w:cs="Times New Roman"/>
        </w:rPr>
        <w:t>.</w:t>
      </w:r>
      <w:r w:rsidRPr="002B5392">
        <w:rPr>
          <w:rFonts w:cs="Times New Roman"/>
        </w:rPr>
        <w:t>O</w:t>
      </w:r>
      <w:r w:rsidR="002B5392">
        <w:rPr>
          <w:rFonts w:cs="Times New Roman"/>
        </w:rPr>
        <w:t>. (1983).</w:t>
      </w:r>
      <w:r w:rsidRPr="002B5392">
        <w:rPr>
          <w:rFonts w:cs="Times New Roman"/>
        </w:rPr>
        <w:t xml:space="preserve"> Development and validation of a geriatric depression screening scale: A preliminary report. </w:t>
      </w:r>
      <w:r w:rsidRPr="002B5392">
        <w:rPr>
          <w:rFonts w:cs="Times New Roman"/>
          <w:i/>
        </w:rPr>
        <w:t>Journal of Psychiatric Research</w:t>
      </w:r>
      <w:r w:rsidR="002B5392" w:rsidRPr="002B5392">
        <w:rPr>
          <w:rFonts w:cs="Times New Roman"/>
          <w:i/>
        </w:rPr>
        <w:t>,</w:t>
      </w:r>
      <w:r w:rsidRPr="002B5392">
        <w:rPr>
          <w:rFonts w:cs="Times New Roman"/>
          <w:i/>
        </w:rPr>
        <w:t xml:space="preserve"> 17</w:t>
      </w:r>
      <w:r w:rsidR="002B5392" w:rsidRPr="002B5392">
        <w:rPr>
          <w:rFonts w:cs="Times New Roman"/>
          <w:i/>
        </w:rPr>
        <w:t>,</w:t>
      </w:r>
      <w:r w:rsidRPr="002B5392">
        <w:rPr>
          <w:rFonts w:cs="Times New Roman"/>
        </w:rPr>
        <w:t xml:space="preserve"> 37-49.</w:t>
      </w:r>
    </w:p>
    <w:p w14:paraId="227F1419" w14:textId="77777777" w:rsidR="002C4915" w:rsidRPr="002C4915" w:rsidRDefault="002C4915" w:rsidP="002C4915">
      <w:pPr>
        <w:spacing w:after="0"/>
        <w:rPr>
          <w:rFonts w:cs="Times New Roman"/>
          <w:b/>
        </w:rPr>
      </w:pPr>
      <w:r w:rsidRPr="002C4915">
        <w:rPr>
          <w:rFonts w:cs="Times New Roman"/>
          <w:b/>
        </w:rPr>
        <w:t>SUBJECT INSTRUCTIONS:</w:t>
      </w:r>
    </w:p>
    <w:p w14:paraId="0032C2ED" w14:textId="06575ABF" w:rsidR="002C4915" w:rsidRPr="000431A1" w:rsidRDefault="002C4915" w:rsidP="002C4915">
      <w:pPr>
        <w:spacing w:after="0"/>
        <w:rPr>
          <w:rFonts w:cs="Times New Roman"/>
          <w:highlight w:val="yellow"/>
        </w:rPr>
      </w:pPr>
      <w:r w:rsidRPr="002C4915">
        <w:rPr>
          <w:rFonts w:cs="Times New Roman"/>
        </w:rPr>
        <w:t>For each question</w:t>
      </w:r>
      <w:r>
        <w:rPr>
          <w:rFonts w:cs="Times New Roman"/>
        </w:rPr>
        <w:t>, please choose the best answer for how you have felt over the past week.  Please click YES or NO.</w:t>
      </w:r>
    </w:p>
    <w:tbl>
      <w:tblPr>
        <w:tblStyle w:val="TableGrid"/>
        <w:tblW w:w="0" w:type="auto"/>
        <w:tblLook w:val="04A0" w:firstRow="1" w:lastRow="0" w:firstColumn="1" w:lastColumn="0" w:noHBand="0" w:noVBand="1"/>
      </w:tblPr>
      <w:tblGrid>
        <w:gridCol w:w="1572"/>
        <w:gridCol w:w="6512"/>
        <w:gridCol w:w="1266"/>
      </w:tblGrid>
      <w:tr w:rsidR="00D527C9" w:rsidRPr="000431A1" w14:paraId="00B9D8D8" w14:textId="77777777" w:rsidTr="002C4915">
        <w:tc>
          <w:tcPr>
            <w:tcW w:w="0" w:type="auto"/>
            <w:tcBorders>
              <w:top w:val="single" w:sz="4" w:space="0" w:color="auto"/>
              <w:left w:val="single" w:sz="4" w:space="0" w:color="auto"/>
              <w:bottom w:val="single" w:sz="4" w:space="0" w:color="auto"/>
              <w:right w:val="single" w:sz="4" w:space="0" w:color="auto"/>
            </w:tcBorders>
            <w:hideMark/>
          </w:tcPr>
          <w:p w14:paraId="366CA848" w14:textId="77777777" w:rsidR="00D527C9" w:rsidRPr="00326291" w:rsidRDefault="00D527C9" w:rsidP="002C4915">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0180B61E" w14:textId="77777777" w:rsidR="00D527C9" w:rsidRPr="00326291" w:rsidRDefault="00D527C9" w:rsidP="002C4915">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41D7443C" w14:textId="77777777" w:rsidR="00D527C9" w:rsidRPr="00326291" w:rsidRDefault="00D527C9" w:rsidP="002C4915">
            <w:pPr>
              <w:jc w:val="center"/>
              <w:rPr>
                <w:rFonts w:cs="Times New Roman"/>
                <w:b/>
              </w:rPr>
            </w:pPr>
            <w:r w:rsidRPr="00326291">
              <w:rPr>
                <w:rFonts w:cs="Times New Roman"/>
                <w:b/>
              </w:rPr>
              <w:t>Item Values</w:t>
            </w:r>
          </w:p>
        </w:tc>
      </w:tr>
      <w:tr w:rsidR="00D527C9" w:rsidRPr="000431A1" w14:paraId="25698ED1" w14:textId="77777777" w:rsidTr="002C4915">
        <w:tc>
          <w:tcPr>
            <w:tcW w:w="0" w:type="auto"/>
            <w:tcBorders>
              <w:top w:val="single" w:sz="4" w:space="0" w:color="auto"/>
              <w:left w:val="single" w:sz="4" w:space="0" w:color="auto"/>
              <w:bottom w:val="single" w:sz="4" w:space="0" w:color="auto"/>
              <w:right w:val="single" w:sz="4" w:space="0" w:color="auto"/>
            </w:tcBorders>
          </w:tcPr>
          <w:p w14:paraId="623FDBAC" w14:textId="0E8DDC0A" w:rsidR="00D527C9" w:rsidRDefault="00D527C9" w:rsidP="002C4915">
            <w:pPr>
              <w:jc w:val="center"/>
              <w:rPr>
                <w:rFonts w:cs="Times New Roman"/>
              </w:rPr>
            </w:pPr>
            <w:r>
              <w:rPr>
                <w:rFonts w:cs="Times New Roman"/>
              </w:rPr>
              <w:t>GDSDate</w:t>
            </w:r>
          </w:p>
        </w:tc>
        <w:tc>
          <w:tcPr>
            <w:tcW w:w="0" w:type="auto"/>
            <w:tcBorders>
              <w:top w:val="single" w:sz="4" w:space="0" w:color="auto"/>
              <w:left w:val="single" w:sz="4" w:space="0" w:color="auto"/>
              <w:bottom w:val="single" w:sz="4" w:space="0" w:color="auto"/>
              <w:right w:val="single" w:sz="4" w:space="0" w:color="auto"/>
            </w:tcBorders>
          </w:tcPr>
          <w:p w14:paraId="46DB41CB" w14:textId="2697FAF1" w:rsidR="00D527C9" w:rsidRDefault="00D527C9" w:rsidP="002C4915">
            <w:pPr>
              <w:rPr>
                <w:rFonts w:cs="Times New Roman"/>
              </w:rPr>
            </w:pPr>
            <w:r>
              <w:rPr>
                <w:rFonts w:cs="Times New Roman"/>
              </w:rPr>
              <w:t>Date questionnaire was completed</w:t>
            </w:r>
          </w:p>
        </w:tc>
        <w:tc>
          <w:tcPr>
            <w:tcW w:w="0" w:type="auto"/>
            <w:tcBorders>
              <w:top w:val="single" w:sz="4" w:space="0" w:color="auto"/>
              <w:left w:val="single" w:sz="4" w:space="0" w:color="auto"/>
              <w:bottom w:val="single" w:sz="4" w:space="0" w:color="auto"/>
              <w:right w:val="single" w:sz="4" w:space="0" w:color="auto"/>
            </w:tcBorders>
          </w:tcPr>
          <w:p w14:paraId="6477E4E8" w14:textId="77777777" w:rsidR="00D527C9" w:rsidRDefault="00D527C9" w:rsidP="002C4915">
            <w:pPr>
              <w:rPr>
                <w:rFonts w:cs="Times New Roman"/>
              </w:rPr>
            </w:pPr>
          </w:p>
        </w:tc>
      </w:tr>
      <w:tr w:rsidR="00D527C9" w:rsidRPr="000431A1" w14:paraId="72951732" w14:textId="77777777" w:rsidTr="002C4915">
        <w:tc>
          <w:tcPr>
            <w:tcW w:w="0" w:type="auto"/>
            <w:tcBorders>
              <w:top w:val="single" w:sz="4" w:space="0" w:color="auto"/>
              <w:left w:val="single" w:sz="4" w:space="0" w:color="auto"/>
              <w:bottom w:val="single" w:sz="4" w:space="0" w:color="auto"/>
              <w:right w:val="single" w:sz="4" w:space="0" w:color="auto"/>
            </w:tcBorders>
          </w:tcPr>
          <w:p w14:paraId="74C08C90" w14:textId="604116EB" w:rsidR="00D527C9" w:rsidRPr="000C56C9" w:rsidRDefault="00D527C9" w:rsidP="002C4915">
            <w:pPr>
              <w:jc w:val="center"/>
              <w:rPr>
                <w:rFonts w:cs="Times New Roman"/>
              </w:rPr>
            </w:pPr>
            <w:r>
              <w:rPr>
                <w:rFonts w:cs="Times New Roman"/>
              </w:rPr>
              <w:t>GDS1</w:t>
            </w:r>
          </w:p>
        </w:tc>
        <w:tc>
          <w:tcPr>
            <w:tcW w:w="0" w:type="auto"/>
            <w:tcBorders>
              <w:top w:val="single" w:sz="4" w:space="0" w:color="auto"/>
              <w:left w:val="single" w:sz="4" w:space="0" w:color="auto"/>
              <w:bottom w:val="single" w:sz="4" w:space="0" w:color="auto"/>
              <w:right w:val="single" w:sz="4" w:space="0" w:color="auto"/>
            </w:tcBorders>
          </w:tcPr>
          <w:p w14:paraId="19DD7610" w14:textId="3C1924CA" w:rsidR="00D527C9" w:rsidRPr="000C56C9" w:rsidRDefault="00D527C9" w:rsidP="002C4915">
            <w:pPr>
              <w:rPr>
                <w:rFonts w:cs="Times New Roman"/>
              </w:rPr>
            </w:pPr>
            <w:r>
              <w:rPr>
                <w:rFonts w:cs="Times New Roman"/>
              </w:rPr>
              <w:t>Are you basically satisfied with your life?</w:t>
            </w:r>
          </w:p>
        </w:tc>
        <w:tc>
          <w:tcPr>
            <w:tcW w:w="0" w:type="auto"/>
            <w:tcBorders>
              <w:top w:val="single" w:sz="4" w:space="0" w:color="auto"/>
              <w:left w:val="single" w:sz="4" w:space="0" w:color="auto"/>
              <w:bottom w:val="single" w:sz="4" w:space="0" w:color="auto"/>
              <w:right w:val="single" w:sz="4" w:space="0" w:color="auto"/>
            </w:tcBorders>
          </w:tcPr>
          <w:p w14:paraId="2BA5370B" w14:textId="4B59BC7E" w:rsidR="00D527C9" w:rsidRDefault="00D527C9" w:rsidP="002C4915">
            <w:pPr>
              <w:rPr>
                <w:rFonts w:cs="Times New Roman"/>
              </w:rPr>
            </w:pPr>
            <w:r>
              <w:rPr>
                <w:rFonts w:cs="Times New Roman"/>
              </w:rPr>
              <w:t>Yes=0</w:t>
            </w:r>
          </w:p>
          <w:p w14:paraId="60070BAB" w14:textId="439D3196" w:rsidR="00D527C9" w:rsidRPr="00FA7E86" w:rsidRDefault="00D527C9" w:rsidP="002C4915">
            <w:pPr>
              <w:rPr>
                <w:rFonts w:cs="Times New Roman"/>
                <w:b/>
              </w:rPr>
            </w:pPr>
            <w:r w:rsidRPr="00FA7E86">
              <w:rPr>
                <w:rFonts w:cs="Times New Roman"/>
                <w:b/>
              </w:rPr>
              <w:lastRenderedPageBreak/>
              <w:t>No</w:t>
            </w:r>
            <w:r>
              <w:rPr>
                <w:rFonts w:cs="Times New Roman"/>
                <w:b/>
              </w:rPr>
              <w:t>=1</w:t>
            </w:r>
          </w:p>
        </w:tc>
      </w:tr>
      <w:tr w:rsidR="00D527C9" w:rsidRPr="000431A1" w14:paraId="6633FC5C" w14:textId="77777777" w:rsidTr="002C4915">
        <w:tc>
          <w:tcPr>
            <w:tcW w:w="0" w:type="auto"/>
            <w:tcBorders>
              <w:top w:val="single" w:sz="4" w:space="0" w:color="auto"/>
              <w:left w:val="single" w:sz="4" w:space="0" w:color="auto"/>
              <w:bottom w:val="single" w:sz="4" w:space="0" w:color="auto"/>
              <w:right w:val="single" w:sz="4" w:space="0" w:color="auto"/>
            </w:tcBorders>
          </w:tcPr>
          <w:p w14:paraId="5CA7CC7A" w14:textId="0B172388" w:rsidR="00D527C9" w:rsidRPr="000C56C9" w:rsidRDefault="00D527C9" w:rsidP="002C4915">
            <w:pPr>
              <w:jc w:val="center"/>
              <w:rPr>
                <w:rFonts w:cs="Times New Roman"/>
              </w:rPr>
            </w:pPr>
            <w:r>
              <w:rPr>
                <w:rFonts w:cs="Times New Roman"/>
              </w:rPr>
              <w:lastRenderedPageBreak/>
              <w:t>GDS2</w:t>
            </w:r>
          </w:p>
        </w:tc>
        <w:tc>
          <w:tcPr>
            <w:tcW w:w="0" w:type="auto"/>
            <w:tcBorders>
              <w:top w:val="single" w:sz="4" w:space="0" w:color="auto"/>
              <w:left w:val="single" w:sz="4" w:space="0" w:color="auto"/>
              <w:bottom w:val="single" w:sz="4" w:space="0" w:color="auto"/>
              <w:right w:val="single" w:sz="4" w:space="0" w:color="auto"/>
            </w:tcBorders>
          </w:tcPr>
          <w:p w14:paraId="2C5C5324" w14:textId="11BAD8C6" w:rsidR="00D527C9" w:rsidRPr="000C56C9" w:rsidRDefault="00D527C9" w:rsidP="002C4915">
            <w:pPr>
              <w:rPr>
                <w:rFonts w:cs="Times New Roman"/>
              </w:rPr>
            </w:pPr>
            <w:r>
              <w:rPr>
                <w:rFonts w:cs="Times New Roman"/>
              </w:rPr>
              <w:t>Have you dropped many of your activities and interests?</w:t>
            </w:r>
          </w:p>
        </w:tc>
        <w:tc>
          <w:tcPr>
            <w:tcW w:w="0" w:type="auto"/>
            <w:tcBorders>
              <w:top w:val="single" w:sz="4" w:space="0" w:color="auto"/>
              <w:left w:val="single" w:sz="4" w:space="0" w:color="auto"/>
              <w:bottom w:val="single" w:sz="4" w:space="0" w:color="auto"/>
              <w:right w:val="single" w:sz="4" w:space="0" w:color="auto"/>
            </w:tcBorders>
          </w:tcPr>
          <w:p w14:paraId="481AD887" w14:textId="6F208C51" w:rsidR="00D527C9" w:rsidRPr="00FA7E86" w:rsidRDefault="00D527C9" w:rsidP="002C4915">
            <w:pPr>
              <w:rPr>
                <w:rFonts w:cs="Times New Roman"/>
                <w:b/>
              </w:rPr>
            </w:pPr>
            <w:r w:rsidRPr="00FA7E86">
              <w:rPr>
                <w:rFonts w:cs="Times New Roman"/>
                <w:b/>
              </w:rPr>
              <w:t>Yes</w:t>
            </w:r>
            <w:r>
              <w:rPr>
                <w:rFonts w:cs="Times New Roman"/>
                <w:b/>
              </w:rPr>
              <w:t>=1</w:t>
            </w:r>
          </w:p>
          <w:p w14:paraId="6CEE585A" w14:textId="50B43363" w:rsidR="00D527C9" w:rsidRPr="000C56C9" w:rsidRDefault="00D527C9" w:rsidP="002C4915">
            <w:pPr>
              <w:rPr>
                <w:rFonts w:cs="Times New Roman"/>
              </w:rPr>
            </w:pPr>
            <w:r>
              <w:rPr>
                <w:rFonts w:cs="Times New Roman"/>
              </w:rPr>
              <w:t>No=0</w:t>
            </w:r>
          </w:p>
        </w:tc>
      </w:tr>
      <w:tr w:rsidR="00D527C9" w:rsidRPr="000431A1" w14:paraId="06A35BB4" w14:textId="77777777" w:rsidTr="002C4915">
        <w:tc>
          <w:tcPr>
            <w:tcW w:w="0" w:type="auto"/>
            <w:tcBorders>
              <w:top w:val="single" w:sz="4" w:space="0" w:color="auto"/>
              <w:left w:val="single" w:sz="4" w:space="0" w:color="auto"/>
              <w:bottom w:val="single" w:sz="4" w:space="0" w:color="auto"/>
              <w:right w:val="single" w:sz="4" w:space="0" w:color="auto"/>
            </w:tcBorders>
          </w:tcPr>
          <w:p w14:paraId="736534A7" w14:textId="63168BC0" w:rsidR="00D527C9" w:rsidRPr="000C56C9" w:rsidRDefault="00D527C9" w:rsidP="002C4915">
            <w:pPr>
              <w:jc w:val="center"/>
              <w:rPr>
                <w:rFonts w:cs="Times New Roman"/>
              </w:rPr>
            </w:pPr>
            <w:r>
              <w:rPr>
                <w:rFonts w:cs="Times New Roman"/>
              </w:rPr>
              <w:t>GDS3</w:t>
            </w:r>
          </w:p>
        </w:tc>
        <w:tc>
          <w:tcPr>
            <w:tcW w:w="0" w:type="auto"/>
            <w:tcBorders>
              <w:top w:val="single" w:sz="4" w:space="0" w:color="auto"/>
              <w:left w:val="single" w:sz="4" w:space="0" w:color="auto"/>
              <w:bottom w:val="single" w:sz="4" w:space="0" w:color="auto"/>
              <w:right w:val="single" w:sz="4" w:space="0" w:color="auto"/>
            </w:tcBorders>
          </w:tcPr>
          <w:p w14:paraId="0CA1E5B4" w14:textId="72FC3D9B" w:rsidR="00D527C9" w:rsidRPr="000C56C9" w:rsidRDefault="00D527C9" w:rsidP="002C4915">
            <w:pPr>
              <w:rPr>
                <w:rFonts w:cs="Times New Roman"/>
              </w:rPr>
            </w:pPr>
            <w:r>
              <w:rPr>
                <w:rFonts w:cs="Times New Roman"/>
              </w:rPr>
              <w:t>Do you feel that your life is empty?</w:t>
            </w:r>
          </w:p>
        </w:tc>
        <w:tc>
          <w:tcPr>
            <w:tcW w:w="0" w:type="auto"/>
            <w:tcBorders>
              <w:top w:val="single" w:sz="4" w:space="0" w:color="auto"/>
              <w:left w:val="single" w:sz="4" w:space="0" w:color="auto"/>
              <w:bottom w:val="single" w:sz="4" w:space="0" w:color="auto"/>
              <w:right w:val="single" w:sz="4" w:space="0" w:color="auto"/>
            </w:tcBorders>
          </w:tcPr>
          <w:p w14:paraId="5FCED1D6" w14:textId="116E9B3B" w:rsidR="00D527C9" w:rsidRPr="00FA7E86" w:rsidRDefault="00D527C9" w:rsidP="002C0F55">
            <w:pPr>
              <w:rPr>
                <w:rFonts w:cs="Times New Roman"/>
                <w:b/>
              </w:rPr>
            </w:pPr>
            <w:r w:rsidRPr="00FA7E86">
              <w:rPr>
                <w:rFonts w:cs="Times New Roman"/>
                <w:b/>
              </w:rPr>
              <w:t>Yes</w:t>
            </w:r>
            <w:r>
              <w:rPr>
                <w:rFonts w:cs="Times New Roman"/>
                <w:b/>
              </w:rPr>
              <w:t>=1</w:t>
            </w:r>
          </w:p>
          <w:p w14:paraId="39F5E7C2" w14:textId="44B1E7A7" w:rsidR="00D527C9" w:rsidRPr="000C56C9" w:rsidRDefault="00D527C9" w:rsidP="002C0F55">
            <w:pPr>
              <w:rPr>
                <w:rFonts w:cs="Times New Roman"/>
              </w:rPr>
            </w:pPr>
            <w:r>
              <w:rPr>
                <w:rFonts w:cs="Times New Roman"/>
              </w:rPr>
              <w:t>No=0</w:t>
            </w:r>
          </w:p>
        </w:tc>
      </w:tr>
      <w:tr w:rsidR="00D527C9" w:rsidRPr="000431A1" w14:paraId="5146E8D4" w14:textId="77777777" w:rsidTr="002C4915">
        <w:tc>
          <w:tcPr>
            <w:tcW w:w="0" w:type="auto"/>
            <w:tcBorders>
              <w:top w:val="single" w:sz="4" w:space="0" w:color="auto"/>
              <w:left w:val="single" w:sz="4" w:space="0" w:color="auto"/>
              <w:bottom w:val="single" w:sz="4" w:space="0" w:color="auto"/>
              <w:right w:val="single" w:sz="4" w:space="0" w:color="auto"/>
            </w:tcBorders>
          </w:tcPr>
          <w:p w14:paraId="4401CFA6" w14:textId="02EDC54A" w:rsidR="00D527C9" w:rsidRPr="000C56C9" w:rsidRDefault="00D527C9" w:rsidP="002C4915">
            <w:pPr>
              <w:jc w:val="center"/>
              <w:rPr>
                <w:rFonts w:cs="Times New Roman"/>
              </w:rPr>
            </w:pPr>
            <w:r>
              <w:rPr>
                <w:rFonts w:cs="Times New Roman"/>
              </w:rPr>
              <w:t>GDS4</w:t>
            </w:r>
          </w:p>
        </w:tc>
        <w:tc>
          <w:tcPr>
            <w:tcW w:w="0" w:type="auto"/>
            <w:tcBorders>
              <w:top w:val="single" w:sz="4" w:space="0" w:color="auto"/>
              <w:left w:val="single" w:sz="4" w:space="0" w:color="auto"/>
              <w:bottom w:val="single" w:sz="4" w:space="0" w:color="auto"/>
              <w:right w:val="single" w:sz="4" w:space="0" w:color="auto"/>
            </w:tcBorders>
          </w:tcPr>
          <w:p w14:paraId="1487E32E" w14:textId="76B65D14" w:rsidR="00D527C9" w:rsidRPr="000C56C9" w:rsidRDefault="00D527C9" w:rsidP="002C4915">
            <w:pPr>
              <w:rPr>
                <w:rFonts w:cs="Times New Roman"/>
              </w:rPr>
            </w:pPr>
            <w:r>
              <w:rPr>
                <w:rFonts w:cs="Times New Roman"/>
              </w:rPr>
              <w:t>Do you get bored?</w:t>
            </w:r>
          </w:p>
        </w:tc>
        <w:tc>
          <w:tcPr>
            <w:tcW w:w="0" w:type="auto"/>
            <w:tcBorders>
              <w:top w:val="single" w:sz="4" w:space="0" w:color="auto"/>
              <w:left w:val="single" w:sz="4" w:space="0" w:color="auto"/>
              <w:bottom w:val="single" w:sz="4" w:space="0" w:color="auto"/>
              <w:right w:val="single" w:sz="4" w:space="0" w:color="auto"/>
            </w:tcBorders>
          </w:tcPr>
          <w:p w14:paraId="4D1DC71F" w14:textId="6B8C53FD" w:rsidR="00D527C9" w:rsidRPr="00FA7E86" w:rsidRDefault="00D527C9" w:rsidP="002C0F55">
            <w:pPr>
              <w:rPr>
                <w:rFonts w:cs="Times New Roman"/>
                <w:b/>
              </w:rPr>
            </w:pPr>
            <w:r w:rsidRPr="00FA7E86">
              <w:rPr>
                <w:rFonts w:cs="Times New Roman"/>
                <w:b/>
              </w:rPr>
              <w:t>Yes</w:t>
            </w:r>
            <w:r>
              <w:rPr>
                <w:rFonts w:cs="Times New Roman"/>
                <w:b/>
              </w:rPr>
              <w:t>=1</w:t>
            </w:r>
          </w:p>
          <w:p w14:paraId="3C232750" w14:textId="57FFFE45" w:rsidR="00D527C9" w:rsidRPr="000C56C9" w:rsidRDefault="00D527C9" w:rsidP="002C0F55">
            <w:pPr>
              <w:rPr>
                <w:rFonts w:cs="Times New Roman"/>
              </w:rPr>
            </w:pPr>
            <w:r>
              <w:rPr>
                <w:rFonts w:cs="Times New Roman"/>
              </w:rPr>
              <w:t>No=0</w:t>
            </w:r>
          </w:p>
        </w:tc>
      </w:tr>
      <w:tr w:rsidR="00D527C9" w:rsidRPr="00E142A0" w14:paraId="31CE2FF0" w14:textId="77777777" w:rsidTr="002C4915">
        <w:tc>
          <w:tcPr>
            <w:tcW w:w="0" w:type="auto"/>
            <w:tcBorders>
              <w:top w:val="single" w:sz="4" w:space="0" w:color="auto"/>
              <w:left w:val="single" w:sz="4" w:space="0" w:color="auto"/>
              <w:bottom w:val="single" w:sz="4" w:space="0" w:color="auto"/>
              <w:right w:val="single" w:sz="4" w:space="0" w:color="auto"/>
            </w:tcBorders>
          </w:tcPr>
          <w:p w14:paraId="285EE9B4" w14:textId="3DF834F9" w:rsidR="00D527C9" w:rsidRPr="000C56C9" w:rsidRDefault="00D527C9" w:rsidP="002C4915">
            <w:pPr>
              <w:jc w:val="center"/>
              <w:rPr>
                <w:rFonts w:cs="Times New Roman"/>
              </w:rPr>
            </w:pPr>
            <w:r>
              <w:rPr>
                <w:rFonts w:cs="Times New Roman"/>
              </w:rPr>
              <w:t>GDS5</w:t>
            </w:r>
          </w:p>
        </w:tc>
        <w:tc>
          <w:tcPr>
            <w:tcW w:w="0" w:type="auto"/>
            <w:tcBorders>
              <w:top w:val="single" w:sz="4" w:space="0" w:color="auto"/>
              <w:left w:val="single" w:sz="4" w:space="0" w:color="auto"/>
              <w:bottom w:val="single" w:sz="4" w:space="0" w:color="auto"/>
              <w:right w:val="single" w:sz="4" w:space="0" w:color="auto"/>
            </w:tcBorders>
          </w:tcPr>
          <w:p w14:paraId="5C386C51" w14:textId="761519AF" w:rsidR="00D527C9" w:rsidRPr="000C56C9" w:rsidRDefault="00D527C9" w:rsidP="002C4915">
            <w:pPr>
              <w:rPr>
                <w:rFonts w:cs="Times New Roman"/>
              </w:rPr>
            </w:pPr>
            <w:r>
              <w:rPr>
                <w:rFonts w:cs="Times New Roman"/>
              </w:rPr>
              <w:t>Are you in good spirits most of the time?</w:t>
            </w:r>
          </w:p>
        </w:tc>
        <w:tc>
          <w:tcPr>
            <w:tcW w:w="0" w:type="auto"/>
            <w:tcBorders>
              <w:top w:val="single" w:sz="4" w:space="0" w:color="auto"/>
              <w:left w:val="single" w:sz="4" w:space="0" w:color="auto"/>
              <w:bottom w:val="single" w:sz="4" w:space="0" w:color="auto"/>
              <w:right w:val="single" w:sz="4" w:space="0" w:color="auto"/>
            </w:tcBorders>
          </w:tcPr>
          <w:p w14:paraId="228737A0" w14:textId="104C9244" w:rsidR="00D527C9" w:rsidRDefault="00D527C9" w:rsidP="002C0F55">
            <w:pPr>
              <w:rPr>
                <w:rFonts w:cs="Times New Roman"/>
              </w:rPr>
            </w:pPr>
            <w:r>
              <w:rPr>
                <w:rFonts w:cs="Times New Roman"/>
              </w:rPr>
              <w:t>Yes=0</w:t>
            </w:r>
          </w:p>
          <w:p w14:paraId="7BA035AA" w14:textId="6D2D07E2" w:rsidR="00D527C9" w:rsidRPr="00FA7E86" w:rsidRDefault="00D527C9" w:rsidP="002C0F55">
            <w:pPr>
              <w:rPr>
                <w:rFonts w:cs="Times New Roman"/>
                <w:b/>
              </w:rPr>
            </w:pPr>
            <w:r w:rsidRPr="00FA7E86">
              <w:rPr>
                <w:rFonts w:cs="Times New Roman"/>
                <w:b/>
              </w:rPr>
              <w:t>No</w:t>
            </w:r>
            <w:r>
              <w:rPr>
                <w:rFonts w:cs="Times New Roman"/>
                <w:b/>
              </w:rPr>
              <w:t>=1</w:t>
            </w:r>
          </w:p>
        </w:tc>
      </w:tr>
      <w:tr w:rsidR="00D527C9" w:rsidRPr="00E142A0" w14:paraId="6D946624" w14:textId="77777777" w:rsidTr="002C4915">
        <w:tc>
          <w:tcPr>
            <w:tcW w:w="0" w:type="auto"/>
            <w:tcBorders>
              <w:top w:val="single" w:sz="4" w:space="0" w:color="auto"/>
              <w:left w:val="single" w:sz="4" w:space="0" w:color="auto"/>
              <w:bottom w:val="single" w:sz="4" w:space="0" w:color="auto"/>
              <w:right w:val="single" w:sz="4" w:space="0" w:color="auto"/>
            </w:tcBorders>
          </w:tcPr>
          <w:p w14:paraId="2506EE0E" w14:textId="65BB41A5" w:rsidR="00D527C9" w:rsidRPr="000C56C9" w:rsidRDefault="00D527C9" w:rsidP="002C4915">
            <w:pPr>
              <w:jc w:val="center"/>
              <w:rPr>
                <w:rFonts w:cs="Times New Roman"/>
              </w:rPr>
            </w:pPr>
            <w:r>
              <w:rPr>
                <w:rFonts w:cs="Times New Roman"/>
              </w:rPr>
              <w:t>GDS6</w:t>
            </w:r>
          </w:p>
        </w:tc>
        <w:tc>
          <w:tcPr>
            <w:tcW w:w="0" w:type="auto"/>
            <w:tcBorders>
              <w:top w:val="single" w:sz="4" w:space="0" w:color="auto"/>
              <w:left w:val="single" w:sz="4" w:space="0" w:color="auto"/>
              <w:bottom w:val="single" w:sz="4" w:space="0" w:color="auto"/>
              <w:right w:val="single" w:sz="4" w:space="0" w:color="auto"/>
            </w:tcBorders>
          </w:tcPr>
          <w:p w14:paraId="15E74EEE" w14:textId="5BD2429D" w:rsidR="00D527C9" w:rsidRPr="000C56C9" w:rsidRDefault="00D527C9" w:rsidP="002C4915">
            <w:pPr>
              <w:rPr>
                <w:rFonts w:cs="Times New Roman"/>
              </w:rPr>
            </w:pPr>
            <w:r>
              <w:rPr>
                <w:rFonts w:cs="Times New Roman"/>
              </w:rPr>
              <w:t>Are you afraid that something bad is going to happen to you?</w:t>
            </w:r>
          </w:p>
        </w:tc>
        <w:tc>
          <w:tcPr>
            <w:tcW w:w="0" w:type="auto"/>
            <w:tcBorders>
              <w:top w:val="single" w:sz="4" w:space="0" w:color="auto"/>
              <w:left w:val="single" w:sz="4" w:space="0" w:color="auto"/>
              <w:bottom w:val="single" w:sz="4" w:space="0" w:color="auto"/>
              <w:right w:val="single" w:sz="4" w:space="0" w:color="auto"/>
            </w:tcBorders>
          </w:tcPr>
          <w:p w14:paraId="2C525B8D" w14:textId="37C5F2DE" w:rsidR="00D527C9" w:rsidRPr="00FA7E86" w:rsidRDefault="00D527C9" w:rsidP="002C0F55">
            <w:pPr>
              <w:rPr>
                <w:rFonts w:cs="Times New Roman"/>
                <w:b/>
              </w:rPr>
            </w:pPr>
            <w:r w:rsidRPr="00FA7E86">
              <w:rPr>
                <w:rFonts w:cs="Times New Roman"/>
                <w:b/>
              </w:rPr>
              <w:t>Yes</w:t>
            </w:r>
            <w:r>
              <w:rPr>
                <w:rFonts w:cs="Times New Roman"/>
                <w:b/>
              </w:rPr>
              <w:t>=1</w:t>
            </w:r>
          </w:p>
          <w:p w14:paraId="65CBAAA5" w14:textId="3E259A42" w:rsidR="00D527C9" w:rsidRPr="000C56C9" w:rsidRDefault="00D527C9" w:rsidP="002C0F55">
            <w:pPr>
              <w:rPr>
                <w:rFonts w:cs="Times New Roman"/>
              </w:rPr>
            </w:pPr>
            <w:r>
              <w:rPr>
                <w:rFonts w:cs="Times New Roman"/>
              </w:rPr>
              <w:t>No=0</w:t>
            </w:r>
          </w:p>
        </w:tc>
      </w:tr>
      <w:tr w:rsidR="00D527C9" w:rsidRPr="00E142A0" w14:paraId="2031CD7D" w14:textId="77777777" w:rsidTr="002C4915">
        <w:tc>
          <w:tcPr>
            <w:tcW w:w="0" w:type="auto"/>
            <w:tcBorders>
              <w:top w:val="single" w:sz="4" w:space="0" w:color="auto"/>
              <w:left w:val="single" w:sz="4" w:space="0" w:color="auto"/>
              <w:bottom w:val="single" w:sz="4" w:space="0" w:color="auto"/>
              <w:right w:val="single" w:sz="4" w:space="0" w:color="auto"/>
            </w:tcBorders>
          </w:tcPr>
          <w:p w14:paraId="711F73E1" w14:textId="7D2EFFC3" w:rsidR="00D527C9" w:rsidRPr="000C56C9" w:rsidRDefault="00D527C9" w:rsidP="002C4915">
            <w:pPr>
              <w:jc w:val="center"/>
              <w:rPr>
                <w:rFonts w:cs="Times New Roman"/>
              </w:rPr>
            </w:pPr>
            <w:r>
              <w:rPr>
                <w:rFonts w:cs="Times New Roman"/>
              </w:rPr>
              <w:t>GDS7</w:t>
            </w:r>
          </w:p>
        </w:tc>
        <w:tc>
          <w:tcPr>
            <w:tcW w:w="0" w:type="auto"/>
            <w:tcBorders>
              <w:top w:val="single" w:sz="4" w:space="0" w:color="auto"/>
              <w:left w:val="single" w:sz="4" w:space="0" w:color="auto"/>
              <w:bottom w:val="single" w:sz="4" w:space="0" w:color="auto"/>
              <w:right w:val="single" w:sz="4" w:space="0" w:color="auto"/>
            </w:tcBorders>
          </w:tcPr>
          <w:p w14:paraId="5EAD61DE" w14:textId="0F16D3F4" w:rsidR="00D527C9" w:rsidRPr="000C56C9" w:rsidRDefault="00D527C9" w:rsidP="002C4915">
            <w:pPr>
              <w:rPr>
                <w:rFonts w:cs="Times New Roman"/>
              </w:rPr>
            </w:pPr>
            <w:r>
              <w:rPr>
                <w:rFonts w:cs="Times New Roman"/>
              </w:rPr>
              <w:t>Do you feel happy most of the time?</w:t>
            </w:r>
          </w:p>
        </w:tc>
        <w:tc>
          <w:tcPr>
            <w:tcW w:w="0" w:type="auto"/>
            <w:tcBorders>
              <w:top w:val="single" w:sz="4" w:space="0" w:color="auto"/>
              <w:left w:val="single" w:sz="4" w:space="0" w:color="auto"/>
              <w:bottom w:val="single" w:sz="4" w:space="0" w:color="auto"/>
              <w:right w:val="single" w:sz="4" w:space="0" w:color="auto"/>
            </w:tcBorders>
          </w:tcPr>
          <w:p w14:paraId="79CDF1B5" w14:textId="21D21758" w:rsidR="00D527C9" w:rsidRDefault="00D527C9" w:rsidP="002C0F55">
            <w:pPr>
              <w:rPr>
                <w:rFonts w:cs="Times New Roman"/>
              </w:rPr>
            </w:pPr>
            <w:r>
              <w:rPr>
                <w:rFonts w:cs="Times New Roman"/>
              </w:rPr>
              <w:t>Yes=0</w:t>
            </w:r>
          </w:p>
          <w:p w14:paraId="3C90677A" w14:textId="02C291E0" w:rsidR="00D527C9" w:rsidRPr="00FA7E86" w:rsidRDefault="00D527C9" w:rsidP="002C0F55">
            <w:pPr>
              <w:rPr>
                <w:rFonts w:cs="Times New Roman"/>
                <w:b/>
              </w:rPr>
            </w:pPr>
            <w:r w:rsidRPr="00FA7E86">
              <w:rPr>
                <w:rFonts w:cs="Times New Roman"/>
                <w:b/>
              </w:rPr>
              <w:t>No</w:t>
            </w:r>
            <w:r>
              <w:rPr>
                <w:rFonts w:cs="Times New Roman"/>
                <w:b/>
              </w:rPr>
              <w:t>=1</w:t>
            </w:r>
          </w:p>
        </w:tc>
      </w:tr>
      <w:tr w:rsidR="00D527C9" w:rsidRPr="00E142A0" w14:paraId="416C04C7" w14:textId="77777777" w:rsidTr="002C4915">
        <w:tc>
          <w:tcPr>
            <w:tcW w:w="0" w:type="auto"/>
            <w:tcBorders>
              <w:top w:val="single" w:sz="4" w:space="0" w:color="auto"/>
              <w:left w:val="single" w:sz="4" w:space="0" w:color="auto"/>
              <w:bottom w:val="single" w:sz="4" w:space="0" w:color="auto"/>
              <w:right w:val="single" w:sz="4" w:space="0" w:color="auto"/>
            </w:tcBorders>
          </w:tcPr>
          <w:p w14:paraId="31A4E5CA" w14:textId="68ADB3F4" w:rsidR="00D527C9" w:rsidRPr="000C56C9" w:rsidRDefault="00D527C9" w:rsidP="002C4915">
            <w:pPr>
              <w:jc w:val="center"/>
              <w:rPr>
                <w:rFonts w:cs="Times New Roman"/>
              </w:rPr>
            </w:pPr>
            <w:r>
              <w:rPr>
                <w:rFonts w:cs="Times New Roman"/>
              </w:rPr>
              <w:t>GDS8</w:t>
            </w:r>
          </w:p>
        </w:tc>
        <w:tc>
          <w:tcPr>
            <w:tcW w:w="0" w:type="auto"/>
            <w:tcBorders>
              <w:top w:val="single" w:sz="4" w:space="0" w:color="auto"/>
              <w:left w:val="single" w:sz="4" w:space="0" w:color="auto"/>
              <w:bottom w:val="single" w:sz="4" w:space="0" w:color="auto"/>
              <w:right w:val="single" w:sz="4" w:space="0" w:color="auto"/>
            </w:tcBorders>
          </w:tcPr>
          <w:p w14:paraId="1E1044C3" w14:textId="6ADD94D8" w:rsidR="00D527C9" w:rsidRPr="000C56C9" w:rsidRDefault="00D527C9" w:rsidP="002C4915">
            <w:pPr>
              <w:rPr>
                <w:rFonts w:cs="Times New Roman"/>
              </w:rPr>
            </w:pPr>
            <w:r>
              <w:rPr>
                <w:rFonts w:cs="Times New Roman"/>
              </w:rPr>
              <w:t>Do you often feel helpless?</w:t>
            </w:r>
          </w:p>
        </w:tc>
        <w:tc>
          <w:tcPr>
            <w:tcW w:w="0" w:type="auto"/>
            <w:tcBorders>
              <w:top w:val="single" w:sz="4" w:space="0" w:color="auto"/>
              <w:left w:val="single" w:sz="4" w:space="0" w:color="auto"/>
              <w:bottom w:val="single" w:sz="4" w:space="0" w:color="auto"/>
              <w:right w:val="single" w:sz="4" w:space="0" w:color="auto"/>
            </w:tcBorders>
          </w:tcPr>
          <w:p w14:paraId="51A41050" w14:textId="765DFF6B" w:rsidR="00D527C9" w:rsidRPr="00FA7E86" w:rsidRDefault="00D527C9" w:rsidP="002C0F55">
            <w:pPr>
              <w:rPr>
                <w:rFonts w:cs="Times New Roman"/>
                <w:b/>
              </w:rPr>
            </w:pPr>
            <w:r w:rsidRPr="00FA7E86">
              <w:rPr>
                <w:rFonts w:cs="Times New Roman"/>
                <w:b/>
              </w:rPr>
              <w:t>Yes</w:t>
            </w:r>
            <w:r>
              <w:rPr>
                <w:rFonts w:cs="Times New Roman"/>
                <w:b/>
              </w:rPr>
              <w:t>=1</w:t>
            </w:r>
          </w:p>
          <w:p w14:paraId="712AA02A" w14:textId="1B857F8E" w:rsidR="00D527C9" w:rsidRPr="000C56C9" w:rsidRDefault="00D527C9" w:rsidP="002C0F55">
            <w:pPr>
              <w:rPr>
                <w:rFonts w:cs="Times New Roman"/>
              </w:rPr>
            </w:pPr>
            <w:r>
              <w:rPr>
                <w:rFonts w:cs="Times New Roman"/>
              </w:rPr>
              <w:t>No=0</w:t>
            </w:r>
          </w:p>
        </w:tc>
      </w:tr>
      <w:tr w:rsidR="00D527C9" w:rsidRPr="00E142A0" w14:paraId="316EA117" w14:textId="77777777" w:rsidTr="002C4915">
        <w:tc>
          <w:tcPr>
            <w:tcW w:w="0" w:type="auto"/>
            <w:tcBorders>
              <w:top w:val="single" w:sz="4" w:space="0" w:color="auto"/>
              <w:left w:val="single" w:sz="4" w:space="0" w:color="auto"/>
              <w:bottom w:val="single" w:sz="4" w:space="0" w:color="auto"/>
              <w:right w:val="single" w:sz="4" w:space="0" w:color="auto"/>
            </w:tcBorders>
          </w:tcPr>
          <w:p w14:paraId="6800193D" w14:textId="4E432A73" w:rsidR="00D527C9" w:rsidRPr="000C56C9" w:rsidRDefault="00D527C9" w:rsidP="002C4915">
            <w:pPr>
              <w:jc w:val="center"/>
              <w:rPr>
                <w:rFonts w:cs="Times New Roman"/>
              </w:rPr>
            </w:pPr>
            <w:r>
              <w:rPr>
                <w:rFonts w:cs="Times New Roman"/>
              </w:rPr>
              <w:t>GDS9</w:t>
            </w:r>
          </w:p>
        </w:tc>
        <w:tc>
          <w:tcPr>
            <w:tcW w:w="0" w:type="auto"/>
            <w:tcBorders>
              <w:top w:val="single" w:sz="4" w:space="0" w:color="auto"/>
              <w:left w:val="single" w:sz="4" w:space="0" w:color="auto"/>
              <w:bottom w:val="single" w:sz="4" w:space="0" w:color="auto"/>
              <w:right w:val="single" w:sz="4" w:space="0" w:color="auto"/>
            </w:tcBorders>
          </w:tcPr>
          <w:p w14:paraId="66D515EB" w14:textId="01C05B11" w:rsidR="00D527C9" w:rsidRPr="000C56C9" w:rsidRDefault="00D527C9" w:rsidP="002C4915">
            <w:pPr>
              <w:rPr>
                <w:rFonts w:cs="Times New Roman"/>
              </w:rPr>
            </w:pPr>
            <w:r>
              <w:rPr>
                <w:rFonts w:cs="Times New Roman"/>
              </w:rPr>
              <w:t>Do you prefer to stay home at night rather than go out and do new things?</w:t>
            </w:r>
          </w:p>
        </w:tc>
        <w:tc>
          <w:tcPr>
            <w:tcW w:w="0" w:type="auto"/>
            <w:tcBorders>
              <w:top w:val="single" w:sz="4" w:space="0" w:color="auto"/>
              <w:left w:val="single" w:sz="4" w:space="0" w:color="auto"/>
              <w:bottom w:val="single" w:sz="4" w:space="0" w:color="auto"/>
              <w:right w:val="single" w:sz="4" w:space="0" w:color="auto"/>
            </w:tcBorders>
          </w:tcPr>
          <w:p w14:paraId="4B72541F" w14:textId="39575278" w:rsidR="00D527C9" w:rsidRPr="00FA7E86" w:rsidRDefault="00D527C9" w:rsidP="002C0F55">
            <w:pPr>
              <w:rPr>
                <w:rFonts w:cs="Times New Roman"/>
                <w:b/>
              </w:rPr>
            </w:pPr>
            <w:r w:rsidRPr="00FA7E86">
              <w:rPr>
                <w:rFonts w:cs="Times New Roman"/>
                <w:b/>
              </w:rPr>
              <w:t>Yes</w:t>
            </w:r>
            <w:r>
              <w:rPr>
                <w:rFonts w:cs="Times New Roman"/>
                <w:b/>
              </w:rPr>
              <w:t>=1</w:t>
            </w:r>
          </w:p>
          <w:p w14:paraId="17B6D3A2" w14:textId="1DD7E538" w:rsidR="00D527C9" w:rsidRPr="000C56C9" w:rsidRDefault="00D527C9" w:rsidP="002C0F55">
            <w:pPr>
              <w:rPr>
                <w:rFonts w:cs="Times New Roman"/>
              </w:rPr>
            </w:pPr>
            <w:r>
              <w:rPr>
                <w:rFonts w:cs="Times New Roman"/>
              </w:rPr>
              <w:t>No=0</w:t>
            </w:r>
          </w:p>
        </w:tc>
      </w:tr>
      <w:tr w:rsidR="00D527C9" w:rsidRPr="00E142A0" w14:paraId="118F3530" w14:textId="77777777" w:rsidTr="002C4915">
        <w:tc>
          <w:tcPr>
            <w:tcW w:w="0" w:type="auto"/>
            <w:tcBorders>
              <w:top w:val="single" w:sz="4" w:space="0" w:color="auto"/>
              <w:left w:val="single" w:sz="4" w:space="0" w:color="auto"/>
              <w:bottom w:val="single" w:sz="4" w:space="0" w:color="auto"/>
              <w:right w:val="single" w:sz="4" w:space="0" w:color="auto"/>
            </w:tcBorders>
          </w:tcPr>
          <w:p w14:paraId="7C26BD81" w14:textId="526D4EC5" w:rsidR="00D527C9" w:rsidRPr="000C56C9" w:rsidRDefault="00D527C9" w:rsidP="002C4915">
            <w:pPr>
              <w:jc w:val="center"/>
              <w:rPr>
                <w:rFonts w:cs="Times New Roman"/>
              </w:rPr>
            </w:pPr>
            <w:r>
              <w:rPr>
                <w:rFonts w:cs="Times New Roman"/>
              </w:rPr>
              <w:t>GDS10</w:t>
            </w:r>
          </w:p>
        </w:tc>
        <w:tc>
          <w:tcPr>
            <w:tcW w:w="0" w:type="auto"/>
            <w:tcBorders>
              <w:top w:val="single" w:sz="4" w:space="0" w:color="auto"/>
              <w:left w:val="single" w:sz="4" w:space="0" w:color="auto"/>
              <w:bottom w:val="single" w:sz="4" w:space="0" w:color="auto"/>
              <w:right w:val="single" w:sz="4" w:space="0" w:color="auto"/>
            </w:tcBorders>
          </w:tcPr>
          <w:p w14:paraId="7540E902" w14:textId="4673BB53" w:rsidR="00D527C9" w:rsidRPr="000C56C9" w:rsidRDefault="00D527C9" w:rsidP="002C4915">
            <w:pPr>
              <w:rPr>
                <w:rFonts w:cs="Times New Roman"/>
              </w:rPr>
            </w:pPr>
            <w:r>
              <w:rPr>
                <w:rFonts w:cs="Times New Roman"/>
              </w:rPr>
              <w:t>Do you feel that you have more problems with memory than most?</w:t>
            </w:r>
          </w:p>
        </w:tc>
        <w:tc>
          <w:tcPr>
            <w:tcW w:w="0" w:type="auto"/>
            <w:tcBorders>
              <w:top w:val="single" w:sz="4" w:space="0" w:color="auto"/>
              <w:left w:val="single" w:sz="4" w:space="0" w:color="auto"/>
              <w:bottom w:val="single" w:sz="4" w:space="0" w:color="auto"/>
              <w:right w:val="single" w:sz="4" w:space="0" w:color="auto"/>
            </w:tcBorders>
          </w:tcPr>
          <w:p w14:paraId="60E63E3C" w14:textId="28FB59C9" w:rsidR="00D527C9" w:rsidRPr="00FA7E86" w:rsidRDefault="00D527C9" w:rsidP="002C0F55">
            <w:pPr>
              <w:rPr>
                <w:rFonts w:cs="Times New Roman"/>
                <w:b/>
              </w:rPr>
            </w:pPr>
            <w:r w:rsidRPr="00FA7E86">
              <w:rPr>
                <w:rFonts w:cs="Times New Roman"/>
                <w:b/>
              </w:rPr>
              <w:t>Yes</w:t>
            </w:r>
            <w:r>
              <w:rPr>
                <w:rFonts w:cs="Times New Roman"/>
                <w:b/>
              </w:rPr>
              <w:t>=1</w:t>
            </w:r>
          </w:p>
          <w:p w14:paraId="5637E856" w14:textId="7163AA59" w:rsidR="00D527C9" w:rsidRPr="000C56C9" w:rsidRDefault="00D527C9" w:rsidP="002C0F55">
            <w:pPr>
              <w:rPr>
                <w:rFonts w:cs="Times New Roman"/>
              </w:rPr>
            </w:pPr>
            <w:r>
              <w:rPr>
                <w:rFonts w:cs="Times New Roman"/>
              </w:rPr>
              <w:t>No=0</w:t>
            </w:r>
          </w:p>
        </w:tc>
      </w:tr>
      <w:tr w:rsidR="00D527C9" w:rsidRPr="00E142A0" w14:paraId="0367BD16" w14:textId="77777777" w:rsidTr="002C4915">
        <w:tc>
          <w:tcPr>
            <w:tcW w:w="0" w:type="auto"/>
            <w:tcBorders>
              <w:top w:val="single" w:sz="4" w:space="0" w:color="auto"/>
              <w:left w:val="single" w:sz="4" w:space="0" w:color="auto"/>
              <w:bottom w:val="single" w:sz="4" w:space="0" w:color="auto"/>
              <w:right w:val="single" w:sz="4" w:space="0" w:color="auto"/>
            </w:tcBorders>
          </w:tcPr>
          <w:p w14:paraId="23D18D24" w14:textId="056DC6A7" w:rsidR="00D527C9" w:rsidRPr="000C56C9" w:rsidRDefault="00D527C9" w:rsidP="002C4915">
            <w:pPr>
              <w:jc w:val="center"/>
              <w:rPr>
                <w:rFonts w:cs="Times New Roman"/>
              </w:rPr>
            </w:pPr>
            <w:r>
              <w:rPr>
                <w:rFonts w:cs="Times New Roman"/>
              </w:rPr>
              <w:t>GDS11</w:t>
            </w:r>
          </w:p>
        </w:tc>
        <w:tc>
          <w:tcPr>
            <w:tcW w:w="0" w:type="auto"/>
            <w:tcBorders>
              <w:top w:val="single" w:sz="4" w:space="0" w:color="auto"/>
              <w:left w:val="single" w:sz="4" w:space="0" w:color="auto"/>
              <w:bottom w:val="single" w:sz="4" w:space="0" w:color="auto"/>
              <w:right w:val="single" w:sz="4" w:space="0" w:color="auto"/>
            </w:tcBorders>
          </w:tcPr>
          <w:p w14:paraId="39205D05" w14:textId="5F6AB6D4" w:rsidR="00D527C9" w:rsidRPr="000C56C9" w:rsidRDefault="00D527C9" w:rsidP="002C4915">
            <w:pPr>
              <w:rPr>
                <w:rFonts w:cs="Times New Roman"/>
              </w:rPr>
            </w:pPr>
            <w:r>
              <w:rPr>
                <w:rFonts w:cs="Times New Roman"/>
              </w:rPr>
              <w:t>Do you think that it is wonderful to be alive now?</w:t>
            </w:r>
          </w:p>
        </w:tc>
        <w:tc>
          <w:tcPr>
            <w:tcW w:w="0" w:type="auto"/>
            <w:tcBorders>
              <w:top w:val="single" w:sz="4" w:space="0" w:color="auto"/>
              <w:left w:val="single" w:sz="4" w:space="0" w:color="auto"/>
              <w:bottom w:val="single" w:sz="4" w:space="0" w:color="auto"/>
              <w:right w:val="single" w:sz="4" w:space="0" w:color="auto"/>
            </w:tcBorders>
          </w:tcPr>
          <w:p w14:paraId="1BF4CBC5" w14:textId="63840ECB" w:rsidR="00D527C9" w:rsidRDefault="00D527C9" w:rsidP="002C0F55">
            <w:pPr>
              <w:rPr>
                <w:rFonts w:cs="Times New Roman"/>
              </w:rPr>
            </w:pPr>
            <w:r>
              <w:rPr>
                <w:rFonts w:cs="Times New Roman"/>
              </w:rPr>
              <w:t>Yes=0</w:t>
            </w:r>
          </w:p>
          <w:p w14:paraId="299D5279" w14:textId="5340F3ED" w:rsidR="00D527C9" w:rsidRPr="00FA7E86" w:rsidRDefault="00D527C9" w:rsidP="002C0F55">
            <w:pPr>
              <w:rPr>
                <w:rFonts w:cs="Times New Roman"/>
                <w:b/>
              </w:rPr>
            </w:pPr>
            <w:r w:rsidRPr="00FA7E86">
              <w:rPr>
                <w:rFonts w:cs="Times New Roman"/>
                <w:b/>
              </w:rPr>
              <w:t>No</w:t>
            </w:r>
            <w:r>
              <w:rPr>
                <w:rFonts w:cs="Times New Roman"/>
                <w:b/>
              </w:rPr>
              <w:t>=1</w:t>
            </w:r>
          </w:p>
        </w:tc>
      </w:tr>
      <w:tr w:rsidR="00D527C9" w:rsidRPr="00E142A0" w14:paraId="544EBA04" w14:textId="77777777" w:rsidTr="002C4915">
        <w:tc>
          <w:tcPr>
            <w:tcW w:w="0" w:type="auto"/>
            <w:tcBorders>
              <w:top w:val="single" w:sz="4" w:space="0" w:color="auto"/>
              <w:left w:val="single" w:sz="4" w:space="0" w:color="auto"/>
              <w:bottom w:val="single" w:sz="4" w:space="0" w:color="auto"/>
              <w:right w:val="single" w:sz="4" w:space="0" w:color="auto"/>
            </w:tcBorders>
          </w:tcPr>
          <w:p w14:paraId="3DCDBA27" w14:textId="5F8BD410" w:rsidR="00D527C9" w:rsidRPr="000C56C9" w:rsidRDefault="00D527C9" w:rsidP="002C4915">
            <w:pPr>
              <w:jc w:val="center"/>
              <w:rPr>
                <w:rFonts w:cs="Times New Roman"/>
              </w:rPr>
            </w:pPr>
            <w:r>
              <w:rPr>
                <w:rFonts w:cs="Times New Roman"/>
              </w:rPr>
              <w:t>GDS12</w:t>
            </w:r>
          </w:p>
        </w:tc>
        <w:tc>
          <w:tcPr>
            <w:tcW w:w="0" w:type="auto"/>
            <w:tcBorders>
              <w:top w:val="single" w:sz="4" w:space="0" w:color="auto"/>
              <w:left w:val="single" w:sz="4" w:space="0" w:color="auto"/>
              <w:bottom w:val="single" w:sz="4" w:space="0" w:color="auto"/>
              <w:right w:val="single" w:sz="4" w:space="0" w:color="auto"/>
            </w:tcBorders>
          </w:tcPr>
          <w:p w14:paraId="186B36BF" w14:textId="12535C3B" w:rsidR="00D527C9" w:rsidRPr="000C56C9" w:rsidRDefault="00D527C9" w:rsidP="002C4915">
            <w:pPr>
              <w:rPr>
                <w:rFonts w:cs="Times New Roman"/>
              </w:rPr>
            </w:pPr>
            <w:r>
              <w:rPr>
                <w:rFonts w:cs="Times New Roman"/>
              </w:rPr>
              <w:t>Do you feel pretty worthless right now?</w:t>
            </w:r>
          </w:p>
        </w:tc>
        <w:tc>
          <w:tcPr>
            <w:tcW w:w="0" w:type="auto"/>
            <w:tcBorders>
              <w:top w:val="single" w:sz="4" w:space="0" w:color="auto"/>
              <w:left w:val="single" w:sz="4" w:space="0" w:color="auto"/>
              <w:bottom w:val="single" w:sz="4" w:space="0" w:color="auto"/>
              <w:right w:val="single" w:sz="4" w:space="0" w:color="auto"/>
            </w:tcBorders>
          </w:tcPr>
          <w:p w14:paraId="230604EC" w14:textId="450EB5E9" w:rsidR="00D527C9" w:rsidRPr="00FA7E86" w:rsidRDefault="00D527C9" w:rsidP="002C0F55">
            <w:pPr>
              <w:rPr>
                <w:rFonts w:cs="Times New Roman"/>
                <w:b/>
              </w:rPr>
            </w:pPr>
            <w:r w:rsidRPr="00FA7E86">
              <w:rPr>
                <w:rFonts w:cs="Times New Roman"/>
                <w:b/>
              </w:rPr>
              <w:t>Yes</w:t>
            </w:r>
            <w:r>
              <w:rPr>
                <w:rFonts w:cs="Times New Roman"/>
                <w:b/>
              </w:rPr>
              <w:t>=1</w:t>
            </w:r>
          </w:p>
          <w:p w14:paraId="6420094A" w14:textId="615F7971" w:rsidR="00D527C9" w:rsidRPr="000C56C9" w:rsidRDefault="00D527C9" w:rsidP="002C0F55">
            <w:pPr>
              <w:rPr>
                <w:rFonts w:cs="Times New Roman"/>
              </w:rPr>
            </w:pPr>
            <w:r>
              <w:rPr>
                <w:rFonts w:cs="Times New Roman"/>
              </w:rPr>
              <w:t>No=0</w:t>
            </w:r>
          </w:p>
        </w:tc>
      </w:tr>
      <w:tr w:rsidR="00D527C9" w:rsidRPr="00E142A0" w14:paraId="7E44B1C9" w14:textId="77777777" w:rsidTr="002C4915">
        <w:tc>
          <w:tcPr>
            <w:tcW w:w="0" w:type="auto"/>
            <w:tcBorders>
              <w:top w:val="single" w:sz="4" w:space="0" w:color="auto"/>
              <w:left w:val="single" w:sz="4" w:space="0" w:color="auto"/>
              <w:bottom w:val="single" w:sz="4" w:space="0" w:color="auto"/>
              <w:right w:val="single" w:sz="4" w:space="0" w:color="auto"/>
            </w:tcBorders>
          </w:tcPr>
          <w:p w14:paraId="6B432090" w14:textId="0F13C85F" w:rsidR="00D527C9" w:rsidRPr="000C56C9" w:rsidRDefault="00D527C9" w:rsidP="002C4915">
            <w:pPr>
              <w:jc w:val="center"/>
              <w:rPr>
                <w:rFonts w:cs="Times New Roman"/>
              </w:rPr>
            </w:pPr>
            <w:r>
              <w:rPr>
                <w:rFonts w:cs="Times New Roman"/>
              </w:rPr>
              <w:t>GDS13</w:t>
            </w:r>
          </w:p>
        </w:tc>
        <w:tc>
          <w:tcPr>
            <w:tcW w:w="0" w:type="auto"/>
            <w:tcBorders>
              <w:top w:val="single" w:sz="4" w:space="0" w:color="auto"/>
              <w:left w:val="single" w:sz="4" w:space="0" w:color="auto"/>
              <w:bottom w:val="single" w:sz="4" w:space="0" w:color="auto"/>
              <w:right w:val="single" w:sz="4" w:space="0" w:color="auto"/>
            </w:tcBorders>
          </w:tcPr>
          <w:p w14:paraId="094530D9" w14:textId="04FAAC12" w:rsidR="00D527C9" w:rsidRPr="000C56C9" w:rsidRDefault="00D527C9" w:rsidP="002C4915">
            <w:pPr>
              <w:rPr>
                <w:rFonts w:cs="Times New Roman"/>
              </w:rPr>
            </w:pPr>
            <w:r>
              <w:rPr>
                <w:rFonts w:cs="Times New Roman"/>
              </w:rPr>
              <w:t>Do you feel full of energy?</w:t>
            </w:r>
          </w:p>
        </w:tc>
        <w:tc>
          <w:tcPr>
            <w:tcW w:w="0" w:type="auto"/>
            <w:tcBorders>
              <w:top w:val="single" w:sz="4" w:space="0" w:color="auto"/>
              <w:left w:val="single" w:sz="4" w:space="0" w:color="auto"/>
              <w:bottom w:val="single" w:sz="4" w:space="0" w:color="auto"/>
              <w:right w:val="single" w:sz="4" w:space="0" w:color="auto"/>
            </w:tcBorders>
          </w:tcPr>
          <w:p w14:paraId="1FA7F3ED" w14:textId="0143692A" w:rsidR="00D527C9" w:rsidRDefault="00D527C9" w:rsidP="002C0F55">
            <w:pPr>
              <w:rPr>
                <w:rFonts w:cs="Times New Roman"/>
              </w:rPr>
            </w:pPr>
            <w:r>
              <w:rPr>
                <w:rFonts w:cs="Times New Roman"/>
              </w:rPr>
              <w:t>Yes=0</w:t>
            </w:r>
          </w:p>
          <w:p w14:paraId="3E6FA41D" w14:textId="4DA62A59" w:rsidR="00D527C9" w:rsidRPr="00FA7E86" w:rsidRDefault="00D527C9" w:rsidP="002C0F55">
            <w:pPr>
              <w:rPr>
                <w:rFonts w:cs="Times New Roman"/>
                <w:b/>
              </w:rPr>
            </w:pPr>
            <w:r w:rsidRPr="00FA7E86">
              <w:rPr>
                <w:rFonts w:cs="Times New Roman"/>
                <w:b/>
              </w:rPr>
              <w:t>No</w:t>
            </w:r>
            <w:r>
              <w:rPr>
                <w:rFonts w:cs="Times New Roman"/>
                <w:b/>
              </w:rPr>
              <w:t>=1</w:t>
            </w:r>
          </w:p>
        </w:tc>
      </w:tr>
      <w:tr w:rsidR="00D527C9" w:rsidRPr="00E142A0" w14:paraId="32C667DE" w14:textId="77777777" w:rsidTr="002C4915">
        <w:tc>
          <w:tcPr>
            <w:tcW w:w="0" w:type="auto"/>
            <w:tcBorders>
              <w:top w:val="single" w:sz="4" w:space="0" w:color="auto"/>
              <w:left w:val="single" w:sz="4" w:space="0" w:color="auto"/>
              <w:bottom w:val="single" w:sz="4" w:space="0" w:color="auto"/>
              <w:right w:val="single" w:sz="4" w:space="0" w:color="auto"/>
            </w:tcBorders>
          </w:tcPr>
          <w:p w14:paraId="2C656388" w14:textId="4B3AD1E2" w:rsidR="00D527C9" w:rsidRPr="000C56C9" w:rsidRDefault="00D527C9" w:rsidP="002C4915">
            <w:pPr>
              <w:jc w:val="center"/>
              <w:rPr>
                <w:rFonts w:cs="Times New Roman"/>
              </w:rPr>
            </w:pPr>
            <w:r>
              <w:rPr>
                <w:rFonts w:cs="Times New Roman"/>
              </w:rPr>
              <w:t>GDS14</w:t>
            </w:r>
          </w:p>
        </w:tc>
        <w:tc>
          <w:tcPr>
            <w:tcW w:w="0" w:type="auto"/>
            <w:tcBorders>
              <w:top w:val="single" w:sz="4" w:space="0" w:color="auto"/>
              <w:left w:val="single" w:sz="4" w:space="0" w:color="auto"/>
              <w:bottom w:val="single" w:sz="4" w:space="0" w:color="auto"/>
              <w:right w:val="single" w:sz="4" w:space="0" w:color="auto"/>
            </w:tcBorders>
          </w:tcPr>
          <w:p w14:paraId="48A82775" w14:textId="2A92A624" w:rsidR="00D527C9" w:rsidRPr="000C56C9" w:rsidRDefault="00D527C9" w:rsidP="002C4915">
            <w:pPr>
              <w:rPr>
                <w:rFonts w:cs="Times New Roman"/>
              </w:rPr>
            </w:pPr>
            <w:r>
              <w:rPr>
                <w:rFonts w:cs="Times New Roman"/>
              </w:rPr>
              <w:t>Do you feel that your situation is hopeless?</w:t>
            </w:r>
          </w:p>
        </w:tc>
        <w:tc>
          <w:tcPr>
            <w:tcW w:w="0" w:type="auto"/>
            <w:tcBorders>
              <w:top w:val="single" w:sz="4" w:space="0" w:color="auto"/>
              <w:left w:val="single" w:sz="4" w:space="0" w:color="auto"/>
              <w:bottom w:val="single" w:sz="4" w:space="0" w:color="auto"/>
              <w:right w:val="single" w:sz="4" w:space="0" w:color="auto"/>
            </w:tcBorders>
          </w:tcPr>
          <w:p w14:paraId="56FC8127" w14:textId="263E2AB6" w:rsidR="00D527C9" w:rsidRPr="00FA7E86" w:rsidRDefault="00D527C9" w:rsidP="002C0F55">
            <w:pPr>
              <w:rPr>
                <w:rFonts w:cs="Times New Roman"/>
                <w:b/>
              </w:rPr>
            </w:pPr>
            <w:r w:rsidRPr="00FA7E86">
              <w:rPr>
                <w:rFonts w:cs="Times New Roman"/>
                <w:b/>
              </w:rPr>
              <w:t>Yes</w:t>
            </w:r>
            <w:r>
              <w:rPr>
                <w:rFonts w:cs="Times New Roman"/>
                <w:b/>
              </w:rPr>
              <w:t>=1</w:t>
            </w:r>
          </w:p>
          <w:p w14:paraId="75FE7F2E" w14:textId="0C250F5F" w:rsidR="00D527C9" w:rsidRPr="000C56C9" w:rsidRDefault="00D527C9" w:rsidP="002C0F55">
            <w:pPr>
              <w:rPr>
                <w:rFonts w:cs="Times New Roman"/>
              </w:rPr>
            </w:pPr>
            <w:r>
              <w:rPr>
                <w:rFonts w:cs="Times New Roman"/>
              </w:rPr>
              <w:t>No=0</w:t>
            </w:r>
          </w:p>
        </w:tc>
      </w:tr>
      <w:tr w:rsidR="00D527C9" w:rsidRPr="00E142A0" w14:paraId="063C4D47" w14:textId="77777777" w:rsidTr="002C4915">
        <w:tc>
          <w:tcPr>
            <w:tcW w:w="0" w:type="auto"/>
            <w:tcBorders>
              <w:top w:val="single" w:sz="4" w:space="0" w:color="auto"/>
              <w:left w:val="single" w:sz="4" w:space="0" w:color="auto"/>
              <w:bottom w:val="single" w:sz="4" w:space="0" w:color="auto"/>
              <w:right w:val="single" w:sz="4" w:space="0" w:color="auto"/>
            </w:tcBorders>
          </w:tcPr>
          <w:p w14:paraId="008B84B2" w14:textId="2F4EBF8E" w:rsidR="00D527C9" w:rsidRPr="000C56C9" w:rsidRDefault="00D527C9" w:rsidP="002C4915">
            <w:pPr>
              <w:jc w:val="center"/>
              <w:rPr>
                <w:rFonts w:cs="Times New Roman"/>
              </w:rPr>
            </w:pPr>
            <w:r>
              <w:rPr>
                <w:rFonts w:cs="Times New Roman"/>
              </w:rPr>
              <w:t>GDS15</w:t>
            </w:r>
          </w:p>
        </w:tc>
        <w:tc>
          <w:tcPr>
            <w:tcW w:w="0" w:type="auto"/>
            <w:tcBorders>
              <w:top w:val="single" w:sz="4" w:space="0" w:color="auto"/>
              <w:left w:val="single" w:sz="4" w:space="0" w:color="auto"/>
              <w:bottom w:val="single" w:sz="4" w:space="0" w:color="auto"/>
              <w:right w:val="single" w:sz="4" w:space="0" w:color="auto"/>
            </w:tcBorders>
          </w:tcPr>
          <w:p w14:paraId="036E5A5D" w14:textId="7B17645A" w:rsidR="00D527C9" w:rsidRPr="000C56C9" w:rsidRDefault="00D527C9" w:rsidP="002C4915">
            <w:pPr>
              <w:rPr>
                <w:rFonts w:cs="Times New Roman"/>
              </w:rPr>
            </w:pPr>
            <w:r>
              <w:rPr>
                <w:rFonts w:cs="Times New Roman"/>
              </w:rPr>
              <w:t>Do you think that most people are better off than you are?</w:t>
            </w:r>
          </w:p>
        </w:tc>
        <w:tc>
          <w:tcPr>
            <w:tcW w:w="0" w:type="auto"/>
            <w:tcBorders>
              <w:top w:val="single" w:sz="4" w:space="0" w:color="auto"/>
              <w:left w:val="single" w:sz="4" w:space="0" w:color="auto"/>
              <w:bottom w:val="single" w:sz="4" w:space="0" w:color="auto"/>
              <w:right w:val="single" w:sz="4" w:space="0" w:color="auto"/>
            </w:tcBorders>
          </w:tcPr>
          <w:p w14:paraId="4B71D29F" w14:textId="6DF20328" w:rsidR="00D527C9" w:rsidRPr="00FA7E86" w:rsidRDefault="00D527C9" w:rsidP="002C0F55">
            <w:pPr>
              <w:rPr>
                <w:rFonts w:cs="Times New Roman"/>
                <w:b/>
              </w:rPr>
            </w:pPr>
            <w:r w:rsidRPr="00FA7E86">
              <w:rPr>
                <w:rFonts w:cs="Times New Roman"/>
                <w:b/>
              </w:rPr>
              <w:t>Yes</w:t>
            </w:r>
            <w:r>
              <w:rPr>
                <w:rFonts w:cs="Times New Roman"/>
                <w:b/>
              </w:rPr>
              <w:t>=1</w:t>
            </w:r>
          </w:p>
          <w:p w14:paraId="3B8D5005" w14:textId="36B2D9EE" w:rsidR="00D527C9" w:rsidRPr="000C56C9" w:rsidRDefault="00D527C9" w:rsidP="002C0F55">
            <w:pPr>
              <w:rPr>
                <w:rFonts w:cs="Times New Roman"/>
              </w:rPr>
            </w:pPr>
            <w:r>
              <w:rPr>
                <w:rFonts w:cs="Times New Roman"/>
              </w:rPr>
              <w:t>No=0</w:t>
            </w:r>
          </w:p>
        </w:tc>
      </w:tr>
      <w:tr w:rsidR="00D527C9" w:rsidRPr="00E142A0" w14:paraId="28FD83EF" w14:textId="77777777" w:rsidTr="002C4915">
        <w:tc>
          <w:tcPr>
            <w:tcW w:w="0" w:type="auto"/>
            <w:tcBorders>
              <w:top w:val="single" w:sz="4" w:space="0" w:color="auto"/>
              <w:left w:val="single" w:sz="4" w:space="0" w:color="auto"/>
              <w:bottom w:val="single" w:sz="4" w:space="0" w:color="auto"/>
              <w:right w:val="single" w:sz="4" w:space="0" w:color="auto"/>
            </w:tcBorders>
          </w:tcPr>
          <w:p w14:paraId="615BBC51" w14:textId="1A12DC09" w:rsidR="00D527C9" w:rsidRDefault="00D527C9" w:rsidP="002C4915">
            <w:pPr>
              <w:jc w:val="center"/>
              <w:rPr>
                <w:rFonts w:cs="Times New Roman"/>
              </w:rPr>
            </w:pPr>
            <w:r>
              <w:rPr>
                <w:rFonts w:cs="Times New Roman"/>
              </w:rPr>
              <w:t>GDSComments</w:t>
            </w:r>
          </w:p>
        </w:tc>
        <w:tc>
          <w:tcPr>
            <w:tcW w:w="0" w:type="auto"/>
            <w:tcBorders>
              <w:top w:val="single" w:sz="4" w:space="0" w:color="auto"/>
              <w:left w:val="single" w:sz="4" w:space="0" w:color="auto"/>
              <w:bottom w:val="single" w:sz="4" w:space="0" w:color="auto"/>
              <w:right w:val="single" w:sz="4" w:space="0" w:color="auto"/>
            </w:tcBorders>
          </w:tcPr>
          <w:p w14:paraId="17545495" w14:textId="2E4F78D6" w:rsidR="00D527C9" w:rsidRDefault="00D527C9" w:rsidP="002C4915">
            <w:pPr>
              <w:rPr>
                <w:rFonts w:cs="Times New Roman"/>
              </w:rPr>
            </w:pPr>
            <w:r>
              <w:rPr>
                <w:rFonts w:cs="Times New Roman"/>
              </w:rPr>
              <w:t>Explanatory Comments</w:t>
            </w:r>
          </w:p>
        </w:tc>
        <w:tc>
          <w:tcPr>
            <w:tcW w:w="0" w:type="auto"/>
            <w:tcBorders>
              <w:top w:val="single" w:sz="4" w:space="0" w:color="auto"/>
              <w:left w:val="single" w:sz="4" w:space="0" w:color="auto"/>
              <w:bottom w:val="single" w:sz="4" w:space="0" w:color="auto"/>
              <w:right w:val="single" w:sz="4" w:space="0" w:color="auto"/>
            </w:tcBorders>
          </w:tcPr>
          <w:p w14:paraId="193D93D9" w14:textId="77777777" w:rsidR="00D527C9" w:rsidRPr="00FA7E86" w:rsidRDefault="00D527C9" w:rsidP="002C0F55">
            <w:pPr>
              <w:rPr>
                <w:rFonts w:cs="Times New Roman"/>
                <w:b/>
              </w:rPr>
            </w:pPr>
          </w:p>
        </w:tc>
      </w:tr>
    </w:tbl>
    <w:p w14:paraId="4E11DD48" w14:textId="77777777" w:rsidR="002C4915" w:rsidRPr="00E142A0" w:rsidRDefault="002C4915" w:rsidP="002C4915">
      <w:pPr>
        <w:pBdr>
          <w:bottom w:val="single" w:sz="6" w:space="1" w:color="auto"/>
        </w:pBdr>
        <w:spacing w:after="0"/>
        <w:rPr>
          <w:rFonts w:cs="Times New Roman"/>
        </w:rPr>
      </w:pPr>
    </w:p>
    <w:p w14:paraId="1E62FDDB" w14:textId="77777777" w:rsidR="002C4915" w:rsidRPr="00E142A0" w:rsidRDefault="002C4915" w:rsidP="002C4915">
      <w:pPr>
        <w:pBdr>
          <w:bottom w:val="single" w:sz="6" w:space="1" w:color="auto"/>
        </w:pBdr>
        <w:spacing w:after="0"/>
        <w:rPr>
          <w:rFonts w:cs="Times New Roman"/>
          <w:b/>
        </w:rPr>
      </w:pPr>
      <w:r w:rsidRPr="00E142A0">
        <w:rPr>
          <w:rFonts w:cs="Times New Roman"/>
          <w:b/>
        </w:rPr>
        <w:t>SCORING OF SCALE</w:t>
      </w:r>
    </w:p>
    <w:p w14:paraId="05B88D34" w14:textId="7F635BF5" w:rsidR="006F0A91" w:rsidRDefault="006F0A91" w:rsidP="002C4915">
      <w:pPr>
        <w:autoSpaceDE w:val="0"/>
        <w:autoSpaceDN w:val="0"/>
        <w:adjustRightInd w:val="0"/>
        <w:spacing w:after="0" w:line="240" w:lineRule="auto"/>
        <w:rPr>
          <w:rFonts w:cs="Times New Roman"/>
        </w:rPr>
      </w:pPr>
      <w:r>
        <w:rPr>
          <w:rFonts w:cs="Times New Roman"/>
        </w:rPr>
        <w:t>GDSScore=GDS Score</w:t>
      </w:r>
      <w:ins w:id="574" w:author="Zhaoyang, Ruixue" w:date="2019-10-18T13:59:00Z">
        <w:r w:rsidR="006F2CB5">
          <w:rPr>
            <w:rFonts w:cs="Times New Roman"/>
          </w:rPr>
          <w:t xml:space="preserve"> (</w:t>
        </w:r>
        <w:r w:rsidR="006F2CB5">
          <w:rPr>
            <w:b/>
            <w:color w:val="FF0000"/>
            <w:sz w:val="32"/>
            <w:szCs w:val="32"/>
          </w:rPr>
          <w:t>composite score not validated)</w:t>
        </w:r>
      </w:ins>
    </w:p>
    <w:p w14:paraId="56B18736" w14:textId="263621B9" w:rsidR="002C4915" w:rsidRPr="00FA7E86" w:rsidRDefault="00FA7E86" w:rsidP="002C4915">
      <w:pPr>
        <w:autoSpaceDE w:val="0"/>
        <w:autoSpaceDN w:val="0"/>
        <w:adjustRightInd w:val="0"/>
        <w:spacing w:after="0" w:line="240" w:lineRule="auto"/>
        <w:rPr>
          <w:rFonts w:cs="Times New Roman"/>
        </w:rPr>
      </w:pPr>
      <w:r w:rsidRPr="00FA7E86">
        <w:rPr>
          <w:rFonts w:cs="Times New Roman"/>
        </w:rPr>
        <w:t>A score &gt; 5 points is suggestive of depression; a score of &gt;= 10 points is almost always indicative of depression</w:t>
      </w:r>
    </w:p>
    <w:p w14:paraId="55D0E028" w14:textId="77777777" w:rsidR="00FA7E86" w:rsidRDefault="00FA7E86" w:rsidP="002C4915">
      <w:pPr>
        <w:autoSpaceDE w:val="0"/>
        <w:autoSpaceDN w:val="0"/>
        <w:adjustRightInd w:val="0"/>
        <w:spacing w:after="0" w:line="240" w:lineRule="auto"/>
        <w:rPr>
          <w:rFonts w:cs="Times New Roman"/>
          <w:highlight w:val="yellow"/>
        </w:rPr>
      </w:pPr>
    </w:p>
    <w:p w14:paraId="49344A6E" w14:textId="77777777" w:rsidR="00FA7E86" w:rsidRDefault="00FA7E86" w:rsidP="002C4915">
      <w:pPr>
        <w:autoSpaceDE w:val="0"/>
        <w:autoSpaceDN w:val="0"/>
        <w:adjustRightInd w:val="0"/>
        <w:spacing w:after="0" w:line="240" w:lineRule="auto"/>
        <w:rPr>
          <w:rFonts w:cs="Times New Roman"/>
          <w:highlight w:val="yellow"/>
        </w:rPr>
      </w:pPr>
    </w:p>
    <w:p w14:paraId="76182703" w14:textId="77777777" w:rsidR="00FA7E86" w:rsidRDefault="00FA7E86" w:rsidP="002C4915">
      <w:pPr>
        <w:autoSpaceDE w:val="0"/>
        <w:autoSpaceDN w:val="0"/>
        <w:adjustRightInd w:val="0"/>
        <w:spacing w:after="0" w:line="240" w:lineRule="auto"/>
        <w:rPr>
          <w:rFonts w:cs="Times New Roman"/>
          <w:highlight w:val="yellow"/>
        </w:rPr>
      </w:pPr>
    </w:p>
    <w:p w14:paraId="179DA21E" w14:textId="77777777" w:rsidR="00FA7E86" w:rsidRDefault="00FA7E86" w:rsidP="002C4915">
      <w:pPr>
        <w:autoSpaceDE w:val="0"/>
        <w:autoSpaceDN w:val="0"/>
        <w:adjustRightInd w:val="0"/>
        <w:spacing w:after="0" w:line="240" w:lineRule="auto"/>
        <w:rPr>
          <w:rFonts w:cs="Times New Roman"/>
          <w:highlight w:val="yellow"/>
        </w:rPr>
      </w:pPr>
    </w:p>
    <w:p w14:paraId="15610E7A" w14:textId="77777777" w:rsidR="00FA7E86" w:rsidRDefault="00FA7E86" w:rsidP="002C4915">
      <w:pPr>
        <w:autoSpaceDE w:val="0"/>
        <w:autoSpaceDN w:val="0"/>
        <w:adjustRightInd w:val="0"/>
        <w:spacing w:after="0" w:line="240" w:lineRule="auto"/>
        <w:rPr>
          <w:rFonts w:cs="Times New Roman"/>
          <w:highlight w:val="yellow"/>
        </w:rPr>
      </w:pPr>
    </w:p>
    <w:p w14:paraId="47750CED" w14:textId="77777777" w:rsidR="00FA7E86" w:rsidRDefault="00FA7E86" w:rsidP="002C4915">
      <w:pPr>
        <w:autoSpaceDE w:val="0"/>
        <w:autoSpaceDN w:val="0"/>
        <w:adjustRightInd w:val="0"/>
        <w:spacing w:after="0" w:line="240" w:lineRule="auto"/>
        <w:rPr>
          <w:rFonts w:cs="Times New Roman"/>
          <w:highlight w:val="yellow"/>
        </w:rPr>
      </w:pPr>
    </w:p>
    <w:p w14:paraId="707DB92F" w14:textId="77777777" w:rsidR="00FA7E86" w:rsidRDefault="00FA7E86" w:rsidP="002C4915">
      <w:pPr>
        <w:autoSpaceDE w:val="0"/>
        <w:autoSpaceDN w:val="0"/>
        <w:adjustRightInd w:val="0"/>
        <w:spacing w:after="0" w:line="240" w:lineRule="auto"/>
        <w:rPr>
          <w:rFonts w:cs="Times New Roman"/>
          <w:highlight w:val="yellow"/>
        </w:rPr>
      </w:pPr>
    </w:p>
    <w:p w14:paraId="22363F28" w14:textId="77777777" w:rsidR="00FA7E86" w:rsidRDefault="00FA7E86" w:rsidP="002C4915">
      <w:pPr>
        <w:autoSpaceDE w:val="0"/>
        <w:autoSpaceDN w:val="0"/>
        <w:adjustRightInd w:val="0"/>
        <w:spacing w:after="0" w:line="240" w:lineRule="auto"/>
        <w:rPr>
          <w:rFonts w:cs="Times New Roman"/>
          <w:highlight w:val="yellow"/>
        </w:rPr>
      </w:pPr>
    </w:p>
    <w:p w14:paraId="16219768" w14:textId="77777777" w:rsidR="00FA7E86" w:rsidRDefault="00FA7E86" w:rsidP="002C4915">
      <w:pPr>
        <w:autoSpaceDE w:val="0"/>
        <w:autoSpaceDN w:val="0"/>
        <w:adjustRightInd w:val="0"/>
        <w:spacing w:after="0" w:line="240" w:lineRule="auto"/>
        <w:rPr>
          <w:rFonts w:cs="Times New Roman"/>
          <w:highlight w:val="yellow"/>
        </w:rPr>
      </w:pPr>
    </w:p>
    <w:p w14:paraId="21BA3B43" w14:textId="77777777" w:rsidR="00FA7E86" w:rsidRDefault="00FA7E86" w:rsidP="002C4915">
      <w:pPr>
        <w:autoSpaceDE w:val="0"/>
        <w:autoSpaceDN w:val="0"/>
        <w:adjustRightInd w:val="0"/>
        <w:spacing w:after="0" w:line="240" w:lineRule="auto"/>
        <w:rPr>
          <w:rFonts w:cs="Times New Roman"/>
          <w:highlight w:val="yellow"/>
        </w:rPr>
      </w:pPr>
    </w:p>
    <w:p w14:paraId="008041F3" w14:textId="77777777" w:rsidR="00FA7E86" w:rsidRDefault="00FA7E86" w:rsidP="002C4915">
      <w:pPr>
        <w:autoSpaceDE w:val="0"/>
        <w:autoSpaceDN w:val="0"/>
        <w:adjustRightInd w:val="0"/>
        <w:spacing w:after="0" w:line="240" w:lineRule="auto"/>
        <w:rPr>
          <w:rFonts w:cs="Times New Roman"/>
          <w:highlight w:val="yellow"/>
        </w:rPr>
      </w:pPr>
    </w:p>
    <w:p w14:paraId="536EBB20" w14:textId="77777777" w:rsidR="00FA7E86" w:rsidRDefault="00FA7E86" w:rsidP="002C4915">
      <w:pPr>
        <w:autoSpaceDE w:val="0"/>
        <w:autoSpaceDN w:val="0"/>
        <w:adjustRightInd w:val="0"/>
        <w:spacing w:after="0" w:line="240" w:lineRule="auto"/>
        <w:rPr>
          <w:rFonts w:cs="Times New Roman"/>
          <w:highlight w:val="yellow"/>
        </w:rPr>
      </w:pPr>
    </w:p>
    <w:p w14:paraId="5A0DAF23" w14:textId="77777777" w:rsidR="00FA7E86" w:rsidRDefault="00FA7E86" w:rsidP="002C4915">
      <w:pPr>
        <w:autoSpaceDE w:val="0"/>
        <w:autoSpaceDN w:val="0"/>
        <w:adjustRightInd w:val="0"/>
        <w:spacing w:after="0" w:line="240" w:lineRule="auto"/>
        <w:rPr>
          <w:rFonts w:cs="Times New Roman"/>
          <w:highlight w:val="yellow"/>
        </w:rPr>
      </w:pPr>
    </w:p>
    <w:p w14:paraId="5A04C853" w14:textId="77777777" w:rsidR="00FA7E86" w:rsidRDefault="00FA7E86" w:rsidP="002C4915">
      <w:pPr>
        <w:autoSpaceDE w:val="0"/>
        <w:autoSpaceDN w:val="0"/>
        <w:adjustRightInd w:val="0"/>
        <w:spacing w:after="0" w:line="240" w:lineRule="auto"/>
        <w:rPr>
          <w:rFonts w:cs="Times New Roman"/>
          <w:highlight w:val="yellow"/>
        </w:rPr>
      </w:pPr>
    </w:p>
    <w:p w14:paraId="0486069A" w14:textId="77777777" w:rsidR="00FA7E86" w:rsidRDefault="00FA7E86" w:rsidP="002C4915">
      <w:pPr>
        <w:autoSpaceDE w:val="0"/>
        <w:autoSpaceDN w:val="0"/>
        <w:adjustRightInd w:val="0"/>
        <w:spacing w:after="0" w:line="240" w:lineRule="auto"/>
        <w:rPr>
          <w:rFonts w:cs="Times New Roman"/>
          <w:highlight w:val="yellow"/>
        </w:rPr>
      </w:pPr>
    </w:p>
    <w:p w14:paraId="24B7EB62" w14:textId="77777777" w:rsidR="00FA7E86" w:rsidRDefault="00FA7E86" w:rsidP="002C4915">
      <w:pPr>
        <w:autoSpaceDE w:val="0"/>
        <w:autoSpaceDN w:val="0"/>
        <w:adjustRightInd w:val="0"/>
        <w:spacing w:after="0" w:line="240" w:lineRule="auto"/>
        <w:rPr>
          <w:rFonts w:cs="Times New Roman"/>
          <w:highlight w:val="yellow"/>
        </w:rPr>
      </w:pPr>
    </w:p>
    <w:p w14:paraId="3ECDD33C" w14:textId="77777777" w:rsidR="00FA7E86" w:rsidRDefault="00FA7E86" w:rsidP="002C4915">
      <w:pPr>
        <w:autoSpaceDE w:val="0"/>
        <w:autoSpaceDN w:val="0"/>
        <w:adjustRightInd w:val="0"/>
        <w:spacing w:after="0" w:line="240" w:lineRule="auto"/>
        <w:rPr>
          <w:rFonts w:cs="Times New Roman"/>
          <w:highlight w:val="yellow"/>
        </w:rPr>
      </w:pPr>
    </w:p>
    <w:p w14:paraId="792D8D52" w14:textId="77777777" w:rsidR="00FA7E86" w:rsidRDefault="00FA7E86" w:rsidP="002C4915">
      <w:pPr>
        <w:autoSpaceDE w:val="0"/>
        <w:autoSpaceDN w:val="0"/>
        <w:adjustRightInd w:val="0"/>
        <w:spacing w:after="0" w:line="240" w:lineRule="auto"/>
        <w:rPr>
          <w:rFonts w:cs="Times New Roman"/>
          <w:highlight w:val="yellow"/>
        </w:rPr>
      </w:pPr>
    </w:p>
    <w:p w14:paraId="63936B89" w14:textId="77777777" w:rsidR="00FA7E86" w:rsidRDefault="00FA7E86" w:rsidP="002C4915">
      <w:pPr>
        <w:autoSpaceDE w:val="0"/>
        <w:autoSpaceDN w:val="0"/>
        <w:adjustRightInd w:val="0"/>
        <w:spacing w:after="0" w:line="240" w:lineRule="auto"/>
        <w:rPr>
          <w:rFonts w:cs="Times New Roman"/>
          <w:highlight w:val="yellow"/>
        </w:rPr>
      </w:pPr>
    </w:p>
    <w:p w14:paraId="29916493" w14:textId="77777777" w:rsidR="00FA7E86" w:rsidRDefault="00FA7E86" w:rsidP="002C4915">
      <w:pPr>
        <w:autoSpaceDE w:val="0"/>
        <w:autoSpaceDN w:val="0"/>
        <w:adjustRightInd w:val="0"/>
        <w:spacing w:after="0" w:line="240" w:lineRule="auto"/>
        <w:rPr>
          <w:rFonts w:cs="Times New Roman"/>
          <w:highlight w:val="yellow"/>
        </w:rPr>
      </w:pPr>
    </w:p>
    <w:p w14:paraId="49CC3444" w14:textId="77777777" w:rsidR="00FA7E86" w:rsidRDefault="00FA7E86" w:rsidP="002C4915">
      <w:pPr>
        <w:autoSpaceDE w:val="0"/>
        <w:autoSpaceDN w:val="0"/>
        <w:adjustRightInd w:val="0"/>
        <w:spacing w:after="0" w:line="240" w:lineRule="auto"/>
        <w:rPr>
          <w:rFonts w:cs="Times New Roman"/>
          <w:highlight w:val="yellow"/>
        </w:rPr>
      </w:pPr>
    </w:p>
    <w:p w14:paraId="39FDFEE1" w14:textId="77777777" w:rsidR="00FA7E86" w:rsidRDefault="00FA7E86" w:rsidP="002C4915">
      <w:pPr>
        <w:autoSpaceDE w:val="0"/>
        <w:autoSpaceDN w:val="0"/>
        <w:adjustRightInd w:val="0"/>
        <w:spacing w:after="0" w:line="240" w:lineRule="auto"/>
        <w:rPr>
          <w:rFonts w:cs="Times New Roman"/>
          <w:highlight w:val="yellow"/>
        </w:rPr>
      </w:pPr>
    </w:p>
    <w:p w14:paraId="6027BFF9" w14:textId="77777777" w:rsidR="00FA7E86" w:rsidRDefault="00FA7E86" w:rsidP="002C4915">
      <w:pPr>
        <w:autoSpaceDE w:val="0"/>
        <w:autoSpaceDN w:val="0"/>
        <w:adjustRightInd w:val="0"/>
        <w:spacing w:after="0" w:line="240" w:lineRule="auto"/>
        <w:rPr>
          <w:rFonts w:cs="Times New Roman"/>
          <w:highlight w:val="yellow"/>
        </w:rPr>
      </w:pPr>
    </w:p>
    <w:p w14:paraId="6FFCA32C" w14:textId="77777777" w:rsidR="00FA7E86" w:rsidRDefault="00FA7E86" w:rsidP="002C4915">
      <w:pPr>
        <w:autoSpaceDE w:val="0"/>
        <w:autoSpaceDN w:val="0"/>
        <w:adjustRightInd w:val="0"/>
        <w:spacing w:after="0" w:line="240" w:lineRule="auto"/>
        <w:rPr>
          <w:rFonts w:cs="Times New Roman"/>
          <w:highlight w:val="yellow"/>
        </w:rPr>
      </w:pPr>
    </w:p>
    <w:p w14:paraId="4A0CC885" w14:textId="77777777" w:rsidR="00FA7E86" w:rsidRDefault="00FA7E86" w:rsidP="002C4915">
      <w:pPr>
        <w:autoSpaceDE w:val="0"/>
        <w:autoSpaceDN w:val="0"/>
        <w:adjustRightInd w:val="0"/>
        <w:spacing w:after="0" w:line="240" w:lineRule="auto"/>
        <w:rPr>
          <w:rFonts w:cs="Times New Roman"/>
          <w:highlight w:val="yellow"/>
        </w:rPr>
      </w:pPr>
    </w:p>
    <w:p w14:paraId="677561C4" w14:textId="77777777" w:rsidR="00FA7E86" w:rsidRDefault="00FA7E86" w:rsidP="002C4915">
      <w:pPr>
        <w:autoSpaceDE w:val="0"/>
        <w:autoSpaceDN w:val="0"/>
        <w:adjustRightInd w:val="0"/>
        <w:spacing w:after="0" w:line="240" w:lineRule="auto"/>
        <w:rPr>
          <w:rFonts w:cs="Times New Roman"/>
          <w:highlight w:val="yellow"/>
        </w:rPr>
      </w:pPr>
    </w:p>
    <w:p w14:paraId="1D349909" w14:textId="77777777" w:rsidR="00FA7E86" w:rsidRDefault="00FA7E86" w:rsidP="002C4915">
      <w:pPr>
        <w:autoSpaceDE w:val="0"/>
        <w:autoSpaceDN w:val="0"/>
        <w:adjustRightInd w:val="0"/>
        <w:spacing w:after="0" w:line="240" w:lineRule="auto"/>
        <w:rPr>
          <w:rFonts w:cs="Times New Roman"/>
          <w:highlight w:val="yellow"/>
        </w:rPr>
      </w:pPr>
    </w:p>
    <w:p w14:paraId="05DFB947" w14:textId="77777777" w:rsidR="00FA7E86" w:rsidRDefault="00FA7E86" w:rsidP="002C4915">
      <w:pPr>
        <w:autoSpaceDE w:val="0"/>
        <w:autoSpaceDN w:val="0"/>
        <w:adjustRightInd w:val="0"/>
        <w:spacing w:after="0" w:line="240" w:lineRule="auto"/>
        <w:rPr>
          <w:rFonts w:cs="Times New Roman"/>
          <w:highlight w:val="yellow"/>
        </w:rPr>
      </w:pPr>
    </w:p>
    <w:p w14:paraId="72D38573" w14:textId="77777777" w:rsidR="00FA7E86" w:rsidRDefault="00FA7E86" w:rsidP="002C4915">
      <w:pPr>
        <w:autoSpaceDE w:val="0"/>
        <w:autoSpaceDN w:val="0"/>
        <w:adjustRightInd w:val="0"/>
        <w:spacing w:after="0" w:line="240" w:lineRule="auto"/>
        <w:rPr>
          <w:rFonts w:cs="Times New Roman"/>
          <w:highlight w:val="yellow"/>
        </w:rPr>
      </w:pPr>
    </w:p>
    <w:p w14:paraId="37B37082" w14:textId="77777777" w:rsidR="00FA7E86" w:rsidRPr="000431A1" w:rsidRDefault="00FA7E86" w:rsidP="002C491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14:paraId="739CF57C" w14:textId="77777777" w:rsidR="002C4915" w:rsidRDefault="002C4915" w:rsidP="002C4915">
      <w:pPr>
        <w:autoSpaceDE w:val="0"/>
        <w:autoSpaceDN w:val="0"/>
        <w:adjustRightInd w:val="0"/>
        <w:spacing w:after="0" w:line="240" w:lineRule="auto"/>
        <w:rPr>
          <w:rFonts w:cs="Times New Roman"/>
        </w:rPr>
      </w:pPr>
    </w:p>
    <w:p w14:paraId="7A7D9A0E" w14:textId="7922A8B2" w:rsidR="002C0F55" w:rsidRPr="002C0F55" w:rsidRDefault="002C0F55" w:rsidP="002C0F55">
      <w:pPr>
        <w:pStyle w:val="Heading1"/>
        <w:spacing w:before="0"/>
        <w:jc w:val="center"/>
        <w:rPr>
          <w:rFonts w:asciiTheme="minorHAnsi" w:hAnsiTheme="minorHAnsi"/>
          <w:color w:val="auto"/>
          <w:sz w:val="22"/>
          <w:szCs w:val="22"/>
        </w:rPr>
      </w:pPr>
      <w:bookmarkStart w:id="575" w:name="_Toc2071867"/>
      <w:r w:rsidRPr="002C0F55">
        <w:rPr>
          <w:rFonts w:asciiTheme="minorHAnsi" w:hAnsiTheme="minorHAnsi"/>
          <w:color w:val="auto"/>
          <w:sz w:val="22"/>
          <w:szCs w:val="22"/>
        </w:rPr>
        <w:t>Lawton Brody</w:t>
      </w:r>
      <w:bookmarkEnd w:id="575"/>
    </w:p>
    <w:p w14:paraId="3F8C0D89" w14:textId="642A7810" w:rsidR="002C0F55" w:rsidRPr="00E142A0" w:rsidRDefault="002C0F55" w:rsidP="002C0F55">
      <w:pPr>
        <w:pBdr>
          <w:bottom w:val="single" w:sz="6" w:space="1" w:color="auto"/>
        </w:pBdr>
        <w:spacing w:after="0" w:line="240" w:lineRule="auto"/>
        <w:contextualSpacing/>
        <w:jc w:val="center"/>
        <w:rPr>
          <w:b/>
        </w:rPr>
      </w:pPr>
      <w:r w:rsidRPr="00F94E4F">
        <w:rPr>
          <w:b/>
        </w:rPr>
        <w:t>(</w:t>
      </w:r>
      <w:r w:rsidR="00F94E4F" w:rsidRPr="00F94E4F">
        <w:rPr>
          <w:b/>
        </w:rPr>
        <w:t>15</w:t>
      </w:r>
      <w:r w:rsidRPr="00F94E4F">
        <w:rPr>
          <w:b/>
        </w:rPr>
        <w:t xml:space="preserve"> items)</w:t>
      </w:r>
    </w:p>
    <w:p w14:paraId="7AF023BF" w14:textId="77777777" w:rsidR="002C0F55" w:rsidRDefault="002C0F55" w:rsidP="002C0F55">
      <w:pPr>
        <w:pBdr>
          <w:bottom w:val="single" w:sz="4" w:space="1" w:color="auto"/>
        </w:pBdr>
        <w:spacing w:after="0"/>
        <w:rPr>
          <w:rFonts w:cs="Times New Roman"/>
          <w:b/>
        </w:rPr>
      </w:pPr>
      <w:r w:rsidRPr="00CC13A1">
        <w:rPr>
          <w:rFonts w:cs="Times New Roman"/>
          <w:b/>
        </w:rPr>
        <w:t>DESCRIPTION</w:t>
      </w:r>
    </w:p>
    <w:p w14:paraId="39783806" w14:textId="1EECD029" w:rsidR="00D46A71" w:rsidRPr="00D46A71" w:rsidRDefault="00D46A71" w:rsidP="002C0F55">
      <w:pPr>
        <w:pBdr>
          <w:bottom w:val="single" w:sz="4" w:space="1" w:color="auto"/>
        </w:pBdr>
        <w:spacing w:after="0"/>
        <w:rPr>
          <w:rFonts w:cs="Times New Roman"/>
        </w:rPr>
      </w:pPr>
      <w:r w:rsidRPr="00D46A71">
        <w:rPr>
          <w:rFonts w:cs="Times New Roman"/>
        </w:rPr>
        <w:t xml:space="preserve">This measure was selected to assess the functioning </w:t>
      </w:r>
      <w:r>
        <w:rPr>
          <w:rFonts w:cs="Times New Roman"/>
        </w:rPr>
        <w:t xml:space="preserve">and autonomy </w:t>
      </w:r>
      <w:r w:rsidRPr="00D46A71">
        <w:rPr>
          <w:rFonts w:cs="Times New Roman"/>
        </w:rPr>
        <w:t>of the participants.</w:t>
      </w:r>
    </w:p>
    <w:p w14:paraId="69985490" w14:textId="77777777" w:rsidR="002C0F55" w:rsidRDefault="002C0F55" w:rsidP="002C0F55">
      <w:pPr>
        <w:pBdr>
          <w:bottom w:val="single" w:sz="6" w:space="1" w:color="auto"/>
        </w:pBdr>
        <w:spacing w:after="0"/>
        <w:rPr>
          <w:rFonts w:cs="Times New Roman"/>
          <w:b/>
        </w:rPr>
      </w:pPr>
      <w:r w:rsidRPr="00D46A71">
        <w:rPr>
          <w:rFonts w:cs="Times New Roman"/>
          <w:b/>
        </w:rPr>
        <w:t>ASSOCIATED PAPERS</w:t>
      </w:r>
    </w:p>
    <w:p w14:paraId="397A9052" w14:textId="383DE49D" w:rsidR="00D46A71" w:rsidRPr="00D46A71" w:rsidRDefault="00D46A71" w:rsidP="002C0F55">
      <w:pPr>
        <w:pBdr>
          <w:bottom w:val="single" w:sz="6" w:space="1" w:color="auto"/>
        </w:pBdr>
        <w:spacing w:after="0"/>
        <w:rPr>
          <w:rFonts w:cs="Times New Roman"/>
        </w:rPr>
      </w:pPr>
      <w:r>
        <w:rPr>
          <w:rFonts w:cs="Times New Roman"/>
        </w:rPr>
        <w:t xml:space="preserve">Lawton, M. P., &amp; Brody, E. M. (1969). Assessment of older people: Self-maintaining and instrumental activities of daily living. </w:t>
      </w:r>
      <w:r>
        <w:rPr>
          <w:rFonts w:cs="Times New Roman"/>
          <w:i/>
        </w:rPr>
        <w:t xml:space="preserve">The Gerontologist, 9, </w:t>
      </w:r>
      <w:r>
        <w:rPr>
          <w:rFonts w:cs="Times New Roman"/>
        </w:rPr>
        <w:t>179-186.</w:t>
      </w:r>
    </w:p>
    <w:p w14:paraId="13F11406" w14:textId="77777777" w:rsidR="002C0F55" w:rsidRPr="00CC13A1" w:rsidRDefault="002C0F55" w:rsidP="002C0F55">
      <w:pPr>
        <w:spacing w:after="0"/>
        <w:rPr>
          <w:rFonts w:cs="Times New Roman"/>
          <w:b/>
        </w:rPr>
      </w:pPr>
      <w:r w:rsidRPr="00CC13A1">
        <w:rPr>
          <w:rFonts w:cs="Times New Roman"/>
          <w:b/>
        </w:rPr>
        <w:t>SUBJECT INSTRUCTIONS:</w:t>
      </w:r>
    </w:p>
    <w:p w14:paraId="308CED10" w14:textId="296F586E" w:rsidR="00CC13A1" w:rsidRPr="00CC13A1" w:rsidRDefault="00CC13A1" w:rsidP="002C0F55">
      <w:pPr>
        <w:spacing w:after="0"/>
        <w:rPr>
          <w:rFonts w:cs="Times New Roman"/>
        </w:rPr>
      </w:pPr>
      <w:r w:rsidRPr="00CC13A1">
        <w:rPr>
          <w:rFonts w:cs="Times New Roman"/>
        </w:rPr>
        <w:t>N/A</w:t>
      </w:r>
    </w:p>
    <w:p w14:paraId="2299D963" w14:textId="77777777" w:rsidR="002C0F55" w:rsidRPr="000431A1" w:rsidRDefault="002C0F55" w:rsidP="002C0F55">
      <w:pPr>
        <w:spacing w:after="0"/>
        <w:rPr>
          <w:rFonts w:cs="Times New Roman"/>
          <w:highlight w:val="yellow"/>
        </w:rPr>
      </w:pPr>
    </w:p>
    <w:tbl>
      <w:tblPr>
        <w:tblStyle w:val="TableGrid"/>
        <w:tblW w:w="0" w:type="auto"/>
        <w:tblInd w:w="5" w:type="dxa"/>
        <w:tblLook w:val="04A0" w:firstRow="1" w:lastRow="0" w:firstColumn="1" w:lastColumn="0" w:noHBand="0" w:noVBand="1"/>
      </w:tblPr>
      <w:tblGrid>
        <w:gridCol w:w="2483"/>
        <w:gridCol w:w="3225"/>
        <w:gridCol w:w="3637"/>
      </w:tblGrid>
      <w:tr w:rsidR="00E23B57" w:rsidRPr="000431A1" w14:paraId="700C6147" w14:textId="77777777" w:rsidTr="00E23B57">
        <w:tc>
          <w:tcPr>
            <w:tcW w:w="0" w:type="auto"/>
            <w:tcBorders>
              <w:top w:val="single" w:sz="4" w:space="0" w:color="auto"/>
              <w:left w:val="single" w:sz="4" w:space="0" w:color="auto"/>
              <w:bottom w:val="single" w:sz="4" w:space="0" w:color="auto"/>
              <w:right w:val="single" w:sz="4" w:space="0" w:color="auto"/>
            </w:tcBorders>
            <w:hideMark/>
          </w:tcPr>
          <w:p w14:paraId="03356F14" w14:textId="77777777" w:rsidR="00E23B57" w:rsidRPr="00326291" w:rsidRDefault="00E23B57" w:rsidP="005A4EE0">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33F30A03" w14:textId="77777777" w:rsidR="00E23B57" w:rsidRPr="00326291" w:rsidRDefault="00E23B57" w:rsidP="005A4EE0">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0DD3F454" w14:textId="77777777" w:rsidR="00E23B57" w:rsidRPr="00326291" w:rsidRDefault="00E23B57" w:rsidP="005A4EE0">
            <w:pPr>
              <w:jc w:val="center"/>
              <w:rPr>
                <w:rFonts w:cs="Times New Roman"/>
                <w:b/>
              </w:rPr>
            </w:pPr>
            <w:r w:rsidRPr="00326291">
              <w:rPr>
                <w:rFonts w:cs="Times New Roman"/>
                <w:b/>
              </w:rPr>
              <w:t>Item Values</w:t>
            </w:r>
          </w:p>
        </w:tc>
      </w:tr>
      <w:tr w:rsidR="00E23B57" w:rsidRPr="000431A1" w14:paraId="3C9CBA84" w14:textId="77777777" w:rsidTr="00E23B57">
        <w:tc>
          <w:tcPr>
            <w:tcW w:w="0" w:type="auto"/>
            <w:tcBorders>
              <w:top w:val="single" w:sz="4" w:space="0" w:color="auto"/>
              <w:left w:val="single" w:sz="4" w:space="0" w:color="auto"/>
              <w:bottom w:val="single" w:sz="4" w:space="0" w:color="auto"/>
              <w:right w:val="single" w:sz="4" w:space="0" w:color="auto"/>
            </w:tcBorders>
          </w:tcPr>
          <w:p w14:paraId="72FB816A" w14:textId="616FAEE1" w:rsidR="00E23B57" w:rsidRPr="00F94E4F" w:rsidRDefault="00E23B57" w:rsidP="00F94E4F">
            <w:pPr>
              <w:jc w:val="center"/>
              <w:rPr>
                <w:rFonts w:cs="Times New Roman"/>
              </w:rPr>
            </w:pPr>
            <w:r>
              <w:rPr>
                <w:rFonts w:cs="Times New Roman"/>
              </w:rPr>
              <w:t>ADL01</w:t>
            </w:r>
          </w:p>
        </w:tc>
        <w:tc>
          <w:tcPr>
            <w:tcW w:w="0" w:type="auto"/>
            <w:tcBorders>
              <w:top w:val="single" w:sz="4" w:space="0" w:color="auto"/>
              <w:left w:val="single" w:sz="4" w:space="0" w:color="auto"/>
              <w:bottom w:val="single" w:sz="4" w:space="0" w:color="auto"/>
              <w:right w:val="single" w:sz="4" w:space="0" w:color="auto"/>
            </w:tcBorders>
          </w:tcPr>
          <w:p w14:paraId="35A0BC1D" w14:textId="39A4305C" w:rsidR="00E23B57" w:rsidRDefault="00E23B57" w:rsidP="005A4EE0">
            <w:pPr>
              <w:rPr>
                <w:rFonts w:cs="Times New Roman"/>
              </w:rPr>
            </w:pPr>
            <w:r w:rsidRPr="00067237">
              <w:rPr>
                <w:rFonts w:cs="Times New Roman"/>
              </w:rPr>
              <w:t>Relationship of person completing the form to the subject</w:t>
            </w:r>
          </w:p>
        </w:tc>
        <w:tc>
          <w:tcPr>
            <w:tcW w:w="0" w:type="auto"/>
            <w:tcBorders>
              <w:top w:val="single" w:sz="4" w:space="0" w:color="auto"/>
              <w:left w:val="single" w:sz="4" w:space="0" w:color="auto"/>
              <w:bottom w:val="single" w:sz="4" w:space="0" w:color="auto"/>
              <w:right w:val="single" w:sz="4" w:space="0" w:color="auto"/>
            </w:tcBorders>
          </w:tcPr>
          <w:p w14:paraId="44F910B5" w14:textId="77777777" w:rsidR="00E23B57" w:rsidRDefault="00E23B57" w:rsidP="005A4EE0">
            <w:pPr>
              <w:rPr>
                <w:rFonts w:cs="Times New Roman"/>
              </w:rPr>
            </w:pPr>
            <w:r>
              <w:rPr>
                <w:rFonts w:cs="Times New Roman"/>
              </w:rPr>
              <w:t>1=Self</w:t>
            </w:r>
          </w:p>
          <w:p w14:paraId="0DF61AA4" w14:textId="77777777" w:rsidR="00E23B57" w:rsidRDefault="00E23B57" w:rsidP="005A4EE0">
            <w:pPr>
              <w:rPr>
                <w:rFonts w:cs="Times New Roman"/>
              </w:rPr>
            </w:pPr>
            <w:r>
              <w:rPr>
                <w:rFonts w:cs="Times New Roman"/>
              </w:rPr>
              <w:t>2=Spouse</w:t>
            </w:r>
          </w:p>
          <w:p w14:paraId="316838D2" w14:textId="77777777" w:rsidR="00E23B57" w:rsidRDefault="00E23B57" w:rsidP="005A4EE0">
            <w:pPr>
              <w:rPr>
                <w:rFonts w:cs="Times New Roman"/>
              </w:rPr>
            </w:pPr>
            <w:r>
              <w:rPr>
                <w:rFonts w:cs="Times New Roman"/>
              </w:rPr>
              <w:t>3=Son</w:t>
            </w:r>
          </w:p>
          <w:p w14:paraId="2F7B2384" w14:textId="77777777" w:rsidR="00E23B57" w:rsidRDefault="00E23B57" w:rsidP="005A4EE0">
            <w:pPr>
              <w:rPr>
                <w:rFonts w:cs="Times New Roman"/>
              </w:rPr>
            </w:pPr>
            <w:r>
              <w:rPr>
                <w:rFonts w:cs="Times New Roman"/>
              </w:rPr>
              <w:t>4=Daughter</w:t>
            </w:r>
          </w:p>
          <w:p w14:paraId="6BC8B047" w14:textId="77777777" w:rsidR="00E23B57" w:rsidRDefault="00E23B57" w:rsidP="005A4EE0">
            <w:pPr>
              <w:rPr>
                <w:rFonts w:cs="Times New Roman"/>
              </w:rPr>
            </w:pPr>
            <w:r>
              <w:rPr>
                <w:rFonts w:cs="Times New Roman"/>
              </w:rPr>
              <w:t>5=Friend</w:t>
            </w:r>
          </w:p>
          <w:p w14:paraId="725D8112" w14:textId="40FF2702" w:rsidR="00E23B57" w:rsidRDefault="00E23B57" w:rsidP="005A4EE0">
            <w:pPr>
              <w:rPr>
                <w:rFonts w:cs="Times New Roman"/>
              </w:rPr>
            </w:pPr>
            <w:r>
              <w:rPr>
                <w:rFonts w:cs="Times New Roman"/>
              </w:rPr>
              <w:t>6=Other</w:t>
            </w:r>
          </w:p>
        </w:tc>
      </w:tr>
      <w:tr w:rsidR="00E23B57" w:rsidRPr="000431A1" w14:paraId="5C2C2047" w14:textId="77777777" w:rsidTr="00E23B57">
        <w:tc>
          <w:tcPr>
            <w:tcW w:w="0" w:type="auto"/>
            <w:tcBorders>
              <w:top w:val="single" w:sz="4" w:space="0" w:color="auto"/>
              <w:left w:val="single" w:sz="4" w:space="0" w:color="auto"/>
              <w:bottom w:val="single" w:sz="4" w:space="0" w:color="auto"/>
              <w:right w:val="single" w:sz="4" w:space="0" w:color="auto"/>
            </w:tcBorders>
          </w:tcPr>
          <w:p w14:paraId="64761672" w14:textId="4F1A002F" w:rsidR="00E23B57" w:rsidRPr="00F94E4F" w:rsidRDefault="00E23B57" w:rsidP="00F94E4F">
            <w:pPr>
              <w:jc w:val="center"/>
              <w:rPr>
                <w:rFonts w:cs="Times New Roman"/>
              </w:rPr>
            </w:pPr>
            <w:r>
              <w:rPr>
                <w:rFonts w:cs="Times New Roman"/>
              </w:rPr>
              <w:t>ADL01Other</w:t>
            </w:r>
          </w:p>
        </w:tc>
        <w:tc>
          <w:tcPr>
            <w:tcW w:w="0" w:type="auto"/>
            <w:tcBorders>
              <w:top w:val="single" w:sz="4" w:space="0" w:color="auto"/>
              <w:left w:val="single" w:sz="4" w:space="0" w:color="auto"/>
              <w:bottom w:val="single" w:sz="4" w:space="0" w:color="auto"/>
              <w:right w:val="single" w:sz="4" w:space="0" w:color="auto"/>
            </w:tcBorders>
          </w:tcPr>
          <w:p w14:paraId="2147F98B" w14:textId="6390D43C" w:rsidR="00E23B57" w:rsidRDefault="00E23B57" w:rsidP="005A4EE0">
            <w:pPr>
              <w:rPr>
                <w:rFonts w:cs="Times New Roman"/>
              </w:rPr>
            </w:pPr>
            <w:r w:rsidRPr="00067237">
              <w:rPr>
                <w:rFonts w:cs="Times New Roman"/>
              </w:rPr>
              <w:t>If ADL01=6, then ask "Other relationship"</w:t>
            </w:r>
          </w:p>
        </w:tc>
        <w:tc>
          <w:tcPr>
            <w:tcW w:w="0" w:type="auto"/>
            <w:tcBorders>
              <w:top w:val="single" w:sz="4" w:space="0" w:color="auto"/>
              <w:left w:val="single" w:sz="4" w:space="0" w:color="auto"/>
              <w:bottom w:val="single" w:sz="4" w:space="0" w:color="auto"/>
              <w:right w:val="single" w:sz="4" w:space="0" w:color="auto"/>
            </w:tcBorders>
          </w:tcPr>
          <w:p w14:paraId="613D1313" w14:textId="1FF3BF26" w:rsidR="00E23B57" w:rsidRDefault="00E23B57" w:rsidP="005A4EE0">
            <w:pPr>
              <w:rPr>
                <w:rFonts w:cs="Times New Roman"/>
              </w:rPr>
            </w:pPr>
            <w:r>
              <w:rPr>
                <w:rFonts w:cs="Times New Roman"/>
              </w:rPr>
              <w:t>(text)</w:t>
            </w:r>
          </w:p>
        </w:tc>
      </w:tr>
      <w:tr w:rsidR="00E23B57" w:rsidRPr="000431A1" w14:paraId="703BC770" w14:textId="77777777" w:rsidTr="00E23B57">
        <w:tc>
          <w:tcPr>
            <w:tcW w:w="0" w:type="auto"/>
            <w:tcBorders>
              <w:top w:val="single" w:sz="4" w:space="0" w:color="auto"/>
              <w:left w:val="single" w:sz="4" w:space="0" w:color="auto"/>
              <w:bottom w:val="single" w:sz="4" w:space="0" w:color="auto"/>
              <w:right w:val="single" w:sz="4" w:space="0" w:color="auto"/>
            </w:tcBorders>
          </w:tcPr>
          <w:p w14:paraId="25FCE1D2" w14:textId="60D537B3" w:rsidR="00E23B57" w:rsidRPr="002C0F55" w:rsidRDefault="00E23B57" w:rsidP="00F94E4F">
            <w:pPr>
              <w:jc w:val="center"/>
              <w:rPr>
                <w:rFonts w:cs="Times New Roman"/>
                <w:highlight w:val="yellow"/>
              </w:rPr>
            </w:pPr>
            <w:r w:rsidRPr="00F94E4F">
              <w:rPr>
                <w:rFonts w:cs="Times New Roman"/>
              </w:rPr>
              <w:t>ADL1</w:t>
            </w:r>
          </w:p>
        </w:tc>
        <w:tc>
          <w:tcPr>
            <w:tcW w:w="0" w:type="auto"/>
            <w:tcBorders>
              <w:top w:val="single" w:sz="4" w:space="0" w:color="auto"/>
              <w:left w:val="single" w:sz="4" w:space="0" w:color="auto"/>
              <w:bottom w:val="single" w:sz="4" w:space="0" w:color="auto"/>
              <w:right w:val="single" w:sz="4" w:space="0" w:color="auto"/>
            </w:tcBorders>
          </w:tcPr>
          <w:p w14:paraId="71700708" w14:textId="67B0AB22" w:rsidR="00E23B57" w:rsidRPr="000C56C9" w:rsidRDefault="00E23B57" w:rsidP="005A4EE0">
            <w:pPr>
              <w:rPr>
                <w:rFonts w:cs="Times New Roman"/>
              </w:rPr>
            </w:pPr>
            <w:r>
              <w:rPr>
                <w:rFonts w:cs="Times New Roman"/>
              </w:rPr>
              <w:t>Ability to use telephone</w:t>
            </w:r>
          </w:p>
        </w:tc>
        <w:tc>
          <w:tcPr>
            <w:tcW w:w="0" w:type="auto"/>
            <w:tcBorders>
              <w:top w:val="single" w:sz="4" w:space="0" w:color="auto"/>
              <w:left w:val="single" w:sz="4" w:space="0" w:color="auto"/>
              <w:bottom w:val="single" w:sz="4" w:space="0" w:color="auto"/>
              <w:right w:val="single" w:sz="4" w:space="0" w:color="auto"/>
            </w:tcBorders>
          </w:tcPr>
          <w:p w14:paraId="7FA22425" w14:textId="77777777" w:rsidR="00E23B57" w:rsidRDefault="00E23B57" w:rsidP="005A4EE0">
            <w:pPr>
              <w:rPr>
                <w:rFonts w:cs="Times New Roman"/>
              </w:rPr>
            </w:pPr>
            <w:r>
              <w:rPr>
                <w:rFonts w:cs="Times New Roman"/>
              </w:rPr>
              <w:t>0=Not Applicable</w:t>
            </w:r>
          </w:p>
          <w:p w14:paraId="76EADFC2" w14:textId="14CB37BF" w:rsidR="00E23B57" w:rsidRDefault="00E23B57" w:rsidP="005A4EE0">
            <w:pPr>
              <w:rPr>
                <w:rFonts w:cs="Times New Roman"/>
              </w:rPr>
            </w:pPr>
            <w:r>
              <w:rPr>
                <w:rFonts w:cs="Times New Roman"/>
              </w:rPr>
              <w:t>1=Operates telephone on own initiative-looks up and dials numbers, etc.</w:t>
            </w:r>
          </w:p>
          <w:p w14:paraId="5A6A5119" w14:textId="77777777" w:rsidR="00E23B57" w:rsidRDefault="00E23B57" w:rsidP="005A4EE0">
            <w:pPr>
              <w:rPr>
                <w:rFonts w:cs="Times New Roman"/>
              </w:rPr>
            </w:pPr>
            <w:r>
              <w:rPr>
                <w:rFonts w:cs="Times New Roman"/>
              </w:rPr>
              <w:t>2=Dials a few well-known numbers</w:t>
            </w:r>
          </w:p>
          <w:p w14:paraId="51C31842" w14:textId="77777777" w:rsidR="00E23B57" w:rsidRDefault="00E23B57" w:rsidP="005A4EE0">
            <w:pPr>
              <w:rPr>
                <w:rFonts w:cs="Times New Roman"/>
              </w:rPr>
            </w:pPr>
            <w:r>
              <w:rPr>
                <w:rFonts w:cs="Times New Roman"/>
              </w:rPr>
              <w:t>3=Answers telephone but does not dial</w:t>
            </w:r>
          </w:p>
          <w:p w14:paraId="71CAC4A0" w14:textId="76A775FB" w:rsidR="00E23B57" w:rsidRPr="000C56C9" w:rsidRDefault="00E23B57" w:rsidP="005A4EE0">
            <w:pPr>
              <w:rPr>
                <w:rFonts w:cs="Times New Roman"/>
              </w:rPr>
            </w:pPr>
            <w:r>
              <w:rPr>
                <w:rFonts w:cs="Times New Roman"/>
              </w:rPr>
              <w:lastRenderedPageBreak/>
              <w:t>4=Does not use telephone at all</w:t>
            </w:r>
          </w:p>
        </w:tc>
      </w:tr>
      <w:tr w:rsidR="00E23B57" w:rsidRPr="000431A1" w14:paraId="4D4EACAC" w14:textId="77777777" w:rsidTr="00E23B57">
        <w:tc>
          <w:tcPr>
            <w:tcW w:w="0" w:type="auto"/>
            <w:tcBorders>
              <w:top w:val="single" w:sz="4" w:space="0" w:color="auto"/>
              <w:left w:val="single" w:sz="4" w:space="0" w:color="auto"/>
              <w:bottom w:val="single" w:sz="4" w:space="0" w:color="auto"/>
              <w:right w:val="single" w:sz="4" w:space="0" w:color="auto"/>
            </w:tcBorders>
          </w:tcPr>
          <w:p w14:paraId="405F02F5" w14:textId="1ABE85C3" w:rsidR="00E23B57" w:rsidRPr="002C0F55" w:rsidRDefault="00E23B57" w:rsidP="005A4EE0">
            <w:pPr>
              <w:jc w:val="center"/>
              <w:rPr>
                <w:rFonts w:cs="Times New Roman"/>
                <w:highlight w:val="yellow"/>
              </w:rPr>
            </w:pPr>
            <w:r w:rsidRPr="00F94E4F">
              <w:rPr>
                <w:rFonts w:cs="Times New Roman"/>
              </w:rPr>
              <w:lastRenderedPageBreak/>
              <w:t>ADL2</w:t>
            </w:r>
          </w:p>
        </w:tc>
        <w:tc>
          <w:tcPr>
            <w:tcW w:w="0" w:type="auto"/>
            <w:tcBorders>
              <w:top w:val="single" w:sz="4" w:space="0" w:color="auto"/>
              <w:left w:val="single" w:sz="4" w:space="0" w:color="auto"/>
              <w:bottom w:val="single" w:sz="4" w:space="0" w:color="auto"/>
              <w:right w:val="single" w:sz="4" w:space="0" w:color="auto"/>
            </w:tcBorders>
          </w:tcPr>
          <w:p w14:paraId="180140CE" w14:textId="4B3768E6" w:rsidR="00E23B57" w:rsidRPr="000C56C9" w:rsidRDefault="00E23B57" w:rsidP="005A4EE0">
            <w:pPr>
              <w:rPr>
                <w:rFonts w:cs="Times New Roman"/>
              </w:rPr>
            </w:pPr>
            <w:r>
              <w:rPr>
                <w:rFonts w:cs="Times New Roman"/>
              </w:rPr>
              <w:t>Shopping</w:t>
            </w:r>
          </w:p>
        </w:tc>
        <w:tc>
          <w:tcPr>
            <w:tcW w:w="0" w:type="auto"/>
            <w:tcBorders>
              <w:top w:val="single" w:sz="4" w:space="0" w:color="auto"/>
              <w:left w:val="single" w:sz="4" w:space="0" w:color="auto"/>
              <w:bottom w:val="single" w:sz="4" w:space="0" w:color="auto"/>
              <w:right w:val="single" w:sz="4" w:space="0" w:color="auto"/>
            </w:tcBorders>
          </w:tcPr>
          <w:p w14:paraId="27C02E74" w14:textId="77777777" w:rsidR="00E23B57" w:rsidRDefault="00E23B57" w:rsidP="005A4EE0">
            <w:pPr>
              <w:rPr>
                <w:rFonts w:cs="Times New Roman"/>
              </w:rPr>
            </w:pPr>
            <w:r>
              <w:rPr>
                <w:rFonts w:cs="Times New Roman"/>
              </w:rPr>
              <w:t>0=Not Applicable</w:t>
            </w:r>
          </w:p>
          <w:p w14:paraId="74A902DD" w14:textId="77777777" w:rsidR="00E23B57" w:rsidRDefault="00E23B57" w:rsidP="005A4EE0">
            <w:pPr>
              <w:rPr>
                <w:rFonts w:cs="Times New Roman"/>
              </w:rPr>
            </w:pPr>
            <w:r>
              <w:rPr>
                <w:rFonts w:cs="Times New Roman"/>
              </w:rPr>
              <w:t>1=Takes care of all shopping needs independently</w:t>
            </w:r>
          </w:p>
          <w:p w14:paraId="12DFCBAE" w14:textId="77777777" w:rsidR="00E23B57" w:rsidRDefault="00E23B57" w:rsidP="005A4EE0">
            <w:pPr>
              <w:rPr>
                <w:rFonts w:cs="Times New Roman"/>
              </w:rPr>
            </w:pPr>
            <w:r>
              <w:rPr>
                <w:rFonts w:cs="Times New Roman"/>
              </w:rPr>
              <w:t>2=Shops independently for small purchases</w:t>
            </w:r>
          </w:p>
          <w:p w14:paraId="37A414B7" w14:textId="77777777" w:rsidR="00E23B57" w:rsidRDefault="00E23B57" w:rsidP="005A4EE0">
            <w:pPr>
              <w:rPr>
                <w:rFonts w:cs="Times New Roman"/>
              </w:rPr>
            </w:pPr>
            <w:r>
              <w:rPr>
                <w:rFonts w:cs="Times New Roman"/>
              </w:rPr>
              <w:t>3=Needs to be accompanied on any shopping trip</w:t>
            </w:r>
          </w:p>
          <w:p w14:paraId="031FE379" w14:textId="31DE7BA7" w:rsidR="00E23B57" w:rsidRPr="000C56C9" w:rsidRDefault="00E23B57" w:rsidP="005A4EE0">
            <w:pPr>
              <w:rPr>
                <w:rFonts w:cs="Times New Roman"/>
              </w:rPr>
            </w:pPr>
            <w:r>
              <w:rPr>
                <w:rFonts w:cs="Times New Roman"/>
              </w:rPr>
              <w:t>4=Completely unable to shop</w:t>
            </w:r>
          </w:p>
        </w:tc>
      </w:tr>
      <w:tr w:rsidR="00E23B57" w:rsidRPr="000431A1" w14:paraId="578C9E2E" w14:textId="77777777" w:rsidTr="00E23B57">
        <w:tc>
          <w:tcPr>
            <w:tcW w:w="0" w:type="auto"/>
            <w:tcBorders>
              <w:top w:val="single" w:sz="4" w:space="0" w:color="auto"/>
              <w:left w:val="single" w:sz="4" w:space="0" w:color="auto"/>
              <w:bottom w:val="single" w:sz="4" w:space="0" w:color="auto"/>
              <w:right w:val="single" w:sz="4" w:space="0" w:color="auto"/>
            </w:tcBorders>
          </w:tcPr>
          <w:p w14:paraId="5E4331AD" w14:textId="1BCA69FC" w:rsidR="00E23B57" w:rsidRPr="002C0F55" w:rsidRDefault="00E23B57" w:rsidP="005A4EE0">
            <w:pPr>
              <w:jc w:val="center"/>
              <w:rPr>
                <w:rFonts w:cs="Times New Roman"/>
                <w:highlight w:val="yellow"/>
              </w:rPr>
            </w:pPr>
            <w:r w:rsidRPr="00F94E4F">
              <w:rPr>
                <w:rFonts w:cs="Times New Roman"/>
              </w:rPr>
              <w:t>ADL</w:t>
            </w:r>
            <w:r>
              <w:rPr>
                <w:rFonts w:cs="Times New Roman"/>
              </w:rPr>
              <w:t>5</w:t>
            </w:r>
          </w:p>
        </w:tc>
        <w:tc>
          <w:tcPr>
            <w:tcW w:w="0" w:type="auto"/>
            <w:tcBorders>
              <w:top w:val="single" w:sz="4" w:space="0" w:color="auto"/>
              <w:left w:val="single" w:sz="4" w:space="0" w:color="auto"/>
              <w:bottom w:val="single" w:sz="4" w:space="0" w:color="auto"/>
              <w:right w:val="single" w:sz="4" w:space="0" w:color="auto"/>
            </w:tcBorders>
          </w:tcPr>
          <w:p w14:paraId="52D5A8F7" w14:textId="41A9620A" w:rsidR="00E23B57" w:rsidRPr="000C56C9" w:rsidRDefault="00E23B57" w:rsidP="005A4EE0">
            <w:pPr>
              <w:rPr>
                <w:rFonts w:cs="Times New Roman"/>
              </w:rPr>
            </w:pPr>
            <w:r>
              <w:rPr>
                <w:rFonts w:cs="Times New Roman"/>
              </w:rPr>
              <w:t>Food preparation</w:t>
            </w:r>
          </w:p>
        </w:tc>
        <w:tc>
          <w:tcPr>
            <w:tcW w:w="0" w:type="auto"/>
            <w:tcBorders>
              <w:top w:val="single" w:sz="4" w:space="0" w:color="auto"/>
              <w:left w:val="single" w:sz="4" w:space="0" w:color="auto"/>
              <w:bottom w:val="single" w:sz="4" w:space="0" w:color="auto"/>
              <w:right w:val="single" w:sz="4" w:space="0" w:color="auto"/>
            </w:tcBorders>
          </w:tcPr>
          <w:p w14:paraId="1A2300D0" w14:textId="77777777" w:rsidR="00E23B57" w:rsidRDefault="00E23B57" w:rsidP="005A4EE0">
            <w:pPr>
              <w:rPr>
                <w:rFonts w:cs="Times New Roman"/>
              </w:rPr>
            </w:pPr>
            <w:r>
              <w:rPr>
                <w:rFonts w:cs="Times New Roman"/>
              </w:rPr>
              <w:t>0=Not Applicable</w:t>
            </w:r>
          </w:p>
          <w:p w14:paraId="5A42AC6A" w14:textId="46DCBD5F" w:rsidR="00E23B57" w:rsidRDefault="00E23B57" w:rsidP="005A4EE0">
            <w:pPr>
              <w:rPr>
                <w:rFonts w:cs="Times New Roman"/>
              </w:rPr>
            </w:pPr>
            <w:r>
              <w:rPr>
                <w:rFonts w:cs="Times New Roman"/>
              </w:rPr>
              <w:t>1=Plans, prepares and serves adequate meals independently</w:t>
            </w:r>
          </w:p>
          <w:p w14:paraId="1D59BA8F" w14:textId="77777777" w:rsidR="00E23B57" w:rsidRDefault="00E23B57" w:rsidP="005A4EE0">
            <w:pPr>
              <w:rPr>
                <w:rFonts w:cs="Times New Roman"/>
              </w:rPr>
            </w:pPr>
            <w:r>
              <w:rPr>
                <w:rFonts w:cs="Times New Roman"/>
              </w:rPr>
              <w:t>2=Prepares adequate meals if supplied with ingredients</w:t>
            </w:r>
          </w:p>
          <w:p w14:paraId="1656B9A6" w14:textId="77777777" w:rsidR="00E23B57" w:rsidRDefault="00E23B57" w:rsidP="005A4EE0">
            <w:pPr>
              <w:rPr>
                <w:rFonts w:cs="Times New Roman"/>
              </w:rPr>
            </w:pPr>
            <w:r>
              <w:rPr>
                <w:rFonts w:cs="Times New Roman"/>
              </w:rPr>
              <w:t>3=Heats, serves and prepares meals, but does not maintain adequate diet</w:t>
            </w:r>
          </w:p>
          <w:p w14:paraId="22863B62" w14:textId="41937950" w:rsidR="00E23B57" w:rsidRDefault="00E23B57" w:rsidP="005A4EE0">
            <w:pPr>
              <w:rPr>
                <w:rFonts w:cs="Times New Roman"/>
              </w:rPr>
            </w:pPr>
            <w:r>
              <w:rPr>
                <w:rFonts w:cs="Times New Roman"/>
              </w:rPr>
              <w:t>4=Needs to have meals prepared and served</w:t>
            </w:r>
          </w:p>
          <w:p w14:paraId="69BFF3E1" w14:textId="77777777" w:rsidR="00E23B57" w:rsidRPr="000C56C9" w:rsidRDefault="00E23B57" w:rsidP="005A4EE0">
            <w:pPr>
              <w:rPr>
                <w:rFonts w:cs="Times New Roman"/>
              </w:rPr>
            </w:pPr>
          </w:p>
        </w:tc>
      </w:tr>
      <w:tr w:rsidR="00E23B57" w:rsidRPr="000431A1" w14:paraId="5749EEC0" w14:textId="77777777" w:rsidTr="00E23B57">
        <w:tc>
          <w:tcPr>
            <w:tcW w:w="0" w:type="auto"/>
            <w:tcBorders>
              <w:top w:val="single" w:sz="4" w:space="0" w:color="auto"/>
              <w:left w:val="single" w:sz="4" w:space="0" w:color="auto"/>
              <w:bottom w:val="single" w:sz="4" w:space="0" w:color="auto"/>
              <w:right w:val="single" w:sz="4" w:space="0" w:color="auto"/>
            </w:tcBorders>
          </w:tcPr>
          <w:p w14:paraId="489D2872" w14:textId="2F205C51" w:rsidR="00E23B57" w:rsidRPr="002C0F55" w:rsidRDefault="00E23B57" w:rsidP="005A4EE0">
            <w:pPr>
              <w:jc w:val="center"/>
              <w:rPr>
                <w:rFonts w:cs="Times New Roman"/>
                <w:highlight w:val="yellow"/>
              </w:rPr>
            </w:pPr>
            <w:r w:rsidRPr="00F94E4F">
              <w:rPr>
                <w:rFonts w:cs="Times New Roman"/>
              </w:rPr>
              <w:t>ADL</w:t>
            </w:r>
            <w:r>
              <w:rPr>
                <w:rFonts w:cs="Times New Roman"/>
              </w:rPr>
              <w:t>7</w:t>
            </w:r>
          </w:p>
        </w:tc>
        <w:tc>
          <w:tcPr>
            <w:tcW w:w="0" w:type="auto"/>
            <w:tcBorders>
              <w:top w:val="single" w:sz="4" w:space="0" w:color="auto"/>
              <w:left w:val="single" w:sz="4" w:space="0" w:color="auto"/>
              <w:bottom w:val="single" w:sz="4" w:space="0" w:color="auto"/>
              <w:right w:val="single" w:sz="4" w:space="0" w:color="auto"/>
            </w:tcBorders>
          </w:tcPr>
          <w:p w14:paraId="5025802B" w14:textId="27C866FA" w:rsidR="00E23B57" w:rsidRPr="000C56C9" w:rsidRDefault="00E23B57" w:rsidP="005A4EE0">
            <w:pPr>
              <w:rPr>
                <w:rFonts w:cs="Times New Roman"/>
              </w:rPr>
            </w:pPr>
            <w:r>
              <w:rPr>
                <w:rFonts w:cs="Times New Roman"/>
              </w:rPr>
              <w:t>Housekeeping</w:t>
            </w:r>
          </w:p>
        </w:tc>
        <w:tc>
          <w:tcPr>
            <w:tcW w:w="0" w:type="auto"/>
            <w:tcBorders>
              <w:top w:val="single" w:sz="4" w:space="0" w:color="auto"/>
              <w:left w:val="single" w:sz="4" w:space="0" w:color="auto"/>
              <w:bottom w:val="single" w:sz="4" w:space="0" w:color="auto"/>
              <w:right w:val="single" w:sz="4" w:space="0" w:color="auto"/>
            </w:tcBorders>
          </w:tcPr>
          <w:p w14:paraId="4E235C90" w14:textId="77777777" w:rsidR="00E23B57" w:rsidRDefault="00E23B57" w:rsidP="005A4EE0">
            <w:pPr>
              <w:rPr>
                <w:rFonts w:cs="Times New Roman"/>
              </w:rPr>
            </w:pPr>
            <w:r>
              <w:rPr>
                <w:rFonts w:cs="Times New Roman"/>
              </w:rPr>
              <w:t>0=Not Applicable</w:t>
            </w:r>
          </w:p>
          <w:p w14:paraId="29E00FA1" w14:textId="77777777" w:rsidR="00E23B57" w:rsidRDefault="00E23B57" w:rsidP="005A4EE0">
            <w:pPr>
              <w:rPr>
                <w:rFonts w:cs="Times New Roman"/>
              </w:rPr>
            </w:pPr>
            <w:r>
              <w:rPr>
                <w:rFonts w:cs="Times New Roman"/>
              </w:rPr>
              <w:t>1=Maintains house alone or with occasional assistance</w:t>
            </w:r>
          </w:p>
          <w:p w14:paraId="6E530756" w14:textId="77777777" w:rsidR="00E23B57" w:rsidRDefault="00E23B57" w:rsidP="005A4EE0">
            <w:pPr>
              <w:rPr>
                <w:rFonts w:cs="Times New Roman"/>
              </w:rPr>
            </w:pPr>
            <w:r>
              <w:rPr>
                <w:rFonts w:cs="Times New Roman"/>
              </w:rPr>
              <w:t>2=Performs light daily tasks such as dishwashing, bedmaking</w:t>
            </w:r>
          </w:p>
          <w:p w14:paraId="6DB89292" w14:textId="77777777" w:rsidR="00E23B57" w:rsidRDefault="00E23B57" w:rsidP="005A4EE0">
            <w:pPr>
              <w:rPr>
                <w:rFonts w:cs="Times New Roman"/>
              </w:rPr>
            </w:pPr>
            <w:r>
              <w:rPr>
                <w:rFonts w:cs="Times New Roman"/>
              </w:rPr>
              <w:t>3=Performs light daily tasks, but cannot maintain acceptance level of cleanliness</w:t>
            </w:r>
          </w:p>
          <w:p w14:paraId="249E8076" w14:textId="77777777" w:rsidR="00E23B57" w:rsidRDefault="00E23B57" w:rsidP="005A4EE0">
            <w:pPr>
              <w:rPr>
                <w:rFonts w:cs="Times New Roman"/>
              </w:rPr>
            </w:pPr>
            <w:r>
              <w:rPr>
                <w:rFonts w:cs="Times New Roman"/>
              </w:rPr>
              <w:t>4=Needs help with all home maintenance tasks</w:t>
            </w:r>
          </w:p>
          <w:p w14:paraId="49B2DAE5" w14:textId="3C969C29" w:rsidR="00E23B57" w:rsidRPr="000C56C9" w:rsidRDefault="00E23B57" w:rsidP="00622AB8">
            <w:pPr>
              <w:rPr>
                <w:rFonts w:cs="Times New Roman"/>
              </w:rPr>
            </w:pPr>
            <w:r>
              <w:rPr>
                <w:rFonts w:cs="Times New Roman"/>
              </w:rPr>
              <w:t>5=Does not participate in any housekeeping tasks</w:t>
            </w:r>
          </w:p>
        </w:tc>
      </w:tr>
      <w:tr w:rsidR="00E23B57" w:rsidRPr="00E142A0" w14:paraId="45C1E741" w14:textId="77777777" w:rsidTr="00E23B57">
        <w:tc>
          <w:tcPr>
            <w:tcW w:w="0" w:type="auto"/>
            <w:tcBorders>
              <w:top w:val="single" w:sz="4" w:space="0" w:color="auto"/>
              <w:left w:val="single" w:sz="4" w:space="0" w:color="auto"/>
              <w:bottom w:val="single" w:sz="4" w:space="0" w:color="auto"/>
              <w:right w:val="single" w:sz="4" w:space="0" w:color="auto"/>
            </w:tcBorders>
          </w:tcPr>
          <w:p w14:paraId="4A5911EB" w14:textId="7F80FE5F" w:rsidR="00E23B57" w:rsidRPr="002C0F55" w:rsidRDefault="00E23B57" w:rsidP="005A4EE0">
            <w:pPr>
              <w:jc w:val="center"/>
              <w:rPr>
                <w:rFonts w:cs="Times New Roman"/>
                <w:highlight w:val="yellow"/>
              </w:rPr>
            </w:pPr>
            <w:r w:rsidRPr="00F94E4F">
              <w:rPr>
                <w:rFonts w:cs="Times New Roman"/>
              </w:rPr>
              <w:t>ADL</w:t>
            </w:r>
            <w:r>
              <w:rPr>
                <w:rFonts w:cs="Times New Roman"/>
              </w:rPr>
              <w:t>8</w:t>
            </w:r>
          </w:p>
        </w:tc>
        <w:tc>
          <w:tcPr>
            <w:tcW w:w="0" w:type="auto"/>
            <w:tcBorders>
              <w:top w:val="single" w:sz="4" w:space="0" w:color="auto"/>
              <w:left w:val="single" w:sz="4" w:space="0" w:color="auto"/>
              <w:bottom w:val="single" w:sz="4" w:space="0" w:color="auto"/>
              <w:right w:val="single" w:sz="4" w:space="0" w:color="auto"/>
            </w:tcBorders>
          </w:tcPr>
          <w:p w14:paraId="561139DD" w14:textId="27FEB0EC" w:rsidR="00E23B57" w:rsidRPr="000C56C9" w:rsidRDefault="00E23B57" w:rsidP="005A4EE0">
            <w:pPr>
              <w:rPr>
                <w:rFonts w:cs="Times New Roman"/>
              </w:rPr>
            </w:pPr>
            <w:r>
              <w:rPr>
                <w:rFonts w:cs="Times New Roman"/>
              </w:rPr>
              <w:t>Laundry</w:t>
            </w:r>
          </w:p>
        </w:tc>
        <w:tc>
          <w:tcPr>
            <w:tcW w:w="0" w:type="auto"/>
            <w:tcBorders>
              <w:top w:val="single" w:sz="4" w:space="0" w:color="auto"/>
              <w:left w:val="single" w:sz="4" w:space="0" w:color="auto"/>
              <w:bottom w:val="single" w:sz="4" w:space="0" w:color="auto"/>
              <w:right w:val="single" w:sz="4" w:space="0" w:color="auto"/>
            </w:tcBorders>
          </w:tcPr>
          <w:p w14:paraId="70D621CD" w14:textId="77777777" w:rsidR="00E23B57" w:rsidRDefault="00E23B57" w:rsidP="005A4EE0">
            <w:pPr>
              <w:rPr>
                <w:rFonts w:cs="Times New Roman"/>
              </w:rPr>
            </w:pPr>
            <w:r>
              <w:rPr>
                <w:rFonts w:cs="Times New Roman"/>
              </w:rPr>
              <w:t>0=Not Applicable</w:t>
            </w:r>
          </w:p>
          <w:p w14:paraId="43B04CC9" w14:textId="77777777" w:rsidR="00E23B57" w:rsidRDefault="00E23B57" w:rsidP="005A4EE0">
            <w:pPr>
              <w:rPr>
                <w:rFonts w:cs="Times New Roman"/>
              </w:rPr>
            </w:pPr>
            <w:r>
              <w:rPr>
                <w:rFonts w:cs="Times New Roman"/>
              </w:rPr>
              <w:t>1=Does personal laundry completely</w:t>
            </w:r>
          </w:p>
          <w:p w14:paraId="5CDC6530" w14:textId="77777777" w:rsidR="00E23B57" w:rsidRDefault="00E23B57" w:rsidP="005A4EE0">
            <w:pPr>
              <w:rPr>
                <w:rFonts w:cs="Times New Roman"/>
              </w:rPr>
            </w:pPr>
            <w:r>
              <w:rPr>
                <w:rFonts w:cs="Times New Roman"/>
              </w:rPr>
              <w:t>2=Launders small items, rinses stockings, etc.</w:t>
            </w:r>
          </w:p>
          <w:p w14:paraId="6DE5B6CA" w14:textId="65A66113" w:rsidR="00E23B57" w:rsidRPr="000C56C9" w:rsidRDefault="00E23B57" w:rsidP="005A4EE0">
            <w:pPr>
              <w:rPr>
                <w:rFonts w:cs="Times New Roman"/>
              </w:rPr>
            </w:pPr>
            <w:r>
              <w:rPr>
                <w:rFonts w:cs="Times New Roman"/>
              </w:rPr>
              <w:t>3=All laundry must be done by others</w:t>
            </w:r>
          </w:p>
        </w:tc>
      </w:tr>
      <w:tr w:rsidR="00E23B57" w:rsidRPr="00E142A0" w14:paraId="302E7048" w14:textId="77777777" w:rsidTr="00E23B57">
        <w:tc>
          <w:tcPr>
            <w:tcW w:w="0" w:type="auto"/>
            <w:tcBorders>
              <w:top w:val="single" w:sz="4" w:space="0" w:color="auto"/>
              <w:left w:val="single" w:sz="4" w:space="0" w:color="auto"/>
              <w:bottom w:val="single" w:sz="4" w:space="0" w:color="auto"/>
              <w:right w:val="single" w:sz="4" w:space="0" w:color="auto"/>
            </w:tcBorders>
          </w:tcPr>
          <w:p w14:paraId="7BE6F4CB" w14:textId="24B8FA55" w:rsidR="00E23B57" w:rsidRPr="002C0F55" w:rsidRDefault="00E23B57" w:rsidP="005A4EE0">
            <w:pPr>
              <w:jc w:val="center"/>
              <w:rPr>
                <w:rFonts w:cs="Times New Roman"/>
                <w:highlight w:val="yellow"/>
              </w:rPr>
            </w:pPr>
            <w:r w:rsidRPr="00F94E4F">
              <w:rPr>
                <w:rFonts w:cs="Times New Roman"/>
              </w:rPr>
              <w:t>ADL</w:t>
            </w:r>
            <w:r>
              <w:rPr>
                <w:rFonts w:cs="Times New Roman"/>
              </w:rPr>
              <w:t>9</w:t>
            </w:r>
          </w:p>
        </w:tc>
        <w:tc>
          <w:tcPr>
            <w:tcW w:w="0" w:type="auto"/>
            <w:tcBorders>
              <w:top w:val="single" w:sz="4" w:space="0" w:color="auto"/>
              <w:left w:val="single" w:sz="4" w:space="0" w:color="auto"/>
              <w:bottom w:val="single" w:sz="4" w:space="0" w:color="auto"/>
              <w:right w:val="single" w:sz="4" w:space="0" w:color="auto"/>
            </w:tcBorders>
          </w:tcPr>
          <w:p w14:paraId="6649FA38" w14:textId="4C5C5198" w:rsidR="00E23B57" w:rsidRPr="000C56C9" w:rsidRDefault="00E23B57" w:rsidP="005A4EE0">
            <w:pPr>
              <w:rPr>
                <w:rFonts w:cs="Times New Roman"/>
              </w:rPr>
            </w:pPr>
            <w:r>
              <w:rPr>
                <w:rFonts w:cs="Times New Roman"/>
              </w:rPr>
              <w:t>Mode of transportation</w:t>
            </w:r>
          </w:p>
        </w:tc>
        <w:tc>
          <w:tcPr>
            <w:tcW w:w="0" w:type="auto"/>
            <w:tcBorders>
              <w:top w:val="single" w:sz="4" w:space="0" w:color="auto"/>
              <w:left w:val="single" w:sz="4" w:space="0" w:color="auto"/>
              <w:bottom w:val="single" w:sz="4" w:space="0" w:color="auto"/>
              <w:right w:val="single" w:sz="4" w:space="0" w:color="auto"/>
            </w:tcBorders>
          </w:tcPr>
          <w:p w14:paraId="0CB31BC6" w14:textId="77777777" w:rsidR="00E23B57" w:rsidRDefault="00E23B57" w:rsidP="005A4EE0">
            <w:pPr>
              <w:rPr>
                <w:rFonts w:cs="Times New Roman"/>
              </w:rPr>
            </w:pPr>
            <w:r>
              <w:rPr>
                <w:rFonts w:cs="Times New Roman"/>
              </w:rPr>
              <w:t>0=Not Applicable</w:t>
            </w:r>
          </w:p>
          <w:p w14:paraId="1C525BA5" w14:textId="77777777" w:rsidR="00E23B57" w:rsidRDefault="00E23B57" w:rsidP="005A4EE0">
            <w:pPr>
              <w:rPr>
                <w:rFonts w:cs="Times New Roman"/>
              </w:rPr>
            </w:pPr>
            <w:r>
              <w:rPr>
                <w:rFonts w:cs="Times New Roman"/>
              </w:rPr>
              <w:t>1=Travels independently on public transportation or drives own car</w:t>
            </w:r>
          </w:p>
          <w:p w14:paraId="7784C678" w14:textId="77777777" w:rsidR="00E23B57" w:rsidRDefault="00E23B57" w:rsidP="005A4EE0">
            <w:pPr>
              <w:rPr>
                <w:rFonts w:cs="Times New Roman"/>
              </w:rPr>
            </w:pPr>
            <w:r>
              <w:rPr>
                <w:rFonts w:cs="Times New Roman"/>
              </w:rPr>
              <w:t>2=Arranges own travel via taxi, but does not otherwise use public transportation</w:t>
            </w:r>
          </w:p>
          <w:p w14:paraId="225BF40E" w14:textId="77777777" w:rsidR="00E23B57" w:rsidRDefault="00E23B57" w:rsidP="005A4EE0">
            <w:pPr>
              <w:rPr>
                <w:rFonts w:cs="Times New Roman"/>
              </w:rPr>
            </w:pPr>
            <w:r>
              <w:rPr>
                <w:rFonts w:cs="Times New Roman"/>
              </w:rPr>
              <w:t>3=Travels on public transportation when accompanied by another</w:t>
            </w:r>
          </w:p>
          <w:p w14:paraId="0B68F2C1" w14:textId="77777777" w:rsidR="00E23B57" w:rsidRDefault="00E23B57" w:rsidP="005A4EE0">
            <w:pPr>
              <w:rPr>
                <w:rFonts w:cs="Times New Roman"/>
              </w:rPr>
            </w:pPr>
            <w:r>
              <w:rPr>
                <w:rFonts w:cs="Times New Roman"/>
              </w:rPr>
              <w:t>4=Travel limited to taxi or automobile- with assistance of another</w:t>
            </w:r>
          </w:p>
          <w:p w14:paraId="3F111487" w14:textId="26A9C37C" w:rsidR="00E23B57" w:rsidRPr="000C56C9" w:rsidRDefault="00E23B57" w:rsidP="005A4EE0">
            <w:pPr>
              <w:rPr>
                <w:rFonts w:cs="Times New Roman"/>
              </w:rPr>
            </w:pPr>
            <w:r>
              <w:rPr>
                <w:rFonts w:cs="Times New Roman"/>
              </w:rPr>
              <w:lastRenderedPageBreak/>
              <w:t>5=Does not travel at all</w:t>
            </w:r>
          </w:p>
        </w:tc>
      </w:tr>
      <w:tr w:rsidR="00E23B57" w:rsidRPr="00E142A0" w14:paraId="37240B72" w14:textId="77777777" w:rsidTr="00E23B57">
        <w:tc>
          <w:tcPr>
            <w:tcW w:w="0" w:type="auto"/>
            <w:tcBorders>
              <w:top w:val="single" w:sz="4" w:space="0" w:color="auto"/>
              <w:left w:val="single" w:sz="4" w:space="0" w:color="auto"/>
              <w:bottom w:val="single" w:sz="4" w:space="0" w:color="auto"/>
              <w:right w:val="single" w:sz="4" w:space="0" w:color="auto"/>
            </w:tcBorders>
          </w:tcPr>
          <w:p w14:paraId="009639A0" w14:textId="256D3D42" w:rsidR="00E23B57" w:rsidRPr="002C0F55" w:rsidRDefault="00E23B57" w:rsidP="005A4EE0">
            <w:pPr>
              <w:jc w:val="center"/>
              <w:rPr>
                <w:rFonts w:cs="Times New Roman"/>
                <w:highlight w:val="yellow"/>
              </w:rPr>
            </w:pPr>
            <w:r w:rsidRPr="00F94E4F">
              <w:rPr>
                <w:rFonts w:cs="Times New Roman"/>
              </w:rPr>
              <w:lastRenderedPageBreak/>
              <w:t>ADL</w:t>
            </w:r>
            <w:r>
              <w:rPr>
                <w:rFonts w:cs="Times New Roman"/>
              </w:rPr>
              <w:t>10</w:t>
            </w:r>
          </w:p>
        </w:tc>
        <w:tc>
          <w:tcPr>
            <w:tcW w:w="0" w:type="auto"/>
            <w:tcBorders>
              <w:top w:val="single" w:sz="4" w:space="0" w:color="auto"/>
              <w:left w:val="single" w:sz="4" w:space="0" w:color="auto"/>
              <w:bottom w:val="single" w:sz="4" w:space="0" w:color="auto"/>
              <w:right w:val="single" w:sz="4" w:space="0" w:color="auto"/>
            </w:tcBorders>
          </w:tcPr>
          <w:p w14:paraId="1E2D5CD5" w14:textId="496072FA" w:rsidR="00E23B57" w:rsidRPr="000C56C9" w:rsidRDefault="00E23B57" w:rsidP="005A4EE0">
            <w:pPr>
              <w:rPr>
                <w:rFonts w:cs="Times New Roman"/>
              </w:rPr>
            </w:pPr>
            <w:r>
              <w:rPr>
                <w:rFonts w:cs="Times New Roman"/>
              </w:rPr>
              <w:t>Responsibility for own medications</w:t>
            </w:r>
          </w:p>
        </w:tc>
        <w:tc>
          <w:tcPr>
            <w:tcW w:w="0" w:type="auto"/>
            <w:tcBorders>
              <w:top w:val="single" w:sz="4" w:space="0" w:color="auto"/>
              <w:left w:val="single" w:sz="4" w:space="0" w:color="auto"/>
              <w:bottom w:val="single" w:sz="4" w:space="0" w:color="auto"/>
              <w:right w:val="single" w:sz="4" w:space="0" w:color="auto"/>
            </w:tcBorders>
          </w:tcPr>
          <w:p w14:paraId="1427CA2C" w14:textId="77777777" w:rsidR="00E23B57" w:rsidRDefault="00E23B57" w:rsidP="005A4EE0">
            <w:pPr>
              <w:rPr>
                <w:rFonts w:cs="Times New Roman"/>
              </w:rPr>
            </w:pPr>
            <w:r>
              <w:rPr>
                <w:rFonts w:cs="Times New Roman"/>
              </w:rPr>
              <w:t>0=Not Applicable</w:t>
            </w:r>
          </w:p>
          <w:p w14:paraId="39DB7FEF" w14:textId="77777777" w:rsidR="00E23B57" w:rsidRDefault="00E23B57" w:rsidP="005A4EE0">
            <w:pPr>
              <w:rPr>
                <w:rFonts w:cs="Times New Roman"/>
              </w:rPr>
            </w:pPr>
            <w:r>
              <w:rPr>
                <w:rFonts w:cs="Times New Roman"/>
              </w:rPr>
              <w:t>1=Is responsible for taking own medication in correct dosages at correct time</w:t>
            </w:r>
          </w:p>
          <w:p w14:paraId="6E8BD70D" w14:textId="77777777" w:rsidR="00E23B57" w:rsidRDefault="00E23B57" w:rsidP="005A4EE0">
            <w:pPr>
              <w:rPr>
                <w:rFonts w:cs="Times New Roman"/>
              </w:rPr>
            </w:pPr>
            <w:r>
              <w:rPr>
                <w:rFonts w:cs="Times New Roman"/>
              </w:rPr>
              <w:t>2=Takes responsibility if medication is prepared in advance in separate dosage</w:t>
            </w:r>
          </w:p>
          <w:p w14:paraId="4D4F2993" w14:textId="16F1F2CD" w:rsidR="00E23B57" w:rsidRPr="000C56C9" w:rsidRDefault="00E23B57" w:rsidP="005A4EE0">
            <w:pPr>
              <w:rPr>
                <w:rFonts w:cs="Times New Roman"/>
              </w:rPr>
            </w:pPr>
            <w:r>
              <w:rPr>
                <w:rFonts w:cs="Times New Roman"/>
              </w:rPr>
              <w:t>3=Is not capable of dispensing own medication</w:t>
            </w:r>
          </w:p>
        </w:tc>
      </w:tr>
      <w:tr w:rsidR="00E23B57" w:rsidRPr="00E142A0" w14:paraId="46BF526F" w14:textId="77777777" w:rsidTr="00E23B57">
        <w:tc>
          <w:tcPr>
            <w:tcW w:w="0" w:type="auto"/>
            <w:tcBorders>
              <w:top w:val="single" w:sz="4" w:space="0" w:color="auto"/>
              <w:left w:val="single" w:sz="4" w:space="0" w:color="auto"/>
              <w:bottom w:val="single" w:sz="4" w:space="0" w:color="auto"/>
              <w:right w:val="single" w:sz="4" w:space="0" w:color="auto"/>
            </w:tcBorders>
          </w:tcPr>
          <w:p w14:paraId="7CD7D7B2" w14:textId="3F2986CA" w:rsidR="00E23B57" w:rsidRPr="002C0F55" w:rsidRDefault="00E23B57" w:rsidP="005A4EE0">
            <w:pPr>
              <w:jc w:val="center"/>
              <w:rPr>
                <w:rFonts w:cs="Times New Roman"/>
                <w:highlight w:val="yellow"/>
              </w:rPr>
            </w:pPr>
            <w:r w:rsidRPr="00F94E4F">
              <w:rPr>
                <w:rFonts w:cs="Times New Roman"/>
              </w:rPr>
              <w:t>ADL</w:t>
            </w:r>
            <w:r>
              <w:rPr>
                <w:rFonts w:cs="Times New Roman"/>
              </w:rPr>
              <w:t>11</w:t>
            </w:r>
          </w:p>
        </w:tc>
        <w:tc>
          <w:tcPr>
            <w:tcW w:w="0" w:type="auto"/>
            <w:tcBorders>
              <w:top w:val="single" w:sz="4" w:space="0" w:color="auto"/>
              <w:left w:val="single" w:sz="4" w:space="0" w:color="auto"/>
              <w:bottom w:val="single" w:sz="4" w:space="0" w:color="auto"/>
              <w:right w:val="single" w:sz="4" w:space="0" w:color="auto"/>
            </w:tcBorders>
          </w:tcPr>
          <w:p w14:paraId="7F7ACC35" w14:textId="1DAAFAC1" w:rsidR="00E23B57" w:rsidRPr="000C56C9" w:rsidRDefault="00E23B57" w:rsidP="005A4EE0">
            <w:pPr>
              <w:rPr>
                <w:rFonts w:cs="Times New Roman"/>
              </w:rPr>
            </w:pPr>
            <w:r>
              <w:rPr>
                <w:rFonts w:cs="Times New Roman"/>
              </w:rPr>
              <w:t>Ability to handle finances</w:t>
            </w:r>
          </w:p>
        </w:tc>
        <w:tc>
          <w:tcPr>
            <w:tcW w:w="0" w:type="auto"/>
            <w:tcBorders>
              <w:top w:val="single" w:sz="4" w:space="0" w:color="auto"/>
              <w:left w:val="single" w:sz="4" w:space="0" w:color="auto"/>
              <w:bottom w:val="single" w:sz="4" w:space="0" w:color="auto"/>
              <w:right w:val="single" w:sz="4" w:space="0" w:color="auto"/>
            </w:tcBorders>
          </w:tcPr>
          <w:p w14:paraId="436277CF" w14:textId="77777777" w:rsidR="00E23B57" w:rsidRDefault="00E23B57" w:rsidP="005A4EE0">
            <w:pPr>
              <w:rPr>
                <w:rFonts w:cs="Times New Roman"/>
              </w:rPr>
            </w:pPr>
            <w:r>
              <w:rPr>
                <w:rFonts w:cs="Times New Roman"/>
              </w:rPr>
              <w:t>0=Not Applicable</w:t>
            </w:r>
          </w:p>
          <w:p w14:paraId="5F798C5B" w14:textId="77777777" w:rsidR="00E23B57" w:rsidRDefault="00E23B57" w:rsidP="005A4EE0">
            <w:pPr>
              <w:rPr>
                <w:rFonts w:cs="Times New Roman"/>
              </w:rPr>
            </w:pPr>
            <w:r>
              <w:rPr>
                <w:rFonts w:cs="Times New Roman"/>
              </w:rPr>
              <w:t>1=Manages financial matters independently (budgets, writes checks, pays rent, etc.) collects and keeps track of income</w:t>
            </w:r>
          </w:p>
          <w:p w14:paraId="0BEC9F9B" w14:textId="77777777" w:rsidR="00E23B57" w:rsidRDefault="00E23B57" w:rsidP="005A4EE0">
            <w:pPr>
              <w:rPr>
                <w:rFonts w:cs="Times New Roman"/>
              </w:rPr>
            </w:pPr>
            <w:r>
              <w:rPr>
                <w:rFonts w:cs="Times New Roman"/>
              </w:rPr>
              <w:t>2=Manages day-to-day purchases, but needs help with banking, major purchases, etc.</w:t>
            </w:r>
          </w:p>
          <w:p w14:paraId="24F919E5" w14:textId="7BE81CCF" w:rsidR="00E23B57" w:rsidRPr="000C56C9" w:rsidRDefault="00E23B57" w:rsidP="005A4EE0">
            <w:pPr>
              <w:rPr>
                <w:rFonts w:cs="Times New Roman"/>
              </w:rPr>
            </w:pPr>
            <w:r>
              <w:rPr>
                <w:rFonts w:cs="Times New Roman"/>
              </w:rPr>
              <w:t>3=Incapable of handling money</w:t>
            </w:r>
          </w:p>
        </w:tc>
      </w:tr>
      <w:tr w:rsidR="00E23B57" w:rsidRPr="00E142A0" w14:paraId="2D64BB65" w14:textId="77777777" w:rsidTr="00E23B57">
        <w:tc>
          <w:tcPr>
            <w:tcW w:w="0" w:type="auto"/>
            <w:tcBorders>
              <w:top w:val="single" w:sz="4" w:space="0" w:color="auto"/>
              <w:left w:val="single" w:sz="4" w:space="0" w:color="auto"/>
              <w:bottom w:val="single" w:sz="4" w:space="0" w:color="auto"/>
              <w:right w:val="single" w:sz="4" w:space="0" w:color="auto"/>
            </w:tcBorders>
          </w:tcPr>
          <w:p w14:paraId="34CA55AD" w14:textId="3979293C" w:rsidR="00E23B57" w:rsidRPr="002C0F55" w:rsidRDefault="00E23B57" w:rsidP="005A4EE0">
            <w:pPr>
              <w:jc w:val="center"/>
              <w:rPr>
                <w:rFonts w:cs="Times New Roman"/>
                <w:highlight w:val="yellow"/>
              </w:rPr>
            </w:pPr>
            <w:r w:rsidRPr="00F94E4F">
              <w:rPr>
                <w:rFonts w:cs="Times New Roman"/>
              </w:rPr>
              <w:t>ADL</w:t>
            </w:r>
            <w:r>
              <w:rPr>
                <w:rFonts w:cs="Times New Roman"/>
              </w:rPr>
              <w:t>13</w:t>
            </w:r>
          </w:p>
        </w:tc>
        <w:tc>
          <w:tcPr>
            <w:tcW w:w="0" w:type="auto"/>
            <w:tcBorders>
              <w:top w:val="single" w:sz="4" w:space="0" w:color="auto"/>
              <w:left w:val="single" w:sz="4" w:space="0" w:color="auto"/>
              <w:bottom w:val="single" w:sz="4" w:space="0" w:color="auto"/>
              <w:right w:val="single" w:sz="4" w:space="0" w:color="auto"/>
            </w:tcBorders>
          </w:tcPr>
          <w:p w14:paraId="51459029" w14:textId="02BA679C" w:rsidR="00E23B57" w:rsidRPr="000C56C9" w:rsidRDefault="00E23B57" w:rsidP="005A4EE0">
            <w:pPr>
              <w:rPr>
                <w:rFonts w:cs="Times New Roman"/>
              </w:rPr>
            </w:pPr>
            <w:r>
              <w:rPr>
                <w:rFonts w:cs="Times New Roman"/>
              </w:rPr>
              <w:t>Toilet</w:t>
            </w:r>
          </w:p>
        </w:tc>
        <w:tc>
          <w:tcPr>
            <w:tcW w:w="0" w:type="auto"/>
            <w:tcBorders>
              <w:top w:val="single" w:sz="4" w:space="0" w:color="auto"/>
              <w:left w:val="single" w:sz="4" w:space="0" w:color="auto"/>
              <w:bottom w:val="single" w:sz="4" w:space="0" w:color="auto"/>
              <w:right w:val="single" w:sz="4" w:space="0" w:color="auto"/>
            </w:tcBorders>
          </w:tcPr>
          <w:p w14:paraId="44257136" w14:textId="77777777" w:rsidR="00E23B57" w:rsidRDefault="00E23B57" w:rsidP="005A4EE0">
            <w:pPr>
              <w:rPr>
                <w:rFonts w:cs="Times New Roman"/>
              </w:rPr>
            </w:pPr>
            <w:r>
              <w:rPr>
                <w:rFonts w:cs="Times New Roman"/>
              </w:rPr>
              <w:t>1=Cares for self at toilet completely</w:t>
            </w:r>
          </w:p>
          <w:p w14:paraId="28909A14" w14:textId="77777777" w:rsidR="00E23B57" w:rsidRDefault="00E23B57" w:rsidP="005A4EE0">
            <w:pPr>
              <w:rPr>
                <w:rFonts w:cs="Times New Roman"/>
              </w:rPr>
            </w:pPr>
            <w:r>
              <w:rPr>
                <w:rFonts w:cs="Times New Roman"/>
              </w:rPr>
              <w:t>2=Needs to be reminded, or needs help in cleaning self, or has rare (weekly at most) accidents</w:t>
            </w:r>
          </w:p>
          <w:p w14:paraId="460B0F9F" w14:textId="77777777" w:rsidR="00E23B57" w:rsidRDefault="00E23B57" w:rsidP="005A4EE0">
            <w:pPr>
              <w:rPr>
                <w:rFonts w:cs="Times New Roman"/>
              </w:rPr>
            </w:pPr>
            <w:r>
              <w:rPr>
                <w:rFonts w:cs="Times New Roman"/>
              </w:rPr>
              <w:t>3=Soiling or wetting while asleep more than once a week</w:t>
            </w:r>
          </w:p>
          <w:p w14:paraId="41319946" w14:textId="77777777" w:rsidR="00E23B57" w:rsidRDefault="00E23B57" w:rsidP="005A4EE0">
            <w:pPr>
              <w:rPr>
                <w:rFonts w:cs="Times New Roman"/>
              </w:rPr>
            </w:pPr>
            <w:r>
              <w:rPr>
                <w:rFonts w:cs="Times New Roman"/>
              </w:rPr>
              <w:t>4=Soiling or wetting awake more than once a week</w:t>
            </w:r>
          </w:p>
          <w:p w14:paraId="74B84537" w14:textId="60338FC9" w:rsidR="00E23B57" w:rsidRPr="000C56C9" w:rsidRDefault="00E23B57" w:rsidP="005A4EE0">
            <w:pPr>
              <w:rPr>
                <w:rFonts w:cs="Times New Roman"/>
              </w:rPr>
            </w:pPr>
            <w:r>
              <w:rPr>
                <w:rFonts w:cs="Times New Roman"/>
              </w:rPr>
              <w:t>5=No control of bowels or bladder</w:t>
            </w:r>
          </w:p>
        </w:tc>
      </w:tr>
      <w:tr w:rsidR="00E23B57" w:rsidRPr="00E142A0" w14:paraId="66F5AE7B" w14:textId="77777777" w:rsidTr="00E23B57">
        <w:tc>
          <w:tcPr>
            <w:tcW w:w="0" w:type="auto"/>
            <w:tcBorders>
              <w:top w:val="single" w:sz="4" w:space="0" w:color="auto"/>
              <w:left w:val="single" w:sz="4" w:space="0" w:color="auto"/>
              <w:bottom w:val="single" w:sz="4" w:space="0" w:color="auto"/>
              <w:right w:val="single" w:sz="4" w:space="0" w:color="auto"/>
            </w:tcBorders>
          </w:tcPr>
          <w:p w14:paraId="0C75CC37" w14:textId="45406527" w:rsidR="00E23B57" w:rsidRPr="002C0F55" w:rsidRDefault="00E23B57" w:rsidP="005A4EE0">
            <w:pPr>
              <w:jc w:val="center"/>
              <w:rPr>
                <w:rFonts w:cs="Times New Roman"/>
                <w:highlight w:val="yellow"/>
              </w:rPr>
            </w:pPr>
            <w:r w:rsidRPr="00F94E4F">
              <w:rPr>
                <w:rFonts w:cs="Times New Roman"/>
              </w:rPr>
              <w:t>ADL</w:t>
            </w:r>
            <w:r>
              <w:rPr>
                <w:rFonts w:cs="Times New Roman"/>
              </w:rPr>
              <w:t>15</w:t>
            </w:r>
          </w:p>
        </w:tc>
        <w:tc>
          <w:tcPr>
            <w:tcW w:w="0" w:type="auto"/>
            <w:tcBorders>
              <w:top w:val="single" w:sz="4" w:space="0" w:color="auto"/>
              <w:left w:val="single" w:sz="4" w:space="0" w:color="auto"/>
              <w:bottom w:val="single" w:sz="4" w:space="0" w:color="auto"/>
              <w:right w:val="single" w:sz="4" w:space="0" w:color="auto"/>
            </w:tcBorders>
          </w:tcPr>
          <w:p w14:paraId="1E280824" w14:textId="280681CC" w:rsidR="00E23B57" w:rsidRPr="000C56C9" w:rsidRDefault="00E23B57" w:rsidP="005A4EE0">
            <w:pPr>
              <w:rPr>
                <w:rFonts w:cs="Times New Roman"/>
              </w:rPr>
            </w:pPr>
            <w:r>
              <w:rPr>
                <w:rFonts w:cs="Times New Roman"/>
              </w:rPr>
              <w:t>Bathing</w:t>
            </w:r>
          </w:p>
        </w:tc>
        <w:tc>
          <w:tcPr>
            <w:tcW w:w="0" w:type="auto"/>
            <w:tcBorders>
              <w:top w:val="single" w:sz="4" w:space="0" w:color="auto"/>
              <w:left w:val="single" w:sz="4" w:space="0" w:color="auto"/>
              <w:bottom w:val="single" w:sz="4" w:space="0" w:color="auto"/>
              <w:right w:val="single" w:sz="4" w:space="0" w:color="auto"/>
            </w:tcBorders>
          </w:tcPr>
          <w:p w14:paraId="1CAE3FCF" w14:textId="77777777" w:rsidR="00E23B57" w:rsidRDefault="00E23B57" w:rsidP="005A4EE0">
            <w:pPr>
              <w:rPr>
                <w:rFonts w:cs="Times New Roman"/>
              </w:rPr>
            </w:pPr>
            <w:r>
              <w:rPr>
                <w:rFonts w:cs="Times New Roman"/>
              </w:rPr>
              <w:t>1=Bathes self (tub, shower, sponge bath) without help</w:t>
            </w:r>
          </w:p>
          <w:p w14:paraId="2545C402" w14:textId="77777777" w:rsidR="00E23B57" w:rsidRDefault="00E23B57" w:rsidP="005A4EE0">
            <w:pPr>
              <w:rPr>
                <w:rFonts w:cs="Times New Roman"/>
              </w:rPr>
            </w:pPr>
            <w:r>
              <w:rPr>
                <w:rFonts w:cs="Times New Roman"/>
              </w:rPr>
              <w:t>2=Bathes self with help in getting in and out of tub</w:t>
            </w:r>
          </w:p>
          <w:p w14:paraId="6130FF11" w14:textId="77777777" w:rsidR="00E23B57" w:rsidRDefault="00E23B57" w:rsidP="005A4EE0">
            <w:pPr>
              <w:rPr>
                <w:rFonts w:cs="Times New Roman"/>
              </w:rPr>
            </w:pPr>
            <w:r>
              <w:rPr>
                <w:rFonts w:cs="Times New Roman"/>
              </w:rPr>
              <w:t>3=Washes face and hands only, but cannot bathe rest of body</w:t>
            </w:r>
          </w:p>
          <w:p w14:paraId="76791098" w14:textId="77777777" w:rsidR="00E23B57" w:rsidRDefault="00E23B57" w:rsidP="005A4EE0">
            <w:pPr>
              <w:rPr>
                <w:rFonts w:cs="Times New Roman"/>
              </w:rPr>
            </w:pPr>
            <w:r>
              <w:rPr>
                <w:rFonts w:cs="Times New Roman"/>
              </w:rPr>
              <w:t>4=Does not wash self but is cooperative with those who bathe him/her</w:t>
            </w:r>
          </w:p>
          <w:p w14:paraId="00CCFC5D" w14:textId="1A7E7343" w:rsidR="00E23B57" w:rsidRPr="000C56C9" w:rsidRDefault="00E23B57" w:rsidP="005A4EE0">
            <w:pPr>
              <w:rPr>
                <w:rFonts w:cs="Times New Roman"/>
              </w:rPr>
            </w:pPr>
            <w:r>
              <w:rPr>
                <w:rFonts w:cs="Times New Roman"/>
              </w:rPr>
              <w:t>5=Does not try to wash self and/or resists efforts to keep him or her clean</w:t>
            </w:r>
          </w:p>
        </w:tc>
      </w:tr>
      <w:tr w:rsidR="00E23B57" w:rsidRPr="00E142A0" w14:paraId="043D073B" w14:textId="77777777" w:rsidTr="00E23B57">
        <w:tc>
          <w:tcPr>
            <w:tcW w:w="0" w:type="auto"/>
            <w:tcBorders>
              <w:top w:val="single" w:sz="4" w:space="0" w:color="auto"/>
              <w:left w:val="single" w:sz="4" w:space="0" w:color="auto"/>
              <w:bottom w:val="single" w:sz="4" w:space="0" w:color="auto"/>
              <w:right w:val="single" w:sz="4" w:space="0" w:color="auto"/>
            </w:tcBorders>
          </w:tcPr>
          <w:p w14:paraId="7F32CFF4" w14:textId="417FDEA0" w:rsidR="00E23B57" w:rsidRPr="002C0F55" w:rsidRDefault="00E23B57" w:rsidP="005A4EE0">
            <w:pPr>
              <w:jc w:val="center"/>
              <w:rPr>
                <w:rFonts w:cs="Times New Roman"/>
                <w:highlight w:val="yellow"/>
              </w:rPr>
            </w:pPr>
            <w:r w:rsidRPr="00F94E4F">
              <w:rPr>
                <w:rFonts w:cs="Times New Roman"/>
              </w:rPr>
              <w:t>ADL</w:t>
            </w:r>
            <w:r>
              <w:rPr>
                <w:rFonts w:cs="Times New Roman"/>
              </w:rPr>
              <w:t>16</w:t>
            </w:r>
          </w:p>
        </w:tc>
        <w:tc>
          <w:tcPr>
            <w:tcW w:w="0" w:type="auto"/>
            <w:tcBorders>
              <w:top w:val="single" w:sz="4" w:space="0" w:color="auto"/>
              <w:left w:val="single" w:sz="4" w:space="0" w:color="auto"/>
              <w:bottom w:val="single" w:sz="4" w:space="0" w:color="auto"/>
              <w:right w:val="single" w:sz="4" w:space="0" w:color="auto"/>
            </w:tcBorders>
          </w:tcPr>
          <w:p w14:paraId="5B60BBAD" w14:textId="70B46D24" w:rsidR="00E23B57" w:rsidRPr="000C56C9" w:rsidRDefault="00E23B57" w:rsidP="005A4EE0">
            <w:pPr>
              <w:rPr>
                <w:rFonts w:cs="Times New Roman"/>
              </w:rPr>
            </w:pPr>
            <w:r>
              <w:rPr>
                <w:rFonts w:cs="Times New Roman"/>
              </w:rPr>
              <w:t>Feeding</w:t>
            </w:r>
          </w:p>
        </w:tc>
        <w:tc>
          <w:tcPr>
            <w:tcW w:w="0" w:type="auto"/>
            <w:tcBorders>
              <w:top w:val="single" w:sz="4" w:space="0" w:color="auto"/>
              <w:left w:val="single" w:sz="4" w:space="0" w:color="auto"/>
              <w:bottom w:val="single" w:sz="4" w:space="0" w:color="auto"/>
              <w:right w:val="single" w:sz="4" w:space="0" w:color="auto"/>
            </w:tcBorders>
          </w:tcPr>
          <w:p w14:paraId="54CBE8DA" w14:textId="77777777" w:rsidR="00E23B57" w:rsidRDefault="00E23B57" w:rsidP="005A4EE0">
            <w:pPr>
              <w:rPr>
                <w:rFonts w:cs="Times New Roman"/>
              </w:rPr>
            </w:pPr>
            <w:r>
              <w:rPr>
                <w:rFonts w:cs="Times New Roman"/>
              </w:rPr>
              <w:t>1=Eats without assistance</w:t>
            </w:r>
          </w:p>
          <w:p w14:paraId="71CAEE8B" w14:textId="77777777" w:rsidR="00E23B57" w:rsidRDefault="00E23B57" w:rsidP="005A4EE0">
            <w:pPr>
              <w:rPr>
                <w:rFonts w:cs="Times New Roman"/>
              </w:rPr>
            </w:pPr>
            <w:r>
              <w:rPr>
                <w:rFonts w:cs="Times New Roman"/>
              </w:rPr>
              <w:t>2=Eats with minor assistance at meal time and/or with special preparation of food, or help in cleaning up after meals</w:t>
            </w:r>
          </w:p>
          <w:p w14:paraId="36C9943A" w14:textId="77777777" w:rsidR="00E23B57" w:rsidRDefault="00E23B57" w:rsidP="005A4EE0">
            <w:pPr>
              <w:rPr>
                <w:rFonts w:cs="Times New Roman"/>
              </w:rPr>
            </w:pPr>
            <w:r>
              <w:rPr>
                <w:rFonts w:cs="Times New Roman"/>
              </w:rPr>
              <w:t>3=Feeds self with moderate assistance and is untidy</w:t>
            </w:r>
          </w:p>
          <w:p w14:paraId="633F5DE6" w14:textId="77777777" w:rsidR="00E23B57" w:rsidRDefault="00E23B57" w:rsidP="005A4EE0">
            <w:pPr>
              <w:rPr>
                <w:rFonts w:cs="Times New Roman"/>
              </w:rPr>
            </w:pPr>
            <w:r>
              <w:rPr>
                <w:rFonts w:cs="Times New Roman"/>
              </w:rPr>
              <w:lastRenderedPageBreak/>
              <w:t>4=Requires extensive assistance for all meals</w:t>
            </w:r>
          </w:p>
          <w:p w14:paraId="290CB564" w14:textId="19D519B1" w:rsidR="00E23B57" w:rsidRPr="000C56C9" w:rsidRDefault="00E23B57" w:rsidP="005A4EE0">
            <w:pPr>
              <w:rPr>
                <w:rFonts w:cs="Times New Roman"/>
              </w:rPr>
            </w:pPr>
            <w:r>
              <w:rPr>
                <w:rFonts w:cs="Times New Roman"/>
              </w:rPr>
              <w:t>5=Does not feed self at all and resists efforts of others to feed him</w:t>
            </w:r>
          </w:p>
        </w:tc>
      </w:tr>
      <w:tr w:rsidR="00E23B57" w:rsidRPr="00E142A0" w14:paraId="785459C9" w14:textId="77777777" w:rsidTr="00E23B57">
        <w:tc>
          <w:tcPr>
            <w:tcW w:w="0" w:type="auto"/>
            <w:tcBorders>
              <w:top w:val="single" w:sz="4" w:space="0" w:color="auto"/>
              <w:left w:val="single" w:sz="4" w:space="0" w:color="auto"/>
              <w:bottom w:val="single" w:sz="4" w:space="0" w:color="auto"/>
              <w:right w:val="single" w:sz="4" w:space="0" w:color="auto"/>
            </w:tcBorders>
          </w:tcPr>
          <w:p w14:paraId="344B15E9" w14:textId="5B461F8A" w:rsidR="00E23B57" w:rsidRPr="002C0F55" w:rsidRDefault="00E23B57" w:rsidP="005A4EE0">
            <w:pPr>
              <w:jc w:val="center"/>
              <w:rPr>
                <w:rFonts w:cs="Times New Roman"/>
                <w:highlight w:val="yellow"/>
              </w:rPr>
            </w:pPr>
            <w:r w:rsidRPr="00F94E4F">
              <w:rPr>
                <w:rFonts w:cs="Times New Roman"/>
              </w:rPr>
              <w:lastRenderedPageBreak/>
              <w:t>ADL</w:t>
            </w:r>
            <w:r>
              <w:rPr>
                <w:rFonts w:cs="Times New Roman"/>
              </w:rPr>
              <w:t>18</w:t>
            </w:r>
          </w:p>
        </w:tc>
        <w:tc>
          <w:tcPr>
            <w:tcW w:w="0" w:type="auto"/>
            <w:tcBorders>
              <w:top w:val="single" w:sz="4" w:space="0" w:color="auto"/>
              <w:left w:val="single" w:sz="4" w:space="0" w:color="auto"/>
              <w:bottom w:val="single" w:sz="4" w:space="0" w:color="auto"/>
              <w:right w:val="single" w:sz="4" w:space="0" w:color="auto"/>
            </w:tcBorders>
          </w:tcPr>
          <w:p w14:paraId="3F945D51" w14:textId="52C816DD" w:rsidR="00E23B57" w:rsidRPr="000C56C9" w:rsidRDefault="00E23B57" w:rsidP="005A4EE0">
            <w:pPr>
              <w:rPr>
                <w:rFonts w:cs="Times New Roman"/>
              </w:rPr>
            </w:pPr>
            <w:r>
              <w:rPr>
                <w:rFonts w:cs="Times New Roman"/>
              </w:rPr>
              <w:t>Dressing</w:t>
            </w:r>
          </w:p>
        </w:tc>
        <w:tc>
          <w:tcPr>
            <w:tcW w:w="0" w:type="auto"/>
            <w:tcBorders>
              <w:top w:val="single" w:sz="4" w:space="0" w:color="auto"/>
              <w:left w:val="single" w:sz="4" w:space="0" w:color="auto"/>
              <w:bottom w:val="single" w:sz="4" w:space="0" w:color="auto"/>
              <w:right w:val="single" w:sz="4" w:space="0" w:color="auto"/>
            </w:tcBorders>
          </w:tcPr>
          <w:p w14:paraId="7278526D" w14:textId="77777777" w:rsidR="00E23B57" w:rsidRDefault="00E23B57" w:rsidP="005A4EE0">
            <w:pPr>
              <w:rPr>
                <w:rFonts w:cs="Times New Roman"/>
              </w:rPr>
            </w:pPr>
            <w:r>
              <w:rPr>
                <w:rFonts w:cs="Times New Roman"/>
              </w:rPr>
              <w:t>1=Dresses, undresses and selects clothes from own wardrobe</w:t>
            </w:r>
          </w:p>
          <w:p w14:paraId="32B30A60" w14:textId="77777777" w:rsidR="00E23B57" w:rsidRDefault="00E23B57" w:rsidP="005A4EE0">
            <w:pPr>
              <w:rPr>
                <w:rFonts w:cs="Times New Roman"/>
              </w:rPr>
            </w:pPr>
            <w:r>
              <w:rPr>
                <w:rFonts w:cs="Times New Roman"/>
              </w:rPr>
              <w:t>2=Dresses and undresses self with minor assistance</w:t>
            </w:r>
          </w:p>
          <w:p w14:paraId="70CD50F4" w14:textId="77777777" w:rsidR="00E23B57" w:rsidRDefault="00E23B57" w:rsidP="005A4EE0">
            <w:pPr>
              <w:rPr>
                <w:rFonts w:cs="Times New Roman"/>
              </w:rPr>
            </w:pPr>
            <w:r>
              <w:rPr>
                <w:rFonts w:cs="Times New Roman"/>
              </w:rPr>
              <w:t>3=Needs moderate assistance in dressing or selection of clothes</w:t>
            </w:r>
          </w:p>
          <w:p w14:paraId="7849394F" w14:textId="77777777" w:rsidR="00E23B57" w:rsidRDefault="00E23B57" w:rsidP="005A4EE0">
            <w:pPr>
              <w:rPr>
                <w:rFonts w:cs="Times New Roman"/>
              </w:rPr>
            </w:pPr>
            <w:r>
              <w:rPr>
                <w:rFonts w:cs="Times New Roman"/>
              </w:rPr>
              <w:t>4=Needs major assistance in dressing, but cooperates with efforts of others to help</w:t>
            </w:r>
          </w:p>
          <w:p w14:paraId="39CCC5D1" w14:textId="283BC94F" w:rsidR="00E23B57" w:rsidRPr="000C56C9" w:rsidRDefault="00E23B57" w:rsidP="005A4EE0">
            <w:pPr>
              <w:rPr>
                <w:rFonts w:cs="Times New Roman"/>
              </w:rPr>
            </w:pPr>
            <w:r>
              <w:rPr>
                <w:rFonts w:cs="Times New Roman"/>
              </w:rPr>
              <w:t>5=Completely unable to dress self and resist efforts of others to help</w:t>
            </w:r>
          </w:p>
        </w:tc>
      </w:tr>
      <w:tr w:rsidR="00E23B57" w:rsidRPr="00E142A0" w14:paraId="09EF27EC" w14:textId="77777777" w:rsidTr="00E23B57">
        <w:tc>
          <w:tcPr>
            <w:tcW w:w="0" w:type="auto"/>
            <w:tcBorders>
              <w:top w:val="single" w:sz="4" w:space="0" w:color="auto"/>
              <w:left w:val="single" w:sz="4" w:space="0" w:color="auto"/>
              <w:bottom w:val="single" w:sz="4" w:space="0" w:color="auto"/>
              <w:right w:val="single" w:sz="4" w:space="0" w:color="auto"/>
            </w:tcBorders>
          </w:tcPr>
          <w:p w14:paraId="57055BDE" w14:textId="60C33A95" w:rsidR="00E23B57" w:rsidRPr="002C0F55" w:rsidRDefault="00E23B57" w:rsidP="005A4EE0">
            <w:pPr>
              <w:jc w:val="center"/>
              <w:rPr>
                <w:rFonts w:cs="Times New Roman"/>
                <w:highlight w:val="yellow"/>
              </w:rPr>
            </w:pPr>
            <w:r w:rsidRPr="00F94E4F">
              <w:rPr>
                <w:rFonts w:cs="Times New Roman"/>
              </w:rPr>
              <w:t>ADL</w:t>
            </w:r>
            <w:r>
              <w:rPr>
                <w:rFonts w:cs="Times New Roman"/>
              </w:rPr>
              <w:t>20</w:t>
            </w:r>
          </w:p>
        </w:tc>
        <w:tc>
          <w:tcPr>
            <w:tcW w:w="0" w:type="auto"/>
            <w:tcBorders>
              <w:top w:val="single" w:sz="4" w:space="0" w:color="auto"/>
              <w:left w:val="single" w:sz="4" w:space="0" w:color="auto"/>
              <w:bottom w:val="single" w:sz="4" w:space="0" w:color="auto"/>
              <w:right w:val="single" w:sz="4" w:space="0" w:color="auto"/>
            </w:tcBorders>
          </w:tcPr>
          <w:p w14:paraId="03A24A90" w14:textId="17EC2851" w:rsidR="00E23B57" w:rsidRPr="000C56C9" w:rsidRDefault="00E23B57" w:rsidP="005A4EE0">
            <w:pPr>
              <w:rPr>
                <w:rFonts w:cs="Times New Roman"/>
              </w:rPr>
            </w:pPr>
            <w:r>
              <w:rPr>
                <w:rFonts w:cs="Times New Roman"/>
              </w:rPr>
              <w:t>Grooming (neatness, hair, etc.)</w:t>
            </w:r>
          </w:p>
        </w:tc>
        <w:tc>
          <w:tcPr>
            <w:tcW w:w="0" w:type="auto"/>
            <w:tcBorders>
              <w:top w:val="single" w:sz="4" w:space="0" w:color="auto"/>
              <w:left w:val="single" w:sz="4" w:space="0" w:color="auto"/>
              <w:bottom w:val="single" w:sz="4" w:space="0" w:color="auto"/>
              <w:right w:val="single" w:sz="4" w:space="0" w:color="auto"/>
            </w:tcBorders>
          </w:tcPr>
          <w:p w14:paraId="59D3620C" w14:textId="77777777" w:rsidR="00E23B57" w:rsidRDefault="00E23B57" w:rsidP="005A4EE0">
            <w:pPr>
              <w:rPr>
                <w:rFonts w:cs="Times New Roman"/>
              </w:rPr>
            </w:pPr>
            <w:r>
              <w:rPr>
                <w:rFonts w:cs="Times New Roman"/>
              </w:rPr>
              <w:t>1=Always neatly dressed, well-groomed, without assistance</w:t>
            </w:r>
          </w:p>
          <w:p w14:paraId="505CB6A1" w14:textId="29BED83A" w:rsidR="00E23B57" w:rsidRDefault="00E23B57" w:rsidP="005A4EE0">
            <w:pPr>
              <w:rPr>
                <w:rFonts w:cs="Times New Roman"/>
              </w:rPr>
            </w:pPr>
            <w:r>
              <w:rPr>
                <w:rFonts w:cs="Times New Roman"/>
              </w:rPr>
              <w:t>2=Grooms self adequately with occasional minor assistance, e.g. shaving</w:t>
            </w:r>
          </w:p>
          <w:p w14:paraId="3A990F36" w14:textId="2143FB24" w:rsidR="00E23B57" w:rsidRDefault="00E23B57" w:rsidP="005A4EE0">
            <w:pPr>
              <w:rPr>
                <w:rFonts w:cs="Times New Roman"/>
              </w:rPr>
            </w:pPr>
            <w:r>
              <w:rPr>
                <w:rFonts w:cs="Times New Roman"/>
              </w:rPr>
              <w:t>3=Needs moderate and regular assistance or supervision in grooming</w:t>
            </w:r>
          </w:p>
          <w:p w14:paraId="28AD9C4D" w14:textId="77777777" w:rsidR="00E23B57" w:rsidRDefault="00E23B57" w:rsidP="005A4EE0">
            <w:pPr>
              <w:rPr>
                <w:rFonts w:cs="Times New Roman"/>
              </w:rPr>
            </w:pPr>
            <w:r>
              <w:rPr>
                <w:rFonts w:cs="Times New Roman"/>
              </w:rPr>
              <w:t>4=Needs total grooming care, but can remain well-groomed after help from others</w:t>
            </w:r>
          </w:p>
          <w:p w14:paraId="041333E8" w14:textId="10F65E98" w:rsidR="00E23B57" w:rsidRPr="000C56C9" w:rsidRDefault="00E23B57" w:rsidP="005A4EE0">
            <w:pPr>
              <w:rPr>
                <w:rFonts w:cs="Times New Roman"/>
              </w:rPr>
            </w:pPr>
            <w:r>
              <w:rPr>
                <w:rFonts w:cs="Times New Roman"/>
              </w:rPr>
              <w:t>5=Actively negates all efforts of others to maintain grooming</w:t>
            </w:r>
          </w:p>
        </w:tc>
      </w:tr>
      <w:tr w:rsidR="00E23B57" w:rsidRPr="00E142A0" w14:paraId="5AC6C378" w14:textId="77777777" w:rsidTr="00E23B57">
        <w:tc>
          <w:tcPr>
            <w:tcW w:w="0" w:type="auto"/>
            <w:tcBorders>
              <w:top w:val="single" w:sz="4" w:space="0" w:color="auto"/>
              <w:left w:val="single" w:sz="4" w:space="0" w:color="auto"/>
              <w:bottom w:val="single" w:sz="4" w:space="0" w:color="auto"/>
              <w:right w:val="single" w:sz="4" w:space="0" w:color="auto"/>
            </w:tcBorders>
          </w:tcPr>
          <w:p w14:paraId="36DB4581" w14:textId="40FEA306" w:rsidR="00E23B57" w:rsidRPr="002C0F55" w:rsidRDefault="00E23B57" w:rsidP="005A4EE0">
            <w:pPr>
              <w:jc w:val="center"/>
              <w:rPr>
                <w:rFonts w:cs="Times New Roman"/>
                <w:highlight w:val="yellow"/>
              </w:rPr>
            </w:pPr>
            <w:r w:rsidRPr="00F94E4F">
              <w:rPr>
                <w:rFonts w:cs="Times New Roman"/>
              </w:rPr>
              <w:t>ADL</w:t>
            </w:r>
            <w:r>
              <w:rPr>
                <w:rFonts w:cs="Times New Roman"/>
              </w:rPr>
              <w:t>21</w:t>
            </w:r>
          </w:p>
        </w:tc>
        <w:tc>
          <w:tcPr>
            <w:tcW w:w="0" w:type="auto"/>
            <w:tcBorders>
              <w:top w:val="single" w:sz="4" w:space="0" w:color="auto"/>
              <w:left w:val="single" w:sz="4" w:space="0" w:color="auto"/>
              <w:bottom w:val="single" w:sz="4" w:space="0" w:color="auto"/>
              <w:right w:val="single" w:sz="4" w:space="0" w:color="auto"/>
            </w:tcBorders>
          </w:tcPr>
          <w:p w14:paraId="15062541" w14:textId="26EEC9B8" w:rsidR="00E23B57" w:rsidRPr="000C56C9" w:rsidRDefault="00E23B57" w:rsidP="005A4EE0">
            <w:pPr>
              <w:rPr>
                <w:rFonts w:cs="Times New Roman"/>
              </w:rPr>
            </w:pPr>
            <w:r>
              <w:rPr>
                <w:rFonts w:cs="Times New Roman"/>
              </w:rPr>
              <w:t>Physical Ambulation</w:t>
            </w:r>
          </w:p>
        </w:tc>
        <w:tc>
          <w:tcPr>
            <w:tcW w:w="0" w:type="auto"/>
            <w:tcBorders>
              <w:top w:val="single" w:sz="4" w:space="0" w:color="auto"/>
              <w:left w:val="single" w:sz="4" w:space="0" w:color="auto"/>
              <w:bottom w:val="single" w:sz="4" w:space="0" w:color="auto"/>
              <w:right w:val="single" w:sz="4" w:space="0" w:color="auto"/>
            </w:tcBorders>
          </w:tcPr>
          <w:p w14:paraId="31BD50DE" w14:textId="77777777" w:rsidR="00E23B57" w:rsidRDefault="00E23B57" w:rsidP="005A4EE0">
            <w:pPr>
              <w:rPr>
                <w:rFonts w:cs="Times New Roman"/>
              </w:rPr>
            </w:pPr>
            <w:r>
              <w:rPr>
                <w:rFonts w:cs="Times New Roman"/>
              </w:rPr>
              <w:t>1=Goes about grounds or city</w:t>
            </w:r>
          </w:p>
          <w:p w14:paraId="540B4E76" w14:textId="77777777" w:rsidR="00E23B57" w:rsidRDefault="00E23B57" w:rsidP="005A4EE0">
            <w:pPr>
              <w:rPr>
                <w:rFonts w:cs="Times New Roman"/>
              </w:rPr>
            </w:pPr>
            <w:r>
              <w:rPr>
                <w:rFonts w:cs="Times New Roman"/>
              </w:rPr>
              <w:t>2=Ambulates within residence or about one block distance</w:t>
            </w:r>
          </w:p>
          <w:p w14:paraId="27CFFBB7" w14:textId="6BFCAF5F" w:rsidR="00E23B57" w:rsidRPr="000C56C9" w:rsidRDefault="00E23B57" w:rsidP="005A4EE0">
            <w:pPr>
              <w:rPr>
                <w:rFonts w:cs="Times New Roman"/>
              </w:rPr>
            </w:pPr>
            <w:r>
              <w:rPr>
                <w:rFonts w:cs="Times New Roman"/>
              </w:rPr>
              <w:t>3=Ambulates with the assistance of: (see next five variables)</w:t>
            </w:r>
          </w:p>
        </w:tc>
      </w:tr>
      <w:tr w:rsidR="00E23B57" w:rsidRPr="00E142A0" w14:paraId="56D24CA6" w14:textId="77777777" w:rsidTr="00E23B57">
        <w:tc>
          <w:tcPr>
            <w:tcW w:w="0" w:type="auto"/>
            <w:tcBorders>
              <w:top w:val="single" w:sz="4" w:space="0" w:color="auto"/>
              <w:left w:val="single" w:sz="4" w:space="0" w:color="auto"/>
              <w:bottom w:val="single" w:sz="4" w:space="0" w:color="auto"/>
              <w:right w:val="single" w:sz="4" w:space="0" w:color="auto"/>
            </w:tcBorders>
          </w:tcPr>
          <w:p w14:paraId="1645BC8C" w14:textId="72F6443E" w:rsidR="00E23B57" w:rsidRPr="002C0F55" w:rsidRDefault="00E23B57" w:rsidP="005A4EE0">
            <w:pPr>
              <w:jc w:val="center"/>
              <w:rPr>
                <w:rFonts w:cs="Times New Roman"/>
                <w:highlight w:val="yellow"/>
              </w:rPr>
            </w:pPr>
            <w:r w:rsidRPr="00067237">
              <w:rPr>
                <w:rFonts w:cs="Times New Roman"/>
              </w:rPr>
              <w:t>ADL21Person</w:t>
            </w:r>
          </w:p>
        </w:tc>
        <w:tc>
          <w:tcPr>
            <w:tcW w:w="0" w:type="auto"/>
            <w:tcBorders>
              <w:top w:val="single" w:sz="4" w:space="0" w:color="auto"/>
              <w:left w:val="single" w:sz="4" w:space="0" w:color="auto"/>
              <w:bottom w:val="single" w:sz="4" w:space="0" w:color="auto"/>
              <w:right w:val="single" w:sz="4" w:space="0" w:color="auto"/>
            </w:tcBorders>
          </w:tcPr>
          <w:p w14:paraId="0C5EF432" w14:textId="220A587F" w:rsidR="00E23B57" w:rsidRPr="000C56C9" w:rsidRDefault="00E23B57" w:rsidP="005A4EE0">
            <w:pPr>
              <w:rPr>
                <w:rFonts w:cs="Times New Roman"/>
              </w:rPr>
            </w:pPr>
            <w:r w:rsidRPr="00067237">
              <w:rPr>
                <w:rFonts w:cs="Times New Roman"/>
              </w:rPr>
              <w:t>If ADL21=3 then ask if subject ambulates with the assistance of another person</w:t>
            </w:r>
          </w:p>
        </w:tc>
        <w:tc>
          <w:tcPr>
            <w:tcW w:w="0" w:type="auto"/>
            <w:tcBorders>
              <w:top w:val="single" w:sz="4" w:space="0" w:color="auto"/>
              <w:left w:val="single" w:sz="4" w:space="0" w:color="auto"/>
              <w:bottom w:val="single" w:sz="4" w:space="0" w:color="auto"/>
              <w:right w:val="single" w:sz="4" w:space="0" w:color="auto"/>
            </w:tcBorders>
          </w:tcPr>
          <w:p w14:paraId="209B4C5E" w14:textId="66845A8F" w:rsidR="00E23B57" w:rsidRDefault="00E23B57" w:rsidP="005A4EE0">
            <w:pPr>
              <w:rPr>
                <w:rFonts w:cs="Times New Roman"/>
              </w:rPr>
            </w:pPr>
            <w:r>
              <w:rPr>
                <w:rFonts w:cs="Times New Roman"/>
              </w:rPr>
              <w:t>0=</w:t>
            </w:r>
            <w:r w:rsidRPr="00067237">
              <w:rPr>
                <w:rFonts w:cs="Times New Roman"/>
              </w:rPr>
              <w:t>Does not receive assistance from another person</w:t>
            </w:r>
          </w:p>
          <w:p w14:paraId="31CAD185" w14:textId="4333AAEB" w:rsidR="00E23B57" w:rsidRPr="000C56C9" w:rsidRDefault="00E23B57" w:rsidP="005A4EE0">
            <w:pPr>
              <w:rPr>
                <w:rFonts w:cs="Times New Roman"/>
              </w:rPr>
            </w:pPr>
            <w:r>
              <w:rPr>
                <w:rFonts w:cs="Times New Roman"/>
              </w:rPr>
              <w:t>1=</w:t>
            </w:r>
            <w:r w:rsidRPr="00067237">
              <w:rPr>
                <w:rFonts w:cs="Times New Roman"/>
              </w:rPr>
              <w:t>Does receive assistance from another person</w:t>
            </w:r>
          </w:p>
        </w:tc>
      </w:tr>
      <w:tr w:rsidR="00E23B57" w:rsidRPr="00E142A0" w14:paraId="51401C59" w14:textId="77777777" w:rsidTr="00E23B57">
        <w:tc>
          <w:tcPr>
            <w:tcW w:w="0" w:type="auto"/>
            <w:tcBorders>
              <w:top w:val="single" w:sz="4" w:space="0" w:color="auto"/>
              <w:left w:val="single" w:sz="4" w:space="0" w:color="auto"/>
              <w:bottom w:val="single" w:sz="4" w:space="0" w:color="auto"/>
              <w:right w:val="single" w:sz="4" w:space="0" w:color="auto"/>
            </w:tcBorders>
          </w:tcPr>
          <w:p w14:paraId="39D59136" w14:textId="67E0624D" w:rsidR="00E23B57" w:rsidRDefault="00E23B57" w:rsidP="005A4EE0">
            <w:pPr>
              <w:jc w:val="center"/>
              <w:rPr>
                <w:rFonts w:cs="Times New Roman"/>
                <w:highlight w:val="yellow"/>
              </w:rPr>
            </w:pPr>
            <w:r w:rsidRPr="00067237">
              <w:rPr>
                <w:rFonts w:cs="Times New Roman"/>
              </w:rPr>
              <w:t>ADL21Railing</w:t>
            </w:r>
          </w:p>
        </w:tc>
        <w:tc>
          <w:tcPr>
            <w:tcW w:w="0" w:type="auto"/>
            <w:tcBorders>
              <w:top w:val="single" w:sz="4" w:space="0" w:color="auto"/>
              <w:left w:val="single" w:sz="4" w:space="0" w:color="auto"/>
              <w:bottom w:val="single" w:sz="4" w:space="0" w:color="auto"/>
              <w:right w:val="single" w:sz="4" w:space="0" w:color="auto"/>
            </w:tcBorders>
          </w:tcPr>
          <w:p w14:paraId="51309550" w14:textId="445AAB02" w:rsidR="00E23B57" w:rsidRDefault="00E23B57" w:rsidP="005A4EE0">
            <w:pPr>
              <w:rPr>
                <w:rFonts w:cs="Times New Roman"/>
              </w:rPr>
            </w:pPr>
            <w:r w:rsidRPr="00067237">
              <w:rPr>
                <w:rFonts w:cs="Times New Roman"/>
              </w:rPr>
              <w:t>If ADL21=3 then ask if subject ambulates with the assistance of a railing</w:t>
            </w:r>
          </w:p>
        </w:tc>
        <w:tc>
          <w:tcPr>
            <w:tcW w:w="0" w:type="auto"/>
            <w:tcBorders>
              <w:top w:val="single" w:sz="4" w:space="0" w:color="auto"/>
              <w:left w:val="single" w:sz="4" w:space="0" w:color="auto"/>
              <w:bottom w:val="single" w:sz="4" w:space="0" w:color="auto"/>
              <w:right w:val="single" w:sz="4" w:space="0" w:color="auto"/>
            </w:tcBorders>
          </w:tcPr>
          <w:p w14:paraId="3F11AF91" w14:textId="6BB97ADA" w:rsidR="00E23B57" w:rsidRDefault="00E23B57" w:rsidP="005A4EE0">
            <w:pPr>
              <w:rPr>
                <w:rFonts w:cs="Times New Roman"/>
              </w:rPr>
            </w:pPr>
            <w:r>
              <w:rPr>
                <w:rFonts w:cs="Times New Roman"/>
              </w:rPr>
              <w:t>0=</w:t>
            </w:r>
            <w:r w:rsidRPr="00067237">
              <w:rPr>
                <w:rFonts w:cs="Times New Roman"/>
              </w:rPr>
              <w:t>Does not use a railing when walking</w:t>
            </w:r>
          </w:p>
          <w:p w14:paraId="4FDD0FF4" w14:textId="770547E8" w:rsidR="00E23B57" w:rsidRDefault="00E23B57" w:rsidP="005A4EE0">
            <w:pPr>
              <w:rPr>
                <w:rFonts w:cs="Times New Roman"/>
              </w:rPr>
            </w:pPr>
            <w:r>
              <w:rPr>
                <w:rFonts w:cs="Times New Roman"/>
              </w:rPr>
              <w:t>1=</w:t>
            </w:r>
            <w:r w:rsidRPr="00067237">
              <w:rPr>
                <w:rFonts w:cs="Times New Roman"/>
              </w:rPr>
              <w:t>Does use a railing when walking</w:t>
            </w:r>
          </w:p>
        </w:tc>
      </w:tr>
      <w:tr w:rsidR="00E23B57" w:rsidRPr="00E142A0" w14:paraId="188CB04B" w14:textId="77777777" w:rsidTr="00E23B57">
        <w:tc>
          <w:tcPr>
            <w:tcW w:w="0" w:type="auto"/>
            <w:tcBorders>
              <w:top w:val="single" w:sz="4" w:space="0" w:color="auto"/>
              <w:left w:val="single" w:sz="4" w:space="0" w:color="auto"/>
              <w:bottom w:val="single" w:sz="4" w:space="0" w:color="auto"/>
              <w:right w:val="single" w:sz="4" w:space="0" w:color="auto"/>
            </w:tcBorders>
          </w:tcPr>
          <w:p w14:paraId="238C708E" w14:textId="42042903" w:rsidR="00E23B57" w:rsidRDefault="00E23B57" w:rsidP="005A4EE0">
            <w:pPr>
              <w:jc w:val="center"/>
              <w:rPr>
                <w:rFonts w:cs="Times New Roman"/>
                <w:highlight w:val="yellow"/>
              </w:rPr>
            </w:pPr>
            <w:r w:rsidRPr="00547503">
              <w:rPr>
                <w:rFonts w:cs="Times New Roman"/>
              </w:rPr>
              <w:t>ADL21Cane</w:t>
            </w:r>
          </w:p>
        </w:tc>
        <w:tc>
          <w:tcPr>
            <w:tcW w:w="0" w:type="auto"/>
            <w:tcBorders>
              <w:top w:val="single" w:sz="4" w:space="0" w:color="auto"/>
              <w:left w:val="single" w:sz="4" w:space="0" w:color="auto"/>
              <w:bottom w:val="single" w:sz="4" w:space="0" w:color="auto"/>
              <w:right w:val="single" w:sz="4" w:space="0" w:color="auto"/>
            </w:tcBorders>
          </w:tcPr>
          <w:p w14:paraId="5DC6B27A" w14:textId="026C5A5A" w:rsidR="00E23B57" w:rsidRDefault="00E23B57" w:rsidP="005A4EE0">
            <w:pPr>
              <w:rPr>
                <w:rFonts w:cs="Times New Roman"/>
              </w:rPr>
            </w:pPr>
            <w:r w:rsidRPr="00547503">
              <w:rPr>
                <w:rFonts w:cs="Times New Roman"/>
              </w:rPr>
              <w:t>If ADL21=3 then ask if subject ambulates with the assistance of a cane</w:t>
            </w:r>
          </w:p>
        </w:tc>
        <w:tc>
          <w:tcPr>
            <w:tcW w:w="0" w:type="auto"/>
            <w:tcBorders>
              <w:top w:val="single" w:sz="4" w:space="0" w:color="auto"/>
              <w:left w:val="single" w:sz="4" w:space="0" w:color="auto"/>
              <w:bottom w:val="single" w:sz="4" w:space="0" w:color="auto"/>
              <w:right w:val="single" w:sz="4" w:space="0" w:color="auto"/>
            </w:tcBorders>
          </w:tcPr>
          <w:p w14:paraId="7AFDCDD7" w14:textId="6A3913D4" w:rsidR="00E23B57" w:rsidRDefault="00E23B57" w:rsidP="005A4EE0">
            <w:pPr>
              <w:rPr>
                <w:rFonts w:cs="Times New Roman"/>
              </w:rPr>
            </w:pPr>
            <w:r>
              <w:rPr>
                <w:rFonts w:cs="Times New Roman"/>
              </w:rPr>
              <w:t>0=</w:t>
            </w:r>
            <w:r w:rsidRPr="00547503">
              <w:rPr>
                <w:rFonts w:cs="Times New Roman"/>
              </w:rPr>
              <w:t>Does not use a cane</w:t>
            </w:r>
          </w:p>
          <w:p w14:paraId="2AB9E9AF" w14:textId="77C2B91E" w:rsidR="00E23B57" w:rsidRDefault="00E23B57" w:rsidP="005A4EE0">
            <w:pPr>
              <w:rPr>
                <w:rFonts w:cs="Times New Roman"/>
              </w:rPr>
            </w:pPr>
            <w:r>
              <w:rPr>
                <w:rFonts w:cs="Times New Roman"/>
              </w:rPr>
              <w:t>1=</w:t>
            </w:r>
            <w:r w:rsidRPr="00547503">
              <w:rPr>
                <w:rFonts w:cs="Times New Roman"/>
              </w:rPr>
              <w:t>Does use a cane</w:t>
            </w:r>
          </w:p>
        </w:tc>
      </w:tr>
      <w:tr w:rsidR="00E23B57" w:rsidRPr="00E142A0" w14:paraId="44E316D2" w14:textId="77777777" w:rsidTr="00E23B57">
        <w:tc>
          <w:tcPr>
            <w:tcW w:w="0" w:type="auto"/>
            <w:tcBorders>
              <w:top w:val="single" w:sz="4" w:space="0" w:color="auto"/>
              <w:left w:val="single" w:sz="4" w:space="0" w:color="auto"/>
              <w:bottom w:val="single" w:sz="4" w:space="0" w:color="auto"/>
              <w:right w:val="single" w:sz="4" w:space="0" w:color="auto"/>
            </w:tcBorders>
          </w:tcPr>
          <w:p w14:paraId="1B22A9B2" w14:textId="24306567" w:rsidR="00E23B57" w:rsidRPr="00547503" w:rsidRDefault="00E23B57" w:rsidP="005A4EE0">
            <w:pPr>
              <w:jc w:val="center"/>
              <w:rPr>
                <w:rFonts w:cs="Times New Roman"/>
              </w:rPr>
            </w:pPr>
            <w:r w:rsidRPr="00547503">
              <w:rPr>
                <w:rFonts w:cs="Times New Roman"/>
              </w:rPr>
              <w:t>ADL21Walker</w:t>
            </w:r>
          </w:p>
        </w:tc>
        <w:tc>
          <w:tcPr>
            <w:tcW w:w="0" w:type="auto"/>
            <w:tcBorders>
              <w:top w:val="single" w:sz="4" w:space="0" w:color="auto"/>
              <w:left w:val="single" w:sz="4" w:space="0" w:color="auto"/>
              <w:bottom w:val="single" w:sz="4" w:space="0" w:color="auto"/>
              <w:right w:val="single" w:sz="4" w:space="0" w:color="auto"/>
            </w:tcBorders>
          </w:tcPr>
          <w:p w14:paraId="1BD4CB96" w14:textId="40E954B1" w:rsidR="00E23B57" w:rsidRPr="00547503" w:rsidRDefault="00E23B57" w:rsidP="005A4EE0">
            <w:pPr>
              <w:rPr>
                <w:rFonts w:cs="Times New Roman"/>
              </w:rPr>
            </w:pPr>
            <w:r w:rsidRPr="00547503">
              <w:rPr>
                <w:rFonts w:cs="Times New Roman"/>
              </w:rPr>
              <w:t>If ADL21=3 then ask if subject ambulates with the assistance of a walker</w:t>
            </w:r>
          </w:p>
        </w:tc>
        <w:tc>
          <w:tcPr>
            <w:tcW w:w="0" w:type="auto"/>
            <w:tcBorders>
              <w:top w:val="single" w:sz="4" w:space="0" w:color="auto"/>
              <w:left w:val="single" w:sz="4" w:space="0" w:color="auto"/>
              <w:bottom w:val="single" w:sz="4" w:space="0" w:color="auto"/>
              <w:right w:val="single" w:sz="4" w:space="0" w:color="auto"/>
            </w:tcBorders>
          </w:tcPr>
          <w:p w14:paraId="1A9D21CF" w14:textId="5F97B8BF" w:rsidR="00E23B57" w:rsidRDefault="00E23B57" w:rsidP="005A4EE0">
            <w:pPr>
              <w:rPr>
                <w:rFonts w:cs="Times New Roman"/>
              </w:rPr>
            </w:pPr>
            <w:r>
              <w:rPr>
                <w:rFonts w:cs="Times New Roman"/>
              </w:rPr>
              <w:t>0=</w:t>
            </w:r>
            <w:r w:rsidRPr="00547503">
              <w:rPr>
                <w:rFonts w:cs="Times New Roman"/>
              </w:rPr>
              <w:t>Does not use a walker</w:t>
            </w:r>
          </w:p>
          <w:p w14:paraId="4D92FCA1" w14:textId="649685FD" w:rsidR="00E23B57" w:rsidRDefault="00E23B57" w:rsidP="005A4EE0">
            <w:pPr>
              <w:rPr>
                <w:rFonts w:cs="Times New Roman"/>
              </w:rPr>
            </w:pPr>
            <w:r>
              <w:rPr>
                <w:rFonts w:cs="Times New Roman"/>
              </w:rPr>
              <w:t>1=</w:t>
            </w:r>
            <w:r w:rsidRPr="00547503">
              <w:rPr>
                <w:rFonts w:cs="Times New Roman"/>
              </w:rPr>
              <w:t>Does use a walker</w:t>
            </w:r>
          </w:p>
        </w:tc>
      </w:tr>
      <w:tr w:rsidR="00E23B57" w:rsidRPr="00E142A0" w14:paraId="32A93922" w14:textId="77777777" w:rsidTr="00E23B57">
        <w:tc>
          <w:tcPr>
            <w:tcW w:w="0" w:type="auto"/>
            <w:tcBorders>
              <w:top w:val="single" w:sz="4" w:space="0" w:color="auto"/>
              <w:left w:val="single" w:sz="4" w:space="0" w:color="auto"/>
              <w:bottom w:val="single" w:sz="4" w:space="0" w:color="auto"/>
              <w:right w:val="single" w:sz="4" w:space="0" w:color="auto"/>
            </w:tcBorders>
          </w:tcPr>
          <w:p w14:paraId="56EF6149" w14:textId="5A42295C" w:rsidR="00E23B57" w:rsidRPr="00547503" w:rsidRDefault="00E23B57" w:rsidP="005A4EE0">
            <w:pPr>
              <w:jc w:val="center"/>
              <w:rPr>
                <w:rFonts w:cs="Times New Roman"/>
              </w:rPr>
            </w:pPr>
            <w:r w:rsidRPr="00547503">
              <w:rPr>
                <w:rFonts w:cs="Times New Roman"/>
              </w:rPr>
              <w:lastRenderedPageBreak/>
              <w:t>ADL21Wheelchair</w:t>
            </w:r>
          </w:p>
        </w:tc>
        <w:tc>
          <w:tcPr>
            <w:tcW w:w="0" w:type="auto"/>
            <w:tcBorders>
              <w:top w:val="single" w:sz="4" w:space="0" w:color="auto"/>
              <w:left w:val="single" w:sz="4" w:space="0" w:color="auto"/>
              <w:bottom w:val="single" w:sz="4" w:space="0" w:color="auto"/>
              <w:right w:val="single" w:sz="4" w:space="0" w:color="auto"/>
            </w:tcBorders>
          </w:tcPr>
          <w:p w14:paraId="3874160C" w14:textId="1123755D" w:rsidR="00E23B57" w:rsidRPr="00547503" w:rsidRDefault="00E23B57" w:rsidP="005A4EE0">
            <w:pPr>
              <w:rPr>
                <w:rFonts w:cs="Times New Roman"/>
              </w:rPr>
            </w:pPr>
            <w:r w:rsidRPr="00547503">
              <w:rPr>
                <w:rFonts w:cs="Times New Roman"/>
              </w:rPr>
              <w:t>If ADL21=3 then ask if subject ambulates with the assistance of a wheelchair</w:t>
            </w:r>
          </w:p>
        </w:tc>
        <w:tc>
          <w:tcPr>
            <w:tcW w:w="0" w:type="auto"/>
            <w:tcBorders>
              <w:top w:val="single" w:sz="4" w:space="0" w:color="auto"/>
              <w:left w:val="single" w:sz="4" w:space="0" w:color="auto"/>
              <w:bottom w:val="single" w:sz="4" w:space="0" w:color="auto"/>
              <w:right w:val="single" w:sz="4" w:space="0" w:color="auto"/>
            </w:tcBorders>
          </w:tcPr>
          <w:p w14:paraId="3A7656B1" w14:textId="0723F078" w:rsidR="00E23B57" w:rsidRDefault="00E23B57" w:rsidP="005A4EE0">
            <w:pPr>
              <w:rPr>
                <w:rFonts w:cs="Times New Roman"/>
              </w:rPr>
            </w:pPr>
            <w:r>
              <w:rPr>
                <w:rFonts w:cs="Times New Roman"/>
              </w:rPr>
              <w:t>0=</w:t>
            </w:r>
            <w:r w:rsidRPr="00547503">
              <w:rPr>
                <w:rFonts w:cs="Times New Roman"/>
              </w:rPr>
              <w:t>Does not use a wheelchair</w:t>
            </w:r>
          </w:p>
          <w:p w14:paraId="587E8CBF" w14:textId="3EFD753D" w:rsidR="00E23B57" w:rsidRDefault="00E23B57" w:rsidP="005A4EE0">
            <w:pPr>
              <w:rPr>
                <w:rFonts w:cs="Times New Roman"/>
              </w:rPr>
            </w:pPr>
            <w:r>
              <w:rPr>
                <w:rFonts w:cs="Times New Roman"/>
              </w:rPr>
              <w:t>1=</w:t>
            </w:r>
            <w:r w:rsidRPr="00547503">
              <w:rPr>
                <w:rFonts w:cs="Times New Roman"/>
              </w:rPr>
              <w:t>Does use a wheelchair</w:t>
            </w:r>
          </w:p>
        </w:tc>
      </w:tr>
      <w:tr w:rsidR="00E23B57" w:rsidRPr="00E142A0" w14:paraId="158D0BAF" w14:textId="77777777" w:rsidTr="00E23B57">
        <w:tc>
          <w:tcPr>
            <w:tcW w:w="0" w:type="auto"/>
            <w:tcBorders>
              <w:top w:val="single" w:sz="4" w:space="0" w:color="auto"/>
              <w:left w:val="single" w:sz="4" w:space="0" w:color="auto"/>
              <w:bottom w:val="single" w:sz="4" w:space="0" w:color="auto"/>
              <w:right w:val="single" w:sz="4" w:space="0" w:color="auto"/>
            </w:tcBorders>
          </w:tcPr>
          <w:p w14:paraId="21018EEB" w14:textId="69EFFDA3" w:rsidR="00E23B57" w:rsidRPr="00547503" w:rsidRDefault="00E23B57" w:rsidP="005A4EE0">
            <w:pPr>
              <w:jc w:val="center"/>
              <w:rPr>
                <w:rFonts w:cs="Times New Roman"/>
              </w:rPr>
            </w:pPr>
            <w:r w:rsidRPr="00547503">
              <w:rPr>
                <w:rFonts w:cs="Times New Roman"/>
              </w:rPr>
              <w:t>ADL21WheelchairDescrip</w:t>
            </w:r>
          </w:p>
        </w:tc>
        <w:tc>
          <w:tcPr>
            <w:tcW w:w="0" w:type="auto"/>
            <w:tcBorders>
              <w:top w:val="single" w:sz="4" w:space="0" w:color="auto"/>
              <w:left w:val="single" w:sz="4" w:space="0" w:color="auto"/>
              <w:bottom w:val="single" w:sz="4" w:space="0" w:color="auto"/>
              <w:right w:val="single" w:sz="4" w:space="0" w:color="auto"/>
            </w:tcBorders>
          </w:tcPr>
          <w:p w14:paraId="53D47E60" w14:textId="7CB3F6A5" w:rsidR="00E23B57" w:rsidRPr="00547503" w:rsidRDefault="00E23B57" w:rsidP="005A4EE0">
            <w:pPr>
              <w:rPr>
                <w:rFonts w:cs="Times New Roman"/>
              </w:rPr>
            </w:pPr>
            <w:r w:rsidRPr="00547503">
              <w:rPr>
                <w:rFonts w:cs="Times New Roman"/>
              </w:rPr>
              <w:t>If ADL21Wheelchair=1 then select one of the following:</w:t>
            </w:r>
          </w:p>
        </w:tc>
        <w:tc>
          <w:tcPr>
            <w:tcW w:w="0" w:type="auto"/>
            <w:tcBorders>
              <w:top w:val="single" w:sz="4" w:space="0" w:color="auto"/>
              <w:left w:val="single" w:sz="4" w:space="0" w:color="auto"/>
              <w:bottom w:val="single" w:sz="4" w:space="0" w:color="auto"/>
              <w:right w:val="single" w:sz="4" w:space="0" w:color="auto"/>
            </w:tcBorders>
          </w:tcPr>
          <w:p w14:paraId="0D343F75" w14:textId="427CEE55" w:rsidR="00E23B57" w:rsidRPr="00547503" w:rsidRDefault="00E23B57" w:rsidP="00547503">
            <w:pPr>
              <w:rPr>
                <w:rFonts w:cs="Times New Roman"/>
              </w:rPr>
            </w:pPr>
            <w:r w:rsidRPr="00547503">
              <w:rPr>
                <w:rFonts w:cs="Times New Roman"/>
              </w:rPr>
              <w:t>1</w:t>
            </w:r>
            <w:r>
              <w:rPr>
                <w:rFonts w:cs="Times New Roman"/>
              </w:rPr>
              <w:t>=</w:t>
            </w:r>
            <w:r w:rsidRPr="00547503">
              <w:rPr>
                <w:rFonts w:cs="Times New Roman"/>
              </w:rPr>
              <w:t>Sits unsupported and propels self</w:t>
            </w:r>
          </w:p>
          <w:p w14:paraId="28731697" w14:textId="04D09481" w:rsidR="00E23B57" w:rsidRPr="00547503" w:rsidRDefault="00E23B57" w:rsidP="00547503">
            <w:pPr>
              <w:rPr>
                <w:rFonts w:cs="Times New Roman"/>
              </w:rPr>
            </w:pPr>
            <w:r w:rsidRPr="00547503">
              <w:rPr>
                <w:rFonts w:cs="Times New Roman"/>
              </w:rPr>
              <w:t>2</w:t>
            </w:r>
            <w:r>
              <w:rPr>
                <w:rFonts w:cs="Times New Roman"/>
              </w:rPr>
              <w:t>=Cannot propel self without help</w:t>
            </w:r>
          </w:p>
          <w:p w14:paraId="1A00FAC6" w14:textId="51514470" w:rsidR="00E23B57" w:rsidRDefault="00E23B57" w:rsidP="00547503">
            <w:pPr>
              <w:rPr>
                <w:rFonts w:cs="Times New Roman"/>
              </w:rPr>
            </w:pPr>
            <w:r w:rsidRPr="00547503">
              <w:rPr>
                <w:rFonts w:cs="Times New Roman"/>
              </w:rPr>
              <w:t>3</w:t>
            </w:r>
            <w:r>
              <w:rPr>
                <w:rFonts w:cs="Times New Roman"/>
              </w:rPr>
              <w:t>=</w:t>
            </w:r>
            <w:r w:rsidRPr="00547503">
              <w:rPr>
                <w:rFonts w:cs="Times New Roman"/>
              </w:rPr>
              <w:t>Bedridden more than half the time</w:t>
            </w:r>
          </w:p>
        </w:tc>
      </w:tr>
    </w:tbl>
    <w:p w14:paraId="3AD17651" w14:textId="77777777" w:rsidR="002C0F55" w:rsidRPr="00E142A0" w:rsidRDefault="002C0F55" w:rsidP="002C0F55">
      <w:pPr>
        <w:pBdr>
          <w:bottom w:val="single" w:sz="6" w:space="1" w:color="auto"/>
        </w:pBdr>
        <w:spacing w:after="0"/>
        <w:rPr>
          <w:rFonts w:cs="Times New Roman"/>
        </w:rPr>
      </w:pPr>
    </w:p>
    <w:p w14:paraId="10B4C2C4" w14:textId="77777777" w:rsidR="002C0F55" w:rsidRPr="00E142A0" w:rsidRDefault="002C0F55" w:rsidP="002C0F55">
      <w:pPr>
        <w:pBdr>
          <w:bottom w:val="single" w:sz="6" w:space="1" w:color="auto"/>
        </w:pBdr>
        <w:spacing w:after="0"/>
        <w:rPr>
          <w:rFonts w:cs="Times New Roman"/>
          <w:b/>
        </w:rPr>
      </w:pPr>
      <w:commentRangeStart w:id="576"/>
      <w:r w:rsidRPr="00E142A0">
        <w:rPr>
          <w:rFonts w:cs="Times New Roman"/>
          <w:b/>
        </w:rPr>
        <w:t>SCORING OF SCALE</w:t>
      </w:r>
      <w:commentRangeEnd w:id="576"/>
      <w:r w:rsidR="00F32A62">
        <w:rPr>
          <w:rStyle w:val="CommentReference"/>
        </w:rPr>
        <w:commentReference w:id="576"/>
      </w:r>
    </w:p>
    <w:p w14:paraId="01A09BAB" w14:textId="7C5C983A" w:rsidR="002C0F55" w:rsidRDefault="004D11B0" w:rsidP="002C0F55">
      <w:pPr>
        <w:autoSpaceDE w:val="0"/>
        <w:autoSpaceDN w:val="0"/>
        <w:adjustRightInd w:val="0"/>
        <w:spacing w:after="0" w:line="240" w:lineRule="auto"/>
        <w:rPr>
          <w:rFonts w:cs="Times New Roman"/>
        </w:rPr>
      </w:pPr>
      <w:r w:rsidRPr="004D11B0">
        <w:rPr>
          <w:rFonts w:cs="Times New Roman"/>
        </w:rPr>
        <w:t>IADL</w:t>
      </w:r>
      <w:r>
        <w:rPr>
          <w:rFonts w:cs="Times New Roman"/>
        </w:rPr>
        <w:t>=Instrumental Activities of Daily Living Scale</w:t>
      </w:r>
    </w:p>
    <w:p w14:paraId="2E35C70C"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IADLA: If [ADL1] =1 Or [ADL1] =2 Or [ADL1] =3 then 1, else 0</w:t>
      </w:r>
    </w:p>
    <w:p w14:paraId="6021E103"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IADLB: If [ADL2] =1 then 1, else 0</w:t>
      </w:r>
    </w:p>
    <w:p w14:paraId="0EC21F23"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IADLC: If [ADL5] =1 And [Sex] ="F" then 1, else 0</w:t>
      </w:r>
    </w:p>
    <w:p w14:paraId="48313C89"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IADLD: If [ADL7] Not Equal To 5 And [Sex] ="F" then 1, else 0</w:t>
      </w:r>
    </w:p>
    <w:p w14:paraId="23EC1DCD"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IADLE: If [ADL8] Not Equal To 3 And [Sex] ="F" then 1, else 0</w:t>
      </w:r>
    </w:p>
    <w:p w14:paraId="344006A2"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IADLF: If [ADL9] =1 And [Sex] ="F" then 1, else</w:t>
      </w:r>
    </w:p>
    <w:p w14:paraId="174B416E"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If [ADL9] =2 And [Sex] ="F" then 1, else</w:t>
      </w:r>
    </w:p>
    <w:p w14:paraId="3D19E4DD"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If [ADL9] =3 And [Sex] ="F" then 1, else</w:t>
      </w:r>
    </w:p>
    <w:p w14:paraId="256DCC33"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If [ADL9] =1 And [Sex] ="M" then 1, else</w:t>
      </w:r>
    </w:p>
    <w:p w14:paraId="003F992C"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If [ADL9] =2 And [Sex] ="M" then 1, else 0</w:t>
      </w:r>
    </w:p>
    <w:p w14:paraId="22E3DBE4"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IADLG: If [ADL10] =1 then 1, else 0</w:t>
      </w:r>
    </w:p>
    <w:p w14:paraId="1A77886F"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IADLH: If [ADL11] =3 then 0, else 1</w:t>
      </w:r>
    </w:p>
    <w:p w14:paraId="0748DC2A" w14:textId="04577294" w:rsidR="00F94E4F" w:rsidRDefault="00547503" w:rsidP="00547503">
      <w:pPr>
        <w:autoSpaceDE w:val="0"/>
        <w:autoSpaceDN w:val="0"/>
        <w:adjustRightInd w:val="0"/>
        <w:spacing w:after="0" w:line="240" w:lineRule="auto"/>
        <w:rPr>
          <w:rFonts w:cs="Times New Roman"/>
        </w:rPr>
      </w:pPr>
      <w:r w:rsidRPr="00547503">
        <w:rPr>
          <w:rFonts w:cs="Times New Roman"/>
        </w:rPr>
        <w:t>IADL: [IADLA]+[IADLB]+[IADLC]+[IADLD]+[IADLE]+[IADLF]+[IADLG]+[IADLH]</w:t>
      </w:r>
    </w:p>
    <w:p w14:paraId="29D349B5" w14:textId="2293B7A8" w:rsidR="00547503" w:rsidRDefault="00547503" w:rsidP="00547503">
      <w:pPr>
        <w:autoSpaceDE w:val="0"/>
        <w:autoSpaceDN w:val="0"/>
        <w:adjustRightInd w:val="0"/>
        <w:spacing w:after="0" w:line="240" w:lineRule="auto"/>
        <w:rPr>
          <w:rFonts w:cs="Times New Roman"/>
        </w:rPr>
      </w:pPr>
    </w:p>
    <w:p w14:paraId="17F96F41" w14:textId="144F448F" w:rsidR="00547503" w:rsidRDefault="00547503" w:rsidP="00547503">
      <w:pPr>
        <w:autoSpaceDE w:val="0"/>
        <w:autoSpaceDN w:val="0"/>
        <w:adjustRightInd w:val="0"/>
        <w:spacing w:after="0" w:line="240" w:lineRule="auto"/>
        <w:rPr>
          <w:rFonts w:cs="Times New Roman"/>
        </w:rPr>
      </w:pPr>
      <w:r w:rsidRPr="00547503">
        <w:rPr>
          <w:rFonts w:cs="Times New Roman"/>
        </w:rPr>
        <w:t>PSMS</w:t>
      </w:r>
      <w:r>
        <w:rPr>
          <w:rFonts w:cs="Times New Roman"/>
        </w:rPr>
        <w:t>=</w:t>
      </w:r>
      <w:r w:rsidRPr="00547503">
        <w:rPr>
          <w:rFonts w:cs="Times New Roman"/>
        </w:rPr>
        <w:t>Physical Self-Maintenance Scale</w:t>
      </w:r>
    </w:p>
    <w:p w14:paraId="5115DFE0"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PSMSA: If [ADL13] =1 then 1, else 0</w:t>
      </w:r>
    </w:p>
    <w:p w14:paraId="4F3A855E"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PSMSB: If [ADL16] =1 then</w:t>
      </w:r>
      <w:bookmarkStart w:id="577" w:name="_GoBack"/>
      <w:bookmarkEnd w:id="577"/>
      <w:r w:rsidRPr="00547503">
        <w:rPr>
          <w:rFonts w:cs="Times New Roman"/>
        </w:rPr>
        <w:t xml:space="preserve"> 1, else 0</w:t>
      </w:r>
    </w:p>
    <w:p w14:paraId="131B3DB2"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PSMSC: If [ADL18] =1 then 1, else 0</w:t>
      </w:r>
    </w:p>
    <w:p w14:paraId="171A8146"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PSMSD: If [ADL20] =1 then 1, else 0</w:t>
      </w:r>
    </w:p>
    <w:p w14:paraId="6EDE2954"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PSMSE: If [ADL21] =1 then 1, else 0</w:t>
      </w:r>
    </w:p>
    <w:p w14:paraId="5BE45F9E" w14:textId="77777777" w:rsidR="00547503" w:rsidRPr="00547503" w:rsidRDefault="00547503" w:rsidP="00547503">
      <w:pPr>
        <w:autoSpaceDE w:val="0"/>
        <w:autoSpaceDN w:val="0"/>
        <w:adjustRightInd w:val="0"/>
        <w:spacing w:after="0" w:line="240" w:lineRule="auto"/>
        <w:rPr>
          <w:rFonts w:cs="Times New Roman"/>
        </w:rPr>
      </w:pPr>
      <w:r w:rsidRPr="00547503">
        <w:rPr>
          <w:rFonts w:cs="Times New Roman"/>
        </w:rPr>
        <w:t>PSMSF: If [ADL15] =1 then 1, else 0</w:t>
      </w:r>
    </w:p>
    <w:p w14:paraId="4005DDBE" w14:textId="035F19EF" w:rsidR="00547503" w:rsidRDefault="00547503" w:rsidP="00547503">
      <w:pPr>
        <w:autoSpaceDE w:val="0"/>
        <w:autoSpaceDN w:val="0"/>
        <w:adjustRightInd w:val="0"/>
        <w:spacing w:after="0" w:line="240" w:lineRule="auto"/>
        <w:rPr>
          <w:ins w:id="578" w:author="Windows User" w:date="2019-08-07T15:23:00Z"/>
          <w:rFonts w:cs="Times New Roman"/>
        </w:rPr>
      </w:pPr>
      <w:r w:rsidRPr="00547503">
        <w:rPr>
          <w:rFonts w:cs="Times New Roman"/>
        </w:rPr>
        <w:t>PSMS: [PSMSA]+[PSMSB]+[PSMSC]+[PSMSD]+[PSMSE]+[PSMSF]</w:t>
      </w:r>
    </w:p>
    <w:p w14:paraId="7272A1EA" w14:textId="36F46EDF" w:rsidR="00B6609B" w:rsidRDefault="00B6609B" w:rsidP="00547503">
      <w:pPr>
        <w:autoSpaceDE w:val="0"/>
        <w:autoSpaceDN w:val="0"/>
        <w:adjustRightInd w:val="0"/>
        <w:spacing w:after="0" w:line="240" w:lineRule="auto"/>
        <w:rPr>
          <w:ins w:id="579" w:author="Windows User" w:date="2019-08-07T15:23:00Z"/>
          <w:rFonts w:cs="Times New Roman"/>
        </w:rPr>
      </w:pPr>
    </w:p>
    <w:p w14:paraId="5A4E23EC" w14:textId="5D475ACC" w:rsidR="00B6609B" w:rsidRDefault="00B6609B" w:rsidP="00547503">
      <w:pPr>
        <w:autoSpaceDE w:val="0"/>
        <w:autoSpaceDN w:val="0"/>
        <w:adjustRightInd w:val="0"/>
        <w:spacing w:after="0" w:line="240" w:lineRule="auto"/>
        <w:rPr>
          <w:ins w:id="580" w:author="Windows User" w:date="2019-08-07T15:23:00Z"/>
          <w:rFonts w:cs="Times New Roman"/>
        </w:rPr>
      </w:pPr>
    </w:p>
    <w:p w14:paraId="45F17B53" w14:textId="77777777" w:rsidR="00B6609B" w:rsidRDefault="00B6609B" w:rsidP="00B6609B">
      <w:pPr>
        <w:autoSpaceDE w:val="0"/>
        <w:autoSpaceDN w:val="0"/>
        <w:adjustRightInd w:val="0"/>
        <w:spacing w:after="0" w:line="240" w:lineRule="auto"/>
        <w:rPr>
          <w:ins w:id="581" w:author="Windows User" w:date="2019-08-07T15:23:00Z"/>
          <w:rFonts w:ascii="Courier New" w:hAnsi="Courier New" w:cs="Courier New"/>
          <w:color w:val="000000"/>
          <w:sz w:val="20"/>
          <w:szCs w:val="20"/>
          <w:shd w:val="clear" w:color="auto" w:fill="FFFFFF"/>
        </w:rPr>
      </w:pPr>
      <w:ins w:id="582" w:author="Windows User" w:date="2019-08-07T15:23: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5C14F7CB" w14:textId="77777777" w:rsidR="00B6609B" w:rsidRDefault="00B6609B" w:rsidP="00B6609B">
      <w:pPr>
        <w:autoSpaceDE w:val="0"/>
        <w:autoSpaceDN w:val="0"/>
        <w:adjustRightInd w:val="0"/>
        <w:spacing w:after="0" w:line="240" w:lineRule="auto"/>
        <w:rPr>
          <w:ins w:id="583" w:author="Windows User" w:date="2019-08-07T15:23:00Z"/>
          <w:rFonts w:ascii="Courier New" w:hAnsi="Courier New" w:cs="Courier New"/>
          <w:color w:val="000000"/>
          <w:sz w:val="20"/>
          <w:szCs w:val="20"/>
          <w:shd w:val="clear" w:color="auto" w:fill="FFFFFF"/>
        </w:rPr>
      </w:pPr>
      <w:ins w:id="584" w:author="Windows User" w:date="2019-08-07T15:23: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2B72FC04" w14:textId="77777777" w:rsidR="00B6609B" w:rsidRDefault="00B6609B" w:rsidP="00B6609B">
      <w:pPr>
        <w:autoSpaceDE w:val="0"/>
        <w:autoSpaceDN w:val="0"/>
        <w:adjustRightInd w:val="0"/>
        <w:spacing w:after="0" w:line="240" w:lineRule="auto"/>
        <w:rPr>
          <w:ins w:id="585" w:author="Windows User" w:date="2019-08-07T15:23:00Z"/>
          <w:rFonts w:ascii="Courier New" w:hAnsi="Courier New" w:cs="Courier New"/>
          <w:color w:val="000000"/>
          <w:sz w:val="20"/>
          <w:szCs w:val="20"/>
          <w:shd w:val="clear" w:color="auto" w:fill="FFFFFF"/>
        </w:rPr>
      </w:pPr>
    </w:p>
    <w:p w14:paraId="753AF40D" w14:textId="77777777" w:rsidR="00B6609B" w:rsidRDefault="00B6609B" w:rsidP="00B6609B">
      <w:pPr>
        <w:autoSpaceDE w:val="0"/>
        <w:autoSpaceDN w:val="0"/>
        <w:adjustRightInd w:val="0"/>
        <w:spacing w:after="0" w:line="240" w:lineRule="auto"/>
        <w:rPr>
          <w:ins w:id="586" w:author="Windows User" w:date="2019-08-07T15:23:00Z"/>
          <w:rFonts w:ascii="Courier New" w:hAnsi="Courier New" w:cs="Courier New"/>
          <w:color w:val="000000"/>
          <w:sz w:val="20"/>
          <w:szCs w:val="20"/>
          <w:shd w:val="clear" w:color="auto" w:fill="FFFFFF"/>
        </w:rPr>
      </w:pPr>
      <w:ins w:id="587" w:author="Windows User" w:date="2019-08-07T15:23:00Z">
        <w:r>
          <w:rPr>
            <w:rFonts w:ascii="Courier New" w:hAnsi="Courier New" w:cs="Courier New"/>
            <w:color w:val="008000"/>
            <w:sz w:val="20"/>
            <w:szCs w:val="20"/>
            <w:shd w:val="clear" w:color="auto" w:fill="FFFFFF"/>
          </w:rPr>
          <w:t>**rescaling the IADL variables;</w:t>
        </w:r>
      </w:ins>
    </w:p>
    <w:p w14:paraId="71B18550" w14:textId="77777777" w:rsidR="00B6609B" w:rsidRDefault="00B6609B" w:rsidP="00B6609B">
      <w:pPr>
        <w:autoSpaceDE w:val="0"/>
        <w:autoSpaceDN w:val="0"/>
        <w:adjustRightInd w:val="0"/>
        <w:spacing w:after="0" w:line="240" w:lineRule="auto"/>
        <w:rPr>
          <w:ins w:id="588" w:author="Windows User" w:date="2019-08-07T15:23:00Z"/>
          <w:rFonts w:ascii="Courier New" w:hAnsi="Courier New" w:cs="Courier New"/>
          <w:color w:val="000000"/>
          <w:sz w:val="20"/>
          <w:szCs w:val="20"/>
          <w:shd w:val="clear" w:color="auto" w:fill="FFFFFF"/>
        </w:rPr>
      </w:pPr>
      <w:ins w:id="589"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iadlA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42545229" w14:textId="77777777" w:rsidR="00B6609B" w:rsidRDefault="00B6609B" w:rsidP="00B6609B">
      <w:pPr>
        <w:autoSpaceDE w:val="0"/>
        <w:autoSpaceDN w:val="0"/>
        <w:adjustRightInd w:val="0"/>
        <w:spacing w:after="0" w:line="240" w:lineRule="auto"/>
        <w:rPr>
          <w:ins w:id="590" w:author="Windows User" w:date="2019-08-07T15:23:00Z"/>
          <w:rFonts w:ascii="Courier New" w:hAnsi="Courier New" w:cs="Courier New"/>
          <w:color w:val="000000"/>
          <w:sz w:val="20"/>
          <w:szCs w:val="20"/>
          <w:shd w:val="clear" w:color="auto" w:fill="FFFFFF"/>
        </w:rPr>
      </w:pPr>
      <w:ins w:id="591"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adl1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or adl1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37E0D1BA" w14:textId="77777777" w:rsidR="00B6609B" w:rsidRDefault="00B6609B" w:rsidP="00B6609B">
      <w:pPr>
        <w:autoSpaceDE w:val="0"/>
        <w:autoSpaceDN w:val="0"/>
        <w:adjustRightInd w:val="0"/>
        <w:spacing w:after="0" w:line="240" w:lineRule="auto"/>
        <w:rPr>
          <w:ins w:id="592" w:author="Windows User" w:date="2019-08-07T15:23:00Z"/>
          <w:rFonts w:ascii="Courier New" w:hAnsi="Courier New" w:cs="Courier New"/>
          <w:color w:val="000000"/>
          <w:sz w:val="20"/>
          <w:szCs w:val="20"/>
          <w:shd w:val="clear" w:color="auto" w:fill="FFFFFF"/>
        </w:rPr>
      </w:pPr>
      <w:ins w:id="593"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iadlA=</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46DA9673" w14:textId="77777777" w:rsidR="00B6609B" w:rsidRDefault="00B6609B" w:rsidP="00B6609B">
      <w:pPr>
        <w:autoSpaceDE w:val="0"/>
        <w:autoSpaceDN w:val="0"/>
        <w:adjustRightInd w:val="0"/>
        <w:spacing w:after="0" w:line="240" w:lineRule="auto"/>
        <w:rPr>
          <w:ins w:id="594" w:author="Windows User" w:date="2019-08-07T15:23:00Z"/>
          <w:rFonts w:ascii="Courier New" w:hAnsi="Courier New" w:cs="Courier New"/>
          <w:color w:val="000000"/>
          <w:sz w:val="20"/>
          <w:szCs w:val="20"/>
          <w:shd w:val="clear" w:color="auto" w:fill="FFFFFF"/>
        </w:rPr>
      </w:pPr>
      <w:ins w:id="595"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adl2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iadlB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4ACA975D" w14:textId="77777777" w:rsidR="00B6609B" w:rsidRDefault="00B6609B" w:rsidP="00B6609B">
      <w:pPr>
        <w:autoSpaceDE w:val="0"/>
        <w:autoSpaceDN w:val="0"/>
        <w:adjustRightInd w:val="0"/>
        <w:spacing w:after="0" w:line="240" w:lineRule="auto"/>
        <w:rPr>
          <w:ins w:id="596" w:author="Windows User" w:date="2019-08-07T15:23:00Z"/>
          <w:rFonts w:ascii="Courier New" w:hAnsi="Courier New" w:cs="Courier New"/>
          <w:color w:val="000000"/>
          <w:sz w:val="20"/>
          <w:szCs w:val="20"/>
          <w:shd w:val="clear" w:color="auto" w:fill="FFFFFF"/>
        </w:rPr>
      </w:pPr>
      <w:ins w:id="597"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iadlB=</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ins>
    </w:p>
    <w:p w14:paraId="591D9F9A" w14:textId="77777777" w:rsidR="00B6609B" w:rsidRDefault="00B6609B" w:rsidP="00B6609B">
      <w:pPr>
        <w:autoSpaceDE w:val="0"/>
        <w:autoSpaceDN w:val="0"/>
        <w:adjustRightInd w:val="0"/>
        <w:spacing w:after="0" w:line="240" w:lineRule="auto"/>
        <w:rPr>
          <w:ins w:id="598" w:author="Windows User" w:date="2019-08-07T15:23:00Z"/>
          <w:rFonts w:ascii="Courier New" w:hAnsi="Courier New" w:cs="Courier New"/>
          <w:color w:val="000000"/>
          <w:sz w:val="20"/>
          <w:szCs w:val="20"/>
          <w:shd w:val="clear" w:color="auto" w:fill="FFFFFF"/>
        </w:rPr>
      </w:pPr>
      <w:ins w:id="599"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iadlB=</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6080C876" w14:textId="77777777" w:rsidR="00B6609B" w:rsidRDefault="00B6609B" w:rsidP="00B6609B">
      <w:pPr>
        <w:autoSpaceDE w:val="0"/>
        <w:autoSpaceDN w:val="0"/>
        <w:adjustRightInd w:val="0"/>
        <w:spacing w:after="0" w:line="240" w:lineRule="auto"/>
        <w:rPr>
          <w:ins w:id="600" w:author="Windows User" w:date="2019-08-07T15:23:00Z"/>
          <w:rFonts w:ascii="Courier New" w:hAnsi="Courier New" w:cs="Courier New"/>
          <w:color w:val="000000"/>
          <w:sz w:val="20"/>
          <w:szCs w:val="20"/>
          <w:shd w:val="clear" w:color="auto" w:fill="FFFFFF"/>
        </w:rPr>
      </w:pPr>
      <w:ins w:id="601"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adl5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iadlC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479737D3" w14:textId="77777777" w:rsidR="00B6609B" w:rsidRDefault="00B6609B" w:rsidP="00B6609B">
      <w:pPr>
        <w:autoSpaceDE w:val="0"/>
        <w:autoSpaceDN w:val="0"/>
        <w:adjustRightInd w:val="0"/>
        <w:spacing w:after="0" w:line="240" w:lineRule="auto"/>
        <w:rPr>
          <w:ins w:id="602" w:author="Windows User" w:date="2019-08-07T15:23:00Z"/>
          <w:rFonts w:ascii="Courier New" w:hAnsi="Courier New" w:cs="Courier New"/>
          <w:color w:val="000000"/>
          <w:sz w:val="20"/>
          <w:szCs w:val="20"/>
          <w:shd w:val="clear" w:color="auto" w:fill="FFFFFF"/>
        </w:rPr>
      </w:pPr>
      <w:ins w:id="603"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iadlC=</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0F457525" w14:textId="77777777" w:rsidR="00B6609B" w:rsidRDefault="00B6609B" w:rsidP="00B6609B">
      <w:pPr>
        <w:autoSpaceDE w:val="0"/>
        <w:autoSpaceDN w:val="0"/>
        <w:adjustRightInd w:val="0"/>
        <w:spacing w:after="0" w:line="240" w:lineRule="auto"/>
        <w:rPr>
          <w:ins w:id="604" w:author="Windows User" w:date="2019-08-07T15:23:00Z"/>
          <w:rFonts w:ascii="Courier New" w:hAnsi="Courier New" w:cs="Courier New"/>
          <w:color w:val="000000"/>
          <w:sz w:val="20"/>
          <w:szCs w:val="20"/>
          <w:shd w:val="clear" w:color="auto" w:fill="FFFFFF"/>
        </w:rPr>
      </w:pPr>
      <w:ins w:id="605"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iadlC=</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6ABB799" w14:textId="77777777" w:rsidR="00B6609B" w:rsidRDefault="00B6609B" w:rsidP="00B6609B">
      <w:pPr>
        <w:autoSpaceDE w:val="0"/>
        <w:autoSpaceDN w:val="0"/>
        <w:adjustRightInd w:val="0"/>
        <w:spacing w:after="0" w:line="240" w:lineRule="auto"/>
        <w:rPr>
          <w:ins w:id="606" w:author="Windows User" w:date="2019-08-07T15:23:00Z"/>
          <w:rFonts w:ascii="Courier New" w:hAnsi="Courier New" w:cs="Courier New"/>
          <w:color w:val="000000"/>
          <w:sz w:val="20"/>
          <w:szCs w:val="20"/>
          <w:shd w:val="clear" w:color="auto" w:fill="FFFFFF"/>
        </w:rPr>
      </w:pPr>
      <w:ins w:id="607"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adl7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34AF5A66" w14:textId="77777777" w:rsidR="00B6609B" w:rsidRDefault="00B6609B" w:rsidP="00B6609B">
      <w:pPr>
        <w:autoSpaceDE w:val="0"/>
        <w:autoSpaceDN w:val="0"/>
        <w:adjustRightInd w:val="0"/>
        <w:spacing w:after="0" w:line="240" w:lineRule="auto"/>
        <w:rPr>
          <w:ins w:id="608" w:author="Windows User" w:date="2019-08-07T15:23:00Z"/>
          <w:rFonts w:ascii="Courier New" w:hAnsi="Courier New" w:cs="Courier New"/>
          <w:color w:val="000000"/>
          <w:sz w:val="20"/>
          <w:szCs w:val="20"/>
          <w:shd w:val="clear" w:color="auto" w:fill="FFFFFF"/>
        </w:rPr>
      </w:pPr>
      <w:ins w:id="609"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adl7 ne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462BD199" w14:textId="77777777" w:rsidR="00B6609B" w:rsidRDefault="00B6609B" w:rsidP="00B6609B">
      <w:pPr>
        <w:autoSpaceDE w:val="0"/>
        <w:autoSpaceDN w:val="0"/>
        <w:adjustRightInd w:val="0"/>
        <w:spacing w:after="0" w:line="240" w:lineRule="auto"/>
        <w:rPr>
          <w:ins w:id="610" w:author="Windows User" w:date="2019-08-07T15:23:00Z"/>
          <w:rFonts w:ascii="Courier New" w:hAnsi="Courier New" w:cs="Courier New"/>
          <w:color w:val="000000"/>
          <w:sz w:val="20"/>
          <w:szCs w:val="20"/>
          <w:shd w:val="clear" w:color="auto" w:fill="FFFFFF"/>
        </w:rPr>
      </w:pPr>
      <w:ins w:id="611"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1A14AC8E" w14:textId="77777777" w:rsidR="00B6609B" w:rsidRDefault="00B6609B" w:rsidP="00B6609B">
      <w:pPr>
        <w:autoSpaceDE w:val="0"/>
        <w:autoSpaceDN w:val="0"/>
        <w:adjustRightInd w:val="0"/>
        <w:spacing w:after="0" w:line="240" w:lineRule="auto"/>
        <w:rPr>
          <w:ins w:id="612" w:author="Windows User" w:date="2019-08-07T15:23:00Z"/>
          <w:rFonts w:ascii="Courier New" w:hAnsi="Courier New" w:cs="Courier New"/>
          <w:color w:val="000000"/>
          <w:sz w:val="20"/>
          <w:szCs w:val="20"/>
          <w:shd w:val="clear" w:color="auto" w:fill="FFFFFF"/>
        </w:rPr>
      </w:pPr>
      <w:ins w:id="613"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adl8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262C927D" w14:textId="77777777" w:rsidR="00B6609B" w:rsidRDefault="00B6609B" w:rsidP="00B6609B">
      <w:pPr>
        <w:autoSpaceDE w:val="0"/>
        <w:autoSpaceDN w:val="0"/>
        <w:adjustRightInd w:val="0"/>
        <w:spacing w:after="0" w:line="240" w:lineRule="auto"/>
        <w:rPr>
          <w:ins w:id="614" w:author="Windows User" w:date="2019-08-07T15:23:00Z"/>
          <w:rFonts w:ascii="Courier New" w:hAnsi="Courier New" w:cs="Courier New"/>
          <w:color w:val="000000"/>
          <w:sz w:val="20"/>
          <w:szCs w:val="20"/>
          <w:shd w:val="clear" w:color="auto" w:fill="FFFFFF"/>
        </w:rPr>
      </w:pPr>
      <w:ins w:id="615" w:author="Windows User" w:date="2019-08-07T15:23:00Z">
        <w:r>
          <w:rPr>
            <w:rFonts w:ascii="Courier New" w:hAnsi="Courier New" w:cs="Courier New"/>
            <w:color w:val="0000FF"/>
            <w:sz w:val="20"/>
            <w:szCs w:val="20"/>
            <w:shd w:val="clear" w:color="auto" w:fill="FFFFFF"/>
          </w:rPr>
          <w:lastRenderedPageBreak/>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adl8 ne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16FC8327" w14:textId="77777777" w:rsidR="00B6609B" w:rsidRDefault="00B6609B" w:rsidP="00B6609B">
      <w:pPr>
        <w:autoSpaceDE w:val="0"/>
        <w:autoSpaceDN w:val="0"/>
        <w:adjustRightInd w:val="0"/>
        <w:spacing w:after="0" w:line="240" w:lineRule="auto"/>
        <w:rPr>
          <w:ins w:id="616" w:author="Windows User" w:date="2019-08-07T15:23:00Z"/>
          <w:rFonts w:ascii="Courier New" w:hAnsi="Courier New" w:cs="Courier New"/>
          <w:color w:val="000000"/>
          <w:sz w:val="20"/>
          <w:szCs w:val="20"/>
          <w:shd w:val="clear" w:color="auto" w:fill="FFFFFF"/>
        </w:rPr>
      </w:pPr>
      <w:ins w:id="617"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0403C6B" w14:textId="77777777" w:rsidR="00B6609B" w:rsidRDefault="00B6609B" w:rsidP="00B6609B">
      <w:pPr>
        <w:autoSpaceDE w:val="0"/>
        <w:autoSpaceDN w:val="0"/>
        <w:adjustRightInd w:val="0"/>
        <w:spacing w:after="0" w:line="240" w:lineRule="auto"/>
        <w:rPr>
          <w:ins w:id="618" w:author="Windows User" w:date="2019-08-07T15:23:00Z"/>
          <w:rFonts w:ascii="Courier New" w:hAnsi="Courier New" w:cs="Courier New"/>
          <w:color w:val="000000"/>
          <w:sz w:val="20"/>
          <w:szCs w:val="20"/>
          <w:shd w:val="clear" w:color="auto" w:fill="FFFFFF"/>
        </w:rPr>
      </w:pPr>
      <w:ins w:id="619"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adl9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iadlF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B5AB91F" w14:textId="77777777" w:rsidR="00B6609B" w:rsidRDefault="00B6609B" w:rsidP="00B6609B">
      <w:pPr>
        <w:autoSpaceDE w:val="0"/>
        <w:autoSpaceDN w:val="0"/>
        <w:adjustRightInd w:val="0"/>
        <w:spacing w:after="0" w:line="240" w:lineRule="auto"/>
        <w:rPr>
          <w:ins w:id="620" w:author="Windows User" w:date="2019-08-07T15:23:00Z"/>
          <w:rFonts w:ascii="Courier New" w:hAnsi="Courier New" w:cs="Courier New"/>
          <w:color w:val="000000"/>
          <w:sz w:val="20"/>
          <w:szCs w:val="20"/>
          <w:shd w:val="clear" w:color="auto" w:fill="FFFFFF"/>
        </w:rPr>
      </w:pPr>
      <w:ins w:id="621"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iadlF=</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ins>
    </w:p>
    <w:p w14:paraId="127CDBF7" w14:textId="77777777" w:rsidR="00B6609B" w:rsidRDefault="00B6609B" w:rsidP="00B6609B">
      <w:pPr>
        <w:autoSpaceDE w:val="0"/>
        <w:autoSpaceDN w:val="0"/>
        <w:adjustRightInd w:val="0"/>
        <w:spacing w:after="0" w:line="240" w:lineRule="auto"/>
        <w:rPr>
          <w:ins w:id="622" w:author="Windows User" w:date="2019-08-07T15:23:00Z"/>
          <w:rFonts w:ascii="Courier New" w:hAnsi="Courier New" w:cs="Courier New"/>
          <w:color w:val="000000"/>
          <w:sz w:val="20"/>
          <w:szCs w:val="20"/>
          <w:shd w:val="clear" w:color="auto" w:fill="FFFFFF"/>
        </w:rPr>
      </w:pPr>
      <w:ins w:id="623"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adl9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iadlF=</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5B0F5664" w14:textId="77777777" w:rsidR="00B6609B" w:rsidRDefault="00B6609B" w:rsidP="00B6609B">
      <w:pPr>
        <w:autoSpaceDE w:val="0"/>
        <w:autoSpaceDN w:val="0"/>
        <w:adjustRightInd w:val="0"/>
        <w:spacing w:after="0" w:line="240" w:lineRule="auto"/>
        <w:rPr>
          <w:ins w:id="624" w:author="Windows User" w:date="2019-08-07T15:23:00Z"/>
          <w:rFonts w:ascii="Courier New" w:hAnsi="Courier New" w:cs="Courier New"/>
          <w:color w:val="000000"/>
          <w:sz w:val="20"/>
          <w:szCs w:val="20"/>
          <w:shd w:val="clear" w:color="auto" w:fill="FFFFFF"/>
        </w:rPr>
      </w:pPr>
      <w:ins w:id="625"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adl9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iadlF=</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767214FD" w14:textId="77777777" w:rsidR="00B6609B" w:rsidRDefault="00B6609B" w:rsidP="00B6609B">
      <w:pPr>
        <w:autoSpaceDE w:val="0"/>
        <w:autoSpaceDN w:val="0"/>
        <w:adjustRightInd w:val="0"/>
        <w:spacing w:after="0" w:line="240" w:lineRule="auto"/>
        <w:rPr>
          <w:ins w:id="626" w:author="Windows User" w:date="2019-08-07T15:23:00Z"/>
          <w:rFonts w:ascii="Courier New" w:hAnsi="Courier New" w:cs="Courier New"/>
          <w:color w:val="000000"/>
          <w:sz w:val="20"/>
          <w:szCs w:val="20"/>
          <w:shd w:val="clear" w:color="auto" w:fill="FFFFFF"/>
        </w:rPr>
      </w:pPr>
      <w:ins w:id="627"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iadlF=</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119C25E0" w14:textId="77777777" w:rsidR="00B6609B" w:rsidRDefault="00B6609B" w:rsidP="00B6609B">
      <w:pPr>
        <w:autoSpaceDE w:val="0"/>
        <w:autoSpaceDN w:val="0"/>
        <w:adjustRightInd w:val="0"/>
        <w:spacing w:after="0" w:line="240" w:lineRule="auto"/>
        <w:rPr>
          <w:ins w:id="628" w:author="Windows User" w:date="2019-08-07T15:23:00Z"/>
          <w:rFonts w:ascii="Courier New" w:hAnsi="Courier New" w:cs="Courier New"/>
          <w:color w:val="000000"/>
          <w:sz w:val="20"/>
          <w:szCs w:val="20"/>
          <w:shd w:val="clear" w:color="auto" w:fill="FFFFFF"/>
        </w:rPr>
      </w:pPr>
      <w:ins w:id="629"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adl9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sex = </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iadlF=</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2E65AE82" w14:textId="77777777" w:rsidR="00B6609B" w:rsidRDefault="00B6609B" w:rsidP="00B6609B">
      <w:pPr>
        <w:autoSpaceDE w:val="0"/>
        <w:autoSpaceDN w:val="0"/>
        <w:adjustRightInd w:val="0"/>
        <w:spacing w:after="0" w:line="240" w:lineRule="auto"/>
        <w:rPr>
          <w:ins w:id="630" w:author="Windows User" w:date="2019-08-07T15:23:00Z"/>
          <w:rFonts w:ascii="Courier New" w:hAnsi="Courier New" w:cs="Courier New"/>
          <w:color w:val="000000"/>
          <w:sz w:val="20"/>
          <w:szCs w:val="20"/>
          <w:shd w:val="clear" w:color="auto" w:fill="FFFFFF"/>
        </w:rPr>
      </w:pPr>
      <w:ins w:id="631"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iadlF=</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0DE48A8B" w14:textId="77777777" w:rsidR="00B6609B" w:rsidRDefault="00B6609B" w:rsidP="00B6609B">
      <w:pPr>
        <w:autoSpaceDE w:val="0"/>
        <w:autoSpaceDN w:val="0"/>
        <w:adjustRightInd w:val="0"/>
        <w:spacing w:after="0" w:line="240" w:lineRule="auto"/>
        <w:rPr>
          <w:ins w:id="632" w:author="Windows User" w:date="2019-08-07T15:23:00Z"/>
          <w:rFonts w:ascii="Courier New" w:hAnsi="Courier New" w:cs="Courier New"/>
          <w:color w:val="000000"/>
          <w:sz w:val="20"/>
          <w:szCs w:val="20"/>
          <w:shd w:val="clear" w:color="auto" w:fill="FFFFFF"/>
        </w:rPr>
      </w:pPr>
      <w:ins w:id="633" w:author="Windows User" w:date="2019-08-07T15:23: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13A3BDC2" w14:textId="77777777" w:rsidR="00B6609B" w:rsidRDefault="00B6609B" w:rsidP="00B6609B">
      <w:pPr>
        <w:autoSpaceDE w:val="0"/>
        <w:autoSpaceDN w:val="0"/>
        <w:adjustRightInd w:val="0"/>
        <w:spacing w:after="0" w:line="240" w:lineRule="auto"/>
        <w:rPr>
          <w:ins w:id="634" w:author="Windows User" w:date="2019-08-07T15:23:00Z"/>
          <w:rFonts w:ascii="Courier New" w:hAnsi="Courier New" w:cs="Courier New"/>
          <w:color w:val="000000"/>
          <w:sz w:val="20"/>
          <w:szCs w:val="20"/>
          <w:shd w:val="clear" w:color="auto" w:fill="FFFFFF"/>
        </w:rPr>
      </w:pPr>
    </w:p>
    <w:p w14:paraId="0BB364FE" w14:textId="77777777" w:rsidR="00B6609B" w:rsidRDefault="00B6609B" w:rsidP="00B6609B">
      <w:pPr>
        <w:autoSpaceDE w:val="0"/>
        <w:autoSpaceDN w:val="0"/>
        <w:adjustRightInd w:val="0"/>
        <w:spacing w:after="0" w:line="240" w:lineRule="auto"/>
        <w:rPr>
          <w:ins w:id="635" w:author="Windows User" w:date="2019-08-07T15:23:00Z"/>
          <w:rFonts w:ascii="Courier New" w:hAnsi="Courier New" w:cs="Courier New"/>
          <w:color w:val="000000"/>
          <w:sz w:val="20"/>
          <w:szCs w:val="20"/>
          <w:shd w:val="clear" w:color="auto" w:fill="FFFFFF"/>
        </w:rPr>
      </w:pPr>
      <w:ins w:id="636" w:author="Windows User" w:date="2019-08-07T15:23: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7C360982" w14:textId="77777777" w:rsidR="00B6609B" w:rsidRDefault="00B6609B" w:rsidP="00B6609B">
      <w:pPr>
        <w:autoSpaceDE w:val="0"/>
        <w:autoSpaceDN w:val="0"/>
        <w:adjustRightInd w:val="0"/>
        <w:spacing w:after="0" w:line="240" w:lineRule="auto"/>
        <w:rPr>
          <w:ins w:id="637" w:author="Windows User" w:date="2019-08-07T15:23:00Z"/>
          <w:rFonts w:ascii="Courier New" w:hAnsi="Courier New" w:cs="Courier New"/>
          <w:color w:val="000000"/>
          <w:sz w:val="20"/>
          <w:szCs w:val="20"/>
          <w:shd w:val="clear" w:color="auto" w:fill="FFFFFF"/>
        </w:rPr>
      </w:pPr>
      <w:ins w:id="638" w:author="Windows User" w:date="2019-08-07T15:23: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4017CAFE" w14:textId="77777777" w:rsidR="00B6609B" w:rsidRDefault="00B6609B" w:rsidP="00B6609B">
      <w:pPr>
        <w:autoSpaceDE w:val="0"/>
        <w:autoSpaceDN w:val="0"/>
        <w:adjustRightInd w:val="0"/>
        <w:spacing w:after="0" w:line="240" w:lineRule="auto"/>
        <w:rPr>
          <w:ins w:id="639" w:author="Windows User" w:date="2019-08-07T15:23:00Z"/>
          <w:rFonts w:ascii="Courier New" w:hAnsi="Courier New" w:cs="Courier New"/>
          <w:color w:val="000000"/>
          <w:sz w:val="20"/>
          <w:szCs w:val="20"/>
          <w:shd w:val="clear" w:color="auto" w:fill="FFFFFF"/>
        </w:rPr>
      </w:pPr>
      <w:ins w:id="640"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adl10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iadlG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BD35B65" w14:textId="77777777" w:rsidR="00B6609B" w:rsidRDefault="00B6609B" w:rsidP="00B6609B">
      <w:pPr>
        <w:autoSpaceDE w:val="0"/>
        <w:autoSpaceDN w:val="0"/>
        <w:adjustRightInd w:val="0"/>
        <w:spacing w:after="0" w:line="240" w:lineRule="auto"/>
        <w:rPr>
          <w:ins w:id="641" w:author="Windows User" w:date="2019-08-07T15:23:00Z"/>
          <w:rFonts w:ascii="Courier New" w:hAnsi="Courier New" w:cs="Courier New"/>
          <w:color w:val="000000"/>
          <w:sz w:val="20"/>
          <w:szCs w:val="20"/>
          <w:shd w:val="clear" w:color="auto" w:fill="FFFFFF"/>
        </w:rPr>
      </w:pPr>
      <w:ins w:id="642"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26662BD4" w14:textId="77777777" w:rsidR="00B6609B" w:rsidRDefault="00B6609B" w:rsidP="00B6609B">
      <w:pPr>
        <w:autoSpaceDE w:val="0"/>
        <w:autoSpaceDN w:val="0"/>
        <w:adjustRightInd w:val="0"/>
        <w:spacing w:after="0" w:line="240" w:lineRule="auto"/>
        <w:rPr>
          <w:ins w:id="643" w:author="Windows User" w:date="2019-08-07T15:23:00Z"/>
          <w:rFonts w:ascii="Courier New" w:hAnsi="Courier New" w:cs="Courier New"/>
          <w:color w:val="000000"/>
          <w:sz w:val="20"/>
          <w:szCs w:val="20"/>
          <w:shd w:val="clear" w:color="auto" w:fill="FFFFFF"/>
        </w:rPr>
      </w:pPr>
      <w:ins w:id="644"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38AC1A7D" w14:textId="77777777" w:rsidR="00B6609B" w:rsidRDefault="00B6609B" w:rsidP="00B6609B">
      <w:pPr>
        <w:autoSpaceDE w:val="0"/>
        <w:autoSpaceDN w:val="0"/>
        <w:adjustRightInd w:val="0"/>
        <w:spacing w:after="0" w:line="240" w:lineRule="auto"/>
        <w:rPr>
          <w:ins w:id="645" w:author="Windows User" w:date="2019-08-07T15:23:00Z"/>
          <w:rFonts w:ascii="Courier New" w:hAnsi="Courier New" w:cs="Courier New"/>
          <w:color w:val="000000"/>
          <w:sz w:val="20"/>
          <w:szCs w:val="20"/>
          <w:shd w:val="clear" w:color="auto" w:fill="FFFFFF"/>
        </w:rPr>
      </w:pPr>
      <w:ins w:id="646"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iadlH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3D810946" w14:textId="77777777" w:rsidR="00B6609B" w:rsidRDefault="00B6609B" w:rsidP="00B6609B">
      <w:pPr>
        <w:autoSpaceDE w:val="0"/>
        <w:autoSpaceDN w:val="0"/>
        <w:adjustRightInd w:val="0"/>
        <w:spacing w:after="0" w:line="240" w:lineRule="auto"/>
        <w:rPr>
          <w:ins w:id="647" w:author="Windows User" w:date="2019-08-07T15:23:00Z"/>
          <w:rFonts w:ascii="Courier New" w:hAnsi="Courier New" w:cs="Courier New"/>
          <w:color w:val="000000"/>
          <w:sz w:val="20"/>
          <w:szCs w:val="20"/>
          <w:shd w:val="clear" w:color="auto" w:fill="FFFFFF"/>
        </w:rPr>
      </w:pPr>
      <w:ins w:id="648"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iadlH=</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1A4D906F" w14:textId="77777777" w:rsidR="00B6609B" w:rsidRDefault="00B6609B" w:rsidP="00B6609B">
      <w:pPr>
        <w:autoSpaceDE w:val="0"/>
        <w:autoSpaceDN w:val="0"/>
        <w:adjustRightInd w:val="0"/>
        <w:spacing w:after="0" w:line="240" w:lineRule="auto"/>
        <w:rPr>
          <w:ins w:id="649" w:author="Windows User" w:date="2019-08-07T15:23:00Z"/>
          <w:rFonts w:ascii="Courier New" w:hAnsi="Courier New" w:cs="Courier New"/>
          <w:color w:val="000000"/>
          <w:sz w:val="20"/>
          <w:szCs w:val="20"/>
          <w:shd w:val="clear" w:color="auto" w:fill="FFFFFF"/>
        </w:rPr>
      </w:pPr>
      <w:ins w:id="650"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iadlH=</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2CAAA92C" w14:textId="77777777" w:rsidR="00B6609B" w:rsidRDefault="00B6609B" w:rsidP="00B6609B">
      <w:pPr>
        <w:autoSpaceDE w:val="0"/>
        <w:autoSpaceDN w:val="0"/>
        <w:adjustRightInd w:val="0"/>
        <w:spacing w:after="0" w:line="240" w:lineRule="auto"/>
        <w:rPr>
          <w:ins w:id="651" w:author="Windows User" w:date="2019-08-07T15:23:00Z"/>
          <w:rFonts w:ascii="Courier New" w:hAnsi="Courier New" w:cs="Courier New"/>
          <w:color w:val="000000"/>
          <w:sz w:val="20"/>
          <w:szCs w:val="20"/>
          <w:shd w:val="clear" w:color="auto" w:fill="FFFFFF"/>
        </w:rPr>
      </w:pPr>
    </w:p>
    <w:p w14:paraId="2A28D554" w14:textId="77777777" w:rsidR="00B6609B" w:rsidRDefault="00B6609B" w:rsidP="00B6609B">
      <w:pPr>
        <w:autoSpaceDE w:val="0"/>
        <w:autoSpaceDN w:val="0"/>
        <w:adjustRightInd w:val="0"/>
        <w:spacing w:after="0" w:line="240" w:lineRule="auto"/>
        <w:rPr>
          <w:ins w:id="652" w:author="Windows User" w:date="2019-08-07T15:23:00Z"/>
          <w:rFonts w:ascii="Courier New" w:hAnsi="Courier New" w:cs="Courier New"/>
          <w:color w:val="000000"/>
          <w:sz w:val="20"/>
          <w:szCs w:val="20"/>
          <w:shd w:val="clear" w:color="auto" w:fill="FFFFFF"/>
        </w:rPr>
      </w:pPr>
      <w:ins w:id="653" w:author="Windows User" w:date="2019-08-07T15:23:00Z">
        <w:r>
          <w:rPr>
            <w:rFonts w:ascii="Courier New" w:hAnsi="Courier New" w:cs="Courier New"/>
            <w:color w:val="008000"/>
            <w:sz w:val="20"/>
            <w:szCs w:val="20"/>
            <w:shd w:val="clear" w:color="auto" w:fill="FFFFFF"/>
          </w:rPr>
          <w:t>************IADL sum score******************************************;</w:t>
        </w:r>
      </w:ins>
    </w:p>
    <w:p w14:paraId="7B8CB0E8" w14:textId="77777777" w:rsidR="00B6609B" w:rsidRDefault="00B6609B" w:rsidP="00B6609B">
      <w:pPr>
        <w:autoSpaceDE w:val="0"/>
        <w:autoSpaceDN w:val="0"/>
        <w:adjustRightInd w:val="0"/>
        <w:spacing w:after="0" w:line="240" w:lineRule="auto"/>
        <w:rPr>
          <w:ins w:id="654" w:author="Windows User" w:date="2019-08-07T15:23:00Z"/>
          <w:rFonts w:ascii="Courier New" w:hAnsi="Courier New" w:cs="Courier New"/>
          <w:color w:val="000000"/>
          <w:sz w:val="20"/>
          <w:szCs w:val="20"/>
          <w:shd w:val="clear" w:color="auto" w:fill="FFFFFF"/>
        </w:rPr>
      </w:pPr>
      <w:ins w:id="655" w:author="Windows User" w:date="2019-08-07T15:23:00Z">
        <w:r>
          <w:rPr>
            <w:rFonts w:ascii="Courier New" w:hAnsi="Courier New" w:cs="Courier New"/>
            <w:color w:val="000000"/>
            <w:sz w:val="20"/>
            <w:szCs w:val="20"/>
            <w:shd w:val="clear" w:color="auto" w:fill="FFFFFF"/>
          </w:rPr>
          <w:t>iadl_sum = sum(of iadlA iadlB iadlC iadlD iadlE iadlF iadlG iadlH);</w:t>
        </w:r>
      </w:ins>
    </w:p>
    <w:p w14:paraId="5F6BB9BA" w14:textId="77777777" w:rsidR="00B6609B" w:rsidRDefault="00B6609B" w:rsidP="00B6609B">
      <w:pPr>
        <w:autoSpaceDE w:val="0"/>
        <w:autoSpaceDN w:val="0"/>
        <w:adjustRightInd w:val="0"/>
        <w:spacing w:after="0" w:line="240" w:lineRule="auto"/>
        <w:rPr>
          <w:ins w:id="656" w:author="Windows User" w:date="2019-08-07T15:23:00Z"/>
          <w:rFonts w:ascii="Courier New" w:hAnsi="Courier New" w:cs="Courier New"/>
          <w:color w:val="000000"/>
          <w:sz w:val="20"/>
          <w:szCs w:val="20"/>
          <w:shd w:val="clear" w:color="auto" w:fill="FFFFFF"/>
        </w:rPr>
      </w:pPr>
    </w:p>
    <w:p w14:paraId="42C101BE" w14:textId="77777777" w:rsidR="00B6609B" w:rsidRDefault="00B6609B" w:rsidP="00B6609B">
      <w:pPr>
        <w:autoSpaceDE w:val="0"/>
        <w:autoSpaceDN w:val="0"/>
        <w:adjustRightInd w:val="0"/>
        <w:spacing w:after="0" w:line="240" w:lineRule="auto"/>
        <w:rPr>
          <w:ins w:id="657" w:author="Windows User" w:date="2019-08-07T15:23:00Z"/>
          <w:rFonts w:ascii="Courier New" w:hAnsi="Courier New" w:cs="Courier New"/>
          <w:color w:val="000000"/>
          <w:sz w:val="20"/>
          <w:szCs w:val="20"/>
          <w:shd w:val="clear" w:color="auto" w:fill="FFFFFF"/>
        </w:rPr>
      </w:pPr>
      <w:ins w:id="658" w:author="Windows User" w:date="2019-08-07T15:23:00Z">
        <w:r>
          <w:rPr>
            <w:rFonts w:ascii="Courier New" w:hAnsi="Courier New" w:cs="Courier New"/>
            <w:color w:val="008000"/>
            <w:sz w:val="20"/>
            <w:szCs w:val="20"/>
            <w:shd w:val="clear" w:color="auto" w:fill="FFFFFF"/>
          </w:rPr>
          <w:t>************IADL sum score--adjust for missing: 80% non-missing*************************;</w:t>
        </w:r>
      </w:ins>
    </w:p>
    <w:p w14:paraId="016CA274" w14:textId="77777777" w:rsidR="00B6609B" w:rsidRDefault="00B6609B" w:rsidP="00B6609B">
      <w:pPr>
        <w:autoSpaceDE w:val="0"/>
        <w:autoSpaceDN w:val="0"/>
        <w:adjustRightInd w:val="0"/>
        <w:spacing w:after="0" w:line="240" w:lineRule="auto"/>
        <w:rPr>
          <w:ins w:id="659" w:author="Windows User" w:date="2019-08-07T15:23:00Z"/>
          <w:rFonts w:ascii="Courier New" w:hAnsi="Courier New" w:cs="Courier New"/>
          <w:color w:val="000000"/>
          <w:sz w:val="20"/>
          <w:szCs w:val="20"/>
          <w:shd w:val="clear" w:color="auto" w:fill="FFFFFF"/>
        </w:rPr>
      </w:pPr>
      <w:ins w:id="660"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n(iadlA, iadlB, iadlC, iadlD, iadlE, iadlF, iadlG, iadlH) ge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iadl_adjsum = sum(of iadlA iadlB iadlC iadlD iadlE iadlF iadlG iadlH);</w:t>
        </w:r>
      </w:ins>
    </w:p>
    <w:p w14:paraId="3FA0FA1B" w14:textId="77777777" w:rsidR="00B6609B" w:rsidRDefault="00B6609B" w:rsidP="00B6609B">
      <w:pPr>
        <w:autoSpaceDE w:val="0"/>
        <w:autoSpaceDN w:val="0"/>
        <w:adjustRightInd w:val="0"/>
        <w:spacing w:after="0" w:line="240" w:lineRule="auto"/>
        <w:rPr>
          <w:ins w:id="661" w:author="Windows User" w:date="2019-08-07T15:23:00Z"/>
          <w:rFonts w:ascii="Courier New" w:hAnsi="Courier New" w:cs="Courier New"/>
          <w:color w:val="000000"/>
          <w:sz w:val="20"/>
          <w:szCs w:val="20"/>
          <w:shd w:val="clear" w:color="auto" w:fill="FFFFFF"/>
        </w:rPr>
      </w:pPr>
    </w:p>
    <w:p w14:paraId="1DA7BFF8" w14:textId="77777777" w:rsidR="00B6609B" w:rsidRDefault="00B6609B" w:rsidP="00B6609B">
      <w:pPr>
        <w:autoSpaceDE w:val="0"/>
        <w:autoSpaceDN w:val="0"/>
        <w:adjustRightInd w:val="0"/>
        <w:spacing w:after="0" w:line="240" w:lineRule="auto"/>
        <w:rPr>
          <w:ins w:id="662" w:author="Windows User" w:date="2019-08-07T15:23:00Z"/>
          <w:rFonts w:ascii="Courier New" w:hAnsi="Courier New" w:cs="Courier New"/>
          <w:color w:val="000000"/>
          <w:sz w:val="20"/>
          <w:szCs w:val="20"/>
          <w:shd w:val="clear" w:color="auto" w:fill="FFFFFF"/>
        </w:rPr>
      </w:pPr>
    </w:p>
    <w:p w14:paraId="477C4A16" w14:textId="77777777" w:rsidR="00B6609B" w:rsidRDefault="00B6609B" w:rsidP="00B6609B">
      <w:pPr>
        <w:autoSpaceDE w:val="0"/>
        <w:autoSpaceDN w:val="0"/>
        <w:adjustRightInd w:val="0"/>
        <w:spacing w:after="0" w:line="240" w:lineRule="auto"/>
        <w:rPr>
          <w:ins w:id="663" w:author="Windows User" w:date="2019-08-07T15:23:00Z"/>
          <w:rFonts w:ascii="Courier New" w:hAnsi="Courier New" w:cs="Courier New"/>
          <w:color w:val="000000"/>
          <w:sz w:val="20"/>
          <w:szCs w:val="20"/>
          <w:shd w:val="clear" w:color="auto" w:fill="FFFFFF"/>
        </w:rPr>
      </w:pPr>
      <w:ins w:id="664" w:author="Windows User" w:date="2019-08-07T15:23:00Z">
        <w:r>
          <w:rPr>
            <w:rFonts w:ascii="Courier New" w:hAnsi="Courier New" w:cs="Courier New"/>
            <w:color w:val="008000"/>
            <w:sz w:val="20"/>
            <w:szCs w:val="20"/>
            <w:shd w:val="clear" w:color="auto" w:fill="FFFFFF"/>
          </w:rPr>
          <w:t>**rescaling the PSMS variables;</w:t>
        </w:r>
      </w:ins>
    </w:p>
    <w:p w14:paraId="0633024A" w14:textId="77777777" w:rsidR="00B6609B" w:rsidRDefault="00B6609B" w:rsidP="00B6609B">
      <w:pPr>
        <w:autoSpaceDE w:val="0"/>
        <w:autoSpaceDN w:val="0"/>
        <w:adjustRightInd w:val="0"/>
        <w:spacing w:after="0" w:line="240" w:lineRule="auto"/>
        <w:rPr>
          <w:ins w:id="665" w:author="Windows User" w:date="2019-08-07T15:23:00Z"/>
          <w:rFonts w:ascii="Courier New" w:hAnsi="Courier New" w:cs="Courier New"/>
          <w:color w:val="000000"/>
          <w:sz w:val="20"/>
          <w:szCs w:val="20"/>
          <w:shd w:val="clear" w:color="auto" w:fill="FFFFFF"/>
        </w:rPr>
      </w:pPr>
      <w:ins w:id="666"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adl13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psmsA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DEB919E" w14:textId="77777777" w:rsidR="00B6609B" w:rsidRDefault="00B6609B" w:rsidP="00B6609B">
      <w:pPr>
        <w:autoSpaceDE w:val="0"/>
        <w:autoSpaceDN w:val="0"/>
        <w:adjustRightInd w:val="0"/>
        <w:spacing w:after="0" w:line="240" w:lineRule="auto"/>
        <w:rPr>
          <w:ins w:id="667" w:author="Windows User" w:date="2019-08-07T15:23:00Z"/>
          <w:rFonts w:ascii="Courier New" w:hAnsi="Courier New" w:cs="Courier New"/>
          <w:color w:val="000000"/>
          <w:sz w:val="20"/>
          <w:szCs w:val="20"/>
          <w:shd w:val="clear" w:color="auto" w:fill="FFFFFF"/>
        </w:rPr>
      </w:pPr>
      <w:ins w:id="668"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psmsA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013E5835" w14:textId="77777777" w:rsidR="00B6609B" w:rsidRDefault="00B6609B" w:rsidP="00B6609B">
      <w:pPr>
        <w:autoSpaceDE w:val="0"/>
        <w:autoSpaceDN w:val="0"/>
        <w:adjustRightInd w:val="0"/>
        <w:spacing w:after="0" w:line="240" w:lineRule="auto"/>
        <w:rPr>
          <w:ins w:id="669" w:author="Windows User" w:date="2019-08-07T15:23:00Z"/>
          <w:rFonts w:ascii="Courier New" w:hAnsi="Courier New" w:cs="Courier New"/>
          <w:color w:val="000000"/>
          <w:sz w:val="20"/>
          <w:szCs w:val="20"/>
          <w:shd w:val="clear" w:color="auto" w:fill="FFFFFF"/>
        </w:rPr>
      </w:pPr>
      <w:ins w:id="670"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psmsA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4FCA9BD4" w14:textId="77777777" w:rsidR="00B6609B" w:rsidRDefault="00B6609B" w:rsidP="00B6609B">
      <w:pPr>
        <w:autoSpaceDE w:val="0"/>
        <w:autoSpaceDN w:val="0"/>
        <w:adjustRightInd w:val="0"/>
        <w:spacing w:after="0" w:line="240" w:lineRule="auto"/>
        <w:rPr>
          <w:ins w:id="671" w:author="Windows User" w:date="2019-08-07T15:23:00Z"/>
          <w:rFonts w:ascii="Courier New" w:hAnsi="Courier New" w:cs="Courier New"/>
          <w:color w:val="000000"/>
          <w:sz w:val="20"/>
          <w:szCs w:val="20"/>
          <w:shd w:val="clear" w:color="auto" w:fill="FFFFFF"/>
        </w:rPr>
      </w:pPr>
      <w:ins w:id="672"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adl16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psmsB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2AC90529" w14:textId="77777777" w:rsidR="00B6609B" w:rsidRDefault="00B6609B" w:rsidP="00B6609B">
      <w:pPr>
        <w:autoSpaceDE w:val="0"/>
        <w:autoSpaceDN w:val="0"/>
        <w:adjustRightInd w:val="0"/>
        <w:spacing w:after="0" w:line="240" w:lineRule="auto"/>
        <w:rPr>
          <w:ins w:id="673" w:author="Windows User" w:date="2019-08-07T15:23:00Z"/>
          <w:rFonts w:ascii="Courier New" w:hAnsi="Courier New" w:cs="Courier New"/>
          <w:color w:val="000000"/>
          <w:sz w:val="20"/>
          <w:szCs w:val="20"/>
          <w:shd w:val="clear" w:color="auto" w:fill="FFFFFF"/>
        </w:rPr>
      </w:pPr>
      <w:ins w:id="674"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adl16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psmsB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7CD7BF79" w14:textId="77777777" w:rsidR="00B6609B" w:rsidRDefault="00B6609B" w:rsidP="00B6609B">
      <w:pPr>
        <w:autoSpaceDE w:val="0"/>
        <w:autoSpaceDN w:val="0"/>
        <w:adjustRightInd w:val="0"/>
        <w:spacing w:after="0" w:line="240" w:lineRule="auto"/>
        <w:rPr>
          <w:ins w:id="675" w:author="Windows User" w:date="2019-08-07T15:23:00Z"/>
          <w:rFonts w:ascii="Courier New" w:hAnsi="Courier New" w:cs="Courier New"/>
          <w:color w:val="000000"/>
          <w:sz w:val="20"/>
          <w:szCs w:val="20"/>
          <w:shd w:val="clear" w:color="auto" w:fill="FFFFFF"/>
        </w:rPr>
      </w:pPr>
      <w:ins w:id="676"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psmsB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BD96D07" w14:textId="77777777" w:rsidR="00B6609B" w:rsidRDefault="00B6609B" w:rsidP="00B6609B">
      <w:pPr>
        <w:autoSpaceDE w:val="0"/>
        <w:autoSpaceDN w:val="0"/>
        <w:adjustRightInd w:val="0"/>
        <w:spacing w:after="0" w:line="240" w:lineRule="auto"/>
        <w:rPr>
          <w:ins w:id="677" w:author="Windows User" w:date="2019-08-07T15:23:00Z"/>
          <w:rFonts w:ascii="Courier New" w:hAnsi="Courier New" w:cs="Courier New"/>
          <w:color w:val="000000"/>
          <w:sz w:val="20"/>
          <w:szCs w:val="20"/>
          <w:shd w:val="clear" w:color="auto" w:fill="FFFFFF"/>
        </w:rPr>
      </w:pPr>
      <w:ins w:id="678"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adl18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psmsC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5F38B148" w14:textId="77777777" w:rsidR="00B6609B" w:rsidRDefault="00B6609B" w:rsidP="00B6609B">
      <w:pPr>
        <w:autoSpaceDE w:val="0"/>
        <w:autoSpaceDN w:val="0"/>
        <w:adjustRightInd w:val="0"/>
        <w:spacing w:after="0" w:line="240" w:lineRule="auto"/>
        <w:rPr>
          <w:ins w:id="679" w:author="Windows User" w:date="2019-08-07T15:23:00Z"/>
          <w:rFonts w:ascii="Courier New" w:hAnsi="Courier New" w:cs="Courier New"/>
          <w:color w:val="000000"/>
          <w:sz w:val="20"/>
          <w:szCs w:val="20"/>
          <w:shd w:val="clear" w:color="auto" w:fill="FFFFFF"/>
        </w:rPr>
      </w:pPr>
      <w:ins w:id="680"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psmsC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1CF60E38" w14:textId="77777777" w:rsidR="00B6609B" w:rsidRDefault="00B6609B" w:rsidP="00B6609B">
      <w:pPr>
        <w:autoSpaceDE w:val="0"/>
        <w:autoSpaceDN w:val="0"/>
        <w:adjustRightInd w:val="0"/>
        <w:spacing w:after="0" w:line="240" w:lineRule="auto"/>
        <w:rPr>
          <w:ins w:id="681" w:author="Windows User" w:date="2019-08-07T15:23:00Z"/>
          <w:rFonts w:ascii="Courier New" w:hAnsi="Courier New" w:cs="Courier New"/>
          <w:color w:val="000000"/>
          <w:sz w:val="20"/>
          <w:szCs w:val="20"/>
          <w:shd w:val="clear" w:color="auto" w:fill="FFFFFF"/>
        </w:rPr>
      </w:pPr>
      <w:ins w:id="682"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psmsC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268C45E0" w14:textId="77777777" w:rsidR="00B6609B" w:rsidRDefault="00B6609B" w:rsidP="00B6609B">
      <w:pPr>
        <w:autoSpaceDE w:val="0"/>
        <w:autoSpaceDN w:val="0"/>
        <w:adjustRightInd w:val="0"/>
        <w:spacing w:after="0" w:line="240" w:lineRule="auto"/>
        <w:rPr>
          <w:ins w:id="683" w:author="Windows User" w:date="2019-08-07T15:23:00Z"/>
          <w:rFonts w:ascii="Courier New" w:hAnsi="Courier New" w:cs="Courier New"/>
          <w:color w:val="000000"/>
          <w:sz w:val="20"/>
          <w:szCs w:val="20"/>
          <w:shd w:val="clear" w:color="auto" w:fill="FFFFFF"/>
        </w:rPr>
      </w:pPr>
      <w:ins w:id="684"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adl20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E615972" w14:textId="77777777" w:rsidR="00B6609B" w:rsidRDefault="00B6609B" w:rsidP="00B6609B">
      <w:pPr>
        <w:autoSpaceDE w:val="0"/>
        <w:autoSpaceDN w:val="0"/>
        <w:adjustRightInd w:val="0"/>
        <w:spacing w:after="0" w:line="240" w:lineRule="auto"/>
        <w:rPr>
          <w:ins w:id="685" w:author="Windows User" w:date="2019-08-07T15:23:00Z"/>
          <w:rFonts w:ascii="Courier New" w:hAnsi="Courier New" w:cs="Courier New"/>
          <w:color w:val="000000"/>
          <w:sz w:val="20"/>
          <w:szCs w:val="20"/>
          <w:shd w:val="clear" w:color="auto" w:fill="FFFFFF"/>
        </w:rPr>
      </w:pPr>
      <w:ins w:id="686"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adl20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27B157A9" w14:textId="77777777" w:rsidR="00B6609B" w:rsidRDefault="00B6609B" w:rsidP="00B6609B">
      <w:pPr>
        <w:autoSpaceDE w:val="0"/>
        <w:autoSpaceDN w:val="0"/>
        <w:adjustRightInd w:val="0"/>
        <w:spacing w:after="0" w:line="240" w:lineRule="auto"/>
        <w:rPr>
          <w:ins w:id="687" w:author="Windows User" w:date="2019-08-07T15:23:00Z"/>
          <w:rFonts w:ascii="Courier New" w:hAnsi="Courier New" w:cs="Courier New"/>
          <w:color w:val="000000"/>
          <w:sz w:val="20"/>
          <w:szCs w:val="20"/>
          <w:shd w:val="clear" w:color="auto" w:fill="FFFFFF"/>
        </w:rPr>
      </w:pPr>
      <w:ins w:id="688"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psmsD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97CC1F0" w14:textId="77777777" w:rsidR="00B6609B" w:rsidRDefault="00B6609B" w:rsidP="00B6609B">
      <w:pPr>
        <w:autoSpaceDE w:val="0"/>
        <w:autoSpaceDN w:val="0"/>
        <w:adjustRightInd w:val="0"/>
        <w:spacing w:after="0" w:line="240" w:lineRule="auto"/>
        <w:rPr>
          <w:ins w:id="689" w:author="Windows User" w:date="2019-08-07T15:23:00Z"/>
          <w:rFonts w:ascii="Courier New" w:hAnsi="Courier New" w:cs="Courier New"/>
          <w:color w:val="000000"/>
          <w:sz w:val="20"/>
          <w:szCs w:val="20"/>
          <w:shd w:val="clear" w:color="auto" w:fill="FFFFFF"/>
        </w:rPr>
      </w:pPr>
      <w:ins w:id="690"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adl21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22290256" w14:textId="77777777" w:rsidR="00B6609B" w:rsidRDefault="00B6609B" w:rsidP="00B6609B">
      <w:pPr>
        <w:autoSpaceDE w:val="0"/>
        <w:autoSpaceDN w:val="0"/>
        <w:adjustRightInd w:val="0"/>
        <w:spacing w:after="0" w:line="240" w:lineRule="auto"/>
        <w:rPr>
          <w:ins w:id="691" w:author="Windows User" w:date="2019-08-07T15:23:00Z"/>
          <w:rFonts w:ascii="Courier New" w:hAnsi="Courier New" w:cs="Courier New"/>
          <w:color w:val="000000"/>
          <w:sz w:val="20"/>
          <w:szCs w:val="20"/>
          <w:shd w:val="clear" w:color="auto" w:fill="FFFFFF"/>
        </w:rPr>
      </w:pPr>
      <w:ins w:id="692"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adl21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1A4B512C" w14:textId="77777777" w:rsidR="00B6609B" w:rsidRDefault="00B6609B" w:rsidP="00B6609B">
      <w:pPr>
        <w:autoSpaceDE w:val="0"/>
        <w:autoSpaceDN w:val="0"/>
        <w:adjustRightInd w:val="0"/>
        <w:spacing w:after="0" w:line="240" w:lineRule="auto"/>
        <w:rPr>
          <w:ins w:id="693" w:author="Windows User" w:date="2019-08-07T15:23:00Z"/>
          <w:rFonts w:ascii="Courier New" w:hAnsi="Courier New" w:cs="Courier New"/>
          <w:color w:val="000000"/>
          <w:sz w:val="20"/>
          <w:szCs w:val="20"/>
          <w:shd w:val="clear" w:color="auto" w:fill="FFFFFF"/>
        </w:rPr>
      </w:pPr>
      <w:ins w:id="694"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psmsE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675B3BD" w14:textId="77777777" w:rsidR="00B6609B" w:rsidRDefault="00B6609B" w:rsidP="00B6609B">
      <w:pPr>
        <w:autoSpaceDE w:val="0"/>
        <w:autoSpaceDN w:val="0"/>
        <w:adjustRightInd w:val="0"/>
        <w:spacing w:after="0" w:line="240" w:lineRule="auto"/>
        <w:rPr>
          <w:ins w:id="695" w:author="Windows User" w:date="2019-08-07T15:23:00Z"/>
          <w:rFonts w:ascii="Courier New" w:hAnsi="Courier New" w:cs="Courier New"/>
          <w:color w:val="000000"/>
          <w:sz w:val="20"/>
          <w:szCs w:val="20"/>
          <w:shd w:val="clear" w:color="auto" w:fill="FFFFFF"/>
        </w:rPr>
      </w:pPr>
      <w:ins w:id="696"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adl15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psmsF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7C7D40AF" w14:textId="77777777" w:rsidR="00B6609B" w:rsidRDefault="00B6609B" w:rsidP="00B6609B">
      <w:pPr>
        <w:autoSpaceDE w:val="0"/>
        <w:autoSpaceDN w:val="0"/>
        <w:adjustRightInd w:val="0"/>
        <w:spacing w:after="0" w:line="240" w:lineRule="auto"/>
        <w:rPr>
          <w:ins w:id="697" w:author="Windows User" w:date="2019-08-07T15:23:00Z"/>
          <w:rFonts w:ascii="Courier New" w:hAnsi="Courier New" w:cs="Courier New"/>
          <w:color w:val="000000"/>
          <w:sz w:val="20"/>
          <w:szCs w:val="20"/>
          <w:shd w:val="clear" w:color="auto" w:fill="FFFFFF"/>
        </w:rPr>
      </w:pPr>
      <w:ins w:id="698"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adl15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psmsF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6C277068" w14:textId="77777777" w:rsidR="00B6609B" w:rsidRDefault="00B6609B" w:rsidP="00B6609B">
      <w:pPr>
        <w:autoSpaceDE w:val="0"/>
        <w:autoSpaceDN w:val="0"/>
        <w:adjustRightInd w:val="0"/>
        <w:spacing w:after="0" w:line="240" w:lineRule="auto"/>
        <w:rPr>
          <w:ins w:id="699" w:author="Windows User" w:date="2019-08-07T15:23:00Z"/>
          <w:rFonts w:ascii="Courier New" w:hAnsi="Courier New" w:cs="Courier New"/>
          <w:color w:val="000000"/>
          <w:sz w:val="20"/>
          <w:szCs w:val="20"/>
          <w:shd w:val="clear" w:color="auto" w:fill="FFFFFF"/>
        </w:rPr>
      </w:pPr>
      <w:ins w:id="700" w:author="Windows User" w:date="2019-08-07T15:23: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psmsF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40104948" w14:textId="77777777" w:rsidR="00B6609B" w:rsidRDefault="00B6609B" w:rsidP="00B6609B">
      <w:pPr>
        <w:autoSpaceDE w:val="0"/>
        <w:autoSpaceDN w:val="0"/>
        <w:adjustRightInd w:val="0"/>
        <w:spacing w:after="0" w:line="240" w:lineRule="auto"/>
        <w:rPr>
          <w:ins w:id="701" w:author="Windows User" w:date="2019-08-07T15:23:00Z"/>
          <w:rFonts w:ascii="Courier New" w:hAnsi="Courier New" w:cs="Courier New"/>
          <w:color w:val="000000"/>
          <w:sz w:val="20"/>
          <w:szCs w:val="20"/>
          <w:shd w:val="clear" w:color="auto" w:fill="FFFFFF"/>
        </w:rPr>
      </w:pPr>
    </w:p>
    <w:p w14:paraId="4BD8209A" w14:textId="77777777" w:rsidR="00B6609B" w:rsidRDefault="00B6609B" w:rsidP="00B6609B">
      <w:pPr>
        <w:autoSpaceDE w:val="0"/>
        <w:autoSpaceDN w:val="0"/>
        <w:adjustRightInd w:val="0"/>
        <w:spacing w:after="0" w:line="240" w:lineRule="auto"/>
        <w:rPr>
          <w:ins w:id="702" w:author="Windows User" w:date="2019-08-07T15:23:00Z"/>
          <w:rFonts w:ascii="Courier New" w:hAnsi="Courier New" w:cs="Courier New"/>
          <w:color w:val="000000"/>
          <w:sz w:val="20"/>
          <w:szCs w:val="20"/>
          <w:shd w:val="clear" w:color="auto" w:fill="FFFFFF"/>
        </w:rPr>
      </w:pPr>
      <w:ins w:id="703" w:author="Windows User" w:date="2019-08-07T15:23:00Z">
        <w:r>
          <w:rPr>
            <w:rFonts w:ascii="Courier New" w:hAnsi="Courier New" w:cs="Courier New"/>
            <w:color w:val="008000"/>
            <w:sz w:val="20"/>
            <w:szCs w:val="20"/>
            <w:shd w:val="clear" w:color="auto" w:fill="FFFFFF"/>
          </w:rPr>
          <w:t>************PSMS (Physical Self-Maintenance Scale) sum score******************************************;</w:t>
        </w:r>
      </w:ins>
    </w:p>
    <w:p w14:paraId="3D679ECB" w14:textId="77777777" w:rsidR="00B6609B" w:rsidRDefault="00B6609B" w:rsidP="00B6609B">
      <w:pPr>
        <w:autoSpaceDE w:val="0"/>
        <w:autoSpaceDN w:val="0"/>
        <w:adjustRightInd w:val="0"/>
        <w:spacing w:after="0" w:line="240" w:lineRule="auto"/>
        <w:rPr>
          <w:ins w:id="704" w:author="Windows User" w:date="2019-08-07T15:23:00Z"/>
          <w:rFonts w:ascii="Courier New" w:hAnsi="Courier New" w:cs="Courier New"/>
          <w:color w:val="000000"/>
          <w:sz w:val="20"/>
          <w:szCs w:val="20"/>
          <w:shd w:val="clear" w:color="auto" w:fill="FFFFFF"/>
        </w:rPr>
      </w:pPr>
      <w:ins w:id="705" w:author="Windows User" w:date="2019-08-07T15:23:00Z">
        <w:r>
          <w:rPr>
            <w:rFonts w:ascii="Courier New" w:hAnsi="Courier New" w:cs="Courier New"/>
            <w:color w:val="000000"/>
            <w:sz w:val="20"/>
            <w:szCs w:val="20"/>
            <w:shd w:val="clear" w:color="auto" w:fill="FFFFFF"/>
          </w:rPr>
          <w:t>psms_sum = sum(of psmsA psmsB psmsC psmsD psmsE psmsF);</w:t>
        </w:r>
      </w:ins>
    </w:p>
    <w:p w14:paraId="4B43AC56" w14:textId="77777777" w:rsidR="00B6609B" w:rsidRDefault="00B6609B" w:rsidP="00B6609B">
      <w:pPr>
        <w:autoSpaceDE w:val="0"/>
        <w:autoSpaceDN w:val="0"/>
        <w:adjustRightInd w:val="0"/>
        <w:spacing w:after="0" w:line="240" w:lineRule="auto"/>
        <w:rPr>
          <w:ins w:id="706" w:author="Windows User" w:date="2019-08-07T15:23:00Z"/>
          <w:rFonts w:ascii="Courier New" w:hAnsi="Courier New" w:cs="Courier New"/>
          <w:color w:val="000000"/>
          <w:sz w:val="20"/>
          <w:szCs w:val="20"/>
          <w:shd w:val="clear" w:color="auto" w:fill="FFFFFF"/>
        </w:rPr>
      </w:pPr>
    </w:p>
    <w:p w14:paraId="7E3729DE" w14:textId="77777777" w:rsidR="00B6609B" w:rsidRDefault="00B6609B" w:rsidP="00B6609B">
      <w:pPr>
        <w:autoSpaceDE w:val="0"/>
        <w:autoSpaceDN w:val="0"/>
        <w:adjustRightInd w:val="0"/>
        <w:spacing w:after="0" w:line="240" w:lineRule="auto"/>
        <w:rPr>
          <w:ins w:id="707" w:author="Windows User" w:date="2019-08-07T15:23:00Z"/>
          <w:rFonts w:ascii="Courier New" w:hAnsi="Courier New" w:cs="Courier New"/>
          <w:color w:val="000000"/>
          <w:sz w:val="20"/>
          <w:szCs w:val="20"/>
          <w:shd w:val="clear" w:color="auto" w:fill="FFFFFF"/>
        </w:rPr>
      </w:pPr>
      <w:ins w:id="708" w:author="Windows User" w:date="2019-08-07T15:23:00Z">
        <w:r>
          <w:rPr>
            <w:rFonts w:ascii="Courier New" w:hAnsi="Courier New" w:cs="Courier New"/>
            <w:color w:val="008000"/>
            <w:sz w:val="20"/>
            <w:szCs w:val="20"/>
            <w:shd w:val="clear" w:color="auto" w:fill="FFFFFF"/>
          </w:rPr>
          <w:t>************PSMS (Physical Self-Maintenance Scale) sum score--adjust for missing: 80% non-missing**************;</w:t>
        </w:r>
      </w:ins>
    </w:p>
    <w:p w14:paraId="254E268E" w14:textId="77777777" w:rsidR="00B6609B" w:rsidRDefault="00B6609B" w:rsidP="00B6609B">
      <w:pPr>
        <w:autoSpaceDE w:val="0"/>
        <w:autoSpaceDN w:val="0"/>
        <w:adjustRightInd w:val="0"/>
        <w:spacing w:after="0" w:line="240" w:lineRule="auto"/>
        <w:rPr>
          <w:ins w:id="709" w:author="Windows User" w:date="2019-08-07T15:23:00Z"/>
          <w:rFonts w:ascii="Courier New" w:hAnsi="Courier New" w:cs="Courier New"/>
          <w:color w:val="000000"/>
          <w:sz w:val="20"/>
          <w:szCs w:val="20"/>
          <w:shd w:val="clear" w:color="auto" w:fill="FFFFFF"/>
        </w:rPr>
      </w:pPr>
      <w:ins w:id="710" w:author="Windows User" w:date="2019-08-07T15:23: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n(psmsA, psmsB, psmsC, psmsD, psmsE, psmsF) ge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psms_adjsum = sum(of psmsA psmsB psmsC psmsD psmsE psmsF);</w:t>
        </w:r>
      </w:ins>
    </w:p>
    <w:p w14:paraId="4229E7A2" w14:textId="77777777" w:rsidR="00B6609B" w:rsidRDefault="00B6609B" w:rsidP="00B6609B">
      <w:pPr>
        <w:autoSpaceDE w:val="0"/>
        <w:autoSpaceDN w:val="0"/>
        <w:adjustRightInd w:val="0"/>
        <w:spacing w:after="0" w:line="240" w:lineRule="auto"/>
        <w:rPr>
          <w:ins w:id="711" w:author="Windows User" w:date="2019-08-07T15:23:00Z"/>
          <w:rFonts w:ascii="Courier New" w:hAnsi="Courier New" w:cs="Courier New"/>
          <w:color w:val="000000"/>
          <w:sz w:val="20"/>
          <w:szCs w:val="20"/>
          <w:shd w:val="clear" w:color="auto" w:fill="FFFFFF"/>
        </w:rPr>
      </w:pPr>
    </w:p>
    <w:p w14:paraId="5CA807B8" w14:textId="77777777" w:rsidR="00B6609B" w:rsidRDefault="00B6609B" w:rsidP="00B6609B">
      <w:pPr>
        <w:autoSpaceDE w:val="0"/>
        <w:autoSpaceDN w:val="0"/>
        <w:adjustRightInd w:val="0"/>
        <w:spacing w:after="0" w:line="240" w:lineRule="auto"/>
        <w:rPr>
          <w:ins w:id="712" w:author="Windows User" w:date="2019-08-07T15:23:00Z"/>
          <w:rFonts w:ascii="Courier New" w:hAnsi="Courier New" w:cs="Courier New"/>
          <w:color w:val="000000"/>
          <w:sz w:val="20"/>
          <w:szCs w:val="20"/>
          <w:shd w:val="clear" w:color="auto" w:fill="FFFFFF"/>
        </w:rPr>
      </w:pPr>
      <w:ins w:id="713" w:author="Windows User" w:date="2019-08-07T15:23: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353CFDD4" w14:textId="77777777" w:rsidR="00B6609B" w:rsidRDefault="00B6609B" w:rsidP="00B6609B">
      <w:pPr>
        <w:autoSpaceDE w:val="0"/>
        <w:autoSpaceDN w:val="0"/>
        <w:adjustRightInd w:val="0"/>
        <w:spacing w:after="0" w:line="240" w:lineRule="auto"/>
        <w:rPr>
          <w:ins w:id="714" w:author="Windows User" w:date="2019-08-07T15:23:00Z"/>
          <w:rFonts w:ascii="Courier New" w:hAnsi="Courier New" w:cs="Courier New"/>
          <w:color w:val="000000"/>
          <w:sz w:val="20"/>
          <w:szCs w:val="20"/>
          <w:shd w:val="clear" w:color="auto" w:fill="FFFFFF"/>
        </w:rPr>
      </w:pPr>
    </w:p>
    <w:p w14:paraId="7FE27BA3" w14:textId="77777777" w:rsidR="00B6609B" w:rsidRDefault="00B6609B" w:rsidP="00B6609B">
      <w:pPr>
        <w:autoSpaceDE w:val="0"/>
        <w:autoSpaceDN w:val="0"/>
        <w:adjustRightInd w:val="0"/>
        <w:spacing w:after="0" w:line="240" w:lineRule="auto"/>
        <w:rPr>
          <w:ins w:id="715" w:author="Windows User" w:date="2019-08-07T15:23:00Z"/>
          <w:rFonts w:ascii="Courier New" w:hAnsi="Courier New" w:cs="Courier New"/>
          <w:color w:val="000000"/>
          <w:sz w:val="20"/>
          <w:szCs w:val="20"/>
          <w:shd w:val="clear" w:color="auto" w:fill="FFFFFF"/>
        </w:rPr>
      </w:pPr>
      <w:ins w:id="716" w:author="Windows User" w:date="2019-08-07T15:23: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iadl_sum=</w:t>
        </w:r>
        <w:r>
          <w:rPr>
            <w:rFonts w:ascii="Courier New" w:hAnsi="Courier New" w:cs="Courier New"/>
            <w:color w:val="800080"/>
            <w:sz w:val="20"/>
            <w:szCs w:val="20"/>
            <w:shd w:val="clear" w:color="auto" w:fill="FFFFFF"/>
          </w:rPr>
          <w:t>"iadl sum score"</w:t>
        </w:r>
        <w:r>
          <w:rPr>
            <w:rFonts w:ascii="Courier New" w:hAnsi="Courier New" w:cs="Courier New"/>
            <w:color w:val="000000"/>
            <w:sz w:val="20"/>
            <w:szCs w:val="20"/>
            <w:shd w:val="clear" w:color="auto" w:fill="FFFFFF"/>
          </w:rPr>
          <w:t>;</w:t>
        </w:r>
      </w:ins>
    </w:p>
    <w:p w14:paraId="2EAE2350" w14:textId="77777777" w:rsidR="00B6609B" w:rsidRDefault="00B6609B" w:rsidP="00B6609B">
      <w:pPr>
        <w:autoSpaceDE w:val="0"/>
        <w:autoSpaceDN w:val="0"/>
        <w:adjustRightInd w:val="0"/>
        <w:spacing w:after="0" w:line="240" w:lineRule="auto"/>
        <w:rPr>
          <w:ins w:id="717" w:author="Windows User" w:date="2019-08-07T15:23:00Z"/>
          <w:rFonts w:ascii="Courier New" w:hAnsi="Courier New" w:cs="Courier New"/>
          <w:color w:val="000000"/>
          <w:sz w:val="20"/>
          <w:szCs w:val="20"/>
          <w:shd w:val="clear" w:color="auto" w:fill="FFFFFF"/>
        </w:rPr>
      </w:pPr>
      <w:ins w:id="718" w:author="Windows User" w:date="2019-08-07T15:23: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iadl_adjsum=</w:t>
        </w:r>
        <w:r>
          <w:rPr>
            <w:rFonts w:ascii="Courier New" w:hAnsi="Courier New" w:cs="Courier New"/>
            <w:color w:val="800080"/>
            <w:sz w:val="20"/>
            <w:szCs w:val="20"/>
            <w:shd w:val="clear" w:color="auto" w:fill="FFFFFF"/>
          </w:rPr>
          <w:t>"iadl sum score -- adjust for missingness"</w:t>
        </w:r>
        <w:r>
          <w:rPr>
            <w:rFonts w:ascii="Courier New" w:hAnsi="Courier New" w:cs="Courier New"/>
            <w:color w:val="000000"/>
            <w:sz w:val="20"/>
            <w:szCs w:val="20"/>
            <w:shd w:val="clear" w:color="auto" w:fill="FFFFFF"/>
          </w:rPr>
          <w:t>;</w:t>
        </w:r>
      </w:ins>
    </w:p>
    <w:p w14:paraId="698D7AB8" w14:textId="77777777" w:rsidR="00B6609B" w:rsidRDefault="00B6609B" w:rsidP="00B6609B">
      <w:pPr>
        <w:autoSpaceDE w:val="0"/>
        <w:autoSpaceDN w:val="0"/>
        <w:adjustRightInd w:val="0"/>
        <w:spacing w:after="0" w:line="240" w:lineRule="auto"/>
        <w:rPr>
          <w:ins w:id="719" w:author="Windows User" w:date="2019-08-07T15:23:00Z"/>
          <w:rFonts w:ascii="Courier New" w:hAnsi="Courier New" w:cs="Courier New"/>
          <w:color w:val="000000"/>
          <w:sz w:val="20"/>
          <w:szCs w:val="20"/>
          <w:shd w:val="clear" w:color="auto" w:fill="FFFFFF"/>
        </w:rPr>
      </w:pPr>
      <w:ins w:id="720" w:author="Windows User" w:date="2019-08-07T15:23: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psms_sum=</w:t>
        </w:r>
        <w:r>
          <w:rPr>
            <w:rFonts w:ascii="Courier New" w:hAnsi="Courier New" w:cs="Courier New"/>
            <w:color w:val="800080"/>
            <w:sz w:val="20"/>
            <w:szCs w:val="20"/>
            <w:shd w:val="clear" w:color="auto" w:fill="FFFFFF"/>
          </w:rPr>
          <w:t>"psms sum score"</w:t>
        </w:r>
        <w:r>
          <w:rPr>
            <w:rFonts w:ascii="Courier New" w:hAnsi="Courier New" w:cs="Courier New"/>
            <w:color w:val="000000"/>
            <w:sz w:val="20"/>
            <w:szCs w:val="20"/>
            <w:shd w:val="clear" w:color="auto" w:fill="FFFFFF"/>
          </w:rPr>
          <w:t>;</w:t>
        </w:r>
      </w:ins>
    </w:p>
    <w:p w14:paraId="73A9C9B2" w14:textId="77777777" w:rsidR="00B6609B" w:rsidRDefault="00B6609B" w:rsidP="00B6609B">
      <w:pPr>
        <w:autoSpaceDE w:val="0"/>
        <w:autoSpaceDN w:val="0"/>
        <w:adjustRightInd w:val="0"/>
        <w:spacing w:after="0" w:line="240" w:lineRule="auto"/>
        <w:rPr>
          <w:ins w:id="721" w:author="Windows User" w:date="2019-08-07T15:23:00Z"/>
          <w:rFonts w:ascii="Courier New" w:hAnsi="Courier New" w:cs="Courier New"/>
          <w:color w:val="000000"/>
          <w:sz w:val="20"/>
          <w:szCs w:val="20"/>
          <w:shd w:val="clear" w:color="auto" w:fill="FFFFFF"/>
        </w:rPr>
      </w:pPr>
      <w:ins w:id="722" w:author="Windows User" w:date="2019-08-07T15:23: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psms_adjsum=</w:t>
        </w:r>
        <w:r>
          <w:rPr>
            <w:rFonts w:ascii="Courier New" w:hAnsi="Courier New" w:cs="Courier New"/>
            <w:color w:val="800080"/>
            <w:sz w:val="20"/>
            <w:szCs w:val="20"/>
            <w:shd w:val="clear" w:color="auto" w:fill="FFFFFF"/>
          </w:rPr>
          <w:t>"psms sum score -- adjust for missingness"</w:t>
        </w:r>
        <w:r>
          <w:rPr>
            <w:rFonts w:ascii="Courier New" w:hAnsi="Courier New" w:cs="Courier New"/>
            <w:color w:val="000000"/>
            <w:sz w:val="20"/>
            <w:szCs w:val="20"/>
            <w:shd w:val="clear" w:color="auto" w:fill="FFFFFF"/>
          </w:rPr>
          <w:t>;</w:t>
        </w:r>
      </w:ins>
    </w:p>
    <w:p w14:paraId="53AB9E3C" w14:textId="77777777" w:rsidR="00B6609B" w:rsidRDefault="00B6609B" w:rsidP="00B6609B">
      <w:pPr>
        <w:autoSpaceDE w:val="0"/>
        <w:autoSpaceDN w:val="0"/>
        <w:adjustRightInd w:val="0"/>
        <w:spacing w:after="0" w:line="240" w:lineRule="auto"/>
        <w:rPr>
          <w:ins w:id="723" w:author="Windows User" w:date="2019-08-07T15:23:00Z"/>
          <w:rFonts w:ascii="Courier New" w:hAnsi="Courier New" w:cs="Courier New"/>
          <w:color w:val="000000"/>
          <w:sz w:val="20"/>
          <w:szCs w:val="20"/>
          <w:shd w:val="clear" w:color="auto" w:fill="FFFFFF"/>
        </w:rPr>
      </w:pPr>
    </w:p>
    <w:p w14:paraId="79E24546" w14:textId="77777777" w:rsidR="00B6609B" w:rsidRDefault="00B6609B" w:rsidP="00B6609B">
      <w:pPr>
        <w:autoSpaceDE w:val="0"/>
        <w:autoSpaceDN w:val="0"/>
        <w:adjustRightInd w:val="0"/>
        <w:spacing w:after="0" w:line="240" w:lineRule="auto"/>
        <w:rPr>
          <w:ins w:id="724" w:author="Windows User" w:date="2019-08-07T15:23:00Z"/>
          <w:rFonts w:ascii="Courier New" w:hAnsi="Courier New" w:cs="Courier New"/>
          <w:color w:val="000000"/>
          <w:sz w:val="20"/>
          <w:szCs w:val="20"/>
          <w:shd w:val="clear" w:color="auto" w:fill="FFFFFF"/>
        </w:rPr>
      </w:pPr>
      <w:ins w:id="725" w:author="Windows User" w:date="2019-08-07T15:23:00Z">
        <w:r>
          <w:rPr>
            <w:rFonts w:ascii="Courier New" w:hAnsi="Courier New" w:cs="Courier New"/>
            <w:color w:val="008000"/>
            <w:sz w:val="20"/>
            <w:szCs w:val="20"/>
            <w:shd w:val="clear" w:color="auto" w:fill="FFFFFF"/>
          </w:rPr>
          <w:t>**NOTE: ADL13 IS MISSING. HOW DOES THIS IMPACT OUR SUM SCORES FOR THE PSMS? SHOULD CHECK THIS BEFORE FINAL DATA PROCESSING;</w:t>
        </w:r>
      </w:ins>
    </w:p>
    <w:p w14:paraId="6E716414" w14:textId="77777777" w:rsidR="00B6609B" w:rsidRDefault="00B6609B" w:rsidP="00B6609B">
      <w:pPr>
        <w:autoSpaceDE w:val="0"/>
        <w:autoSpaceDN w:val="0"/>
        <w:adjustRightInd w:val="0"/>
        <w:spacing w:after="0" w:line="240" w:lineRule="auto"/>
        <w:rPr>
          <w:ins w:id="726" w:author="Windows User" w:date="2019-08-07T15:24:00Z"/>
          <w:rFonts w:ascii="Courier New" w:hAnsi="Courier New" w:cs="Courier New"/>
          <w:color w:val="000000"/>
          <w:sz w:val="20"/>
          <w:szCs w:val="20"/>
          <w:shd w:val="clear" w:color="auto" w:fill="FFFFFF"/>
        </w:rPr>
      </w:pPr>
    </w:p>
    <w:p w14:paraId="15733867" w14:textId="0F1955DE" w:rsidR="00B6609B" w:rsidRDefault="00B6609B" w:rsidP="00B6609B">
      <w:pPr>
        <w:autoSpaceDE w:val="0"/>
        <w:autoSpaceDN w:val="0"/>
        <w:adjustRightInd w:val="0"/>
        <w:spacing w:after="0" w:line="240" w:lineRule="auto"/>
        <w:rPr>
          <w:rFonts w:cs="Times New Roman"/>
        </w:rPr>
      </w:pPr>
      <w:ins w:id="727" w:author="Windows User" w:date="2019-08-07T15:24:00Z">
        <w:r>
          <w:rPr>
            <w:rFonts w:ascii="Courier New" w:hAnsi="Courier New" w:cs="Courier New"/>
            <w:color w:val="008000"/>
            <w:sz w:val="20"/>
            <w:szCs w:val="20"/>
            <w:shd w:val="clear" w:color="auto" w:fill="FFFFFF"/>
          </w:rPr>
          <w:t>**NOTE: iadlH has no variability</w:t>
        </w:r>
      </w:ins>
    </w:p>
    <w:p w14:paraId="739332A4" w14:textId="77777777" w:rsidR="00F94E4F" w:rsidRPr="004D11B0" w:rsidRDefault="00F94E4F" w:rsidP="002C0F55">
      <w:pPr>
        <w:autoSpaceDE w:val="0"/>
        <w:autoSpaceDN w:val="0"/>
        <w:adjustRightInd w:val="0"/>
        <w:spacing w:after="0" w:line="240" w:lineRule="auto"/>
        <w:rPr>
          <w:rFonts w:ascii="Courier New" w:hAnsi="Courier New" w:cs="Courier New"/>
          <w:color w:val="000000"/>
          <w:sz w:val="20"/>
          <w:szCs w:val="20"/>
          <w:shd w:val="clear" w:color="auto" w:fill="FFFFFF"/>
        </w:rPr>
      </w:pPr>
    </w:p>
    <w:p w14:paraId="0980A705" w14:textId="77777777" w:rsidR="002C0F55" w:rsidRDefault="002C0F55" w:rsidP="002C0F55">
      <w:pPr>
        <w:autoSpaceDE w:val="0"/>
        <w:autoSpaceDN w:val="0"/>
        <w:adjustRightInd w:val="0"/>
        <w:spacing w:after="0" w:line="240" w:lineRule="auto"/>
        <w:rPr>
          <w:rFonts w:cs="Times New Roman"/>
        </w:rPr>
      </w:pPr>
    </w:p>
    <w:p w14:paraId="2FA030BB" w14:textId="54331756" w:rsidR="00E23B57" w:rsidRDefault="00E23B57">
      <w:pPr>
        <w:rPr>
          <w:rFonts w:cs="Times New Roman"/>
        </w:rPr>
      </w:pPr>
      <w:r>
        <w:rPr>
          <w:rFonts w:cs="Times New Roman"/>
        </w:rPr>
        <w:br w:type="page"/>
      </w:r>
    </w:p>
    <w:p w14:paraId="0FCA4C45" w14:textId="1F84AA13" w:rsidR="008A2560" w:rsidRPr="008A2560" w:rsidRDefault="008A2560" w:rsidP="008A2560">
      <w:pPr>
        <w:pStyle w:val="Heading1"/>
        <w:spacing w:before="0"/>
        <w:jc w:val="center"/>
        <w:rPr>
          <w:rFonts w:asciiTheme="minorHAnsi" w:hAnsiTheme="minorHAnsi"/>
          <w:color w:val="auto"/>
          <w:sz w:val="22"/>
          <w:szCs w:val="22"/>
        </w:rPr>
      </w:pPr>
      <w:bookmarkStart w:id="728" w:name="_Toc2071868"/>
      <w:r w:rsidRPr="008A2560">
        <w:rPr>
          <w:rFonts w:asciiTheme="minorHAnsi" w:hAnsiTheme="minorHAnsi"/>
          <w:color w:val="auto"/>
          <w:sz w:val="22"/>
          <w:szCs w:val="22"/>
        </w:rPr>
        <w:lastRenderedPageBreak/>
        <w:t>FAST</w:t>
      </w:r>
      <w:bookmarkEnd w:id="728"/>
    </w:p>
    <w:p w14:paraId="5EDCBA06" w14:textId="7BDD3285" w:rsidR="008A2560" w:rsidRPr="00E142A0" w:rsidRDefault="008A2560" w:rsidP="008A2560">
      <w:pPr>
        <w:pBdr>
          <w:bottom w:val="single" w:sz="6" w:space="1" w:color="auto"/>
        </w:pBdr>
        <w:spacing w:after="0" w:line="240" w:lineRule="auto"/>
        <w:contextualSpacing/>
        <w:jc w:val="center"/>
        <w:rPr>
          <w:b/>
        </w:rPr>
      </w:pPr>
      <w:r w:rsidRPr="00E23B57">
        <w:rPr>
          <w:b/>
        </w:rPr>
        <w:t>(</w:t>
      </w:r>
      <w:r w:rsidR="00E23B57" w:rsidRPr="00E23B57">
        <w:rPr>
          <w:b/>
        </w:rPr>
        <w:t>19</w:t>
      </w:r>
      <w:r w:rsidRPr="00E23B57">
        <w:rPr>
          <w:b/>
        </w:rPr>
        <w:t xml:space="preserve"> items)</w:t>
      </w:r>
    </w:p>
    <w:p w14:paraId="54D9528B" w14:textId="77777777" w:rsidR="008A2560" w:rsidRDefault="008A2560" w:rsidP="008A2560">
      <w:pPr>
        <w:pBdr>
          <w:bottom w:val="single" w:sz="4" w:space="1" w:color="auto"/>
        </w:pBdr>
        <w:spacing w:after="0"/>
        <w:rPr>
          <w:rFonts w:cs="Times New Roman"/>
          <w:b/>
        </w:rPr>
      </w:pPr>
      <w:r w:rsidRPr="0080583D">
        <w:rPr>
          <w:rFonts w:cs="Times New Roman"/>
          <w:b/>
        </w:rPr>
        <w:t>DESCRIPTION</w:t>
      </w:r>
    </w:p>
    <w:p w14:paraId="15B0F690" w14:textId="28AE8342" w:rsidR="0080583D" w:rsidRPr="0080583D" w:rsidRDefault="0080583D" w:rsidP="008A2560">
      <w:pPr>
        <w:pBdr>
          <w:bottom w:val="single" w:sz="4" w:space="1" w:color="auto"/>
        </w:pBdr>
        <w:spacing w:after="0"/>
        <w:rPr>
          <w:rFonts w:cs="Times New Roman"/>
        </w:rPr>
      </w:pPr>
      <w:r w:rsidRPr="0080583D">
        <w:rPr>
          <w:rFonts w:cs="Times New Roman"/>
        </w:rPr>
        <w:t xml:space="preserve">This measure was selected to assess functional performance </w:t>
      </w:r>
      <w:r>
        <w:rPr>
          <w:rFonts w:cs="Times New Roman"/>
        </w:rPr>
        <w:t xml:space="preserve">and deterioration as well as </w:t>
      </w:r>
      <w:r w:rsidRPr="0080583D">
        <w:rPr>
          <w:rFonts w:cs="Times New Roman"/>
        </w:rPr>
        <w:t>activities of daily living in participants.</w:t>
      </w:r>
    </w:p>
    <w:p w14:paraId="30407A96" w14:textId="77777777" w:rsidR="008A2560" w:rsidRDefault="008A2560" w:rsidP="008A2560">
      <w:pPr>
        <w:pBdr>
          <w:bottom w:val="single" w:sz="6" w:space="1" w:color="auto"/>
        </w:pBdr>
        <w:spacing w:after="0"/>
        <w:rPr>
          <w:rFonts w:cs="Times New Roman"/>
          <w:b/>
        </w:rPr>
      </w:pPr>
      <w:r w:rsidRPr="0080583D">
        <w:rPr>
          <w:rFonts w:cs="Times New Roman"/>
          <w:b/>
        </w:rPr>
        <w:t>ASSOCIATED PAPERS</w:t>
      </w:r>
    </w:p>
    <w:p w14:paraId="68625B3A" w14:textId="2052AB38" w:rsidR="0080583D" w:rsidRPr="0080583D" w:rsidRDefault="0080583D" w:rsidP="008A2560">
      <w:pPr>
        <w:pBdr>
          <w:bottom w:val="single" w:sz="6" w:space="1" w:color="auto"/>
        </w:pBdr>
        <w:spacing w:after="0"/>
        <w:rPr>
          <w:rFonts w:cs="Times New Roman"/>
        </w:rPr>
      </w:pPr>
      <w:r w:rsidRPr="0080583D">
        <w:rPr>
          <w:rFonts w:cs="Times New Roman"/>
        </w:rPr>
        <w:t xml:space="preserve">Reisberg, B. (1988). Functional assessment staging (fast). </w:t>
      </w:r>
      <w:r w:rsidRPr="0080583D">
        <w:rPr>
          <w:rFonts w:cs="Times New Roman"/>
          <w:i/>
        </w:rPr>
        <w:t>Psychopharmacology Bulletin, 24,</w:t>
      </w:r>
      <w:r w:rsidRPr="0080583D">
        <w:rPr>
          <w:rFonts w:cs="Times New Roman"/>
        </w:rPr>
        <w:t xml:space="preserve"> 653-659.</w:t>
      </w:r>
    </w:p>
    <w:p w14:paraId="34AB8909" w14:textId="77777777" w:rsidR="008A2560" w:rsidRPr="0080583D" w:rsidRDefault="008A2560" w:rsidP="008A2560">
      <w:pPr>
        <w:spacing w:after="0"/>
        <w:rPr>
          <w:rFonts w:cs="Times New Roman"/>
          <w:b/>
        </w:rPr>
      </w:pPr>
      <w:r w:rsidRPr="0080583D">
        <w:rPr>
          <w:rFonts w:cs="Times New Roman"/>
          <w:b/>
        </w:rPr>
        <w:t>SUBJECT INSTRUCTIONS:</w:t>
      </w:r>
    </w:p>
    <w:p w14:paraId="33B4EF1E" w14:textId="1E7F5372" w:rsidR="008A2560" w:rsidRPr="0080583D" w:rsidRDefault="0080583D" w:rsidP="008A2560">
      <w:pPr>
        <w:spacing w:after="0"/>
        <w:rPr>
          <w:rFonts w:cs="Times New Roman"/>
        </w:rPr>
      </w:pPr>
      <w:r w:rsidRPr="0080583D">
        <w:rPr>
          <w:rFonts w:cs="Times New Roman"/>
        </w:rPr>
        <w:t>N/A</w:t>
      </w:r>
    </w:p>
    <w:tbl>
      <w:tblPr>
        <w:tblStyle w:val="TableGrid"/>
        <w:tblW w:w="0" w:type="auto"/>
        <w:tblLook w:val="04A0" w:firstRow="1" w:lastRow="0" w:firstColumn="1" w:lastColumn="0" w:noHBand="0" w:noVBand="1"/>
      </w:tblPr>
      <w:tblGrid>
        <w:gridCol w:w="1368"/>
        <w:gridCol w:w="6419"/>
        <w:gridCol w:w="1563"/>
      </w:tblGrid>
      <w:tr w:rsidR="00E23B57" w:rsidRPr="000431A1" w14:paraId="4A5A68BE" w14:textId="77777777" w:rsidTr="005A4EE0">
        <w:tc>
          <w:tcPr>
            <w:tcW w:w="0" w:type="auto"/>
            <w:tcBorders>
              <w:top w:val="single" w:sz="4" w:space="0" w:color="auto"/>
              <w:left w:val="single" w:sz="4" w:space="0" w:color="auto"/>
              <w:bottom w:val="single" w:sz="4" w:space="0" w:color="auto"/>
              <w:right w:val="single" w:sz="4" w:space="0" w:color="auto"/>
            </w:tcBorders>
            <w:hideMark/>
          </w:tcPr>
          <w:p w14:paraId="3F462B5D" w14:textId="77777777" w:rsidR="00E23B57" w:rsidRPr="00326291" w:rsidRDefault="00E23B57" w:rsidP="005A4EE0">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01FA63FC" w14:textId="77777777" w:rsidR="00E23B57" w:rsidRPr="00326291" w:rsidRDefault="00E23B57" w:rsidP="005A4EE0">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7DDA5BD0" w14:textId="77777777" w:rsidR="00E23B57" w:rsidRPr="00326291" w:rsidRDefault="00E23B57" w:rsidP="005A4EE0">
            <w:pPr>
              <w:jc w:val="center"/>
              <w:rPr>
                <w:rFonts w:cs="Times New Roman"/>
                <w:b/>
              </w:rPr>
            </w:pPr>
            <w:r w:rsidRPr="00326291">
              <w:rPr>
                <w:rFonts w:cs="Times New Roman"/>
                <w:b/>
              </w:rPr>
              <w:t>Item Values</w:t>
            </w:r>
          </w:p>
        </w:tc>
      </w:tr>
      <w:tr w:rsidR="00E23B57" w:rsidRPr="000431A1" w14:paraId="6204E579" w14:textId="77777777" w:rsidTr="005A4EE0">
        <w:tc>
          <w:tcPr>
            <w:tcW w:w="0" w:type="auto"/>
            <w:tcBorders>
              <w:top w:val="single" w:sz="4" w:space="0" w:color="auto"/>
              <w:left w:val="single" w:sz="4" w:space="0" w:color="auto"/>
              <w:bottom w:val="single" w:sz="4" w:space="0" w:color="auto"/>
              <w:right w:val="single" w:sz="4" w:space="0" w:color="auto"/>
            </w:tcBorders>
          </w:tcPr>
          <w:p w14:paraId="0971195E" w14:textId="2FA3B3D2" w:rsidR="00E23B57" w:rsidRPr="000C56C9" w:rsidRDefault="00E23B57" w:rsidP="005A4EE0">
            <w:pPr>
              <w:jc w:val="center"/>
              <w:rPr>
                <w:rFonts w:cs="Times New Roman"/>
              </w:rPr>
            </w:pPr>
            <w:r>
              <w:rPr>
                <w:rFonts w:cs="Times New Roman"/>
              </w:rPr>
              <w:t>FASTINFR</w:t>
            </w:r>
          </w:p>
        </w:tc>
        <w:tc>
          <w:tcPr>
            <w:tcW w:w="0" w:type="auto"/>
            <w:tcBorders>
              <w:top w:val="single" w:sz="4" w:space="0" w:color="auto"/>
              <w:left w:val="single" w:sz="4" w:space="0" w:color="auto"/>
              <w:bottom w:val="single" w:sz="4" w:space="0" w:color="auto"/>
              <w:right w:val="single" w:sz="4" w:space="0" w:color="auto"/>
            </w:tcBorders>
          </w:tcPr>
          <w:p w14:paraId="52E6E48B" w14:textId="0DAF8113" w:rsidR="00E23B57" w:rsidRPr="000C56C9" w:rsidRDefault="00E23B57" w:rsidP="005A4EE0">
            <w:pPr>
              <w:rPr>
                <w:rFonts w:cs="Times New Roman"/>
              </w:rPr>
            </w:pPr>
            <w:r>
              <w:rPr>
                <w:rFonts w:cs="Times New Roman"/>
              </w:rPr>
              <w:t>Respondent’s relationship to subject</w:t>
            </w:r>
          </w:p>
        </w:tc>
        <w:tc>
          <w:tcPr>
            <w:tcW w:w="0" w:type="auto"/>
            <w:tcBorders>
              <w:top w:val="single" w:sz="4" w:space="0" w:color="auto"/>
              <w:left w:val="single" w:sz="4" w:space="0" w:color="auto"/>
              <w:bottom w:val="single" w:sz="4" w:space="0" w:color="auto"/>
              <w:right w:val="single" w:sz="4" w:space="0" w:color="auto"/>
            </w:tcBorders>
          </w:tcPr>
          <w:p w14:paraId="20F77631" w14:textId="6042A52B" w:rsidR="00E23B57" w:rsidRDefault="00E23B57" w:rsidP="005A4EE0">
            <w:pPr>
              <w:rPr>
                <w:rFonts w:cs="Times New Roman"/>
              </w:rPr>
            </w:pPr>
            <w:r>
              <w:rPr>
                <w:rFonts w:cs="Times New Roman"/>
              </w:rPr>
              <w:t>1=Self</w:t>
            </w:r>
          </w:p>
          <w:p w14:paraId="44BC2316" w14:textId="77777777" w:rsidR="00E23B57" w:rsidRDefault="00E23B57" w:rsidP="005A4EE0">
            <w:pPr>
              <w:rPr>
                <w:rFonts w:cs="Times New Roman"/>
              </w:rPr>
            </w:pPr>
            <w:r>
              <w:rPr>
                <w:rFonts w:cs="Times New Roman"/>
              </w:rPr>
              <w:t>2=Spouse</w:t>
            </w:r>
          </w:p>
          <w:p w14:paraId="009ACBC0" w14:textId="77777777" w:rsidR="00E23B57" w:rsidRDefault="00E23B57" w:rsidP="005A4EE0">
            <w:pPr>
              <w:rPr>
                <w:rFonts w:cs="Times New Roman"/>
              </w:rPr>
            </w:pPr>
            <w:r>
              <w:rPr>
                <w:rFonts w:cs="Times New Roman"/>
              </w:rPr>
              <w:t>3=Son</w:t>
            </w:r>
          </w:p>
          <w:p w14:paraId="59A9E20A" w14:textId="77777777" w:rsidR="00E23B57" w:rsidRDefault="00E23B57" w:rsidP="005A4EE0">
            <w:pPr>
              <w:rPr>
                <w:rFonts w:cs="Times New Roman"/>
              </w:rPr>
            </w:pPr>
            <w:r>
              <w:rPr>
                <w:rFonts w:cs="Times New Roman"/>
              </w:rPr>
              <w:t>4=Daughter</w:t>
            </w:r>
          </w:p>
          <w:p w14:paraId="053447AE" w14:textId="77777777" w:rsidR="00E23B57" w:rsidRDefault="00E23B57" w:rsidP="005A4EE0">
            <w:pPr>
              <w:rPr>
                <w:rFonts w:cs="Times New Roman"/>
              </w:rPr>
            </w:pPr>
            <w:r>
              <w:rPr>
                <w:rFonts w:cs="Times New Roman"/>
              </w:rPr>
              <w:t>5=Friend</w:t>
            </w:r>
          </w:p>
          <w:p w14:paraId="7EDA8794" w14:textId="5F2974DA" w:rsidR="00E23B57" w:rsidRPr="000C56C9" w:rsidRDefault="00E23B57" w:rsidP="005A4EE0">
            <w:pPr>
              <w:rPr>
                <w:rFonts w:cs="Times New Roman"/>
              </w:rPr>
            </w:pPr>
            <w:r>
              <w:rPr>
                <w:rFonts w:cs="Times New Roman"/>
              </w:rPr>
              <w:t>6=Other (specify)</w:t>
            </w:r>
          </w:p>
        </w:tc>
      </w:tr>
      <w:tr w:rsidR="00E23B57" w:rsidRPr="000431A1" w14:paraId="18C83BB6" w14:textId="77777777" w:rsidTr="005A4EE0">
        <w:tc>
          <w:tcPr>
            <w:tcW w:w="0" w:type="auto"/>
            <w:tcBorders>
              <w:top w:val="single" w:sz="4" w:space="0" w:color="auto"/>
              <w:left w:val="single" w:sz="4" w:space="0" w:color="auto"/>
              <w:bottom w:val="single" w:sz="4" w:space="0" w:color="auto"/>
              <w:right w:val="single" w:sz="4" w:space="0" w:color="auto"/>
            </w:tcBorders>
          </w:tcPr>
          <w:p w14:paraId="70E434BC" w14:textId="41AE84CD" w:rsidR="00E23B57" w:rsidRPr="000C56C9" w:rsidRDefault="00E23B57" w:rsidP="005A4EE0">
            <w:pPr>
              <w:jc w:val="center"/>
              <w:rPr>
                <w:rFonts w:cs="Times New Roman"/>
              </w:rPr>
            </w:pPr>
            <w:r>
              <w:rPr>
                <w:rFonts w:cs="Times New Roman"/>
              </w:rPr>
              <w:t>FAST1</w:t>
            </w:r>
          </w:p>
        </w:tc>
        <w:tc>
          <w:tcPr>
            <w:tcW w:w="0" w:type="auto"/>
            <w:tcBorders>
              <w:top w:val="single" w:sz="4" w:space="0" w:color="auto"/>
              <w:left w:val="single" w:sz="4" w:space="0" w:color="auto"/>
              <w:bottom w:val="single" w:sz="4" w:space="0" w:color="auto"/>
              <w:right w:val="single" w:sz="4" w:space="0" w:color="auto"/>
            </w:tcBorders>
          </w:tcPr>
          <w:p w14:paraId="7DC81212" w14:textId="3E4BF890" w:rsidR="00E23B57" w:rsidRPr="000C56C9" w:rsidRDefault="00E23B57" w:rsidP="005A4EE0">
            <w:pPr>
              <w:rPr>
                <w:rFonts w:cs="Times New Roman"/>
              </w:rPr>
            </w:pPr>
            <w:r>
              <w:rPr>
                <w:rFonts w:cs="Times New Roman"/>
              </w:rPr>
              <w:t>No difficulties either subjectively or objectively</w:t>
            </w:r>
          </w:p>
        </w:tc>
        <w:tc>
          <w:tcPr>
            <w:tcW w:w="0" w:type="auto"/>
            <w:tcBorders>
              <w:top w:val="single" w:sz="4" w:space="0" w:color="auto"/>
              <w:left w:val="single" w:sz="4" w:space="0" w:color="auto"/>
              <w:bottom w:val="single" w:sz="4" w:space="0" w:color="auto"/>
              <w:right w:val="single" w:sz="4" w:space="0" w:color="auto"/>
            </w:tcBorders>
          </w:tcPr>
          <w:p w14:paraId="5474BADE" w14:textId="77777777" w:rsidR="00E23B57" w:rsidRDefault="00E23B57" w:rsidP="005A4EE0">
            <w:pPr>
              <w:rPr>
                <w:rFonts w:cs="Times New Roman"/>
              </w:rPr>
            </w:pPr>
            <w:r>
              <w:rPr>
                <w:rFonts w:cs="Times New Roman"/>
              </w:rPr>
              <w:t>0=No</w:t>
            </w:r>
          </w:p>
          <w:p w14:paraId="7F6A2D74" w14:textId="43B2B9E9" w:rsidR="00E23B57" w:rsidRPr="000C56C9" w:rsidRDefault="00E23B57" w:rsidP="005A4EE0">
            <w:pPr>
              <w:rPr>
                <w:rFonts w:cs="Times New Roman"/>
              </w:rPr>
            </w:pPr>
            <w:r>
              <w:rPr>
                <w:rFonts w:cs="Times New Roman"/>
              </w:rPr>
              <w:t>1=Yes</w:t>
            </w:r>
          </w:p>
        </w:tc>
      </w:tr>
      <w:tr w:rsidR="00E23B57" w:rsidRPr="000431A1" w14:paraId="52CAF500" w14:textId="77777777" w:rsidTr="005A4EE0">
        <w:tc>
          <w:tcPr>
            <w:tcW w:w="0" w:type="auto"/>
            <w:tcBorders>
              <w:top w:val="single" w:sz="4" w:space="0" w:color="auto"/>
              <w:left w:val="single" w:sz="4" w:space="0" w:color="auto"/>
              <w:bottom w:val="single" w:sz="4" w:space="0" w:color="auto"/>
              <w:right w:val="single" w:sz="4" w:space="0" w:color="auto"/>
            </w:tcBorders>
          </w:tcPr>
          <w:p w14:paraId="54A772C8" w14:textId="6FE12108" w:rsidR="00E23B57" w:rsidRPr="000C56C9" w:rsidRDefault="00E23B57" w:rsidP="008A2560">
            <w:pPr>
              <w:jc w:val="center"/>
              <w:rPr>
                <w:rFonts w:cs="Times New Roman"/>
              </w:rPr>
            </w:pPr>
            <w:r>
              <w:rPr>
                <w:rFonts w:cs="Times New Roman"/>
              </w:rPr>
              <w:t>FAST2</w:t>
            </w:r>
          </w:p>
        </w:tc>
        <w:tc>
          <w:tcPr>
            <w:tcW w:w="0" w:type="auto"/>
            <w:tcBorders>
              <w:top w:val="single" w:sz="4" w:space="0" w:color="auto"/>
              <w:left w:val="single" w:sz="4" w:space="0" w:color="auto"/>
              <w:bottom w:val="single" w:sz="4" w:space="0" w:color="auto"/>
              <w:right w:val="single" w:sz="4" w:space="0" w:color="auto"/>
            </w:tcBorders>
          </w:tcPr>
          <w:p w14:paraId="36EB4F4E" w14:textId="12B06D21" w:rsidR="00E23B57" w:rsidRPr="000C56C9" w:rsidRDefault="00E23B57" w:rsidP="008A2560">
            <w:pPr>
              <w:rPr>
                <w:rFonts w:cs="Times New Roman"/>
              </w:rPr>
            </w:pPr>
            <w:r>
              <w:rPr>
                <w:rFonts w:cs="Times New Roman"/>
              </w:rPr>
              <w:t>Complains of forgetting location of objects, subjective work difficulties</w:t>
            </w:r>
          </w:p>
        </w:tc>
        <w:tc>
          <w:tcPr>
            <w:tcW w:w="0" w:type="auto"/>
            <w:tcBorders>
              <w:top w:val="single" w:sz="4" w:space="0" w:color="auto"/>
              <w:left w:val="single" w:sz="4" w:space="0" w:color="auto"/>
              <w:bottom w:val="single" w:sz="4" w:space="0" w:color="auto"/>
              <w:right w:val="single" w:sz="4" w:space="0" w:color="auto"/>
            </w:tcBorders>
          </w:tcPr>
          <w:p w14:paraId="4BBED971" w14:textId="77777777" w:rsidR="00E23B57" w:rsidRDefault="00E23B57" w:rsidP="00C2717F">
            <w:pPr>
              <w:rPr>
                <w:rFonts w:cs="Times New Roman"/>
              </w:rPr>
            </w:pPr>
            <w:r>
              <w:rPr>
                <w:rFonts w:cs="Times New Roman"/>
              </w:rPr>
              <w:t>0=No</w:t>
            </w:r>
          </w:p>
          <w:p w14:paraId="7C4E2558" w14:textId="73A899FE" w:rsidR="00E23B57" w:rsidRPr="000C56C9" w:rsidRDefault="00E23B57" w:rsidP="00C2717F">
            <w:pPr>
              <w:rPr>
                <w:rFonts w:cs="Times New Roman"/>
              </w:rPr>
            </w:pPr>
            <w:r>
              <w:rPr>
                <w:rFonts w:cs="Times New Roman"/>
              </w:rPr>
              <w:t>1=Yes</w:t>
            </w:r>
          </w:p>
        </w:tc>
      </w:tr>
      <w:tr w:rsidR="00E23B57" w:rsidRPr="000431A1" w14:paraId="3F92565C" w14:textId="77777777" w:rsidTr="005A4EE0">
        <w:tc>
          <w:tcPr>
            <w:tcW w:w="0" w:type="auto"/>
            <w:tcBorders>
              <w:top w:val="single" w:sz="4" w:space="0" w:color="auto"/>
              <w:left w:val="single" w:sz="4" w:space="0" w:color="auto"/>
              <w:bottom w:val="single" w:sz="4" w:space="0" w:color="auto"/>
              <w:right w:val="single" w:sz="4" w:space="0" w:color="auto"/>
            </w:tcBorders>
          </w:tcPr>
          <w:p w14:paraId="4F25D418" w14:textId="61DF2824" w:rsidR="00E23B57" w:rsidRPr="000C56C9" w:rsidRDefault="00E23B57" w:rsidP="008A2560">
            <w:pPr>
              <w:jc w:val="center"/>
              <w:rPr>
                <w:rFonts w:cs="Times New Roman"/>
              </w:rPr>
            </w:pPr>
            <w:r w:rsidRPr="00F65A41">
              <w:rPr>
                <w:rFonts w:cs="Times New Roman"/>
              </w:rPr>
              <w:t>FAST</w:t>
            </w:r>
            <w:r>
              <w:rPr>
                <w:rFonts w:cs="Times New Roman"/>
              </w:rPr>
              <w:t>3</w:t>
            </w:r>
          </w:p>
        </w:tc>
        <w:tc>
          <w:tcPr>
            <w:tcW w:w="0" w:type="auto"/>
            <w:tcBorders>
              <w:top w:val="single" w:sz="4" w:space="0" w:color="auto"/>
              <w:left w:val="single" w:sz="4" w:space="0" w:color="auto"/>
              <w:bottom w:val="single" w:sz="4" w:space="0" w:color="auto"/>
              <w:right w:val="single" w:sz="4" w:space="0" w:color="auto"/>
            </w:tcBorders>
          </w:tcPr>
          <w:p w14:paraId="7946876A" w14:textId="19C6A436" w:rsidR="00E23B57" w:rsidRPr="000C56C9" w:rsidRDefault="00E23B57" w:rsidP="008A2560">
            <w:pPr>
              <w:rPr>
                <w:rFonts w:cs="Times New Roman"/>
              </w:rPr>
            </w:pPr>
            <w:r>
              <w:rPr>
                <w:rFonts w:cs="Times New Roman"/>
              </w:rPr>
              <w:t>Decreased functioning evident to family (coworkers); difficulty e.g. in traveling to new locations</w:t>
            </w:r>
          </w:p>
        </w:tc>
        <w:tc>
          <w:tcPr>
            <w:tcW w:w="0" w:type="auto"/>
            <w:tcBorders>
              <w:top w:val="single" w:sz="4" w:space="0" w:color="auto"/>
              <w:left w:val="single" w:sz="4" w:space="0" w:color="auto"/>
              <w:bottom w:val="single" w:sz="4" w:space="0" w:color="auto"/>
              <w:right w:val="single" w:sz="4" w:space="0" w:color="auto"/>
            </w:tcBorders>
          </w:tcPr>
          <w:p w14:paraId="256397A2" w14:textId="77777777" w:rsidR="00E23B57" w:rsidRDefault="00E23B57" w:rsidP="00C2717F">
            <w:pPr>
              <w:rPr>
                <w:rFonts w:cs="Times New Roman"/>
              </w:rPr>
            </w:pPr>
            <w:r>
              <w:rPr>
                <w:rFonts w:cs="Times New Roman"/>
              </w:rPr>
              <w:t>0=No</w:t>
            </w:r>
          </w:p>
          <w:p w14:paraId="21C5E086" w14:textId="78BCF70B" w:rsidR="00E23B57" w:rsidRPr="000C56C9" w:rsidRDefault="00E23B57" w:rsidP="00C2717F">
            <w:pPr>
              <w:rPr>
                <w:rFonts w:cs="Times New Roman"/>
              </w:rPr>
            </w:pPr>
            <w:r>
              <w:rPr>
                <w:rFonts w:cs="Times New Roman"/>
              </w:rPr>
              <w:t>1=Yes</w:t>
            </w:r>
          </w:p>
        </w:tc>
      </w:tr>
      <w:tr w:rsidR="00E23B57" w:rsidRPr="00E142A0" w14:paraId="2ACBD89D" w14:textId="77777777" w:rsidTr="005A4EE0">
        <w:tc>
          <w:tcPr>
            <w:tcW w:w="0" w:type="auto"/>
            <w:tcBorders>
              <w:top w:val="single" w:sz="4" w:space="0" w:color="auto"/>
              <w:left w:val="single" w:sz="4" w:space="0" w:color="auto"/>
              <w:bottom w:val="single" w:sz="4" w:space="0" w:color="auto"/>
              <w:right w:val="single" w:sz="4" w:space="0" w:color="auto"/>
            </w:tcBorders>
          </w:tcPr>
          <w:p w14:paraId="6C07D98A" w14:textId="4913C7E4" w:rsidR="00E23B57" w:rsidRPr="000C56C9" w:rsidRDefault="00E23B57" w:rsidP="008A2560">
            <w:pPr>
              <w:jc w:val="center"/>
              <w:rPr>
                <w:rFonts w:cs="Times New Roman"/>
              </w:rPr>
            </w:pPr>
            <w:r w:rsidRPr="00F65A41">
              <w:rPr>
                <w:rFonts w:cs="Times New Roman"/>
              </w:rPr>
              <w:t>FAST</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04318656" w14:textId="7DBF5649" w:rsidR="00E23B57" w:rsidRPr="000C56C9" w:rsidRDefault="00E23B57" w:rsidP="008A2560">
            <w:pPr>
              <w:rPr>
                <w:rFonts w:cs="Times New Roman"/>
              </w:rPr>
            </w:pPr>
            <w:r>
              <w:rPr>
                <w:rFonts w:cs="Times New Roman"/>
              </w:rPr>
              <w:t>Decreased ability to perform complex tasks (e.g. planning dinner for guests, handling finances, marketing).</w:t>
            </w:r>
          </w:p>
        </w:tc>
        <w:tc>
          <w:tcPr>
            <w:tcW w:w="0" w:type="auto"/>
            <w:tcBorders>
              <w:top w:val="single" w:sz="4" w:space="0" w:color="auto"/>
              <w:left w:val="single" w:sz="4" w:space="0" w:color="auto"/>
              <w:bottom w:val="single" w:sz="4" w:space="0" w:color="auto"/>
              <w:right w:val="single" w:sz="4" w:space="0" w:color="auto"/>
            </w:tcBorders>
          </w:tcPr>
          <w:p w14:paraId="4D28A5C3" w14:textId="77777777" w:rsidR="00E23B57" w:rsidRDefault="00E23B57" w:rsidP="00C2717F">
            <w:pPr>
              <w:rPr>
                <w:rFonts w:cs="Times New Roman"/>
              </w:rPr>
            </w:pPr>
            <w:r>
              <w:rPr>
                <w:rFonts w:cs="Times New Roman"/>
              </w:rPr>
              <w:t>0=No</w:t>
            </w:r>
          </w:p>
          <w:p w14:paraId="7AFB46D0" w14:textId="2B6BF90A" w:rsidR="00E23B57" w:rsidRPr="000C56C9" w:rsidRDefault="00E23B57" w:rsidP="00C2717F">
            <w:pPr>
              <w:rPr>
                <w:rFonts w:cs="Times New Roman"/>
              </w:rPr>
            </w:pPr>
            <w:r>
              <w:rPr>
                <w:rFonts w:cs="Times New Roman"/>
              </w:rPr>
              <w:t>1=Yes</w:t>
            </w:r>
          </w:p>
        </w:tc>
      </w:tr>
      <w:tr w:rsidR="00E23B57" w:rsidRPr="00E142A0" w14:paraId="179644AB" w14:textId="77777777" w:rsidTr="005A4EE0">
        <w:tc>
          <w:tcPr>
            <w:tcW w:w="0" w:type="auto"/>
            <w:tcBorders>
              <w:top w:val="single" w:sz="4" w:space="0" w:color="auto"/>
              <w:left w:val="single" w:sz="4" w:space="0" w:color="auto"/>
              <w:bottom w:val="single" w:sz="4" w:space="0" w:color="auto"/>
              <w:right w:val="single" w:sz="4" w:space="0" w:color="auto"/>
            </w:tcBorders>
          </w:tcPr>
          <w:p w14:paraId="070ECC85" w14:textId="16E8555D" w:rsidR="00E23B57" w:rsidRPr="000C56C9" w:rsidRDefault="00E23B57" w:rsidP="008A2560">
            <w:pPr>
              <w:jc w:val="center"/>
              <w:rPr>
                <w:rFonts w:cs="Times New Roman"/>
              </w:rPr>
            </w:pPr>
            <w:r w:rsidRPr="00F65A41">
              <w:rPr>
                <w:rFonts w:cs="Times New Roman"/>
              </w:rPr>
              <w:t>FAST</w:t>
            </w:r>
            <w:r>
              <w:rPr>
                <w:rFonts w:cs="Times New Roman"/>
              </w:rPr>
              <w:t>5</w:t>
            </w:r>
          </w:p>
        </w:tc>
        <w:tc>
          <w:tcPr>
            <w:tcW w:w="0" w:type="auto"/>
            <w:tcBorders>
              <w:top w:val="single" w:sz="4" w:space="0" w:color="auto"/>
              <w:left w:val="single" w:sz="4" w:space="0" w:color="auto"/>
              <w:bottom w:val="single" w:sz="4" w:space="0" w:color="auto"/>
              <w:right w:val="single" w:sz="4" w:space="0" w:color="auto"/>
            </w:tcBorders>
          </w:tcPr>
          <w:p w14:paraId="5DC8CF19" w14:textId="5F76D952" w:rsidR="00E23B57" w:rsidRPr="000C56C9" w:rsidRDefault="00E23B57" w:rsidP="008A2560">
            <w:pPr>
              <w:rPr>
                <w:rFonts w:cs="Times New Roman"/>
              </w:rPr>
            </w:pPr>
            <w:r>
              <w:rPr>
                <w:rFonts w:cs="Times New Roman"/>
              </w:rPr>
              <w:t>Requires assistance in choosing proper clothing</w:t>
            </w:r>
          </w:p>
        </w:tc>
        <w:tc>
          <w:tcPr>
            <w:tcW w:w="0" w:type="auto"/>
            <w:tcBorders>
              <w:top w:val="single" w:sz="4" w:space="0" w:color="auto"/>
              <w:left w:val="single" w:sz="4" w:space="0" w:color="auto"/>
              <w:bottom w:val="single" w:sz="4" w:space="0" w:color="auto"/>
              <w:right w:val="single" w:sz="4" w:space="0" w:color="auto"/>
            </w:tcBorders>
          </w:tcPr>
          <w:p w14:paraId="55718C20" w14:textId="77777777" w:rsidR="00E23B57" w:rsidRDefault="00E23B57" w:rsidP="00C2717F">
            <w:pPr>
              <w:rPr>
                <w:rFonts w:cs="Times New Roman"/>
              </w:rPr>
            </w:pPr>
            <w:r>
              <w:rPr>
                <w:rFonts w:cs="Times New Roman"/>
              </w:rPr>
              <w:t>0=No</w:t>
            </w:r>
          </w:p>
          <w:p w14:paraId="7BBDE88A" w14:textId="001984C4" w:rsidR="00E23B57" w:rsidRPr="000C56C9" w:rsidRDefault="00E23B57" w:rsidP="00C2717F">
            <w:pPr>
              <w:rPr>
                <w:rFonts w:cs="Times New Roman"/>
              </w:rPr>
            </w:pPr>
            <w:r>
              <w:rPr>
                <w:rFonts w:cs="Times New Roman"/>
              </w:rPr>
              <w:t>1=Yes</w:t>
            </w:r>
          </w:p>
        </w:tc>
      </w:tr>
      <w:tr w:rsidR="00E23B57" w:rsidRPr="00E142A0" w14:paraId="24690A7B" w14:textId="77777777" w:rsidTr="005A4EE0">
        <w:tc>
          <w:tcPr>
            <w:tcW w:w="0" w:type="auto"/>
            <w:tcBorders>
              <w:top w:val="single" w:sz="4" w:space="0" w:color="auto"/>
              <w:left w:val="single" w:sz="4" w:space="0" w:color="auto"/>
              <w:bottom w:val="single" w:sz="4" w:space="0" w:color="auto"/>
              <w:right w:val="single" w:sz="4" w:space="0" w:color="auto"/>
            </w:tcBorders>
          </w:tcPr>
          <w:p w14:paraId="7AD51D79" w14:textId="6A1F9AF6" w:rsidR="00E23B57" w:rsidRPr="000C56C9" w:rsidRDefault="00E23B57" w:rsidP="008A2560">
            <w:pPr>
              <w:jc w:val="center"/>
              <w:rPr>
                <w:rFonts w:cs="Times New Roman"/>
              </w:rPr>
            </w:pPr>
            <w:r w:rsidRPr="00F65A41">
              <w:rPr>
                <w:rFonts w:cs="Times New Roman"/>
              </w:rPr>
              <w:t>FAST</w:t>
            </w:r>
            <w:r>
              <w:rPr>
                <w:rFonts w:cs="Times New Roman"/>
              </w:rPr>
              <w:t>6A</w:t>
            </w:r>
          </w:p>
        </w:tc>
        <w:tc>
          <w:tcPr>
            <w:tcW w:w="0" w:type="auto"/>
            <w:tcBorders>
              <w:top w:val="single" w:sz="4" w:space="0" w:color="auto"/>
              <w:left w:val="single" w:sz="4" w:space="0" w:color="auto"/>
              <w:bottom w:val="single" w:sz="4" w:space="0" w:color="auto"/>
              <w:right w:val="single" w:sz="4" w:space="0" w:color="auto"/>
            </w:tcBorders>
          </w:tcPr>
          <w:p w14:paraId="5CD8A47D" w14:textId="20840445" w:rsidR="00E23B57" w:rsidRPr="000C56C9" w:rsidRDefault="00E23B57" w:rsidP="008A2560">
            <w:pPr>
              <w:rPr>
                <w:rFonts w:cs="Times New Roman"/>
              </w:rPr>
            </w:pPr>
            <w:r>
              <w:rPr>
                <w:rFonts w:cs="Times New Roman"/>
              </w:rPr>
              <w:t>Difficulty putting on clothing properly</w:t>
            </w:r>
          </w:p>
        </w:tc>
        <w:tc>
          <w:tcPr>
            <w:tcW w:w="0" w:type="auto"/>
            <w:tcBorders>
              <w:top w:val="single" w:sz="4" w:space="0" w:color="auto"/>
              <w:left w:val="single" w:sz="4" w:space="0" w:color="auto"/>
              <w:bottom w:val="single" w:sz="4" w:space="0" w:color="auto"/>
              <w:right w:val="single" w:sz="4" w:space="0" w:color="auto"/>
            </w:tcBorders>
          </w:tcPr>
          <w:p w14:paraId="0C9BB379" w14:textId="77777777" w:rsidR="00E23B57" w:rsidRDefault="00E23B57" w:rsidP="00C2717F">
            <w:pPr>
              <w:rPr>
                <w:rFonts w:cs="Times New Roman"/>
              </w:rPr>
            </w:pPr>
            <w:r>
              <w:rPr>
                <w:rFonts w:cs="Times New Roman"/>
              </w:rPr>
              <w:t>0=No</w:t>
            </w:r>
          </w:p>
          <w:p w14:paraId="7E2B4139" w14:textId="4C40EA25" w:rsidR="00E23B57" w:rsidRPr="000C56C9" w:rsidRDefault="00E23B57" w:rsidP="00C2717F">
            <w:pPr>
              <w:rPr>
                <w:rFonts w:cs="Times New Roman"/>
              </w:rPr>
            </w:pPr>
            <w:r>
              <w:rPr>
                <w:rFonts w:cs="Times New Roman"/>
              </w:rPr>
              <w:t>1=Yes</w:t>
            </w:r>
          </w:p>
        </w:tc>
      </w:tr>
      <w:tr w:rsidR="00E23B57" w:rsidRPr="00E142A0" w14:paraId="484E6AE7" w14:textId="77777777" w:rsidTr="005A4EE0">
        <w:tc>
          <w:tcPr>
            <w:tcW w:w="0" w:type="auto"/>
            <w:tcBorders>
              <w:top w:val="single" w:sz="4" w:space="0" w:color="auto"/>
              <w:left w:val="single" w:sz="4" w:space="0" w:color="auto"/>
              <w:bottom w:val="single" w:sz="4" w:space="0" w:color="auto"/>
              <w:right w:val="single" w:sz="4" w:space="0" w:color="auto"/>
            </w:tcBorders>
          </w:tcPr>
          <w:p w14:paraId="6CC3C5CE" w14:textId="5988C8D3" w:rsidR="00E23B57" w:rsidRPr="000C56C9" w:rsidRDefault="00E23B57" w:rsidP="008A2560">
            <w:pPr>
              <w:jc w:val="center"/>
              <w:rPr>
                <w:rFonts w:cs="Times New Roman"/>
              </w:rPr>
            </w:pPr>
            <w:r w:rsidRPr="00F65A41">
              <w:rPr>
                <w:rFonts w:cs="Times New Roman"/>
              </w:rPr>
              <w:t>FAST</w:t>
            </w:r>
            <w:r>
              <w:rPr>
                <w:rFonts w:cs="Times New Roman"/>
              </w:rPr>
              <w:t>6B</w:t>
            </w:r>
          </w:p>
        </w:tc>
        <w:tc>
          <w:tcPr>
            <w:tcW w:w="0" w:type="auto"/>
            <w:tcBorders>
              <w:top w:val="single" w:sz="4" w:space="0" w:color="auto"/>
              <w:left w:val="single" w:sz="4" w:space="0" w:color="auto"/>
              <w:bottom w:val="single" w:sz="4" w:space="0" w:color="auto"/>
              <w:right w:val="single" w:sz="4" w:space="0" w:color="auto"/>
            </w:tcBorders>
          </w:tcPr>
          <w:p w14:paraId="2D8867B9" w14:textId="245905D1" w:rsidR="00E23B57" w:rsidRPr="000C56C9" w:rsidRDefault="00E23B57" w:rsidP="008A2560">
            <w:pPr>
              <w:rPr>
                <w:rFonts w:cs="Times New Roman"/>
              </w:rPr>
            </w:pPr>
            <w:r>
              <w:rPr>
                <w:rFonts w:cs="Times New Roman"/>
              </w:rPr>
              <w:t>Unable to bathe properly</w:t>
            </w:r>
          </w:p>
        </w:tc>
        <w:tc>
          <w:tcPr>
            <w:tcW w:w="0" w:type="auto"/>
            <w:tcBorders>
              <w:top w:val="single" w:sz="4" w:space="0" w:color="auto"/>
              <w:left w:val="single" w:sz="4" w:space="0" w:color="auto"/>
              <w:bottom w:val="single" w:sz="4" w:space="0" w:color="auto"/>
              <w:right w:val="single" w:sz="4" w:space="0" w:color="auto"/>
            </w:tcBorders>
          </w:tcPr>
          <w:p w14:paraId="02F88EEB" w14:textId="77777777" w:rsidR="00E23B57" w:rsidRDefault="00E23B57" w:rsidP="00C2717F">
            <w:pPr>
              <w:rPr>
                <w:rFonts w:cs="Times New Roman"/>
              </w:rPr>
            </w:pPr>
            <w:r>
              <w:rPr>
                <w:rFonts w:cs="Times New Roman"/>
              </w:rPr>
              <w:t>0=No</w:t>
            </w:r>
          </w:p>
          <w:p w14:paraId="64FFEFA8" w14:textId="148F875E" w:rsidR="00E23B57" w:rsidRPr="000C56C9" w:rsidRDefault="00E23B57" w:rsidP="00C2717F">
            <w:pPr>
              <w:rPr>
                <w:rFonts w:cs="Times New Roman"/>
              </w:rPr>
            </w:pPr>
            <w:r>
              <w:rPr>
                <w:rFonts w:cs="Times New Roman"/>
              </w:rPr>
              <w:t>1=Yes</w:t>
            </w:r>
          </w:p>
        </w:tc>
      </w:tr>
      <w:tr w:rsidR="00E23B57" w:rsidRPr="00E142A0" w14:paraId="389F2542" w14:textId="77777777" w:rsidTr="005A4EE0">
        <w:tc>
          <w:tcPr>
            <w:tcW w:w="0" w:type="auto"/>
            <w:tcBorders>
              <w:top w:val="single" w:sz="4" w:space="0" w:color="auto"/>
              <w:left w:val="single" w:sz="4" w:space="0" w:color="auto"/>
              <w:bottom w:val="single" w:sz="4" w:space="0" w:color="auto"/>
              <w:right w:val="single" w:sz="4" w:space="0" w:color="auto"/>
            </w:tcBorders>
          </w:tcPr>
          <w:p w14:paraId="036803A7" w14:textId="6F8D3159" w:rsidR="00E23B57" w:rsidRPr="000C56C9" w:rsidRDefault="00E23B57" w:rsidP="008A2560">
            <w:pPr>
              <w:jc w:val="center"/>
              <w:rPr>
                <w:rFonts w:cs="Times New Roman"/>
              </w:rPr>
            </w:pPr>
            <w:r w:rsidRPr="00F65A41">
              <w:rPr>
                <w:rFonts w:cs="Times New Roman"/>
              </w:rPr>
              <w:t>FAST</w:t>
            </w:r>
            <w:r>
              <w:rPr>
                <w:rFonts w:cs="Times New Roman"/>
              </w:rPr>
              <w:t>6C</w:t>
            </w:r>
          </w:p>
        </w:tc>
        <w:tc>
          <w:tcPr>
            <w:tcW w:w="0" w:type="auto"/>
            <w:tcBorders>
              <w:top w:val="single" w:sz="4" w:space="0" w:color="auto"/>
              <w:left w:val="single" w:sz="4" w:space="0" w:color="auto"/>
              <w:bottom w:val="single" w:sz="4" w:space="0" w:color="auto"/>
              <w:right w:val="single" w:sz="4" w:space="0" w:color="auto"/>
            </w:tcBorders>
          </w:tcPr>
          <w:p w14:paraId="4860C814" w14:textId="12C0A3E4" w:rsidR="00E23B57" w:rsidRPr="000C56C9" w:rsidRDefault="00E23B57" w:rsidP="008A2560">
            <w:pPr>
              <w:rPr>
                <w:rFonts w:cs="Times New Roman"/>
              </w:rPr>
            </w:pPr>
            <w:r>
              <w:rPr>
                <w:rFonts w:cs="Times New Roman"/>
              </w:rPr>
              <w:t>Inability to handle mechanics of toileting (i.e. forgets to flush, doesn’t wipe properly)</w:t>
            </w:r>
          </w:p>
        </w:tc>
        <w:tc>
          <w:tcPr>
            <w:tcW w:w="0" w:type="auto"/>
            <w:tcBorders>
              <w:top w:val="single" w:sz="4" w:space="0" w:color="auto"/>
              <w:left w:val="single" w:sz="4" w:space="0" w:color="auto"/>
              <w:bottom w:val="single" w:sz="4" w:space="0" w:color="auto"/>
              <w:right w:val="single" w:sz="4" w:space="0" w:color="auto"/>
            </w:tcBorders>
          </w:tcPr>
          <w:p w14:paraId="6255ECE4" w14:textId="77777777" w:rsidR="00E23B57" w:rsidRDefault="00E23B57" w:rsidP="00C2717F">
            <w:pPr>
              <w:rPr>
                <w:rFonts w:cs="Times New Roman"/>
              </w:rPr>
            </w:pPr>
            <w:r>
              <w:rPr>
                <w:rFonts w:cs="Times New Roman"/>
              </w:rPr>
              <w:t>0=No</w:t>
            </w:r>
          </w:p>
          <w:p w14:paraId="43E879C3" w14:textId="156DC8C3" w:rsidR="00E23B57" w:rsidRPr="000C56C9" w:rsidRDefault="00E23B57" w:rsidP="00C2717F">
            <w:pPr>
              <w:rPr>
                <w:rFonts w:cs="Times New Roman"/>
              </w:rPr>
            </w:pPr>
            <w:r>
              <w:rPr>
                <w:rFonts w:cs="Times New Roman"/>
              </w:rPr>
              <w:t>1=Yes</w:t>
            </w:r>
          </w:p>
        </w:tc>
      </w:tr>
      <w:tr w:rsidR="00E23B57" w:rsidRPr="00E142A0" w14:paraId="1D5EA616" w14:textId="77777777" w:rsidTr="005A4EE0">
        <w:tc>
          <w:tcPr>
            <w:tcW w:w="0" w:type="auto"/>
            <w:tcBorders>
              <w:top w:val="single" w:sz="4" w:space="0" w:color="auto"/>
              <w:left w:val="single" w:sz="4" w:space="0" w:color="auto"/>
              <w:bottom w:val="single" w:sz="4" w:space="0" w:color="auto"/>
              <w:right w:val="single" w:sz="4" w:space="0" w:color="auto"/>
            </w:tcBorders>
          </w:tcPr>
          <w:p w14:paraId="4C6520BB" w14:textId="16AB165A" w:rsidR="00E23B57" w:rsidRPr="000C56C9" w:rsidRDefault="00E23B57" w:rsidP="008A2560">
            <w:pPr>
              <w:jc w:val="center"/>
              <w:rPr>
                <w:rFonts w:cs="Times New Roman"/>
              </w:rPr>
            </w:pPr>
            <w:r w:rsidRPr="00F65A41">
              <w:rPr>
                <w:rFonts w:cs="Times New Roman"/>
              </w:rPr>
              <w:t>FAST</w:t>
            </w:r>
            <w:r>
              <w:rPr>
                <w:rFonts w:cs="Times New Roman"/>
              </w:rPr>
              <w:t>6D</w:t>
            </w:r>
          </w:p>
        </w:tc>
        <w:tc>
          <w:tcPr>
            <w:tcW w:w="0" w:type="auto"/>
            <w:tcBorders>
              <w:top w:val="single" w:sz="4" w:space="0" w:color="auto"/>
              <w:left w:val="single" w:sz="4" w:space="0" w:color="auto"/>
              <w:bottom w:val="single" w:sz="4" w:space="0" w:color="auto"/>
              <w:right w:val="single" w:sz="4" w:space="0" w:color="auto"/>
            </w:tcBorders>
          </w:tcPr>
          <w:p w14:paraId="5EA571E9" w14:textId="3821C8AF" w:rsidR="00E23B57" w:rsidRPr="000C56C9" w:rsidRDefault="00E23B57" w:rsidP="008A2560">
            <w:pPr>
              <w:rPr>
                <w:rFonts w:cs="Times New Roman"/>
              </w:rPr>
            </w:pPr>
            <w:r>
              <w:rPr>
                <w:rFonts w:cs="Times New Roman"/>
              </w:rPr>
              <w:t>Urinary incontinence</w:t>
            </w:r>
          </w:p>
        </w:tc>
        <w:tc>
          <w:tcPr>
            <w:tcW w:w="0" w:type="auto"/>
            <w:tcBorders>
              <w:top w:val="single" w:sz="4" w:space="0" w:color="auto"/>
              <w:left w:val="single" w:sz="4" w:space="0" w:color="auto"/>
              <w:bottom w:val="single" w:sz="4" w:space="0" w:color="auto"/>
              <w:right w:val="single" w:sz="4" w:space="0" w:color="auto"/>
            </w:tcBorders>
          </w:tcPr>
          <w:p w14:paraId="66F718D8" w14:textId="77777777" w:rsidR="00E23B57" w:rsidRDefault="00E23B57" w:rsidP="00C2717F">
            <w:pPr>
              <w:rPr>
                <w:rFonts w:cs="Times New Roman"/>
              </w:rPr>
            </w:pPr>
            <w:r>
              <w:rPr>
                <w:rFonts w:cs="Times New Roman"/>
              </w:rPr>
              <w:t>0=No</w:t>
            </w:r>
          </w:p>
          <w:p w14:paraId="0C0FD888" w14:textId="3081061D" w:rsidR="00E23B57" w:rsidRPr="000C56C9" w:rsidRDefault="00E23B57" w:rsidP="00C2717F">
            <w:pPr>
              <w:rPr>
                <w:rFonts w:cs="Times New Roman"/>
              </w:rPr>
            </w:pPr>
            <w:r>
              <w:rPr>
                <w:rFonts w:cs="Times New Roman"/>
              </w:rPr>
              <w:t>1=Yes</w:t>
            </w:r>
          </w:p>
        </w:tc>
      </w:tr>
      <w:tr w:rsidR="00E23B57" w:rsidRPr="00E142A0" w14:paraId="2A2950D7" w14:textId="77777777" w:rsidTr="005A4EE0">
        <w:tc>
          <w:tcPr>
            <w:tcW w:w="0" w:type="auto"/>
            <w:tcBorders>
              <w:top w:val="single" w:sz="4" w:space="0" w:color="auto"/>
              <w:left w:val="single" w:sz="4" w:space="0" w:color="auto"/>
              <w:bottom w:val="single" w:sz="4" w:space="0" w:color="auto"/>
              <w:right w:val="single" w:sz="4" w:space="0" w:color="auto"/>
            </w:tcBorders>
          </w:tcPr>
          <w:p w14:paraId="3BB7F86C" w14:textId="2AE6479B" w:rsidR="00E23B57" w:rsidRPr="00F65A41" w:rsidRDefault="00E23B57" w:rsidP="008A2560">
            <w:pPr>
              <w:jc w:val="center"/>
              <w:rPr>
                <w:rFonts w:cs="Times New Roman"/>
              </w:rPr>
            </w:pPr>
            <w:r>
              <w:rPr>
                <w:rFonts w:cs="Times New Roman"/>
              </w:rPr>
              <w:t>FAST6E</w:t>
            </w:r>
          </w:p>
        </w:tc>
        <w:tc>
          <w:tcPr>
            <w:tcW w:w="0" w:type="auto"/>
            <w:tcBorders>
              <w:top w:val="single" w:sz="4" w:space="0" w:color="auto"/>
              <w:left w:val="single" w:sz="4" w:space="0" w:color="auto"/>
              <w:bottom w:val="single" w:sz="4" w:space="0" w:color="auto"/>
              <w:right w:val="single" w:sz="4" w:space="0" w:color="auto"/>
            </w:tcBorders>
          </w:tcPr>
          <w:p w14:paraId="1BC21C35" w14:textId="348E222F" w:rsidR="00E23B57" w:rsidRPr="000C56C9" w:rsidRDefault="00E23B57" w:rsidP="008A2560">
            <w:pPr>
              <w:rPr>
                <w:rFonts w:cs="Times New Roman"/>
              </w:rPr>
            </w:pPr>
            <w:r>
              <w:rPr>
                <w:rFonts w:cs="Times New Roman"/>
              </w:rPr>
              <w:t>Fecal incontinence</w:t>
            </w:r>
          </w:p>
        </w:tc>
        <w:tc>
          <w:tcPr>
            <w:tcW w:w="0" w:type="auto"/>
            <w:tcBorders>
              <w:top w:val="single" w:sz="4" w:space="0" w:color="auto"/>
              <w:left w:val="single" w:sz="4" w:space="0" w:color="auto"/>
              <w:bottom w:val="single" w:sz="4" w:space="0" w:color="auto"/>
              <w:right w:val="single" w:sz="4" w:space="0" w:color="auto"/>
            </w:tcBorders>
          </w:tcPr>
          <w:p w14:paraId="051F4956" w14:textId="77777777" w:rsidR="00E23B57" w:rsidRDefault="00E23B57" w:rsidP="00C2717F">
            <w:pPr>
              <w:rPr>
                <w:rFonts w:cs="Times New Roman"/>
              </w:rPr>
            </w:pPr>
            <w:r>
              <w:rPr>
                <w:rFonts w:cs="Times New Roman"/>
              </w:rPr>
              <w:t>0=No</w:t>
            </w:r>
          </w:p>
          <w:p w14:paraId="00C0CFFC" w14:textId="1C4D108E" w:rsidR="00E23B57" w:rsidRPr="000C56C9" w:rsidRDefault="00E23B57" w:rsidP="00C2717F">
            <w:pPr>
              <w:rPr>
                <w:rFonts w:cs="Times New Roman"/>
              </w:rPr>
            </w:pPr>
            <w:r>
              <w:rPr>
                <w:rFonts w:cs="Times New Roman"/>
              </w:rPr>
              <w:t>1=Yes</w:t>
            </w:r>
          </w:p>
        </w:tc>
      </w:tr>
      <w:tr w:rsidR="00E23B57" w:rsidRPr="00E142A0" w14:paraId="2B0376F4" w14:textId="77777777" w:rsidTr="005A4EE0">
        <w:tc>
          <w:tcPr>
            <w:tcW w:w="0" w:type="auto"/>
            <w:tcBorders>
              <w:top w:val="single" w:sz="4" w:space="0" w:color="auto"/>
              <w:left w:val="single" w:sz="4" w:space="0" w:color="auto"/>
              <w:bottom w:val="single" w:sz="4" w:space="0" w:color="auto"/>
              <w:right w:val="single" w:sz="4" w:space="0" w:color="auto"/>
            </w:tcBorders>
          </w:tcPr>
          <w:p w14:paraId="0E0F16A2" w14:textId="5F55DACD" w:rsidR="00E23B57" w:rsidRPr="00F65A41" w:rsidRDefault="00E23B57" w:rsidP="008A2560">
            <w:pPr>
              <w:jc w:val="center"/>
              <w:rPr>
                <w:rFonts w:cs="Times New Roman"/>
              </w:rPr>
            </w:pPr>
            <w:r>
              <w:rPr>
                <w:rFonts w:cs="Times New Roman"/>
              </w:rPr>
              <w:t>FAST7A</w:t>
            </w:r>
          </w:p>
        </w:tc>
        <w:tc>
          <w:tcPr>
            <w:tcW w:w="0" w:type="auto"/>
            <w:tcBorders>
              <w:top w:val="single" w:sz="4" w:space="0" w:color="auto"/>
              <w:left w:val="single" w:sz="4" w:space="0" w:color="auto"/>
              <w:bottom w:val="single" w:sz="4" w:space="0" w:color="auto"/>
              <w:right w:val="single" w:sz="4" w:space="0" w:color="auto"/>
            </w:tcBorders>
          </w:tcPr>
          <w:p w14:paraId="73E4061C" w14:textId="0FA94E48" w:rsidR="00E23B57" w:rsidRPr="000C56C9" w:rsidRDefault="00E23B57" w:rsidP="008A2560">
            <w:pPr>
              <w:rPr>
                <w:rFonts w:cs="Times New Roman"/>
              </w:rPr>
            </w:pPr>
            <w:r>
              <w:rPr>
                <w:rFonts w:cs="Times New Roman"/>
              </w:rPr>
              <w:t>Ability to speak limited (1 to 5 words a day)</w:t>
            </w:r>
          </w:p>
        </w:tc>
        <w:tc>
          <w:tcPr>
            <w:tcW w:w="0" w:type="auto"/>
            <w:tcBorders>
              <w:top w:val="single" w:sz="4" w:space="0" w:color="auto"/>
              <w:left w:val="single" w:sz="4" w:space="0" w:color="auto"/>
              <w:bottom w:val="single" w:sz="4" w:space="0" w:color="auto"/>
              <w:right w:val="single" w:sz="4" w:space="0" w:color="auto"/>
            </w:tcBorders>
          </w:tcPr>
          <w:p w14:paraId="7568FC97" w14:textId="77777777" w:rsidR="00E23B57" w:rsidRDefault="00E23B57" w:rsidP="00C2717F">
            <w:pPr>
              <w:rPr>
                <w:rFonts w:cs="Times New Roman"/>
              </w:rPr>
            </w:pPr>
            <w:r>
              <w:rPr>
                <w:rFonts w:cs="Times New Roman"/>
              </w:rPr>
              <w:t>0=No</w:t>
            </w:r>
          </w:p>
          <w:p w14:paraId="0DCB6865" w14:textId="57AF1F32" w:rsidR="00E23B57" w:rsidRPr="000C56C9" w:rsidRDefault="00E23B57" w:rsidP="00C2717F">
            <w:pPr>
              <w:rPr>
                <w:rFonts w:cs="Times New Roman"/>
              </w:rPr>
            </w:pPr>
            <w:r>
              <w:rPr>
                <w:rFonts w:cs="Times New Roman"/>
              </w:rPr>
              <w:t>1=Yes</w:t>
            </w:r>
          </w:p>
        </w:tc>
      </w:tr>
      <w:tr w:rsidR="00E23B57" w:rsidRPr="00E142A0" w14:paraId="255DA604" w14:textId="77777777" w:rsidTr="005A4EE0">
        <w:tc>
          <w:tcPr>
            <w:tcW w:w="0" w:type="auto"/>
            <w:tcBorders>
              <w:top w:val="single" w:sz="4" w:space="0" w:color="auto"/>
              <w:left w:val="single" w:sz="4" w:space="0" w:color="auto"/>
              <w:bottom w:val="single" w:sz="4" w:space="0" w:color="auto"/>
              <w:right w:val="single" w:sz="4" w:space="0" w:color="auto"/>
            </w:tcBorders>
          </w:tcPr>
          <w:p w14:paraId="3EF741F6" w14:textId="7BB7CDF9" w:rsidR="00E23B57" w:rsidRPr="00F65A41" w:rsidRDefault="00E23B57" w:rsidP="008A2560">
            <w:pPr>
              <w:jc w:val="center"/>
              <w:rPr>
                <w:rFonts w:cs="Times New Roman"/>
              </w:rPr>
            </w:pPr>
            <w:r>
              <w:rPr>
                <w:rFonts w:cs="Times New Roman"/>
              </w:rPr>
              <w:t>FAST7B</w:t>
            </w:r>
          </w:p>
        </w:tc>
        <w:tc>
          <w:tcPr>
            <w:tcW w:w="0" w:type="auto"/>
            <w:tcBorders>
              <w:top w:val="single" w:sz="4" w:space="0" w:color="auto"/>
              <w:left w:val="single" w:sz="4" w:space="0" w:color="auto"/>
              <w:bottom w:val="single" w:sz="4" w:space="0" w:color="auto"/>
              <w:right w:val="single" w:sz="4" w:space="0" w:color="auto"/>
            </w:tcBorders>
          </w:tcPr>
          <w:p w14:paraId="2EAA539C" w14:textId="26ADF659" w:rsidR="00E23B57" w:rsidRPr="000C56C9" w:rsidRDefault="00E23B57" w:rsidP="008A2560">
            <w:pPr>
              <w:rPr>
                <w:rFonts w:cs="Times New Roman"/>
              </w:rPr>
            </w:pPr>
            <w:r>
              <w:rPr>
                <w:rFonts w:cs="Times New Roman"/>
              </w:rPr>
              <w:t>All intelligible vocabulary lost</w:t>
            </w:r>
          </w:p>
        </w:tc>
        <w:tc>
          <w:tcPr>
            <w:tcW w:w="0" w:type="auto"/>
            <w:tcBorders>
              <w:top w:val="single" w:sz="4" w:space="0" w:color="auto"/>
              <w:left w:val="single" w:sz="4" w:space="0" w:color="auto"/>
              <w:bottom w:val="single" w:sz="4" w:space="0" w:color="auto"/>
              <w:right w:val="single" w:sz="4" w:space="0" w:color="auto"/>
            </w:tcBorders>
          </w:tcPr>
          <w:p w14:paraId="09D7A21D" w14:textId="77777777" w:rsidR="00E23B57" w:rsidRDefault="00E23B57" w:rsidP="00C2717F">
            <w:pPr>
              <w:rPr>
                <w:rFonts w:cs="Times New Roman"/>
              </w:rPr>
            </w:pPr>
            <w:r>
              <w:rPr>
                <w:rFonts w:cs="Times New Roman"/>
              </w:rPr>
              <w:t>0=No</w:t>
            </w:r>
          </w:p>
          <w:p w14:paraId="575647F6" w14:textId="3072F140" w:rsidR="00E23B57" w:rsidRPr="000C56C9" w:rsidRDefault="00E23B57" w:rsidP="00C2717F">
            <w:pPr>
              <w:rPr>
                <w:rFonts w:cs="Times New Roman"/>
              </w:rPr>
            </w:pPr>
            <w:r>
              <w:rPr>
                <w:rFonts w:cs="Times New Roman"/>
              </w:rPr>
              <w:t>1=Yes</w:t>
            </w:r>
          </w:p>
        </w:tc>
      </w:tr>
      <w:tr w:rsidR="00E23B57" w:rsidRPr="00E142A0" w14:paraId="574E3B78" w14:textId="77777777" w:rsidTr="005A4EE0">
        <w:tc>
          <w:tcPr>
            <w:tcW w:w="0" w:type="auto"/>
            <w:tcBorders>
              <w:top w:val="single" w:sz="4" w:space="0" w:color="auto"/>
              <w:left w:val="single" w:sz="4" w:space="0" w:color="auto"/>
              <w:bottom w:val="single" w:sz="4" w:space="0" w:color="auto"/>
              <w:right w:val="single" w:sz="4" w:space="0" w:color="auto"/>
            </w:tcBorders>
          </w:tcPr>
          <w:p w14:paraId="14B6BED3" w14:textId="5565D20D" w:rsidR="00E23B57" w:rsidRPr="00F65A41" w:rsidRDefault="00E23B57" w:rsidP="008A2560">
            <w:pPr>
              <w:jc w:val="center"/>
              <w:rPr>
                <w:rFonts w:cs="Times New Roman"/>
              </w:rPr>
            </w:pPr>
            <w:r>
              <w:rPr>
                <w:rFonts w:cs="Times New Roman"/>
              </w:rPr>
              <w:t>FAST7C</w:t>
            </w:r>
          </w:p>
        </w:tc>
        <w:tc>
          <w:tcPr>
            <w:tcW w:w="0" w:type="auto"/>
            <w:tcBorders>
              <w:top w:val="single" w:sz="4" w:space="0" w:color="auto"/>
              <w:left w:val="single" w:sz="4" w:space="0" w:color="auto"/>
              <w:bottom w:val="single" w:sz="4" w:space="0" w:color="auto"/>
              <w:right w:val="single" w:sz="4" w:space="0" w:color="auto"/>
            </w:tcBorders>
          </w:tcPr>
          <w:p w14:paraId="41C35030" w14:textId="26458ED7" w:rsidR="00E23B57" w:rsidRPr="000C56C9" w:rsidRDefault="00E23B57" w:rsidP="008A2560">
            <w:pPr>
              <w:rPr>
                <w:rFonts w:cs="Times New Roman"/>
              </w:rPr>
            </w:pPr>
            <w:r>
              <w:rPr>
                <w:rFonts w:cs="Times New Roman"/>
              </w:rPr>
              <w:t>Nonambulatory</w:t>
            </w:r>
          </w:p>
        </w:tc>
        <w:tc>
          <w:tcPr>
            <w:tcW w:w="0" w:type="auto"/>
            <w:tcBorders>
              <w:top w:val="single" w:sz="4" w:space="0" w:color="auto"/>
              <w:left w:val="single" w:sz="4" w:space="0" w:color="auto"/>
              <w:bottom w:val="single" w:sz="4" w:space="0" w:color="auto"/>
              <w:right w:val="single" w:sz="4" w:space="0" w:color="auto"/>
            </w:tcBorders>
          </w:tcPr>
          <w:p w14:paraId="0A52DF64" w14:textId="77777777" w:rsidR="00E23B57" w:rsidRDefault="00E23B57" w:rsidP="00C2717F">
            <w:pPr>
              <w:rPr>
                <w:rFonts w:cs="Times New Roman"/>
              </w:rPr>
            </w:pPr>
            <w:r>
              <w:rPr>
                <w:rFonts w:cs="Times New Roman"/>
              </w:rPr>
              <w:t>0=No</w:t>
            </w:r>
          </w:p>
          <w:p w14:paraId="7CE8095E" w14:textId="2850BBB9" w:rsidR="00E23B57" w:rsidRPr="000C56C9" w:rsidRDefault="00E23B57" w:rsidP="00C2717F">
            <w:pPr>
              <w:rPr>
                <w:rFonts w:cs="Times New Roman"/>
              </w:rPr>
            </w:pPr>
            <w:r>
              <w:rPr>
                <w:rFonts w:cs="Times New Roman"/>
              </w:rPr>
              <w:t>1=Yes</w:t>
            </w:r>
          </w:p>
        </w:tc>
      </w:tr>
      <w:tr w:rsidR="00E23B57" w:rsidRPr="00E142A0" w14:paraId="3B2FA614" w14:textId="77777777" w:rsidTr="005A4EE0">
        <w:tc>
          <w:tcPr>
            <w:tcW w:w="0" w:type="auto"/>
            <w:tcBorders>
              <w:top w:val="single" w:sz="4" w:space="0" w:color="auto"/>
              <w:left w:val="single" w:sz="4" w:space="0" w:color="auto"/>
              <w:bottom w:val="single" w:sz="4" w:space="0" w:color="auto"/>
              <w:right w:val="single" w:sz="4" w:space="0" w:color="auto"/>
            </w:tcBorders>
          </w:tcPr>
          <w:p w14:paraId="6F4C5D3B" w14:textId="3E381BA8" w:rsidR="00E23B57" w:rsidRPr="00F65A41" w:rsidRDefault="00E23B57" w:rsidP="008A2560">
            <w:pPr>
              <w:jc w:val="center"/>
              <w:rPr>
                <w:rFonts w:cs="Times New Roman"/>
              </w:rPr>
            </w:pPr>
            <w:r>
              <w:rPr>
                <w:rFonts w:cs="Times New Roman"/>
              </w:rPr>
              <w:t>FAST7D</w:t>
            </w:r>
          </w:p>
        </w:tc>
        <w:tc>
          <w:tcPr>
            <w:tcW w:w="0" w:type="auto"/>
            <w:tcBorders>
              <w:top w:val="single" w:sz="4" w:space="0" w:color="auto"/>
              <w:left w:val="single" w:sz="4" w:space="0" w:color="auto"/>
              <w:bottom w:val="single" w:sz="4" w:space="0" w:color="auto"/>
              <w:right w:val="single" w:sz="4" w:space="0" w:color="auto"/>
            </w:tcBorders>
          </w:tcPr>
          <w:p w14:paraId="5FA19D30" w14:textId="15150975" w:rsidR="00E23B57" w:rsidRPr="000C56C9" w:rsidRDefault="00E23B57" w:rsidP="008A2560">
            <w:pPr>
              <w:rPr>
                <w:rFonts w:cs="Times New Roman"/>
              </w:rPr>
            </w:pPr>
            <w:r>
              <w:rPr>
                <w:rFonts w:cs="Times New Roman"/>
              </w:rPr>
              <w:t>Unable to sit up independently</w:t>
            </w:r>
          </w:p>
        </w:tc>
        <w:tc>
          <w:tcPr>
            <w:tcW w:w="0" w:type="auto"/>
            <w:tcBorders>
              <w:top w:val="single" w:sz="4" w:space="0" w:color="auto"/>
              <w:left w:val="single" w:sz="4" w:space="0" w:color="auto"/>
              <w:bottom w:val="single" w:sz="4" w:space="0" w:color="auto"/>
              <w:right w:val="single" w:sz="4" w:space="0" w:color="auto"/>
            </w:tcBorders>
          </w:tcPr>
          <w:p w14:paraId="5B60BB16" w14:textId="77777777" w:rsidR="00E23B57" w:rsidRDefault="00E23B57" w:rsidP="00C2717F">
            <w:pPr>
              <w:rPr>
                <w:rFonts w:cs="Times New Roman"/>
              </w:rPr>
            </w:pPr>
            <w:r>
              <w:rPr>
                <w:rFonts w:cs="Times New Roman"/>
              </w:rPr>
              <w:t>0=No</w:t>
            </w:r>
          </w:p>
          <w:p w14:paraId="561824E9" w14:textId="28F61283" w:rsidR="00E23B57" w:rsidRPr="000C56C9" w:rsidRDefault="00E23B57" w:rsidP="00C2717F">
            <w:pPr>
              <w:rPr>
                <w:rFonts w:cs="Times New Roman"/>
              </w:rPr>
            </w:pPr>
            <w:r>
              <w:rPr>
                <w:rFonts w:cs="Times New Roman"/>
              </w:rPr>
              <w:t>1=Yes</w:t>
            </w:r>
          </w:p>
        </w:tc>
      </w:tr>
      <w:tr w:rsidR="00E23B57" w:rsidRPr="00E142A0" w14:paraId="7AE78093" w14:textId="77777777" w:rsidTr="005A4EE0">
        <w:tc>
          <w:tcPr>
            <w:tcW w:w="0" w:type="auto"/>
            <w:tcBorders>
              <w:top w:val="single" w:sz="4" w:space="0" w:color="auto"/>
              <w:left w:val="single" w:sz="4" w:space="0" w:color="auto"/>
              <w:bottom w:val="single" w:sz="4" w:space="0" w:color="auto"/>
              <w:right w:val="single" w:sz="4" w:space="0" w:color="auto"/>
            </w:tcBorders>
          </w:tcPr>
          <w:p w14:paraId="2E031174" w14:textId="0989DB32" w:rsidR="00E23B57" w:rsidRPr="00F65A41" w:rsidRDefault="00E23B57" w:rsidP="008A2560">
            <w:pPr>
              <w:jc w:val="center"/>
              <w:rPr>
                <w:rFonts w:cs="Times New Roman"/>
              </w:rPr>
            </w:pPr>
            <w:r>
              <w:rPr>
                <w:rFonts w:cs="Times New Roman"/>
              </w:rPr>
              <w:lastRenderedPageBreak/>
              <w:t>FAST7E</w:t>
            </w:r>
          </w:p>
        </w:tc>
        <w:tc>
          <w:tcPr>
            <w:tcW w:w="0" w:type="auto"/>
            <w:tcBorders>
              <w:top w:val="single" w:sz="4" w:space="0" w:color="auto"/>
              <w:left w:val="single" w:sz="4" w:space="0" w:color="auto"/>
              <w:bottom w:val="single" w:sz="4" w:space="0" w:color="auto"/>
              <w:right w:val="single" w:sz="4" w:space="0" w:color="auto"/>
            </w:tcBorders>
          </w:tcPr>
          <w:p w14:paraId="46C14DDB" w14:textId="2C229BE7" w:rsidR="00E23B57" w:rsidRPr="000C56C9" w:rsidRDefault="00E23B57" w:rsidP="008A2560">
            <w:pPr>
              <w:rPr>
                <w:rFonts w:cs="Times New Roman"/>
              </w:rPr>
            </w:pPr>
            <w:r>
              <w:rPr>
                <w:rFonts w:cs="Times New Roman"/>
              </w:rPr>
              <w:t>Unable to smile</w:t>
            </w:r>
          </w:p>
        </w:tc>
        <w:tc>
          <w:tcPr>
            <w:tcW w:w="0" w:type="auto"/>
            <w:tcBorders>
              <w:top w:val="single" w:sz="4" w:space="0" w:color="auto"/>
              <w:left w:val="single" w:sz="4" w:space="0" w:color="auto"/>
              <w:bottom w:val="single" w:sz="4" w:space="0" w:color="auto"/>
              <w:right w:val="single" w:sz="4" w:space="0" w:color="auto"/>
            </w:tcBorders>
          </w:tcPr>
          <w:p w14:paraId="4CEC480B" w14:textId="77777777" w:rsidR="00E23B57" w:rsidRDefault="00E23B57" w:rsidP="00C2717F">
            <w:pPr>
              <w:rPr>
                <w:rFonts w:cs="Times New Roman"/>
              </w:rPr>
            </w:pPr>
            <w:r>
              <w:rPr>
                <w:rFonts w:cs="Times New Roman"/>
              </w:rPr>
              <w:t>0=No</w:t>
            </w:r>
          </w:p>
          <w:p w14:paraId="00D4A5AD" w14:textId="1F94BC85" w:rsidR="00E23B57" w:rsidRPr="000C56C9" w:rsidRDefault="00E23B57" w:rsidP="00C2717F">
            <w:pPr>
              <w:rPr>
                <w:rFonts w:cs="Times New Roman"/>
              </w:rPr>
            </w:pPr>
            <w:r>
              <w:rPr>
                <w:rFonts w:cs="Times New Roman"/>
              </w:rPr>
              <w:t>1=Yes</w:t>
            </w:r>
          </w:p>
        </w:tc>
      </w:tr>
      <w:tr w:rsidR="00E23B57" w:rsidRPr="00E142A0" w14:paraId="258C70A0" w14:textId="77777777" w:rsidTr="005A4EE0">
        <w:tc>
          <w:tcPr>
            <w:tcW w:w="0" w:type="auto"/>
            <w:tcBorders>
              <w:top w:val="single" w:sz="4" w:space="0" w:color="auto"/>
              <w:left w:val="single" w:sz="4" w:space="0" w:color="auto"/>
              <w:bottom w:val="single" w:sz="4" w:space="0" w:color="auto"/>
              <w:right w:val="single" w:sz="4" w:space="0" w:color="auto"/>
            </w:tcBorders>
          </w:tcPr>
          <w:p w14:paraId="1E3C8968" w14:textId="08AAB481" w:rsidR="00E23B57" w:rsidRPr="00F65A41" w:rsidRDefault="00E23B57" w:rsidP="008A2560">
            <w:pPr>
              <w:jc w:val="center"/>
              <w:rPr>
                <w:rFonts w:cs="Times New Roman"/>
              </w:rPr>
            </w:pPr>
            <w:r>
              <w:rPr>
                <w:rFonts w:cs="Times New Roman"/>
              </w:rPr>
              <w:t>FAST7F</w:t>
            </w:r>
          </w:p>
        </w:tc>
        <w:tc>
          <w:tcPr>
            <w:tcW w:w="0" w:type="auto"/>
            <w:tcBorders>
              <w:top w:val="single" w:sz="4" w:space="0" w:color="auto"/>
              <w:left w:val="single" w:sz="4" w:space="0" w:color="auto"/>
              <w:bottom w:val="single" w:sz="4" w:space="0" w:color="auto"/>
              <w:right w:val="single" w:sz="4" w:space="0" w:color="auto"/>
            </w:tcBorders>
          </w:tcPr>
          <w:p w14:paraId="137013F4" w14:textId="5CC5E0D9" w:rsidR="00E23B57" w:rsidRPr="000C56C9" w:rsidRDefault="00E23B57" w:rsidP="008A2560">
            <w:pPr>
              <w:rPr>
                <w:rFonts w:cs="Times New Roman"/>
              </w:rPr>
            </w:pPr>
            <w:r>
              <w:rPr>
                <w:rFonts w:cs="Times New Roman"/>
              </w:rPr>
              <w:t>Unable to hold head up</w:t>
            </w:r>
          </w:p>
        </w:tc>
        <w:tc>
          <w:tcPr>
            <w:tcW w:w="0" w:type="auto"/>
            <w:tcBorders>
              <w:top w:val="single" w:sz="4" w:space="0" w:color="auto"/>
              <w:left w:val="single" w:sz="4" w:space="0" w:color="auto"/>
              <w:bottom w:val="single" w:sz="4" w:space="0" w:color="auto"/>
              <w:right w:val="single" w:sz="4" w:space="0" w:color="auto"/>
            </w:tcBorders>
          </w:tcPr>
          <w:p w14:paraId="764215F5" w14:textId="77777777" w:rsidR="00E23B57" w:rsidRDefault="00E23B57" w:rsidP="00C2717F">
            <w:pPr>
              <w:rPr>
                <w:rFonts w:cs="Times New Roman"/>
              </w:rPr>
            </w:pPr>
            <w:r>
              <w:rPr>
                <w:rFonts w:cs="Times New Roman"/>
              </w:rPr>
              <w:t>0=No</w:t>
            </w:r>
          </w:p>
          <w:p w14:paraId="4DBA41D2" w14:textId="60515F9F" w:rsidR="00E23B57" w:rsidRPr="000C56C9" w:rsidRDefault="00E23B57" w:rsidP="00C2717F">
            <w:pPr>
              <w:rPr>
                <w:rFonts w:cs="Times New Roman"/>
              </w:rPr>
            </w:pPr>
            <w:r>
              <w:rPr>
                <w:rFonts w:cs="Times New Roman"/>
              </w:rPr>
              <w:t>1=Yes</w:t>
            </w:r>
          </w:p>
        </w:tc>
      </w:tr>
      <w:tr w:rsidR="00E23B57" w:rsidRPr="00E142A0" w14:paraId="7B904D60" w14:textId="77777777" w:rsidTr="005A4EE0">
        <w:tc>
          <w:tcPr>
            <w:tcW w:w="0" w:type="auto"/>
            <w:tcBorders>
              <w:top w:val="single" w:sz="4" w:space="0" w:color="auto"/>
              <w:left w:val="single" w:sz="4" w:space="0" w:color="auto"/>
              <w:bottom w:val="single" w:sz="4" w:space="0" w:color="auto"/>
              <w:right w:val="single" w:sz="4" w:space="0" w:color="auto"/>
            </w:tcBorders>
          </w:tcPr>
          <w:p w14:paraId="17C97D00" w14:textId="17DB7A34" w:rsidR="00E23B57" w:rsidRPr="00F65A41" w:rsidRDefault="00E23B57" w:rsidP="008A2560">
            <w:pPr>
              <w:jc w:val="center"/>
              <w:rPr>
                <w:rFonts w:cs="Times New Roman"/>
              </w:rPr>
            </w:pPr>
            <w:r>
              <w:rPr>
                <w:rFonts w:cs="Times New Roman"/>
              </w:rPr>
              <w:t>FAST</w:t>
            </w:r>
          </w:p>
        </w:tc>
        <w:tc>
          <w:tcPr>
            <w:tcW w:w="0" w:type="auto"/>
            <w:tcBorders>
              <w:top w:val="single" w:sz="4" w:space="0" w:color="auto"/>
              <w:left w:val="single" w:sz="4" w:space="0" w:color="auto"/>
              <w:bottom w:val="single" w:sz="4" w:space="0" w:color="auto"/>
              <w:right w:val="single" w:sz="4" w:space="0" w:color="auto"/>
            </w:tcBorders>
          </w:tcPr>
          <w:p w14:paraId="27CD186E" w14:textId="34772328" w:rsidR="00E23B57" w:rsidRPr="000C56C9" w:rsidRDefault="00E23B57" w:rsidP="008A2560">
            <w:pPr>
              <w:rPr>
                <w:rFonts w:cs="Times New Roman"/>
              </w:rPr>
            </w:pPr>
            <w:r>
              <w:rPr>
                <w:rFonts w:cs="Times New Roman"/>
              </w:rPr>
              <w:t>Score</w:t>
            </w:r>
          </w:p>
        </w:tc>
        <w:tc>
          <w:tcPr>
            <w:tcW w:w="0" w:type="auto"/>
            <w:tcBorders>
              <w:top w:val="single" w:sz="4" w:space="0" w:color="auto"/>
              <w:left w:val="single" w:sz="4" w:space="0" w:color="auto"/>
              <w:bottom w:val="single" w:sz="4" w:space="0" w:color="auto"/>
              <w:right w:val="single" w:sz="4" w:space="0" w:color="auto"/>
            </w:tcBorders>
          </w:tcPr>
          <w:p w14:paraId="022F0CFB" w14:textId="77777777" w:rsidR="00E23B57" w:rsidRPr="000C56C9" w:rsidRDefault="00E23B57" w:rsidP="008A2560">
            <w:pPr>
              <w:rPr>
                <w:rFonts w:cs="Times New Roman"/>
              </w:rPr>
            </w:pPr>
          </w:p>
        </w:tc>
      </w:tr>
      <w:tr w:rsidR="00E23B57" w:rsidRPr="00E142A0" w14:paraId="5DA2139E" w14:textId="77777777" w:rsidTr="005A4EE0">
        <w:tc>
          <w:tcPr>
            <w:tcW w:w="0" w:type="auto"/>
            <w:tcBorders>
              <w:top w:val="single" w:sz="4" w:space="0" w:color="auto"/>
              <w:left w:val="single" w:sz="4" w:space="0" w:color="auto"/>
              <w:bottom w:val="single" w:sz="4" w:space="0" w:color="auto"/>
              <w:right w:val="single" w:sz="4" w:space="0" w:color="auto"/>
            </w:tcBorders>
          </w:tcPr>
          <w:p w14:paraId="69F5454C" w14:textId="59EBDF5A" w:rsidR="00E23B57" w:rsidRPr="00F65A41" w:rsidRDefault="00E23B57" w:rsidP="008A2560">
            <w:pPr>
              <w:jc w:val="center"/>
              <w:rPr>
                <w:rFonts w:cs="Times New Roman"/>
              </w:rPr>
            </w:pPr>
            <w:r>
              <w:rPr>
                <w:rFonts w:cs="Times New Roman"/>
              </w:rPr>
              <w:t>Tester</w:t>
            </w:r>
          </w:p>
        </w:tc>
        <w:tc>
          <w:tcPr>
            <w:tcW w:w="0" w:type="auto"/>
            <w:tcBorders>
              <w:top w:val="single" w:sz="4" w:space="0" w:color="auto"/>
              <w:left w:val="single" w:sz="4" w:space="0" w:color="auto"/>
              <w:bottom w:val="single" w:sz="4" w:space="0" w:color="auto"/>
              <w:right w:val="single" w:sz="4" w:space="0" w:color="auto"/>
            </w:tcBorders>
          </w:tcPr>
          <w:p w14:paraId="01706455" w14:textId="1FFBB99A" w:rsidR="00E23B57" w:rsidRPr="000C56C9" w:rsidRDefault="00E23B57" w:rsidP="008A2560">
            <w:pPr>
              <w:rPr>
                <w:rFonts w:cs="Times New Roman"/>
              </w:rPr>
            </w:pPr>
            <w:r>
              <w:rPr>
                <w:rFonts w:cs="Times New Roman"/>
              </w:rPr>
              <w:t>n/a</w:t>
            </w:r>
          </w:p>
        </w:tc>
        <w:tc>
          <w:tcPr>
            <w:tcW w:w="0" w:type="auto"/>
            <w:tcBorders>
              <w:top w:val="single" w:sz="4" w:space="0" w:color="auto"/>
              <w:left w:val="single" w:sz="4" w:space="0" w:color="auto"/>
              <w:bottom w:val="single" w:sz="4" w:space="0" w:color="auto"/>
              <w:right w:val="single" w:sz="4" w:space="0" w:color="auto"/>
            </w:tcBorders>
          </w:tcPr>
          <w:p w14:paraId="4FC5BDAF" w14:textId="472D708D" w:rsidR="00E23B57" w:rsidRPr="000C56C9" w:rsidRDefault="00E23B57" w:rsidP="008A2560">
            <w:pPr>
              <w:rPr>
                <w:rFonts w:cs="Times New Roman"/>
              </w:rPr>
            </w:pPr>
          </w:p>
        </w:tc>
      </w:tr>
    </w:tbl>
    <w:p w14:paraId="6941D307" w14:textId="77777777" w:rsidR="008A2560" w:rsidRPr="00E142A0" w:rsidRDefault="008A2560" w:rsidP="008A2560">
      <w:pPr>
        <w:pBdr>
          <w:bottom w:val="single" w:sz="6" w:space="1" w:color="auto"/>
        </w:pBdr>
        <w:spacing w:after="0"/>
        <w:rPr>
          <w:rFonts w:cs="Times New Roman"/>
        </w:rPr>
      </w:pPr>
    </w:p>
    <w:p w14:paraId="1D49A523" w14:textId="77777777" w:rsidR="008A2560" w:rsidRPr="00E142A0" w:rsidRDefault="008A2560" w:rsidP="008A2560">
      <w:pPr>
        <w:pBdr>
          <w:bottom w:val="single" w:sz="6" w:space="1" w:color="auto"/>
        </w:pBdr>
        <w:spacing w:after="0"/>
        <w:rPr>
          <w:rFonts w:cs="Times New Roman"/>
          <w:b/>
        </w:rPr>
      </w:pPr>
      <w:r w:rsidRPr="00E142A0">
        <w:rPr>
          <w:rFonts w:cs="Times New Roman"/>
          <w:b/>
        </w:rPr>
        <w:t>SCORING OF SCALE</w:t>
      </w:r>
    </w:p>
    <w:p w14:paraId="2D50F147" w14:textId="6230F0ED" w:rsidR="008A2560" w:rsidRPr="0080583D" w:rsidRDefault="0080583D" w:rsidP="008A2560">
      <w:pPr>
        <w:autoSpaceDE w:val="0"/>
        <w:autoSpaceDN w:val="0"/>
        <w:adjustRightInd w:val="0"/>
        <w:spacing w:after="0" w:line="240" w:lineRule="auto"/>
        <w:rPr>
          <w:rFonts w:ascii="Courier New" w:hAnsi="Courier New" w:cs="Courier New"/>
          <w:color w:val="000000"/>
          <w:sz w:val="20"/>
          <w:szCs w:val="20"/>
          <w:shd w:val="clear" w:color="auto" w:fill="FFFFFF"/>
        </w:rPr>
      </w:pPr>
      <w:r w:rsidRPr="0080583D">
        <w:rPr>
          <w:rFonts w:cs="Times New Roman"/>
        </w:rPr>
        <w:t>Add up total number of “yes” responses to calculate FAST score</w:t>
      </w:r>
    </w:p>
    <w:p w14:paraId="1545082A" w14:textId="77777777" w:rsidR="008A2560" w:rsidRPr="003A21C3" w:rsidRDefault="008A2560" w:rsidP="008A2560">
      <w:pPr>
        <w:autoSpaceDE w:val="0"/>
        <w:autoSpaceDN w:val="0"/>
        <w:adjustRightInd w:val="0"/>
        <w:spacing w:after="0" w:line="240" w:lineRule="auto"/>
        <w:rPr>
          <w:rFonts w:cs="Times New Roman"/>
        </w:rPr>
      </w:pPr>
    </w:p>
    <w:p w14:paraId="732034B4" w14:textId="77777777" w:rsidR="002C0F55" w:rsidRDefault="002C0F55" w:rsidP="002C4915">
      <w:pPr>
        <w:autoSpaceDE w:val="0"/>
        <w:autoSpaceDN w:val="0"/>
        <w:adjustRightInd w:val="0"/>
        <w:spacing w:after="0" w:line="240" w:lineRule="auto"/>
        <w:rPr>
          <w:rFonts w:cs="Times New Roman"/>
        </w:rPr>
      </w:pPr>
    </w:p>
    <w:p w14:paraId="3592BFC6" w14:textId="77777777" w:rsidR="002C0F55" w:rsidRPr="003A21C3" w:rsidRDefault="002C0F55" w:rsidP="002C4915">
      <w:pPr>
        <w:autoSpaceDE w:val="0"/>
        <w:autoSpaceDN w:val="0"/>
        <w:adjustRightInd w:val="0"/>
        <w:spacing w:after="0" w:line="240" w:lineRule="auto"/>
        <w:rPr>
          <w:rFonts w:cs="Times New Roman"/>
        </w:rPr>
      </w:pPr>
    </w:p>
    <w:p w14:paraId="48C4EA5C" w14:textId="77777777" w:rsidR="002C4915" w:rsidRDefault="002C4915" w:rsidP="007C40F7">
      <w:pPr>
        <w:autoSpaceDE w:val="0"/>
        <w:autoSpaceDN w:val="0"/>
        <w:adjustRightInd w:val="0"/>
        <w:spacing w:after="0" w:line="240" w:lineRule="auto"/>
        <w:rPr>
          <w:rFonts w:cs="Times New Roman"/>
        </w:rPr>
      </w:pPr>
    </w:p>
    <w:p w14:paraId="455F9933" w14:textId="77777777" w:rsidR="002C4915" w:rsidRDefault="002C4915" w:rsidP="007C40F7">
      <w:pPr>
        <w:autoSpaceDE w:val="0"/>
        <w:autoSpaceDN w:val="0"/>
        <w:adjustRightInd w:val="0"/>
        <w:spacing w:after="0" w:line="240" w:lineRule="auto"/>
        <w:rPr>
          <w:rFonts w:cs="Times New Roman"/>
        </w:rPr>
      </w:pPr>
    </w:p>
    <w:p w14:paraId="49EE556A" w14:textId="77777777" w:rsidR="0080583D" w:rsidRDefault="0080583D" w:rsidP="007C40F7">
      <w:pPr>
        <w:autoSpaceDE w:val="0"/>
        <w:autoSpaceDN w:val="0"/>
        <w:adjustRightInd w:val="0"/>
        <w:spacing w:after="0" w:line="240" w:lineRule="auto"/>
        <w:rPr>
          <w:rFonts w:cs="Times New Roman"/>
        </w:rPr>
      </w:pPr>
    </w:p>
    <w:p w14:paraId="574FA690" w14:textId="77777777" w:rsidR="0080583D" w:rsidRDefault="0080583D" w:rsidP="007C40F7">
      <w:pPr>
        <w:autoSpaceDE w:val="0"/>
        <w:autoSpaceDN w:val="0"/>
        <w:adjustRightInd w:val="0"/>
        <w:spacing w:after="0" w:line="240" w:lineRule="auto"/>
        <w:rPr>
          <w:rFonts w:cs="Times New Roman"/>
        </w:rPr>
      </w:pPr>
    </w:p>
    <w:p w14:paraId="25B5C119" w14:textId="77777777" w:rsidR="0080583D" w:rsidRDefault="0080583D" w:rsidP="007C40F7">
      <w:pPr>
        <w:autoSpaceDE w:val="0"/>
        <w:autoSpaceDN w:val="0"/>
        <w:adjustRightInd w:val="0"/>
        <w:spacing w:after="0" w:line="240" w:lineRule="auto"/>
        <w:rPr>
          <w:rFonts w:cs="Times New Roman"/>
        </w:rPr>
      </w:pPr>
    </w:p>
    <w:p w14:paraId="48BDAD4E" w14:textId="77777777" w:rsidR="0080583D" w:rsidRDefault="0080583D" w:rsidP="007C40F7">
      <w:pPr>
        <w:autoSpaceDE w:val="0"/>
        <w:autoSpaceDN w:val="0"/>
        <w:adjustRightInd w:val="0"/>
        <w:spacing w:after="0" w:line="240" w:lineRule="auto"/>
        <w:rPr>
          <w:rFonts w:cs="Times New Roman"/>
        </w:rPr>
      </w:pPr>
    </w:p>
    <w:p w14:paraId="2FAE5F48" w14:textId="18BFBC46" w:rsidR="00C2717F" w:rsidRDefault="00C2717F">
      <w:pPr>
        <w:rPr>
          <w:rFonts w:cs="Times New Roman"/>
        </w:rPr>
      </w:pPr>
      <w:r>
        <w:rPr>
          <w:rFonts w:cs="Times New Roman"/>
        </w:rPr>
        <w:br w:type="page"/>
      </w:r>
    </w:p>
    <w:p w14:paraId="4507CE77" w14:textId="7F0FA1D1" w:rsidR="008A2560" w:rsidRPr="008A2560" w:rsidRDefault="008A2560" w:rsidP="008A2560">
      <w:pPr>
        <w:pStyle w:val="Heading1"/>
        <w:spacing w:before="0"/>
        <w:jc w:val="center"/>
        <w:rPr>
          <w:rFonts w:asciiTheme="minorHAnsi" w:hAnsiTheme="minorHAnsi"/>
          <w:color w:val="auto"/>
          <w:sz w:val="22"/>
          <w:szCs w:val="22"/>
        </w:rPr>
      </w:pPr>
      <w:bookmarkStart w:id="729" w:name="_Toc2071869"/>
      <w:r w:rsidRPr="008A2560">
        <w:rPr>
          <w:rFonts w:asciiTheme="minorHAnsi" w:hAnsiTheme="minorHAnsi"/>
          <w:color w:val="auto"/>
          <w:sz w:val="22"/>
          <w:szCs w:val="22"/>
        </w:rPr>
        <w:lastRenderedPageBreak/>
        <w:t>Free and Cued Selective Reminding Test- Delay</w:t>
      </w:r>
      <w:bookmarkEnd w:id="729"/>
    </w:p>
    <w:p w14:paraId="578882AC" w14:textId="186A82DE" w:rsidR="008A2560" w:rsidRPr="00E142A0" w:rsidRDefault="008A2560" w:rsidP="008A2560">
      <w:pPr>
        <w:pBdr>
          <w:bottom w:val="single" w:sz="6" w:space="1" w:color="auto"/>
        </w:pBdr>
        <w:spacing w:after="0" w:line="240" w:lineRule="auto"/>
        <w:contextualSpacing/>
        <w:jc w:val="center"/>
        <w:rPr>
          <w:b/>
        </w:rPr>
      </w:pPr>
      <w:r w:rsidRPr="00E23B57">
        <w:rPr>
          <w:b/>
        </w:rPr>
        <w:t>(</w:t>
      </w:r>
      <w:r w:rsidR="00E23B57" w:rsidRPr="00E23B57">
        <w:rPr>
          <w:b/>
        </w:rPr>
        <w:t>32</w:t>
      </w:r>
      <w:r w:rsidR="00BA4828" w:rsidRPr="00E23B57">
        <w:rPr>
          <w:b/>
        </w:rPr>
        <w:t xml:space="preserve"> </w:t>
      </w:r>
      <w:r w:rsidRPr="00E23B57">
        <w:rPr>
          <w:b/>
        </w:rPr>
        <w:t>items)</w:t>
      </w:r>
    </w:p>
    <w:p w14:paraId="2B09D95A" w14:textId="77777777" w:rsidR="008A2560" w:rsidRDefault="008A2560" w:rsidP="008A2560">
      <w:pPr>
        <w:pBdr>
          <w:bottom w:val="single" w:sz="4" w:space="1" w:color="auto"/>
        </w:pBdr>
        <w:spacing w:after="0"/>
        <w:rPr>
          <w:rFonts w:cs="Times New Roman"/>
          <w:b/>
        </w:rPr>
      </w:pPr>
      <w:r w:rsidRPr="00E355C8">
        <w:rPr>
          <w:rFonts w:cs="Times New Roman"/>
          <w:b/>
        </w:rPr>
        <w:t>DESCRIPTION</w:t>
      </w:r>
    </w:p>
    <w:p w14:paraId="1D91CEBE" w14:textId="18FB9C28" w:rsidR="00E355C8" w:rsidRPr="00E355C8" w:rsidRDefault="00E355C8" w:rsidP="008A2560">
      <w:pPr>
        <w:pBdr>
          <w:bottom w:val="single" w:sz="4" w:space="1" w:color="auto"/>
        </w:pBdr>
        <w:spacing w:after="0"/>
        <w:rPr>
          <w:rFonts w:cs="Times New Roman"/>
        </w:rPr>
      </w:pPr>
      <w:r w:rsidRPr="00552B2F">
        <w:rPr>
          <w:rFonts w:cs="Times New Roman"/>
        </w:rPr>
        <w:t>This test is a descendant of the original Buschke (1973) selective reminding test, which presented a new way of investigating item storage and recall memory.  On the first trial, all the items are p</w:t>
      </w:r>
      <w:r w:rsidR="00C60779">
        <w:rPr>
          <w:rFonts w:cs="Times New Roman"/>
        </w:rPr>
        <w:t>resented.  Over subsequent recal</w:t>
      </w:r>
      <w:r w:rsidRPr="00552B2F">
        <w:rPr>
          <w:rFonts w:cs="Times New Roman"/>
        </w:rPr>
        <w:t>l trials, the Subject is presented with only the items he/she did not recall on the prior trial.</w:t>
      </w:r>
    </w:p>
    <w:p w14:paraId="33E41582" w14:textId="77777777" w:rsidR="008A2560" w:rsidRDefault="008A2560" w:rsidP="008A2560">
      <w:pPr>
        <w:pBdr>
          <w:bottom w:val="single" w:sz="6" w:space="1" w:color="auto"/>
        </w:pBdr>
        <w:spacing w:after="0"/>
        <w:rPr>
          <w:rFonts w:cs="Times New Roman"/>
          <w:b/>
        </w:rPr>
      </w:pPr>
      <w:r w:rsidRPr="00E355C8">
        <w:rPr>
          <w:rFonts w:cs="Times New Roman"/>
          <w:b/>
        </w:rPr>
        <w:t>ASSOCIATED PAPERS</w:t>
      </w:r>
    </w:p>
    <w:p w14:paraId="2CEBBDE4" w14:textId="6AE09517" w:rsidR="00E355C8" w:rsidRPr="00E142A0" w:rsidRDefault="00E355C8" w:rsidP="008A2560">
      <w:pPr>
        <w:pBdr>
          <w:bottom w:val="single" w:sz="6" w:space="1" w:color="auto"/>
        </w:pBdr>
        <w:spacing w:after="0"/>
        <w:rPr>
          <w:rFonts w:cs="Times New Roman"/>
          <w:b/>
        </w:rPr>
      </w:pPr>
      <w:r w:rsidRPr="001654A5">
        <w:rPr>
          <w:rFonts w:cs="Times New Roman"/>
        </w:rPr>
        <w:t>Grober, E., Sanders, A. E.</w:t>
      </w:r>
      <w:r>
        <w:rPr>
          <w:rFonts w:cs="Times New Roman"/>
        </w:rPr>
        <w:t xml:space="preserve">, Hall, C., &amp; Lipton, R. B. (2010). Free and cued selective reminding identifies </w:t>
      </w:r>
      <w:r>
        <w:rPr>
          <w:rFonts w:cs="Times New Roman"/>
        </w:rPr>
        <w:tab/>
        <w:t xml:space="preserve">very mild dementia in primary care. </w:t>
      </w:r>
      <w:r>
        <w:rPr>
          <w:rFonts w:cs="Times New Roman"/>
          <w:i/>
        </w:rPr>
        <w:t xml:space="preserve">Alzheimer Disease and Associated Disorders, 24, </w:t>
      </w:r>
      <w:r>
        <w:rPr>
          <w:rFonts w:cs="Times New Roman"/>
        </w:rPr>
        <w:t>284-290.</w:t>
      </w:r>
    </w:p>
    <w:p w14:paraId="5019DE76" w14:textId="77777777" w:rsidR="008A2560" w:rsidRPr="00E355C8" w:rsidRDefault="008A2560" w:rsidP="008A2560">
      <w:pPr>
        <w:spacing w:after="0"/>
        <w:rPr>
          <w:rFonts w:cs="Times New Roman"/>
          <w:b/>
        </w:rPr>
      </w:pPr>
      <w:r w:rsidRPr="00E355C8">
        <w:rPr>
          <w:rFonts w:cs="Times New Roman"/>
          <w:b/>
        </w:rPr>
        <w:t>SUBJECT INSTRUCTIONS:</w:t>
      </w:r>
    </w:p>
    <w:p w14:paraId="0B784497" w14:textId="11AF1326" w:rsidR="008A2560" w:rsidRDefault="00E355C8" w:rsidP="00E355C8">
      <w:pPr>
        <w:widowControl w:val="0"/>
        <w:rPr>
          <w:rFonts w:cs="Times New Roman"/>
        </w:rPr>
      </w:pPr>
      <w:r w:rsidRPr="00443F10">
        <w:rPr>
          <w:rFonts w:cs="Times New Roman"/>
        </w:rPr>
        <w:t>Please see descriptions below:</w:t>
      </w:r>
    </w:p>
    <w:p w14:paraId="047E48FD" w14:textId="25630122" w:rsidR="00A14BCE" w:rsidRDefault="00A14BCE" w:rsidP="00E355C8">
      <w:pPr>
        <w:widowControl w:val="0"/>
        <w:rPr>
          <w:rFonts w:cs="Times New Roman"/>
          <w:i/>
        </w:rPr>
      </w:pPr>
      <w:r>
        <w:rPr>
          <w:rFonts w:cs="Times New Roman"/>
        </w:rPr>
        <w:t xml:space="preserve">Delayed Free Recall Administration: </w:t>
      </w:r>
      <w:r w:rsidRPr="00E355C8">
        <w:rPr>
          <w:rFonts w:cs="Times New Roman"/>
          <w:i/>
        </w:rPr>
        <w:t>“Do you remember the series of pictures on the computer that I had you learn earlier? Now I would like you to try to recall as many of those pictures as you can, in any order.”</w:t>
      </w:r>
      <w:r>
        <w:rPr>
          <w:rFonts w:cs="Times New Roman"/>
          <w:i/>
        </w:rPr>
        <w:t xml:space="preserve"> </w:t>
      </w:r>
      <w:r>
        <w:rPr>
          <w:rFonts w:cs="Times New Roman"/>
        </w:rPr>
        <w:t xml:space="preserve">Participant will have 90 seconds for delayed recall of items.  If participant says that they can’t recall any more items before time is up, say, </w:t>
      </w:r>
      <w:r w:rsidRPr="00E355C8">
        <w:rPr>
          <w:rFonts w:cs="Times New Roman"/>
          <w:i/>
        </w:rPr>
        <w:t>“Relax and take a few more seconds.  See if you can think of any other objects.”</w:t>
      </w:r>
    </w:p>
    <w:p w14:paraId="622F3770" w14:textId="172BE9B4" w:rsidR="00A14BCE" w:rsidRPr="00E355C8" w:rsidRDefault="00A14BCE" w:rsidP="00E355C8">
      <w:pPr>
        <w:widowControl w:val="0"/>
        <w:rPr>
          <w:rFonts w:cs="Times New Roman"/>
        </w:rPr>
      </w:pPr>
      <w:r>
        <w:rPr>
          <w:rFonts w:cs="Times New Roman"/>
        </w:rPr>
        <w:t xml:space="preserve">Delayed Cued Recall Administration: After free recall, give cues for missing items: </w:t>
      </w:r>
      <w:r w:rsidRPr="00E355C8">
        <w:rPr>
          <w:rFonts w:cs="Times New Roman"/>
          <w:i/>
        </w:rPr>
        <w:t>“Now I’m going to give you the categories that go with the objects that you did not recall.”</w:t>
      </w:r>
    </w:p>
    <w:tbl>
      <w:tblPr>
        <w:tblStyle w:val="TableGrid"/>
        <w:tblW w:w="0" w:type="auto"/>
        <w:tblLook w:val="04A0" w:firstRow="1" w:lastRow="0" w:firstColumn="1" w:lastColumn="0" w:noHBand="0" w:noVBand="1"/>
      </w:tblPr>
      <w:tblGrid>
        <w:gridCol w:w="1668"/>
        <w:gridCol w:w="4050"/>
        <w:gridCol w:w="3632"/>
      </w:tblGrid>
      <w:tr w:rsidR="00E23B57" w:rsidRPr="000431A1" w14:paraId="5436D506" w14:textId="77777777" w:rsidTr="005A4EE0">
        <w:tc>
          <w:tcPr>
            <w:tcW w:w="0" w:type="auto"/>
            <w:tcBorders>
              <w:top w:val="single" w:sz="4" w:space="0" w:color="auto"/>
              <w:left w:val="single" w:sz="4" w:space="0" w:color="auto"/>
              <w:bottom w:val="single" w:sz="4" w:space="0" w:color="auto"/>
              <w:right w:val="single" w:sz="4" w:space="0" w:color="auto"/>
            </w:tcBorders>
            <w:hideMark/>
          </w:tcPr>
          <w:p w14:paraId="1FEC01AA" w14:textId="77777777" w:rsidR="00E23B57" w:rsidRPr="00326291" w:rsidRDefault="00E23B57" w:rsidP="005A4EE0">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3C08A210" w14:textId="77777777" w:rsidR="00E23B57" w:rsidRPr="00326291" w:rsidRDefault="00E23B57" w:rsidP="005A4EE0">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323E0858" w14:textId="77777777" w:rsidR="00E23B57" w:rsidRPr="00326291" w:rsidRDefault="00E23B57" w:rsidP="005A4EE0">
            <w:pPr>
              <w:jc w:val="center"/>
              <w:rPr>
                <w:rFonts w:cs="Times New Roman"/>
                <w:b/>
              </w:rPr>
            </w:pPr>
            <w:r w:rsidRPr="00326291">
              <w:rPr>
                <w:rFonts w:cs="Times New Roman"/>
                <w:b/>
              </w:rPr>
              <w:t>Item Values</w:t>
            </w:r>
          </w:p>
        </w:tc>
      </w:tr>
      <w:tr w:rsidR="00E23B57" w:rsidRPr="000431A1" w14:paraId="51E765C9" w14:textId="77777777" w:rsidTr="005A4EE0">
        <w:tc>
          <w:tcPr>
            <w:tcW w:w="0" w:type="auto"/>
            <w:tcBorders>
              <w:top w:val="single" w:sz="4" w:space="0" w:color="auto"/>
              <w:left w:val="single" w:sz="4" w:space="0" w:color="auto"/>
              <w:bottom w:val="single" w:sz="4" w:space="0" w:color="auto"/>
              <w:right w:val="single" w:sz="4" w:space="0" w:color="auto"/>
            </w:tcBorders>
          </w:tcPr>
          <w:p w14:paraId="14B99BC2" w14:textId="23662F07" w:rsidR="00E23B57" w:rsidRPr="00E355C8" w:rsidRDefault="00E23B57" w:rsidP="00BA4828">
            <w:pPr>
              <w:jc w:val="center"/>
              <w:rPr>
                <w:rFonts w:cs="Times New Roman"/>
                <w:highlight w:val="yellow"/>
              </w:rPr>
            </w:pPr>
            <w:r w:rsidRPr="007B3473">
              <w:rPr>
                <w:rFonts w:cs="Times New Roman"/>
              </w:rPr>
              <w:t>Word1Run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F992151" w14:textId="2226F7F6" w:rsidR="00E23B57" w:rsidRDefault="00E23B57" w:rsidP="00BA4828">
            <w:pPr>
              <w:rPr>
                <w:rFonts w:cs="Times New Roman"/>
              </w:rPr>
            </w:pPr>
            <w:r w:rsidRPr="00DC297F">
              <w:rPr>
                <w:rFonts w:cs="Times New Roman"/>
              </w:rPr>
              <w:t>When a picture of Item 1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4C0358BB" w14:textId="77777777" w:rsidR="00E23B57" w:rsidRPr="00DC297F" w:rsidRDefault="00E23B57" w:rsidP="00BA4828">
            <w:pPr>
              <w:rPr>
                <w:rFonts w:cs="Times New Roman"/>
              </w:rPr>
            </w:pPr>
            <w:r w:rsidRPr="00DC297F">
              <w:rPr>
                <w:rFonts w:cs="Times New Roman"/>
              </w:rPr>
              <w:t>1=Freely named</w:t>
            </w:r>
          </w:p>
          <w:p w14:paraId="376FD8E6" w14:textId="77777777" w:rsidR="00E23B57" w:rsidRPr="00DC297F" w:rsidRDefault="00E23B57" w:rsidP="00BA4828">
            <w:pPr>
              <w:rPr>
                <w:rFonts w:cs="Times New Roman"/>
              </w:rPr>
            </w:pPr>
            <w:r w:rsidRPr="00DC297F">
              <w:rPr>
                <w:rFonts w:cs="Times New Roman"/>
              </w:rPr>
              <w:t>2=A semantic cue had to be given</w:t>
            </w:r>
          </w:p>
          <w:p w14:paraId="58E0B6A9" w14:textId="77777777" w:rsidR="00E23B57" w:rsidRPr="00DC297F" w:rsidRDefault="00E23B57" w:rsidP="00BA4828">
            <w:pPr>
              <w:rPr>
                <w:rFonts w:cs="Times New Roman"/>
              </w:rPr>
            </w:pPr>
            <w:r w:rsidRPr="00DC297F">
              <w:rPr>
                <w:rFonts w:cs="Times New Roman"/>
              </w:rPr>
              <w:t>3=A phonemic cue had to be given</w:t>
            </w:r>
          </w:p>
          <w:p w14:paraId="209FF0FA" w14:textId="3FCC59B2" w:rsidR="00E23B57" w:rsidRDefault="00E23B57" w:rsidP="00BA4828">
            <w:pPr>
              <w:rPr>
                <w:rFonts w:cs="Times New Roman"/>
              </w:rPr>
            </w:pPr>
            <w:r w:rsidRPr="00DC297F">
              <w:rPr>
                <w:rFonts w:cs="Times New Roman"/>
              </w:rPr>
              <w:t>4=Failed to name item even with semantic and phonemic cues</w:t>
            </w:r>
          </w:p>
        </w:tc>
      </w:tr>
      <w:tr w:rsidR="00E23B57" w:rsidRPr="000431A1" w14:paraId="5248DCED" w14:textId="77777777" w:rsidTr="005A4EE0">
        <w:tc>
          <w:tcPr>
            <w:tcW w:w="0" w:type="auto"/>
            <w:tcBorders>
              <w:top w:val="single" w:sz="4" w:space="0" w:color="auto"/>
              <w:left w:val="single" w:sz="4" w:space="0" w:color="auto"/>
              <w:bottom w:val="single" w:sz="4" w:space="0" w:color="auto"/>
              <w:right w:val="single" w:sz="4" w:space="0" w:color="auto"/>
            </w:tcBorders>
          </w:tcPr>
          <w:p w14:paraId="3538AA75" w14:textId="1D99D583" w:rsidR="00E23B57" w:rsidRPr="00E355C8" w:rsidRDefault="00E23B57" w:rsidP="00BA4828">
            <w:pPr>
              <w:jc w:val="center"/>
              <w:rPr>
                <w:rFonts w:cs="Times New Roman"/>
                <w:highlight w:val="yellow"/>
              </w:rPr>
            </w:pPr>
            <w:r w:rsidRPr="007B3473">
              <w:rPr>
                <w:rFonts w:cs="Times New Roman"/>
              </w:rPr>
              <w:t>W1FreeOrder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59F02D8F" w14:textId="31A0BFE2" w:rsidR="00E23B57" w:rsidRDefault="00E23B57" w:rsidP="00BA4828">
            <w:pPr>
              <w:rPr>
                <w:rFonts w:cs="Times New Roman"/>
              </w:rPr>
            </w:pPr>
            <w:r w:rsidRPr="00DC297F">
              <w:rPr>
                <w:rFonts w:cs="Times New Roman"/>
              </w:rPr>
              <w:t>If Item 1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7EEE0AE7" w14:textId="77777777" w:rsidR="00E23B57" w:rsidRPr="00DC297F" w:rsidRDefault="00E23B57" w:rsidP="00BA4828">
            <w:pPr>
              <w:rPr>
                <w:rFonts w:cs="Times New Roman"/>
              </w:rPr>
            </w:pPr>
            <w:r w:rsidRPr="00DC297F">
              <w:rPr>
                <w:rFonts w:cs="Times New Roman"/>
              </w:rPr>
              <w:t>1=1st item freely recalled</w:t>
            </w:r>
          </w:p>
          <w:p w14:paraId="0D253CE7" w14:textId="77777777" w:rsidR="00E23B57" w:rsidRPr="00DC297F" w:rsidRDefault="00E23B57" w:rsidP="00BA4828">
            <w:pPr>
              <w:rPr>
                <w:rFonts w:cs="Times New Roman"/>
              </w:rPr>
            </w:pPr>
            <w:r w:rsidRPr="00DC297F">
              <w:rPr>
                <w:rFonts w:cs="Times New Roman"/>
              </w:rPr>
              <w:t>2=2nd item freely recalled</w:t>
            </w:r>
          </w:p>
          <w:p w14:paraId="689E1C7E" w14:textId="77777777" w:rsidR="00E23B57" w:rsidRPr="00DC297F" w:rsidRDefault="00E23B57" w:rsidP="00BA4828">
            <w:pPr>
              <w:rPr>
                <w:rFonts w:cs="Times New Roman"/>
              </w:rPr>
            </w:pPr>
            <w:r w:rsidRPr="00DC297F">
              <w:rPr>
                <w:rFonts w:cs="Times New Roman"/>
              </w:rPr>
              <w:t>3=3rd item freely recalled</w:t>
            </w:r>
          </w:p>
          <w:p w14:paraId="14B7FEEB" w14:textId="77777777" w:rsidR="00E23B57" w:rsidRPr="00DC297F" w:rsidRDefault="00E23B57" w:rsidP="00BA4828">
            <w:pPr>
              <w:rPr>
                <w:rFonts w:cs="Times New Roman"/>
              </w:rPr>
            </w:pPr>
            <w:r w:rsidRPr="00DC297F">
              <w:rPr>
                <w:rFonts w:cs="Times New Roman"/>
              </w:rPr>
              <w:t>4=4th item freely recalled</w:t>
            </w:r>
          </w:p>
          <w:p w14:paraId="71BB3B7C" w14:textId="77777777" w:rsidR="00E23B57" w:rsidRPr="00DC297F" w:rsidRDefault="00E23B57" w:rsidP="00BA4828">
            <w:pPr>
              <w:rPr>
                <w:rFonts w:cs="Times New Roman"/>
              </w:rPr>
            </w:pPr>
            <w:r w:rsidRPr="00DC297F">
              <w:rPr>
                <w:rFonts w:cs="Times New Roman"/>
              </w:rPr>
              <w:t>5=5th item freely recalled</w:t>
            </w:r>
          </w:p>
          <w:p w14:paraId="36E5F424" w14:textId="77777777" w:rsidR="00E23B57" w:rsidRPr="00DC297F" w:rsidRDefault="00E23B57" w:rsidP="00BA4828">
            <w:pPr>
              <w:rPr>
                <w:rFonts w:cs="Times New Roman"/>
              </w:rPr>
            </w:pPr>
            <w:r w:rsidRPr="00DC297F">
              <w:rPr>
                <w:rFonts w:cs="Times New Roman"/>
              </w:rPr>
              <w:t>6=6th item freely recalled</w:t>
            </w:r>
          </w:p>
          <w:p w14:paraId="2ED3D8BA" w14:textId="77777777" w:rsidR="00E23B57" w:rsidRPr="00DC297F" w:rsidRDefault="00E23B57" w:rsidP="00BA4828">
            <w:pPr>
              <w:rPr>
                <w:rFonts w:cs="Times New Roman"/>
              </w:rPr>
            </w:pPr>
            <w:r w:rsidRPr="00DC297F">
              <w:rPr>
                <w:rFonts w:cs="Times New Roman"/>
              </w:rPr>
              <w:t>7=7th item freely recalled</w:t>
            </w:r>
          </w:p>
          <w:p w14:paraId="102E34A2" w14:textId="77777777" w:rsidR="00E23B57" w:rsidRPr="00DC297F" w:rsidRDefault="00E23B57" w:rsidP="00BA4828">
            <w:pPr>
              <w:rPr>
                <w:rFonts w:cs="Times New Roman"/>
              </w:rPr>
            </w:pPr>
            <w:r w:rsidRPr="00DC297F">
              <w:rPr>
                <w:rFonts w:cs="Times New Roman"/>
              </w:rPr>
              <w:t>8=8th item freely recalled</w:t>
            </w:r>
          </w:p>
          <w:p w14:paraId="57A5F541" w14:textId="77777777" w:rsidR="00E23B57" w:rsidRPr="00DC297F" w:rsidRDefault="00E23B57" w:rsidP="00BA4828">
            <w:pPr>
              <w:rPr>
                <w:rFonts w:cs="Times New Roman"/>
              </w:rPr>
            </w:pPr>
            <w:r w:rsidRPr="00DC297F">
              <w:rPr>
                <w:rFonts w:cs="Times New Roman"/>
              </w:rPr>
              <w:t>9=9th item freely recalled</w:t>
            </w:r>
          </w:p>
          <w:p w14:paraId="14BEA69E" w14:textId="77777777" w:rsidR="00E23B57" w:rsidRPr="00DC297F" w:rsidRDefault="00E23B57" w:rsidP="00BA4828">
            <w:pPr>
              <w:rPr>
                <w:rFonts w:cs="Times New Roman"/>
              </w:rPr>
            </w:pPr>
            <w:r w:rsidRPr="00DC297F">
              <w:rPr>
                <w:rFonts w:cs="Times New Roman"/>
              </w:rPr>
              <w:t>10=10th item freely recalled</w:t>
            </w:r>
          </w:p>
          <w:p w14:paraId="710AB35E" w14:textId="77777777" w:rsidR="00E23B57" w:rsidRPr="00DC297F" w:rsidRDefault="00E23B57" w:rsidP="00BA4828">
            <w:pPr>
              <w:rPr>
                <w:rFonts w:cs="Times New Roman"/>
              </w:rPr>
            </w:pPr>
            <w:r w:rsidRPr="00DC297F">
              <w:rPr>
                <w:rFonts w:cs="Times New Roman"/>
              </w:rPr>
              <w:t>11=11th item freely recalled</w:t>
            </w:r>
          </w:p>
          <w:p w14:paraId="4290114A" w14:textId="77777777" w:rsidR="00E23B57" w:rsidRPr="00DC297F" w:rsidRDefault="00E23B57" w:rsidP="00BA4828">
            <w:pPr>
              <w:rPr>
                <w:rFonts w:cs="Times New Roman"/>
              </w:rPr>
            </w:pPr>
            <w:r w:rsidRPr="00DC297F">
              <w:rPr>
                <w:rFonts w:cs="Times New Roman"/>
              </w:rPr>
              <w:t>12=12th item freely recalled</w:t>
            </w:r>
          </w:p>
          <w:p w14:paraId="2BF40C57" w14:textId="77777777" w:rsidR="00E23B57" w:rsidRPr="00DC297F" w:rsidRDefault="00E23B57" w:rsidP="00BA4828">
            <w:pPr>
              <w:rPr>
                <w:rFonts w:cs="Times New Roman"/>
              </w:rPr>
            </w:pPr>
            <w:r w:rsidRPr="00DC297F">
              <w:rPr>
                <w:rFonts w:cs="Times New Roman"/>
              </w:rPr>
              <w:t>13=13th item freely recalled</w:t>
            </w:r>
          </w:p>
          <w:p w14:paraId="4C8A31E2" w14:textId="77777777" w:rsidR="00E23B57" w:rsidRPr="00DC297F" w:rsidRDefault="00E23B57" w:rsidP="00BA4828">
            <w:pPr>
              <w:rPr>
                <w:rFonts w:cs="Times New Roman"/>
              </w:rPr>
            </w:pPr>
            <w:r w:rsidRPr="00DC297F">
              <w:rPr>
                <w:rFonts w:cs="Times New Roman"/>
              </w:rPr>
              <w:t>14=14th item freely recalled</w:t>
            </w:r>
          </w:p>
          <w:p w14:paraId="6CA8817E" w14:textId="77777777" w:rsidR="00E23B57" w:rsidRPr="00DC297F" w:rsidRDefault="00E23B57" w:rsidP="00BA4828">
            <w:pPr>
              <w:rPr>
                <w:rFonts w:cs="Times New Roman"/>
              </w:rPr>
            </w:pPr>
            <w:r w:rsidRPr="00DC297F">
              <w:rPr>
                <w:rFonts w:cs="Times New Roman"/>
              </w:rPr>
              <w:t>15=15th item freely recalled</w:t>
            </w:r>
          </w:p>
          <w:p w14:paraId="6E10A5BB" w14:textId="177CA92D" w:rsidR="00E23B57" w:rsidRDefault="00E23B57" w:rsidP="00BA4828">
            <w:pPr>
              <w:rPr>
                <w:rFonts w:cs="Times New Roman"/>
              </w:rPr>
            </w:pPr>
            <w:r w:rsidRPr="00DC297F">
              <w:rPr>
                <w:rFonts w:cs="Times New Roman"/>
              </w:rPr>
              <w:t>16=16th item freely recalled</w:t>
            </w:r>
          </w:p>
        </w:tc>
      </w:tr>
      <w:tr w:rsidR="00E23B57" w:rsidRPr="000431A1" w14:paraId="048D7EB1" w14:textId="77777777" w:rsidTr="005A4EE0">
        <w:tc>
          <w:tcPr>
            <w:tcW w:w="0" w:type="auto"/>
            <w:tcBorders>
              <w:top w:val="single" w:sz="4" w:space="0" w:color="auto"/>
              <w:left w:val="single" w:sz="4" w:space="0" w:color="auto"/>
              <w:bottom w:val="single" w:sz="4" w:space="0" w:color="auto"/>
              <w:right w:val="single" w:sz="4" w:space="0" w:color="auto"/>
            </w:tcBorders>
          </w:tcPr>
          <w:p w14:paraId="50505FF7" w14:textId="2472D421" w:rsidR="00E23B57" w:rsidRPr="00E355C8" w:rsidRDefault="00E23B57" w:rsidP="00BA4828">
            <w:pPr>
              <w:jc w:val="center"/>
              <w:rPr>
                <w:rFonts w:cs="Times New Roman"/>
                <w:highlight w:val="yellow"/>
              </w:rPr>
            </w:pPr>
            <w:r w:rsidRPr="007B3473">
              <w:rPr>
                <w:rFonts w:cs="Times New Roman"/>
              </w:rPr>
              <w:lastRenderedPageBreak/>
              <w:t>Word2Run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367E67D7" w14:textId="6440B2FA" w:rsidR="00E23B57" w:rsidRDefault="00E23B57" w:rsidP="00BA4828">
            <w:pPr>
              <w:rPr>
                <w:rFonts w:cs="Times New Roman"/>
              </w:rPr>
            </w:pPr>
            <w:r w:rsidRPr="00DC297F">
              <w:rPr>
                <w:rFonts w:cs="Times New Roman"/>
              </w:rPr>
              <w:t>When a picture of Item 2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211F1B7B" w14:textId="77777777" w:rsidR="00E23B57" w:rsidRPr="00DC297F" w:rsidRDefault="00E23B57" w:rsidP="00BA4828">
            <w:pPr>
              <w:rPr>
                <w:rFonts w:cs="Times New Roman"/>
              </w:rPr>
            </w:pPr>
            <w:r w:rsidRPr="00DC297F">
              <w:rPr>
                <w:rFonts w:cs="Times New Roman"/>
              </w:rPr>
              <w:t>1=Freely named</w:t>
            </w:r>
          </w:p>
          <w:p w14:paraId="416DFE6C" w14:textId="77777777" w:rsidR="00E23B57" w:rsidRPr="00DC297F" w:rsidRDefault="00E23B57" w:rsidP="00BA4828">
            <w:pPr>
              <w:rPr>
                <w:rFonts w:cs="Times New Roman"/>
              </w:rPr>
            </w:pPr>
            <w:r w:rsidRPr="00DC297F">
              <w:rPr>
                <w:rFonts w:cs="Times New Roman"/>
              </w:rPr>
              <w:t>2=A semantic cue had to be given</w:t>
            </w:r>
          </w:p>
          <w:p w14:paraId="33C64CAD" w14:textId="77777777" w:rsidR="00E23B57" w:rsidRPr="00DC297F" w:rsidRDefault="00E23B57" w:rsidP="00BA4828">
            <w:pPr>
              <w:rPr>
                <w:rFonts w:cs="Times New Roman"/>
              </w:rPr>
            </w:pPr>
            <w:r w:rsidRPr="00DC297F">
              <w:rPr>
                <w:rFonts w:cs="Times New Roman"/>
              </w:rPr>
              <w:t>3=A phonemic cue had to be given</w:t>
            </w:r>
          </w:p>
          <w:p w14:paraId="2A62662B" w14:textId="597861B6" w:rsidR="00E23B57" w:rsidRDefault="00E23B57" w:rsidP="00BA4828">
            <w:pPr>
              <w:rPr>
                <w:rFonts w:cs="Times New Roman"/>
              </w:rPr>
            </w:pPr>
            <w:r w:rsidRPr="00DC297F">
              <w:rPr>
                <w:rFonts w:cs="Times New Roman"/>
              </w:rPr>
              <w:t>4=Failed to name item even with semantic and phonemic cues</w:t>
            </w:r>
          </w:p>
        </w:tc>
      </w:tr>
      <w:tr w:rsidR="00E23B57" w:rsidRPr="000431A1" w14:paraId="5AF79C41" w14:textId="77777777" w:rsidTr="005A4EE0">
        <w:tc>
          <w:tcPr>
            <w:tcW w:w="0" w:type="auto"/>
            <w:tcBorders>
              <w:top w:val="single" w:sz="4" w:space="0" w:color="auto"/>
              <w:left w:val="single" w:sz="4" w:space="0" w:color="auto"/>
              <w:bottom w:val="single" w:sz="4" w:space="0" w:color="auto"/>
              <w:right w:val="single" w:sz="4" w:space="0" w:color="auto"/>
            </w:tcBorders>
          </w:tcPr>
          <w:p w14:paraId="1BAC5E71" w14:textId="7A496D4A" w:rsidR="00E23B57" w:rsidRPr="00E355C8" w:rsidRDefault="00E23B57" w:rsidP="00BA4828">
            <w:pPr>
              <w:jc w:val="center"/>
              <w:rPr>
                <w:rFonts w:cs="Times New Roman"/>
                <w:highlight w:val="yellow"/>
              </w:rPr>
            </w:pPr>
            <w:r w:rsidRPr="007B3473">
              <w:rPr>
                <w:rFonts w:cs="Times New Roman"/>
              </w:rPr>
              <w:t>W2FreeOrder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3EAFD231" w14:textId="6DF2987B" w:rsidR="00E23B57" w:rsidRDefault="00E23B57" w:rsidP="00BA4828">
            <w:pPr>
              <w:rPr>
                <w:rFonts w:cs="Times New Roman"/>
              </w:rPr>
            </w:pPr>
            <w:r w:rsidRPr="00DC297F">
              <w:rPr>
                <w:rFonts w:cs="Times New Roman"/>
              </w:rPr>
              <w:t>If Item 2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0ED09668" w14:textId="77777777" w:rsidR="00E23B57" w:rsidRPr="00DC297F" w:rsidRDefault="00E23B57" w:rsidP="00BA4828">
            <w:pPr>
              <w:rPr>
                <w:rFonts w:cs="Times New Roman"/>
              </w:rPr>
            </w:pPr>
            <w:r w:rsidRPr="00DC297F">
              <w:rPr>
                <w:rFonts w:cs="Times New Roman"/>
              </w:rPr>
              <w:t>1=1st item freely recalled</w:t>
            </w:r>
          </w:p>
          <w:p w14:paraId="7326C0A9" w14:textId="77777777" w:rsidR="00E23B57" w:rsidRPr="00DC297F" w:rsidRDefault="00E23B57" w:rsidP="00BA4828">
            <w:pPr>
              <w:rPr>
                <w:rFonts w:cs="Times New Roman"/>
              </w:rPr>
            </w:pPr>
            <w:r w:rsidRPr="00DC297F">
              <w:rPr>
                <w:rFonts w:cs="Times New Roman"/>
              </w:rPr>
              <w:t>2=2nd item freely recalled</w:t>
            </w:r>
          </w:p>
          <w:p w14:paraId="30BA0C08" w14:textId="77777777" w:rsidR="00E23B57" w:rsidRPr="00DC297F" w:rsidRDefault="00E23B57" w:rsidP="00BA4828">
            <w:pPr>
              <w:rPr>
                <w:rFonts w:cs="Times New Roman"/>
              </w:rPr>
            </w:pPr>
            <w:r w:rsidRPr="00DC297F">
              <w:rPr>
                <w:rFonts w:cs="Times New Roman"/>
              </w:rPr>
              <w:t>3=3rd item freely recalled</w:t>
            </w:r>
          </w:p>
          <w:p w14:paraId="6C6C5377" w14:textId="77777777" w:rsidR="00E23B57" w:rsidRPr="00DC297F" w:rsidRDefault="00E23B57" w:rsidP="00BA4828">
            <w:pPr>
              <w:rPr>
                <w:rFonts w:cs="Times New Roman"/>
              </w:rPr>
            </w:pPr>
            <w:r w:rsidRPr="00DC297F">
              <w:rPr>
                <w:rFonts w:cs="Times New Roman"/>
              </w:rPr>
              <w:t>4=4th item freely recalled</w:t>
            </w:r>
          </w:p>
          <w:p w14:paraId="12CADDCA" w14:textId="77777777" w:rsidR="00E23B57" w:rsidRPr="00DC297F" w:rsidRDefault="00E23B57" w:rsidP="00BA4828">
            <w:pPr>
              <w:rPr>
                <w:rFonts w:cs="Times New Roman"/>
              </w:rPr>
            </w:pPr>
            <w:r w:rsidRPr="00DC297F">
              <w:rPr>
                <w:rFonts w:cs="Times New Roman"/>
              </w:rPr>
              <w:t>5=5th item freely recalled</w:t>
            </w:r>
          </w:p>
          <w:p w14:paraId="0BAB550B" w14:textId="77777777" w:rsidR="00E23B57" w:rsidRPr="00DC297F" w:rsidRDefault="00E23B57" w:rsidP="00BA4828">
            <w:pPr>
              <w:rPr>
                <w:rFonts w:cs="Times New Roman"/>
              </w:rPr>
            </w:pPr>
            <w:r w:rsidRPr="00DC297F">
              <w:rPr>
                <w:rFonts w:cs="Times New Roman"/>
              </w:rPr>
              <w:t>6=6th item freely recalled</w:t>
            </w:r>
          </w:p>
          <w:p w14:paraId="46EA457C" w14:textId="77777777" w:rsidR="00E23B57" w:rsidRPr="00DC297F" w:rsidRDefault="00E23B57" w:rsidP="00BA4828">
            <w:pPr>
              <w:rPr>
                <w:rFonts w:cs="Times New Roman"/>
              </w:rPr>
            </w:pPr>
            <w:r w:rsidRPr="00DC297F">
              <w:rPr>
                <w:rFonts w:cs="Times New Roman"/>
              </w:rPr>
              <w:t>7=7th item freely recalled</w:t>
            </w:r>
          </w:p>
          <w:p w14:paraId="2478929F" w14:textId="77777777" w:rsidR="00E23B57" w:rsidRPr="00DC297F" w:rsidRDefault="00E23B57" w:rsidP="00BA4828">
            <w:pPr>
              <w:rPr>
                <w:rFonts w:cs="Times New Roman"/>
              </w:rPr>
            </w:pPr>
            <w:r w:rsidRPr="00DC297F">
              <w:rPr>
                <w:rFonts w:cs="Times New Roman"/>
              </w:rPr>
              <w:t>8=8th item freely recalled</w:t>
            </w:r>
          </w:p>
          <w:p w14:paraId="409D98CE" w14:textId="77777777" w:rsidR="00E23B57" w:rsidRPr="00DC297F" w:rsidRDefault="00E23B57" w:rsidP="00BA4828">
            <w:pPr>
              <w:rPr>
                <w:rFonts w:cs="Times New Roman"/>
              </w:rPr>
            </w:pPr>
            <w:r w:rsidRPr="00DC297F">
              <w:rPr>
                <w:rFonts w:cs="Times New Roman"/>
              </w:rPr>
              <w:t>9=9th item freely recalled</w:t>
            </w:r>
          </w:p>
          <w:p w14:paraId="78FBF5C4" w14:textId="77777777" w:rsidR="00E23B57" w:rsidRPr="00DC297F" w:rsidRDefault="00E23B57" w:rsidP="00BA4828">
            <w:pPr>
              <w:rPr>
                <w:rFonts w:cs="Times New Roman"/>
              </w:rPr>
            </w:pPr>
            <w:r w:rsidRPr="00DC297F">
              <w:rPr>
                <w:rFonts w:cs="Times New Roman"/>
              </w:rPr>
              <w:t>10=10th item freely recalled</w:t>
            </w:r>
          </w:p>
          <w:p w14:paraId="751065B9" w14:textId="77777777" w:rsidR="00E23B57" w:rsidRPr="00DC297F" w:rsidRDefault="00E23B57" w:rsidP="00BA4828">
            <w:pPr>
              <w:rPr>
                <w:rFonts w:cs="Times New Roman"/>
              </w:rPr>
            </w:pPr>
            <w:r w:rsidRPr="00DC297F">
              <w:rPr>
                <w:rFonts w:cs="Times New Roman"/>
              </w:rPr>
              <w:t>11=11th item freely recalled</w:t>
            </w:r>
          </w:p>
          <w:p w14:paraId="111B5E6D" w14:textId="77777777" w:rsidR="00E23B57" w:rsidRPr="00DC297F" w:rsidRDefault="00E23B57" w:rsidP="00BA4828">
            <w:pPr>
              <w:rPr>
                <w:rFonts w:cs="Times New Roman"/>
              </w:rPr>
            </w:pPr>
            <w:r w:rsidRPr="00DC297F">
              <w:rPr>
                <w:rFonts w:cs="Times New Roman"/>
              </w:rPr>
              <w:t>12=12th item freely recalled</w:t>
            </w:r>
          </w:p>
          <w:p w14:paraId="62022495" w14:textId="77777777" w:rsidR="00E23B57" w:rsidRPr="00DC297F" w:rsidRDefault="00E23B57" w:rsidP="00BA4828">
            <w:pPr>
              <w:rPr>
                <w:rFonts w:cs="Times New Roman"/>
              </w:rPr>
            </w:pPr>
            <w:r w:rsidRPr="00DC297F">
              <w:rPr>
                <w:rFonts w:cs="Times New Roman"/>
              </w:rPr>
              <w:t>13=13th item freely recalled</w:t>
            </w:r>
          </w:p>
          <w:p w14:paraId="07424FAF" w14:textId="77777777" w:rsidR="00E23B57" w:rsidRPr="00DC297F" w:rsidRDefault="00E23B57" w:rsidP="00BA4828">
            <w:pPr>
              <w:rPr>
                <w:rFonts w:cs="Times New Roman"/>
              </w:rPr>
            </w:pPr>
            <w:r w:rsidRPr="00DC297F">
              <w:rPr>
                <w:rFonts w:cs="Times New Roman"/>
              </w:rPr>
              <w:t>14=14th item freely recalled</w:t>
            </w:r>
          </w:p>
          <w:p w14:paraId="15F7A11A" w14:textId="77777777" w:rsidR="00E23B57" w:rsidRPr="00DC297F" w:rsidRDefault="00E23B57" w:rsidP="00BA4828">
            <w:pPr>
              <w:rPr>
                <w:rFonts w:cs="Times New Roman"/>
              </w:rPr>
            </w:pPr>
            <w:r w:rsidRPr="00DC297F">
              <w:rPr>
                <w:rFonts w:cs="Times New Roman"/>
              </w:rPr>
              <w:t>15=15th item freely recalled</w:t>
            </w:r>
          </w:p>
          <w:p w14:paraId="7A1F8407" w14:textId="57EC2295" w:rsidR="00E23B57" w:rsidRDefault="00E23B57" w:rsidP="00BA4828">
            <w:pPr>
              <w:rPr>
                <w:rFonts w:cs="Times New Roman"/>
              </w:rPr>
            </w:pPr>
            <w:r w:rsidRPr="00DC297F">
              <w:rPr>
                <w:rFonts w:cs="Times New Roman"/>
              </w:rPr>
              <w:t>16=16th item freely recalled</w:t>
            </w:r>
          </w:p>
        </w:tc>
      </w:tr>
      <w:tr w:rsidR="00E23B57" w:rsidRPr="000431A1" w14:paraId="44852C9C" w14:textId="77777777" w:rsidTr="005A4EE0">
        <w:tc>
          <w:tcPr>
            <w:tcW w:w="0" w:type="auto"/>
            <w:tcBorders>
              <w:top w:val="single" w:sz="4" w:space="0" w:color="auto"/>
              <w:left w:val="single" w:sz="4" w:space="0" w:color="auto"/>
              <w:bottom w:val="single" w:sz="4" w:space="0" w:color="auto"/>
              <w:right w:val="single" w:sz="4" w:space="0" w:color="auto"/>
            </w:tcBorders>
          </w:tcPr>
          <w:p w14:paraId="683248B2" w14:textId="18F79A8E" w:rsidR="00E23B57" w:rsidRPr="00E355C8" w:rsidRDefault="00E23B57" w:rsidP="00BA4828">
            <w:pPr>
              <w:jc w:val="center"/>
              <w:rPr>
                <w:rFonts w:cs="Times New Roman"/>
                <w:highlight w:val="yellow"/>
              </w:rPr>
            </w:pPr>
            <w:r w:rsidRPr="007B3473">
              <w:rPr>
                <w:rFonts w:cs="Times New Roman"/>
              </w:rPr>
              <w:t>Word3Run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6C1BC1C2" w14:textId="6DF0E6B1" w:rsidR="00E23B57" w:rsidRDefault="00E23B57" w:rsidP="00BA4828">
            <w:pPr>
              <w:rPr>
                <w:rFonts w:cs="Times New Roman"/>
              </w:rPr>
            </w:pPr>
            <w:r w:rsidRPr="00DC297F">
              <w:rPr>
                <w:rFonts w:cs="Times New Roman"/>
              </w:rPr>
              <w:t>When a picture of Item 3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4DCEFB7A" w14:textId="77777777" w:rsidR="00E23B57" w:rsidRPr="00DC297F" w:rsidRDefault="00E23B57" w:rsidP="00BA4828">
            <w:pPr>
              <w:rPr>
                <w:rFonts w:cs="Times New Roman"/>
              </w:rPr>
            </w:pPr>
            <w:r w:rsidRPr="00DC297F">
              <w:rPr>
                <w:rFonts w:cs="Times New Roman"/>
              </w:rPr>
              <w:t>1=Freely named</w:t>
            </w:r>
          </w:p>
          <w:p w14:paraId="189255CF" w14:textId="77777777" w:rsidR="00E23B57" w:rsidRPr="00DC297F" w:rsidRDefault="00E23B57" w:rsidP="00BA4828">
            <w:pPr>
              <w:rPr>
                <w:rFonts w:cs="Times New Roman"/>
              </w:rPr>
            </w:pPr>
            <w:r w:rsidRPr="00DC297F">
              <w:rPr>
                <w:rFonts w:cs="Times New Roman"/>
              </w:rPr>
              <w:t>2=A semantic cue had to be given</w:t>
            </w:r>
          </w:p>
          <w:p w14:paraId="40F29B8C" w14:textId="77777777" w:rsidR="00E23B57" w:rsidRPr="00DC297F" w:rsidRDefault="00E23B57" w:rsidP="00BA4828">
            <w:pPr>
              <w:rPr>
                <w:rFonts w:cs="Times New Roman"/>
              </w:rPr>
            </w:pPr>
            <w:r w:rsidRPr="00DC297F">
              <w:rPr>
                <w:rFonts w:cs="Times New Roman"/>
              </w:rPr>
              <w:t>3=A phonemic cue had to be given</w:t>
            </w:r>
          </w:p>
          <w:p w14:paraId="7FE51B4B" w14:textId="3646304A" w:rsidR="00E23B57" w:rsidRDefault="00E23B57" w:rsidP="00BA4828">
            <w:pPr>
              <w:rPr>
                <w:rFonts w:cs="Times New Roman"/>
              </w:rPr>
            </w:pPr>
            <w:r w:rsidRPr="00DC297F">
              <w:rPr>
                <w:rFonts w:cs="Times New Roman"/>
              </w:rPr>
              <w:t>4=Failed to name item even with semantic and phonemic cues</w:t>
            </w:r>
          </w:p>
        </w:tc>
      </w:tr>
      <w:tr w:rsidR="00E23B57" w:rsidRPr="000431A1" w14:paraId="0C333E0D" w14:textId="77777777" w:rsidTr="005A4EE0">
        <w:tc>
          <w:tcPr>
            <w:tcW w:w="0" w:type="auto"/>
            <w:tcBorders>
              <w:top w:val="single" w:sz="4" w:space="0" w:color="auto"/>
              <w:left w:val="single" w:sz="4" w:space="0" w:color="auto"/>
              <w:bottom w:val="single" w:sz="4" w:space="0" w:color="auto"/>
              <w:right w:val="single" w:sz="4" w:space="0" w:color="auto"/>
            </w:tcBorders>
          </w:tcPr>
          <w:p w14:paraId="440D237B" w14:textId="3DB745F9" w:rsidR="00E23B57" w:rsidRPr="00E355C8" w:rsidRDefault="00E23B57" w:rsidP="00BA4828">
            <w:pPr>
              <w:jc w:val="center"/>
              <w:rPr>
                <w:rFonts w:cs="Times New Roman"/>
                <w:highlight w:val="yellow"/>
              </w:rPr>
            </w:pPr>
            <w:r w:rsidRPr="007B3473">
              <w:rPr>
                <w:rFonts w:cs="Times New Roman"/>
              </w:rPr>
              <w:t>W3FreeOrder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4716F21C" w14:textId="3B04390D" w:rsidR="00E23B57" w:rsidRDefault="00E23B57" w:rsidP="00BA4828">
            <w:pPr>
              <w:rPr>
                <w:rFonts w:cs="Times New Roman"/>
              </w:rPr>
            </w:pPr>
            <w:r w:rsidRPr="00DC297F">
              <w:rPr>
                <w:rFonts w:cs="Times New Roman"/>
              </w:rPr>
              <w:t>If Item 3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2C0D682A" w14:textId="77777777" w:rsidR="00E23B57" w:rsidRPr="00DC297F" w:rsidRDefault="00E23B57" w:rsidP="00BA4828">
            <w:pPr>
              <w:rPr>
                <w:rFonts w:cs="Times New Roman"/>
              </w:rPr>
            </w:pPr>
            <w:r w:rsidRPr="00DC297F">
              <w:rPr>
                <w:rFonts w:cs="Times New Roman"/>
              </w:rPr>
              <w:t>1=1st item freely recalled</w:t>
            </w:r>
          </w:p>
          <w:p w14:paraId="1961CED4" w14:textId="77777777" w:rsidR="00E23B57" w:rsidRPr="00DC297F" w:rsidRDefault="00E23B57" w:rsidP="00BA4828">
            <w:pPr>
              <w:rPr>
                <w:rFonts w:cs="Times New Roman"/>
              </w:rPr>
            </w:pPr>
            <w:r w:rsidRPr="00DC297F">
              <w:rPr>
                <w:rFonts w:cs="Times New Roman"/>
              </w:rPr>
              <w:t>2=2nd item freely recalled</w:t>
            </w:r>
          </w:p>
          <w:p w14:paraId="58485E00" w14:textId="77777777" w:rsidR="00E23B57" w:rsidRPr="00DC297F" w:rsidRDefault="00E23B57" w:rsidP="00BA4828">
            <w:pPr>
              <w:rPr>
                <w:rFonts w:cs="Times New Roman"/>
              </w:rPr>
            </w:pPr>
            <w:r w:rsidRPr="00DC297F">
              <w:rPr>
                <w:rFonts w:cs="Times New Roman"/>
              </w:rPr>
              <w:t>3=3rd item freely recalled</w:t>
            </w:r>
          </w:p>
          <w:p w14:paraId="6B4B0EAC" w14:textId="77777777" w:rsidR="00E23B57" w:rsidRPr="00DC297F" w:rsidRDefault="00E23B57" w:rsidP="00BA4828">
            <w:pPr>
              <w:rPr>
                <w:rFonts w:cs="Times New Roman"/>
              </w:rPr>
            </w:pPr>
            <w:r w:rsidRPr="00DC297F">
              <w:rPr>
                <w:rFonts w:cs="Times New Roman"/>
              </w:rPr>
              <w:t>4=4th item freely recalled</w:t>
            </w:r>
          </w:p>
          <w:p w14:paraId="397ED32C" w14:textId="77777777" w:rsidR="00E23B57" w:rsidRPr="00DC297F" w:rsidRDefault="00E23B57" w:rsidP="00BA4828">
            <w:pPr>
              <w:rPr>
                <w:rFonts w:cs="Times New Roman"/>
              </w:rPr>
            </w:pPr>
            <w:r w:rsidRPr="00DC297F">
              <w:rPr>
                <w:rFonts w:cs="Times New Roman"/>
              </w:rPr>
              <w:t>5=5th item freely recalled</w:t>
            </w:r>
          </w:p>
          <w:p w14:paraId="51780E08" w14:textId="77777777" w:rsidR="00E23B57" w:rsidRPr="00DC297F" w:rsidRDefault="00E23B57" w:rsidP="00BA4828">
            <w:pPr>
              <w:rPr>
                <w:rFonts w:cs="Times New Roman"/>
              </w:rPr>
            </w:pPr>
            <w:r w:rsidRPr="00DC297F">
              <w:rPr>
                <w:rFonts w:cs="Times New Roman"/>
              </w:rPr>
              <w:t>6=6th item freely recalled</w:t>
            </w:r>
          </w:p>
          <w:p w14:paraId="05BF3AF3" w14:textId="77777777" w:rsidR="00E23B57" w:rsidRPr="00DC297F" w:rsidRDefault="00E23B57" w:rsidP="00BA4828">
            <w:pPr>
              <w:rPr>
                <w:rFonts w:cs="Times New Roman"/>
              </w:rPr>
            </w:pPr>
            <w:r w:rsidRPr="00DC297F">
              <w:rPr>
                <w:rFonts w:cs="Times New Roman"/>
              </w:rPr>
              <w:t>7=7th item freely recalled</w:t>
            </w:r>
          </w:p>
          <w:p w14:paraId="1445414A" w14:textId="77777777" w:rsidR="00E23B57" w:rsidRPr="00DC297F" w:rsidRDefault="00E23B57" w:rsidP="00BA4828">
            <w:pPr>
              <w:rPr>
                <w:rFonts w:cs="Times New Roman"/>
              </w:rPr>
            </w:pPr>
            <w:r w:rsidRPr="00DC297F">
              <w:rPr>
                <w:rFonts w:cs="Times New Roman"/>
              </w:rPr>
              <w:t>8=8th item freely recalled</w:t>
            </w:r>
          </w:p>
          <w:p w14:paraId="3FE67286" w14:textId="77777777" w:rsidR="00E23B57" w:rsidRPr="00DC297F" w:rsidRDefault="00E23B57" w:rsidP="00BA4828">
            <w:pPr>
              <w:rPr>
                <w:rFonts w:cs="Times New Roman"/>
              </w:rPr>
            </w:pPr>
            <w:r w:rsidRPr="00DC297F">
              <w:rPr>
                <w:rFonts w:cs="Times New Roman"/>
              </w:rPr>
              <w:t>9=9th item freely recalled</w:t>
            </w:r>
          </w:p>
          <w:p w14:paraId="06C452D4" w14:textId="77777777" w:rsidR="00E23B57" w:rsidRPr="00DC297F" w:rsidRDefault="00E23B57" w:rsidP="00BA4828">
            <w:pPr>
              <w:rPr>
                <w:rFonts w:cs="Times New Roman"/>
              </w:rPr>
            </w:pPr>
            <w:r w:rsidRPr="00DC297F">
              <w:rPr>
                <w:rFonts w:cs="Times New Roman"/>
              </w:rPr>
              <w:t>10=10th item freely recalled</w:t>
            </w:r>
          </w:p>
          <w:p w14:paraId="34AA41D1" w14:textId="77777777" w:rsidR="00E23B57" w:rsidRPr="00DC297F" w:rsidRDefault="00E23B57" w:rsidP="00BA4828">
            <w:pPr>
              <w:rPr>
                <w:rFonts w:cs="Times New Roman"/>
              </w:rPr>
            </w:pPr>
            <w:r w:rsidRPr="00DC297F">
              <w:rPr>
                <w:rFonts w:cs="Times New Roman"/>
              </w:rPr>
              <w:t>11=11th item freely recalled</w:t>
            </w:r>
          </w:p>
          <w:p w14:paraId="02ABCE9D" w14:textId="77777777" w:rsidR="00E23B57" w:rsidRPr="00DC297F" w:rsidRDefault="00E23B57" w:rsidP="00BA4828">
            <w:pPr>
              <w:rPr>
                <w:rFonts w:cs="Times New Roman"/>
              </w:rPr>
            </w:pPr>
            <w:r w:rsidRPr="00DC297F">
              <w:rPr>
                <w:rFonts w:cs="Times New Roman"/>
              </w:rPr>
              <w:t>12=12th item freely recalled</w:t>
            </w:r>
          </w:p>
          <w:p w14:paraId="14220ECA" w14:textId="77777777" w:rsidR="00E23B57" w:rsidRPr="00DC297F" w:rsidRDefault="00E23B57" w:rsidP="00BA4828">
            <w:pPr>
              <w:rPr>
                <w:rFonts w:cs="Times New Roman"/>
              </w:rPr>
            </w:pPr>
            <w:r w:rsidRPr="00DC297F">
              <w:rPr>
                <w:rFonts w:cs="Times New Roman"/>
              </w:rPr>
              <w:t>13=13th item freely recalled</w:t>
            </w:r>
          </w:p>
          <w:p w14:paraId="799E263C" w14:textId="77777777" w:rsidR="00E23B57" w:rsidRPr="00DC297F" w:rsidRDefault="00E23B57" w:rsidP="00BA4828">
            <w:pPr>
              <w:rPr>
                <w:rFonts w:cs="Times New Roman"/>
              </w:rPr>
            </w:pPr>
            <w:r w:rsidRPr="00DC297F">
              <w:rPr>
                <w:rFonts w:cs="Times New Roman"/>
              </w:rPr>
              <w:t>14=14th item freely recalled</w:t>
            </w:r>
          </w:p>
          <w:p w14:paraId="432DCE3F" w14:textId="77777777" w:rsidR="00E23B57" w:rsidRPr="00DC297F" w:rsidRDefault="00E23B57" w:rsidP="00BA4828">
            <w:pPr>
              <w:rPr>
                <w:rFonts w:cs="Times New Roman"/>
              </w:rPr>
            </w:pPr>
            <w:r w:rsidRPr="00DC297F">
              <w:rPr>
                <w:rFonts w:cs="Times New Roman"/>
              </w:rPr>
              <w:t>15=15th item freely recalled</w:t>
            </w:r>
          </w:p>
          <w:p w14:paraId="56530080" w14:textId="4F4E29DE" w:rsidR="00E23B57" w:rsidRDefault="00E23B57" w:rsidP="00BA4828">
            <w:pPr>
              <w:rPr>
                <w:rFonts w:cs="Times New Roman"/>
              </w:rPr>
            </w:pPr>
            <w:r w:rsidRPr="00DC297F">
              <w:rPr>
                <w:rFonts w:cs="Times New Roman"/>
              </w:rPr>
              <w:t>16=16th item freely recalled</w:t>
            </w:r>
          </w:p>
        </w:tc>
      </w:tr>
      <w:tr w:rsidR="00E23B57" w:rsidRPr="000431A1" w14:paraId="72470EB2" w14:textId="77777777" w:rsidTr="005A4EE0">
        <w:tc>
          <w:tcPr>
            <w:tcW w:w="0" w:type="auto"/>
            <w:tcBorders>
              <w:top w:val="single" w:sz="4" w:space="0" w:color="auto"/>
              <w:left w:val="single" w:sz="4" w:space="0" w:color="auto"/>
              <w:bottom w:val="single" w:sz="4" w:space="0" w:color="auto"/>
              <w:right w:val="single" w:sz="4" w:space="0" w:color="auto"/>
            </w:tcBorders>
          </w:tcPr>
          <w:p w14:paraId="24E023CF" w14:textId="04A90178" w:rsidR="00E23B57" w:rsidRPr="00E355C8" w:rsidRDefault="00E23B57" w:rsidP="00BA4828">
            <w:pPr>
              <w:jc w:val="center"/>
              <w:rPr>
                <w:rFonts w:cs="Times New Roman"/>
                <w:highlight w:val="yellow"/>
              </w:rPr>
            </w:pPr>
            <w:r w:rsidRPr="007B3473">
              <w:rPr>
                <w:rFonts w:cs="Times New Roman"/>
              </w:rPr>
              <w:t>Word4Run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45CA80AF" w14:textId="62AA0792" w:rsidR="00E23B57" w:rsidRDefault="00E23B57" w:rsidP="00BA4828">
            <w:pPr>
              <w:rPr>
                <w:rFonts w:cs="Times New Roman"/>
              </w:rPr>
            </w:pPr>
            <w:r w:rsidRPr="00DC297F">
              <w:rPr>
                <w:rFonts w:cs="Times New Roman"/>
              </w:rPr>
              <w:t>When a picture of Item 4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2FF167F9" w14:textId="77777777" w:rsidR="00E23B57" w:rsidRPr="00DC297F" w:rsidRDefault="00E23B57" w:rsidP="00BA4828">
            <w:pPr>
              <w:rPr>
                <w:rFonts w:cs="Times New Roman"/>
              </w:rPr>
            </w:pPr>
            <w:r w:rsidRPr="00DC297F">
              <w:rPr>
                <w:rFonts w:cs="Times New Roman"/>
              </w:rPr>
              <w:t>1=Freely named</w:t>
            </w:r>
          </w:p>
          <w:p w14:paraId="5B2E7F91" w14:textId="77777777" w:rsidR="00E23B57" w:rsidRPr="00DC297F" w:rsidRDefault="00E23B57" w:rsidP="00BA4828">
            <w:pPr>
              <w:rPr>
                <w:rFonts w:cs="Times New Roman"/>
              </w:rPr>
            </w:pPr>
            <w:r w:rsidRPr="00DC297F">
              <w:rPr>
                <w:rFonts w:cs="Times New Roman"/>
              </w:rPr>
              <w:t>2=A semantic cue had to be given</w:t>
            </w:r>
          </w:p>
          <w:p w14:paraId="21E0BBCA" w14:textId="77777777" w:rsidR="00E23B57" w:rsidRPr="00DC297F" w:rsidRDefault="00E23B57" w:rsidP="00BA4828">
            <w:pPr>
              <w:rPr>
                <w:rFonts w:cs="Times New Roman"/>
              </w:rPr>
            </w:pPr>
            <w:r w:rsidRPr="00DC297F">
              <w:rPr>
                <w:rFonts w:cs="Times New Roman"/>
              </w:rPr>
              <w:t>3=A phonemic cue had to be given</w:t>
            </w:r>
          </w:p>
          <w:p w14:paraId="04B7942B" w14:textId="4590ED41" w:rsidR="00E23B57" w:rsidRDefault="00E23B57" w:rsidP="00BA4828">
            <w:pPr>
              <w:rPr>
                <w:rFonts w:cs="Times New Roman"/>
              </w:rPr>
            </w:pPr>
            <w:r w:rsidRPr="00DC297F">
              <w:rPr>
                <w:rFonts w:cs="Times New Roman"/>
              </w:rPr>
              <w:t>4=Failed to name item even with semantic and phonemic cues</w:t>
            </w:r>
          </w:p>
        </w:tc>
      </w:tr>
      <w:tr w:rsidR="00E23B57" w:rsidRPr="000431A1" w14:paraId="54E6843A" w14:textId="77777777" w:rsidTr="005A4EE0">
        <w:tc>
          <w:tcPr>
            <w:tcW w:w="0" w:type="auto"/>
            <w:tcBorders>
              <w:top w:val="single" w:sz="4" w:space="0" w:color="auto"/>
              <w:left w:val="single" w:sz="4" w:space="0" w:color="auto"/>
              <w:bottom w:val="single" w:sz="4" w:space="0" w:color="auto"/>
              <w:right w:val="single" w:sz="4" w:space="0" w:color="auto"/>
            </w:tcBorders>
          </w:tcPr>
          <w:p w14:paraId="2B0BB814" w14:textId="63EAAB48" w:rsidR="00E23B57" w:rsidRPr="00E355C8" w:rsidRDefault="00E23B57" w:rsidP="00BA4828">
            <w:pPr>
              <w:jc w:val="center"/>
              <w:rPr>
                <w:rFonts w:cs="Times New Roman"/>
                <w:highlight w:val="yellow"/>
              </w:rPr>
            </w:pPr>
            <w:r w:rsidRPr="007B3473">
              <w:rPr>
                <w:rFonts w:cs="Times New Roman"/>
              </w:rPr>
              <w:lastRenderedPageBreak/>
              <w:t>W4FreeOrder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BA1A304" w14:textId="3CB9CCBD" w:rsidR="00E23B57" w:rsidRDefault="00E23B57" w:rsidP="00BA4828">
            <w:pPr>
              <w:rPr>
                <w:rFonts w:cs="Times New Roman"/>
              </w:rPr>
            </w:pPr>
            <w:r w:rsidRPr="00DC297F">
              <w:rPr>
                <w:rFonts w:cs="Times New Roman"/>
              </w:rPr>
              <w:t>If Item 4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3EF0317F" w14:textId="77777777" w:rsidR="00E23B57" w:rsidRPr="00DC297F" w:rsidRDefault="00E23B57" w:rsidP="00BA4828">
            <w:pPr>
              <w:rPr>
                <w:rFonts w:cs="Times New Roman"/>
              </w:rPr>
            </w:pPr>
            <w:r w:rsidRPr="00DC297F">
              <w:rPr>
                <w:rFonts w:cs="Times New Roman"/>
              </w:rPr>
              <w:t>1=1st item freely recalled</w:t>
            </w:r>
          </w:p>
          <w:p w14:paraId="1FA7AFE1" w14:textId="77777777" w:rsidR="00E23B57" w:rsidRPr="00DC297F" w:rsidRDefault="00E23B57" w:rsidP="00BA4828">
            <w:pPr>
              <w:rPr>
                <w:rFonts w:cs="Times New Roman"/>
              </w:rPr>
            </w:pPr>
            <w:r w:rsidRPr="00DC297F">
              <w:rPr>
                <w:rFonts w:cs="Times New Roman"/>
              </w:rPr>
              <w:t>2=2nd item freely recalled</w:t>
            </w:r>
          </w:p>
          <w:p w14:paraId="7F12FCF0" w14:textId="77777777" w:rsidR="00E23B57" w:rsidRPr="00DC297F" w:rsidRDefault="00E23B57" w:rsidP="00BA4828">
            <w:pPr>
              <w:rPr>
                <w:rFonts w:cs="Times New Roman"/>
              </w:rPr>
            </w:pPr>
            <w:r w:rsidRPr="00DC297F">
              <w:rPr>
                <w:rFonts w:cs="Times New Roman"/>
              </w:rPr>
              <w:t>3=3rd item freely recalled</w:t>
            </w:r>
          </w:p>
          <w:p w14:paraId="167E77DB" w14:textId="77777777" w:rsidR="00E23B57" w:rsidRPr="00DC297F" w:rsidRDefault="00E23B57" w:rsidP="00BA4828">
            <w:pPr>
              <w:rPr>
                <w:rFonts w:cs="Times New Roman"/>
              </w:rPr>
            </w:pPr>
            <w:r w:rsidRPr="00DC297F">
              <w:rPr>
                <w:rFonts w:cs="Times New Roman"/>
              </w:rPr>
              <w:t>4=4th item freely recalled</w:t>
            </w:r>
          </w:p>
          <w:p w14:paraId="0CC8B8FF" w14:textId="77777777" w:rsidR="00E23B57" w:rsidRPr="00DC297F" w:rsidRDefault="00E23B57" w:rsidP="00BA4828">
            <w:pPr>
              <w:rPr>
                <w:rFonts w:cs="Times New Roman"/>
              </w:rPr>
            </w:pPr>
            <w:r w:rsidRPr="00DC297F">
              <w:rPr>
                <w:rFonts w:cs="Times New Roman"/>
              </w:rPr>
              <w:t>5=5th item freely recalled</w:t>
            </w:r>
          </w:p>
          <w:p w14:paraId="0B6DB71A" w14:textId="77777777" w:rsidR="00E23B57" w:rsidRPr="00DC297F" w:rsidRDefault="00E23B57" w:rsidP="00BA4828">
            <w:pPr>
              <w:rPr>
                <w:rFonts w:cs="Times New Roman"/>
              </w:rPr>
            </w:pPr>
            <w:r w:rsidRPr="00DC297F">
              <w:rPr>
                <w:rFonts w:cs="Times New Roman"/>
              </w:rPr>
              <w:t>6=6th item freely recalled</w:t>
            </w:r>
          </w:p>
          <w:p w14:paraId="0B161739" w14:textId="77777777" w:rsidR="00E23B57" w:rsidRPr="00DC297F" w:rsidRDefault="00E23B57" w:rsidP="00BA4828">
            <w:pPr>
              <w:rPr>
                <w:rFonts w:cs="Times New Roman"/>
              </w:rPr>
            </w:pPr>
            <w:r w:rsidRPr="00DC297F">
              <w:rPr>
                <w:rFonts w:cs="Times New Roman"/>
              </w:rPr>
              <w:t>7=7th item freely recalled</w:t>
            </w:r>
          </w:p>
          <w:p w14:paraId="698590B7" w14:textId="77777777" w:rsidR="00E23B57" w:rsidRPr="00DC297F" w:rsidRDefault="00E23B57" w:rsidP="00BA4828">
            <w:pPr>
              <w:rPr>
                <w:rFonts w:cs="Times New Roman"/>
              </w:rPr>
            </w:pPr>
            <w:r w:rsidRPr="00DC297F">
              <w:rPr>
                <w:rFonts w:cs="Times New Roman"/>
              </w:rPr>
              <w:t>8=8th item freely recalled</w:t>
            </w:r>
          </w:p>
          <w:p w14:paraId="440DA05C" w14:textId="77777777" w:rsidR="00E23B57" w:rsidRPr="00DC297F" w:rsidRDefault="00E23B57" w:rsidP="00BA4828">
            <w:pPr>
              <w:rPr>
                <w:rFonts w:cs="Times New Roman"/>
              </w:rPr>
            </w:pPr>
            <w:r w:rsidRPr="00DC297F">
              <w:rPr>
                <w:rFonts w:cs="Times New Roman"/>
              </w:rPr>
              <w:t>9=9th item freely recalled</w:t>
            </w:r>
          </w:p>
          <w:p w14:paraId="59CDC821" w14:textId="77777777" w:rsidR="00E23B57" w:rsidRPr="00DC297F" w:rsidRDefault="00E23B57" w:rsidP="00BA4828">
            <w:pPr>
              <w:rPr>
                <w:rFonts w:cs="Times New Roman"/>
              </w:rPr>
            </w:pPr>
            <w:r w:rsidRPr="00DC297F">
              <w:rPr>
                <w:rFonts w:cs="Times New Roman"/>
              </w:rPr>
              <w:t>10=10th item freely recalled</w:t>
            </w:r>
          </w:p>
          <w:p w14:paraId="46838A9B" w14:textId="77777777" w:rsidR="00E23B57" w:rsidRPr="00DC297F" w:rsidRDefault="00E23B57" w:rsidP="00BA4828">
            <w:pPr>
              <w:rPr>
                <w:rFonts w:cs="Times New Roman"/>
              </w:rPr>
            </w:pPr>
            <w:r w:rsidRPr="00DC297F">
              <w:rPr>
                <w:rFonts w:cs="Times New Roman"/>
              </w:rPr>
              <w:t>11=11th item freely recalled</w:t>
            </w:r>
          </w:p>
          <w:p w14:paraId="3F69365F" w14:textId="77777777" w:rsidR="00E23B57" w:rsidRPr="00DC297F" w:rsidRDefault="00E23B57" w:rsidP="00BA4828">
            <w:pPr>
              <w:rPr>
                <w:rFonts w:cs="Times New Roman"/>
              </w:rPr>
            </w:pPr>
            <w:r w:rsidRPr="00DC297F">
              <w:rPr>
                <w:rFonts w:cs="Times New Roman"/>
              </w:rPr>
              <w:t>12=12th item freely recalled</w:t>
            </w:r>
          </w:p>
          <w:p w14:paraId="4257C117" w14:textId="77777777" w:rsidR="00E23B57" w:rsidRPr="00DC297F" w:rsidRDefault="00E23B57" w:rsidP="00BA4828">
            <w:pPr>
              <w:rPr>
                <w:rFonts w:cs="Times New Roman"/>
              </w:rPr>
            </w:pPr>
            <w:r w:rsidRPr="00DC297F">
              <w:rPr>
                <w:rFonts w:cs="Times New Roman"/>
              </w:rPr>
              <w:t>13=13th item freely recalled</w:t>
            </w:r>
          </w:p>
          <w:p w14:paraId="3B975C62" w14:textId="77777777" w:rsidR="00E23B57" w:rsidRPr="00DC297F" w:rsidRDefault="00E23B57" w:rsidP="00BA4828">
            <w:pPr>
              <w:rPr>
                <w:rFonts w:cs="Times New Roman"/>
              </w:rPr>
            </w:pPr>
            <w:r w:rsidRPr="00DC297F">
              <w:rPr>
                <w:rFonts w:cs="Times New Roman"/>
              </w:rPr>
              <w:t>14=14th item freely recalled</w:t>
            </w:r>
          </w:p>
          <w:p w14:paraId="38BFEAF4" w14:textId="77777777" w:rsidR="00E23B57" w:rsidRPr="00DC297F" w:rsidRDefault="00E23B57" w:rsidP="00BA4828">
            <w:pPr>
              <w:rPr>
                <w:rFonts w:cs="Times New Roman"/>
              </w:rPr>
            </w:pPr>
            <w:r w:rsidRPr="00DC297F">
              <w:rPr>
                <w:rFonts w:cs="Times New Roman"/>
              </w:rPr>
              <w:t>15=15th item freely recalled</w:t>
            </w:r>
          </w:p>
          <w:p w14:paraId="02F7C2CC" w14:textId="35A553D4" w:rsidR="00E23B57" w:rsidRDefault="00E23B57" w:rsidP="00BA4828">
            <w:pPr>
              <w:rPr>
                <w:rFonts w:cs="Times New Roman"/>
              </w:rPr>
            </w:pPr>
            <w:r w:rsidRPr="00DC297F">
              <w:rPr>
                <w:rFonts w:cs="Times New Roman"/>
              </w:rPr>
              <w:t>16=16th item freely recalled</w:t>
            </w:r>
          </w:p>
        </w:tc>
      </w:tr>
      <w:tr w:rsidR="00E23B57" w:rsidRPr="000431A1" w14:paraId="5AA201DB" w14:textId="77777777" w:rsidTr="005A4EE0">
        <w:tc>
          <w:tcPr>
            <w:tcW w:w="0" w:type="auto"/>
            <w:tcBorders>
              <w:top w:val="single" w:sz="4" w:space="0" w:color="auto"/>
              <w:left w:val="single" w:sz="4" w:space="0" w:color="auto"/>
              <w:bottom w:val="single" w:sz="4" w:space="0" w:color="auto"/>
              <w:right w:val="single" w:sz="4" w:space="0" w:color="auto"/>
            </w:tcBorders>
          </w:tcPr>
          <w:p w14:paraId="2A6B952A" w14:textId="228DC6E8" w:rsidR="00E23B57" w:rsidRPr="00E355C8" w:rsidRDefault="00E23B57" w:rsidP="00BA4828">
            <w:pPr>
              <w:jc w:val="center"/>
              <w:rPr>
                <w:rFonts w:cs="Times New Roman"/>
                <w:highlight w:val="yellow"/>
              </w:rPr>
            </w:pPr>
            <w:r w:rsidRPr="007B3473">
              <w:rPr>
                <w:rFonts w:cs="Times New Roman"/>
              </w:rPr>
              <w:t>Word5Run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C463BE7" w14:textId="3414726C" w:rsidR="00E23B57" w:rsidRDefault="00E23B57" w:rsidP="00BA4828">
            <w:pPr>
              <w:rPr>
                <w:rFonts w:cs="Times New Roman"/>
              </w:rPr>
            </w:pPr>
            <w:r w:rsidRPr="00DC297F">
              <w:rPr>
                <w:rFonts w:cs="Times New Roman"/>
              </w:rPr>
              <w:t>When a picture of Item 5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0F765F4C" w14:textId="77777777" w:rsidR="00E23B57" w:rsidRPr="00DC297F" w:rsidRDefault="00E23B57" w:rsidP="00BA4828">
            <w:pPr>
              <w:rPr>
                <w:rFonts w:cs="Times New Roman"/>
              </w:rPr>
            </w:pPr>
            <w:r w:rsidRPr="00DC297F">
              <w:rPr>
                <w:rFonts w:cs="Times New Roman"/>
              </w:rPr>
              <w:t>1=Freely named</w:t>
            </w:r>
          </w:p>
          <w:p w14:paraId="4B3293B7" w14:textId="77777777" w:rsidR="00E23B57" w:rsidRPr="00DC297F" w:rsidRDefault="00E23B57" w:rsidP="00BA4828">
            <w:pPr>
              <w:rPr>
                <w:rFonts w:cs="Times New Roman"/>
              </w:rPr>
            </w:pPr>
            <w:r w:rsidRPr="00DC297F">
              <w:rPr>
                <w:rFonts w:cs="Times New Roman"/>
              </w:rPr>
              <w:t>2=A semantic cue had to be given</w:t>
            </w:r>
          </w:p>
          <w:p w14:paraId="6E59BAA7" w14:textId="77777777" w:rsidR="00E23B57" w:rsidRPr="00DC297F" w:rsidRDefault="00E23B57" w:rsidP="00BA4828">
            <w:pPr>
              <w:rPr>
                <w:rFonts w:cs="Times New Roman"/>
              </w:rPr>
            </w:pPr>
            <w:r w:rsidRPr="00DC297F">
              <w:rPr>
                <w:rFonts w:cs="Times New Roman"/>
              </w:rPr>
              <w:t>3=A phonemic cue had to be given</w:t>
            </w:r>
          </w:p>
          <w:p w14:paraId="2D751058" w14:textId="035A9D72" w:rsidR="00E23B57" w:rsidRDefault="00E23B57" w:rsidP="00BA4828">
            <w:pPr>
              <w:rPr>
                <w:rFonts w:cs="Times New Roman"/>
              </w:rPr>
            </w:pPr>
            <w:r w:rsidRPr="00DC297F">
              <w:rPr>
                <w:rFonts w:cs="Times New Roman"/>
              </w:rPr>
              <w:t>4=Failed to name item even with semantic and phonemic cues</w:t>
            </w:r>
          </w:p>
        </w:tc>
      </w:tr>
      <w:tr w:rsidR="00E23B57" w:rsidRPr="000431A1" w14:paraId="60842AC1" w14:textId="77777777" w:rsidTr="005A4EE0">
        <w:tc>
          <w:tcPr>
            <w:tcW w:w="0" w:type="auto"/>
            <w:tcBorders>
              <w:top w:val="single" w:sz="4" w:space="0" w:color="auto"/>
              <w:left w:val="single" w:sz="4" w:space="0" w:color="auto"/>
              <w:bottom w:val="single" w:sz="4" w:space="0" w:color="auto"/>
              <w:right w:val="single" w:sz="4" w:space="0" w:color="auto"/>
            </w:tcBorders>
          </w:tcPr>
          <w:p w14:paraId="1579AEE1" w14:textId="4656CCCB" w:rsidR="00E23B57" w:rsidRPr="00E355C8" w:rsidRDefault="00E23B57" w:rsidP="00BA4828">
            <w:pPr>
              <w:jc w:val="center"/>
              <w:rPr>
                <w:rFonts w:cs="Times New Roman"/>
                <w:highlight w:val="yellow"/>
              </w:rPr>
            </w:pPr>
            <w:r w:rsidRPr="007B3473">
              <w:rPr>
                <w:rFonts w:cs="Times New Roman"/>
              </w:rPr>
              <w:t>W5FreeOrder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836AED9" w14:textId="0AFB724C" w:rsidR="00E23B57" w:rsidRDefault="00E23B57" w:rsidP="00BA4828">
            <w:pPr>
              <w:rPr>
                <w:rFonts w:cs="Times New Roman"/>
              </w:rPr>
            </w:pPr>
            <w:r w:rsidRPr="00DC297F">
              <w:rPr>
                <w:rFonts w:cs="Times New Roman"/>
              </w:rPr>
              <w:t>If Item 5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6B5C8C52" w14:textId="77777777" w:rsidR="00E23B57" w:rsidRPr="00DC297F" w:rsidRDefault="00E23B57" w:rsidP="00BA4828">
            <w:pPr>
              <w:rPr>
                <w:rFonts w:cs="Times New Roman"/>
              </w:rPr>
            </w:pPr>
            <w:r w:rsidRPr="00DC297F">
              <w:rPr>
                <w:rFonts w:cs="Times New Roman"/>
              </w:rPr>
              <w:t>1=1st item freely recalled</w:t>
            </w:r>
          </w:p>
          <w:p w14:paraId="58802744" w14:textId="77777777" w:rsidR="00E23B57" w:rsidRPr="00DC297F" w:rsidRDefault="00E23B57" w:rsidP="00BA4828">
            <w:pPr>
              <w:rPr>
                <w:rFonts w:cs="Times New Roman"/>
              </w:rPr>
            </w:pPr>
            <w:r w:rsidRPr="00DC297F">
              <w:rPr>
                <w:rFonts w:cs="Times New Roman"/>
              </w:rPr>
              <w:t>2=2nd item freely recalled</w:t>
            </w:r>
          </w:p>
          <w:p w14:paraId="476F30BF" w14:textId="77777777" w:rsidR="00E23B57" w:rsidRPr="00DC297F" w:rsidRDefault="00E23B57" w:rsidP="00BA4828">
            <w:pPr>
              <w:rPr>
                <w:rFonts w:cs="Times New Roman"/>
              </w:rPr>
            </w:pPr>
            <w:r w:rsidRPr="00DC297F">
              <w:rPr>
                <w:rFonts w:cs="Times New Roman"/>
              </w:rPr>
              <w:t>3=3rd item freely recalled</w:t>
            </w:r>
          </w:p>
          <w:p w14:paraId="0FADEF73" w14:textId="77777777" w:rsidR="00E23B57" w:rsidRPr="00DC297F" w:rsidRDefault="00E23B57" w:rsidP="00BA4828">
            <w:pPr>
              <w:rPr>
                <w:rFonts w:cs="Times New Roman"/>
              </w:rPr>
            </w:pPr>
            <w:r w:rsidRPr="00DC297F">
              <w:rPr>
                <w:rFonts w:cs="Times New Roman"/>
              </w:rPr>
              <w:t>4=4th item freely recalled</w:t>
            </w:r>
          </w:p>
          <w:p w14:paraId="1EC7BD03" w14:textId="77777777" w:rsidR="00E23B57" w:rsidRPr="00DC297F" w:rsidRDefault="00E23B57" w:rsidP="00BA4828">
            <w:pPr>
              <w:rPr>
                <w:rFonts w:cs="Times New Roman"/>
              </w:rPr>
            </w:pPr>
            <w:r w:rsidRPr="00DC297F">
              <w:rPr>
                <w:rFonts w:cs="Times New Roman"/>
              </w:rPr>
              <w:t>5=5th item freely recalled</w:t>
            </w:r>
          </w:p>
          <w:p w14:paraId="6FAAD256" w14:textId="77777777" w:rsidR="00E23B57" w:rsidRPr="00DC297F" w:rsidRDefault="00E23B57" w:rsidP="00BA4828">
            <w:pPr>
              <w:rPr>
                <w:rFonts w:cs="Times New Roman"/>
              </w:rPr>
            </w:pPr>
            <w:r w:rsidRPr="00DC297F">
              <w:rPr>
                <w:rFonts w:cs="Times New Roman"/>
              </w:rPr>
              <w:t>6=6th item freely recalled</w:t>
            </w:r>
          </w:p>
          <w:p w14:paraId="07541A91" w14:textId="77777777" w:rsidR="00E23B57" w:rsidRPr="00DC297F" w:rsidRDefault="00E23B57" w:rsidP="00BA4828">
            <w:pPr>
              <w:rPr>
                <w:rFonts w:cs="Times New Roman"/>
              </w:rPr>
            </w:pPr>
            <w:r w:rsidRPr="00DC297F">
              <w:rPr>
                <w:rFonts w:cs="Times New Roman"/>
              </w:rPr>
              <w:t>7=7th item freely recalled</w:t>
            </w:r>
          </w:p>
          <w:p w14:paraId="408BE0C0" w14:textId="77777777" w:rsidR="00E23B57" w:rsidRPr="00DC297F" w:rsidRDefault="00E23B57" w:rsidP="00BA4828">
            <w:pPr>
              <w:rPr>
                <w:rFonts w:cs="Times New Roman"/>
              </w:rPr>
            </w:pPr>
            <w:r w:rsidRPr="00DC297F">
              <w:rPr>
                <w:rFonts w:cs="Times New Roman"/>
              </w:rPr>
              <w:t>8=8th item freely recalled</w:t>
            </w:r>
          </w:p>
          <w:p w14:paraId="513A08CE" w14:textId="77777777" w:rsidR="00E23B57" w:rsidRPr="00DC297F" w:rsidRDefault="00E23B57" w:rsidP="00BA4828">
            <w:pPr>
              <w:rPr>
                <w:rFonts w:cs="Times New Roman"/>
              </w:rPr>
            </w:pPr>
            <w:r w:rsidRPr="00DC297F">
              <w:rPr>
                <w:rFonts w:cs="Times New Roman"/>
              </w:rPr>
              <w:t>9=9th item freely recalled</w:t>
            </w:r>
          </w:p>
          <w:p w14:paraId="3A70A59F" w14:textId="77777777" w:rsidR="00E23B57" w:rsidRPr="00DC297F" w:rsidRDefault="00E23B57" w:rsidP="00BA4828">
            <w:pPr>
              <w:rPr>
                <w:rFonts w:cs="Times New Roman"/>
              </w:rPr>
            </w:pPr>
            <w:r w:rsidRPr="00DC297F">
              <w:rPr>
                <w:rFonts w:cs="Times New Roman"/>
              </w:rPr>
              <w:t>10=10th item freely recalled</w:t>
            </w:r>
          </w:p>
          <w:p w14:paraId="0E8E95FD" w14:textId="77777777" w:rsidR="00E23B57" w:rsidRPr="00DC297F" w:rsidRDefault="00E23B57" w:rsidP="00BA4828">
            <w:pPr>
              <w:rPr>
                <w:rFonts w:cs="Times New Roman"/>
              </w:rPr>
            </w:pPr>
            <w:r w:rsidRPr="00DC297F">
              <w:rPr>
                <w:rFonts w:cs="Times New Roman"/>
              </w:rPr>
              <w:t>11=11th item freely recalled</w:t>
            </w:r>
          </w:p>
          <w:p w14:paraId="0F1CBA7E" w14:textId="77777777" w:rsidR="00E23B57" w:rsidRPr="00DC297F" w:rsidRDefault="00E23B57" w:rsidP="00BA4828">
            <w:pPr>
              <w:rPr>
                <w:rFonts w:cs="Times New Roman"/>
              </w:rPr>
            </w:pPr>
            <w:r w:rsidRPr="00DC297F">
              <w:rPr>
                <w:rFonts w:cs="Times New Roman"/>
              </w:rPr>
              <w:t>12=12th item freely recalled</w:t>
            </w:r>
          </w:p>
          <w:p w14:paraId="5C2B345C" w14:textId="77777777" w:rsidR="00E23B57" w:rsidRPr="00DC297F" w:rsidRDefault="00E23B57" w:rsidP="00BA4828">
            <w:pPr>
              <w:rPr>
                <w:rFonts w:cs="Times New Roman"/>
              </w:rPr>
            </w:pPr>
            <w:r w:rsidRPr="00DC297F">
              <w:rPr>
                <w:rFonts w:cs="Times New Roman"/>
              </w:rPr>
              <w:t>13=13th item freely recalled</w:t>
            </w:r>
          </w:p>
          <w:p w14:paraId="00849D4B" w14:textId="77777777" w:rsidR="00E23B57" w:rsidRPr="00DC297F" w:rsidRDefault="00E23B57" w:rsidP="00BA4828">
            <w:pPr>
              <w:rPr>
                <w:rFonts w:cs="Times New Roman"/>
              </w:rPr>
            </w:pPr>
            <w:r w:rsidRPr="00DC297F">
              <w:rPr>
                <w:rFonts w:cs="Times New Roman"/>
              </w:rPr>
              <w:t>14=14th item freely recalled</w:t>
            </w:r>
          </w:p>
          <w:p w14:paraId="7A9300FD" w14:textId="77777777" w:rsidR="00E23B57" w:rsidRPr="00DC297F" w:rsidRDefault="00E23B57" w:rsidP="00BA4828">
            <w:pPr>
              <w:rPr>
                <w:rFonts w:cs="Times New Roman"/>
              </w:rPr>
            </w:pPr>
            <w:r w:rsidRPr="00DC297F">
              <w:rPr>
                <w:rFonts w:cs="Times New Roman"/>
              </w:rPr>
              <w:t>15=15th item freely recalled</w:t>
            </w:r>
          </w:p>
          <w:p w14:paraId="64DEB51D" w14:textId="7499D355" w:rsidR="00E23B57" w:rsidRDefault="00E23B57" w:rsidP="00BA4828">
            <w:pPr>
              <w:rPr>
                <w:rFonts w:cs="Times New Roman"/>
              </w:rPr>
            </w:pPr>
            <w:r w:rsidRPr="00DC297F">
              <w:rPr>
                <w:rFonts w:cs="Times New Roman"/>
              </w:rPr>
              <w:t>16=16th item freely recalled</w:t>
            </w:r>
          </w:p>
        </w:tc>
      </w:tr>
      <w:tr w:rsidR="00E23B57" w:rsidRPr="000431A1" w14:paraId="6E3BE683" w14:textId="77777777" w:rsidTr="005A4EE0">
        <w:tc>
          <w:tcPr>
            <w:tcW w:w="0" w:type="auto"/>
            <w:tcBorders>
              <w:top w:val="single" w:sz="4" w:space="0" w:color="auto"/>
              <w:left w:val="single" w:sz="4" w:space="0" w:color="auto"/>
              <w:bottom w:val="single" w:sz="4" w:space="0" w:color="auto"/>
              <w:right w:val="single" w:sz="4" w:space="0" w:color="auto"/>
            </w:tcBorders>
          </w:tcPr>
          <w:p w14:paraId="496929E5" w14:textId="4C4D5F23" w:rsidR="00E23B57" w:rsidRPr="00E355C8" w:rsidRDefault="00E23B57" w:rsidP="00BA4828">
            <w:pPr>
              <w:jc w:val="center"/>
              <w:rPr>
                <w:rFonts w:cs="Times New Roman"/>
                <w:highlight w:val="yellow"/>
              </w:rPr>
            </w:pPr>
            <w:r w:rsidRPr="007B3473">
              <w:rPr>
                <w:rFonts w:cs="Times New Roman"/>
              </w:rPr>
              <w:t>Word6Run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627912BA" w14:textId="4F4793E9" w:rsidR="00E23B57" w:rsidRDefault="00E23B57" w:rsidP="00BA4828">
            <w:pPr>
              <w:rPr>
                <w:rFonts w:cs="Times New Roman"/>
              </w:rPr>
            </w:pPr>
            <w:r w:rsidRPr="00124854">
              <w:rPr>
                <w:rFonts w:cs="Times New Roman"/>
              </w:rPr>
              <w:t>When a picture of Item 6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08023574" w14:textId="77777777" w:rsidR="00E23B57" w:rsidRPr="00124854" w:rsidRDefault="00E23B57" w:rsidP="00BA4828">
            <w:pPr>
              <w:rPr>
                <w:rFonts w:cs="Times New Roman"/>
              </w:rPr>
            </w:pPr>
            <w:r w:rsidRPr="00124854">
              <w:rPr>
                <w:rFonts w:cs="Times New Roman"/>
              </w:rPr>
              <w:t>1=Freely named</w:t>
            </w:r>
          </w:p>
          <w:p w14:paraId="57C95484" w14:textId="77777777" w:rsidR="00E23B57" w:rsidRPr="00124854" w:rsidRDefault="00E23B57" w:rsidP="00BA4828">
            <w:pPr>
              <w:rPr>
                <w:rFonts w:cs="Times New Roman"/>
              </w:rPr>
            </w:pPr>
            <w:r w:rsidRPr="00124854">
              <w:rPr>
                <w:rFonts w:cs="Times New Roman"/>
              </w:rPr>
              <w:t>2=A semantic cue had to be given</w:t>
            </w:r>
          </w:p>
          <w:p w14:paraId="61BC40B1" w14:textId="77777777" w:rsidR="00E23B57" w:rsidRPr="00124854" w:rsidRDefault="00E23B57" w:rsidP="00BA4828">
            <w:pPr>
              <w:rPr>
                <w:rFonts w:cs="Times New Roman"/>
              </w:rPr>
            </w:pPr>
            <w:r w:rsidRPr="00124854">
              <w:rPr>
                <w:rFonts w:cs="Times New Roman"/>
              </w:rPr>
              <w:t>3=A phonemic cue had to be given</w:t>
            </w:r>
          </w:p>
          <w:p w14:paraId="59D04FEC" w14:textId="0E0A9FFE" w:rsidR="00E23B57" w:rsidRDefault="00E23B57" w:rsidP="00BA4828">
            <w:pPr>
              <w:rPr>
                <w:rFonts w:cs="Times New Roman"/>
              </w:rPr>
            </w:pPr>
            <w:r w:rsidRPr="00124854">
              <w:rPr>
                <w:rFonts w:cs="Times New Roman"/>
              </w:rPr>
              <w:t>4=Failed to name item even with semantic and phonemic cues</w:t>
            </w:r>
          </w:p>
        </w:tc>
      </w:tr>
      <w:tr w:rsidR="00E23B57" w:rsidRPr="000431A1" w14:paraId="77BCA913" w14:textId="77777777" w:rsidTr="005A4EE0">
        <w:tc>
          <w:tcPr>
            <w:tcW w:w="0" w:type="auto"/>
            <w:tcBorders>
              <w:top w:val="single" w:sz="4" w:space="0" w:color="auto"/>
              <w:left w:val="single" w:sz="4" w:space="0" w:color="auto"/>
              <w:bottom w:val="single" w:sz="4" w:space="0" w:color="auto"/>
              <w:right w:val="single" w:sz="4" w:space="0" w:color="auto"/>
            </w:tcBorders>
          </w:tcPr>
          <w:p w14:paraId="0B07150C" w14:textId="48A89702" w:rsidR="00E23B57" w:rsidRPr="00E355C8" w:rsidRDefault="00E23B57" w:rsidP="00BA4828">
            <w:pPr>
              <w:jc w:val="center"/>
              <w:rPr>
                <w:rFonts w:cs="Times New Roman"/>
                <w:highlight w:val="yellow"/>
              </w:rPr>
            </w:pPr>
            <w:r w:rsidRPr="007B3473">
              <w:rPr>
                <w:rFonts w:cs="Times New Roman"/>
              </w:rPr>
              <w:t>W6FreeOrder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9BF1EBD" w14:textId="06B6095D" w:rsidR="00E23B57" w:rsidRDefault="00E23B57" w:rsidP="00BA4828">
            <w:pPr>
              <w:rPr>
                <w:rFonts w:cs="Times New Roman"/>
              </w:rPr>
            </w:pPr>
            <w:r w:rsidRPr="00124854">
              <w:rPr>
                <w:rFonts w:cs="Times New Roman"/>
              </w:rPr>
              <w:t>If Item 6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1091DBE7" w14:textId="77777777" w:rsidR="00E23B57" w:rsidRPr="00124854" w:rsidRDefault="00E23B57" w:rsidP="00BA4828">
            <w:pPr>
              <w:rPr>
                <w:rFonts w:cs="Times New Roman"/>
              </w:rPr>
            </w:pPr>
            <w:r w:rsidRPr="00124854">
              <w:rPr>
                <w:rFonts w:cs="Times New Roman"/>
              </w:rPr>
              <w:t>1=1st item freely recalled</w:t>
            </w:r>
          </w:p>
          <w:p w14:paraId="46ADD95A" w14:textId="77777777" w:rsidR="00E23B57" w:rsidRPr="00124854" w:rsidRDefault="00E23B57" w:rsidP="00BA4828">
            <w:pPr>
              <w:rPr>
                <w:rFonts w:cs="Times New Roman"/>
              </w:rPr>
            </w:pPr>
            <w:r w:rsidRPr="00124854">
              <w:rPr>
                <w:rFonts w:cs="Times New Roman"/>
              </w:rPr>
              <w:t>2=2nd item freely recalled</w:t>
            </w:r>
          </w:p>
          <w:p w14:paraId="16782086" w14:textId="77777777" w:rsidR="00E23B57" w:rsidRPr="00124854" w:rsidRDefault="00E23B57" w:rsidP="00BA4828">
            <w:pPr>
              <w:rPr>
                <w:rFonts w:cs="Times New Roman"/>
              </w:rPr>
            </w:pPr>
            <w:r w:rsidRPr="00124854">
              <w:rPr>
                <w:rFonts w:cs="Times New Roman"/>
              </w:rPr>
              <w:t>3=3rd item freely recalled</w:t>
            </w:r>
          </w:p>
          <w:p w14:paraId="19846B74" w14:textId="77777777" w:rsidR="00E23B57" w:rsidRPr="00124854" w:rsidRDefault="00E23B57" w:rsidP="00BA4828">
            <w:pPr>
              <w:rPr>
                <w:rFonts w:cs="Times New Roman"/>
              </w:rPr>
            </w:pPr>
            <w:r w:rsidRPr="00124854">
              <w:rPr>
                <w:rFonts w:cs="Times New Roman"/>
              </w:rPr>
              <w:t>4=4th item freely recalled</w:t>
            </w:r>
          </w:p>
          <w:p w14:paraId="081B1284" w14:textId="77777777" w:rsidR="00E23B57" w:rsidRPr="00124854" w:rsidRDefault="00E23B57" w:rsidP="00BA4828">
            <w:pPr>
              <w:rPr>
                <w:rFonts w:cs="Times New Roman"/>
              </w:rPr>
            </w:pPr>
            <w:r w:rsidRPr="00124854">
              <w:rPr>
                <w:rFonts w:cs="Times New Roman"/>
              </w:rPr>
              <w:t>5=5th item freely recalled</w:t>
            </w:r>
          </w:p>
          <w:p w14:paraId="11A20F79" w14:textId="77777777" w:rsidR="00E23B57" w:rsidRPr="00124854" w:rsidRDefault="00E23B57" w:rsidP="00BA4828">
            <w:pPr>
              <w:rPr>
                <w:rFonts w:cs="Times New Roman"/>
              </w:rPr>
            </w:pPr>
            <w:r w:rsidRPr="00124854">
              <w:rPr>
                <w:rFonts w:cs="Times New Roman"/>
              </w:rPr>
              <w:t>6=6th item freely recalled</w:t>
            </w:r>
          </w:p>
          <w:p w14:paraId="11384D4E" w14:textId="77777777" w:rsidR="00E23B57" w:rsidRPr="00124854" w:rsidRDefault="00E23B57" w:rsidP="00BA4828">
            <w:pPr>
              <w:rPr>
                <w:rFonts w:cs="Times New Roman"/>
              </w:rPr>
            </w:pPr>
            <w:r w:rsidRPr="00124854">
              <w:rPr>
                <w:rFonts w:cs="Times New Roman"/>
              </w:rPr>
              <w:lastRenderedPageBreak/>
              <w:t>7=7th item freely recalled</w:t>
            </w:r>
          </w:p>
          <w:p w14:paraId="37FA7397" w14:textId="77777777" w:rsidR="00E23B57" w:rsidRPr="00124854" w:rsidRDefault="00E23B57" w:rsidP="00BA4828">
            <w:pPr>
              <w:rPr>
                <w:rFonts w:cs="Times New Roman"/>
              </w:rPr>
            </w:pPr>
            <w:r w:rsidRPr="00124854">
              <w:rPr>
                <w:rFonts w:cs="Times New Roman"/>
              </w:rPr>
              <w:t>8=8th item freely recalled</w:t>
            </w:r>
          </w:p>
          <w:p w14:paraId="1E3141EC" w14:textId="77777777" w:rsidR="00E23B57" w:rsidRPr="00124854" w:rsidRDefault="00E23B57" w:rsidP="00BA4828">
            <w:pPr>
              <w:rPr>
                <w:rFonts w:cs="Times New Roman"/>
              </w:rPr>
            </w:pPr>
            <w:r w:rsidRPr="00124854">
              <w:rPr>
                <w:rFonts w:cs="Times New Roman"/>
              </w:rPr>
              <w:t>9=9th item freely recalled</w:t>
            </w:r>
          </w:p>
          <w:p w14:paraId="62BABAF2" w14:textId="77777777" w:rsidR="00E23B57" w:rsidRPr="00124854" w:rsidRDefault="00E23B57" w:rsidP="00BA4828">
            <w:pPr>
              <w:rPr>
                <w:rFonts w:cs="Times New Roman"/>
              </w:rPr>
            </w:pPr>
            <w:r w:rsidRPr="00124854">
              <w:rPr>
                <w:rFonts w:cs="Times New Roman"/>
              </w:rPr>
              <w:t>10=10th item freely recalled</w:t>
            </w:r>
          </w:p>
          <w:p w14:paraId="30A2C94E" w14:textId="77777777" w:rsidR="00E23B57" w:rsidRPr="00124854" w:rsidRDefault="00E23B57" w:rsidP="00BA4828">
            <w:pPr>
              <w:rPr>
                <w:rFonts w:cs="Times New Roman"/>
              </w:rPr>
            </w:pPr>
            <w:r w:rsidRPr="00124854">
              <w:rPr>
                <w:rFonts w:cs="Times New Roman"/>
              </w:rPr>
              <w:t>11=11th item freely recalled</w:t>
            </w:r>
          </w:p>
          <w:p w14:paraId="701184AF" w14:textId="77777777" w:rsidR="00E23B57" w:rsidRPr="00124854" w:rsidRDefault="00E23B57" w:rsidP="00BA4828">
            <w:pPr>
              <w:rPr>
                <w:rFonts w:cs="Times New Roman"/>
              </w:rPr>
            </w:pPr>
            <w:r w:rsidRPr="00124854">
              <w:rPr>
                <w:rFonts w:cs="Times New Roman"/>
              </w:rPr>
              <w:t>12=12th item freely recalled</w:t>
            </w:r>
          </w:p>
          <w:p w14:paraId="6B1C151F" w14:textId="77777777" w:rsidR="00E23B57" w:rsidRPr="00124854" w:rsidRDefault="00E23B57" w:rsidP="00BA4828">
            <w:pPr>
              <w:rPr>
                <w:rFonts w:cs="Times New Roman"/>
              </w:rPr>
            </w:pPr>
            <w:r w:rsidRPr="00124854">
              <w:rPr>
                <w:rFonts w:cs="Times New Roman"/>
              </w:rPr>
              <w:t>13=13th item freely recalled</w:t>
            </w:r>
          </w:p>
          <w:p w14:paraId="2F6347AA" w14:textId="77777777" w:rsidR="00E23B57" w:rsidRPr="00124854" w:rsidRDefault="00E23B57" w:rsidP="00BA4828">
            <w:pPr>
              <w:rPr>
                <w:rFonts w:cs="Times New Roman"/>
              </w:rPr>
            </w:pPr>
            <w:r w:rsidRPr="00124854">
              <w:rPr>
                <w:rFonts w:cs="Times New Roman"/>
              </w:rPr>
              <w:t>14=14th item freely recalled</w:t>
            </w:r>
          </w:p>
          <w:p w14:paraId="0EC112E9" w14:textId="77777777" w:rsidR="00E23B57" w:rsidRPr="00124854" w:rsidRDefault="00E23B57" w:rsidP="00BA4828">
            <w:pPr>
              <w:rPr>
                <w:rFonts w:cs="Times New Roman"/>
              </w:rPr>
            </w:pPr>
            <w:r w:rsidRPr="00124854">
              <w:rPr>
                <w:rFonts w:cs="Times New Roman"/>
              </w:rPr>
              <w:t>15=15th item freely recalled</w:t>
            </w:r>
          </w:p>
          <w:p w14:paraId="240B070A" w14:textId="1FFF396E" w:rsidR="00E23B57" w:rsidRDefault="00E23B57" w:rsidP="00BA4828">
            <w:pPr>
              <w:rPr>
                <w:rFonts w:cs="Times New Roman"/>
              </w:rPr>
            </w:pPr>
            <w:r w:rsidRPr="00124854">
              <w:rPr>
                <w:rFonts w:cs="Times New Roman"/>
              </w:rPr>
              <w:t>16=16th item freely recalled</w:t>
            </w:r>
          </w:p>
        </w:tc>
      </w:tr>
      <w:tr w:rsidR="00E23B57" w:rsidRPr="000431A1" w14:paraId="24E6D72E" w14:textId="77777777" w:rsidTr="005A4EE0">
        <w:tc>
          <w:tcPr>
            <w:tcW w:w="0" w:type="auto"/>
            <w:tcBorders>
              <w:top w:val="single" w:sz="4" w:space="0" w:color="auto"/>
              <w:left w:val="single" w:sz="4" w:space="0" w:color="auto"/>
              <w:bottom w:val="single" w:sz="4" w:space="0" w:color="auto"/>
              <w:right w:val="single" w:sz="4" w:space="0" w:color="auto"/>
            </w:tcBorders>
          </w:tcPr>
          <w:p w14:paraId="1BAF31BE" w14:textId="1D4B0110" w:rsidR="00E23B57" w:rsidRPr="00E355C8" w:rsidRDefault="00E23B57" w:rsidP="00BA4828">
            <w:pPr>
              <w:jc w:val="center"/>
              <w:rPr>
                <w:rFonts w:cs="Times New Roman"/>
                <w:highlight w:val="yellow"/>
              </w:rPr>
            </w:pPr>
            <w:r w:rsidRPr="007B3473">
              <w:rPr>
                <w:rFonts w:cs="Times New Roman"/>
              </w:rPr>
              <w:lastRenderedPageBreak/>
              <w:t>Word7Run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B1418F8" w14:textId="61747CF5" w:rsidR="00E23B57" w:rsidRDefault="00E23B57" w:rsidP="00BA4828">
            <w:pPr>
              <w:rPr>
                <w:rFonts w:cs="Times New Roman"/>
              </w:rPr>
            </w:pPr>
            <w:r w:rsidRPr="00124854">
              <w:rPr>
                <w:rFonts w:cs="Times New Roman"/>
              </w:rPr>
              <w:t>When a picture of Item 7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4CEA9B0B" w14:textId="77777777" w:rsidR="00E23B57" w:rsidRPr="00124854" w:rsidRDefault="00E23B57" w:rsidP="00BA4828">
            <w:pPr>
              <w:rPr>
                <w:rFonts w:cs="Times New Roman"/>
              </w:rPr>
            </w:pPr>
            <w:r w:rsidRPr="00124854">
              <w:rPr>
                <w:rFonts w:cs="Times New Roman"/>
              </w:rPr>
              <w:t>1=Freely named</w:t>
            </w:r>
          </w:p>
          <w:p w14:paraId="5F4ADF3E" w14:textId="77777777" w:rsidR="00E23B57" w:rsidRPr="00124854" w:rsidRDefault="00E23B57" w:rsidP="00BA4828">
            <w:pPr>
              <w:rPr>
                <w:rFonts w:cs="Times New Roman"/>
              </w:rPr>
            </w:pPr>
            <w:r w:rsidRPr="00124854">
              <w:rPr>
                <w:rFonts w:cs="Times New Roman"/>
              </w:rPr>
              <w:t>2=A semantic cue had to be given</w:t>
            </w:r>
          </w:p>
          <w:p w14:paraId="56633D17" w14:textId="77777777" w:rsidR="00E23B57" w:rsidRPr="00124854" w:rsidRDefault="00E23B57" w:rsidP="00BA4828">
            <w:pPr>
              <w:rPr>
                <w:rFonts w:cs="Times New Roman"/>
              </w:rPr>
            </w:pPr>
            <w:r w:rsidRPr="00124854">
              <w:rPr>
                <w:rFonts w:cs="Times New Roman"/>
              </w:rPr>
              <w:t>3=A phonemic cue had to be given</w:t>
            </w:r>
          </w:p>
          <w:p w14:paraId="3D0EBEDB" w14:textId="382B86F4" w:rsidR="00E23B57" w:rsidRDefault="00E23B57" w:rsidP="00BA4828">
            <w:pPr>
              <w:rPr>
                <w:rFonts w:cs="Times New Roman"/>
              </w:rPr>
            </w:pPr>
            <w:r w:rsidRPr="00124854">
              <w:rPr>
                <w:rFonts w:cs="Times New Roman"/>
              </w:rPr>
              <w:t>4=Failed to name item even with semantic and phonemic cues</w:t>
            </w:r>
          </w:p>
        </w:tc>
      </w:tr>
      <w:tr w:rsidR="00E23B57" w:rsidRPr="000431A1" w14:paraId="71EA06C9" w14:textId="77777777" w:rsidTr="005A4EE0">
        <w:tc>
          <w:tcPr>
            <w:tcW w:w="0" w:type="auto"/>
            <w:tcBorders>
              <w:top w:val="single" w:sz="4" w:space="0" w:color="auto"/>
              <w:left w:val="single" w:sz="4" w:space="0" w:color="auto"/>
              <w:bottom w:val="single" w:sz="4" w:space="0" w:color="auto"/>
              <w:right w:val="single" w:sz="4" w:space="0" w:color="auto"/>
            </w:tcBorders>
          </w:tcPr>
          <w:p w14:paraId="46D9B536" w14:textId="78E5122F" w:rsidR="00E23B57" w:rsidRPr="00E355C8" w:rsidRDefault="00E23B57" w:rsidP="00BA4828">
            <w:pPr>
              <w:jc w:val="center"/>
              <w:rPr>
                <w:rFonts w:cs="Times New Roman"/>
                <w:highlight w:val="yellow"/>
              </w:rPr>
            </w:pPr>
            <w:r w:rsidRPr="007B3473">
              <w:rPr>
                <w:rFonts w:cs="Times New Roman"/>
              </w:rPr>
              <w:t>W7FreeOrder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909A69F" w14:textId="06F78339" w:rsidR="00E23B57" w:rsidRDefault="00E23B57" w:rsidP="00BA4828">
            <w:pPr>
              <w:rPr>
                <w:rFonts w:cs="Times New Roman"/>
              </w:rPr>
            </w:pPr>
            <w:r w:rsidRPr="00124854">
              <w:rPr>
                <w:rFonts w:cs="Times New Roman"/>
              </w:rPr>
              <w:t>If Item 7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6071D5C8" w14:textId="77777777" w:rsidR="00E23B57" w:rsidRPr="00124854" w:rsidRDefault="00E23B57" w:rsidP="00BA4828">
            <w:pPr>
              <w:rPr>
                <w:rFonts w:cs="Times New Roman"/>
              </w:rPr>
            </w:pPr>
            <w:r w:rsidRPr="00124854">
              <w:rPr>
                <w:rFonts w:cs="Times New Roman"/>
              </w:rPr>
              <w:t>1=1st item freely recalled</w:t>
            </w:r>
          </w:p>
          <w:p w14:paraId="0A233CB7" w14:textId="77777777" w:rsidR="00E23B57" w:rsidRPr="00124854" w:rsidRDefault="00E23B57" w:rsidP="00BA4828">
            <w:pPr>
              <w:rPr>
                <w:rFonts w:cs="Times New Roman"/>
              </w:rPr>
            </w:pPr>
            <w:r w:rsidRPr="00124854">
              <w:rPr>
                <w:rFonts w:cs="Times New Roman"/>
              </w:rPr>
              <w:t>2=2nd item freely recalled</w:t>
            </w:r>
          </w:p>
          <w:p w14:paraId="04DCF0E8" w14:textId="77777777" w:rsidR="00E23B57" w:rsidRPr="00124854" w:rsidRDefault="00E23B57" w:rsidP="00BA4828">
            <w:pPr>
              <w:rPr>
                <w:rFonts w:cs="Times New Roman"/>
              </w:rPr>
            </w:pPr>
            <w:r w:rsidRPr="00124854">
              <w:rPr>
                <w:rFonts w:cs="Times New Roman"/>
              </w:rPr>
              <w:t>3=3rd item freely recalled</w:t>
            </w:r>
          </w:p>
          <w:p w14:paraId="2B129F24" w14:textId="77777777" w:rsidR="00E23B57" w:rsidRPr="00124854" w:rsidRDefault="00E23B57" w:rsidP="00BA4828">
            <w:pPr>
              <w:rPr>
                <w:rFonts w:cs="Times New Roman"/>
              </w:rPr>
            </w:pPr>
            <w:r w:rsidRPr="00124854">
              <w:rPr>
                <w:rFonts w:cs="Times New Roman"/>
              </w:rPr>
              <w:t>4=4th item freely recalled</w:t>
            </w:r>
          </w:p>
          <w:p w14:paraId="046FFE06" w14:textId="77777777" w:rsidR="00E23B57" w:rsidRPr="00124854" w:rsidRDefault="00E23B57" w:rsidP="00BA4828">
            <w:pPr>
              <w:rPr>
                <w:rFonts w:cs="Times New Roman"/>
              </w:rPr>
            </w:pPr>
            <w:r w:rsidRPr="00124854">
              <w:rPr>
                <w:rFonts w:cs="Times New Roman"/>
              </w:rPr>
              <w:t>5=5th item freely recalled</w:t>
            </w:r>
          </w:p>
          <w:p w14:paraId="5770ECC4" w14:textId="77777777" w:rsidR="00E23B57" w:rsidRPr="00124854" w:rsidRDefault="00E23B57" w:rsidP="00BA4828">
            <w:pPr>
              <w:rPr>
                <w:rFonts w:cs="Times New Roman"/>
              </w:rPr>
            </w:pPr>
            <w:r w:rsidRPr="00124854">
              <w:rPr>
                <w:rFonts w:cs="Times New Roman"/>
              </w:rPr>
              <w:t>6=6th item freely recalled</w:t>
            </w:r>
          </w:p>
          <w:p w14:paraId="22380B13" w14:textId="77777777" w:rsidR="00E23B57" w:rsidRPr="00124854" w:rsidRDefault="00E23B57" w:rsidP="00BA4828">
            <w:pPr>
              <w:rPr>
                <w:rFonts w:cs="Times New Roman"/>
              </w:rPr>
            </w:pPr>
            <w:r w:rsidRPr="00124854">
              <w:rPr>
                <w:rFonts w:cs="Times New Roman"/>
              </w:rPr>
              <w:t>7=7th item freely recalled</w:t>
            </w:r>
          </w:p>
          <w:p w14:paraId="5B0D92A5" w14:textId="77777777" w:rsidR="00E23B57" w:rsidRPr="00124854" w:rsidRDefault="00E23B57" w:rsidP="00BA4828">
            <w:pPr>
              <w:rPr>
                <w:rFonts w:cs="Times New Roman"/>
              </w:rPr>
            </w:pPr>
            <w:r w:rsidRPr="00124854">
              <w:rPr>
                <w:rFonts w:cs="Times New Roman"/>
              </w:rPr>
              <w:t>8=8th item freely recalled</w:t>
            </w:r>
          </w:p>
          <w:p w14:paraId="32BFAD5E" w14:textId="77777777" w:rsidR="00E23B57" w:rsidRPr="00124854" w:rsidRDefault="00E23B57" w:rsidP="00BA4828">
            <w:pPr>
              <w:rPr>
                <w:rFonts w:cs="Times New Roman"/>
              </w:rPr>
            </w:pPr>
            <w:r w:rsidRPr="00124854">
              <w:rPr>
                <w:rFonts w:cs="Times New Roman"/>
              </w:rPr>
              <w:t>9=9th item freely recalled</w:t>
            </w:r>
          </w:p>
          <w:p w14:paraId="7E6AB86D" w14:textId="77777777" w:rsidR="00E23B57" w:rsidRPr="00124854" w:rsidRDefault="00E23B57" w:rsidP="00BA4828">
            <w:pPr>
              <w:rPr>
                <w:rFonts w:cs="Times New Roman"/>
              </w:rPr>
            </w:pPr>
            <w:r w:rsidRPr="00124854">
              <w:rPr>
                <w:rFonts w:cs="Times New Roman"/>
              </w:rPr>
              <w:t>10=10th item freely recalled</w:t>
            </w:r>
          </w:p>
          <w:p w14:paraId="5F322029" w14:textId="77777777" w:rsidR="00E23B57" w:rsidRPr="00124854" w:rsidRDefault="00E23B57" w:rsidP="00BA4828">
            <w:pPr>
              <w:rPr>
                <w:rFonts w:cs="Times New Roman"/>
              </w:rPr>
            </w:pPr>
            <w:r w:rsidRPr="00124854">
              <w:rPr>
                <w:rFonts w:cs="Times New Roman"/>
              </w:rPr>
              <w:t>11=11th item freely recalled</w:t>
            </w:r>
          </w:p>
          <w:p w14:paraId="2108BAC2" w14:textId="77777777" w:rsidR="00E23B57" w:rsidRPr="00124854" w:rsidRDefault="00E23B57" w:rsidP="00BA4828">
            <w:pPr>
              <w:rPr>
                <w:rFonts w:cs="Times New Roman"/>
              </w:rPr>
            </w:pPr>
            <w:r w:rsidRPr="00124854">
              <w:rPr>
                <w:rFonts w:cs="Times New Roman"/>
              </w:rPr>
              <w:t>12=12th item freely recalled</w:t>
            </w:r>
          </w:p>
          <w:p w14:paraId="66F17399" w14:textId="77777777" w:rsidR="00E23B57" w:rsidRPr="00124854" w:rsidRDefault="00E23B57" w:rsidP="00BA4828">
            <w:pPr>
              <w:rPr>
                <w:rFonts w:cs="Times New Roman"/>
              </w:rPr>
            </w:pPr>
            <w:r w:rsidRPr="00124854">
              <w:rPr>
                <w:rFonts w:cs="Times New Roman"/>
              </w:rPr>
              <w:t>13=13th item freely recalled</w:t>
            </w:r>
          </w:p>
          <w:p w14:paraId="57ECAD97" w14:textId="77777777" w:rsidR="00E23B57" w:rsidRPr="00124854" w:rsidRDefault="00E23B57" w:rsidP="00BA4828">
            <w:pPr>
              <w:rPr>
                <w:rFonts w:cs="Times New Roman"/>
              </w:rPr>
            </w:pPr>
            <w:r w:rsidRPr="00124854">
              <w:rPr>
                <w:rFonts w:cs="Times New Roman"/>
              </w:rPr>
              <w:t>14=14th item freely recalled</w:t>
            </w:r>
          </w:p>
          <w:p w14:paraId="2DCC611C" w14:textId="77777777" w:rsidR="00E23B57" w:rsidRPr="00124854" w:rsidRDefault="00E23B57" w:rsidP="00BA4828">
            <w:pPr>
              <w:rPr>
                <w:rFonts w:cs="Times New Roman"/>
              </w:rPr>
            </w:pPr>
            <w:r w:rsidRPr="00124854">
              <w:rPr>
                <w:rFonts w:cs="Times New Roman"/>
              </w:rPr>
              <w:t>15=15th item freely recalled</w:t>
            </w:r>
          </w:p>
          <w:p w14:paraId="7249D89B" w14:textId="14B62E31" w:rsidR="00E23B57" w:rsidRDefault="00E23B57" w:rsidP="00BA4828">
            <w:pPr>
              <w:rPr>
                <w:rFonts w:cs="Times New Roman"/>
              </w:rPr>
            </w:pPr>
            <w:r w:rsidRPr="00124854">
              <w:rPr>
                <w:rFonts w:cs="Times New Roman"/>
              </w:rPr>
              <w:t>16=16th item freely recalled</w:t>
            </w:r>
          </w:p>
        </w:tc>
      </w:tr>
      <w:tr w:rsidR="00E23B57" w:rsidRPr="000431A1" w14:paraId="1E7A2126" w14:textId="77777777" w:rsidTr="005A4EE0">
        <w:tc>
          <w:tcPr>
            <w:tcW w:w="0" w:type="auto"/>
            <w:tcBorders>
              <w:top w:val="single" w:sz="4" w:space="0" w:color="auto"/>
              <w:left w:val="single" w:sz="4" w:space="0" w:color="auto"/>
              <w:bottom w:val="single" w:sz="4" w:space="0" w:color="auto"/>
              <w:right w:val="single" w:sz="4" w:space="0" w:color="auto"/>
            </w:tcBorders>
          </w:tcPr>
          <w:p w14:paraId="3A1335FF" w14:textId="2C16B810" w:rsidR="00E23B57" w:rsidRPr="00E355C8" w:rsidRDefault="00E23B57" w:rsidP="00BA4828">
            <w:pPr>
              <w:jc w:val="center"/>
              <w:rPr>
                <w:rFonts w:cs="Times New Roman"/>
                <w:highlight w:val="yellow"/>
              </w:rPr>
            </w:pPr>
            <w:r w:rsidRPr="007B3473">
              <w:rPr>
                <w:rFonts w:cs="Times New Roman"/>
              </w:rPr>
              <w:t>Word8Run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0E0B3D8C" w14:textId="7EA0025E" w:rsidR="00E23B57" w:rsidRDefault="00E23B57" w:rsidP="00BA4828">
            <w:pPr>
              <w:rPr>
                <w:rFonts w:cs="Times New Roman"/>
              </w:rPr>
            </w:pPr>
            <w:r w:rsidRPr="00124854">
              <w:rPr>
                <w:rFonts w:cs="Times New Roman"/>
              </w:rPr>
              <w:t>When a picture of Item 8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5B87D811" w14:textId="77777777" w:rsidR="00E23B57" w:rsidRPr="00124854" w:rsidRDefault="00E23B57" w:rsidP="00BA4828">
            <w:pPr>
              <w:rPr>
                <w:rFonts w:cs="Times New Roman"/>
              </w:rPr>
            </w:pPr>
            <w:r w:rsidRPr="00124854">
              <w:rPr>
                <w:rFonts w:cs="Times New Roman"/>
              </w:rPr>
              <w:t>1=Freely named</w:t>
            </w:r>
          </w:p>
          <w:p w14:paraId="0578F133" w14:textId="77777777" w:rsidR="00E23B57" w:rsidRPr="00124854" w:rsidRDefault="00E23B57" w:rsidP="00BA4828">
            <w:pPr>
              <w:rPr>
                <w:rFonts w:cs="Times New Roman"/>
              </w:rPr>
            </w:pPr>
            <w:r w:rsidRPr="00124854">
              <w:rPr>
                <w:rFonts w:cs="Times New Roman"/>
              </w:rPr>
              <w:t>2=A semantic cue had to be given</w:t>
            </w:r>
          </w:p>
          <w:p w14:paraId="0BC9F005" w14:textId="77777777" w:rsidR="00E23B57" w:rsidRPr="00124854" w:rsidRDefault="00E23B57" w:rsidP="00BA4828">
            <w:pPr>
              <w:rPr>
                <w:rFonts w:cs="Times New Roman"/>
              </w:rPr>
            </w:pPr>
            <w:r w:rsidRPr="00124854">
              <w:rPr>
                <w:rFonts w:cs="Times New Roman"/>
              </w:rPr>
              <w:t>3=A phonemic cue had to be given</w:t>
            </w:r>
          </w:p>
          <w:p w14:paraId="6044E964" w14:textId="5D09B606" w:rsidR="00E23B57" w:rsidRDefault="00E23B57" w:rsidP="00BA4828">
            <w:pPr>
              <w:rPr>
                <w:rFonts w:cs="Times New Roman"/>
              </w:rPr>
            </w:pPr>
            <w:r w:rsidRPr="00124854">
              <w:rPr>
                <w:rFonts w:cs="Times New Roman"/>
              </w:rPr>
              <w:t>4=Failed to name item even with semantic and phonemic cues</w:t>
            </w:r>
          </w:p>
        </w:tc>
      </w:tr>
      <w:tr w:rsidR="00E23B57" w:rsidRPr="000431A1" w14:paraId="38B4083E" w14:textId="77777777" w:rsidTr="005A4EE0">
        <w:tc>
          <w:tcPr>
            <w:tcW w:w="0" w:type="auto"/>
            <w:tcBorders>
              <w:top w:val="single" w:sz="4" w:space="0" w:color="auto"/>
              <w:left w:val="single" w:sz="4" w:space="0" w:color="auto"/>
              <w:bottom w:val="single" w:sz="4" w:space="0" w:color="auto"/>
              <w:right w:val="single" w:sz="4" w:space="0" w:color="auto"/>
            </w:tcBorders>
          </w:tcPr>
          <w:p w14:paraId="4E5675D6" w14:textId="5898E596" w:rsidR="00E23B57" w:rsidRPr="00E355C8" w:rsidRDefault="00E23B57" w:rsidP="00BA4828">
            <w:pPr>
              <w:jc w:val="center"/>
              <w:rPr>
                <w:rFonts w:cs="Times New Roman"/>
                <w:highlight w:val="yellow"/>
              </w:rPr>
            </w:pPr>
            <w:r w:rsidRPr="007B3473">
              <w:rPr>
                <w:rFonts w:cs="Times New Roman"/>
              </w:rPr>
              <w:t>W8FreeOrder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65F37412" w14:textId="7CAC8A6C" w:rsidR="00E23B57" w:rsidRDefault="00E23B57" w:rsidP="00BA4828">
            <w:pPr>
              <w:rPr>
                <w:rFonts w:cs="Times New Roman"/>
              </w:rPr>
            </w:pPr>
            <w:r w:rsidRPr="00124854">
              <w:rPr>
                <w:rFonts w:cs="Times New Roman"/>
              </w:rPr>
              <w:t>If Item 8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024756C3" w14:textId="77777777" w:rsidR="00E23B57" w:rsidRPr="00124854" w:rsidRDefault="00E23B57" w:rsidP="00BA4828">
            <w:pPr>
              <w:rPr>
                <w:rFonts w:cs="Times New Roman"/>
              </w:rPr>
            </w:pPr>
            <w:r w:rsidRPr="00124854">
              <w:rPr>
                <w:rFonts w:cs="Times New Roman"/>
              </w:rPr>
              <w:t>1=1st item freely recalled</w:t>
            </w:r>
          </w:p>
          <w:p w14:paraId="05D81E55" w14:textId="77777777" w:rsidR="00E23B57" w:rsidRPr="00124854" w:rsidRDefault="00E23B57" w:rsidP="00BA4828">
            <w:pPr>
              <w:rPr>
                <w:rFonts w:cs="Times New Roman"/>
              </w:rPr>
            </w:pPr>
            <w:r w:rsidRPr="00124854">
              <w:rPr>
                <w:rFonts w:cs="Times New Roman"/>
              </w:rPr>
              <w:t>2=2nd item freely recalled</w:t>
            </w:r>
          </w:p>
          <w:p w14:paraId="4F104BCB" w14:textId="77777777" w:rsidR="00E23B57" w:rsidRPr="00124854" w:rsidRDefault="00E23B57" w:rsidP="00BA4828">
            <w:pPr>
              <w:rPr>
                <w:rFonts w:cs="Times New Roman"/>
              </w:rPr>
            </w:pPr>
            <w:r w:rsidRPr="00124854">
              <w:rPr>
                <w:rFonts w:cs="Times New Roman"/>
              </w:rPr>
              <w:t>3=3rd item freely recalled</w:t>
            </w:r>
          </w:p>
          <w:p w14:paraId="3F387BF6" w14:textId="77777777" w:rsidR="00E23B57" w:rsidRPr="00124854" w:rsidRDefault="00E23B57" w:rsidP="00BA4828">
            <w:pPr>
              <w:rPr>
                <w:rFonts w:cs="Times New Roman"/>
              </w:rPr>
            </w:pPr>
            <w:r w:rsidRPr="00124854">
              <w:rPr>
                <w:rFonts w:cs="Times New Roman"/>
              </w:rPr>
              <w:t>4=4th item freely recalled</w:t>
            </w:r>
          </w:p>
          <w:p w14:paraId="74F85306" w14:textId="77777777" w:rsidR="00E23B57" w:rsidRPr="00124854" w:rsidRDefault="00E23B57" w:rsidP="00BA4828">
            <w:pPr>
              <w:rPr>
                <w:rFonts w:cs="Times New Roman"/>
              </w:rPr>
            </w:pPr>
            <w:r w:rsidRPr="00124854">
              <w:rPr>
                <w:rFonts w:cs="Times New Roman"/>
              </w:rPr>
              <w:t>5=5th item freely recalled</w:t>
            </w:r>
          </w:p>
          <w:p w14:paraId="7595F208" w14:textId="77777777" w:rsidR="00E23B57" w:rsidRPr="00124854" w:rsidRDefault="00E23B57" w:rsidP="00BA4828">
            <w:pPr>
              <w:rPr>
                <w:rFonts w:cs="Times New Roman"/>
              </w:rPr>
            </w:pPr>
            <w:r w:rsidRPr="00124854">
              <w:rPr>
                <w:rFonts w:cs="Times New Roman"/>
              </w:rPr>
              <w:t>6=6th item freely recalled</w:t>
            </w:r>
          </w:p>
          <w:p w14:paraId="147309A1" w14:textId="77777777" w:rsidR="00E23B57" w:rsidRPr="00124854" w:rsidRDefault="00E23B57" w:rsidP="00BA4828">
            <w:pPr>
              <w:rPr>
                <w:rFonts w:cs="Times New Roman"/>
              </w:rPr>
            </w:pPr>
            <w:r w:rsidRPr="00124854">
              <w:rPr>
                <w:rFonts w:cs="Times New Roman"/>
              </w:rPr>
              <w:t>7=7th item freely recalled</w:t>
            </w:r>
          </w:p>
          <w:p w14:paraId="1C452E8C" w14:textId="77777777" w:rsidR="00E23B57" w:rsidRPr="00124854" w:rsidRDefault="00E23B57" w:rsidP="00BA4828">
            <w:pPr>
              <w:rPr>
                <w:rFonts w:cs="Times New Roman"/>
              </w:rPr>
            </w:pPr>
            <w:r w:rsidRPr="00124854">
              <w:rPr>
                <w:rFonts w:cs="Times New Roman"/>
              </w:rPr>
              <w:t>8=8th item freely recalled</w:t>
            </w:r>
          </w:p>
          <w:p w14:paraId="25176829" w14:textId="77777777" w:rsidR="00E23B57" w:rsidRPr="00124854" w:rsidRDefault="00E23B57" w:rsidP="00BA4828">
            <w:pPr>
              <w:rPr>
                <w:rFonts w:cs="Times New Roman"/>
              </w:rPr>
            </w:pPr>
            <w:r w:rsidRPr="00124854">
              <w:rPr>
                <w:rFonts w:cs="Times New Roman"/>
              </w:rPr>
              <w:t>9=9th item freely recalled</w:t>
            </w:r>
          </w:p>
          <w:p w14:paraId="0E03A252" w14:textId="77777777" w:rsidR="00E23B57" w:rsidRPr="00124854" w:rsidRDefault="00E23B57" w:rsidP="00BA4828">
            <w:pPr>
              <w:rPr>
                <w:rFonts w:cs="Times New Roman"/>
              </w:rPr>
            </w:pPr>
            <w:r w:rsidRPr="00124854">
              <w:rPr>
                <w:rFonts w:cs="Times New Roman"/>
              </w:rPr>
              <w:t>10=10th item freely recalled</w:t>
            </w:r>
          </w:p>
          <w:p w14:paraId="3C76EAD2" w14:textId="77777777" w:rsidR="00E23B57" w:rsidRPr="00124854" w:rsidRDefault="00E23B57" w:rsidP="00BA4828">
            <w:pPr>
              <w:rPr>
                <w:rFonts w:cs="Times New Roman"/>
              </w:rPr>
            </w:pPr>
            <w:r w:rsidRPr="00124854">
              <w:rPr>
                <w:rFonts w:cs="Times New Roman"/>
              </w:rPr>
              <w:t>11=11th item freely recalled</w:t>
            </w:r>
          </w:p>
          <w:p w14:paraId="391B5B9F" w14:textId="77777777" w:rsidR="00E23B57" w:rsidRPr="00124854" w:rsidRDefault="00E23B57" w:rsidP="00BA4828">
            <w:pPr>
              <w:rPr>
                <w:rFonts w:cs="Times New Roman"/>
              </w:rPr>
            </w:pPr>
            <w:r w:rsidRPr="00124854">
              <w:rPr>
                <w:rFonts w:cs="Times New Roman"/>
              </w:rPr>
              <w:t>12=12th item freely recalled</w:t>
            </w:r>
          </w:p>
          <w:p w14:paraId="6996BABA" w14:textId="77777777" w:rsidR="00E23B57" w:rsidRPr="00124854" w:rsidRDefault="00E23B57" w:rsidP="00BA4828">
            <w:pPr>
              <w:rPr>
                <w:rFonts w:cs="Times New Roman"/>
              </w:rPr>
            </w:pPr>
            <w:r w:rsidRPr="00124854">
              <w:rPr>
                <w:rFonts w:cs="Times New Roman"/>
              </w:rPr>
              <w:lastRenderedPageBreak/>
              <w:t>13=13th item freely recalled</w:t>
            </w:r>
          </w:p>
          <w:p w14:paraId="568654D9" w14:textId="77777777" w:rsidR="00E23B57" w:rsidRPr="00124854" w:rsidRDefault="00E23B57" w:rsidP="00BA4828">
            <w:pPr>
              <w:rPr>
                <w:rFonts w:cs="Times New Roman"/>
              </w:rPr>
            </w:pPr>
            <w:r w:rsidRPr="00124854">
              <w:rPr>
                <w:rFonts w:cs="Times New Roman"/>
              </w:rPr>
              <w:t>14=14th item freely recalled</w:t>
            </w:r>
          </w:p>
          <w:p w14:paraId="7A71FC85" w14:textId="77777777" w:rsidR="00E23B57" w:rsidRPr="00124854" w:rsidRDefault="00E23B57" w:rsidP="00BA4828">
            <w:pPr>
              <w:rPr>
                <w:rFonts w:cs="Times New Roman"/>
              </w:rPr>
            </w:pPr>
            <w:r w:rsidRPr="00124854">
              <w:rPr>
                <w:rFonts w:cs="Times New Roman"/>
              </w:rPr>
              <w:t>15=15th item freely recalled</w:t>
            </w:r>
          </w:p>
          <w:p w14:paraId="47B8D4DE" w14:textId="01F1658B" w:rsidR="00E23B57" w:rsidRDefault="00E23B57" w:rsidP="00BA4828">
            <w:pPr>
              <w:rPr>
                <w:rFonts w:cs="Times New Roman"/>
              </w:rPr>
            </w:pPr>
            <w:r w:rsidRPr="00124854">
              <w:rPr>
                <w:rFonts w:cs="Times New Roman"/>
              </w:rPr>
              <w:t>16=16th item freely recalled</w:t>
            </w:r>
          </w:p>
        </w:tc>
      </w:tr>
      <w:tr w:rsidR="00E23B57" w:rsidRPr="000431A1" w14:paraId="0C5F57C5" w14:textId="77777777" w:rsidTr="005A4EE0">
        <w:tc>
          <w:tcPr>
            <w:tcW w:w="0" w:type="auto"/>
            <w:tcBorders>
              <w:top w:val="single" w:sz="4" w:space="0" w:color="auto"/>
              <w:left w:val="single" w:sz="4" w:space="0" w:color="auto"/>
              <w:bottom w:val="single" w:sz="4" w:space="0" w:color="auto"/>
              <w:right w:val="single" w:sz="4" w:space="0" w:color="auto"/>
            </w:tcBorders>
          </w:tcPr>
          <w:p w14:paraId="6DAD0996" w14:textId="24D13647" w:rsidR="00E23B57" w:rsidRPr="00E355C8" w:rsidRDefault="00E23B57" w:rsidP="00BA4828">
            <w:pPr>
              <w:jc w:val="center"/>
              <w:rPr>
                <w:rFonts w:cs="Times New Roman"/>
                <w:highlight w:val="yellow"/>
              </w:rPr>
            </w:pPr>
            <w:r w:rsidRPr="007B3473">
              <w:rPr>
                <w:rFonts w:cs="Times New Roman"/>
              </w:rPr>
              <w:lastRenderedPageBreak/>
              <w:t>Word9Run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255C23F" w14:textId="091BFECA" w:rsidR="00E23B57" w:rsidRDefault="00E23B57" w:rsidP="00BA4828">
            <w:pPr>
              <w:rPr>
                <w:rFonts w:cs="Times New Roman"/>
              </w:rPr>
            </w:pPr>
            <w:r w:rsidRPr="00124854">
              <w:rPr>
                <w:rFonts w:cs="Times New Roman"/>
              </w:rPr>
              <w:t>When a picture of Item 9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120A5052" w14:textId="77777777" w:rsidR="00E23B57" w:rsidRPr="00124854" w:rsidRDefault="00E23B57" w:rsidP="00BA4828">
            <w:pPr>
              <w:rPr>
                <w:rFonts w:cs="Times New Roman"/>
              </w:rPr>
            </w:pPr>
            <w:r w:rsidRPr="00124854">
              <w:rPr>
                <w:rFonts w:cs="Times New Roman"/>
              </w:rPr>
              <w:t>1=Freely named</w:t>
            </w:r>
          </w:p>
          <w:p w14:paraId="30B81176" w14:textId="77777777" w:rsidR="00E23B57" w:rsidRPr="00124854" w:rsidRDefault="00E23B57" w:rsidP="00BA4828">
            <w:pPr>
              <w:rPr>
                <w:rFonts w:cs="Times New Roman"/>
              </w:rPr>
            </w:pPr>
            <w:r w:rsidRPr="00124854">
              <w:rPr>
                <w:rFonts w:cs="Times New Roman"/>
              </w:rPr>
              <w:t>2=A semantic cue had to be given</w:t>
            </w:r>
          </w:p>
          <w:p w14:paraId="2082B423" w14:textId="77777777" w:rsidR="00E23B57" w:rsidRPr="00124854" w:rsidRDefault="00E23B57" w:rsidP="00BA4828">
            <w:pPr>
              <w:rPr>
                <w:rFonts w:cs="Times New Roman"/>
              </w:rPr>
            </w:pPr>
            <w:r w:rsidRPr="00124854">
              <w:rPr>
                <w:rFonts w:cs="Times New Roman"/>
              </w:rPr>
              <w:t>3=A phonemic cue had to be given</w:t>
            </w:r>
          </w:p>
          <w:p w14:paraId="4F099D03" w14:textId="51455524" w:rsidR="00E23B57" w:rsidRDefault="00E23B57" w:rsidP="00BA4828">
            <w:pPr>
              <w:rPr>
                <w:rFonts w:cs="Times New Roman"/>
              </w:rPr>
            </w:pPr>
            <w:r w:rsidRPr="00124854">
              <w:rPr>
                <w:rFonts w:cs="Times New Roman"/>
              </w:rPr>
              <w:t>4=Failed to name item even with semantic and phonemic cues</w:t>
            </w:r>
          </w:p>
        </w:tc>
      </w:tr>
      <w:tr w:rsidR="00E23B57" w:rsidRPr="000431A1" w14:paraId="3F283F45" w14:textId="77777777" w:rsidTr="005A4EE0">
        <w:tc>
          <w:tcPr>
            <w:tcW w:w="0" w:type="auto"/>
            <w:tcBorders>
              <w:top w:val="single" w:sz="4" w:space="0" w:color="auto"/>
              <w:left w:val="single" w:sz="4" w:space="0" w:color="auto"/>
              <w:bottom w:val="single" w:sz="4" w:space="0" w:color="auto"/>
              <w:right w:val="single" w:sz="4" w:space="0" w:color="auto"/>
            </w:tcBorders>
          </w:tcPr>
          <w:p w14:paraId="40B6DEFB" w14:textId="6BE02948" w:rsidR="00E23B57" w:rsidRPr="00E355C8" w:rsidRDefault="00E23B57" w:rsidP="00BA4828">
            <w:pPr>
              <w:jc w:val="center"/>
              <w:rPr>
                <w:rFonts w:cs="Times New Roman"/>
                <w:highlight w:val="yellow"/>
              </w:rPr>
            </w:pPr>
            <w:r w:rsidRPr="007B3473">
              <w:rPr>
                <w:rFonts w:cs="Times New Roman"/>
              </w:rPr>
              <w:t>W9FreeOrder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429528C9" w14:textId="119C9BE1" w:rsidR="00E23B57" w:rsidRDefault="00E23B57" w:rsidP="00BA4828">
            <w:pPr>
              <w:rPr>
                <w:rFonts w:cs="Times New Roman"/>
              </w:rPr>
            </w:pPr>
            <w:r w:rsidRPr="00124854">
              <w:rPr>
                <w:rFonts w:cs="Times New Roman"/>
              </w:rPr>
              <w:t>If Item 9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4014CFCB" w14:textId="77777777" w:rsidR="00E23B57" w:rsidRPr="00124854" w:rsidRDefault="00E23B57" w:rsidP="00BA4828">
            <w:pPr>
              <w:rPr>
                <w:rFonts w:cs="Times New Roman"/>
              </w:rPr>
            </w:pPr>
            <w:r w:rsidRPr="00124854">
              <w:rPr>
                <w:rFonts w:cs="Times New Roman"/>
              </w:rPr>
              <w:t>1=1st item freely recalled</w:t>
            </w:r>
          </w:p>
          <w:p w14:paraId="79747C67" w14:textId="77777777" w:rsidR="00E23B57" w:rsidRPr="00124854" w:rsidRDefault="00E23B57" w:rsidP="00BA4828">
            <w:pPr>
              <w:rPr>
                <w:rFonts w:cs="Times New Roman"/>
              </w:rPr>
            </w:pPr>
            <w:r w:rsidRPr="00124854">
              <w:rPr>
                <w:rFonts w:cs="Times New Roman"/>
              </w:rPr>
              <w:t>2=2nd item freely recalled</w:t>
            </w:r>
          </w:p>
          <w:p w14:paraId="04D57D93" w14:textId="77777777" w:rsidR="00E23B57" w:rsidRPr="00124854" w:rsidRDefault="00E23B57" w:rsidP="00BA4828">
            <w:pPr>
              <w:rPr>
                <w:rFonts w:cs="Times New Roman"/>
              </w:rPr>
            </w:pPr>
            <w:r w:rsidRPr="00124854">
              <w:rPr>
                <w:rFonts w:cs="Times New Roman"/>
              </w:rPr>
              <w:t>3=3rd item freely recalled</w:t>
            </w:r>
          </w:p>
          <w:p w14:paraId="0D3F1126" w14:textId="77777777" w:rsidR="00E23B57" w:rsidRPr="00124854" w:rsidRDefault="00E23B57" w:rsidP="00BA4828">
            <w:pPr>
              <w:rPr>
                <w:rFonts w:cs="Times New Roman"/>
              </w:rPr>
            </w:pPr>
            <w:r w:rsidRPr="00124854">
              <w:rPr>
                <w:rFonts w:cs="Times New Roman"/>
              </w:rPr>
              <w:t>4=4th item freely recalled</w:t>
            </w:r>
          </w:p>
          <w:p w14:paraId="4781A0BE" w14:textId="77777777" w:rsidR="00E23B57" w:rsidRPr="00124854" w:rsidRDefault="00E23B57" w:rsidP="00BA4828">
            <w:pPr>
              <w:rPr>
                <w:rFonts w:cs="Times New Roman"/>
              </w:rPr>
            </w:pPr>
            <w:r w:rsidRPr="00124854">
              <w:rPr>
                <w:rFonts w:cs="Times New Roman"/>
              </w:rPr>
              <w:t>5=5th item freely recalled</w:t>
            </w:r>
          </w:p>
          <w:p w14:paraId="53006CDE" w14:textId="77777777" w:rsidR="00E23B57" w:rsidRPr="00124854" w:rsidRDefault="00E23B57" w:rsidP="00BA4828">
            <w:pPr>
              <w:rPr>
                <w:rFonts w:cs="Times New Roman"/>
              </w:rPr>
            </w:pPr>
            <w:r w:rsidRPr="00124854">
              <w:rPr>
                <w:rFonts w:cs="Times New Roman"/>
              </w:rPr>
              <w:t>6=6th item freely recalled</w:t>
            </w:r>
          </w:p>
          <w:p w14:paraId="525D644D" w14:textId="77777777" w:rsidR="00E23B57" w:rsidRPr="00124854" w:rsidRDefault="00E23B57" w:rsidP="00BA4828">
            <w:pPr>
              <w:rPr>
                <w:rFonts w:cs="Times New Roman"/>
              </w:rPr>
            </w:pPr>
            <w:r w:rsidRPr="00124854">
              <w:rPr>
                <w:rFonts w:cs="Times New Roman"/>
              </w:rPr>
              <w:t>7=7th item freely recalled</w:t>
            </w:r>
          </w:p>
          <w:p w14:paraId="63DDCE23" w14:textId="77777777" w:rsidR="00E23B57" w:rsidRPr="00124854" w:rsidRDefault="00E23B57" w:rsidP="00BA4828">
            <w:pPr>
              <w:rPr>
                <w:rFonts w:cs="Times New Roman"/>
              </w:rPr>
            </w:pPr>
            <w:r w:rsidRPr="00124854">
              <w:rPr>
                <w:rFonts w:cs="Times New Roman"/>
              </w:rPr>
              <w:t>8=8th item freely recalled</w:t>
            </w:r>
          </w:p>
          <w:p w14:paraId="4F3A11B2" w14:textId="77777777" w:rsidR="00E23B57" w:rsidRPr="00124854" w:rsidRDefault="00E23B57" w:rsidP="00BA4828">
            <w:pPr>
              <w:rPr>
                <w:rFonts w:cs="Times New Roman"/>
              </w:rPr>
            </w:pPr>
            <w:r w:rsidRPr="00124854">
              <w:rPr>
                <w:rFonts w:cs="Times New Roman"/>
              </w:rPr>
              <w:t>9=9th item freely recalled</w:t>
            </w:r>
          </w:p>
          <w:p w14:paraId="01C5B29C" w14:textId="77777777" w:rsidR="00E23B57" w:rsidRPr="00124854" w:rsidRDefault="00E23B57" w:rsidP="00BA4828">
            <w:pPr>
              <w:rPr>
                <w:rFonts w:cs="Times New Roman"/>
              </w:rPr>
            </w:pPr>
            <w:r w:rsidRPr="00124854">
              <w:rPr>
                <w:rFonts w:cs="Times New Roman"/>
              </w:rPr>
              <w:t>10=10th item freely recalled</w:t>
            </w:r>
          </w:p>
          <w:p w14:paraId="1861AF17" w14:textId="77777777" w:rsidR="00E23B57" w:rsidRPr="00124854" w:rsidRDefault="00E23B57" w:rsidP="00BA4828">
            <w:pPr>
              <w:rPr>
                <w:rFonts w:cs="Times New Roman"/>
              </w:rPr>
            </w:pPr>
            <w:r w:rsidRPr="00124854">
              <w:rPr>
                <w:rFonts w:cs="Times New Roman"/>
              </w:rPr>
              <w:t>11=11th item freely recalled</w:t>
            </w:r>
          </w:p>
          <w:p w14:paraId="7686C378" w14:textId="77777777" w:rsidR="00E23B57" w:rsidRPr="00124854" w:rsidRDefault="00E23B57" w:rsidP="00BA4828">
            <w:pPr>
              <w:rPr>
                <w:rFonts w:cs="Times New Roman"/>
              </w:rPr>
            </w:pPr>
            <w:r w:rsidRPr="00124854">
              <w:rPr>
                <w:rFonts w:cs="Times New Roman"/>
              </w:rPr>
              <w:t>12=12th item freely recalled</w:t>
            </w:r>
          </w:p>
          <w:p w14:paraId="2B05D9B1" w14:textId="77777777" w:rsidR="00E23B57" w:rsidRPr="00124854" w:rsidRDefault="00E23B57" w:rsidP="00BA4828">
            <w:pPr>
              <w:rPr>
                <w:rFonts w:cs="Times New Roman"/>
              </w:rPr>
            </w:pPr>
            <w:r w:rsidRPr="00124854">
              <w:rPr>
                <w:rFonts w:cs="Times New Roman"/>
              </w:rPr>
              <w:t>13=13th item freely recalled</w:t>
            </w:r>
          </w:p>
          <w:p w14:paraId="1A7D21F6" w14:textId="77777777" w:rsidR="00E23B57" w:rsidRPr="00124854" w:rsidRDefault="00E23B57" w:rsidP="00BA4828">
            <w:pPr>
              <w:rPr>
                <w:rFonts w:cs="Times New Roman"/>
              </w:rPr>
            </w:pPr>
            <w:r w:rsidRPr="00124854">
              <w:rPr>
                <w:rFonts w:cs="Times New Roman"/>
              </w:rPr>
              <w:t>14=14th item freely recalled</w:t>
            </w:r>
          </w:p>
          <w:p w14:paraId="4D8C98DB" w14:textId="77777777" w:rsidR="00E23B57" w:rsidRPr="00124854" w:rsidRDefault="00E23B57" w:rsidP="00BA4828">
            <w:pPr>
              <w:rPr>
                <w:rFonts w:cs="Times New Roman"/>
              </w:rPr>
            </w:pPr>
            <w:r w:rsidRPr="00124854">
              <w:rPr>
                <w:rFonts w:cs="Times New Roman"/>
              </w:rPr>
              <w:t>15=15th item freely recalled</w:t>
            </w:r>
          </w:p>
          <w:p w14:paraId="6F4A8C8B" w14:textId="25D0F622" w:rsidR="00E23B57" w:rsidRDefault="00E23B57" w:rsidP="00BA4828">
            <w:pPr>
              <w:rPr>
                <w:rFonts w:cs="Times New Roman"/>
              </w:rPr>
            </w:pPr>
            <w:r w:rsidRPr="00124854">
              <w:rPr>
                <w:rFonts w:cs="Times New Roman"/>
              </w:rPr>
              <w:t>16=16th item freely recalled</w:t>
            </w:r>
          </w:p>
        </w:tc>
      </w:tr>
      <w:tr w:rsidR="00E23B57" w:rsidRPr="000431A1" w14:paraId="5C85D42E" w14:textId="77777777" w:rsidTr="005A4EE0">
        <w:tc>
          <w:tcPr>
            <w:tcW w:w="0" w:type="auto"/>
            <w:tcBorders>
              <w:top w:val="single" w:sz="4" w:space="0" w:color="auto"/>
              <w:left w:val="single" w:sz="4" w:space="0" w:color="auto"/>
              <w:bottom w:val="single" w:sz="4" w:space="0" w:color="auto"/>
              <w:right w:val="single" w:sz="4" w:space="0" w:color="auto"/>
            </w:tcBorders>
          </w:tcPr>
          <w:p w14:paraId="061017A8" w14:textId="5C7F3165" w:rsidR="00E23B57" w:rsidRPr="00E355C8" w:rsidRDefault="00E23B57" w:rsidP="00BA4828">
            <w:pPr>
              <w:jc w:val="center"/>
              <w:rPr>
                <w:rFonts w:cs="Times New Roman"/>
                <w:highlight w:val="yellow"/>
              </w:rPr>
            </w:pPr>
            <w:r w:rsidRPr="007B3473">
              <w:rPr>
                <w:rFonts w:cs="Times New Roman"/>
              </w:rPr>
              <w:t>Word10Run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3268367D" w14:textId="1696CEA1" w:rsidR="00E23B57" w:rsidRDefault="00E23B57" w:rsidP="00BA4828">
            <w:pPr>
              <w:rPr>
                <w:rFonts w:cs="Times New Roman"/>
              </w:rPr>
            </w:pPr>
            <w:r w:rsidRPr="00124854">
              <w:rPr>
                <w:rFonts w:cs="Times New Roman"/>
              </w:rPr>
              <w:t>When a picture of Item 10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3281AF49" w14:textId="77777777" w:rsidR="00E23B57" w:rsidRPr="00124854" w:rsidRDefault="00E23B57" w:rsidP="00BA4828">
            <w:pPr>
              <w:rPr>
                <w:rFonts w:cs="Times New Roman"/>
              </w:rPr>
            </w:pPr>
            <w:r w:rsidRPr="00124854">
              <w:rPr>
                <w:rFonts w:cs="Times New Roman"/>
              </w:rPr>
              <w:t>1=Freely named</w:t>
            </w:r>
          </w:p>
          <w:p w14:paraId="342E5139" w14:textId="77777777" w:rsidR="00E23B57" w:rsidRPr="00124854" w:rsidRDefault="00E23B57" w:rsidP="00BA4828">
            <w:pPr>
              <w:rPr>
                <w:rFonts w:cs="Times New Roman"/>
              </w:rPr>
            </w:pPr>
            <w:r w:rsidRPr="00124854">
              <w:rPr>
                <w:rFonts w:cs="Times New Roman"/>
              </w:rPr>
              <w:t>2=A semantic cue had to be given</w:t>
            </w:r>
          </w:p>
          <w:p w14:paraId="6FEEB90B" w14:textId="77777777" w:rsidR="00E23B57" w:rsidRPr="00124854" w:rsidRDefault="00E23B57" w:rsidP="00BA4828">
            <w:pPr>
              <w:rPr>
                <w:rFonts w:cs="Times New Roman"/>
              </w:rPr>
            </w:pPr>
            <w:r w:rsidRPr="00124854">
              <w:rPr>
                <w:rFonts w:cs="Times New Roman"/>
              </w:rPr>
              <w:t>3=A phonemic cue had to be given</w:t>
            </w:r>
          </w:p>
          <w:p w14:paraId="62FF2490" w14:textId="343DC3D2" w:rsidR="00E23B57" w:rsidRDefault="00E23B57" w:rsidP="00BA4828">
            <w:pPr>
              <w:rPr>
                <w:rFonts w:cs="Times New Roman"/>
              </w:rPr>
            </w:pPr>
            <w:r w:rsidRPr="00124854">
              <w:rPr>
                <w:rFonts w:cs="Times New Roman"/>
              </w:rPr>
              <w:t>4=Failed to name item even with semantic and phonemic cues</w:t>
            </w:r>
          </w:p>
        </w:tc>
      </w:tr>
      <w:tr w:rsidR="00E23B57" w:rsidRPr="000431A1" w14:paraId="79270632" w14:textId="77777777" w:rsidTr="005A4EE0">
        <w:tc>
          <w:tcPr>
            <w:tcW w:w="0" w:type="auto"/>
            <w:tcBorders>
              <w:top w:val="single" w:sz="4" w:space="0" w:color="auto"/>
              <w:left w:val="single" w:sz="4" w:space="0" w:color="auto"/>
              <w:bottom w:val="single" w:sz="4" w:space="0" w:color="auto"/>
              <w:right w:val="single" w:sz="4" w:space="0" w:color="auto"/>
            </w:tcBorders>
          </w:tcPr>
          <w:p w14:paraId="1529E180" w14:textId="408E2DA0" w:rsidR="00E23B57" w:rsidRPr="00E355C8" w:rsidRDefault="00E23B57" w:rsidP="00BA4828">
            <w:pPr>
              <w:jc w:val="center"/>
              <w:rPr>
                <w:rFonts w:cs="Times New Roman"/>
                <w:highlight w:val="yellow"/>
              </w:rPr>
            </w:pPr>
            <w:r w:rsidRPr="007B3473">
              <w:rPr>
                <w:rFonts w:cs="Times New Roman"/>
              </w:rPr>
              <w:t>W10FreeOrder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02BC977D" w14:textId="297920E7" w:rsidR="00E23B57" w:rsidRDefault="00E23B57" w:rsidP="00BA4828">
            <w:pPr>
              <w:rPr>
                <w:rFonts w:cs="Times New Roman"/>
              </w:rPr>
            </w:pPr>
            <w:r w:rsidRPr="00124854">
              <w:rPr>
                <w:rFonts w:cs="Times New Roman"/>
              </w:rPr>
              <w:t>If Item 10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26F0063A" w14:textId="77777777" w:rsidR="00E23B57" w:rsidRPr="00124854" w:rsidRDefault="00E23B57" w:rsidP="00BA4828">
            <w:pPr>
              <w:rPr>
                <w:rFonts w:cs="Times New Roman"/>
              </w:rPr>
            </w:pPr>
            <w:r w:rsidRPr="00124854">
              <w:rPr>
                <w:rFonts w:cs="Times New Roman"/>
              </w:rPr>
              <w:t>1=1st item freely recalled</w:t>
            </w:r>
          </w:p>
          <w:p w14:paraId="612B9D69" w14:textId="77777777" w:rsidR="00E23B57" w:rsidRPr="00124854" w:rsidRDefault="00E23B57" w:rsidP="00BA4828">
            <w:pPr>
              <w:rPr>
                <w:rFonts w:cs="Times New Roman"/>
              </w:rPr>
            </w:pPr>
            <w:r w:rsidRPr="00124854">
              <w:rPr>
                <w:rFonts w:cs="Times New Roman"/>
              </w:rPr>
              <w:t>2=2nd item freely recalled</w:t>
            </w:r>
          </w:p>
          <w:p w14:paraId="6142A3C7" w14:textId="77777777" w:rsidR="00E23B57" w:rsidRPr="00124854" w:rsidRDefault="00E23B57" w:rsidP="00BA4828">
            <w:pPr>
              <w:rPr>
                <w:rFonts w:cs="Times New Roman"/>
              </w:rPr>
            </w:pPr>
            <w:r w:rsidRPr="00124854">
              <w:rPr>
                <w:rFonts w:cs="Times New Roman"/>
              </w:rPr>
              <w:t>3=3rd item freely recalled</w:t>
            </w:r>
          </w:p>
          <w:p w14:paraId="5491F2F1" w14:textId="77777777" w:rsidR="00E23B57" w:rsidRPr="00124854" w:rsidRDefault="00E23B57" w:rsidP="00BA4828">
            <w:pPr>
              <w:rPr>
                <w:rFonts w:cs="Times New Roman"/>
              </w:rPr>
            </w:pPr>
            <w:r w:rsidRPr="00124854">
              <w:rPr>
                <w:rFonts w:cs="Times New Roman"/>
              </w:rPr>
              <w:t>4=4th item freely recalled</w:t>
            </w:r>
          </w:p>
          <w:p w14:paraId="7E21E5BB" w14:textId="77777777" w:rsidR="00E23B57" w:rsidRPr="00124854" w:rsidRDefault="00E23B57" w:rsidP="00BA4828">
            <w:pPr>
              <w:rPr>
                <w:rFonts w:cs="Times New Roman"/>
              </w:rPr>
            </w:pPr>
            <w:r w:rsidRPr="00124854">
              <w:rPr>
                <w:rFonts w:cs="Times New Roman"/>
              </w:rPr>
              <w:t>5=5th item freely recalled</w:t>
            </w:r>
          </w:p>
          <w:p w14:paraId="7577437F" w14:textId="77777777" w:rsidR="00E23B57" w:rsidRPr="00124854" w:rsidRDefault="00E23B57" w:rsidP="00BA4828">
            <w:pPr>
              <w:rPr>
                <w:rFonts w:cs="Times New Roman"/>
              </w:rPr>
            </w:pPr>
            <w:r w:rsidRPr="00124854">
              <w:rPr>
                <w:rFonts w:cs="Times New Roman"/>
              </w:rPr>
              <w:t>6=6th item freely recalled</w:t>
            </w:r>
          </w:p>
          <w:p w14:paraId="7B65560B" w14:textId="77777777" w:rsidR="00E23B57" w:rsidRPr="00124854" w:rsidRDefault="00E23B57" w:rsidP="00BA4828">
            <w:pPr>
              <w:rPr>
                <w:rFonts w:cs="Times New Roman"/>
              </w:rPr>
            </w:pPr>
            <w:r w:rsidRPr="00124854">
              <w:rPr>
                <w:rFonts w:cs="Times New Roman"/>
              </w:rPr>
              <w:t>7=7th item freely recalled</w:t>
            </w:r>
          </w:p>
          <w:p w14:paraId="79A2EE63" w14:textId="77777777" w:rsidR="00E23B57" w:rsidRPr="00124854" w:rsidRDefault="00E23B57" w:rsidP="00BA4828">
            <w:pPr>
              <w:rPr>
                <w:rFonts w:cs="Times New Roman"/>
              </w:rPr>
            </w:pPr>
            <w:r w:rsidRPr="00124854">
              <w:rPr>
                <w:rFonts w:cs="Times New Roman"/>
              </w:rPr>
              <w:t>8=8th item freely recalled</w:t>
            </w:r>
          </w:p>
          <w:p w14:paraId="7AA038AF" w14:textId="77777777" w:rsidR="00E23B57" w:rsidRPr="00124854" w:rsidRDefault="00E23B57" w:rsidP="00BA4828">
            <w:pPr>
              <w:rPr>
                <w:rFonts w:cs="Times New Roman"/>
              </w:rPr>
            </w:pPr>
            <w:r w:rsidRPr="00124854">
              <w:rPr>
                <w:rFonts w:cs="Times New Roman"/>
              </w:rPr>
              <w:t>9=9th item freely recalled</w:t>
            </w:r>
          </w:p>
          <w:p w14:paraId="6FAB80FD" w14:textId="77777777" w:rsidR="00E23B57" w:rsidRPr="00124854" w:rsidRDefault="00E23B57" w:rsidP="00BA4828">
            <w:pPr>
              <w:rPr>
                <w:rFonts w:cs="Times New Roman"/>
              </w:rPr>
            </w:pPr>
            <w:r w:rsidRPr="00124854">
              <w:rPr>
                <w:rFonts w:cs="Times New Roman"/>
              </w:rPr>
              <w:t>10=10th item freely recalled</w:t>
            </w:r>
          </w:p>
          <w:p w14:paraId="21806E03" w14:textId="77777777" w:rsidR="00E23B57" w:rsidRPr="00124854" w:rsidRDefault="00E23B57" w:rsidP="00BA4828">
            <w:pPr>
              <w:rPr>
                <w:rFonts w:cs="Times New Roman"/>
              </w:rPr>
            </w:pPr>
            <w:r w:rsidRPr="00124854">
              <w:rPr>
                <w:rFonts w:cs="Times New Roman"/>
              </w:rPr>
              <w:t>11=11th item freely recalled</w:t>
            </w:r>
          </w:p>
          <w:p w14:paraId="5709258E" w14:textId="77777777" w:rsidR="00E23B57" w:rsidRPr="00124854" w:rsidRDefault="00E23B57" w:rsidP="00BA4828">
            <w:pPr>
              <w:rPr>
                <w:rFonts w:cs="Times New Roman"/>
              </w:rPr>
            </w:pPr>
            <w:r w:rsidRPr="00124854">
              <w:rPr>
                <w:rFonts w:cs="Times New Roman"/>
              </w:rPr>
              <w:t>12=12th item freely recalled</w:t>
            </w:r>
          </w:p>
          <w:p w14:paraId="14F2A8D5" w14:textId="77777777" w:rsidR="00E23B57" w:rsidRPr="00124854" w:rsidRDefault="00E23B57" w:rsidP="00BA4828">
            <w:pPr>
              <w:rPr>
                <w:rFonts w:cs="Times New Roman"/>
              </w:rPr>
            </w:pPr>
            <w:r w:rsidRPr="00124854">
              <w:rPr>
                <w:rFonts w:cs="Times New Roman"/>
              </w:rPr>
              <w:t>13=13th item freely recalled</w:t>
            </w:r>
          </w:p>
          <w:p w14:paraId="3C43AA9A" w14:textId="77777777" w:rsidR="00E23B57" w:rsidRPr="00124854" w:rsidRDefault="00E23B57" w:rsidP="00BA4828">
            <w:pPr>
              <w:rPr>
                <w:rFonts w:cs="Times New Roman"/>
              </w:rPr>
            </w:pPr>
            <w:r w:rsidRPr="00124854">
              <w:rPr>
                <w:rFonts w:cs="Times New Roman"/>
              </w:rPr>
              <w:t>14=14th item freely recalled</w:t>
            </w:r>
          </w:p>
          <w:p w14:paraId="0AF4AAC5" w14:textId="77777777" w:rsidR="00E23B57" w:rsidRPr="00124854" w:rsidRDefault="00E23B57" w:rsidP="00BA4828">
            <w:pPr>
              <w:rPr>
                <w:rFonts w:cs="Times New Roman"/>
              </w:rPr>
            </w:pPr>
            <w:r w:rsidRPr="00124854">
              <w:rPr>
                <w:rFonts w:cs="Times New Roman"/>
              </w:rPr>
              <w:t>15=15th item freely recalled</w:t>
            </w:r>
          </w:p>
          <w:p w14:paraId="180C3B6D" w14:textId="6747EC5B" w:rsidR="00E23B57" w:rsidRDefault="00E23B57" w:rsidP="00BA4828">
            <w:pPr>
              <w:rPr>
                <w:rFonts w:cs="Times New Roman"/>
              </w:rPr>
            </w:pPr>
            <w:r w:rsidRPr="00124854">
              <w:rPr>
                <w:rFonts w:cs="Times New Roman"/>
              </w:rPr>
              <w:t>16=16th item freely recalled</w:t>
            </w:r>
          </w:p>
        </w:tc>
      </w:tr>
      <w:tr w:rsidR="00E23B57" w:rsidRPr="000431A1" w14:paraId="5BB91F64" w14:textId="77777777" w:rsidTr="005A4EE0">
        <w:tc>
          <w:tcPr>
            <w:tcW w:w="0" w:type="auto"/>
            <w:tcBorders>
              <w:top w:val="single" w:sz="4" w:space="0" w:color="auto"/>
              <w:left w:val="single" w:sz="4" w:space="0" w:color="auto"/>
              <w:bottom w:val="single" w:sz="4" w:space="0" w:color="auto"/>
              <w:right w:val="single" w:sz="4" w:space="0" w:color="auto"/>
            </w:tcBorders>
          </w:tcPr>
          <w:p w14:paraId="6925943D" w14:textId="4D434004" w:rsidR="00E23B57" w:rsidRPr="00E355C8" w:rsidRDefault="00E23B57" w:rsidP="00BA4828">
            <w:pPr>
              <w:jc w:val="center"/>
              <w:rPr>
                <w:rFonts w:cs="Times New Roman"/>
                <w:highlight w:val="yellow"/>
              </w:rPr>
            </w:pPr>
            <w:r w:rsidRPr="007B3473">
              <w:rPr>
                <w:rFonts w:cs="Times New Roman"/>
              </w:rPr>
              <w:lastRenderedPageBreak/>
              <w:t>Word11Run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61B4CD89" w14:textId="27FBB4F1" w:rsidR="00E23B57" w:rsidRDefault="00E23B57" w:rsidP="00BA4828">
            <w:pPr>
              <w:rPr>
                <w:rFonts w:cs="Times New Roman"/>
              </w:rPr>
            </w:pPr>
            <w:r w:rsidRPr="00124854">
              <w:rPr>
                <w:rFonts w:cs="Times New Roman"/>
              </w:rPr>
              <w:t>When a picture of Item 11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7E595312" w14:textId="77777777" w:rsidR="00E23B57" w:rsidRPr="00124854" w:rsidRDefault="00E23B57" w:rsidP="00BA4828">
            <w:pPr>
              <w:rPr>
                <w:rFonts w:cs="Times New Roman"/>
              </w:rPr>
            </w:pPr>
            <w:r w:rsidRPr="00124854">
              <w:rPr>
                <w:rFonts w:cs="Times New Roman"/>
              </w:rPr>
              <w:t>1=Freely named</w:t>
            </w:r>
          </w:p>
          <w:p w14:paraId="43D4CB5B" w14:textId="77777777" w:rsidR="00E23B57" w:rsidRPr="00124854" w:rsidRDefault="00E23B57" w:rsidP="00BA4828">
            <w:pPr>
              <w:rPr>
                <w:rFonts w:cs="Times New Roman"/>
              </w:rPr>
            </w:pPr>
            <w:r w:rsidRPr="00124854">
              <w:rPr>
                <w:rFonts w:cs="Times New Roman"/>
              </w:rPr>
              <w:t>2=A semantic cue had to be given</w:t>
            </w:r>
          </w:p>
          <w:p w14:paraId="558A389A" w14:textId="77777777" w:rsidR="00E23B57" w:rsidRPr="00124854" w:rsidRDefault="00E23B57" w:rsidP="00BA4828">
            <w:pPr>
              <w:rPr>
                <w:rFonts w:cs="Times New Roman"/>
              </w:rPr>
            </w:pPr>
            <w:r w:rsidRPr="00124854">
              <w:rPr>
                <w:rFonts w:cs="Times New Roman"/>
              </w:rPr>
              <w:t>3=A phonemic cue had to be given</w:t>
            </w:r>
          </w:p>
          <w:p w14:paraId="703DF7C1" w14:textId="32AA3DEB" w:rsidR="00E23B57" w:rsidRDefault="00E23B57" w:rsidP="00BA4828">
            <w:pPr>
              <w:rPr>
                <w:rFonts w:cs="Times New Roman"/>
              </w:rPr>
            </w:pPr>
            <w:r w:rsidRPr="00124854">
              <w:rPr>
                <w:rFonts w:cs="Times New Roman"/>
              </w:rPr>
              <w:t>4=Failed to name item even with semantic and phonemic cues</w:t>
            </w:r>
          </w:p>
        </w:tc>
      </w:tr>
      <w:tr w:rsidR="00E23B57" w:rsidRPr="000431A1" w14:paraId="5C7E61BF" w14:textId="77777777" w:rsidTr="005A4EE0">
        <w:tc>
          <w:tcPr>
            <w:tcW w:w="0" w:type="auto"/>
            <w:tcBorders>
              <w:top w:val="single" w:sz="4" w:space="0" w:color="auto"/>
              <w:left w:val="single" w:sz="4" w:space="0" w:color="auto"/>
              <w:bottom w:val="single" w:sz="4" w:space="0" w:color="auto"/>
              <w:right w:val="single" w:sz="4" w:space="0" w:color="auto"/>
            </w:tcBorders>
          </w:tcPr>
          <w:p w14:paraId="279B2397" w14:textId="48162F45" w:rsidR="00E23B57" w:rsidRPr="00E355C8" w:rsidRDefault="00E23B57" w:rsidP="00BA4828">
            <w:pPr>
              <w:jc w:val="center"/>
              <w:rPr>
                <w:rFonts w:cs="Times New Roman"/>
                <w:highlight w:val="yellow"/>
              </w:rPr>
            </w:pPr>
            <w:r w:rsidRPr="00EB12C5">
              <w:rPr>
                <w:rFonts w:cs="Times New Roman"/>
              </w:rPr>
              <w:t>W11FreeOrder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05B11201" w14:textId="16204E2C" w:rsidR="00E23B57" w:rsidRDefault="00E23B57" w:rsidP="00BA4828">
            <w:pPr>
              <w:rPr>
                <w:rFonts w:cs="Times New Roman"/>
              </w:rPr>
            </w:pPr>
            <w:r w:rsidRPr="00124854">
              <w:rPr>
                <w:rFonts w:cs="Times New Roman"/>
              </w:rPr>
              <w:t>If Item 11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7063BB3C" w14:textId="77777777" w:rsidR="00E23B57" w:rsidRPr="00124854" w:rsidRDefault="00E23B57" w:rsidP="00BA4828">
            <w:pPr>
              <w:rPr>
                <w:rFonts w:cs="Times New Roman"/>
              </w:rPr>
            </w:pPr>
            <w:r w:rsidRPr="00124854">
              <w:rPr>
                <w:rFonts w:cs="Times New Roman"/>
              </w:rPr>
              <w:t>1=1st item freely recalled</w:t>
            </w:r>
          </w:p>
          <w:p w14:paraId="3D12D10D" w14:textId="77777777" w:rsidR="00E23B57" w:rsidRPr="00124854" w:rsidRDefault="00E23B57" w:rsidP="00BA4828">
            <w:pPr>
              <w:rPr>
                <w:rFonts w:cs="Times New Roman"/>
              </w:rPr>
            </w:pPr>
            <w:r w:rsidRPr="00124854">
              <w:rPr>
                <w:rFonts w:cs="Times New Roman"/>
              </w:rPr>
              <w:t>2=2nd item freely recalled</w:t>
            </w:r>
          </w:p>
          <w:p w14:paraId="15EABB10" w14:textId="77777777" w:rsidR="00E23B57" w:rsidRPr="00124854" w:rsidRDefault="00E23B57" w:rsidP="00BA4828">
            <w:pPr>
              <w:rPr>
                <w:rFonts w:cs="Times New Roman"/>
              </w:rPr>
            </w:pPr>
            <w:r w:rsidRPr="00124854">
              <w:rPr>
                <w:rFonts w:cs="Times New Roman"/>
              </w:rPr>
              <w:t>3=3rd item freely recalled</w:t>
            </w:r>
          </w:p>
          <w:p w14:paraId="69171865" w14:textId="77777777" w:rsidR="00E23B57" w:rsidRPr="00124854" w:rsidRDefault="00E23B57" w:rsidP="00BA4828">
            <w:pPr>
              <w:rPr>
                <w:rFonts w:cs="Times New Roman"/>
              </w:rPr>
            </w:pPr>
            <w:r w:rsidRPr="00124854">
              <w:rPr>
                <w:rFonts w:cs="Times New Roman"/>
              </w:rPr>
              <w:t>4=4th item freely recalled</w:t>
            </w:r>
          </w:p>
          <w:p w14:paraId="360FD4C0" w14:textId="77777777" w:rsidR="00E23B57" w:rsidRPr="00124854" w:rsidRDefault="00E23B57" w:rsidP="00BA4828">
            <w:pPr>
              <w:rPr>
                <w:rFonts w:cs="Times New Roman"/>
              </w:rPr>
            </w:pPr>
            <w:r w:rsidRPr="00124854">
              <w:rPr>
                <w:rFonts w:cs="Times New Roman"/>
              </w:rPr>
              <w:t>5=5th item freely recalled</w:t>
            </w:r>
          </w:p>
          <w:p w14:paraId="18619F79" w14:textId="77777777" w:rsidR="00E23B57" w:rsidRPr="00124854" w:rsidRDefault="00E23B57" w:rsidP="00BA4828">
            <w:pPr>
              <w:rPr>
                <w:rFonts w:cs="Times New Roman"/>
              </w:rPr>
            </w:pPr>
            <w:r w:rsidRPr="00124854">
              <w:rPr>
                <w:rFonts w:cs="Times New Roman"/>
              </w:rPr>
              <w:t>6=6th item freely recalled</w:t>
            </w:r>
          </w:p>
          <w:p w14:paraId="742F90A3" w14:textId="77777777" w:rsidR="00E23B57" w:rsidRPr="00124854" w:rsidRDefault="00E23B57" w:rsidP="00BA4828">
            <w:pPr>
              <w:rPr>
                <w:rFonts w:cs="Times New Roman"/>
              </w:rPr>
            </w:pPr>
            <w:r w:rsidRPr="00124854">
              <w:rPr>
                <w:rFonts w:cs="Times New Roman"/>
              </w:rPr>
              <w:t>7=7th item freely recalled</w:t>
            </w:r>
          </w:p>
          <w:p w14:paraId="5FCCB972" w14:textId="77777777" w:rsidR="00E23B57" w:rsidRPr="00124854" w:rsidRDefault="00E23B57" w:rsidP="00BA4828">
            <w:pPr>
              <w:rPr>
                <w:rFonts w:cs="Times New Roman"/>
              </w:rPr>
            </w:pPr>
            <w:r w:rsidRPr="00124854">
              <w:rPr>
                <w:rFonts w:cs="Times New Roman"/>
              </w:rPr>
              <w:t>8=8th item freely recalled</w:t>
            </w:r>
          </w:p>
          <w:p w14:paraId="4BF32A8C" w14:textId="77777777" w:rsidR="00E23B57" w:rsidRPr="00124854" w:rsidRDefault="00E23B57" w:rsidP="00BA4828">
            <w:pPr>
              <w:rPr>
                <w:rFonts w:cs="Times New Roman"/>
              </w:rPr>
            </w:pPr>
            <w:r w:rsidRPr="00124854">
              <w:rPr>
                <w:rFonts w:cs="Times New Roman"/>
              </w:rPr>
              <w:t>9=9th item freely recalled</w:t>
            </w:r>
          </w:p>
          <w:p w14:paraId="4AB4186C" w14:textId="77777777" w:rsidR="00E23B57" w:rsidRPr="00124854" w:rsidRDefault="00E23B57" w:rsidP="00BA4828">
            <w:pPr>
              <w:rPr>
                <w:rFonts w:cs="Times New Roman"/>
              </w:rPr>
            </w:pPr>
            <w:r w:rsidRPr="00124854">
              <w:rPr>
                <w:rFonts w:cs="Times New Roman"/>
              </w:rPr>
              <w:t>10=10th item freely recalled</w:t>
            </w:r>
          </w:p>
          <w:p w14:paraId="7A19BFB9" w14:textId="77777777" w:rsidR="00E23B57" w:rsidRPr="00124854" w:rsidRDefault="00E23B57" w:rsidP="00BA4828">
            <w:pPr>
              <w:rPr>
                <w:rFonts w:cs="Times New Roman"/>
              </w:rPr>
            </w:pPr>
            <w:r w:rsidRPr="00124854">
              <w:rPr>
                <w:rFonts w:cs="Times New Roman"/>
              </w:rPr>
              <w:t>11=11th item freely recalled</w:t>
            </w:r>
          </w:p>
          <w:p w14:paraId="48DD09E7" w14:textId="77777777" w:rsidR="00E23B57" w:rsidRPr="00124854" w:rsidRDefault="00E23B57" w:rsidP="00BA4828">
            <w:pPr>
              <w:rPr>
                <w:rFonts w:cs="Times New Roman"/>
              </w:rPr>
            </w:pPr>
            <w:r w:rsidRPr="00124854">
              <w:rPr>
                <w:rFonts w:cs="Times New Roman"/>
              </w:rPr>
              <w:t>12=12th item freely recalled</w:t>
            </w:r>
          </w:p>
          <w:p w14:paraId="62D1B9C2" w14:textId="77777777" w:rsidR="00E23B57" w:rsidRPr="00124854" w:rsidRDefault="00E23B57" w:rsidP="00BA4828">
            <w:pPr>
              <w:rPr>
                <w:rFonts w:cs="Times New Roman"/>
              </w:rPr>
            </w:pPr>
            <w:r w:rsidRPr="00124854">
              <w:rPr>
                <w:rFonts w:cs="Times New Roman"/>
              </w:rPr>
              <w:t>13=13th item freely recalled</w:t>
            </w:r>
          </w:p>
          <w:p w14:paraId="22D03553" w14:textId="77777777" w:rsidR="00E23B57" w:rsidRPr="00124854" w:rsidRDefault="00E23B57" w:rsidP="00BA4828">
            <w:pPr>
              <w:rPr>
                <w:rFonts w:cs="Times New Roman"/>
              </w:rPr>
            </w:pPr>
            <w:r w:rsidRPr="00124854">
              <w:rPr>
                <w:rFonts w:cs="Times New Roman"/>
              </w:rPr>
              <w:t>14=14th item freely recalled</w:t>
            </w:r>
          </w:p>
          <w:p w14:paraId="289A6F92" w14:textId="77777777" w:rsidR="00E23B57" w:rsidRPr="00124854" w:rsidRDefault="00E23B57" w:rsidP="00BA4828">
            <w:pPr>
              <w:rPr>
                <w:rFonts w:cs="Times New Roman"/>
              </w:rPr>
            </w:pPr>
            <w:r w:rsidRPr="00124854">
              <w:rPr>
                <w:rFonts w:cs="Times New Roman"/>
              </w:rPr>
              <w:t>15=15th item freely recalled</w:t>
            </w:r>
          </w:p>
          <w:p w14:paraId="750C620A" w14:textId="47B6F347" w:rsidR="00E23B57" w:rsidRDefault="00E23B57" w:rsidP="00BA4828">
            <w:pPr>
              <w:rPr>
                <w:rFonts w:cs="Times New Roman"/>
              </w:rPr>
            </w:pPr>
            <w:r w:rsidRPr="00124854">
              <w:rPr>
                <w:rFonts w:cs="Times New Roman"/>
              </w:rPr>
              <w:t>16=16th item freely recalled</w:t>
            </w:r>
          </w:p>
        </w:tc>
      </w:tr>
      <w:tr w:rsidR="00E23B57" w:rsidRPr="000431A1" w14:paraId="611B6557" w14:textId="77777777" w:rsidTr="005A4EE0">
        <w:tc>
          <w:tcPr>
            <w:tcW w:w="0" w:type="auto"/>
            <w:tcBorders>
              <w:top w:val="single" w:sz="4" w:space="0" w:color="auto"/>
              <w:left w:val="single" w:sz="4" w:space="0" w:color="auto"/>
              <w:bottom w:val="single" w:sz="4" w:space="0" w:color="auto"/>
              <w:right w:val="single" w:sz="4" w:space="0" w:color="auto"/>
            </w:tcBorders>
          </w:tcPr>
          <w:p w14:paraId="7778D505" w14:textId="509FD052" w:rsidR="00E23B57" w:rsidRPr="00E355C8" w:rsidRDefault="00E23B57" w:rsidP="00BA4828">
            <w:pPr>
              <w:jc w:val="center"/>
              <w:rPr>
                <w:rFonts w:cs="Times New Roman"/>
                <w:highlight w:val="yellow"/>
              </w:rPr>
            </w:pPr>
            <w:r w:rsidRPr="00EB12C5">
              <w:rPr>
                <w:rFonts w:cs="Times New Roman"/>
              </w:rPr>
              <w:t>Word12Run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1910B96" w14:textId="1E07B85A" w:rsidR="00E23B57" w:rsidRDefault="00E23B57" w:rsidP="00BA4828">
            <w:pPr>
              <w:rPr>
                <w:rFonts w:cs="Times New Roman"/>
              </w:rPr>
            </w:pPr>
            <w:r w:rsidRPr="00124854">
              <w:rPr>
                <w:rFonts w:cs="Times New Roman"/>
              </w:rPr>
              <w:t>When a picture of Item 12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29381104" w14:textId="77777777" w:rsidR="00E23B57" w:rsidRPr="00124854" w:rsidRDefault="00E23B57" w:rsidP="00BA4828">
            <w:pPr>
              <w:rPr>
                <w:rFonts w:cs="Times New Roman"/>
              </w:rPr>
            </w:pPr>
            <w:r w:rsidRPr="00124854">
              <w:rPr>
                <w:rFonts w:cs="Times New Roman"/>
              </w:rPr>
              <w:t>1=Freely named</w:t>
            </w:r>
          </w:p>
          <w:p w14:paraId="66F18265" w14:textId="77777777" w:rsidR="00E23B57" w:rsidRPr="00124854" w:rsidRDefault="00E23B57" w:rsidP="00BA4828">
            <w:pPr>
              <w:rPr>
                <w:rFonts w:cs="Times New Roman"/>
              </w:rPr>
            </w:pPr>
            <w:r w:rsidRPr="00124854">
              <w:rPr>
                <w:rFonts w:cs="Times New Roman"/>
              </w:rPr>
              <w:t>2=A semantic cue had to be given</w:t>
            </w:r>
          </w:p>
          <w:p w14:paraId="5A244285" w14:textId="77777777" w:rsidR="00E23B57" w:rsidRPr="00124854" w:rsidRDefault="00E23B57" w:rsidP="00BA4828">
            <w:pPr>
              <w:rPr>
                <w:rFonts w:cs="Times New Roman"/>
              </w:rPr>
            </w:pPr>
            <w:r w:rsidRPr="00124854">
              <w:rPr>
                <w:rFonts w:cs="Times New Roman"/>
              </w:rPr>
              <w:t>3=A phonemic cue had to be given</w:t>
            </w:r>
          </w:p>
          <w:p w14:paraId="6476738C" w14:textId="3C18BC63" w:rsidR="00E23B57" w:rsidRDefault="00E23B57" w:rsidP="00BA4828">
            <w:pPr>
              <w:rPr>
                <w:rFonts w:cs="Times New Roman"/>
              </w:rPr>
            </w:pPr>
            <w:r w:rsidRPr="00124854">
              <w:rPr>
                <w:rFonts w:cs="Times New Roman"/>
              </w:rPr>
              <w:t>4=Failed to name item even with semantic and phonemic cues</w:t>
            </w:r>
          </w:p>
        </w:tc>
      </w:tr>
      <w:tr w:rsidR="00E23B57" w:rsidRPr="000431A1" w14:paraId="55A127AE" w14:textId="77777777" w:rsidTr="005A4EE0">
        <w:tc>
          <w:tcPr>
            <w:tcW w:w="0" w:type="auto"/>
            <w:tcBorders>
              <w:top w:val="single" w:sz="4" w:space="0" w:color="auto"/>
              <w:left w:val="single" w:sz="4" w:space="0" w:color="auto"/>
              <w:bottom w:val="single" w:sz="4" w:space="0" w:color="auto"/>
              <w:right w:val="single" w:sz="4" w:space="0" w:color="auto"/>
            </w:tcBorders>
          </w:tcPr>
          <w:p w14:paraId="730B9AF6" w14:textId="1BFFF42A" w:rsidR="00E23B57" w:rsidRPr="00E355C8" w:rsidRDefault="00E23B57" w:rsidP="00BA4828">
            <w:pPr>
              <w:jc w:val="center"/>
              <w:rPr>
                <w:rFonts w:cs="Times New Roman"/>
                <w:highlight w:val="yellow"/>
              </w:rPr>
            </w:pPr>
            <w:r w:rsidRPr="00EB12C5">
              <w:rPr>
                <w:rFonts w:cs="Times New Roman"/>
              </w:rPr>
              <w:t>W12FreeOrder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1F44BFD6" w14:textId="4546ACB3" w:rsidR="00E23B57" w:rsidRDefault="00E23B57" w:rsidP="00BA4828">
            <w:pPr>
              <w:rPr>
                <w:rFonts w:cs="Times New Roman"/>
              </w:rPr>
            </w:pPr>
            <w:r w:rsidRPr="00124854">
              <w:rPr>
                <w:rFonts w:cs="Times New Roman"/>
              </w:rPr>
              <w:t>If Item 12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435C26C5" w14:textId="77777777" w:rsidR="00E23B57" w:rsidRPr="00124854" w:rsidRDefault="00E23B57" w:rsidP="00BA4828">
            <w:pPr>
              <w:rPr>
                <w:rFonts w:cs="Times New Roman"/>
              </w:rPr>
            </w:pPr>
            <w:r w:rsidRPr="00124854">
              <w:rPr>
                <w:rFonts w:cs="Times New Roman"/>
              </w:rPr>
              <w:t>1=1st item freely recalled</w:t>
            </w:r>
          </w:p>
          <w:p w14:paraId="414821F1" w14:textId="77777777" w:rsidR="00E23B57" w:rsidRPr="00124854" w:rsidRDefault="00E23B57" w:rsidP="00BA4828">
            <w:pPr>
              <w:rPr>
                <w:rFonts w:cs="Times New Roman"/>
              </w:rPr>
            </w:pPr>
            <w:r w:rsidRPr="00124854">
              <w:rPr>
                <w:rFonts w:cs="Times New Roman"/>
              </w:rPr>
              <w:t>2=2nd item freely recalled</w:t>
            </w:r>
          </w:p>
          <w:p w14:paraId="074AF43E" w14:textId="77777777" w:rsidR="00E23B57" w:rsidRPr="00124854" w:rsidRDefault="00E23B57" w:rsidP="00BA4828">
            <w:pPr>
              <w:rPr>
                <w:rFonts w:cs="Times New Roman"/>
              </w:rPr>
            </w:pPr>
            <w:r w:rsidRPr="00124854">
              <w:rPr>
                <w:rFonts w:cs="Times New Roman"/>
              </w:rPr>
              <w:t>3=3rd item freely recalled</w:t>
            </w:r>
          </w:p>
          <w:p w14:paraId="6188B242" w14:textId="77777777" w:rsidR="00E23B57" w:rsidRPr="00124854" w:rsidRDefault="00E23B57" w:rsidP="00BA4828">
            <w:pPr>
              <w:rPr>
                <w:rFonts w:cs="Times New Roman"/>
              </w:rPr>
            </w:pPr>
            <w:r w:rsidRPr="00124854">
              <w:rPr>
                <w:rFonts w:cs="Times New Roman"/>
              </w:rPr>
              <w:t>4=4th item freely recalled</w:t>
            </w:r>
          </w:p>
          <w:p w14:paraId="542B6F9B" w14:textId="77777777" w:rsidR="00E23B57" w:rsidRPr="00124854" w:rsidRDefault="00E23B57" w:rsidP="00BA4828">
            <w:pPr>
              <w:rPr>
                <w:rFonts w:cs="Times New Roman"/>
              </w:rPr>
            </w:pPr>
            <w:r w:rsidRPr="00124854">
              <w:rPr>
                <w:rFonts w:cs="Times New Roman"/>
              </w:rPr>
              <w:t>5=5th item freely recalled</w:t>
            </w:r>
          </w:p>
          <w:p w14:paraId="21658126" w14:textId="77777777" w:rsidR="00E23B57" w:rsidRPr="00124854" w:rsidRDefault="00E23B57" w:rsidP="00BA4828">
            <w:pPr>
              <w:rPr>
                <w:rFonts w:cs="Times New Roman"/>
              </w:rPr>
            </w:pPr>
            <w:r w:rsidRPr="00124854">
              <w:rPr>
                <w:rFonts w:cs="Times New Roman"/>
              </w:rPr>
              <w:t>6=6th item freely recalled</w:t>
            </w:r>
          </w:p>
          <w:p w14:paraId="4E18619A" w14:textId="77777777" w:rsidR="00E23B57" w:rsidRPr="00124854" w:rsidRDefault="00E23B57" w:rsidP="00BA4828">
            <w:pPr>
              <w:rPr>
                <w:rFonts w:cs="Times New Roman"/>
              </w:rPr>
            </w:pPr>
            <w:r w:rsidRPr="00124854">
              <w:rPr>
                <w:rFonts w:cs="Times New Roman"/>
              </w:rPr>
              <w:t>7=7th item freely recalled</w:t>
            </w:r>
          </w:p>
          <w:p w14:paraId="18651FC6" w14:textId="77777777" w:rsidR="00E23B57" w:rsidRPr="00124854" w:rsidRDefault="00E23B57" w:rsidP="00BA4828">
            <w:pPr>
              <w:rPr>
                <w:rFonts w:cs="Times New Roman"/>
              </w:rPr>
            </w:pPr>
            <w:r w:rsidRPr="00124854">
              <w:rPr>
                <w:rFonts w:cs="Times New Roman"/>
              </w:rPr>
              <w:t>8=8th item freely recalled</w:t>
            </w:r>
          </w:p>
          <w:p w14:paraId="7A80A5B3" w14:textId="77777777" w:rsidR="00E23B57" w:rsidRPr="00124854" w:rsidRDefault="00E23B57" w:rsidP="00BA4828">
            <w:pPr>
              <w:rPr>
                <w:rFonts w:cs="Times New Roman"/>
              </w:rPr>
            </w:pPr>
            <w:r w:rsidRPr="00124854">
              <w:rPr>
                <w:rFonts w:cs="Times New Roman"/>
              </w:rPr>
              <w:t>9=9th item freely recalled</w:t>
            </w:r>
          </w:p>
          <w:p w14:paraId="3461BBC4" w14:textId="77777777" w:rsidR="00E23B57" w:rsidRPr="00124854" w:rsidRDefault="00E23B57" w:rsidP="00BA4828">
            <w:pPr>
              <w:rPr>
                <w:rFonts w:cs="Times New Roman"/>
              </w:rPr>
            </w:pPr>
            <w:r w:rsidRPr="00124854">
              <w:rPr>
                <w:rFonts w:cs="Times New Roman"/>
              </w:rPr>
              <w:t>10=10th item freely recalled</w:t>
            </w:r>
          </w:p>
          <w:p w14:paraId="246D0BDF" w14:textId="77777777" w:rsidR="00E23B57" w:rsidRPr="00124854" w:rsidRDefault="00E23B57" w:rsidP="00BA4828">
            <w:pPr>
              <w:rPr>
                <w:rFonts w:cs="Times New Roman"/>
              </w:rPr>
            </w:pPr>
            <w:r w:rsidRPr="00124854">
              <w:rPr>
                <w:rFonts w:cs="Times New Roman"/>
              </w:rPr>
              <w:t>11=11th item freely recalled</w:t>
            </w:r>
          </w:p>
          <w:p w14:paraId="066D304C" w14:textId="77777777" w:rsidR="00E23B57" w:rsidRPr="00124854" w:rsidRDefault="00E23B57" w:rsidP="00BA4828">
            <w:pPr>
              <w:rPr>
                <w:rFonts w:cs="Times New Roman"/>
              </w:rPr>
            </w:pPr>
            <w:r w:rsidRPr="00124854">
              <w:rPr>
                <w:rFonts w:cs="Times New Roman"/>
              </w:rPr>
              <w:t>12=12th item freely recalled</w:t>
            </w:r>
          </w:p>
          <w:p w14:paraId="25E295A0" w14:textId="77777777" w:rsidR="00E23B57" w:rsidRPr="00124854" w:rsidRDefault="00E23B57" w:rsidP="00BA4828">
            <w:pPr>
              <w:rPr>
                <w:rFonts w:cs="Times New Roman"/>
              </w:rPr>
            </w:pPr>
            <w:r w:rsidRPr="00124854">
              <w:rPr>
                <w:rFonts w:cs="Times New Roman"/>
              </w:rPr>
              <w:t>13=13th item freely recalled</w:t>
            </w:r>
          </w:p>
          <w:p w14:paraId="0092CF94" w14:textId="77777777" w:rsidR="00E23B57" w:rsidRPr="00124854" w:rsidRDefault="00E23B57" w:rsidP="00BA4828">
            <w:pPr>
              <w:rPr>
                <w:rFonts w:cs="Times New Roman"/>
              </w:rPr>
            </w:pPr>
            <w:r w:rsidRPr="00124854">
              <w:rPr>
                <w:rFonts w:cs="Times New Roman"/>
              </w:rPr>
              <w:t>14=14th item freely recalled</w:t>
            </w:r>
          </w:p>
          <w:p w14:paraId="1B3219F0" w14:textId="77777777" w:rsidR="00E23B57" w:rsidRPr="00124854" w:rsidRDefault="00E23B57" w:rsidP="00BA4828">
            <w:pPr>
              <w:rPr>
                <w:rFonts w:cs="Times New Roman"/>
              </w:rPr>
            </w:pPr>
            <w:r w:rsidRPr="00124854">
              <w:rPr>
                <w:rFonts w:cs="Times New Roman"/>
              </w:rPr>
              <w:t>15=15th item freely recalled</w:t>
            </w:r>
          </w:p>
          <w:p w14:paraId="2B8040F2" w14:textId="6C19D65E" w:rsidR="00E23B57" w:rsidRDefault="00E23B57" w:rsidP="00BA4828">
            <w:pPr>
              <w:rPr>
                <w:rFonts w:cs="Times New Roman"/>
              </w:rPr>
            </w:pPr>
            <w:r w:rsidRPr="00124854">
              <w:rPr>
                <w:rFonts w:cs="Times New Roman"/>
              </w:rPr>
              <w:t>16=16th item freely recalled</w:t>
            </w:r>
          </w:p>
        </w:tc>
      </w:tr>
      <w:tr w:rsidR="00E23B57" w:rsidRPr="000431A1" w14:paraId="14658D10" w14:textId="77777777" w:rsidTr="005A4EE0">
        <w:tc>
          <w:tcPr>
            <w:tcW w:w="0" w:type="auto"/>
            <w:tcBorders>
              <w:top w:val="single" w:sz="4" w:space="0" w:color="auto"/>
              <w:left w:val="single" w:sz="4" w:space="0" w:color="auto"/>
              <w:bottom w:val="single" w:sz="4" w:space="0" w:color="auto"/>
              <w:right w:val="single" w:sz="4" w:space="0" w:color="auto"/>
            </w:tcBorders>
          </w:tcPr>
          <w:p w14:paraId="227C2C0F" w14:textId="3641B2BF" w:rsidR="00E23B57" w:rsidRPr="00E355C8" w:rsidRDefault="00E23B57" w:rsidP="00BA4828">
            <w:pPr>
              <w:jc w:val="center"/>
              <w:rPr>
                <w:rFonts w:cs="Times New Roman"/>
                <w:highlight w:val="yellow"/>
              </w:rPr>
            </w:pPr>
            <w:r w:rsidRPr="00EB12C5">
              <w:rPr>
                <w:rFonts w:cs="Times New Roman"/>
              </w:rPr>
              <w:t>Word13Run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10B2F9DE" w14:textId="11731C7C" w:rsidR="00E23B57" w:rsidRDefault="00E23B57" w:rsidP="00BA4828">
            <w:pPr>
              <w:rPr>
                <w:rFonts w:cs="Times New Roman"/>
              </w:rPr>
            </w:pPr>
            <w:r w:rsidRPr="00124854">
              <w:rPr>
                <w:rFonts w:cs="Times New Roman"/>
              </w:rPr>
              <w:t>When a picture of Item 13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08188563" w14:textId="77777777" w:rsidR="00E23B57" w:rsidRPr="00124854" w:rsidRDefault="00E23B57" w:rsidP="00BA4828">
            <w:pPr>
              <w:rPr>
                <w:rFonts w:cs="Times New Roman"/>
              </w:rPr>
            </w:pPr>
            <w:r w:rsidRPr="00124854">
              <w:rPr>
                <w:rFonts w:cs="Times New Roman"/>
              </w:rPr>
              <w:t>1=Freely named</w:t>
            </w:r>
          </w:p>
          <w:p w14:paraId="2FC1CD41" w14:textId="77777777" w:rsidR="00E23B57" w:rsidRPr="00124854" w:rsidRDefault="00E23B57" w:rsidP="00BA4828">
            <w:pPr>
              <w:rPr>
                <w:rFonts w:cs="Times New Roman"/>
              </w:rPr>
            </w:pPr>
            <w:r w:rsidRPr="00124854">
              <w:rPr>
                <w:rFonts w:cs="Times New Roman"/>
              </w:rPr>
              <w:t>2=A semantic cue had to be given</w:t>
            </w:r>
          </w:p>
          <w:p w14:paraId="38EC097C" w14:textId="77777777" w:rsidR="00E23B57" w:rsidRPr="00124854" w:rsidRDefault="00E23B57" w:rsidP="00BA4828">
            <w:pPr>
              <w:rPr>
                <w:rFonts w:cs="Times New Roman"/>
              </w:rPr>
            </w:pPr>
            <w:r w:rsidRPr="00124854">
              <w:rPr>
                <w:rFonts w:cs="Times New Roman"/>
              </w:rPr>
              <w:t>3=A phonemic cue had to be given</w:t>
            </w:r>
          </w:p>
          <w:p w14:paraId="3D2878E3" w14:textId="5234AFD7" w:rsidR="00E23B57" w:rsidRDefault="00E23B57" w:rsidP="00BA4828">
            <w:pPr>
              <w:rPr>
                <w:rFonts w:cs="Times New Roman"/>
              </w:rPr>
            </w:pPr>
            <w:r w:rsidRPr="00124854">
              <w:rPr>
                <w:rFonts w:cs="Times New Roman"/>
              </w:rPr>
              <w:t>4=Failed to name item even with semantic and phonemic cues</w:t>
            </w:r>
          </w:p>
        </w:tc>
      </w:tr>
      <w:tr w:rsidR="00E23B57" w:rsidRPr="000431A1" w14:paraId="31D303F1" w14:textId="77777777" w:rsidTr="005A4EE0">
        <w:tc>
          <w:tcPr>
            <w:tcW w:w="0" w:type="auto"/>
            <w:tcBorders>
              <w:top w:val="single" w:sz="4" w:space="0" w:color="auto"/>
              <w:left w:val="single" w:sz="4" w:space="0" w:color="auto"/>
              <w:bottom w:val="single" w:sz="4" w:space="0" w:color="auto"/>
              <w:right w:val="single" w:sz="4" w:space="0" w:color="auto"/>
            </w:tcBorders>
          </w:tcPr>
          <w:p w14:paraId="16E15AC2" w14:textId="4A4AA41F" w:rsidR="00E23B57" w:rsidRPr="00E355C8" w:rsidRDefault="00E23B57" w:rsidP="00BA4828">
            <w:pPr>
              <w:jc w:val="center"/>
              <w:rPr>
                <w:rFonts w:cs="Times New Roman"/>
                <w:highlight w:val="yellow"/>
              </w:rPr>
            </w:pPr>
            <w:r w:rsidRPr="00EB12C5">
              <w:rPr>
                <w:rFonts w:cs="Times New Roman"/>
              </w:rPr>
              <w:lastRenderedPageBreak/>
              <w:t>W13FreeOrder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5E6383F0" w14:textId="2C870B03" w:rsidR="00E23B57" w:rsidRDefault="00E23B57" w:rsidP="00BA4828">
            <w:pPr>
              <w:rPr>
                <w:rFonts w:cs="Times New Roman"/>
              </w:rPr>
            </w:pPr>
            <w:r w:rsidRPr="00124854">
              <w:rPr>
                <w:rFonts w:cs="Times New Roman"/>
              </w:rPr>
              <w:t>If Item 13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53BE2C15" w14:textId="77777777" w:rsidR="00E23B57" w:rsidRPr="00124854" w:rsidRDefault="00E23B57" w:rsidP="00BA4828">
            <w:pPr>
              <w:rPr>
                <w:rFonts w:cs="Times New Roman"/>
              </w:rPr>
            </w:pPr>
            <w:r w:rsidRPr="00124854">
              <w:rPr>
                <w:rFonts w:cs="Times New Roman"/>
              </w:rPr>
              <w:t>1=1st item freely recalled</w:t>
            </w:r>
          </w:p>
          <w:p w14:paraId="41AE1219" w14:textId="77777777" w:rsidR="00E23B57" w:rsidRPr="00124854" w:rsidRDefault="00E23B57" w:rsidP="00BA4828">
            <w:pPr>
              <w:rPr>
                <w:rFonts w:cs="Times New Roman"/>
              </w:rPr>
            </w:pPr>
            <w:r w:rsidRPr="00124854">
              <w:rPr>
                <w:rFonts w:cs="Times New Roman"/>
              </w:rPr>
              <w:t>2=2nd item freely recalled</w:t>
            </w:r>
          </w:p>
          <w:p w14:paraId="4DF91535" w14:textId="77777777" w:rsidR="00E23B57" w:rsidRPr="00124854" w:rsidRDefault="00E23B57" w:rsidP="00BA4828">
            <w:pPr>
              <w:rPr>
                <w:rFonts w:cs="Times New Roman"/>
              </w:rPr>
            </w:pPr>
            <w:r w:rsidRPr="00124854">
              <w:rPr>
                <w:rFonts w:cs="Times New Roman"/>
              </w:rPr>
              <w:t>3=3rd item freely recalled</w:t>
            </w:r>
          </w:p>
          <w:p w14:paraId="67AF8112" w14:textId="77777777" w:rsidR="00E23B57" w:rsidRPr="00124854" w:rsidRDefault="00E23B57" w:rsidP="00BA4828">
            <w:pPr>
              <w:rPr>
                <w:rFonts w:cs="Times New Roman"/>
              </w:rPr>
            </w:pPr>
            <w:r w:rsidRPr="00124854">
              <w:rPr>
                <w:rFonts w:cs="Times New Roman"/>
              </w:rPr>
              <w:t>4=4th item freely recalled</w:t>
            </w:r>
          </w:p>
          <w:p w14:paraId="52F7822E" w14:textId="77777777" w:rsidR="00E23B57" w:rsidRPr="00124854" w:rsidRDefault="00E23B57" w:rsidP="00BA4828">
            <w:pPr>
              <w:rPr>
                <w:rFonts w:cs="Times New Roman"/>
              </w:rPr>
            </w:pPr>
            <w:r w:rsidRPr="00124854">
              <w:rPr>
                <w:rFonts w:cs="Times New Roman"/>
              </w:rPr>
              <w:t>5=5th item freely recalled</w:t>
            </w:r>
          </w:p>
          <w:p w14:paraId="7C49F51A" w14:textId="77777777" w:rsidR="00E23B57" w:rsidRPr="00124854" w:rsidRDefault="00E23B57" w:rsidP="00BA4828">
            <w:pPr>
              <w:rPr>
                <w:rFonts w:cs="Times New Roman"/>
              </w:rPr>
            </w:pPr>
            <w:r w:rsidRPr="00124854">
              <w:rPr>
                <w:rFonts w:cs="Times New Roman"/>
              </w:rPr>
              <w:t>6=6th item freely recalled</w:t>
            </w:r>
          </w:p>
          <w:p w14:paraId="3C4CD0D8" w14:textId="77777777" w:rsidR="00E23B57" w:rsidRPr="00124854" w:rsidRDefault="00E23B57" w:rsidP="00BA4828">
            <w:pPr>
              <w:rPr>
                <w:rFonts w:cs="Times New Roman"/>
              </w:rPr>
            </w:pPr>
            <w:r w:rsidRPr="00124854">
              <w:rPr>
                <w:rFonts w:cs="Times New Roman"/>
              </w:rPr>
              <w:t>7=7th item freely recalled</w:t>
            </w:r>
          </w:p>
          <w:p w14:paraId="69F4C59C" w14:textId="77777777" w:rsidR="00E23B57" w:rsidRPr="00124854" w:rsidRDefault="00E23B57" w:rsidP="00BA4828">
            <w:pPr>
              <w:rPr>
                <w:rFonts w:cs="Times New Roman"/>
              </w:rPr>
            </w:pPr>
            <w:r w:rsidRPr="00124854">
              <w:rPr>
                <w:rFonts w:cs="Times New Roman"/>
              </w:rPr>
              <w:t>8=8th item freely recalled</w:t>
            </w:r>
          </w:p>
          <w:p w14:paraId="6E4DD506" w14:textId="77777777" w:rsidR="00E23B57" w:rsidRPr="00124854" w:rsidRDefault="00E23B57" w:rsidP="00BA4828">
            <w:pPr>
              <w:rPr>
                <w:rFonts w:cs="Times New Roman"/>
              </w:rPr>
            </w:pPr>
            <w:r w:rsidRPr="00124854">
              <w:rPr>
                <w:rFonts w:cs="Times New Roman"/>
              </w:rPr>
              <w:t>9=9th item freely recalled</w:t>
            </w:r>
          </w:p>
          <w:p w14:paraId="3AF241D7" w14:textId="77777777" w:rsidR="00E23B57" w:rsidRPr="00124854" w:rsidRDefault="00E23B57" w:rsidP="00BA4828">
            <w:pPr>
              <w:rPr>
                <w:rFonts w:cs="Times New Roman"/>
              </w:rPr>
            </w:pPr>
            <w:r w:rsidRPr="00124854">
              <w:rPr>
                <w:rFonts w:cs="Times New Roman"/>
              </w:rPr>
              <w:t>10=10th item freely recalled</w:t>
            </w:r>
          </w:p>
          <w:p w14:paraId="7AD495EA" w14:textId="77777777" w:rsidR="00E23B57" w:rsidRPr="00124854" w:rsidRDefault="00E23B57" w:rsidP="00BA4828">
            <w:pPr>
              <w:rPr>
                <w:rFonts w:cs="Times New Roman"/>
              </w:rPr>
            </w:pPr>
            <w:r w:rsidRPr="00124854">
              <w:rPr>
                <w:rFonts w:cs="Times New Roman"/>
              </w:rPr>
              <w:t>11=11th item freely recalled</w:t>
            </w:r>
          </w:p>
          <w:p w14:paraId="488836C8" w14:textId="77777777" w:rsidR="00E23B57" w:rsidRPr="00124854" w:rsidRDefault="00E23B57" w:rsidP="00BA4828">
            <w:pPr>
              <w:rPr>
                <w:rFonts w:cs="Times New Roman"/>
              </w:rPr>
            </w:pPr>
            <w:r w:rsidRPr="00124854">
              <w:rPr>
                <w:rFonts w:cs="Times New Roman"/>
              </w:rPr>
              <w:t>12=12th item freely recalled</w:t>
            </w:r>
          </w:p>
          <w:p w14:paraId="2CAA6B67" w14:textId="77777777" w:rsidR="00E23B57" w:rsidRPr="00124854" w:rsidRDefault="00E23B57" w:rsidP="00BA4828">
            <w:pPr>
              <w:rPr>
                <w:rFonts w:cs="Times New Roman"/>
              </w:rPr>
            </w:pPr>
            <w:r w:rsidRPr="00124854">
              <w:rPr>
                <w:rFonts w:cs="Times New Roman"/>
              </w:rPr>
              <w:t>13=13th item freely recalled</w:t>
            </w:r>
          </w:p>
          <w:p w14:paraId="20E7129B" w14:textId="77777777" w:rsidR="00E23B57" w:rsidRPr="00124854" w:rsidRDefault="00E23B57" w:rsidP="00BA4828">
            <w:pPr>
              <w:rPr>
                <w:rFonts w:cs="Times New Roman"/>
              </w:rPr>
            </w:pPr>
            <w:r w:rsidRPr="00124854">
              <w:rPr>
                <w:rFonts w:cs="Times New Roman"/>
              </w:rPr>
              <w:t>14=14th item freely recalled</w:t>
            </w:r>
          </w:p>
          <w:p w14:paraId="5BC18306" w14:textId="77777777" w:rsidR="00E23B57" w:rsidRPr="00124854" w:rsidRDefault="00E23B57" w:rsidP="00BA4828">
            <w:pPr>
              <w:rPr>
                <w:rFonts w:cs="Times New Roman"/>
              </w:rPr>
            </w:pPr>
            <w:r w:rsidRPr="00124854">
              <w:rPr>
                <w:rFonts w:cs="Times New Roman"/>
              </w:rPr>
              <w:t>15=15th item freely recalled</w:t>
            </w:r>
          </w:p>
          <w:p w14:paraId="2AC9889F" w14:textId="29CC584B" w:rsidR="00E23B57" w:rsidRDefault="00E23B57" w:rsidP="00BA4828">
            <w:pPr>
              <w:rPr>
                <w:rFonts w:cs="Times New Roman"/>
              </w:rPr>
            </w:pPr>
            <w:r w:rsidRPr="00124854">
              <w:rPr>
                <w:rFonts w:cs="Times New Roman"/>
              </w:rPr>
              <w:t>16=16th item freely recalled</w:t>
            </w:r>
          </w:p>
        </w:tc>
      </w:tr>
      <w:tr w:rsidR="00E23B57" w:rsidRPr="000431A1" w14:paraId="2343BAE6" w14:textId="77777777" w:rsidTr="005A4EE0">
        <w:tc>
          <w:tcPr>
            <w:tcW w:w="0" w:type="auto"/>
            <w:tcBorders>
              <w:top w:val="single" w:sz="4" w:space="0" w:color="auto"/>
              <w:left w:val="single" w:sz="4" w:space="0" w:color="auto"/>
              <w:bottom w:val="single" w:sz="4" w:space="0" w:color="auto"/>
              <w:right w:val="single" w:sz="4" w:space="0" w:color="auto"/>
            </w:tcBorders>
          </w:tcPr>
          <w:p w14:paraId="074B02EE" w14:textId="1F640A4B" w:rsidR="00E23B57" w:rsidRPr="00E355C8" w:rsidRDefault="00E23B57" w:rsidP="00BA4828">
            <w:pPr>
              <w:jc w:val="center"/>
              <w:rPr>
                <w:rFonts w:cs="Times New Roman"/>
                <w:highlight w:val="yellow"/>
              </w:rPr>
            </w:pPr>
            <w:r w:rsidRPr="00EB12C5">
              <w:rPr>
                <w:rFonts w:cs="Times New Roman"/>
              </w:rPr>
              <w:t>Word14Run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63BC17C9" w14:textId="5BEB98F1" w:rsidR="00E23B57" w:rsidRDefault="00E23B57" w:rsidP="00BA4828">
            <w:pPr>
              <w:rPr>
                <w:rFonts w:cs="Times New Roman"/>
              </w:rPr>
            </w:pPr>
            <w:r w:rsidRPr="00124854">
              <w:rPr>
                <w:rFonts w:cs="Times New Roman"/>
              </w:rPr>
              <w:t>When a picture of Item 14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78572A24" w14:textId="77777777" w:rsidR="00E23B57" w:rsidRPr="00124854" w:rsidRDefault="00E23B57" w:rsidP="00BA4828">
            <w:pPr>
              <w:rPr>
                <w:rFonts w:cs="Times New Roman"/>
              </w:rPr>
            </w:pPr>
            <w:r w:rsidRPr="00124854">
              <w:rPr>
                <w:rFonts w:cs="Times New Roman"/>
              </w:rPr>
              <w:t>1=Freely named</w:t>
            </w:r>
          </w:p>
          <w:p w14:paraId="42F8AA0E" w14:textId="77777777" w:rsidR="00E23B57" w:rsidRPr="00124854" w:rsidRDefault="00E23B57" w:rsidP="00BA4828">
            <w:pPr>
              <w:rPr>
                <w:rFonts w:cs="Times New Roman"/>
              </w:rPr>
            </w:pPr>
            <w:r w:rsidRPr="00124854">
              <w:rPr>
                <w:rFonts w:cs="Times New Roman"/>
              </w:rPr>
              <w:t>2=A semantic cue had to be given</w:t>
            </w:r>
          </w:p>
          <w:p w14:paraId="58A0A20B" w14:textId="77777777" w:rsidR="00E23B57" w:rsidRPr="00124854" w:rsidRDefault="00E23B57" w:rsidP="00BA4828">
            <w:pPr>
              <w:rPr>
                <w:rFonts w:cs="Times New Roman"/>
              </w:rPr>
            </w:pPr>
            <w:r w:rsidRPr="00124854">
              <w:rPr>
                <w:rFonts w:cs="Times New Roman"/>
              </w:rPr>
              <w:t>3=A phonemic cue had to be given</w:t>
            </w:r>
          </w:p>
          <w:p w14:paraId="41E9641E" w14:textId="25755A5D" w:rsidR="00E23B57" w:rsidRDefault="00E23B57" w:rsidP="00BA4828">
            <w:pPr>
              <w:rPr>
                <w:rFonts w:cs="Times New Roman"/>
              </w:rPr>
            </w:pPr>
            <w:r w:rsidRPr="00124854">
              <w:rPr>
                <w:rFonts w:cs="Times New Roman"/>
              </w:rPr>
              <w:t>4=Failed to name item even with semantic and phonemic cues</w:t>
            </w:r>
          </w:p>
        </w:tc>
      </w:tr>
      <w:tr w:rsidR="00E23B57" w:rsidRPr="000431A1" w14:paraId="392DF45B" w14:textId="77777777" w:rsidTr="005A4EE0">
        <w:tc>
          <w:tcPr>
            <w:tcW w:w="0" w:type="auto"/>
            <w:tcBorders>
              <w:top w:val="single" w:sz="4" w:space="0" w:color="auto"/>
              <w:left w:val="single" w:sz="4" w:space="0" w:color="auto"/>
              <w:bottom w:val="single" w:sz="4" w:space="0" w:color="auto"/>
              <w:right w:val="single" w:sz="4" w:space="0" w:color="auto"/>
            </w:tcBorders>
          </w:tcPr>
          <w:p w14:paraId="7865D860" w14:textId="22185783" w:rsidR="00E23B57" w:rsidRPr="00E355C8" w:rsidRDefault="00E23B57" w:rsidP="00BA4828">
            <w:pPr>
              <w:jc w:val="center"/>
              <w:rPr>
                <w:rFonts w:cs="Times New Roman"/>
                <w:highlight w:val="yellow"/>
              </w:rPr>
            </w:pPr>
            <w:r w:rsidRPr="00EB12C5">
              <w:rPr>
                <w:rFonts w:cs="Times New Roman"/>
              </w:rPr>
              <w:t>W14FreeOrder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62ADE5F" w14:textId="1AE1F922" w:rsidR="00E23B57" w:rsidRDefault="00E23B57" w:rsidP="00BA4828">
            <w:pPr>
              <w:rPr>
                <w:rFonts w:cs="Times New Roman"/>
              </w:rPr>
            </w:pPr>
            <w:r w:rsidRPr="00124854">
              <w:rPr>
                <w:rFonts w:cs="Times New Roman"/>
              </w:rPr>
              <w:t>If Item 14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6A1F5E32" w14:textId="77777777" w:rsidR="00E23B57" w:rsidRPr="00124854" w:rsidRDefault="00E23B57" w:rsidP="00BA4828">
            <w:pPr>
              <w:rPr>
                <w:rFonts w:cs="Times New Roman"/>
              </w:rPr>
            </w:pPr>
            <w:r w:rsidRPr="00124854">
              <w:rPr>
                <w:rFonts w:cs="Times New Roman"/>
              </w:rPr>
              <w:t>1=1st item freely recalled</w:t>
            </w:r>
          </w:p>
          <w:p w14:paraId="506DA3FE" w14:textId="77777777" w:rsidR="00E23B57" w:rsidRPr="00124854" w:rsidRDefault="00E23B57" w:rsidP="00BA4828">
            <w:pPr>
              <w:rPr>
                <w:rFonts w:cs="Times New Roman"/>
              </w:rPr>
            </w:pPr>
            <w:r w:rsidRPr="00124854">
              <w:rPr>
                <w:rFonts w:cs="Times New Roman"/>
              </w:rPr>
              <w:t>2=2nd item freely recalled</w:t>
            </w:r>
          </w:p>
          <w:p w14:paraId="19391C78" w14:textId="77777777" w:rsidR="00E23B57" w:rsidRPr="00124854" w:rsidRDefault="00E23B57" w:rsidP="00BA4828">
            <w:pPr>
              <w:rPr>
                <w:rFonts w:cs="Times New Roman"/>
              </w:rPr>
            </w:pPr>
            <w:r w:rsidRPr="00124854">
              <w:rPr>
                <w:rFonts w:cs="Times New Roman"/>
              </w:rPr>
              <w:t>3=3rd item freely recalled</w:t>
            </w:r>
          </w:p>
          <w:p w14:paraId="3F05EF3A" w14:textId="77777777" w:rsidR="00E23B57" w:rsidRPr="00124854" w:rsidRDefault="00E23B57" w:rsidP="00BA4828">
            <w:pPr>
              <w:rPr>
                <w:rFonts w:cs="Times New Roman"/>
              </w:rPr>
            </w:pPr>
            <w:r w:rsidRPr="00124854">
              <w:rPr>
                <w:rFonts w:cs="Times New Roman"/>
              </w:rPr>
              <w:t>4=4th item freely recalled</w:t>
            </w:r>
          </w:p>
          <w:p w14:paraId="61B7506C" w14:textId="77777777" w:rsidR="00E23B57" w:rsidRPr="00124854" w:rsidRDefault="00E23B57" w:rsidP="00BA4828">
            <w:pPr>
              <w:rPr>
                <w:rFonts w:cs="Times New Roman"/>
              </w:rPr>
            </w:pPr>
            <w:r w:rsidRPr="00124854">
              <w:rPr>
                <w:rFonts w:cs="Times New Roman"/>
              </w:rPr>
              <w:t>5=5th item freely recalled</w:t>
            </w:r>
          </w:p>
          <w:p w14:paraId="50951C98" w14:textId="77777777" w:rsidR="00E23B57" w:rsidRPr="00124854" w:rsidRDefault="00E23B57" w:rsidP="00BA4828">
            <w:pPr>
              <w:rPr>
                <w:rFonts w:cs="Times New Roman"/>
              </w:rPr>
            </w:pPr>
            <w:r w:rsidRPr="00124854">
              <w:rPr>
                <w:rFonts w:cs="Times New Roman"/>
              </w:rPr>
              <w:t>6=6th item freely recalled</w:t>
            </w:r>
          </w:p>
          <w:p w14:paraId="0376D980" w14:textId="77777777" w:rsidR="00E23B57" w:rsidRPr="00124854" w:rsidRDefault="00E23B57" w:rsidP="00BA4828">
            <w:pPr>
              <w:rPr>
                <w:rFonts w:cs="Times New Roman"/>
              </w:rPr>
            </w:pPr>
            <w:r w:rsidRPr="00124854">
              <w:rPr>
                <w:rFonts w:cs="Times New Roman"/>
              </w:rPr>
              <w:t>7=7th item freely recalled</w:t>
            </w:r>
          </w:p>
          <w:p w14:paraId="0182B4A8" w14:textId="77777777" w:rsidR="00E23B57" w:rsidRPr="00124854" w:rsidRDefault="00E23B57" w:rsidP="00BA4828">
            <w:pPr>
              <w:rPr>
                <w:rFonts w:cs="Times New Roman"/>
              </w:rPr>
            </w:pPr>
            <w:r w:rsidRPr="00124854">
              <w:rPr>
                <w:rFonts w:cs="Times New Roman"/>
              </w:rPr>
              <w:t>8=8th item freely recalled</w:t>
            </w:r>
          </w:p>
          <w:p w14:paraId="0E594A81" w14:textId="77777777" w:rsidR="00E23B57" w:rsidRPr="00124854" w:rsidRDefault="00E23B57" w:rsidP="00BA4828">
            <w:pPr>
              <w:rPr>
                <w:rFonts w:cs="Times New Roman"/>
              </w:rPr>
            </w:pPr>
            <w:r w:rsidRPr="00124854">
              <w:rPr>
                <w:rFonts w:cs="Times New Roman"/>
              </w:rPr>
              <w:t>9=9th item freely recalled</w:t>
            </w:r>
          </w:p>
          <w:p w14:paraId="128BF68E" w14:textId="77777777" w:rsidR="00E23B57" w:rsidRPr="00124854" w:rsidRDefault="00E23B57" w:rsidP="00BA4828">
            <w:pPr>
              <w:rPr>
                <w:rFonts w:cs="Times New Roman"/>
              </w:rPr>
            </w:pPr>
            <w:r w:rsidRPr="00124854">
              <w:rPr>
                <w:rFonts w:cs="Times New Roman"/>
              </w:rPr>
              <w:t>10=10th item freely recalled</w:t>
            </w:r>
          </w:p>
          <w:p w14:paraId="1E7E73B3" w14:textId="77777777" w:rsidR="00E23B57" w:rsidRPr="00124854" w:rsidRDefault="00E23B57" w:rsidP="00BA4828">
            <w:pPr>
              <w:rPr>
                <w:rFonts w:cs="Times New Roman"/>
              </w:rPr>
            </w:pPr>
            <w:r w:rsidRPr="00124854">
              <w:rPr>
                <w:rFonts w:cs="Times New Roman"/>
              </w:rPr>
              <w:t>11=11th item freely recalled</w:t>
            </w:r>
          </w:p>
          <w:p w14:paraId="74296E82" w14:textId="77777777" w:rsidR="00E23B57" w:rsidRPr="00124854" w:rsidRDefault="00E23B57" w:rsidP="00BA4828">
            <w:pPr>
              <w:rPr>
                <w:rFonts w:cs="Times New Roman"/>
              </w:rPr>
            </w:pPr>
            <w:r w:rsidRPr="00124854">
              <w:rPr>
                <w:rFonts w:cs="Times New Roman"/>
              </w:rPr>
              <w:t>12=12th item freely recalled</w:t>
            </w:r>
          </w:p>
          <w:p w14:paraId="74815690" w14:textId="77777777" w:rsidR="00E23B57" w:rsidRPr="00124854" w:rsidRDefault="00E23B57" w:rsidP="00BA4828">
            <w:pPr>
              <w:rPr>
                <w:rFonts w:cs="Times New Roman"/>
              </w:rPr>
            </w:pPr>
            <w:r w:rsidRPr="00124854">
              <w:rPr>
                <w:rFonts w:cs="Times New Roman"/>
              </w:rPr>
              <w:t>13=13th item freely recalled</w:t>
            </w:r>
          </w:p>
          <w:p w14:paraId="20E2D91C" w14:textId="77777777" w:rsidR="00E23B57" w:rsidRPr="00124854" w:rsidRDefault="00E23B57" w:rsidP="00BA4828">
            <w:pPr>
              <w:rPr>
                <w:rFonts w:cs="Times New Roman"/>
              </w:rPr>
            </w:pPr>
            <w:r w:rsidRPr="00124854">
              <w:rPr>
                <w:rFonts w:cs="Times New Roman"/>
              </w:rPr>
              <w:t>14=14th item freely recalled</w:t>
            </w:r>
          </w:p>
          <w:p w14:paraId="39AFD852" w14:textId="77777777" w:rsidR="00E23B57" w:rsidRPr="00124854" w:rsidRDefault="00E23B57" w:rsidP="00BA4828">
            <w:pPr>
              <w:rPr>
                <w:rFonts w:cs="Times New Roman"/>
              </w:rPr>
            </w:pPr>
            <w:r w:rsidRPr="00124854">
              <w:rPr>
                <w:rFonts w:cs="Times New Roman"/>
              </w:rPr>
              <w:t>15=15th item freely recalled</w:t>
            </w:r>
          </w:p>
          <w:p w14:paraId="65A1DA52" w14:textId="2A0A90C4" w:rsidR="00E23B57" w:rsidRDefault="00E23B57" w:rsidP="00BA4828">
            <w:pPr>
              <w:rPr>
                <w:rFonts w:cs="Times New Roman"/>
              </w:rPr>
            </w:pPr>
            <w:r w:rsidRPr="00124854">
              <w:rPr>
                <w:rFonts w:cs="Times New Roman"/>
              </w:rPr>
              <w:t>16=16th item freely recalled</w:t>
            </w:r>
          </w:p>
        </w:tc>
      </w:tr>
      <w:tr w:rsidR="00E23B57" w:rsidRPr="000431A1" w14:paraId="5B172095" w14:textId="77777777" w:rsidTr="005A4EE0">
        <w:tc>
          <w:tcPr>
            <w:tcW w:w="0" w:type="auto"/>
            <w:tcBorders>
              <w:top w:val="single" w:sz="4" w:space="0" w:color="auto"/>
              <w:left w:val="single" w:sz="4" w:space="0" w:color="auto"/>
              <w:bottom w:val="single" w:sz="4" w:space="0" w:color="auto"/>
              <w:right w:val="single" w:sz="4" w:space="0" w:color="auto"/>
            </w:tcBorders>
          </w:tcPr>
          <w:p w14:paraId="33041DFA" w14:textId="726073E9" w:rsidR="00E23B57" w:rsidRPr="00E355C8" w:rsidRDefault="00E23B57" w:rsidP="00BA4828">
            <w:pPr>
              <w:jc w:val="center"/>
              <w:rPr>
                <w:rFonts w:cs="Times New Roman"/>
                <w:highlight w:val="yellow"/>
              </w:rPr>
            </w:pPr>
            <w:r w:rsidRPr="00EB12C5">
              <w:rPr>
                <w:rFonts w:cs="Times New Roman"/>
              </w:rPr>
              <w:t>Word15Run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3FFECE45" w14:textId="794BA122" w:rsidR="00E23B57" w:rsidRDefault="00E23B57" w:rsidP="00BA4828">
            <w:pPr>
              <w:rPr>
                <w:rFonts w:cs="Times New Roman"/>
              </w:rPr>
            </w:pPr>
            <w:r w:rsidRPr="00124854">
              <w:rPr>
                <w:rFonts w:cs="Times New Roman"/>
              </w:rPr>
              <w:t>When a picture of Item 15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6571A057" w14:textId="77777777" w:rsidR="00E23B57" w:rsidRPr="00124854" w:rsidRDefault="00E23B57" w:rsidP="00BA4828">
            <w:pPr>
              <w:rPr>
                <w:rFonts w:cs="Times New Roman"/>
              </w:rPr>
            </w:pPr>
            <w:r w:rsidRPr="00124854">
              <w:rPr>
                <w:rFonts w:cs="Times New Roman"/>
              </w:rPr>
              <w:t>1=Freely named</w:t>
            </w:r>
          </w:p>
          <w:p w14:paraId="532127B5" w14:textId="77777777" w:rsidR="00E23B57" w:rsidRPr="00124854" w:rsidRDefault="00E23B57" w:rsidP="00BA4828">
            <w:pPr>
              <w:rPr>
                <w:rFonts w:cs="Times New Roman"/>
              </w:rPr>
            </w:pPr>
            <w:r w:rsidRPr="00124854">
              <w:rPr>
                <w:rFonts w:cs="Times New Roman"/>
              </w:rPr>
              <w:t>2=A semantic cue had to be given</w:t>
            </w:r>
          </w:p>
          <w:p w14:paraId="39FD3F7E" w14:textId="77777777" w:rsidR="00E23B57" w:rsidRPr="00124854" w:rsidRDefault="00E23B57" w:rsidP="00BA4828">
            <w:pPr>
              <w:rPr>
                <w:rFonts w:cs="Times New Roman"/>
              </w:rPr>
            </w:pPr>
            <w:r w:rsidRPr="00124854">
              <w:rPr>
                <w:rFonts w:cs="Times New Roman"/>
              </w:rPr>
              <w:t>3=A phonemic cue had to be given</w:t>
            </w:r>
          </w:p>
          <w:p w14:paraId="2D3C0DBA" w14:textId="43799E76" w:rsidR="00E23B57" w:rsidRDefault="00E23B57" w:rsidP="00BA4828">
            <w:pPr>
              <w:rPr>
                <w:rFonts w:cs="Times New Roman"/>
              </w:rPr>
            </w:pPr>
            <w:r w:rsidRPr="00124854">
              <w:rPr>
                <w:rFonts w:cs="Times New Roman"/>
              </w:rPr>
              <w:t>4=Failed to name item even with semantic and phonemic cues</w:t>
            </w:r>
          </w:p>
        </w:tc>
      </w:tr>
      <w:tr w:rsidR="00E23B57" w:rsidRPr="000431A1" w14:paraId="49A12338" w14:textId="77777777" w:rsidTr="005A4EE0">
        <w:tc>
          <w:tcPr>
            <w:tcW w:w="0" w:type="auto"/>
            <w:tcBorders>
              <w:top w:val="single" w:sz="4" w:space="0" w:color="auto"/>
              <w:left w:val="single" w:sz="4" w:space="0" w:color="auto"/>
              <w:bottom w:val="single" w:sz="4" w:space="0" w:color="auto"/>
              <w:right w:val="single" w:sz="4" w:space="0" w:color="auto"/>
            </w:tcBorders>
          </w:tcPr>
          <w:p w14:paraId="2149D8AF" w14:textId="2BC0FEF8" w:rsidR="00E23B57" w:rsidRPr="00E355C8" w:rsidRDefault="00E23B57" w:rsidP="00BA4828">
            <w:pPr>
              <w:jc w:val="center"/>
              <w:rPr>
                <w:rFonts w:cs="Times New Roman"/>
                <w:highlight w:val="yellow"/>
              </w:rPr>
            </w:pPr>
            <w:r w:rsidRPr="00EB12C5">
              <w:rPr>
                <w:rFonts w:cs="Times New Roman"/>
              </w:rPr>
              <w:t>W15FreeOrder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90A8246" w14:textId="26022B5D" w:rsidR="00E23B57" w:rsidRDefault="00E23B57" w:rsidP="00BA4828">
            <w:pPr>
              <w:rPr>
                <w:rFonts w:cs="Times New Roman"/>
              </w:rPr>
            </w:pPr>
            <w:r w:rsidRPr="00124854">
              <w:rPr>
                <w:rFonts w:cs="Times New Roman"/>
              </w:rPr>
              <w:t>If Item 15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3C465C43" w14:textId="77777777" w:rsidR="00E23B57" w:rsidRPr="00124854" w:rsidRDefault="00E23B57" w:rsidP="00BA4828">
            <w:pPr>
              <w:rPr>
                <w:rFonts w:cs="Times New Roman"/>
              </w:rPr>
            </w:pPr>
            <w:r w:rsidRPr="00124854">
              <w:rPr>
                <w:rFonts w:cs="Times New Roman"/>
              </w:rPr>
              <w:t>1=1st item freely recalled</w:t>
            </w:r>
          </w:p>
          <w:p w14:paraId="724E4922" w14:textId="77777777" w:rsidR="00E23B57" w:rsidRPr="00124854" w:rsidRDefault="00E23B57" w:rsidP="00BA4828">
            <w:pPr>
              <w:rPr>
                <w:rFonts w:cs="Times New Roman"/>
              </w:rPr>
            </w:pPr>
            <w:r w:rsidRPr="00124854">
              <w:rPr>
                <w:rFonts w:cs="Times New Roman"/>
              </w:rPr>
              <w:t>2=2nd item freely recalled</w:t>
            </w:r>
          </w:p>
          <w:p w14:paraId="4058928A" w14:textId="77777777" w:rsidR="00E23B57" w:rsidRPr="00124854" w:rsidRDefault="00E23B57" w:rsidP="00BA4828">
            <w:pPr>
              <w:rPr>
                <w:rFonts w:cs="Times New Roman"/>
              </w:rPr>
            </w:pPr>
            <w:r w:rsidRPr="00124854">
              <w:rPr>
                <w:rFonts w:cs="Times New Roman"/>
              </w:rPr>
              <w:t>3=3rd item freely recalled</w:t>
            </w:r>
          </w:p>
          <w:p w14:paraId="20FA9545" w14:textId="77777777" w:rsidR="00E23B57" w:rsidRPr="00124854" w:rsidRDefault="00E23B57" w:rsidP="00BA4828">
            <w:pPr>
              <w:rPr>
                <w:rFonts w:cs="Times New Roman"/>
              </w:rPr>
            </w:pPr>
            <w:r w:rsidRPr="00124854">
              <w:rPr>
                <w:rFonts w:cs="Times New Roman"/>
              </w:rPr>
              <w:t>4=4th item freely recalled</w:t>
            </w:r>
          </w:p>
          <w:p w14:paraId="483D4970" w14:textId="77777777" w:rsidR="00E23B57" w:rsidRPr="00124854" w:rsidRDefault="00E23B57" w:rsidP="00BA4828">
            <w:pPr>
              <w:rPr>
                <w:rFonts w:cs="Times New Roman"/>
              </w:rPr>
            </w:pPr>
            <w:r w:rsidRPr="00124854">
              <w:rPr>
                <w:rFonts w:cs="Times New Roman"/>
              </w:rPr>
              <w:t>5=5th item freely recalled</w:t>
            </w:r>
          </w:p>
          <w:p w14:paraId="72373190" w14:textId="77777777" w:rsidR="00E23B57" w:rsidRPr="00124854" w:rsidRDefault="00E23B57" w:rsidP="00BA4828">
            <w:pPr>
              <w:rPr>
                <w:rFonts w:cs="Times New Roman"/>
              </w:rPr>
            </w:pPr>
            <w:r w:rsidRPr="00124854">
              <w:rPr>
                <w:rFonts w:cs="Times New Roman"/>
              </w:rPr>
              <w:t>6=6th item freely recalled</w:t>
            </w:r>
          </w:p>
          <w:p w14:paraId="4A756663" w14:textId="77777777" w:rsidR="00E23B57" w:rsidRPr="00124854" w:rsidRDefault="00E23B57" w:rsidP="00BA4828">
            <w:pPr>
              <w:rPr>
                <w:rFonts w:cs="Times New Roman"/>
              </w:rPr>
            </w:pPr>
            <w:r w:rsidRPr="00124854">
              <w:rPr>
                <w:rFonts w:cs="Times New Roman"/>
              </w:rPr>
              <w:lastRenderedPageBreak/>
              <w:t>7=7th item freely recalled</w:t>
            </w:r>
          </w:p>
          <w:p w14:paraId="14E5AE39" w14:textId="77777777" w:rsidR="00E23B57" w:rsidRPr="00124854" w:rsidRDefault="00E23B57" w:rsidP="00BA4828">
            <w:pPr>
              <w:rPr>
                <w:rFonts w:cs="Times New Roman"/>
              </w:rPr>
            </w:pPr>
            <w:r w:rsidRPr="00124854">
              <w:rPr>
                <w:rFonts w:cs="Times New Roman"/>
              </w:rPr>
              <w:t>8=8th item freely recalled</w:t>
            </w:r>
          </w:p>
          <w:p w14:paraId="4A597468" w14:textId="77777777" w:rsidR="00E23B57" w:rsidRPr="00124854" w:rsidRDefault="00E23B57" w:rsidP="00BA4828">
            <w:pPr>
              <w:rPr>
                <w:rFonts w:cs="Times New Roman"/>
              </w:rPr>
            </w:pPr>
            <w:r w:rsidRPr="00124854">
              <w:rPr>
                <w:rFonts w:cs="Times New Roman"/>
              </w:rPr>
              <w:t>9=9th item freely recalled</w:t>
            </w:r>
          </w:p>
          <w:p w14:paraId="64D3A05B" w14:textId="77777777" w:rsidR="00E23B57" w:rsidRPr="00124854" w:rsidRDefault="00E23B57" w:rsidP="00BA4828">
            <w:pPr>
              <w:rPr>
                <w:rFonts w:cs="Times New Roman"/>
              </w:rPr>
            </w:pPr>
            <w:r w:rsidRPr="00124854">
              <w:rPr>
                <w:rFonts w:cs="Times New Roman"/>
              </w:rPr>
              <w:t>10=10th item freely recalled</w:t>
            </w:r>
          </w:p>
          <w:p w14:paraId="25BBB673" w14:textId="77777777" w:rsidR="00E23B57" w:rsidRPr="00124854" w:rsidRDefault="00E23B57" w:rsidP="00BA4828">
            <w:pPr>
              <w:rPr>
                <w:rFonts w:cs="Times New Roman"/>
              </w:rPr>
            </w:pPr>
            <w:r w:rsidRPr="00124854">
              <w:rPr>
                <w:rFonts w:cs="Times New Roman"/>
              </w:rPr>
              <w:t>11=11th item freely recalled</w:t>
            </w:r>
          </w:p>
          <w:p w14:paraId="2D532921" w14:textId="77777777" w:rsidR="00E23B57" w:rsidRPr="00124854" w:rsidRDefault="00E23B57" w:rsidP="00BA4828">
            <w:pPr>
              <w:rPr>
                <w:rFonts w:cs="Times New Roman"/>
              </w:rPr>
            </w:pPr>
            <w:r w:rsidRPr="00124854">
              <w:rPr>
                <w:rFonts w:cs="Times New Roman"/>
              </w:rPr>
              <w:t>12=12th item freely recalled</w:t>
            </w:r>
          </w:p>
          <w:p w14:paraId="6A5D982C" w14:textId="77777777" w:rsidR="00E23B57" w:rsidRPr="00124854" w:rsidRDefault="00E23B57" w:rsidP="00BA4828">
            <w:pPr>
              <w:rPr>
                <w:rFonts w:cs="Times New Roman"/>
              </w:rPr>
            </w:pPr>
            <w:r w:rsidRPr="00124854">
              <w:rPr>
                <w:rFonts w:cs="Times New Roman"/>
              </w:rPr>
              <w:t>13=13th item freely recalled</w:t>
            </w:r>
          </w:p>
          <w:p w14:paraId="23A3D13D" w14:textId="77777777" w:rsidR="00E23B57" w:rsidRPr="00124854" w:rsidRDefault="00E23B57" w:rsidP="00BA4828">
            <w:pPr>
              <w:rPr>
                <w:rFonts w:cs="Times New Roman"/>
              </w:rPr>
            </w:pPr>
            <w:r w:rsidRPr="00124854">
              <w:rPr>
                <w:rFonts w:cs="Times New Roman"/>
              </w:rPr>
              <w:t>14=14th item freely recalled</w:t>
            </w:r>
          </w:p>
          <w:p w14:paraId="5E9ED14C" w14:textId="77777777" w:rsidR="00E23B57" w:rsidRPr="00124854" w:rsidRDefault="00E23B57" w:rsidP="00BA4828">
            <w:pPr>
              <w:rPr>
                <w:rFonts w:cs="Times New Roman"/>
              </w:rPr>
            </w:pPr>
            <w:r w:rsidRPr="00124854">
              <w:rPr>
                <w:rFonts w:cs="Times New Roman"/>
              </w:rPr>
              <w:t>15=15th item freely recalled</w:t>
            </w:r>
          </w:p>
          <w:p w14:paraId="133482F6" w14:textId="0DD03D09" w:rsidR="00E23B57" w:rsidRDefault="00E23B57" w:rsidP="00BA4828">
            <w:pPr>
              <w:rPr>
                <w:rFonts w:cs="Times New Roman"/>
              </w:rPr>
            </w:pPr>
            <w:r w:rsidRPr="00124854">
              <w:rPr>
                <w:rFonts w:cs="Times New Roman"/>
              </w:rPr>
              <w:t>16=16th item freely recalled</w:t>
            </w:r>
          </w:p>
        </w:tc>
      </w:tr>
      <w:tr w:rsidR="00E23B57" w:rsidRPr="000431A1" w14:paraId="6F508058" w14:textId="77777777" w:rsidTr="005A4EE0">
        <w:tc>
          <w:tcPr>
            <w:tcW w:w="0" w:type="auto"/>
            <w:tcBorders>
              <w:top w:val="single" w:sz="4" w:space="0" w:color="auto"/>
              <w:left w:val="single" w:sz="4" w:space="0" w:color="auto"/>
              <w:bottom w:val="single" w:sz="4" w:space="0" w:color="auto"/>
              <w:right w:val="single" w:sz="4" w:space="0" w:color="auto"/>
            </w:tcBorders>
          </w:tcPr>
          <w:p w14:paraId="45D0FB8D" w14:textId="08C22F61" w:rsidR="00E23B57" w:rsidRPr="00E355C8" w:rsidRDefault="00E23B57" w:rsidP="00BA4828">
            <w:pPr>
              <w:jc w:val="center"/>
              <w:rPr>
                <w:rFonts w:cs="Times New Roman"/>
                <w:highlight w:val="yellow"/>
              </w:rPr>
            </w:pPr>
            <w:r w:rsidRPr="008F248B">
              <w:rPr>
                <w:rFonts w:cs="Times New Roman"/>
              </w:rPr>
              <w:lastRenderedPageBreak/>
              <w:t>Word16Run</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7D4F32C0" w14:textId="1CA05D0E" w:rsidR="00E23B57" w:rsidRDefault="00E23B57" w:rsidP="00BA4828">
            <w:pPr>
              <w:rPr>
                <w:rFonts w:cs="Times New Roman"/>
              </w:rPr>
            </w:pPr>
            <w:r w:rsidRPr="00124854">
              <w:rPr>
                <w:rFonts w:cs="Times New Roman"/>
              </w:rPr>
              <w:t>When a picture of Item 16 was shown to the subject, how they named it.</w:t>
            </w:r>
          </w:p>
        </w:tc>
        <w:tc>
          <w:tcPr>
            <w:tcW w:w="0" w:type="auto"/>
            <w:tcBorders>
              <w:top w:val="single" w:sz="4" w:space="0" w:color="auto"/>
              <w:left w:val="single" w:sz="4" w:space="0" w:color="auto"/>
              <w:bottom w:val="single" w:sz="4" w:space="0" w:color="auto"/>
              <w:right w:val="single" w:sz="4" w:space="0" w:color="auto"/>
            </w:tcBorders>
          </w:tcPr>
          <w:p w14:paraId="4F1E9A22" w14:textId="77777777" w:rsidR="00E23B57" w:rsidRPr="00124854" w:rsidRDefault="00E23B57" w:rsidP="00BA4828">
            <w:pPr>
              <w:rPr>
                <w:rFonts w:cs="Times New Roman"/>
              </w:rPr>
            </w:pPr>
            <w:r w:rsidRPr="00124854">
              <w:rPr>
                <w:rFonts w:cs="Times New Roman"/>
              </w:rPr>
              <w:t>1=Freely named</w:t>
            </w:r>
          </w:p>
          <w:p w14:paraId="640BDF18" w14:textId="77777777" w:rsidR="00E23B57" w:rsidRPr="00124854" w:rsidRDefault="00E23B57" w:rsidP="00BA4828">
            <w:pPr>
              <w:rPr>
                <w:rFonts w:cs="Times New Roman"/>
              </w:rPr>
            </w:pPr>
            <w:r w:rsidRPr="00124854">
              <w:rPr>
                <w:rFonts w:cs="Times New Roman"/>
              </w:rPr>
              <w:t>2=A semantic cue had to be given</w:t>
            </w:r>
          </w:p>
          <w:p w14:paraId="367A8645" w14:textId="77777777" w:rsidR="00E23B57" w:rsidRPr="00124854" w:rsidRDefault="00E23B57" w:rsidP="00BA4828">
            <w:pPr>
              <w:rPr>
                <w:rFonts w:cs="Times New Roman"/>
              </w:rPr>
            </w:pPr>
            <w:r w:rsidRPr="00124854">
              <w:rPr>
                <w:rFonts w:cs="Times New Roman"/>
              </w:rPr>
              <w:t>3=A phonemic cue had to be given</w:t>
            </w:r>
          </w:p>
          <w:p w14:paraId="625AEA7B" w14:textId="157DC3C9" w:rsidR="00E23B57" w:rsidRDefault="00E23B57" w:rsidP="00BA4828">
            <w:pPr>
              <w:rPr>
                <w:rFonts w:cs="Times New Roman"/>
              </w:rPr>
            </w:pPr>
            <w:r w:rsidRPr="00124854">
              <w:rPr>
                <w:rFonts w:cs="Times New Roman"/>
              </w:rPr>
              <w:t>4=Failed to name item even with semantic and phonemic cues</w:t>
            </w:r>
          </w:p>
        </w:tc>
      </w:tr>
      <w:tr w:rsidR="00E23B57" w:rsidRPr="000431A1" w14:paraId="47D32BE9" w14:textId="77777777" w:rsidTr="005A4EE0">
        <w:tc>
          <w:tcPr>
            <w:tcW w:w="0" w:type="auto"/>
            <w:tcBorders>
              <w:top w:val="single" w:sz="4" w:space="0" w:color="auto"/>
              <w:left w:val="single" w:sz="4" w:space="0" w:color="auto"/>
              <w:bottom w:val="single" w:sz="4" w:space="0" w:color="auto"/>
              <w:right w:val="single" w:sz="4" w:space="0" w:color="auto"/>
            </w:tcBorders>
          </w:tcPr>
          <w:p w14:paraId="7E58975E" w14:textId="14CCAAC6" w:rsidR="00E23B57" w:rsidRPr="00E355C8" w:rsidRDefault="00E23B57" w:rsidP="00BA4828">
            <w:pPr>
              <w:jc w:val="center"/>
              <w:rPr>
                <w:rFonts w:cs="Times New Roman"/>
                <w:highlight w:val="yellow"/>
              </w:rPr>
            </w:pPr>
            <w:r w:rsidRPr="008F248B">
              <w:rPr>
                <w:rFonts w:cs="Times New Roman"/>
              </w:rPr>
              <w:t>W16FreeOrder</w:t>
            </w:r>
            <w:r>
              <w:rPr>
                <w:rFonts w:cs="Times New Roman"/>
              </w:rPr>
              <w:t>4</w:t>
            </w:r>
          </w:p>
        </w:tc>
        <w:tc>
          <w:tcPr>
            <w:tcW w:w="0" w:type="auto"/>
            <w:tcBorders>
              <w:top w:val="single" w:sz="4" w:space="0" w:color="auto"/>
              <w:left w:val="single" w:sz="4" w:space="0" w:color="auto"/>
              <w:bottom w:val="single" w:sz="4" w:space="0" w:color="auto"/>
              <w:right w:val="single" w:sz="4" w:space="0" w:color="auto"/>
            </w:tcBorders>
          </w:tcPr>
          <w:p w14:paraId="27B3E477" w14:textId="0AC01C9D" w:rsidR="00E23B57" w:rsidRDefault="00E23B57" w:rsidP="00BA4828">
            <w:pPr>
              <w:rPr>
                <w:rFonts w:cs="Times New Roman"/>
              </w:rPr>
            </w:pPr>
            <w:r w:rsidRPr="00124854">
              <w:rPr>
                <w:rFonts w:cs="Times New Roman"/>
              </w:rPr>
              <w:t>If Item 16 was freely record, the order number of the recall</w:t>
            </w:r>
          </w:p>
        </w:tc>
        <w:tc>
          <w:tcPr>
            <w:tcW w:w="0" w:type="auto"/>
            <w:tcBorders>
              <w:top w:val="single" w:sz="4" w:space="0" w:color="auto"/>
              <w:left w:val="single" w:sz="4" w:space="0" w:color="auto"/>
              <w:bottom w:val="single" w:sz="4" w:space="0" w:color="auto"/>
              <w:right w:val="single" w:sz="4" w:space="0" w:color="auto"/>
            </w:tcBorders>
          </w:tcPr>
          <w:p w14:paraId="07166CBC" w14:textId="77777777" w:rsidR="00E23B57" w:rsidRPr="00124854" w:rsidRDefault="00E23B57" w:rsidP="00BA4828">
            <w:pPr>
              <w:rPr>
                <w:rFonts w:cs="Times New Roman"/>
              </w:rPr>
            </w:pPr>
            <w:r w:rsidRPr="00124854">
              <w:rPr>
                <w:rFonts w:cs="Times New Roman"/>
              </w:rPr>
              <w:t>1=1st item freely recalled</w:t>
            </w:r>
          </w:p>
          <w:p w14:paraId="02561688" w14:textId="77777777" w:rsidR="00E23B57" w:rsidRPr="00124854" w:rsidRDefault="00E23B57" w:rsidP="00BA4828">
            <w:pPr>
              <w:rPr>
                <w:rFonts w:cs="Times New Roman"/>
              </w:rPr>
            </w:pPr>
            <w:r w:rsidRPr="00124854">
              <w:rPr>
                <w:rFonts w:cs="Times New Roman"/>
              </w:rPr>
              <w:t>2=2nd item freely recalled</w:t>
            </w:r>
          </w:p>
          <w:p w14:paraId="3BAB15A8" w14:textId="77777777" w:rsidR="00E23B57" w:rsidRPr="00124854" w:rsidRDefault="00E23B57" w:rsidP="00BA4828">
            <w:pPr>
              <w:rPr>
                <w:rFonts w:cs="Times New Roman"/>
              </w:rPr>
            </w:pPr>
            <w:r w:rsidRPr="00124854">
              <w:rPr>
                <w:rFonts w:cs="Times New Roman"/>
              </w:rPr>
              <w:t>3=3rd item freely recalled</w:t>
            </w:r>
          </w:p>
          <w:p w14:paraId="2D6A94FE" w14:textId="77777777" w:rsidR="00E23B57" w:rsidRPr="00124854" w:rsidRDefault="00E23B57" w:rsidP="00BA4828">
            <w:pPr>
              <w:rPr>
                <w:rFonts w:cs="Times New Roman"/>
              </w:rPr>
            </w:pPr>
            <w:r w:rsidRPr="00124854">
              <w:rPr>
                <w:rFonts w:cs="Times New Roman"/>
              </w:rPr>
              <w:t>4=4th item freely recalled</w:t>
            </w:r>
          </w:p>
          <w:p w14:paraId="6CE29F46" w14:textId="77777777" w:rsidR="00E23B57" w:rsidRPr="00124854" w:rsidRDefault="00E23B57" w:rsidP="00BA4828">
            <w:pPr>
              <w:rPr>
                <w:rFonts w:cs="Times New Roman"/>
              </w:rPr>
            </w:pPr>
            <w:r w:rsidRPr="00124854">
              <w:rPr>
                <w:rFonts w:cs="Times New Roman"/>
              </w:rPr>
              <w:t>5=5th item freely recalled</w:t>
            </w:r>
          </w:p>
          <w:p w14:paraId="4D0539D0" w14:textId="77777777" w:rsidR="00E23B57" w:rsidRPr="00124854" w:rsidRDefault="00E23B57" w:rsidP="00BA4828">
            <w:pPr>
              <w:rPr>
                <w:rFonts w:cs="Times New Roman"/>
              </w:rPr>
            </w:pPr>
            <w:r w:rsidRPr="00124854">
              <w:rPr>
                <w:rFonts w:cs="Times New Roman"/>
              </w:rPr>
              <w:t>6=6th item freely recalled</w:t>
            </w:r>
          </w:p>
          <w:p w14:paraId="5C87C44A" w14:textId="77777777" w:rsidR="00E23B57" w:rsidRPr="00124854" w:rsidRDefault="00E23B57" w:rsidP="00BA4828">
            <w:pPr>
              <w:rPr>
                <w:rFonts w:cs="Times New Roman"/>
              </w:rPr>
            </w:pPr>
            <w:r w:rsidRPr="00124854">
              <w:rPr>
                <w:rFonts w:cs="Times New Roman"/>
              </w:rPr>
              <w:t>7=7th item freely recalled</w:t>
            </w:r>
          </w:p>
          <w:p w14:paraId="5F824204" w14:textId="77777777" w:rsidR="00E23B57" w:rsidRPr="00124854" w:rsidRDefault="00E23B57" w:rsidP="00BA4828">
            <w:pPr>
              <w:rPr>
                <w:rFonts w:cs="Times New Roman"/>
              </w:rPr>
            </w:pPr>
            <w:r w:rsidRPr="00124854">
              <w:rPr>
                <w:rFonts w:cs="Times New Roman"/>
              </w:rPr>
              <w:t>8=8th item freely recalled</w:t>
            </w:r>
          </w:p>
          <w:p w14:paraId="232B8C51" w14:textId="77777777" w:rsidR="00E23B57" w:rsidRPr="00124854" w:rsidRDefault="00E23B57" w:rsidP="00BA4828">
            <w:pPr>
              <w:rPr>
                <w:rFonts w:cs="Times New Roman"/>
              </w:rPr>
            </w:pPr>
            <w:r w:rsidRPr="00124854">
              <w:rPr>
                <w:rFonts w:cs="Times New Roman"/>
              </w:rPr>
              <w:t>9=9th item freely recalled</w:t>
            </w:r>
          </w:p>
          <w:p w14:paraId="58B2B260" w14:textId="77777777" w:rsidR="00E23B57" w:rsidRPr="00124854" w:rsidRDefault="00E23B57" w:rsidP="00BA4828">
            <w:pPr>
              <w:rPr>
                <w:rFonts w:cs="Times New Roman"/>
              </w:rPr>
            </w:pPr>
            <w:r w:rsidRPr="00124854">
              <w:rPr>
                <w:rFonts w:cs="Times New Roman"/>
              </w:rPr>
              <w:t>10=10th item freely recalled</w:t>
            </w:r>
          </w:p>
          <w:p w14:paraId="5A71FA7E" w14:textId="77777777" w:rsidR="00E23B57" w:rsidRPr="00124854" w:rsidRDefault="00E23B57" w:rsidP="00BA4828">
            <w:pPr>
              <w:rPr>
                <w:rFonts w:cs="Times New Roman"/>
              </w:rPr>
            </w:pPr>
            <w:r w:rsidRPr="00124854">
              <w:rPr>
                <w:rFonts w:cs="Times New Roman"/>
              </w:rPr>
              <w:t>11=11th item freely recalled</w:t>
            </w:r>
          </w:p>
          <w:p w14:paraId="61A3AA02" w14:textId="77777777" w:rsidR="00E23B57" w:rsidRPr="00124854" w:rsidRDefault="00E23B57" w:rsidP="00BA4828">
            <w:pPr>
              <w:rPr>
                <w:rFonts w:cs="Times New Roman"/>
              </w:rPr>
            </w:pPr>
            <w:r w:rsidRPr="00124854">
              <w:rPr>
                <w:rFonts w:cs="Times New Roman"/>
              </w:rPr>
              <w:t>12=12th item freely recalled</w:t>
            </w:r>
          </w:p>
          <w:p w14:paraId="5EBE00B1" w14:textId="77777777" w:rsidR="00E23B57" w:rsidRPr="00124854" w:rsidRDefault="00E23B57" w:rsidP="00BA4828">
            <w:pPr>
              <w:rPr>
                <w:rFonts w:cs="Times New Roman"/>
              </w:rPr>
            </w:pPr>
            <w:r w:rsidRPr="00124854">
              <w:rPr>
                <w:rFonts w:cs="Times New Roman"/>
              </w:rPr>
              <w:t>13=13th item freely recalled</w:t>
            </w:r>
          </w:p>
          <w:p w14:paraId="3A2D6AB5" w14:textId="77777777" w:rsidR="00E23B57" w:rsidRPr="00124854" w:rsidRDefault="00E23B57" w:rsidP="00BA4828">
            <w:pPr>
              <w:rPr>
                <w:rFonts w:cs="Times New Roman"/>
              </w:rPr>
            </w:pPr>
            <w:r w:rsidRPr="00124854">
              <w:rPr>
                <w:rFonts w:cs="Times New Roman"/>
              </w:rPr>
              <w:t>14=14th item freely recalled</w:t>
            </w:r>
          </w:p>
          <w:p w14:paraId="7B636483" w14:textId="77777777" w:rsidR="00E23B57" w:rsidRPr="00124854" w:rsidRDefault="00E23B57" w:rsidP="00BA4828">
            <w:pPr>
              <w:rPr>
                <w:rFonts w:cs="Times New Roman"/>
              </w:rPr>
            </w:pPr>
            <w:r w:rsidRPr="00124854">
              <w:rPr>
                <w:rFonts w:cs="Times New Roman"/>
              </w:rPr>
              <w:t>15=15th item freely recalled</w:t>
            </w:r>
          </w:p>
          <w:p w14:paraId="3B5071B0" w14:textId="2F13EFB9" w:rsidR="00E23B57" w:rsidRDefault="00E23B57" w:rsidP="00BA4828">
            <w:pPr>
              <w:rPr>
                <w:rFonts w:cs="Times New Roman"/>
              </w:rPr>
            </w:pPr>
            <w:r w:rsidRPr="00124854">
              <w:rPr>
                <w:rFonts w:cs="Times New Roman"/>
              </w:rPr>
              <w:t>16=16th item freely recalled</w:t>
            </w:r>
          </w:p>
        </w:tc>
      </w:tr>
    </w:tbl>
    <w:p w14:paraId="79EE91BF" w14:textId="77777777" w:rsidR="008A2560" w:rsidRPr="00E142A0" w:rsidRDefault="008A2560" w:rsidP="008A2560">
      <w:pPr>
        <w:pBdr>
          <w:bottom w:val="single" w:sz="6" w:space="1" w:color="auto"/>
        </w:pBdr>
        <w:spacing w:after="0"/>
        <w:rPr>
          <w:rFonts w:cs="Times New Roman"/>
        </w:rPr>
      </w:pPr>
    </w:p>
    <w:p w14:paraId="505A3523" w14:textId="0E0E24AE" w:rsidR="008A2560" w:rsidRPr="00E142A0" w:rsidRDefault="008A2560" w:rsidP="008A2560">
      <w:pPr>
        <w:pBdr>
          <w:bottom w:val="single" w:sz="6" w:space="1" w:color="auto"/>
        </w:pBdr>
        <w:spacing w:after="0"/>
        <w:rPr>
          <w:rFonts w:cs="Times New Roman"/>
          <w:b/>
        </w:rPr>
      </w:pPr>
      <w:r w:rsidRPr="00E142A0">
        <w:rPr>
          <w:rFonts w:cs="Times New Roman"/>
          <w:b/>
        </w:rPr>
        <w:t>SCORING OF SCALE</w:t>
      </w:r>
      <w:ins w:id="730" w:author="Windows User" w:date="2019-12-19T15:44:00Z">
        <w:r w:rsidR="00F56677">
          <w:rPr>
            <w:rFonts w:cs="Times New Roman"/>
            <w:b/>
          </w:rPr>
          <w:t xml:space="preserve"> </w:t>
        </w:r>
        <w:r w:rsidR="00F56677">
          <w:rPr>
            <w:rFonts w:cs="Times New Roman"/>
          </w:rPr>
          <w:t>(</w:t>
        </w:r>
        <w:r w:rsidR="00F56677">
          <w:rPr>
            <w:rFonts w:cs="Times New Roman"/>
            <w:b/>
          </w:rPr>
          <w:t xml:space="preserve">NOTE: </w:t>
        </w:r>
        <w:r w:rsidR="00F56677">
          <w:rPr>
            <w:b/>
            <w:color w:val="FF0000"/>
            <w:sz w:val="32"/>
            <w:szCs w:val="32"/>
          </w:rPr>
          <w:t>composite score not validated)</w:t>
        </w:r>
      </w:ins>
    </w:p>
    <w:p w14:paraId="7760D63E" w14:textId="77777777" w:rsidR="00BA4828" w:rsidRDefault="00BA4828" w:rsidP="00BA4828">
      <w:pPr>
        <w:spacing w:after="0"/>
        <w:rPr>
          <w:rFonts w:cs="Times New Roman"/>
        </w:rPr>
      </w:pPr>
      <w:r w:rsidRPr="00124854">
        <w:rPr>
          <w:rFonts w:cs="Times New Roman"/>
        </w:rPr>
        <w:t>DelFreeRecall</w:t>
      </w:r>
      <w:r>
        <w:rPr>
          <w:rFonts w:cs="Times New Roman"/>
        </w:rPr>
        <w:t>=</w:t>
      </w:r>
      <w:r w:rsidRPr="00A736B8">
        <w:rPr>
          <w:rFonts w:cs="Times New Roman"/>
        </w:rPr>
        <w:t>Delayed Free Recall score (Range 0 to 16)</w:t>
      </w:r>
    </w:p>
    <w:p w14:paraId="5907F22C" w14:textId="77777777" w:rsidR="00BA4828" w:rsidRDefault="00BA4828" w:rsidP="00BA4828">
      <w:pPr>
        <w:spacing w:after="0"/>
        <w:rPr>
          <w:rFonts w:cs="Times New Roman"/>
        </w:rPr>
      </w:pPr>
      <w:r w:rsidRPr="00A736B8">
        <w:rPr>
          <w:rFonts w:cs="Times New Roman"/>
        </w:rPr>
        <w:t>DelCuedRecall</w:t>
      </w:r>
      <w:r>
        <w:rPr>
          <w:rFonts w:cs="Times New Roman"/>
        </w:rPr>
        <w:t>=</w:t>
      </w:r>
      <w:r w:rsidRPr="00A736B8">
        <w:rPr>
          <w:rFonts w:cs="Times New Roman"/>
        </w:rPr>
        <w:t>Delayed Cued Recall score (Range 0 to 16)</w:t>
      </w:r>
    </w:p>
    <w:p w14:paraId="20E26052" w14:textId="77777777" w:rsidR="00BA4828" w:rsidRDefault="00BA4828" w:rsidP="00BA4828">
      <w:pPr>
        <w:spacing w:after="0"/>
        <w:rPr>
          <w:rFonts w:cs="Times New Roman"/>
        </w:rPr>
      </w:pPr>
      <w:r w:rsidRPr="00A736B8">
        <w:rPr>
          <w:rFonts w:cs="Times New Roman"/>
        </w:rPr>
        <w:t>DelTotRecall</w:t>
      </w:r>
      <w:r>
        <w:rPr>
          <w:rFonts w:cs="Times New Roman"/>
        </w:rPr>
        <w:t>=</w:t>
      </w:r>
      <w:r w:rsidRPr="00A736B8">
        <w:rPr>
          <w:rFonts w:cs="Times New Roman"/>
        </w:rPr>
        <w:t>Delayed Total Recall score = DelFreeRecall + DelCuedRecall (Range 0 to 16)</w:t>
      </w:r>
    </w:p>
    <w:p w14:paraId="5ADD7265" w14:textId="0E67DF71" w:rsidR="008A2560" w:rsidRPr="003A21C3" w:rsidRDefault="008A2560" w:rsidP="008A2560">
      <w:pPr>
        <w:autoSpaceDE w:val="0"/>
        <w:autoSpaceDN w:val="0"/>
        <w:adjustRightInd w:val="0"/>
        <w:spacing w:after="0" w:line="240" w:lineRule="auto"/>
        <w:rPr>
          <w:rFonts w:cs="Times New Roman"/>
        </w:rPr>
      </w:pPr>
    </w:p>
    <w:p w14:paraId="11DC2C2F" w14:textId="77777777" w:rsidR="008A2560" w:rsidRDefault="008A2560" w:rsidP="007C40F7">
      <w:pPr>
        <w:autoSpaceDE w:val="0"/>
        <w:autoSpaceDN w:val="0"/>
        <w:adjustRightInd w:val="0"/>
        <w:spacing w:after="0" w:line="240" w:lineRule="auto"/>
        <w:rPr>
          <w:rFonts w:cs="Times New Roman"/>
        </w:rPr>
      </w:pPr>
    </w:p>
    <w:p w14:paraId="4697B501" w14:textId="5B4AD432" w:rsidR="00E23B57" w:rsidRDefault="00E23B57">
      <w:pPr>
        <w:rPr>
          <w:rFonts w:cs="Times New Roman"/>
        </w:rPr>
      </w:pPr>
      <w:r>
        <w:rPr>
          <w:rFonts w:cs="Times New Roman"/>
        </w:rPr>
        <w:br w:type="page"/>
      </w:r>
    </w:p>
    <w:p w14:paraId="778B1E64" w14:textId="6624D7EA" w:rsidR="00BE4FE0" w:rsidRPr="00BE4FE0" w:rsidRDefault="00BE4FE0" w:rsidP="00BE4FE0">
      <w:pPr>
        <w:pStyle w:val="Heading1"/>
        <w:spacing w:before="0"/>
        <w:jc w:val="center"/>
        <w:rPr>
          <w:rFonts w:asciiTheme="minorHAnsi" w:hAnsiTheme="minorHAnsi"/>
          <w:color w:val="auto"/>
          <w:sz w:val="22"/>
          <w:szCs w:val="22"/>
        </w:rPr>
      </w:pPr>
      <w:bookmarkStart w:id="731" w:name="_Toc2071870"/>
      <w:r w:rsidRPr="00BE4FE0">
        <w:rPr>
          <w:rFonts w:asciiTheme="minorHAnsi" w:hAnsiTheme="minorHAnsi"/>
          <w:color w:val="auto"/>
          <w:sz w:val="22"/>
          <w:szCs w:val="22"/>
        </w:rPr>
        <w:lastRenderedPageBreak/>
        <w:t>Craft Story 21 Recall (Immediate)</w:t>
      </w:r>
      <w:bookmarkEnd w:id="731"/>
    </w:p>
    <w:p w14:paraId="2F19EA2D" w14:textId="71955845" w:rsidR="00BE4FE0" w:rsidRPr="00E142A0" w:rsidRDefault="00BE4FE0" w:rsidP="00BE4FE0">
      <w:pPr>
        <w:pBdr>
          <w:bottom w:val="single" w:sz="6" w:space="1" w:color="auto"/>
        </w:pBdr>
        <w:spacing w:after="0" w:line="240" w:lineRule="auto"/>
        <w:contextualSpacing/>
        <w:jc w:val="center"/>
        <w:rPr>
          <w:b/>
        </w:rPr>
      </w:pPr>
      <w:r w:rsidRPr="00F31AD7">
        <w:rPr>
          <w:b/>
        </w:rPr>
        <w:t>(</w:t>
      </w:r>
      <w:r w:rsidR="0014379B">
        <w:rPr>
          <w:b/>
        </w:rPr>
        <w:t>7</w:t>
      </w:r>
      <w:r w:rsidR="00F31AD7" w:rsidRPr="00F31AD7">
        <w:rPr>
          <w:b/>
        </w:rPr>
        <w:t>3</w:t>
      </w:r>
      <w:r w:rsidRPr="00F31AD7">
        <w:rPr>
          <w:b/>
        </w:rPr>
        <w:t xml:space="preserve"> items)</w:t>
      </w:r>
    </w:p>
    <w:p w14:paraId="10397FF7" w14:textId="77777777" w:rsidR="00BE4FE0" w:rsidRDefault="00BE4FE0" w:rsidP="00BE4FE0">
      <w:pPr>
        <w:pBdr>
          <w:bottom w:val="single" w:sz="4" w:space="1" w:color="auto"/>
        </w:pBdr>
        <w:spacing w:after="0"/>
        <w:rPr>
          <w:rFonts w:cs="Times New Roman"/>
          <w:b/>
        </w:rPr>
      </w:pPr>
      <w:r w:rsidRPr="00580ACB">
        <w:rPr>
          <w:rFonts w:cs="Times New Roman"/>
          <w:b/>
        </w:rPr>
        <w:t>DESCRIPTION</w:t>
      </w:r>
    </w:p>
    <w:p w14:paraId="3D739508" w14:textId="215EC77C" w:rsidR="00D66331" w:rsidRPr="00D66331" w:rsidRDefault="00D66331" w:rsidP="00BE4FE0">
      <w:pPr>
        <w:pBdr>
          <w:bottom w:val="single" w:sz="4" w:space="1" w:color="auto"/>
        </w:pBdr>
        <w:spacing w:after="0"/>
        <w:rPr>
          <w:rFonts w:cs="Times New Roman"/>
        </w:rPr>
      </w:pPr>
      <w:r w:rsidRPr="00D66331">
        <w:rPr>
          <w:rFonts w:cs="Times New Roman"/>
        </w:rPr>
        <w:t>This test assess</w:t>
      </w:r>
      <w:r w:rsidR="00580ACB">
        <w:rPr>
          <w:rFonts w:cs="Times New Roman"/>
        </w:rPr>
        <w:t>es</w:t>
      </w:r>
      <w:r w:rsidRPr="00D66331">
        <w:rPr>
          <w:rFonts w:cs="Times New Roman"/>
        </w:rPr>
        <w:t xml:space="preserve"> </w:t>
      </w:r>
      <w:r w:rsidR="00580ACB">
        <w:rPr>
          <w:rFonts w:cs="Times New Roman"/>
        </w:rPr>
        <w:t xml:space="preserve">memory by looking at </w:t>
      </w:r>
      <w:r w:rsidRPr="00D66331">
        <w:rPr>
          <w:rFonts w:cs="Times New Roman"/>
        </w:rPr>
        <w:t>the ability to recall a short story</w:t>
      </w:r>
      <w:r w:rsidR="00580ACB">
        <w:rPr>
          <w:rFonts w:cs="Times New Roman"/>
        </w:rPr>
        <w:t>.</w:t>
      </w:r>
    </w:p>
    <w:p w14:paraId="08EEE261" w14:textId="77777777" w:rsidR="00BE4FE0" w:rsidRDefault="00BE4FE0" w:rsidP="00BE4FE0">
      <w:pPr>
        <w:pBdr>
          <w:bottom w:val="single" w:sz="6" w:space="1" w:color="auto"/>
        </w:pBdr>
        <w:spacing w:after="0"/>
        <w:rPr>
          <w:rFonts w:cs="Times New Roman"/>
          <w:b/>
        </w:rPr>
      </w:pPr>
      <w:r w:rsidRPr="00D66331">
        <w:rPr>
          <w:rFonts w:cs="Times New Roman"/>
          <w:b/>
        </w:rPr>
        <w:t>ASSOCIATED PAPERS</w:t>
      </w:r>
    </w:p>
    <w:p w14:paraId="207DE812" w14:textId="3855BE8D" w:rsidR="00207C6F" w:rsidRPr="00D66331" w:rsidRDefault="00207C6F" w:rsidP="00D66331">
      <w:pPr>
        <w:pBdr>
          <w:bottom w:val="single" w:sz="6" w:space="1" w:color="auto"/>
        </w:pBdr>
        <w:spacing w:after="0"/>
        <w:rPr>
          <w:rFonts w:cs="Times New Roman"/>
        </w:rPr>
      </w:pPr>
      <w:r w:rsidRPr="00207C6F">
        <w:rPr>
          <w:rFonts w:cs="Times New Roman"/>
        </w:rPr>
        <w:t>Craft, S.</w:t>
      </w:r>
      <w:r>
        <w:rPr>
          <w:rFonts w:cs="Times New Roman"/>
        </w:rPr>
        <w:t xml:space="preserve">, Newcomer, J., </w:t>
      </w:r>
      <w:r w:rsidR="00246349">
        <w:rPr>
          <w:rFonts w:cs="Times New Roman"/>
        </w:rPr>
        <w:t xml:space="preserve">Kanne, S., </w:t>
      </w:r>
      <w:r w:rsidR="00D66331">
        <w:rPr>
          <w:rFonts w:cs="Times New Roman"/>
        </w:rPr>
        <w:t xml:space="preserve">Dagogo-Jack, S., Cryer, P., Sheline, Y.,…Alderson, A. (1996). Memory </w:t>
      </w:r>
      <w:r w:rsidR="00D66331">
        <w:rPr>
          <w:rFonts w:cs="Times New Roman"/>
        </w:rPr>
        <w:tab/>
        <w:t xml:space="preserve">improvement following induced hyperinsulinemia in Alzheimer’s disease. </w:t>
      </w:r>
      <w:r w:rsidR="00D66331">
        <w:rPr>
          <w:rFonts w:cs="Times New Roman"/>
          <w:i/>
        </w:rPr>
        <w:t xml:space="preserve">Neurobiology of Aging, </w:t>
      </w:r>
      <w:r w:rsidR="00D66331">
        <w:rPr>
          <w:rFonts w:cs="Times New Roman"/>
          <w:i/>
        </w:rPr>
        <w:tab/>
        <w:t xml:space="preserve">17, </w:t>
      </w:r>
      <w:r w:rsidR="00D66331">
        <w:rPr>
          <w:rFonts w:cs="Times New Roman"/>
        </w:rPr>
        <w:t>123-130.</w:t>
      </w:r>
    </w:p>
    <w:p w14:paraId="4F6F46D4" w14:textId="77777777" w:rsidR="00BE4FE0" w:rsidRPr="00BE4FE0" w:rsidRDefault="00BE4FE0" w:rsidP="00BE4FE0">
      <w:pPr>
        <w:spacing w:after="0"/>
        <w:rPr>
          <w:rFonts w:cs="Times New Roman"/>
          <w:b/>
        </w:rPr>
      </w:pPr>
      <w:r w:rsidRPr="00BE4FE0">
        <w:rPr>
          <w:rFonts w:cs="Times New Roman"/>
          <w:b/>
        </w:rPr>
        <w:t>SUBJECT INSTRUCTIONS:</w:t>
      </w:r>
    </w:p>
    <w:p w14:paraId="7AFD1791" w14:textId="3B961B77" w:rsidR="00BE4FE0" w:rsidRDefault="00BE4FE0" w:rsidP="00BE4FE0">
      <w:pPr>
        <w:spacing w:after="0"/>
        <w:rPr>
          <w:rFonts w:cs="Times New Roman"/>
        </w:rPr>
      </w:pPr>
      <w:r w:rsidRPr="00BE4FE0">
        <w:rPr>
          <w:rFonts w:cs="Times New Roman"/>
        </w:rPr>
        <w:t xml:space="preserve">Making sure </w:t>
      </w:r>
      <w:r>
        <w:rPr>
          <w:rFonts w:cs="Times New Roman"/>
        </w:rPr>
        <w:t>you have the participant’s attention, read the following instructions aloud.  Then read the story slowly, articulating clearly and with normal inflection.  Say: “I am going to read you a story.  Listen carefully, and when I am through, I want you to tell me everything you can remember.  Try to use the same words I use but you may also use your own words.  The story is:”</w:t>
      </w:r>
    </w:p>
    <w:p w14:paraId="08A88365" w14:textId="4986933D" w:rsidR="00BE4FE0" w:rsidRDefault="00BE4FE0" w:rsidP="00BE4FE0">
      <w:pPr>
        <w:spacing w:after="0"/>
        <w:rPr>
          <w:rFonts w:cs="Times New Roman"/>
        </w:rPr>
      </w:pPr>
      <w:r>
        <w:rPr>
          <w:rFonts w:cs="Times New Roman"/>
        </w:rPr>
        <w:t>“Maria’s child Ricky placed soccer every Monday at 3:30.  He liked going to the field behind their house and joining the game.  One day, he kicked the ball so hard that it went over the neighbor’s fence where three large dogs lived.  The dogs’ owner heard loud barking, came out, and helped them retrieve the ball.”</w:t>
      </w:r>
    </w:p>
    <w:p w14:paraId="3C8CE5B7" w14:textId="7CA9DE63" w:rsidR="00207C6F" w:rsidRPr="00BE4FE0" w:rsidRDefault="00207C6F" w:rsidP="00BE4FE0">
      <w:pPr>
        <w:spacing w:after="0"/>
        <w:rPr>
          <w:rFonts w:cs="Times New Roman"/>
        </w:rPr>
      </w:pPr>
      <w:r>
        <w:rPr>
          <w:rFonts w:cs="Times New Roman"/>
        </w:rPr>
        <w:t>As soon as the story is over, give the recall instruction: “Now tell me the story I just told you.  Try to remember as much as you can.”</w:t>
      </w:r>
    </w:p>
    <w:tbl>
      <w:tblPr>
        <w:tblStyle w:val="TableGrid"/>
        <w:tblW w:w="0" w:type="auto"/>
        <w:tblLook w:val="04A0" w:firstRow="1" w:lastRow="0" w:firstColumn="1" w:lastColumn="0" w:noHBand="0" w:noVBand="1"/>
      </w:tblPr>
      <w:tblGrid>
        <w:gridCol w:w="2896"/>
        <w:gridCol w:w="3628"/>
        <w:gridCol w:w="2826"/>
      </w:tblGrid>
      <w:tr w:rsidR="0014379B" w:rsidRPr="000431A1" w14:paraId="41FA6717" w14:textId="77777777" w:rsidTr="005A4EE0">
        <w:tc>
          <w:tcPr>
            <w:tcW w:w="0" w:type="auto"/>
            <w:tcBorders>
              <w:top w:val="single" w:sz="4" w:space="0" w:color="auto"/>
              <w:left w:val="single" w:sz="4" w:space="0" w:color="auto"/>
              <w:bottom w:val="single" w:sz="4" w:space="0" w:color="auto"/>
              <w:right w:val="single" w:sz="4" w:space="0" w:color="auto"/>
            </w:tcBorders>
            <w:hideMark/>
          </w:tcPr>
          <w:p w14:paraId="5A7E0CBC" w14:textId="77777777" w:rsidR="0014379B" w:rsidRPr="00326291" w:rsidRDefault="0014379B" w:rsidP="005A4EE0">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30BB7A44" w14:textId="77777777" w:rsidR="0014379B" w:rsidRPr="00326291" w:rsidRDefault="0014379B" w:rsidP="005A4EE0">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234E40BF" w14:textId="77777777" w:rsidR="0014379B" w:rsidRPr="00326291" w:rsidRDefault="0014379B" w:rsidP="005A4EE0">
            <w:pPr>
              <w:jc w:val="center"/>
              <w:rPr>
                <w:rFonts w:cs="Times New Roman"/>
                <w:b/>
              </w:rPr>
            </w:pPr>
            <w:r w:rsidRPr="00326291">
              <w:rPr>
                <w:rFonts w:cs="Times New Roman"/>
                <w:b/>
              </w:rPr>
              <w:t>Item Values</w:t>
            </w:r>
          </w:p>
        </w:tc>
      </w:tr>
      <w:tr w:rsidR="0014379B" w:rsidRPr="000431A1" w14:paraId="3CA237DD" w14:textId="77777777" w:rsidTr="005A4EE0">
        <w:tc>
          <w:tcPr>
            <w:tcW w:w="0" w:type="auto"/>
            <w:tcBorders>
              <w:top w:val="single" w:sz="4" w:space="0" w:color="auto"/>
              <w:left w:val="single" w:sz="4" w:space="0" w:color="auto"/>
              <w:bottom w:val="single" w:sz="4" w:space="0" w:color="auto"/>
              <w:right w:val="single" w:sz="4" w:space="0" w:color="auto"/>
            </w:tcBorders>
          </w:tcPr>
          <w:p w14:paraId="115D80C5" w14:textId="366FCDC8" w:rsidR="0014379B" w:rsidRPr="00207C6F" w:rsidRDefault="0014379B" w:rsidP="005A4EE0">
            <w:pPr>
              <w:jc w:val="center"/>
              <w:rPr>
                <w:rFonts w:cs="Times New Roman"/>
                <w:highlight w:val="yellow"/>
              </w:rPr>
            </w:pPr>
            <w:r w:rsidRPr="003F7792">
              <w:rPr>
                <w:rFonts w:cs="Times New Roman"/>
              </w:rPr>
              <w:t>MariasI</w:t>
            </w:r>
          </w:p>
        </w:tc>
        <w:tc>
          <w:tcPr>
            <w:tcW w:w="0" w:type="auto"/>
            <w:tcBorders>
              <w:top w:val="single" w:sz="4" w:space="0" w:color="auto"/>
              <w:left w:val="single" w:sz="4" w:space="0" w:color="auto"/>
              <w:bottom w:val="single" w:sz="4" w:space="0" w:color="auto"/>
              <w:right w:val="single" w:sz="4" w:space="0" w:color="auto"/>
            </w:tcBorders>
          </w:tcPr>
          <w:p w14:paraId="4B21C33B" w14:textId="214D26E7" w:rsidR="0014379B" w:rsidRDefault="0014379B" w:rsidP="005A4EE0">
            <w:pPr>
              <w:rPr>
                <w:rFonts w:cs="Times New Roman"/>
              </w:rPr>
            </w:pPr>
            <w:r w:rsidRPr="003F7792">
              <w:rPr>
                <w:rFonts w:cs="Times New Roman"/>
              </w:rPr>
              <w:t>Craft 21 Verbatim Immediate: Subject must say "Maria's"</w:t>
            </w:r>
          </w:p>
        </w:tc>
        <w:tc>
          <w:tcPr>
            <w:tcW w:w="0" w:type="auto"/>
            <w:tcBorders>
              <w:top w:val="single" w:sz="4" w:space="0" w:color="auto"/>
              <w:left w:val="single" w:sz="4" w:space="0" w:color="auto"/>
              <w:bottom w:val="single" w:sz="4" w:space="0" w:color="auto"/>
              <w:right w:val="single" w:sz="4" w:space="0" w:color="auto"/>
            </w:tcBorders>
          </w:tcPr>
          <w:p w14:paraId="0567773D" w14:textId="77777777" w:rsidR="0014379B" w:rsidRPr="003F7792" w:rsidRDefault="0014379B" w:rsidP="003F7792">
            <w:pPr>
              <w:rPr>
                <w:rFonts w:cs="Times New Roman"/>
              </w:rPr>
            </w:pPr>
            <w:r w:rsidRPr="003F7792">
              <w:rPr>
                <w:rFonts w:cs="Times New Roman"/>
              </w:rPr>
              <w:t>0 = False (Word was not said verbatim)</w:t>
            </w:r>
          </w:p>
          <w:p w14:paraId="694B9B14" w14:textId="6D5621EB" w:rsidR="0014379B" w:rsidRPr="000C56C9" w:rsidRDefault="0014379B" w:rsidP="003F7792">
            <w:pPr>
              <w:rPr>
                <w:rFonts w:cs="Times New Roman"/>
              </w:rPr>
            </w:pPr>
            <w:r w:rsidRPr="003F7792">
              <w:rPr>
                <w:rFonts w:cs="Times New Roman"/>
              </w:rPr>
              <w:t>1 = True (Word was said verbatim)</w:t>
            </w:r>
          </w:p>
        </w:tc>
      </w:tr>
      <w:tr w:rsidR="0014379B" w:rsidRPr="000431A1" w14:paraId="07534419" w14:textId="77777777" w:rsidTr="005A4EE0">
        <w:tc>
          <w:tcPr>
            <w:tcW w:w="0" w:type="auto"/>
            <w:tcBorders>
              <w:top w:val="single" w:sz="4" w:space="0" w:color="auto"/>
              <w:left w:val="single" w:sz="4" w:space="0" w:color="auto"/>
              <w:bottom w:val="single" w:sz="4" w:space="0" w:color="auto"/>
              <w:right w:val="single" w:sz="4" w:space="0" w:color="auto"/>
            </w:tcBorders>
          </w:tcPr>
          <w:p w14:paraId="3645E38A" w14:textId="4F7E504A" w:rsidR="0014379B" w:rsidRPr="00207C6F" w:rsidRDefault="0014379B" w:rsidP="005A4EE0">
            <w:pPr>
              <w:jc w:val="center"/>
              <w:rPr>
                <w:rFonts w:cs="Times New Roman"/>
                <w:highlight w:val="yellow"/>
              </w:rPr>
            </w:pPr>
            <w:r w:rsidRPr="003F7792">
              <w:rPr>
                <w:rFonts w:cs="Times New Roman"/>
              </w:rPr>
              <w:t>ChildI</w:t>
            </w:r>
          </w:p>
        </w:tc>
        <w:tc>
          <w:tcPr>
            <w:tcW w:w="0" w:type="auto"/>
            <w:tcBorders>
              <w:top w:val="single" w:sz="4" w:space="0" w:color="auto"/>
              <w:left w:val="single" w:sz="4" w:space="0" w:color="auto"/>
              <w:bottom w:val="single" w:sz="4" w:space="0" w:color="auto"/>
              <w:right w:val="single" w:sz="4" w:space="0" w:color="auto"/>
            </w:tcBorders>
          </w:tcPr>
          <w:p w14:paraId="3236FF33" w14:textId="41FD9583" w:rsidR="0014379B" w:rsidRDefault="0014379B" w:rsidP="005A4EE0">
            <w:pPr>
              <w:rPr>
                <w:rFonts w:cs="Times New Roman"/>
              </w:rPr>
            </w:pPr>
            <w:r w:rsidRPr="003F7792">
              <w:rPr>
                <w:rFonts w:cs="Times New Roman"/>
              </w:rPr>
              <w:t>Craft 21 Verbatim Immediate: Subject must say "child"</w:t>
            </w:r>
          </w:p>
        </w:tc>
        <w:tc>
          <w:tcPr>
            <w:tcW w:w="0" w:type="auto"/>
            <w:tcBorders>
              <w:top w:val="single" w:sz="4" w:space="0" w:color="auto"/>
              <w:left w:val="single" w:sz="4" w:space="0" w:color="auto"/>
              <w:bottom w:val="single" w:sz="4" w:space="0" w:color="auto"/>
              <w:right w:val="single" w:sz="4" w:space="0" w:color="auto"/>
            </w:tcBorders>
          </w:tcPr>
          <w:p w14:paraId="30433010" w14:textId="77777777" w:rsidR="0014379B" w:rsidRPr="003F7792" w:rsidRDefault="0014379B" w:rsidP="003F7792">
            <w:pPr>
              <w:rPr>
                <w:rFonts w:cs="Times New Roman"/>
              </w:rPr>
            </w:pPr>
            <w:r w:rsidRPr="003F7792">
              <w:rPr>
                <w:rFonts w:cs="Times New Roman"/>
              </w:rPr>
              <w:t>0 = False (Word was not said verbatim)</w:t>
            </w:r>
          </w:p>
          <w:p w14:paraId="02E907BF" w14:textId="1C97A218" w:rsidR="0014379B" w:rsidRPr="000C56C9" w:rsidRDefault="0014379B" w:rsidP="003F7792">
            <w:pPr>
              <w:rPr>
                <w:rFonts w:cs="Times New Roman"/>
              </w:rPr>
            </w:pPr>
            <w:r w:rsidRPr="003F7792">
              <w:rPr>
                <w:rFonts w:cs="Times New Roman"/>
              </w:rPr>
              <w:t>1 = True (Word was said verbatim)</w:t>
            </w:r>
          </w:p>
        </w:tc>
      </w:tr>
      <w:tr w:rsidR="0014379B" w:rsidRPr="000431A1" w14:paraId="1B8CB468" w14:textId="77777777" w:rsidTr="005A4EE0">
        <w:tc>
          <w:tcPr>
            <w:tcW w:w="0" w:type="auto"/>
            <w:tcBorders>
              <w:top w:val="single" w:sz="4" w:space="0" w:color="auto"/>
              <w:left w:val="single" w:sz="4" w:space="0" w:color="auto"/>
              <w:bottom w:val="single" w:sz="4" w:space="0" w:color="auto"/>
              <w:right w:val="single" w:sz="4" w:space="0" w:color="auto"/>
            </w:tcBorders>
          </w:tcPr>
          <w:p w14:paraId="20681E8B" w14:textId="7F1E9133" w:rsidR="0014379B" w:rsidRPr="00207C6F" w:rsidRDefault="0014379B" w:rsidP="005A4EE0">
            <w:pPr>
              <w:jc w:val="center"/>
              <w:rPr>
                <w:rFonts w:cs="Times New Roman"/>
                <w:highlight w:val="yellow"/>
              </w:rPr>
            </w:pPr>
            <w:r w:rsidRPr="003F7792">
              <w:rPr>
                <w:rFonts w:cs="Times New Roman"/>
              </w:rPr>
              <w:t>RickyI</w:t>
            </w:r>
          </w:p>
        </w:tc>
        <w:tc>
          <w:tcPr>
            <w:tcW w:w="0" w:type="auto"/>
            <w:tcBorders>
              <w:top w:val="single" w:sz="4" w:space="0" w:color="auto"/>
              <w:left w:val="single" w:sz="4" w:space="0" w:color="auto"/>
              <w:bottom w:val="single" w:sz="4" w:space="0" w:color="auto"/>
              <w:right w:val="single" w:sz="4" w:space="0" w:color="auto"/>
            </w:tcBorders>
          </w:tcPr>
          <w:p w14:paraId="55687B75" w14:textId="50EFB0EB" w:rsidR="0014379B" w:rsidRDefault="0014379B" w:rsidP="005A4EE0">
            <w:pPr>
              <w:rPr>
                <w:rFonts w:cs="Times New Roman"/>
              </w:rPr>
            </w:pPr>
            <w:r w:rsidRPr="003F7792">
              <w:rPr>
                <w:rFonts w:cs="Times New Roman"/>
              </w:rPr>
              <w:t>Craft 21 Verbatim Immediate: Subject must say "Ricky"</w:t>
            </w:r>
          </w:p>
        </w:tc>
        <w:tc>
          <w:tcPr>
            <w:tcW w:w="0" w:type="auto"/>
            <w:tcBorders>
              <w:top w:val="single" w:sz="4" w:space="0" w:color="auto"/>
              <w:left w:val="single" w:sz="4" w:space="0" w:color="auto"/>
              <w:bottom w:val="single" w:sz="4" w:space="0" w:color="auto"/>
              <w:right w:val="single" w:sz="4" w:space="0" w:color="auto"/>
            </w:tcBorders>
          </w:tcPr>
          <w:p w14:paraId="6D931E0E" w14:textId="77777777" w:rsidR="0014379B" w:rsidRPr="003F7792" w:rsidRDefault="0014379B" w:rsidP="003F7792">
            <w:pPr>
              <w:rPr>
                <w:rFonts w:cs="Times New Roman"/>
              </w:rPr>
            </w:pPr>
            <w:r w:rsidRPr="003F7792">
              <w:rPr>
                <w:rFonts w:cs="Times New Roman"/>
              </w:rPr>
              <w:t>0 = False (Word was not said verbatim)</w:t>
            </w:r>
          </w:p>
          <w:p w14:paraId="245523DA" w14:textId="3FF4F027" w:rsidR="0014379B" w:rsidRPr="000C56C9" w:rsidRDefault="0014379B" w:rsidP="003F7792">
            <w:pPr>
              <w:rPr>
                <w:rFonts w:cs="Times New Roman"/>
              </w:rPr>
            </w:pPr>
            <w:r w:rsidRPr="003F7792">
              <w:rPr>
                <w:rFonts w:cs="Times New Roman"/>
              </w:rPr>
              <w:t>1 = True (Word was said verbatim)</w:t>
            </w:r>
          </w:p>
        </w:tc>
      </w:tr>
      <w:tr w:rsidR="0014379B" w:rsidRPr="000431A1" w14:paraId="5161102A" w14:textId="77777777" w:rsidTr="005A4EE0">
        <w:tc>
          <w:tcPr>
            <w:tcW w:w="0" w:type="auto"/>
            <w:tcBorders>
              <w:top w:val="single" w:sz="4" w:space="0" w:color="auto"/>
              <w:left w:val="single" w:sz="4" w:space="0" w:color="auto"/>
              <w:bottom w:val="single" w:sz="4" w:space="0" w:color="auto"/>
              <w:right w:val="single" w:sz="4" w:space="0" w:color="auto"/>
            </w:tcBorders>
          </w:tcPr>
          <w:p w14:paraId="7FF1ABAE" w14:textId="71ABD518" w:rsidR="0014379B" w:rsidRPr="00207C6F" w:rsidRDefault="0014379B" w:rsidP="005A4EE0">
            <w:pPr>
              <w:jc w:val="center"/>
              <w:rPr>
                <w:rFonts w:cs="Times New Roman"/>
                <w:highlight w:val="yellow"/>
              </w:rPr>
            </w:pPr>
            <w:r w:rsidRPr="003F7792">
              <w:rPr>
                <w:rFonts w:cs="Times New Roman"/>
              </w:rPr>
              <w:t>PlayedI</w:t>
            </w:r>
          </w:p>
        </w:tc>
        <w:tc>
          <w:tcPr>
            <w:tcW w:w="0" w:type="auto"/>
            <w:tcBorders>
              <w:top w:val="single" w:sz="4" w:space="0" w:color="auto"/>
              <w:left w:val="single" w:sz="4" w:space="0" w:color="auto"/>
              <w:bottom w:val="single" w:sz="4" w:space="0" w:color="auto"/>
              <w:right w:val="single" w:sz="4" w:space="0" w:color="auto"/>
            </w:tcBorders>
          </w:tcPr>
          <w:p w14:paraId="7554315C" w14:textId="50CD586D" w:rsidR="0014379B" w:rsidRDefault="0014379B" w:rsidP="005A4EE0">
            <w:pPr>
              <w:rPr>
                <w:rFonts w:cs="Times New Roman"/>
              </w:rPr>
            </w:pPr>
            <w:r w:rsidRPr="003F7792">
              <w:rPr>
                <w:rFonts w:cs="Times New Roman"/>
              </w:rPr>
              <w:t>Craft 21 Verbatim Immediate: Subject must say "played"</w:t>
            </w:r>
          </w:p>
        </w:tc>
        <w:tc>
          <w:tcPr>
            <w:tcW w:w="0" w:type="auto"/>
            <w:tcBorders>
              <w:top w:val="single" w:sz="4" w:space="0" w:color="auto"/>
              <w:left w:val="single" w:sz="4" w:space="0" w:color="auto"/>
              <w:bottom w:val="single" w:sz="4" w:space="0" w:color="auto"/>
              <w:right w:val="single" w:sz="4" w:space="0" w:color="auto"/>
            </w:tcBorders>
          </w:tcPr>
          <w:p w14:paraId="3CA7BB91" w14:textId="77777777" w:rsidR="0014379B" w:rsidRPr="003F7792" w:rsidRDefault="0014379B" w:rsidP="003F7792">
            <w:pPr>
              <w:rPr>
                <w:rFonts w:cs="Times New Roman"/>
              </w:rPr>
            </w:pPr>
            <w:r w:rsidRPr="003F7792">
              <w:rPr>
                <w:rFonts w:cs="Times New Roman"/>
              </w:rPr>
              <w:t>0 = False (Word was not said verbatim)</w:t>
            </w:r>
          </w:p>
          <w:p w14:paraId="39F6A011" w14:textId="09D38BB0" w:rsidR="0014379B" w:rsidRPr="000C56C9" w:rsidRDefault="0014379B" w:rsidP="003F7792">
            <w:pPr>
              <w:rPr>
                <w:rFonts w:cs="Times New Roman"/>
              </w:rPr>
            </w:pPr>
            <w:r w:rsidRPr="003F7792">
              <w:rPr>
                <w:rFonts w:cs="Times New Roman"/>
              </w:rPr>
              <w:t>1 = True (Word was said verbatim)</w:t>
            </w:r>
          </w:p>
        </w:tc>
      </w:tr>
      <w:tr w:rsidR="0014379B" w:rsidRPr="000431A1" w14:paraId="34606A80" w14:textId="77777777" w:rsidTr="005A4EE0">
        <w:tc>
          <w:tcPr>
            <w:tcW w:w="0" w:type="auto"/>
            <w:tcBorders>
              <w:top w:val="single" w:sz="4" w:space="0" w:color="auto"/>
              <w:left w:val="single" w:sz="4" w:space="0" w:color="auto"/>
              <w:bottom w:val="single" w:sz="4" w:space="0" w:color="auto"/>
              <w:right w:val="single" w:sz="4" w:space="0" w:color="auto"/>
            </w:tcBorders>
          </w:tcPr>
          <w:p w14:paraId="13B5F806" w14:textId="2AABF8FE" w:rsidR="0014379B" w:rsidRPr="00207C6F" w:rsidRDefault="0014379B" w:rsidP="005A4EE0">
            <w:pPr>
              <w:jc w:val="center"/>
              <w:rPr>
                <w:rFonts w:cs="Times New Roman"/>
                <w:highlight w:val="yellow"/>
              </w:rPr>
            </w:pPr>
            <w:r w:rsidRPr="003F7792">
              <w:rPr>
                <w:rFonts w:cs="Times New Roman"/>
              </w:rPr>
              <w:t>SoccerI</w:t>
            </w:r>
          </w:p>
        </w:tc>
        <w:tc>
          <w:tcPr>
            <w:tcW w:w="0" w:type="auto"/>
            <w:tcBorders>
              <w:top w:val="single" w:sz="4" w:space="0" w:color="auto"/>
              <w:left w:val="single" w:sz="4" w:space="0" w:color="auto"/>
              <w:bottom w:val="single" w:sz="4" w:space="0" w:color="auto"/>
              <w:right w:val="single" w:sz="4" w:space="0" w:color="auto"/>
            </w:tcBorders>
          </w:tcPr>
          <w:p w14:paraId="46F8ACB6" w14:textId="3F740F21" w:rsidR="0014379B" w:rsidRDefault="0014379B" w:rsidP="005A4EE0">
            <w:pPr>
              <w:rPr>
                <w:rFonts w:cs="Times New Roman"/>
              </w:rPr>
            </w:pPr>
            <w:r w:rsidRPr="003F7792">
              <w:rPr>
                <w:rFonts w:cs="Times New Roman"/>
              </w:rPr>
              <w:t>Craft 21 Verbatim Immediate: Subject must say "soccer"</w:t>
            </w:r>
          </w:p>
        </w:tc>
        <w:tc>
          <w:tcPr>
            <w:tcW w:w="0" w:type="auto"/>
            <w:tcBorders>
              <w:top w:val="single" w:sz="4" w:space="0" w:color="auto"/>
              <w:left w:val="single" w:sz="4" w:space="0" w:color="auto"/>
              <w:bottom w:val="single" w:sz="4" w:space="0" w:color="auto"/>
              <w:right w:val="single" w:sz="4" w:space="0" w:color="auto"/>
            </w:tcBorders>
          </w:tcPr>
          <w:p w14:paraId="20B5D345" w14:textId="77777777" w:rsidR="0014379B" w:rsidRPr="003F7792" w:rsidRDefault="0014379B" w:rsidP="003F7792">
            <w:pPr>
              <w:rPr>
                <w:rFonts w:cs="Times New Roman"/>
              </w:rPr>
            </w:pPr>
            <w:r w:rsidRPr="003F7792">
              <w:rPr>
                <w:rFonts w:cs="Times New Roman"/>
              </w:rPr>
              <w:t>0 = False (Word was not said verbatim)</w:t>
            </w:r>
          </w:p>
          <w:p w14:paraId="4D06943D" w14:textId="7A76B7AF" w:rsidR="0014379B" w:rsidRPr="000C56C9" w:rsidRDefault="0014379B" w:rsidP="003F7792">
            <w:pPr>
              <w:rPr>
                <w:rFonts w:cs="Times New Roman"/>
              </w:rPr>
            </w:pPr>
            <w:r w:rsidRPr="003F7792">
              <w:rPr>
                <w:rFonts w:cs="Times New Roman"/>
              </w:rPr>
              <w:t>1 = True (Word was said verbatim)</w:t>
            </w:r>
          </w:p>
        </w:tc>
      </w:tr>
      <w:tr w:rsidR="0014379B" w:rsidRPr="000431A1" w14:paraId="4A2FF13E" w14:textId="77777777" w:rsidTr="005A4EE0">
        <w:tc>
          <w:tcPr>
            <w:tcW w:w="0" w:type="auto"/>
            <w:tcBorders>
              <w:top w:val="single" w:sz="4" w:space="0" w:color="auto"/>
              <w:left w:val="single" w:sz="4" w:space="0" w:color="auto"/>
              <w:bottom w:val="single" w:sz="4" w:space="0" w:color="auto"/>
              <w:right w:val="single" w:sz="4" w:space="0" w:color="auto"/>
            </w:tcBorders>
          </w:tcPr>
          <w:p w14:paraId="71E28DC8" w14:textId="3A1FAECE" w:rsidR="0014379B" w:rsidRPr="00207C6F" w:rsidRDefault="0014379B" w:rsidP="005A4EE0">
            <w:pPr>
              <w:jc w:val="center"/>
              <w:rPr>
                <w:rFonts w:cs="Times New Roman"/>
                <w:highlight w:val="yellow"/>
              </w:rPr>
            </w:pPr>
            <w:r w:rsidRPr="003F7792">
              <w:rPr>
                <w:rFonts w:cs="Times New Roman"/>
              </w:rPr>
              <w:t>EveryI</w:t>
            </w:r>
          </w:p>
        </w:tc>
        <w:tc>
          <w:tcPr>
            <w:tcW w:w="0" w:type="auto"/>
            <w:tcBorders>
              <w:top w:val="single" w:sz="4" w:space="0" w:color="auto"/>
              <w:left w:val="single" w:sz="4" w:space="0" w:color="auto"/>
              <w:bottom w:val="single" w:sz="4" w:space="0" w:color="auto"/>
              <w:right w:val="single" w:sz="4" w:space="0" w:color="auto"/>
            </w:tcBorders>
          </w:tcPr>
          <w:p w14:paraId="1B663755" w14:textId="77C0CBD7" w:rsidR="0014379B" w:rsidRDefault="0014379B" w:rsidP="005A4EE0">
            <w:pPr>
              <w:rPr>
                <w:rFonts w:cs="Times New Roman"/>
              </w:rPr>
            </w:pPr>
            <w:r w:rsidRPr="003F7792">
              <w:rPr>
                <w:rFonts w:cs="Times New Roman"/>
              </w:rPr>
              <w:t>Craft 21 Verbatim Immediate: Subject must say "every"</w:t>
            </w:r>
          </w:p>
        </w:tc>
        <w:tc>
          <w:tcPr>
            <w:tcW w:w="0" w:type="auto"/>
            <w:tcBorders>
              <w:top w:val="single" w:sz="4" w:space="0" w:color="auto"/>
              <w:left w:val="single" w:sz="4" w:space="0" w:color="auto"/>
              <w:bottom w:val="single" w:sz="4" w:space="0" w:color="auto"/>
              <w:right w:val="single" w:sz="4" w:space="0" w:color="auto"/>
            </w:tcBorders>
          </w:tcPr>
          <w:p w14:paraId="29EFB775" w14:textId="77777777" w:rsidR="0014379B" w:rsidRPr="003F7792" w:rsidRDefault="0014379B" w:rsidP="003F7792">
            <w:pPr>
              <w:rPr>
                <w:rFonts w:cs="Times New Roman"/>
              </w:rPr>
            </w:pPr>
            <w:r w:rsidRPr="003F7792">
              <w:rPr>
                <w:rFonts w:cs="Times New Roman"/>
              </w:rPr>
              <w:t>0 = False (Word was not said verbatim)</w:t>
            </w:r>
          </w:p>
          <w:p w14:paraId="3B656D27" w14:textId="6C5DCDC2" w:rsidR="0014379B" w:rsidRPr="000C56C9" w:rsidRDefault="0014379B" w:rsidP="003F7792">
            <w:pPr>
              <w:rPr>
                <w:rFonts w:cs="Times New Roman"/>
              </w:rPr>
            </w:pPr>
            <w:r w:rsidRPr="003F7792">
              <w:rPr>
                <w:rFonts w:cs="Times New Roman"/>
              </w:rPr>
              <w:t>1 = True (Word was said verbatim)</w:t>
            </w:r>
          </w:p>
        </w:tc>
      </w:tr>
      <w:tr w:rsidR="0014379B" w:rsidRPr="000431A1" w14:paraId="2A24DF17" w14:textId="77777777" w:rsidTr="005A4EE0">
        <w:tc>
          <w:tcPr>
            <w:tcW w:w="0" w:type="auto"/>
            <w:tcBorders>
              <w:top w:val="single" w:sz="4" w:space="0" w:color="auto"/>
              <w:left w:val="single" w:sz="4" w:space="0" w:color="auto"/>
              <w:bottom w:val="single" w:sz="4" w:space="0" w:color="auto"/>
              <w:right w:val="single" w:sz="4" w:space="0" w:color="auto"/>
            </w:tcBorders>
          </w:tcPr>
          <w:p w14:paraId="5103B8CC" w14:textId="71E22737" w:rsidR="0014379B" w:rsidRPr="00207C6F" w:rsidRDefault="0014379B" w:rsidP="005A4EE0">
            <w:pPr>
              <w:jc w:val="center"/>
              <w:rPr>
                <w:rFonts w:cs="Times New Roman"/>
                <w:highlight w:val="yellow"/>
              </w:rPr>
            </w:pPr>
            <w:r w:rsidRPr="003F7792">
              <w:rPr>
                <w:rFonts w:cs="Times New Roman"/>
              </w:rPr>
              <w:lastRenderedPageBreak/>
              <w:t>MondayI</w:t>
            </w:r>
          </w:p>
        </w:tc>
        <w:tc>
          <w:tcPr>
            <w:tcW w:w="0" w:type="auto"/>
            <w:tcBorders>
              <w:top w:val="single" w:sz="4" w:space="0" w:color="auto"/>
              <w:left w:val="single" w:sz="4" w:space="0" w:color="auto"/>
              <w:bottom w:val="single" w:sz="4" w:space="0" w:color="auto"/>
              <w:right w:val="single" w:sz="4" w:space="0" w:color="auto"/>
            </w:tcBorders>
          </w:tcPr>
          <w:p w14:paraId="16D551F6" w14:textId="03C10399" w:rsidR="0014379B" w:rsidRDefault="0014379B" w:rsidP="005A4EE0">
            <w:pPr>
              <w:rPr>
                <w:rFonts w:cs="Times New Roman"/>
              </w:rPr>
            </w:pPr>
            <w:r w:rsidRPr="003F7792">
              <w:rPr>
                <w:rFonts w:cs="Times New Roman"/>
              </w:rPr>
              <w:t>Craft 21 Verbatim Immediate: Subject must say "Monday"</w:t>
            </w:r>
          </w:p>
        </w:tc>
        <w:tc>
          <w:tcPr>
            <w:tcW w:w="0" w:type="auto"/>
            <w:tcBorders>
              <w:top w:val="single" w:sz="4" w:space="0" w:color="auto"/>
              <w:left w:val="single" w:sz="4" w:space="0" w:color="auto"/>
              <w:bottom w:val="single" w:sz="4" w:space="0" w:color="auto"/>
              <w:right w:val="single" w:sz="4" w:space="0" w:color="auto"/>
            </w:tcBorders>
          </w:tcPr>
          <w:p w14:paraId="247C50F4" w14:textId="77777777" w:rsidR="0014379B" w:rsidRPr="003F7792" w:rsidRDefault="0014379B" w:rsidP="003F7792">
            <w:pPr>
              <w:rPr>
                <w:rFonts w:cs="Times New Roman"/>
              </w:rPr>
            </w:pPr>
            <w:r w:rsidRPr="003F7792">
              <w:rPr>
                <w:rFonts w:cs="Times New Roman"/>
              </w:rPr>
              <w:t>0 = False (Word was not said verbatim)</w:t>
            </w:r>
          </w:p>
          <w:p w14:paraId="10B61AC5" w14:textId="503A5FF4" w:rsidR="0014379B" w:rsidRPr="000C56C9" w:rsidRDefault="0014379B" w:rsidP="003F7792">
            <w:pPr>
              <w:rPr>
                <w:rFonts w:cs="Times New Roman"/>
              </w:rPr>
            </w:pPr>
            <w:r w:rsidRPr="003F7792">
              <w:rPr>
                <w:rFonts w:cs="Times New Roman"/>
              </w:rPr>
              <w:t>1 = True (Word was said verbatim)</w:t>
            </w:r>
          </w:p>
        </w:tc>
      </w:tr>
      <w:tr w:rsidR="0014379B" w:rsidRPr="000431A1" w14:paraId="5965D6A7" w14:textId="77777777" w:rsidTr="005A4EE0">
        <w:tc>
          <w:tcPr>
            <w:tcW w:w="0" w:type="auto"/>
            <w:tcBorders>
              <w:top w:val="single" w:sz="4" w:space="0" w:color="auto"/>
              <w:left w:val="single" w:sz="4" w:space="0" w:color="auto"/>
              <w:bottom w:val="single" w:sz="4" w:space="0" w:color="auto"/>
              <w:right w:val="single" w:sz="4" w:space="0" w:color="auto"/>
            </w:tcBorders>
          </w:tcPr>
          <w:p w14:paraId="638F3079" w14:textId="6A018B27" w:rsidR="0014379B" w:rsidRPr="00207C6F" w:rsidRDefault="0014379B" w:rsidP="005A4EE0">
            <w:pPr>
              <w:jc w:val="center"/>
              <w:rPr>
                <w:rFonts w:cs="Times New Roman"/>
                <w:highlight w:val="yellow"/>
              </w:rPr>
            </w:pPr>
            <w:r w:rsidRPr="003F7792">
              <w:rPr>
                <w:rFonts w:cs="Times New Roman"/>
              </w:rPr>
              <w:t>ThreeThirtyI</w:t>
            </w:r>
          </w:p>
        </w:tc>
        <w:tc>
          <w:tcPr>
            <w:tcW w:w="0" w:type="auto"/>
            <w:tcBorders>
              <w:top w:val="single" w:sz="4" w:space="0" w:color="auto"/>
              <w:left w:val="single" w:sz="4" w:space="0" w:color="auto"/>
              <w:bottom w:val="single" w:sz="4" w:space="0" w:color="auto"/>
              <w:right w:val="single" w:sz="4" w:space="0" w:color="auto"/>
            </w:tcBorders>
          </w:tcPr>
          <w:p w14:paraId="074377DD" w14:textId="279ABBC1" w:rsidR="0014379B" w:rsidRDefault="0014379B" w:rsidP="005A4EE0">
            <w:pPr>
              <w:rPr>
                <w:rFonts w:cs="Times New Roman"/>
              </w:rPr>
            </w:pPr>
            <w:r w:rsidRPr="003F7792">
              <w:rPr>
                <w:rFonts w:cs="Times New Roman"/>
              </w:rPr>
              <w:t>Craft 21 Verbatim Immediate: Subject must say "3:30"</w:t>
            </w:r>
          </w:p>
        </w:tc>
        <w:tc>
          <w:tcPr>
            <w:tcW w:w="0" w:type="auto"/>
            <w:tcBorders>
              <w:top w:val="single" w:sz="4" w:space="0" w:color="auto"/>
              <w:left w:val="single" w:sz="4" w:space="0" w:color="auto"/>
              <w:bottom w:val="single" w:sz="4" w:space="0" w:color="auto"/>
              <w:right w:val="single" w:sz="4" w:space="0" w:color="auto"/>
            </w:tcBorders>
          </w:tcPr>
          <w:p w14:paraId="5EDA5C41" w14:textId="77777777" w:rsidR="0014379B" w:rsidRPr="003F7792" w:rsidRDefault="0014379B" w:rsidP="003F7792">
            <w:pPr>
              <w:rPr>
                <w:rFonts w:cs="Times New Roman"/>
              </w:rPr>
            </w:pPr>
            <w:r w:rsidRPr="003F7792">
              <w:rPr>
                <w:rFonts w:cs="Times New Roman"/>
              </w:rPr>
              <w:t>0 = False (Word was not said verbatim)</w:t>
            </w:r>
          </w:p>
          <w:p w14:paraId="425A0DF6" w14:textId="7A12247E" w:rsidR="0014379B" w:rsidRPr="000C56C9" w:rsidRDefault="0014379B" w:rsidP="003F7792">
            <w:pPr>
              <w:rPr>
                <w:rFonts w:cs="Times New Roman"/>
              </w:rPr>
            </w:pPr>
            <w:r w:rsidRPr="003F7792">
              <w:rPr>
                <w:rFonts w:cs="Times New Roman"/>
              </w:rPr>
              <w:t>1 = True (Word was said verbatim)</w:t>
            </w:r>
          </w:p>
        </w:tc>
      </w:tr>
      <w:tr w:rsidR="0014379B" w:rsidRPr="000431A1" w14:paraId="53081F7F" w14:textId="77777777" w:rsidTr="005A4EE0">
        <w:tc>
          <w:tcPr>
            <w:tcW w:w="0" w:type="auto"/>
            <w:tcBorders>
              <w:top w:val="single" w:sz="4" w:space="0" w:color="auto"/>
              <w:left w:val="single" w:sz="4" w:space="0" w:color="auto"/>
              <w:bottom w:val="single" w:sz="4" w:space="0" w:color="auto"/>
              <w:right w:val="single" w:sz="4" w:space="0" w:color="auto"/>
            </w:tcBorders>
          </w:tcPr>
          <w:p w14:paraId="32E8A4CD" w14:textId="6FF23DF4" w:rsidR="0014379B" w:rsidRPr="00207C6F" w:rsidRDefault="0014379B" w:rsidP="005A4EE0">
            <w:pPr>
              <w:jc w:val="center"/>
              <w:rPr>
                <w:rFonts w:cs="Times New Roman"/>
                <w:highlight w:val="yellow"/>
              </w:rPr>
            </w:pPr>
            <w:r w:rsidRPr="003F7792">
              <w:rPr>
                <w:rFonts w:cs="Times New Roman"/>
              </w:rPr>
              <w:t>HeI</w:t>
            </w:r>
          </w:p>
        </w:tc>
        <w:tc>
          <w:tcPr>
            <w:tcW w:w="0" w:type="auto"/>
            <w:tcBorders>
              <w:top w:val="single" w:sz="4" w:space="0" w:color="auto"/>
              <w:left w:val="single" w:sz="4" w:space="0" w:color="auto"/>
              <w:bottom w:val="single" w:sz="4" w:space="0" w:color="auto"/>
              <w:right w:val="single" w:sz="4" w:space="0" w:color="auto"/>
            </w:tcBorders>
          </w:tcPr>
          <w:p w14:paraId="2207280A" w14:textId="61658E84" w:rsidR="0014379B" w:rsidRDefault="0014379B" w:rsidP="005A4EE0">
            <w:pPr>
              <w:rPr>
                <w:rFonts w:cs="Times New Roman"/>
              </w:rPr>
            </w:pPr>
            <w:r w:rsidRPr="003F7792">
              <w:rPr>
                <w:rFonts w:cs="Times New Roman"/>
              </w:rPr>
              <w:t>Craft 21 Verbatim Immediate: Subject must say "he"</w:t>
            </w:r>
          </w:p>
        </w:tc>
        <w:tc>
          <w:tcPr>
            <w:tcW w:w="0" w:type="auto"/>
            <w:tcBorders>
              <w:top w:val="single" w:sz="4" w:space="0" w:color="auto"/>
              <w:left w:val="single" w:sz="4" w:space="0" w:color="auto"/>
              <w:bottom w:val="single" w:sz="4" w:space="0" w:color="auto"/>
              <w:right w:val="single" w:sz="4" w:space="0" w:color="auto"/>
            </w:tcBorders>
          </w:tcPr>
          <w:p w14:paraId="1567944B" w14:textId="77777777" w:rsidR="0014379B" w:rsidRPr="003F7792" w:rsidRDefault="0014379B" w:rsidP="00AC553E">
            <w:pPr>
              <w:rPr>
                <w:rFonts w:cs="Times New Roman"/>
              </w:rPr>
            </w:pPr>
            <w:r w:rsidRPr="003F7792">
              <w:rPr>
                <w:rFonts w:cs="Times New Roman"/>
              </w:rPr>
              <w:t>0 = False (Word was not said verbatim)</w:t>
            </w:r>
          </w:p>
          <w:p w14:paraId="0797B9C3" w14:textId="41B0C163" w:rsidR="0014379B" w:rsidRPr="000C56C9" w:rsidRDefault="0014379B" w:rsidP="00AC553E">
            <w:pPr>
              <w:rPr>
                <w:rFonts w:cs="Times New Roman"/>
              </w:rPr>
            </w:pPr>
            <w:r w:rsidRPr="003F7792">
              <w:rPr>
                <w:rFonts w:cs="Times New Roman"/>
              </w:rPr>
              <w:t>1 = True (Word was said verbatim)</w:t>
            </w:r>
          </w:p>
        </w:tc>
      </w:tr>
      <w:tr w:rsidR="0014379B" w:rsidRPr="000431A1" w14:paraId="100CF0CB" w14:textId="77777777" w:rsidTr="005A4EE0">
        <w:tc>
          <w:tcPr>
            <w:tcW w:w="0" w:type="auto"/>
            <w:tcBorders>
              <w:top w:val="single" w:sz="4" w:space="0" w:color="auto"/>
              <w:left w:val="single" w:sz="4" w:space="0" w:color="auto"/>
              <w:bottom w:val="single" w:sz="4" w:space="0" w:color="auto"/>
              <w:right w:val="single" w:sz="4" w:space="0" w:color="auto"/>
            </w:tcBorders>
          </w:tcPr>
          <w:p w14:paraId="79AD2FE9" w14:textId="31BE000B" w:rsidR="0014379B" w:rsidRPr="00207C6F" w:rsidRDefault="0014379B" w:rsidP="005A4EE0">
            <w:pPr>
              <w:jc w:val="center"/>
              <w:rPr>
                <w:rFonts w:cs="Times New Roman"/>
                <w:highlight w:val="yellow"/>
              </w:rPr>
            </w:pPr>
            <w:r w:rsidRPr="003F7792">
              <w:rPr>
                <w:rFonts w:cs="Times New Roman"/>
              </w:rPr>
              <w:t>LikedI</w:t>
            </w:r>
          </w:p>
        </w:tc>
        <w:tc>
          <w:tcPr>
            <w:tcW w:w="0" w:type="auto"/>
            <w:tcBorders>
              <w:top w:val="single" w:sz="4" w:space="0" w:color="auto"/>
              <w:left w:val="single" w:sz="4" w:space="0" w:color="auto"/>
              <w:bottom w:val="single" w:sz="4" w:space="0" w:color="auto"/>
              <w:right w:val="single" w:sz="4" w:space="0" w:color="auto"/>
            </w:tcBorders>
          </w:tcPr>
          <w:p w14:paraId="0414099D" w14:textId="6D889BAA" w:rsidR="0014379B" w:rsidRDefault="0014379B" w:rsidP="005A4EE0">
            <w:pPr>
              <w:rPr>
                <w:rFonts w:cs="Times New Roman"/>
              </w:rPr>
            </w:pPr>
            <w:r w:rsidRPr="003F7792">
              <w:rPr>
                <w:rFonts w:cs="Times New Roman"/>
              </w:rPr>
              <w:t>Craft 21 Verbatim Immediate: Subject must say "liked"</w:t>
            </w:r>
          </w:p>
        </w:tc>
        <w:tc>
          <w:tcPr>
            <w:tcW w:w="0" w:type="auto"/>
            <w:tcBorders>
              <w:top w:val="single" w:sz="4" w:space="0" w:color="auto"/>
              <w:left w:val="single" w:sz="4" w:space="0" w:color="auto"/>
              <w:bottom w:val="single" w:sz="4" w:space="0" w:color="auto"/>
              <w:right w:val="single" w:sz="4" w:space="0" w:color="auto"/>
            </w:tcBorders>
          </w:tcPr>
          <w:p w14:paraId="0CFE2650" w14:textId="77777777" w:rsidR="0014379B" w:rsidRPr="003F7792" w:rsidRDefault="0014379B" w:rsidP="00AC553E">
            <w:pPr>
              <w:rPr>
                <w:rFonts w:cs="Times New Roman"/>
              </w:rPr>
            </w:pPr>
            <w:r w:rsidRPr="003F7792">
              <w:rPr>
                <w:rFonts w:cs="Times New Roman"/>
              </w:rPr>
              <w:t>0 = False (Word was not said verbatim)</w:t>
            </w:r>
          </w:p>
          <w:p w14:paraId="0FC18B34" w14:textId="0D107F97" w:rsidR="0014379B" w:rsidRPr="000C56C9" w:rsidRDefault="0014379B" w:rsidP="00AC553E">
            <w:pPr>
              <w:rPr>
                <w:rFonts w:cs="Times New Roman"/>
              </w:rPr>
            </w:pPr>
            <w:r w:rsidRPr="003F7792">
              <w:rPr>
                <w:rFonts w:cs="Times New Roman"/>
              </w:rPr>
              <w:t>1 = True (Word was said verbatim)</w:t>
            </w:r>
          </w:p>
        </w:tc>
      </w:tr>
      <w:tr w:rsidR="0014379B" w:rsidRPr="000431A1" w14:paraId="6520F9CE" w14:textId="77777777" w:rsidTr="005A4EE0">
        <w:tc>
          <w:tcPr>
            <w:tcW w:w="0" w:type="auto"/>
            <w:tcBorders>
              <w:top w:val="single" w:sz="4" w:space="0" w:color="auto"/>
              <w:left w:val="single" w:sz="4" w:space="0" w:color="auto"/>
              <w:bottom w:val="single" w:sz="4" w:space="0" w:color="auto"/>
              <w:right w:val="single" w:sz="4" w:space="0" w:color="auto"/>
            </w:tcBorders>
          </w:tcPr>
          <w:p w14:paraId="5B7E5B36" w14:textId="7C8A14B9" w:rsidR="0014379B" w:rsidRPr="00207C6F" w:rsidRDefault="0014379B" w:rsidP="005A4EE0">
            <w:pPr>
              <w:jc w:val="center"/>
              <w:rPr>
                <w:rFonts w:cs="Times New Roman"/>
                <w:highlight w:val="yellow"/>
              </w:rPr>
            </w:pPr>
            <w:r w:rsidRPr="00AC553E">
              <w:rPr>
                <w:rFonts w:cs="Times New Roman"/>
              </w:rPr>
              <w:t>GoingI</w:t>
            </w:r>
          </w:p>
        </w:tc>
        <w:tc>
          <w:tcPr>
            <w:tcW w:w="0" w:type="auto"/>
            <w:tcBorders>
              <w:top w:val="single" w:sz="4" w:space="0" w:color="auto"/>
              <w:left w:val="single" w:sz="4" w:space="0" w:color="auto"/>
              <w:bottom w:val="single" w:sz="4" w:space="0" w:color="auto"/>
              <w:right w:val="single" w:sz="4" w:space="0" w:color="auto"/>
            </w:tcBorders>
          </w:tcPr>
          <w:p w14:paraId="197DFAB0" w14:textId="185BB2A4" w:rsidR="0014379B" w:rsidRDefault="0014379B" w:rsidP="005A4EE0">
            <w:pPr>
              <w:rPr>
                <w:rFonts w:cs="Times New Roman"/>
              </w:rPr>
            </w:pPr>
            <w:r w:rsidRPr="00AC553E">
              <w:rPr>
                <w:rFonts w:cs="Times New Roman"/>
              </w:rPr>
              <w:t>Craft 21 Verbatim Immediate: Subject must say "going"</w:t>
            </w:r>
          </w:p>
        </w:tc>
        <w:tc>
          <w:tcPr>
            <w:tcW w:w="0" w:type="auto"/>
            <w:tcBorders>
              <w:top w:val="single" w:sz="4" w:space="0" w:color="auto"/>
              <w:left w:val="single" w:sz="4" w:space="0" w:color="auto"/>
              <w:bottom w:val="single" w:sz="4" w:space="0" w:color="auto"/>
              <w:right w:val="single" w:sz="4" w:space="0" w:color="auto"/>
            </w:tcBorders>
          </w:tcPr>
          <w:p w14:paraId="4CC57487" w14:textId="77777777" w:rsidR="0014379B" w:rsidRPr="003F7792" w:rsidRDefault="0014379B" w:rsidP="00AC553E">
            <w:pPr>
              <w:rPr>
                <w:rFonts w:cs="Times New Roman"/>
              </w:rPr>
            </w:pPr>
            <w:r w:rsidRPr="003F7792">
              <w:rPr>
                <w:rFonts w:cs="Times New Roman"/>
              </w:rPr>
              <w:t>0 = False (Word was not said verbatim)</w:t>
            </w:r>
          </w:p>
          <w:p w14:paraId="11070423" w14:textId="4E14464B" w:rsidR="0014379B" w:rsidRPr="000C56C9" w:rsidRDefault="0014379B" w:rsidP="00AC553E">
            <w:pPr>
              <w:rPr>
                <w:rFonts w:cs="Times New Roman"/>
              </w:rPr>
            </w:pPr>
            <w:r w:rsidRPr="003F7792">
              <w:rPr>
                <w:rFonts w:cs="Times New Roman"/>
              </w:rPr>
              <w:t>1 = True (Word was said verbatim)</w:t>
            </w:r>
          </w:p>
        </w:tc>
      </w:tr>
      <w:tr w:rsidR="0014379B" w:rsidRPr="000431A1" w14:paraId="780D2E3D" w14:textId="77777777" w:rsidTr="005A4EE0">
        <w:tc>
          <w:tcPr>
            <w:tcW w:w="0" w:type="auto"/>
            <w:tcBorders>
              <w:top w:val="single" w:sz="4" w:space="0" w:color="auto"/>
              <w:left w:val="single" w:sz="4" w:space="0" w:color="auto"/>
              <w:bottom w:val="single" w:sz="4" w:space="0" w:color="auto"/>
              <w:right w:val="single" w:sz="4" w:space="0" w:color="auto"/>
            </w:tcBorders>
          </w:tcPr>
          <w:p w14:paraId="3D1C2D87" w14:textId="66988DEC" w:rsidR="0014379B" w:rsidRPr="00207C6F" w:rsidRDefault="0014379B" w:rsidP="005A4EE0">
            <w:pPr>
              <w:jc w:val="center"/>
              <w:rPr>
                <w:rFonts w:cs="Times New Roman"/>
                <w:highlight w:val="yellow"/>
              </w:rPr>
            </w:pPr>
            <w:r w:rsidRPr="00AC553E">
              <w:rPr>
                <w:rFonts w:cs="Times New Roman"/>
              </w:rPr>
              <w:t>FieldI</w:t>
            </w:r>
          </w:p>
        </w:tc>
        <w:tc>
          <w:tcPr>
            <w:tcW w:w="0" w:type="auto"/>
            <w:tcBorders>
              <w:top w:val="single" w:sz="4" w:space="0" w:color="auto"/>
              <w:left w:val="single" w:sz="4" w:space="0" w:color="auto"/>
              <w:bottom w:val="single" w:sz="4" w:space="0" w:color="auto"/>
              <w:right w:val="single" w:sz="4" w:space="0" w:color="auto"/>
            </w:tcBorders>
          </w:tcPr>
          <w:p w14:paraId="7D0B57C6" w14:textId="1AAC31A5" w:rsidR="0014379B" w:rsidRDefault="0014379B" w:rsidP="005A4EE0">
            <w:pPr>
              <w:rPr>
                <w:rFonts w:cs="Times New Roman"/>
              </w:rPr>
            </w:pPr>
            <w:r w:rsidRPr="00AC553E">
              <w:rPr>
                <w:rFonts w:cs="Times New Roman"/>
              </w:rPr>
              <w:t>Craft 21 Verbatim Immediate: Subject must say "field"</w:t>
            </w:r>
          </w:p>
        </w:tc>
        <w:tc>
          <w:tcPr>
            <w:tcW w:w="0" w:type="auto"/>
            <w:tcBorders>
              <w:top w:val="single" w:sz="4" w:space="0" w:color="auto"/>
              <w:left w:val="single" w:sz="4" w:space="0" w:color="auto"/>
              <w:bottom w:val="single" w:sz="4" w:space="0" w:color="auto"/>
              <w:right w:val="single" w:sz="4" w:space="0" w:color="auto"/>
            </w:tcBorders>
          </w:tcPr>
          <w:p w14:paraId="4FEFDEB0" w14:textId="77777777" w:rsidR="0014379B" w:rsidRPr="003F7792" w:rsidRDefault="0014379B" w:rsidP="00AC553E">
            <w:pPr>
              <w:rPr>
                <w:rFonts w:cs="Times New Roman"/>
              </w:rPr>
            </w:pPr>
            <w:r w:rsidRPr="003F7792">
              <w:rPr>
                <w:rFonts w:cs="Times New Roman"/>
              </w:rPr>
              <w:t>0 = False (Word was not said verbatim)</w:t>
            </w:r>
          </w:p>
          <w:p w14:paraId="37334EED" w14:textId="403EDD87" w:rsidR="0014379B" w:rsidRPr="000C56C9" w:rsidRDefault="0014379B" w:rsidP="00AC553E">
            <w:pPr>
              <w:rPr>
                <w:rFonts w:cs="Times New Roman"/>
              </w:rPr>
            </w:pPr>
            <w:r w:rsidRPr="003F7792">
              <w:rPr>
                <w:rFonts w:cs="Times New Roman"/>
              </w:rPr>
              <w:t>1 = True (Word was said verbatim)</w:t>
            </w:r>
          </w:p>
        </w:tc>
      </w:tr>
      <w:tr w:rsidR="0014379B" w:rsidRPr="000431A1" w14:paraId="6F06C2BD" w14:textId="77777777" w:rsidTr="005A4EE0">
        <w:tc>
          <w:tcPr>
            <w:tcW w:w="0" w:type="auto"/>
            <w:tcBorders>
              <w:top w:val="single" w:sz="4" w:space="0" w:color="auto"/>
              <w:left w:val="single" w:sz="4" w:space="0" w:color="auto"/>
              <w:bottom w:val="single" w:sz="4" w:space="0" w:color="auto"/>
              <w:right w:val="single" w:sz="4" w:space="0" w:color="auto"/>
            </w:tcBorders>
          </w:tcPr>
          <w:p w14:paraId="100A60F3" w14:textId="2FE1C20A" w:rsidR="0014379B" w:rsidRPr="00207C6F" w:rsidRDefault="0014379B" w:rsidP="005A4EE0">
            <w:pPr>
              <w:jc w:val="center"/>
              <w:rPr>
                <w:rFonts w:cs="Times New Roman"/>
                <w:highlight w:val="yellow"/>
              </w:rPr>
            </w:pPr>
            <w:r w:rsidRPr="00AC553E">
              <w:rPr>
                <w:rFonts w:cs="Times New Roman"/>
              </w:rPr>
              <w:t>BehindI</w:t>
            </w:r>
          </w:p>
        </w:tc>
        <w:tc>
          <w:tcPr>
            <w:tcW w:w="0" w:type="auto"/>
            <w:tcBorders>
              <w:top w:val="single" w:sz="4" w:space="0" w:color="auto"/>
              <w:left w:val="single" w:sz="4" w:space="0" w:color="auto"/>
              <w:bottom w:val="single" w:sz="4" w:space="0" w:color="auto"/>
              <w:right w:val="single" w:sz="4" w:space="0" w:color="auto"/>
            </w:tcBorders>
          </w:tcPr>
          <w:p w14:paraId="7935F7FB" w14:textId="6C8E39FE" w:rsidR="0014379B" w:rsidRDefault="0014379B" w:rsidP="005A4EE0">
            <w:pPr>
              <w:rPr>
                <w:rFonts w:cs="Times New Roman"/>
              </w:rPr>
            </w:pPr>
            <w:r w:rsidRPr="00AC553E">
              <w:rPr>
                <w:rFonts w:cs="Times New Roman"/>
              </w:rPr>
              <w:t>Craft 21 Verbatim Immediate: Subject must say "behind"</w:t>
            </w:r>
          </w:p>
        </w:tc>
        <w:tc>
          <w:tcPr>
            <w:tcW w:w="0" w:type="auto"/>
            <w:tcBorders>
              <w:top w:val="single" w:sz="4" w:space="0" w:color="auto"/>
              <w:left w:val="single" w:sz="4" w:space="0" w:color="auto"/>
              <w:bottom w:val="single" w:sz="4" w:space="0" w:color="auto"/>
              <w:right w:val="single" w:sz="4" w:space="0" w:color="auto"/>
            </w:tcBorders>
          </w:tcPr>
          <w:p w14:paraId="202CE632" w14:textId="77777777" w:rsidR="0014379B" w:rsidRPr="003F7792" w:rsidRDefault="0014379B" w:rsidP="00AC553E">
            <w:pPr>
              <w:rPr>
                <w:rFonts w:cs="Times New Roman"/>
              </w:rPr>
            </w:pPr>
            <w:r w:rsidRPr="003F7792">
              <w:rPr>
                <w:rFonts w:cs="Times New Roman"/>
              </w:rPr>
              <w:t>0 = False (Word was not said verbatim)</w:t>
            </w:r>
          </w:p>
          <w:p w14:paraId="267750BF" w14:textId="7587DDAF" w:rsidR="0014379B" w:rsidRPr="000C56C9" w:rsidRDefault="0014379B" w:rsidP="00AC553E">
            <w:pPr>
              <w:rPr>
                <w:rFonts w:cs="Times New Roman"/>
              </w:rPr>
            </w:pPr>
            <w:r w:rsidRPr="003F7792">
              <w:rPr>
                <w:rFonts w:cs="Times New Roman"/>
              </w:rPr>
              <w:t>1 = True (Word was said verbatim)</w:t>
            </w:r>
          </w:p>
        </w:tc>
      </w:tr>
      <w:tr w:rsidR="0014379B" w:rsidRPr="000431A1" w14:paraId="572D096E" w14:textId="77777777" w:rsidTr="005A4EE0">
        <w:tc>
          <w:tcPr>
            <w:tcW w:w="0" w:type="auto"/>
            <w:tcBorders>
              <w:top w:val="single" w:sz="4" w:space="0" w:color="auto"/>
              <w:left w:val="single" w:sz="4" w:space="0" w:color="auto"/>
              <w:bottom w:val="single" w:sz="4" w:space="0" w:color="auto"/>
              <w:right w:val="single" w:sz="4" w:space="0" w:color="auto"/>
            </w:tcBorders>
          </w:tcPr>
          <w:p w14:paraId="7169CD16" w14:textId="063EB2B4" w:rsidR="0014379B" w:rsidRPr="00207C6F" w:rsidRDefault="0014379B" w:rsidP="005A4EE0">
            <w:pPr>
              <w:jc w:val="center"/>
              <w:rPr>
                <w:rFonts w:cs="Times New Roman"/>
                <w:highlight w:val="yellow"/>
              </w:rPr>
            </w:pPr>
            <w:r w:rsidRPr="00AC553E">
              <w:rPr>
                <w:rFonts w:cs="Times New Roman"/>
              </w:rPr>
              <w:t>TheirI</w:t>
            </w:r>
          </w:p>
        </w:tc>
        <w:tc>
          <w:tcPr>
            <w:tcW w:w="0" w:type="auto"/>
            <w:tcBorders>
              <w:top w:val="single" w:sz="4" w:space="0" w:color="auto"/>
              <w:left w:val="single" w:sz="4" w:space="0" w:color="auto"/>
              <w:bottom w:val="single" w:sz="4" w:space="0" w:color="auto"/>
              <w:right w:val="single" w:sz="4" w:space="0" w:color="auto"/>
            </w:tcBorders>
          </w:tcPr>
          <w:p w14:paraId="02EDABB9" w14:textId="07272227" w:rsidR="0014379B" w:rsidRDefault="0014379B" w:rsidP="005A4EE0">
            <w:pPr>
              <w:rPr>
                <w:rFonts w:cs="Times New Roman"/>
              </w:rPr>
            </w:pPr>
            <w:r w:rsidRPr="00AC553E">
              <w:rPr>
                <w:rFonts w:cs="Times New Roman"/>
              </w:rPr>
              <w:t>Craft 21 Verbatim Immediate: Subject must say "their"</w:t>
            </w:r>
          </w:p>
        </w:tc>
        <w:tc>
          <w:tcPr>
            <w:tcW w:w="0" w:type="auto"/>
            <w:tcBorders>
              <w:top w:val="single" w:sz="4" w:space="0" w:color="auto"/>
              <w:left w:val="single" w:sz="4" w:space="0" w:color="auto"/>
              <w:bottom w:val="single" w:sz="4" w:space="0" w:color="auto"/>
              <w:right w:val="single" w:sz="4" w:space="0" w:color="auto"/>
            </w:tcBorders>
          </w:tcPr>
          <w:p w14:paraId="6D5D2F03" w14:textId="77777777" w:rsidR="0014379B" w:rsidRPr="003F7792" w:rsidRDefault="0014379B" w:rsidP="00AC553E">
            <w:pPr>
              <w:rPr>
                <w:rFonts w:cs="Times New Roman"/>
              </w:rPr>
            </w:pPr>
            <w:r w:rsidRPr="003F7792">
              <w:rPr>
                <w:rFonts w:cs="Times New Roman"/>
              </w:rPr>
              <w:t>0 = False (Word was not said verbatim)</w:t>
            </w:r>
          </w:p>
          <w:p w14:paraId="72E18CE1" w14:textId="2AE18133" w:rsidR="0014379B" w:rsidRPr="000C56C9" w:rsidRDefault="0014379B" w:rsidP="00AC553E">
            <w:pPr>
              <w:rPr>
                <w:rFonts w:cs="Times New Roman"/>
              </w:rPr>
            </w:pPr>
            <w:r w:rsidRPr="003F7792">
              <w:rPr>
                <w:rFonts w:cs="Times New Roman"/>
              </w:rPr>
              <w:t>1 = True (Word was said verbatim)</w:t>
            </w:r>
          </w:p>
        </w:tc>
      </w:tr>
      <w:tr w:rsidR="0014379B" w:rsidRPr="000431A1" w14:paraId="7F25E573" w14:textId="77777777" w:rsidTr="005A4EE0">
        <w:tc>
          <w:tcPr>
            <w:tcW w:w="0" w:type="auto"/>
            <w:tcBorders>
              <w:top w:val="single" w:sz="4" w:space="0" w:color="auto"/>
              <w:left w:val="single" w:sz="4" w:space="0" w:color="auto"/>
              <w:bottom w:val="single" w:sz="4" w:space="0" w:color="auto"/>
              <w:right w:val="single" w:sz="4" w:space="0" w:color="auto"/>
            </w:tcBorders>
          </w:tcPr>
          <w:p w14:paraId="75CF9DCB" w14:textId="45C88B8C" w:rsidR="0014379B" w:rsidRPr="00207C6F" w:rsidRDefault="0014379B" w:rsidP="005A4EE0">
            <w:pPr>
              <w:jc w:val="center"/>
              <w:rPr>
                <w:rFonts w:cs="Times New Roman"/>
                <w:highlight w:val="yellow"/>
              </w:rPr>
            </w:pPr>
            <w:r w:rsidRPr="00AC553E">
              <w:rPr>
                <w:rFonts w:cs="Times New Roman"/>
              </w:rPr>
              <w:t>HouseI</w:t>
            </w:r>
          </w:p>
        </w:tc>
        <w:tc>
          <w:tcPr>
            <w:tcW w:w="0" w:type="auto"/>
            <w:tcBorders>
              <w:top w:val="single" w:sz="4" w:space="0" w:color="auto"/>
              <w:left w:val="single" w:sz="4" w:space="0" w:color="auto"/>
              <w:bottom w:val="single" w:sz="4" w:space="0" w:color="auto"/>
              <w:right w:val="single" w:sz="4" w:space="0" w:color="auto"/>
            </w:tcBorders>
          </w:tcPr>
          <w:p w14:paraId="38E576F9" w14:textId="72881D5E" w:rsidR="0014379B" w:rsidRDefault="0014379B" w:rsidP="005A4EE0">
            <w:pPr>
              <w:rPr>
                <w:rFonts w:cs="Times New Roman"/>
              </w:rPr>
            </w:pPr>
            <w:r w:rsidRPr="00AC553E">
              <w:rPr>
                <w:rFonts w:cs="Times New Roman"/>
              </w:rPr>
              <w:t>Craft 21 Verbatim Immediate: Subject must say "house"</w:t>
            </w:r>
          </w:p>
        </w:tc>
        <w:tc>
          <w:tcPr>
            <w:tcW w:w="0" w:type="auto"/>
            <w:tcBorders>
              <w:top w:val="single" w:sz="4" w:space="0" w:color="auto"/>
              <w:left w:val="single" w:sz="4" w:space="0" w:color="auto"/>
              <w:bottom w:val="single" w:sz="4" w:space="0" w:color="auto"/>
              <w:right w:val="single" w:sz="4" w:space="0" w:color="auto"/>
            </w:tcBorders>
          </w:tcPr>
          <w:p w14:paraId="59C29905" w14:textId="77777777" w:rsidR="0014379B" w:rsidRPr="003F7792" w:rsidRDefault="0014379B" w:rsidP="00AC553E">
            <w:pPr>
              <w:rPr>
                <w:rFonts w:cs="Times New Roman"/>
              </w:rPr>
            </w:pPr>
            <w:r w:rsidRPr="003F7792">
              <w:rPr>
                <w:rFonts w:cs="Times New Roman"/>
              </w:rPr>
              <w:t>0 = False (Word was not said verbatim)</w:t>
            </w:r>
          </w:p>
          <w:p w14:paraId="5611FC9B" w14:textId="197547AF" w:rsidR="0014379B" w:rsidRPr="000C56C9" w:rsidRDefault="0014379B" w:rsidP="00AC553E">
            <w:pPr>
              <w:rPr>
                <w:rFonts w:cs="Times New Roman"/>
              </w:rPr>
            </w:pPr>
            <w:r w:rsidRPr="003F7792">
              <w:rPr>
                <w:rFonts w:cs="Times New Roman"/>
              </w:rPr>
              <w:t>1 = True (Word was said verbatim)</w:t>
            </w:r>
          </w:p>
        </w:tc>
      </w:tr>
      <w:tr w:rsidR="0014379B" w:rsidRPr="000431A1" w14:paraId="36C8772E" w14:textId="77777777" w:rsidTr="005A4EE0">
        <w:tc>
          <w:tcPr>
            <w:tcW w:w="0" w:type="auto"/>
            <w:tcBorders>
              <w:top w:val="single" w:sz="4" w:space="0" w:color="auto"/>
              <w:left w:val="single" w:sz="4" w:space="0" w:color="auto"/>
              <w:bottom w:val="single" w:sz="4" w:space="0" w:color="auto"/>
              <w:right w:val="single" w:sz="4" w:space="0" w:color="auto"/>
            </w:tcBorders>
          </w:tcPr>
          <w:p w14:paraId="404E9DBF" w14:textId="6C26EDD5" w:rsidR="0014379B" w:rsidRPr="00207C6F" w:rsidRDefault="0014379B" w:rsidP="005A4EE0">
            <w:pPr>
              <w:jc w:val="center"/>
              <w:rPr>
                <w:rFonts w:cs="Times New Roman"/>
                <w:highlight w:val="yellow"/>
              </w:rPr>
            </w:pPr>
            <w:r w:rsidRPr="00AC553E">
              <w:rPr>
                <w:rFonts w:cs="Times New Roman"/>
              </w:rPr>
              <w:t>JoiningI</w:t>
            </w:r>
          </w:p>
        </w:tc>
        <w:tc>
          <w:tcPr>
            <w:tcW w:w="0" w:type="auto"/>
            <w:tcBorders>
              <w:top w:val="single" w:sz="4" w:space="0" w:color="auto"/>
              <w:left w:val="single" w:sz="4" w:space="0" w:color="auto"/>
              <w:bottom w:val="single" w:sz="4" w:space="0" w:color="auto"/>
              <w:right w:val="single" w:sz="4" w:space="0" w:color="auto"/>
            </w:tcBorders>
          </w:tcPr>
          <w:p w14:paraId="230670FF" w14:textId="09B70C8F" w:rsidR="0014379B" w:rsidRDefault="0014379B" w:rsidP="005A4EE0">
            <w:pPr>
              <w:rPr>
                <w:rFonts w:cs="Times New Roman"/>
              </w:rPr>
            </w:pPr>
            <w:r w:rsidRPr="00AC553E">
              <w:rPr>
                <w:rFonts w:cs="Times New Roman"/>
              </w:rPr>
              <w:t>Craft 21 Verbatim Immediate: Subject must say "joining"</w:t>
            </w:r>
          </w:p>
        </w:tc>
        <w:tc>
          <w:tcPr>
            <w:tcW w:w="0" w:type="auto"/>
            <w:tcBorders>
              <w:top w:val="single" w:sz="4" w:space="0" w:color="auto"/>
              <w:left w:val="single" w:sz="4" w:space="0" w:color="auto"/>
              <w:bottom w:val="single" w:sz="4" w:space="0" w:color="auto"/>
              <w:right w:val="single" w:sz="4" w:space="0" w:color="auto"/>
            </w:tcBorders>
          </w:tcPr>
          <w:p w14:paraId="63EC90D5" w14:textId="77777777" w:rsidR="0014379B" w:rsidRPr="003F7792" w:rsidRDefault="0014379B" w:rsidP="00AC553E">
            <w:pPr>
              <w:rPr>
                <w:rFonts w:cs="Times New Roman"/>
              </w:rPr>
            </w:pPr>
            <w:r w:rsidRPr="003F7792">
              <w:rPr>
                <w:rFonts w:cs="Times New Roman"/>
              </w:rPr>
              <w:t>0 = False (Word was not said verbatim)</w:t>
            </w:r>
          </w:p>
          <w:p w14:paraId="49299A7D" w14:textId="057D2ACD" w:rsidR="0014379B" w:rsidRPr="000C56C9" w:rsidRDefault="0014379B" w:rsidP="00AC553E">
            <w:pPr>
              <w:rPr>
                <w:rFonts w:cs="Times New Roman"/>
              </w:rPr>
            </w:pPr>
            <w:r w:rsidRPr="003F7792">
              <w:rPr>
                <w:rFonts w:cs="Times New Roman"/>
              </w:rPr>
              <w:t>1 = True (Word was said verbatim)</w:t>
            </w:r>
          </w:p>
        </w:tc>
      </w:tr>
      <w:tr w:rsidR="0014379B" w:rsidRPr="000431A1" w14:paraId="7839CB36" w14:textId="77777777" w:rsidTr="005A4EE0">
        <w:tc>
          <w:tcPr>
            <w:tcW w:w="0" w:type="auto"/>
            <w:tcBorders>
              <w:top w:val="single" w:sz="4" w:space="0" w:color="auto"/>
              <w:left w:val="single" w:sz="4" w:space="0" w:color="auto"/>
              <w:bottom w:val="single" w:sz="4" w:space="0" w:color="auto"/>
              <w:right w:val="single" w:sz="4" w:space="0" w:color="auto"/>
            </w:tcBorders>
          </w:tcPr>
          <w:p w14:paraId="43910038" w14:textId="2CB1BECB" w:rsidR="0014379B" w:rsidRPr="00207C6F" w:rsidRDefault="0014379B" w:rsidP="005A4EE0">
            <w:pPr>
              <w:jc w:val="center"/>
              <w:rPr>
                <w:rFonts w:cs="Times New Roman"/>
                <w:highlight w:val="yellow"/>
              </w:rPr>
            </w:pPr>
            <w:r w:rsidRPr="00AC553E">
              <w:rPr>
                <w:rFonts w:cs="Times New Roman"/>
              </w:rPr>
              <w:t>GameI</w:t>
            </w:r>
          </w:p>
        </w:tc>
        <w:tc>
          <w:tcPr>
            <w:tcW w:w="0" w:type="auto"/>
            <w:tcBorders>
              <w:top w:val="single" w:sz="4" w:space="0" w:color="auto"/>
              <w:left w:val="single" w:sz="4" w:space="0" w:color="auto"/>
              <w:bottom w:val="single" w:sz="4" w:space="0" w:color="auto"/>
              <w:right w:val="single" w:sz="4" w:space="0" w:color="auto"/>
            </w:tcBorders>
          </w:tcPr>
          <w:p w14:paraId="2CC23C63" w14:textId="627C2966" w:rsidR="0014379B" w:rsidRDefault="0014379B" w:rsidP="005A4EE0">
            <w:pPr>
              <w:rPr>
                <w:rFonts w:cs="Times New Roman"/>
              </w:rPr>
            </w:pPr>
            <w:r w:rsidRPr="00AC553E">
              <w:rPr>
                <w:rFonts w:cs="Times New Roman"/>
              </w:rPr>
              <w:t>Craft 21 Verbatim Immediate: Subject must say "game"</w:t>
            </w:r>
          </w:p>
        </w:tc>
        <w:tc>
          <w:tcPr>
            <w:tcW w:w="0" w:type="auto"/>
            <w:tcBorders>
              <w:top w:val="single" w:sz="4" w:space="0" w:color="auto"/>
              <w:left w:val="single" w:sz="4" w:space="0" w:color="auto"/>
              <w:bottom w:val="single" w:sz="4" w:space="0" w:color="auto"/>
              <w:right w:val="single" w:sz="4" w:space="0" w:color="auto"/>
            </w:tcBorders>
          </w:tcPr>
          <w:p w14:paraId="5BB96CCF" w14:textId="77777777" w:rsidR="0014379B" w:rsidRPr="003F7792" w:rsidRDefault="0014379B" w:rsidP="00AC553E">
            <w:pPr>
              <w:rPr>
                <w:rFonts w:cs="Times New Roman"/>
              </w:rPr>
            </w:pPr>
            <w:r w:rsidRPr="003F7792">
              <w:rPr>
                <w:rFonts w:cs="Times New Roman"/>
              </w:rPr>
              <w:t>0 = False (Word was not said verbatim)</w:t>
            </w:r>
          </w:p>
          <w:p w14:paraId="329365DA" w14:textId="73902EBE" w:rsidR="0014379B" w:rsidRPr="000C56C9" w:rsidRDefault="0014379B" w:rsidP="00AC553E">
            <w:pPr>
              <w:rPr>
                <w:rFonts w:cs="Times New Roman"/>
              </w:rPr>
            </w:pPr>
            <w:r w:rsidRPr="003F7792">
              <w:rPr>
                <w:rFonts w:cs="Times New Roman"/>
              </w:rPr>
              <w:t>1 = True (Word was said verbatim)</w:t>
            </w:r>
          </w:p>
        </w:tc>
      </w:tr>
      <w:tr w:rsidR="0014379B" w:rsidRPr="000431A1" w14:paraId="7EAEBFB3" w14:textId="77777777" w:rsidTr="005A4EE0">
        <w:tc>
          <w:tcPr>
            <w:tcW w:w="0" w:type="auto"/>
            <w:tcBorders>
              <w:top w:val="single" w:sz="4" w:space="0" w:color="auto"/>
              <w:left w:val="single" w:sz="4" w:space="0" w:color="auto"/>
              <w:bottom w:val="single" w:sz="4" w:space="0" w:color="auto"/>
              <w:right w:val="single" w:sz="4" w:space="0" w:color="auto"/>
            </w:tcBorders>
          </w:tcPr>
          <w:p w14:paraId="5C35C4C3" w14:textId="3ADBB62A" w:rsidR="0014379B" w:rsidRPr="00207C6F" w:rsidRDefault="0014379B" w:rsidP="005A4EE0">
            <w:pPr>
              <w:jc w:val="center"/>
              <w:rPr>
                <w:rFonts w:cs="Times New Roman"/>
                <w:highlight w:val="yellow"/>
              </w:rPr>
            </w:pPr>
            <w:r w:rsidRPr="00AC553E">
              <w:rPr>
                <w:rFonts w:cs="Times New Roman"/>
              </w:rPr>
              <w:t>OneI</w:t>
            </w:r>
          </w:p>
        </w:tc>
        <w:tc>
          <w:tcPr>
            <w:tcW w:w="0" w:type="auto"/>
            <w:tcBorders>
              <w:top w:val="single" w:sz="4" w:space="0" w:color="auto"/>
              <w:left w:val="single" w:sz="4" w:space="0" w:color="auto"/>
              <w:bottom w:val="single" w:sz="4" w:space="0" w:color="auto"/>
              <w:right w:val="single" w:sz="4" w:space="0" w:color="auto"/>
            </w:tcBorders>
          </w:tcPr>
          <w:p w14:paraId="15CA4748" w14:textId="04934BA2" w:rsidR="0014379B" w:rsidRDefault="0014379B" w:rsidP="005A4EE0">
            <w:pPr>
              <w:rPr>
                <w:rFonts w:cs="Times New Roman"/>
              </w:rPr>
            </w:pPr>
            <w:r w:rsidRPr="00AC553E">
              <w:rPr>
                <w:rFonts w:cs="Times New Roman"/>
              </w:rPr>
              <w:t>Craft 21 Verbatim Immediate: Subject must say "one"</w:t>
            </w:r>
          </w:p>
        </w:tc>
        <w:tc>
          <w:tcPr>
            <w:tcW w:w="0" w:type="auto"/>
            <w:tcBorders>
              <w:top w:val="single" w:sz="4" w:space="0" w:color="auto"/>
              <w:left w:val="single" w:sz="4" w:space="0" w:color="auto"/>
              <w:bottom w:val="single" w:sz="4" w:space="0" w:color="auto"/>
              <w:right w:val="single" w:sz="4" w:space="0" w:color="auto"/>
            </w:tcBorders>
          </w:tcPr>
          <w:p w14:paraId="032678C2" w14:textId="77777777" w:rsidR="0014379B" w:rsidRPr="003F7792" w:rsidRDefault="0014379B" w:rsidP="00AC553E">
            <w:pPr>
              <w:rPr>
                <w:rFonts w:cs="Times New Roman"/>
              </w:rPr>
            </w:pPr>
            <w:r w:rsidRPr="003F7792">
              <w:rPr>
                <w:rFonts w:cs="Times New Roman"/>
              </w:rPr>
              <w:t>0 = False (Word was not said verbatim)</w:t>
            </w:r>
          </w:p>
          <w:p w14:paraId="0C1D51DA" w14:textId="75F3527C" w:rsidR="0014379B" w:rsidRPr="000C56C9" w:rsidRDefault="0014379B" w:rsidP="00AC553E">
            <w:pPr>
              <w:rPr>
                <w:rFonts w:cs="Times New Roman"/>
              </w:rPr>
            </w:pPr>
            <w:r w:rsidRPr="003F7792">
              <w:rPr>
                <w:rFonts w:cs="Times New Roman"/>
              </w:rPr>
              <w:lastRenderedPageBreak/>
              <w:t>1 = True (Word was said verbatim)</w:t>
            </w:r>
          </w:p>
        </w:tc>
      </w:tr>
      <w:tr w:rsidR="0014379B" w:rsidRPr="000431A1" w14:paraId="5FADE5E2" w14:textId="77777777" w:rsidTr="005A4EE0">
        <w:tc>
          <w:tcPr>
            <w:tcW w:w="0" w:type="auto"/>
            <w:tcBorders>
              <w:top w:val="single" w:sz="4" w:space="0" w:color="auto"/>
              <w:left w:val="single" w:sz="4" w:space="0" w:color="auto"/>
              <w:bottom w:val="single" w:sz="4" w:space="0" w:color="auto"/>
              <w:right w:val="single" w:sz="4" w:space="0" w:color="auto"/>
            </w:tcBorders>
          </w:tcPr>
          <w:p w14:paraId="16BD663E" w14:textId="31DF2E42" w:rsidR="0014379B" w:rsidRPr="00207C6F" w:rsidRDefault="0014379B" w:rsidP="005A4EE0">
            <w:pPr>
              <w:jc w:val="center"/>
              <w:rPr>
                <w:rFonts w:cs="Times New Roman"/>
                <w:highlight w:val="yellow"/>
              </w:rPr>
            </w:pPr>
            <w:r w:rsidRPr="00AC553E">
              <w:rPr>
                <w:rFonts w:cs="Times New Roman"/>
              </w:rPr>
              <w:lastRenderedPageBreak/>
              <w:t>DayI</w:t>
            </w:r>
          </w:p>
        </w:tc>
        <w:tc>
          <w:tcPr>
            <w:tcW w:w="0" w:type="auto"/>
            <w:tcBorders>
              <w:top w:val="single" w:sz="4" w:space="0" w:color="auto"/>
              <w:left w:val="single" w:sz="4" w:space="0" w:color="auto"/>
              <w:bottom w:val="single" w:sz="4" w:space="0" w:color="auto"/>
              <w:right w:val="single" w:sz="4" w:space="0" w:color="auto"/>
            </w:tcBorders>
          </w:tcPr>
          <w:p w14:paraId="7B0804F4" w14:textId="4DC09559" w:rsidR="0014379B" w:rsidRDefault="0014379B" w:rsidP="005A4EE0">
            <w:pPr>
              <w:rPr>
                <w:rFonts w:cs="Times New Roman"/>
              </w:rPr>
            </w:pPr>
            <w:r w:rsidRPr="00AC553E">
              <w:rPr>
                <w:rFonts w:cs="Times New Roman"/>
              </w:rPr>
              <w:t>Craft 21 Verbatim Immediate: Subject must say "day"</w:t>
            </w:r>
          </w:p>
        </w:tc>
        <w:tc>
          <w:tcPr>
            <w:tcW w:w="0" w:type="auto"/>
            <w:tcBorders>
              <w:top w:val="single" w:sz="4" w:space="0" w:color="auto"/>
              <w:left w:val="single" w:sz="4" w:space="0" w:color="auto"/>
              <w:bottom w:val="single" w:sz="4" w:space="0" w:color="auto"/>
              <w:right w:val="single" w:sz="4" w:space="0" w:color="auto"/>
            </w:tcBorders>
          </w:tcPr>
          <w:p w14:paraId="7D359081" w14:textId="77777777" w:rsidR="0014379B" w:rsidRPr="003F7792" w:rsidRDefault="0014379B" w:rsidP="00AC553E">
            <w:pPr>
              <w:rPr>
                <w:rFonts w:cs="Times New Roman"/>
              </w:rPr>
            </w:pPr>
            <w:r w:rsidRPr="003F7792">
              <w:rPr>
                <w:rFonts w:cs="Times New Roman"/>
              </w:rPr>
              <w:t>0 = False (Word was not said verbatim)</w:t>
            </w:r>
          </w:p>
          <w:p w14:paraId="7DB2F9D3" w14:textId="0AF5A046" w:rsidR="0014379B" w:rsidRPr="000C56C9" w:rsidRDefault="0014379B" w:rsidP="00AC553E">
            <w:pPr>
              <w:rPr>
                <w:rFonts w:cs="Times New Roman"/>
              </w:rPr>
            </w:pPr>
            <w:r w:rsidRPr="003F7792">
              <w:rPr>
                <w:rFonts w:cs="Times New Roman"/>
              </w:rPr>
              <w:t>1 = True (Word was said verbatim)</w:t>
            </w:r>
          </w:p>
        </w:tc>
      </w:tr>
      <w:tr w:rsidR="0014379B" w:rsidRPr="000431A1" w14:paraId="7C89352E" w14:textId="77777777" w:rsidTr="005A4EE0">
        <w:tc>
          <w:tcPr>
            <w:tcW w:w="0" w:type="auto"/>
            <w:tcBorders>
              <w:top w:val="single" w:sz="4" w:space="0" w:color="auto"/>
              <w:left w:val="single" w:sz="4" w:space="0" w:color="auto"/>
              <w:bottom w:val="single" w:sz="4" w:space="0" w:color="auto"/>
              <w:right w:val="single" w:sz="4" w:space="0" w:color="auto"/>
            </w:tcBorders>
          </w:tcPr>
          <w:p w14:paraId="2D58E9B1" w14:textId="2F058ADD" w:rsidR="0014379B" w:rsidRPr="00207C6F" w:rsidRDefault="0014379B" w:rsidP="005A4EE0">
            <w:pPr>
              <w:jc w:val="center"/>
              <w:rPr>
                <w:rFonts w:cs="Times New Roman"/>
                <w:highlight w:val="yellow"/>
              </w:rPr>
            </w:pPr>
            <w:r w:rsidRPr="00AC553E">
              <w:rPr>
                <w:rFonts w:cs="Times New Roman"/>
              </w:rPr>
              <w:t>He2I</w:t>
            </w:r>
          </w:p>
        </w:tc>
        <w:tc>
          <w:tcPr>
            <w:tcW w:w="0" w:type="auto"/>
            <w:tcBorders>
              <w:top w:val="single" w:sz="4" w:space="0" w:color="auto"/>
              <w:left w:val="single" w:sz="4" w:space="0" w:color="auto"/>
              <w:bottom w:val="single" w:sz="4" w:space="0" w:color="auto"/>
              <w:right w:val="single" w:sz="4" w:space="0" w:color="auto"/>
            </w:tcBorders>
          </w:tcPr>
          <w:p w14:paraId="4709F5EE" w14:textId="7734A89B" w:rsidR="0014379B" w:rsidRDefault="0014379B" w:rsidP="005A4EE0">
            <w:pPr>
              <w:rPr>
                <w:rFonts w:cs="Times New Roman"/>
              </w:rPr>
            </w:pPr>
            <w:r w:rsidRPr="00AC553E">
              <w:rPr>
                <w:rFonts w:cs="Times New Roman"/>
              </w:rPr>
              <w:t>Craft 21 Verbatim Immediate: Subject must say "he"</w:t>
            </w:r>
          </w:p>
        </w:tc>
        <w:tc>
          <w:tcPr>
            <w:tcW w:w="0" w:type="auto"/>
            <w:tcBorders>
              <w:top w:val="single" w:sz="4" w:space="0" w:color="auto"/>
              <w:left w:val="single" w:sz="4" w:space="0" w:color="auto"/>
              <w:bottom w:val="single" w:sz="4" w:space="0" w:color="auto"/>
              <w:right w:val="single" w:sz="4" w:space="0" w:color="auto"/>
            </w:tcBorders>
          </w:tcPr>
          <w:p w14:paraId="3A73ECA7" w14:textId="77777777" w:rsidR="0014379B" w:rsidRPr="003F7792" w:rsidRDefault="0014379B" w:rsidP="00AC553E">
            <w:pPr>
              <w:rPr>
                <w:rFonts w:cs="Times New Roman"/>
              </w:rPr>
            </w:pPr>
            <w:r w:rsidRPr="003F7792">
              <w:rPr>
                <w:rFonts w:cs="Times New Roman"/>
              </w:rPr>
              <w:t>0 = False (Word was not said verbatim)</w:t>
            </w:r>
          </w:p>
          <w:p w14:paraId="642C8200" w14:textId="0C4A8E59" w:rsidR="0014379B" w:rsidRPr="000C56C9" w:rsidRDefault="0014379B" w:rsidP="00AC553E">
            <w:pPr>
              <w:rPr>
                <w:rFonts w:cs="Times New Roman"/>
              </w:rPr>
            </w:pPr>
            <w:r w:rsidRPr="003F7792">
              <w:rPr>
                <w:rFonts w:cs="Times New Roman"/>
              </w:rPr>
              <w:t>1 = True (Word was said verbatim)</w:t>
            </w:r>
          </w:p>
        </w:tc>
      </w:tr>
      <w:tr w:rsidR="0014379B" w:rsidRPr="000431A1" w14:paraId="405C4E06" w14:textId="77777777" w:rsidTr="005A4EE0">
        <w:tc>
          <w:tcPr>
            <w:tcW w:w="0" w:type="auto"/>
            <w:tcBorders>
              <w:top w:val="single" w:sz="4" w:space="0" w:color="auto"/>
              <w:left w:val="single" w:sz="4" w:space="0" w:color="auto"/>
              <w:bottom w:val="single" w:sz="4" w:space="0" w:color="auto"/>
              <w:right w:val="single" w:sz="4" w:space="0" w:color="auto"/>
            </w:tcBorders>
          </w:tcPr>
          <w:p w14:paraId="36CA1954" w14:textId="7001E9FF" w:rsidR="0014379B" w:rsidRPr="00207C6F" w:rsidRDefault="0014379B" w:rsidP="005A4EE0">
            <w:pPr>
              <w:jc w:val="center"/>
              <w:rPr>
                <w:rFonts w:cs="Times New Roman"/>
                <w:highlight w:val="yellow"/>
              </w:rPr>
            </w:pPr>
            <w:r w:rsidRPr="00AC553E">
              <w:rPr>
                <w:rFonts w:cs="Times New Roman"/>
              </w:rPr>
              <w:t>KickedI</w:t>
            </w:r>
          </w:p>
        </w:tc>
        <w:tc>
          <w:tcPr>
            <w:tcW w:w="0" w:type="auto"/>
            <w:tcBorders>
              <w:top w:val="single" w:sz="4" w:space="0" w:color="auto"/>
              <w:left w:val="single" w:sz="4" w:space="0" w:color="auto"/>
              <w:bottom w:val="single" w:sz="4" w:space="0" w:color="auto"/>
              <w:right w:val="single" w:sz="4" w:space="0" w:color="auto"/>
            </w:tcBorders>
          </w:tcPr>
          <w:p w14:paraId="023A697C" w14:textId="3D60A71A" w:rsidR="0014379B" w:rsidRDefault="0014379B" w:rsidP="005A4EE0">
            <w:pPr>
              <w:rPr>
                <w:rFonts w:cs="Times New Roman"/>
              </w:rPr>
            </w:pPr>
            <w:r w:rsidRPr="00AC553E">
              <w:rPr>
                <w:rFonts w:cs="Times New Roman"/>
              </w:rPr>
              <w:t>Craft 21 Verbatim Immediate: Subject must say "kicked"</w:t>
            </w:r>
          </w:p>
        </w:tc>
        <w:tc>
          <w:tcPr>
            <w:tcW w:w="0" w:type="auto"/>
            <w:tcBorders>
              <w:top w:val="single" w:sz="4" w:space="0" w:color="auto"/>
              <w:left w:val="single" w:sz="4" w:space="0" w:color="auto"/>
              <w:bottom w:val="single" w:sz="4" w:space="0" w:color="auto"/>
              <w:right w:val="single" w:sz="4" w:space="0" w:color="auto"/>
            </w:tcBorders>
          </w:tcPr>
          <w:p w14:paraId="177B864B" w14:textId="77777777" w:rsidR="0014379B" w:rsidRPr="003F7792" w:rsidRDefault="0014379B" w:rsidP="00AC553E">
            <w:pPr>
              <w:rPr>
                <w:rFonts w:cs="Times New Roman"/>
              </w:rPr>
            </w:pPr>
            <w:r w:rsidRPr="003F7792">
              <w:rPr>
                <w:rFonts w:cs="Times New Roman"/>
              </w:rPr>
              <w:t>0 = False (Word was not said verbatim)</w:t>
            </w:r>
          </w:p>
          <w:p w14:paraId="15ED75D8" w14:textId="78DBAFBA" w:rsidR="0014379B" w:rsidRPr="000C56C9" w:rsidRDefault="0014379B" w:rsidP="00AC553E">
            <w:pPr>
              <w:rPr>
                <w:rFonts w:cs="Times New Roman"/>
              </w:rPr>
            </w:pPr>
            <w:r w:rsidRPr="003F7792">
              <w:rPr>
                <w:rFonts w:cs="Times New Roman"/>
              </w:rPr>
              <w:t>1 = True (Word was said verbatim)</w:t>
            </w:r>
          </w:p>
        </w:tc>
      </w:tr>
      <w:tr w:rsidR="0014379B" w:rsidRPr="000431A1" w14:paraId="2C3CED15" w14:textId="77777777" w:rsidTr="005A4EE0">
        <w:tc>
          <w:tcPr>
            <w:tcW w:w="0" w:type="auto"/>
            <w:tcBorders>
              <w:top w:val="single" w:sz="4" w:space="0" w:color="auto"/>
              <w:left w:val="single" w:sz="4" w:space="0" w:color="auto"/>
              <w:bottom w:val="single" w:sz="4" w:space="0" w:color="auto"/>
              <w:right w:val="single" w:sz="4" w:space="0" w:color="auto"/>
            </w:tcBorders>
          </w:tcPr>
          <w:p w14:paraId="302A01A4" w14:textId="605AC390" w:rsidR="0014379B" w:rsidRPr="00207C6F" w:rsidRDefault="0014379B" w:rsidP="005A4EE0">
            <w:pPr>
              <w:jc w:val="center"/>
              <w:rPr>
                <w:rFonts w:cs="Times New Roman"/>
                <w:highlight w:val="yellow"/>
              </w:rPr>
            </w:pPr>
            <w:r w:rsidRPr="00AC553E">
              <w:rPr>
                <w:rFonts w:cs="Times New Roman"/>
              </w:rPr>
              <w:t>BallI</w:t>
            </w:r>
          </w:p>
        </w:tc>
        <w:tc>
          <w:tcPr>
            <w:tcW w:w="0" w:type="auto"/>
            <w:tcBorders>
              <w:top w:val="single" w:sz="4" w:space="0" w:color="auto"/>
              <w:left w:val="single" w:sz="4" w:space="0" w:color="auto"/>
              <w:bottom w:val="single" w:sz="4" w:space="0" w:color="auto"/>
              <w:right w:val="single" w:sz="4" w:space="0" w:color="auto"/>
            </w:tcBorders>
          </w:tcPr>
          <w:p w14:paraId="568DB2AA" w14:textId="4D6FA930" w:rsidR="0014379B" w:rsidRDefault="0014379B" w:rsidP="005A4EE0">
            <w:pPr>
              <w:rPr>
                <w:rFonts w:cs="Times New Roman"/>
              </w:rPr>
            </w:pPr>
            <w:r w:rsidRPr="00AC553E">
              <w:rPr>
                <w:rFonts w:cs="Times New Roman"/>
              </w:rPr>
              <w:t>Craft 21 Verbatim Immediate: Subject must say "ball"</w:t>
            </w:r>
          </w:p>
        </w:tc>
        <w:tc>
          <w:tcPr>
            <w:tcW w:w="0" w:type="auto"/>
            <w:tcBorders>
              <w:top w:val="single" w:sz="4" w:space="0" w:color="auto"/>
              <w:left w:val="single" w:sz="4" w:space="0" w:color="auto"/>
              <w:bottom w:val="single" w:sz="4" w:space="0" w:color="auto"/>
              <w:right w:val="single" w:sz="4" w:space="0" w:color="auto"/>
            </w:tcBorders>
          </w:tcPr>
          <w:p w14:paraId="05A19A1A" w14:textId="77777777" w:rsidR="0014379B" w:rsidRPr="003F7792" w:rsidRDefault="0014379B" w:rsidP="00AC553E">
            <w:pPr>
              <w:rPr>
                <w:rFonts w:cs="Times New Roman"/>
              </w:rPr>
            </w:pPr>
            <w:r w:rsidRPr="003F7792">
              <w:rPr>
                <w:rFonts w:cs="Times New Roman"/>
              </w:rPr>
              <w:t>0 = False (Word was not said verbatim)</w:t>
            </w:r>
          </w:p>
          <w:p w14:paraId="150C058B" w14:textId="23A178F1" w:rsidR="0014379B" w:rsidRPr="000C56C9" w:rsidRDefault="0014379B" w:rsidP="00AC553E">
            <w:pPr>
              <w:rPr>
                <w:rFonts w:cs="Times New Roman"/>
              </w:rPr>
            </w:pPr>
            <w:r w:rsidRPr="003F7792">
              <w:rPr>
                <w:rFonts w:cs="Times New Roman"/>
              </w:rPr>
              <w:t>1 = True (Word was said verbatim)</w:t>
            </w:r>
          </w:p>
        </w:tc>
      </w:tr>
      <w:tr w:rsidR="0014379B" w:rsidRPr="000431A1" w14:paraId="15E1AAC7" w14:textId="77777777" w:rsidTr="005A4EE0">
        <w:tc>
          <w:tcPr>
            <w:tcW w:w="0" w:type="auto"/>
            <w:tcBorders>
              <w:top w:val="single" w:sz="4" w:space="0" w:color="auto"/>
              <w:left w:val="single" w:sz="4" w:space="0" w:color="auto"/>
              <w:bottom w:val="single" w:sz="4" w:space="0" w:color="auto"/>
              <w:right w:val="single" w:sz="4" w:space="0" w:color="auto"/>
            </w:tcBorders>
          </w:tcPr>
          <w:p w14:paraId="386014B9" w14:textId="2D3C96A6" w:rsidR="0014379B" w:rsidRPr="00207C6F" w:rsidRDefault="0014379B" w:rsidP="005A4EE0">
            <w:pPr>
              <w:jc w:val="center"/>
              <w:rPr>
                <w:rFonts w:cs="Times New Roman"/>
                <w:highlight w:val="yellow"/>
              </w:rPr>
            </w:pPr>
            <w:r w:rsidRPr="00AC553E">
              <w:rPr>
                <w:rFonts w:cs="Times New Roman"/>
              </w:rPr>
              <w:t>SoI</w:t>
            </w:r>
          </w:p>
        </w:tc>
        <w:tc>
          <w:tcPr>
            <w:tcW w:w="0" w:type="auto"/>
            <w:tcBorders>
              <w:top w:val="single" w:sz="4" w:space="0" w:color="auto"/>
              <w:left w:val="single" w:sz="4" w:space="0" w:color="auto"/>
              <w:bottom w:val="single" w:sz="4" w:space="0" w:color="auto"/>
              <w:right w:val="single" w:sz="4" w:space="0" w:color="auto"/>
            </w:tcBorders>
          </w:tcPr>
          <w:p w14:paraId="5907CBBB" w14:textId="3158D0CF" w:rsidR="0014379B" w:rsidRDefault="0014379B" w:rsidP="005A4EE0">
            <w:pPr>
              <w:rPr>
                <w:rFonts w:cs="Times New Roman"/>
              </w:rPr>
            </w:pPr>
            <w:r w:rsidRPr="00AC553E">
              <w:rPr>
                <w:rFonts w:cs="Times New Roman"/>
              </w:rPr>
              <w:t>Craft 21 Verbatim Immediate: Subject must say "so"</w:t>
            </w:r>
          </w:p>
        </w:tc>
        <w:tc>
          <w:tcPr>
            <w:tcW w:w="0" w:type="auto"/>
            <w:tcBorders>
              <w:top w:val="single" w:sz="4" w:space="0" w:color="auto"/>
              <w:left w:val="single" w:sz="4" w:space="0" w:color="auto"/>
              <w:bottom w:val="single" w:sz="4" w:space="0" w:color="auto"/>
              <w:right w:val="single" w:sz="4" w:space="0" w:color="auto"/>
            </w:tcBorders>
          </w:tcPr>
          <w:p w14:paraId="4F748417" w14:textId="77777777" w:rsidR="0014379B" w:rsidRPr="003F7792" w:rsidRDefault="0014379B" w:rsidP="00AC553E">
            <w:pPr>
              <w:rPr>
                <w:rFonts w:cs="Times New Roman"/>
              </w:rPr>
            </w:pPr>
            <w:r w:rsidRPr="003F7792">
              <w:rPr>
                <w:rFonts w:cs="Times New Roman"/>
              </w:rPr>
              <w:t>0 = False (Word was not said verbatim)</w:t>
            </w:r>
          </w:p>
          <w:p w14:paraId="1B1FAC90" w14:textId="43FC387A" w:rsidR="0014379B" w:rsidRPr="000C56C9" w:rsidRDefault="0014379B" w:rsidP="00AC553E">
            <w:pPr>
              <w:rPr>
                <w:rFonts w:cs="Times New Roman"/>
              </w:rPr>
            </w:pPr>
            <w:r w:rsidRPr="003F7792">
              <w:rPr>
                <w:rFonts w:cs="Times New Roman"/>
              </w:rPr>
              <w:t>1 = True (Word was said verbatim)</w:t>
            </w:r>
          </w:p>
        </w:tc>
      </w:tr>
      <w:tr w:rsidR="0014379B" w:rsidRPr="000431A1" w14:paraId="6417CCB8" w14:textId="77777777" w:rsidTr="005A4EE0">
        <w:tc>
          <w:tcPr>
            <w:tcW w:w="0" w:type="auto"/>
            <w:tcBorders>
              <w:top w:val="single" w:sz="4" w:space="0" w:color="auto"/>
              <w:left w:val="single" w:sz="4" w:space="0" w:color="auto"/>
              <w:bottom w:val="single" w:sz="4" w:space="0" w:color="auto"/>
              <w:right w:val="single" w:sz="4" w:space="0" w:color="auto"/>
            </w:tcBorders>
          </w:tcPr>
          <w:p w14:paraId="0D61643F" w14:textId="2BDA4E2C" w:rsidR="0014379B" w:rsidRPr="00207C6F" w:rsidRDefault="0014379B" w:rsidP="005A4EE0">
            <w:pPr>
              <w:jc w:val="center"/>
              <w:rPr>
                <w:rFonts w:cs="Times New Roman"/>
                <w:highlight w:val="yellow"/>
              </w:rPr>
            </w:pPr>
            <w:r w:rsidRPr="00AC553E">
              <w:rPr>
                <w:rFonts w:cs="Times New Roman"/>
              </w:rPr>
              <w:t>HardI</w:t>
            </w:r>
          </w:p>
        </w:tc>
        <w:tc>
          <w:tcPr>
            <w:tcW w:w="0" w:type="auto"/>
            <w:tcBorders>
              <w:top w:val="single" w:sz="4" w:space="0" w:color="auto"/>
              <w:left w:val="single" w:sz="4" w:space="0" w:color="auto"/>
              <w:bottom w:val="single" w:sz="4" w:space="0" w:color="auto"/>
              <w:right w:val="single" w:sz="4" w:space="0" w:color="auto"/>
            </w:tcBorders>
          </w:tcPr>
          <w:p w14:paraId="6C4F7118" w14:textId="31EB90E4" w:rsidR="0014379B" w:rsidRDefault="0014379B" w:rsidP="005A4EE0">
            <w:pPr>
              <w:rPr>
                <w:rFonts w:cs="Times New Roman"/>
              </w:rPr>
            </w:pPr>
            <w:r w:rsidRPr="00AC553E">
              <w:rPr>
                <w:rFonts w:cs="Times New Roman"/>
              </w:rPr>
              <w:t>Craft 21 Verbatim Immediate: Subject must say "hard"</w:t>
            </w:r>
          </w:p>
        </w:tc>
        <w:tc>
          <w:tcPr>
            <w:tcW w:w="0" w:type="auto"/>
            <w:tcBorders>
              <w:top w:val="single" w:sz="4" w:space="0" w:color="auto"/>
              <w:left w:val="single" w:sz="4" w:space="0" w:color="auto"/>
              <w:bottom w:val="single" w:sz="4" w:space="0" w:color="auto"/>
              <w:right w:val="single" w:sz="4" w:space="0" w:color="auto"/>
            </w:tcBorders>
          </w:tcPr>
          <w:p w14:paraId="22E6B2A5" w14:textId="77777777" w:rsidR="0014379B" w:rsidRPr="003F7792" w:rsidRDefault="0014379B" w:rsidP="00AC553E">
            <w:pPr>
              <w:rPr>
                <w:rFonts w:cs="Times New Roman"/>
              </w:rPr>
            </w:pPr>
            <w:r w:rsidRPr="003F7792">
              <w:rPr>
                <w:rFonts w:cs="Times New Roman"/>
              </w:rPr>
              <w:t>0 = False (Word was not said verbatim)</w:t>
            </w:r>
          </w:p>
          <w:p w14:paraId="3EB28601" w14:textId="07603804" w:rsidR="0014379B" w:rsidRPr="000C56C9" w:rsidRDefault="0014379B" w:rsidP="00AC553E">
            <w:pPr>
              <w:rPr>
                <w:rFonts w:cs="Times New Roman"/>
              </w:rPr>
            </w:pPr>
            <w:r w:rsidRPr="003F7792">
              <w:rPr>
                <w:rFonts w:cs="Times New Roman"/>
              </w:rPr>
              <w:t>1 = True (Word was said verbatim)</w:t>
            </w:r>
          </w:p>
        </w:tc>
      </w:tr>
      <w:tr w:rsidR="0014379B" w:rsidRPr="000431A1" w14:paraId="4EAB6449" w14:textId="77777777" w:rsidTr="005A4EE0">
        <w:tc>
          <w:tcPr>
            <w:tcW w:w="0" w:type="auto"/>
            <w:tcBorders>
              <w:top w:val="single" w:sz="4" w:space="0" w:color="auto"/>
              <w:left w:val="single" w:sz="4" w:space="0" w:color="auto"/>
              <w:bottom w:val="single" w:sz="4" w:space="0" w:color="auto"/>
              <w:right w:val="single" w:sz="4" w:space="0" w:color="auto"/>
            </w:tcBorders>
          </w:tcPr>
          <w:p w14:paraId="0015A562" w14:textId="1C831E37" w:rsidR="0014379B" w:rsidRPr="00207C6F" w:rsidRDefault="0014379B" w:rsidP="005A4EE0">
            <w:pPr>
              <w:jc w:val="center"/>
              <w:rPr>
                <w:rFonts w:cs="Times New Roman"/>
                <w:highlight w:val="yellow"/>
              </w:rPr>
            </w:pPr>
            <w:r w:rsidRPr="00AC553E">
              <w:rPr>
                <w:rFonts w:cs="Times New Roman"/>
              </w:rPr>
              <w:t>ItI</w:t>
            </w:r>
          </w:p>
        </w:tc>
        <w:tc>
          <w:tcPr>
            <w:tcW w:w="0" w:type="auto"/>
            <w:tcBorders>
              <w:top w:val="single" w:sz="4" w:space="0" w:color="auto"/>
              <w:left w:val="single" w:sz="4" w:space="0" w:color="auto"/>
              <w:bottom w:val="single" w:sz="4" w:space="0" w:color="auto"/>
              <w:right w:val="single" w:sz="4" w:space="0" w:color="auto"/>
            </w:tcBorders>
          </w:tcPr>
          <w:p w14:paraId="597661B7" w14:textId="4CF36ED7" w:rsidR="0014379B" w:rsidRDefault="0014379B" w:rsidP="005A4EE0">
            <w:pPr>
              <w:rPr>
                <w:rFonts w:cs="Times New Roman"/>
              </w:rPr>
            </w:pPr>
            <w:r w:rsidRPr="00AC553E">
              <w:rPr>
                <w:rFonts w:cs="Times New Roman"/>
              </w:rPr>
              <w:t>Craft 21 Verbatim Immediate: Subject must say "it"</w:t>
            </w:r>
          </w:p>
        </w:tc>
        <w:tc>
          <w:tcPr>
            <w:tcW w:w="0" w:type="auto"/>
            <w:tcBorders>
              <w:top w:val="single" w:sz="4" w:space="0" w:color="auto"/>
              <w:left w:val="single" w:sz="4" w:space="0" w:color="auto"/>
              <w:bottom w:val="single" w:sz="4" w:space="0" w:color="auto"/>
              <w:right w:val="single" w:sz="4" w:space="0" w:color="auto"/>
            </w:tcBorders>
          </w:tcPr>
          <w:p w14:paraId="4EA5818C" w14:textId="77777777" w:rsidR="0014379B" w:rsidRPr="003F7792" w:rsidRDefault="0014379B" w:rsidP="00AC553E">
            <w:pPr>
              <w:rPr>
                <w:rFonts w:cs="Times New Roman"/>
              </w:rPr>
            </w:pPr>
            <w:r w:rsidRPr="003F7792">
              <w:rPr>
                <w:rFonts w:cs="Times New Roman"/>
              </w:rPr>
              <w:t>0 = False (Word was not said verbatim)</w:t>
            </w:r>
          </w:p>
          <w:p w14:paraId="2D8F7D67" w14:textId="3E67A51C" w:rsidR="0014379B" w:rsidRPr="000C56C9" w:rsidRDefault="0014379B" w:rsidP="00AC553E">
            <w:pPr>
              <w:rPr>
                <w:rFonts w:cs="Times New Roman"/>
              </w:rPr>
            </w:pPr>
            <w:r w:rsidRPr="003F7792">
              <w:rPr>
                <w:rFonts w:cs="Times New Roman"/>
              </w:rPr>
              <w:t>1 = True (Word was said verbatim)</w:t>
            </w:r>
          </w:p>
        </w:tc>
      </w:tr>
      <w:tr w:rsidR="0014379B" w:rsidRPr="000431A1" w14:paraId="4867695D" w14:textId="77777777" w:rsidTr="005A4EE0">
        <w:tc>
          <w:tcPr>
            <w:tcW w:w="0" w:type="auto"/>
            <w:tcBorders>
              <w:top w:val="single" w:sz="4" w:space="0" w:color="auto"/>
              <w:left w:val="single" w:sz="4" w:space="0" w:color="auto"/>
              <w:bottom w:val="single" w:sz="4" w:space="0" w:color="auto"/>
              <w:right w:val="single" w:sz="4" w:space="0" w:color="auto"/>
            </w:tcBorders>
          </w:tcPr>
          <w:p w14:paraId="20331166" w14:textId="2F7936E8" w:rsidR="0014379B" w:rsidRPr="00207C6F" w:rsidRDefault="0014379B" w:rsidP="005A4EE0">
            <w:pPr>
              <w:jc w:val="center"/>
              <w:rPr>
                <w:rFonts w:cs="Times New Roman"/>
                <w:highlight w:val="yellow"/>
              </w:rPr>
            </w:pPr>
            <w:r w:rsidRPr="00AC553E">
              <w:rPr>
                <w:rFonts w:cs="Times New Roman"/>
              </w:rPr>
              <w:t>WentI</w:t>
            </w:r>
          </w:p>
        </w:tc>
        <w:tc>
          <w:tcPr>
            <w:tcW w:w="0" w:type="auto"/>
            <w:tcBorders>
              <w:top w:val="single" w:sz="4" w:space="0" w:color="auto"/>
              <w:left w:val="single" w:sz="4" w:space="0" w:color="auto"/>
              <w:bottom w:val="single" w:sz="4" w:space="0" w:color="auto"/>
              <w:right w:val="single" w:sz="4" w:space="0" w:color="auto"/>
            </w:tcBorders>
          </w:tcPr>
          <w:p w14:paraId="622F3777" w14:textId="43D0EA1C" w:rsidR="0014379B" w:rsidRDefault="0014379B" w:rsidP="005A4EE0">
            <w:pPr>
              <w:rPr>
                <w:rFonts w:cs="Times New Roman"/>
              </w:rPr>
            </w:pPr>
            <w:r w:rsidRPr="00AC553E">
              <w:rPr>
                <w:rFonts w:cs="Times New Roman"/>
              </w:rPr>
              <w:t>Craft 21 Verbatim Immediate: Subject must say "went"</w:t>
            </w:r>
          </w:p>
        </w:tc>
        <w:tc>
          <w:tcPr>
            <w:tcW w:w="0" w:type="auto"/>
            <w:tcBorders>
              <w:top w:val="single" w:sz="4" w:space="0" w:color="auto"/>
              <w:left w:val="single" w:sz="4" w:space="0" w:color="auto"/>
              <w:bottom w:val="single" w:sz="4" w:space="0" w:color="auto"/>
              <w:right w:val="single" w:sz="4" w:space="0" w:color="auto"/>
            </w:tcBorders>
          </w:tcPr>
          <w:p w14:paraId="123017C9" w14:textId="77777777" w:rsidR="0014379B" w:rsidRPr="003F7792" w:rsidRDefault="0014379B" w:rsidP="00AC553E">
            <w:pPr>
              <w:rPr>
                <w:rFonts w:cs="Times New Roman"/>
              </w:rPr>
            </w:pPr>
            <w:r w:rsidRPr="003F7792">
              <w:rPr>
                <w:rFonts w:cs="Times New Roman"/>
              </w:rPr>
              <w:t>0 = False (Word was not said verbatim)</w:t>
            </w:r>
          </w:p>
          <w:p w14:paraId="486FC006" w14:textId="5A0D483E" w:rsidR="0014379B" w:rsidRPr="000C56C9" w:rsidRDefault="0014379B" w:rsidP="00AC553E">
            <w:pPr>
              <w:rPr>
                <w:rFonts w:cs="Times New Roman"/>
              </w:rPr>
            </w:pPr>
            <w:r w:rsidRPr="003F7792">
              <w:rPr>
                <w:rFonts w:cs="Times New Roman"/>
              </w:rPr>
              <w:t>1 = True (Word was said verbatim)</w:t>
            </w:r>
          </w:p>
        </w:tc>
      </w:tr>
      <w:tr w:rsidR="0014379B" w:rsidRPr="000431A1" w14:paraId="035EBCEF" w14:textId="77777777" w:rsidTr="005A4EE0">
        <w:tc>
          <w:tcPr>
            <w:tcW w:w="0" w:type="auto"/>
            <w:tcBorders>
              <w:top w:val="single" w:sz="4" w:space="0" w:color="auto"/>
              <w:left w:val="single" w:sz="4" w:space="0" w:color="auto"/>
              <w:bottom w:val="single" w:sz="4" w:space="0" w:color="auto"/>
              <w:right w:val="single" w:sz="4" w:space="0" w:color="auto"/>
            </w:tcBorders>
          </w:tcPr>
          <w:p w14:paraId="4241FB83" w14:textId="7861E85F" w:rsidR="0014379B" w:rsidRPr="00207C6F" w:rsidRDefault="0014379B" w:rsidP="005A4EE0">
            <w:pPr>
              <w:jc w:val="center"/>
              <w:rPr>
                <w:rFonts w:cs="Times New Roman"/>
                <w:highlight w:val="yellow"/>
              </w:rPr>
            </w:pPr>
            <w:r w:rsidRPr="00AC553E">
              <w:rPr>
                <w:rFonts w:cs="Times New Roman"/>
              </w:rPr>
              <w:t>OverI</w:t>
            </w:r>
          </w:p>
        </w:tc>
        <w:tc>
          <w:tcPr>
            <w:tcW w:w="0" w:type="auto"/>
            <w:tcBorders>
              <w:top w:val="single" w:sz="4" w:space="0" w:color="auto"/>
              <w:left w:val="single" w:sz="4" w:space="0" w:color="auto"/>
              <w:bottom w:val="single" w:sz="4" w:space="0" w:color="auto"/>
              <w:right w:val="single" w:sz="4" w:space="0" w:color="auto"/>
            </w:tcBorders>
          </w:tcPr>
          <w:p w14:paraId="785AAB8D" w14:textId="0B769790" w:rsidR="0014379B" w:rsidRDefault="0014379B" w:rsidP="005A4EE0">
            <w:pPr>
              <w:rPr>
                <w:rFonts w:cs="Times New Roman"/>
              </w:rPr>
            </w:pPr>
            <w:r w:rsidRPr="00AC553E">
              <w:rPr>
                <w:rFonts w:cs="Times New Roman"/>
              </w:rPr>
              <w:t>Craft 21 Verbatim Immediate: Subject must say "over"</w:t>
            </w:r>
          </w:p>
        </w:tc>
        <w:tc>
          <w:tcPr>
            <w:tcW w:w="0" w:type="auto"/>
            <w:tcBorders>
              <w:top w:val="single" w:sz="4" w:space="0" w:color="auto"/>
              <w:left w:val="single" w:sz="4" w:space="0" w:color="auto"/>
              <w:bottom w:val="single" w:sz="4" w:space="0" w:color="auto"/>
              <w:right w:val="single" w:sz="4" w:space="0" w:color="auto"/>
            </w:tcBorders>
          </w:tcPr>
          <w:p w14:paraId="5280C37A" w14:textId="77777777" w:rsidR="0014379B" w:rsidRPr="003F7792" w:rsidRDefault="0014379B" w:rsidP="00AC553E">
            <w:pPr>
              <w:rPr>
                <w:rFonts w:cs="Times New Roman"/>
              </w:rPr>
            </w:pPr>
            <w:r w:rsidRPr="003F7792">
              <w:rPr>
                <w:rFonts w:cs="Times New Roman"/>
              </w:rPr>
              <w:t>0 = False (Word was not said verbatim)</w:t>
            </w:r>
          </w:p>
          <w:p w14:paraId="49742DB1" w14:textId="30D80A65" w:rsidR="0014379B" w:rsidRPr="000C56C9" w:rsidRDefault="0014379B" w:rsidP="00AC553E">
            <w:pPr>
              <w:rPr>
                <w:rFonts w:cs="Times New Roman"/>
              </w:rPr>
            </w:pPr>
            <w:r w:rsidRPr="003F7792">
              <w:rPr>
                <w:rFonts w:cs="Times New Roman"/>
              </w:rPr>
              <w:t>1 = True (Word was said verbatim)</w:t>
            </w:r>
          </w:p>
        </w:tc>
      </w:tr>
      <w:tr w:rsidR="0014379B" w:rsidRPr="000431A1" w14:paraId="0148B8D9" w14:textId="77777777" w:rsidTr="005A4EE0">
        <w:tc>
          <w:tcPr>
            <w:tcW w:w="0" w:type="auto"/>
            <w:tcBorders>
              <w:top w:val="single" w:sz="4" w:space="0" w:color="auto"/>
              <w:left w:val="single" w:sz="4" w:space="0" w:color="auto"/>
              <w:bottom w:val="single" w:sz="4" w:space="0" w:color="auto"/>
              <w:right w:val="single" w:sz="4" w:space="0" w:color="auto"/>
            </w:tcBorders>
          </w:tcPr>
          <w:p w14:paraId="6482C0A3" w14:textId="1B463ED3" w:rsidR="0014379B" w:rsidRPr="00207C6F" w:rsidRDefault="0014379B" w:rsidP="005A4EE0">
            <w:pPr>
              <w:jc w:val="center"/>
              <w:rPr>
                <w:rFonts w:cs="Times New Roman"/>
                <w:highlight w:val="yellow"/>
              </w:rPr>
            </w:pPr>
            <w:r w:rsidRPr="00AC553E">
              <w:rPr>
                <w:rFonts w:cs="Times New Roman"/>
              </w:rPr>
              <w:t>NeighborsI</w:t>
            </w:r>
          </w:p>
        </w:tc>
        <w:tc>
          <w:tcPr>
            <w:tcW w:w="0" w:type="auto"/>
            <w:tcBorders>
              <w:top w:val="single" w:sz="4" w:space="0" w:color="auto"/>
              <w:left w:val="single" w:sz="4" w:space="0" w:color="auto"/>
              <w:bottom w:val="single" w:sz="4" w:space="0" w:color="auto"/>
              <w:right w:val="single" w:sz="4" w:space="0" w:color="auto"/>
            </w:tcBorders>
          </w:tcPr>
          <w:p w14:paraId="072526AD" w14:textId="1B559078" w:rsidR="0014379B" w:rsidRDefault="0014379B" w:rsidP="005A4EE0">
            <w:pPr>
              <w:rPr>
                <w:rFonts w:cs="Times New Roman"/>
              </w:rPr>
            </w:pPr>
            <w:r w:rsidRPr="00AC553E">
              <w:rPr>
                <w:rFonts w:cs="Times New Roman"/>
              </w:rPr>
              <w:t>Craft 21 Verbatim Immediate: Subject must say "neighbor's"</w:t>
            </w:r>
          </w:p>
        </w:tc>
        <w:tc>
          <w:tcPr>
            <w:tcW w:w="0" w:type="auto"/>
            <w:tcBorders>
              <w:top w:val="single" w:sz="4" w:space="0" w:color="auto"/>
              <w:left w:val="single" w:sz="4" w:space="0" w:color="auto"/>
              <w:bottom w:val="single" w:sz="4" w:space="0" w:color="auto"/>
              <w:right w:val="single" w:sz="4" w:space="0" w:color="auto"/>
            </w:tcBorders>
          </w:tcPr>
          <w:p w14:paraId="6A9D8D75" w14:textId="77777777" w:rsidR="0014379B" w:rsidRPr="003F7792" w:rsidRDefault="0014379B" w:rsidP="00AC553E">
            <w:pPr>
              <w:rPr>
                <w:rFonts w:cs="Times New Roman"/>
              </w:rPr>
            </w:pPr>
            <w:r w:rsidRPr="003F7792">
              <w:rPr>
                <w:rFonts w:cs="Times New Roman"/>
              </w:rPr>
              <w:t>0 = False (Word was not said verbatim)</w:t>
            </w:r>
          </w:p>
          <w:p w14:paraId="37497F2F" w14:textId="3948A203" w:rsidR="0014379B" w:rsidRPr="000C56C9" w:rsidRDefault="0014379B" w:rsidP="00AC553E">
            <w:pPr>
              <w:rPr>
                <w:rFonts w:cs="Times New Roman"/>
              </w:rPr>
            </w:pPr>
            <w:r w:rsidRPr="003F7792">
              <w:rPr>
                <w:rFonts w:cs="Times New Roman"/>
              </w:rPr>
              <w:t>1 = True (Word was said verbatim)</w:t>
            </w:r>
          </w:p>
        </w:tc>
      </w:tr>
      <w:tr w:rsidR="0014379B" w:rsidRPr="000431A1" w14:paraId="3A162145" w14:textId="77777777" w:rsidTr="005A4EE0">
        <w:tc>
          <w:tcPr>
            <w:tcW w:w="0" w:type="auto"/>
            <w:tcBorders>
              <w:top w:val="single" w:sz="4" w:space="0" w:color="auto"/>
              <w:left w:val="single" w:sz="4" w:space="0" w:color="auto"/>
              <w:bottom w:val="single" w:sz="4" w:space="0" w:color="auto"/>
              <w:right w:val="single" w:sz="4" w:space="0" w:color="auto"/>
            </w:tcBorders>
          </w:tcPr>
          <w:p w14:paraId="5DE80F7B" w14:textId="5C0A157C" w:rsidR="0014379B" w:rsidRPr="00207C6F" w:rsidRDefault="0014379B" w:rsidP="005A4EE0">
            <w:pPr>
              <w:jc w:val="center"/>
              <w:rPr>
                <w:rFonts w:cs="Times New Roman"/>
                <w:highlight w:val="yellow"/>
              </w:rPr>
            </w:pPr>
            <w:r w:rsidRPr="00AC553E">
              <w:rPr>
                <w:rFonts w:cs="Times New Roman"/>
              </w:rPr>
              <w:t>FenceI</w:t>
            </w:r>
          </w:p>
        </w:tc>
        <w:tc>
          <w:tcPr>
            <w:tcW w:w="0" w:type="auto"/>
            <w:tcBorders>
              <w:top w:val="single" w:sz="4" w:space="0" w:color="auto"/>
              <w:left w:val="single" w:sz="4" w:space="0" w:color="auto"/>
              <w:bottom w:val="single" w:sz="4" w:space="0" w:color="auto"/>
              <w:right w:val="single" w:sz="4" w:space="0" w:color="auto"/>
            </w:tcBorders>
          </w:tcPr>
          <w:p w14:paraId="2AA6D9CC" w14:textId="62736F5D" w:rsidR="0014379B" w:rsidRDefault="0014379B" w:rsidP="005A4EE0">
            <w:pPr>
              <w:rPr>
                <w:rFonts w:cs="Times New Roman"/>
              </w:rPr>
            </w:pPr>
            <w:r w:rsidRPr="00AC553E">
              <w:rPr>
                <w:rFonts w:cs="Times New Roman"/>
              </w:rPr>
              <w:t>Craft 21 Verbatim Immediate: Subject must say "fence"</w:t>
            </w:r>
          </w:p>
        </w:tc>
        <w:tc>
          <w:tcPr>
            <w:tcW w:w="0" w:type="auto"/>
            <w:tcBorders>
              <w:top w:val="single" w:sz="4" w:space="0" w:color="auto"/>
              <w:left w:val="single" w:sz="4" w:space="0" w:color="auto"/>
              <w:bottom w:val="single" w:sz="4" w:space="0" w:color="auto"/>
              <w:right w:val="single" w:sz="4" w:space="0" w:color="auto"/>
            </w:tcBorders>
          </w:tcPr>
          <w:p w14:paraId="04A568B8" w14:textId="77777777" w:rsidR="0014379B" w:rsidRPr="003F7792" w:rsidRDefault="0014379B" w:rsidP="00AC553E">
            <w:pPr>
              <w:rPr>
                <w:rFonts w:cs="Times New Roman"/>
              </w:rPr>
            </w:pPr>
            <w:r w:rsidRPr="003F7792">
              <w:rPr>
                <w:rFonts w:cs="Times New Roman"/>
              </w:rPr>
              <w:t>0 = False (Word was not said verbatim)</w:t>
            </w:r>
          </w:p>
          <w:p w14:paraId="5DFE2C91" w14:textId="58AF0A46" w:rsidR="0014379B" w:rsidRPr="000C56C9" w:rsidRDefault="0014379B" w:rsidP="00AC553E">
            <w:pPr>
              <w:rPr>
                <w:rFonts w:cs="Times New Roman"/>
              </w:rPr>
            </w:pPr>
            <w:r w:rsidRPr="003F7792">
              <w:rPr>
                <w:rFonts w:cs="Times New Roman"/>
              </w:rPr>
              <w:t>1 = True (Word was said verbatim)</w:t>
            </w:r>
          </w:p>
        </w:tc>
      </w:tr>
      <w:tr w:rsidR="0014379B" w:rsidRPr="000431A1" w14:paraId="0394EF38" w14:textId="77777777" w:rsidTr="005A4EE0">
        <w:tc>
          <w:tcPr>
            <w:tcW w:w="0" w:type="auto"/>
            <w:tcBorders>
              <w:top w:val="single" w:sz="4" w:space="0" w:color="auto"/>
              <w:left w:val="single" w:sz="4" w:space="0" w:color="auto"/>
              <w:bottom w:val="single" w:sz="4" w:space="0" w:color="auto"/>
              <w:right w:val="single" w:sz="4" w:space="0" w:color="auto"/>
            </w:tcBorders>
          </w:tcPr>
          <w:p w14:paraId="52F44380" w14:textId="40FD2C1E" w:rsidR="0014379B" w:rsidRPr="00AC553E" w:rsidRDefault="0014379B" w:rsidP="005A4EE0">
            <w:pPr>
              <w:jc w:val="center"/>
              <w:rPr>
                <w:rFonts w:cs="Times New Roman"/>
              </w:rPr>
            </w:pPr>
            <w:r w:rsidRPr="00AC553E">
              <w:rPr>
                <w:rFonts w:cs="Times New Roman"/>
              </w:rPr>
              <w:lastRenderedPageBreak/>
              <w:t>ThreeI</w:t>
            </w:r>
          </w:p>
        </w:tc>
        <w:tc>
          <w:tcPr>
            <w:tcW w:w="0" w:type="auto"/>
            <w:tcBorders>
              <w:top w:val="single" w:sz="4" w:space="0" w:color="auto"/>
              <w:left w:val="single" w:sz="4" w:space="0" w:color="auto"/>
              <w:bottom w:val="single" w:sz="4" w:space="0" w:color="auto"/>
              <w:right w:val="single" w:sz="4" w:space="0" w:color="auto"/>
            </w:tcBorders>
          </w:tcPr>
          <w:p w14:paraId="7FCE6A94" w14:textId="2BA5F418" w:rsidR="0014379B" w:rsidRPr="00AC553E" w:rsidRDefault="0014379B" w:rsidP="005A4EE0">
            <w:pPr>
              <w:rPr>
                <w:rFonts w:cs="Times New Roman"/>
              </w:rPr>
            </w:pPr>
            <w:r w:rsidRPr="00AC553E">
              <w:rPr>
                <w:rFonts w:cs="Times New Roman"/>
              </w:rPr>
              <w:t>Craft 21 Verbatim Immediate: Subject must say "three"</w:t>
            </w:r>
          </w:p>
        </w:tc>
        <w:tc>
          <w:tcPr>
            <w:tcW w:w="0" w:type="auto"/>
            <w:tcBorders>
              <w:top w:val="single" w:sz="4" w:space="0" w:color="auto"/>
              <w:left w:val="single" w:sz="4" w:space="0" w:color="auto"/>
              <w:bottom w:val="single" w:sz="4" w:space="0" w:color="auto"/>
              <w:right w:val="single" w:sz="4" w:space="0" w:color="auto"/>
            </w:tcBorders>
          </w:tcPr>
          <w:p w14:paraId="60CFC32B" w14:textId="77777777" w:rsidR="0014379B" w:rsidRPr="003F7792" w:rsidRDefault="0014379B" w:rsidP="00AC553E">
            <w:pPr>
              <w:rPr>
                <w:rFonts w:cs="Times New Roman"/>
              </w:rPr>
            </w:pPr>
            <w:r w:rsidRPr="003F7792">
              <w:rPr>
                <w:rFonts w:cs="Times New Roman"/>
              </w:rPr>
              <w:t>0 = False (Word was not said verbatim)</w:t>
            </w:r>
          </w:p>
          <w:p w14:paraId="2CDBA1E2" w14:textId="1D7F3412" w:rsidR="0014379B" w:rsidRPr="003F7792" w:rsidRDefault="0014379B" w:rsidP="00AC553E">
            <w:pPr>
              <w:rPr>
                <w:rFonts w:cs="Times New Roman"/>
              </w:rPr>
            </w:pPr>
            <w:r w:rsidRPr="003F7792">
              <w:rPr>
                <w:rFonts w:cs="Times New Roman"/>
              </w:rPr>
              <w:t>1 = True (Word was said verbatim)</w:t>
            </w:r>
          </w:p>
        </w:tc>
      </w:tr>
      <w:tr w:rsidR="0014379B" w:rsidRPr="000431A1" w14:paraId="4F9739E0" w14:textId="77777777" w:rsidTr="005A4EE0">
        <w:tc>
          <w:tcPr>
            <w:tcW w:w="0" w:type="auto"/>
            <w:tcBorders>
              <w:top w:val="single" w:sz="4" w:space="0" w:color="auto"/>
              <w:left w:val="single" w:sz="4" w:space="0" w:color="auto"/>
              <w:bottom w:val="single" w:sz="4" w:space="0" w:color="auto"/>
              <w:right w:val="single" w:sz="4" w:space="0" w:color="auto"/>
            </w:tcBorders>
          </w:tcPr>
          <w:p w14:paraId="03A9F277" w14:textId="7B13D16F" w:rsidR="0014379B" w:rsidRPr="00AC553E" w:rsidRDefault="0014379B" w:rsidP="005A4EE0">
            <w:pPr>
              <w:jc w:val="center"/>
              <w:rPr>
                <w:rFonts w:cs="Times New Roman"/>
              </w:rPr>
            </w:pPr>
            <w:r w:rsidRPr="00AC553E">
              <w:rPr>
                <w:rFonts w:cs="Times New Roman"/>
              </w:rPr>
              <w:t>LargeI</w:t>
            </w:r>
          </w:p>
        </w:tc>
        <w:tc>
          <w:tcPr>
            <w:tcW w:w="0" w:type="auto"/>
            <w:tcBorders>
              <w:top w:val="single" w:sz="4" w:space="0" w:color="auto"/>
              <w:left w:val="single" w:sz="4" w:space="0" w:color="auto"/>
              <w:bottom w:val="single" w:sz="4" w:space="0" w:color="auto"/>
              <w:right w:val="single" w:sz="4" w:space="0" w:color="auto"/>
            </w:tcBorders>
          </w:tcPr>
          <w:p w14:paraId="29C77EC5" w14:textId="1377AF23" w:rsidR="0014379B" w:rsidRPr="00AC553E" w:rsidRDefault="0014379B" w:rsidP="005A4EE0">
            <w:pPr>
              <w:rPr>
                <w:rFonts w:cs="Times New Roman"/>
              </w:rPr>
            </w:pPr>
            <w:r w:rsidRPr="00AC553E">
              <w:rPr>
                <w:rFonts w:cs="Times New Roman"/>
              </w:rPr>
              <w:t>Craft 21 Verbatim Immediate: Subject must say "large"</w:t>
            </w:r>
          </w:p>
        </w:tc>
        <w:tc>
          <w:tcPr>
            <w:tcW w:w="0" w:type="auto"/>
            <w:tcBorders>
              <w:top w:val="single" w:sz="4" w:space="0" w:color="auto"/>
              <w:left w:val="single" w:sz="4" w:space="0" w:color="auto"/>
              <w:bottom w:val="single" w:sz="4" w:space="0" w:color="auto"/>
              <w:right w:val="single" w:sz="4" w:space="0" w:color="auto"/>
            </w:tcBorders>
          </w:tcPr>
          <w:p w14:paraId="4604E329" w14:textId="77777777" w:rsidR="0014379B" w:rsidRPr="003F7792" w:rsidRDefault="0014379B" w:rsidP="00AC553E">
            <w:pPr>
              <w:rPr>
                <w:rFonts w:cs="Times New Roman"/>
              </w:rPr>
            </w:pPr>
            <w:r w:rsidRPr="003F7792">
              <w:rPr>
                <w:rFonts w:cs="Times New Roman"/>
              </w:rPr>
              <w:t>0 = False (Word was not said verbatim)</w:t>
            </w:r>
          </w:p>
          <w:p w14:paraId="6557269A" w14:textId="448B74C2" w:rsidR="0014379B" w:rsidRPr="003F7792" w:rsidRDefault="0014379B" w:rsidP="00AC553E">
            <w:pPr>
              <w:rPr>
                <w:rFonts w:cs="Times New Roman"/>
              </w:rPr>
            </w:pPr>
            <w:r w:rsidRPr="003F7792">
              <w:rPr>
                <w:rFonts w:cs="Times New Roman"/>
              </w:rPr>
              <w:t>1 = True (Word was said verbatim)</w:t>
            </w:r>
          </w:p>
        </w:tc>
      </w:tr>
      <w:tr w:rsidR="0014379B" w:rsidRPr="000431A1" w14:paraId="7DAEC077" w14:textId="77777777" w:rsidTr="005A4EE0">
        <w:tc>
          <w:tcPr>
            <w:tcW w:w="0" w:type="auto"/>
            <w:tcBorders>
              <w:top w:val="single" w:sz="4" w:space="0" w:color="auto"/>
              <w:left w:val="single" w:sz="4" w:space="0" w:color="auto"/>
              <w:bottom w:val="single" w:sz="4" w:space="0" w:color="auto"/>
              <w:right w:val="single" w:sz="4" w:space="0" w:color="auto"/>
            </w:tcBorders>
          </w:tcPr>
          <w:p w14:paraId="77942681" w14:textId="538345E0" w:rsidR="0014379B" w:rsidRPr="00AC553E" w:rsidRDefault="0014379B" w:rsidP="005A4EE0">
            <w:pPr>
              <w:jc w:val="center"/>
              <w:rPr>
                <w:rFonts w:cs="Times New Roman"/>
              </w:rPr>
            </w:pPr>
            <w:r w:rsidRPr="00AC553E">
              <w:rPr>
                <w:rFonts w:cs="Times New Roman"/>
              </w:rPr>
              <w:t>DogsI</w:t>
            </w:r>
          </w:p>
        </w:tc>
        <w:tc>
          <w:tcPr>
            <w:tcW w:w="0" w:type="auto"/>
            <w:tcBorders>
              <w:top w:val="single" w:sz="4" w:space="0" w:color="auto"/>
              <w:left w:val="single" w:sz="4" w:space="0" w:color="auto"/>
              <w:bottom w:val="single" w:sz="4" w:space="0" w:color="auto"/>
              <w:right w:val="single" w:sz="4" w:space="0" w:color="auto"/>
            </w:tcBorders>
          </w:tcPr>
          <w:p w14:paraId="099624CB" w14:textId="363E9608" w:rsidR="0014379B" w:rsidRPr="00AC553E" w:rsidRDefault="0014379B" w:rsidP="005A4EE0">
            <w:pPr>
              <w:rPr>
                <w:rFonts w:cs="Times New Roman"/>
              </w:rPr>
            </w:pPr>
            <w:r w:rsidRPr="00AC553E">
              <w:rPr>
                <w:rFonts w:cs="Times New Roman"/>
              </w:rPr>
              <w:t>Craft 21 Verbatim Immediate: Subject must say "dogs"</w:t>
            </w:r>
          </w:p>
        </w:tc>
        <w:tc>
          <w:tcPr>
            <w:tcW w:w="0" w:type="auto"/>
            <w:tcBorders>
              <w:top w:val="single" w:sz="4" w:space="0" w:color="auto"/>
              <w:left w:val="single" w:sz="4" w:space="0" w:color="auto"/>
              <w:bottom w:val="single" w:sz="4" w:space="0" w:color="auto"/>
              <w:right w:val="single" w:sz="4" w:space="0" w:color="auto"/>
            </w:tcBorders>
          </w:tcPr>
          <w:p w14:paraId="6B4D6FFE" w14:textId="77777777" w:rsidR="0014379B" w:rsidRPr="003F7792" w:rsidRDefault="0014379B" w:rsidP="00AC553E">
            <w:pPr>
              <w:rPr>
                <w:rFonts w:cs="Times New Roman"/>
              </w:rPr>
            </w:pPr>
            <w:r w:rsidRPr="003F7792">
              <w:rPr>
                <w:rFonts w:cs="Times New Roman"/>
              </w:rPr>
              <w:t>0 = False (Word was not said verbatim)</w:t>
            </w:r>
          </w:p>
          <w:p w14:paraId="600E3205" w14:textId="14CE5BFC" w:rsidR="0014379B" w:rsidRPr="003F7792" w:rsidRDefault="0014379B" w:rsidP="00AC553E">
            <w:pPr>
              <w:rPr>
                <w:rFonts w:cs="Times New Roman"/>
              </w:rPr>
            </w:pPr>
            <w:r w:rsidRPr="003F7792">
              <w:rPr>
                <w:rFonts w:cs="Times New Roman"/>
              </w:rPr>
              <w:t>1 = True (Word was said verbatim)</w:t>
            </w:r>
          </w:p>
        </w:tc>
      </w:tr>
      <w:tr w:rsidR="0014379B" w:rsidRPr="000431A1" w14:paraId="781DF2EB" w14:textId="77777777" w:rsidTr="005A4EE0">
        <w:tc>
          <w:tcPr>
            <w:tcW w:w="0" w:type="auto"/>
            <w:tcBorders>
              <w:top w:val="single" w:sz="4" w:space="0" w:color="auto"/>
              <w:left w:val="single" w:sz="4" w:space="0" w:color="auto"/>
              <w:bottom w:val="single" w:sz="4" w:space="0" w:color="auto"/>
              <w:right w:val="single" w:sz="4" w:space="0" w:color="auto"/>
            </w:tcBorders>
          </w:tcPr>
          <w:p w14:paraId="341A9955" w14:textId="7B8FD40F" w:rsidR="0014379B" w:rsidRPr="00AC553E" w:rsidRDefault="0014379B" w:rsidP="005A4EE0">
            <w:pPr>
              <w:jc w:val="center"/>
              <w:rPr>
                <w:rFonts w:cs="Times New Roman"/>
              </w:rPr>
            </w:pPr>
            <w:r w:rsidRPr="00AC553E">
              <w:rPr>
                <w:rFonts w:cs="Times New Roman"/>
              </w:rPr>
              <w:t>LivedI</w:t>
            </w:r>
          </w:p>
        </w:tc>
        <w:tc>
          <w:tcPr>
            <w:tcW w:w="0" w:type="auto"/>
            <w:tcBorders>
              <w:top w:val="single" w:sz="4" w:space="0" w:color="auto"/>
              <w:left w:val="single" w:sz="4" w:space="0" w:color="auto"/>
              <w:bottom w:val="single" w:sz="4" w:space="0" w:color="auto"/>
              <w:right w:val="single" w:sz="4" w:space="0" w:color="auto"/>
            </w:tcBorders>
          </w:tcPr>
          <w:p w14:paraId="7B790E58" w14:textId="2142111B" w:rsidR="0014379B" w:rsidRPr="00AC553E" w:rsidRDefault="0014379B" w:rsidP="005A4EE0">
            <w:pPr>
              <w:rPr>
                <w:rFonts w:cs="Times New Roman"/>
              </w:rPr>
            </w:pPr>
            <w:r w:rsidRPr="00AC553E">
              <w:rPr>
                <w:rFonts w:cs="Times New Roman"/>
              </w:rPr>
              <w:t>Craft 21 Verbatim Immediate: Subject must say "lived"</w:t>
            </w:r>
          </w:p>
        </w:tc>
        <w:tc>
          <w:tcPr>
            <w:tcW w:w="0" w:type="auto"/>
            <w:tcBorders>
              <w:top w:val="single" w:sz="4" w:space="0" w:color="auto"/>
              <w:left w:val="single" w:sz="4" w:space="0" w:color="auto"/>
              <w:bottom w:val="single" w:sz="4" w:space="0" w:color="auto"/>
              <w:right w:val="single" w:sz="4" w:space="0" w:color="auto"/>
            </w:tcBorders>
          </w:tcPr>
          <w:p w14:paraId="7079790B" w14:textId="77777777" w:rsidR="0014379B" w:rsidRPr="003F7792" w:rsidRDefault="0014379B" w:rsidP="00AC553E">
            <w:pPr>
              <w:rPr>
                <w:rFonts w:cs="Times New Roman"/>
              </w:rPr>
            </w:pPr>
            <w:r w:rsidRPr="003F7792">
              <w:rPr>
                <w:rFonts w:cs="Times New Roman"/>
              </w:rPr>
              <w:t>0 = False (Word was not said verbatim)</w:t>
            </w:r>
          </w:p>
          <w:p w14:paraId="6E283635" w14:textId="7F2581A5" w:rsidR="0014379B" w:rsidRPr="003F7792" w:rsidRDefault="0014379B" w:rsidP="00AC553E">
            <w:pPr>
              <w:rPr>
                <w:rFonts w:cs="Times New Roman"/>
              </w:rPr>
            </w:pPr>
            <w:r w:rsidRPr="003F7792">
              <w:rPr>
                <w:rFonts w:cs="Times New Roman"/>
              </w:rPr>
              <w:t>1 = True (Word was said verbatim)</w:t>
            </w:r>
          </w:p>
        </w:tc>
      </w:tr>
      <w:tr w:rsidR="0014379B" w:rsidRPr="000431A1" w14:paraId="7B67D1FB" w14:textId="77777777" w:rsidTr="005A4EE0">
        <w:tc>
          <w:tcPr>
            <w:tcW w:w="0" w:type="auto"/>
            <w:tcBorders>
              <w:top w:val="single" w:sz="4" w:space="0" w:color="auto"/>
              <w:left w:val="single" w:sz="4" w:space="0" w:color="auto"/>
              <w:bottom w:val="single" w:sz="4" w:space="0" w:color="auto"/>
              <w:right w:val="single" w:sz="4" w:space="0" w:color="auto"/>
            </w:tcBorders>
          </w:tcPr>
          <w:p w14:paraId="31FA2722" w14:textId="737D3417" w:rsidR="0014379B" w:rsidRPr="00AC553E" w:rsidRDefault="0014379B" w:rsidP="005A4EE0">
            <w:pPr>
              <w:jc w:val="center"/>
              <w:rPr>
                <w:rFonts w:cs="Times New Roman"/>
              </w:rPr>
            </w:pPr>
            <w:r w:rsidRPr="00AC553E">
              <w:rPr>
                <w:rFonts w:cs="Times New Roman"/>
              </w:rPr>
              <w:t>Dogs2I</w:t>
            </w:r>
          </w:p>
        </w:tc>
        <w:tc>
          <w:tcPr>
            <w:tcW w:w="0" w:type="auto"/>
            <w:tcBorders>
              <w:top w:val="single" w:sz="4" w:space="0" w:color="auto"/>
              <w:left w:val="single" w:sz="4" w:space="0" w:color="auto"/>
              <w:bottom w:val="single" w:sz="4" w:space="0" w:color="auto"/>
              <w:right w:val="single" w:sz="4" w:space="0" w:color="auto"/>
            </w:tcBorders>
          </w:tcPr>
          <w:p w14:paraId="64BC11E0" w14:textId="7B20DBE5" w:rsidR="0014379B" w:rsidRPr="00AC553E" w:rsidRDefault="0014379B" w:rsidP="005A4EE0">
            <w:pPr>
              <w:rPr>
                <w:rFonts w:cs="Times New Roman"/>
              </w:rPr>
            </w:pPr>
            <w:r w:rsidRPr="00AC553E">
              <w:rPr>
                <w:rFonts w:cs="Times New Roman"/>
              </w:rPr>
              <w:t>Craft 21 Verbatim Immediate: Subject must say "dogs'"</w:t>
            </w:r>
          </w:p>
        </w:tc>
        <w:tc>
          <w:tcPr>
            <w:tcW w:w="0" w:type="auto"/>
            <w:tcBorders>
              <w:top w:val="single" w:sz="4" w:space="0" w:color="auto"/>
              <w:left w:val="single" w:sz="4" w:space="0" w:color="auto"/>
              <w:bottom w:val="single" w:sz="4" w:space="0" w:color="auto"/>
              <w:right w:val="single" w:sz="4" w:space="0" w:color="auto"/>
            </w:tcBorders>
          </w:tcPr>
          <w:p w14:paraId="5A9E96C3" w14:textId="77777777" w:rsidR="0014379B" w:rsidRPr="003F7792" w:rsidRDefault="0014379B" w:rsidP="00AC553E">
            <w:pPr>
              <w:rPr>
                <w:rFonts w:cs="Times New Roman"/>
              </w:rPr>
            </w:pPr>
            <w:r w:rsidRPr="003F7792">
              <w:rPr>
                <w:rFonts w:cs="Times New Roman"/>
              </w:rPr>
              <w:t>0 = False (Word was not said verbatim)</w:t>
            </w:r>
          </w:p>
          <w:p w14:paraId="1E06A601" w14:textId="110AAD01" w:rsidR="0014379B" w:rsidRPr="003F7792" w:rsidRDefault="0014379B" w:rsidP="00AC553E">
            <w:pPr>
              <w:rPr>
                <w:rFonts w:cs="Times New Roman"/>
              </w:rPr>
            </w:pPr>
            <w:r w:rsidRPr="003F7792">
              <w:rPr>
                <w:rFonts w:cs="Times New Roman"/>
              </w:rPr>
              <w:t>1 = True (Word was said verbatim)</w:t>
            </w:r>
          </w:p>
        </w:tc>
      </w:tr>
      <w:tr w:rsidR="0014379B" w:rsidRPr="000431A1" w14:paraId="2A2F2032" w14:textId="77777777" w:rsidTr="005A4EE0">
        <w:tc>
          <w:tcPr>
            <w:tcW w:w="0" w:type="auto"/>
            <w:tcBorders>
              <w:top w:val="single" w:sz="4" w:space="0" w:color="auto"/>
              <w:left w:val="single" w:sz="4" w:space="0" w:color="auto"/>
              <w:bottom w:val="single" w:sz="4" w:space="0" w:color="auto"/>
              <w:right w:val="single" w:sz="4" w:space="0" w:color="auto"/>
            </w:tcBorders>
          </w:tcPr>
          <w:p w14:paraId="58EF8EE1" w14:textId="5AEFBA93" w:rsidR="0014379B" w:rsidRPr="00AC553E" w:rsidRDefault="0014379B" w:rsidP="005A4EE0">
            <w:pPr>
              <w:jc w:val="center"/>
              <w:rPr>
                <w:rFonts w:cs="Times New Roman"/>
              </w:rPr>
            </w:pPr>
            <w:r w:rsidRPr="00A85FE0">
              <w:rPr>
                <w:rFonts w:cs="Times New Roman"/>
              </w:rPr>
              <w:t>OwnerI</w:t>
            </w:r>
          </w:p>
        </w:tc>
        <w:tc>
          <w:tcPr>
            <w:tcW w:w="0" w:type="auto"/>
            <w:tcBorders>
              <w:top w:val="single" w:sz="4" w:space="0" w:color="auto"/>
              <w:left w:val="single" w:sz="4" w:space="0" w:color="auto"/>
              <w:bottom w:val="single" w:sz="4" w:space="0" w:color="auto"/>
              <w:right w:val="single" w:sz="4" w:space="0" w:color="auto"/>
            </w:tcBorders>
          </w:tcPr>
          <w:p w14:paraId="794941F3" w14:textId="49558EC8" w:rsidR="0014379B" w:rsidRPr="00AC553E" w:rsidRDefault="0014379B" w:rsidP="005A4EE0">
            <w:pPr>
              <w:rPr>
                <w:rFonts w:cs="Times New Roman"/>
              </w:rPr>
            </w:pPr>
            <w:r w:rsidRPr="00A85FE0">
              <w:rPr>
                <w:rFonts w:cs="Times New Roman"/>
              </w:rPr>
              <w:t>Craft 21 Verbatim Immediate: Subject must say "owner"</w:t>
            </w:r>
          </w:p>
        </w:tc>
        <w:tc>
          <w:tcPr>
            <w:tcW w:w="0" w:type="auto"/>
            <w:tcBorders>
              <w:top w:val="single" w:sz="4" w:space="0" w:color="auto"/>
              <w:left w:val="single" w:sz="4" w:space="0" w:color="auto"/>
              <w:bottom w:val="single" w:sz="4" w:space="0" w:color="auto"/>
              <w:right w:val="single" w:sz="4" w:space="0" w:color="auto"/>
            </w:tcBorders>
          </w:tcPr>
          <w:p w14:paraId="2E10E8A5" w14:textId="77777777" w:rsidR="0014379B" w:rsidRPr="003F7792" w:rsidRDefault="0014379B" w:rsidP="00AC553E">
            <w:pPr>
              <w:rPr>
                <w:rFonts w:cs="Times New Roman"/>
              </w:rPr>
            </w:pPr>
            <w:r w:rsidRPr="003F7792">
              <w:rPr>
                <w:rFonts w:cs="Times New Roman"/>
              </w:rPr>
              <w:t>0 = False (Word was not said verbatim)</w:t>
            </w:r>
          </w:p>
          <w:p w14:paraId="0A73FCEB" w14:textId="59B9C287" w:rsidR="0014379B" w:rsidRPr="003F7792" w:rsidRDefault="0014379B" w:rsidP="00AC553E">
            <w:pPr>
              <w:rPr>
                <w:rFonts w:cs="Times New Roman"/>
              </w:rPr>
            </w:pPr>
            <w:r w:rsidRPr="003F7792">
              <w:rPr>
                <w:rFonts w:cs="Times New Roman"/>
              </w:rPr>
              <w:t>1 = True (Word was said verbatim)</w:t>
            </w:r>
          </w:p>
        </w:tc>
      </w:tr>
      <w:tr w:rsidR="0014379B" w:rsidRPr="000431A1" w14:paraId="37D07334" w14:textId="77777777" w:rsidTr="005A4EE0">
        <w:tc>
          <w:tcPr>
            <w:tcW w:w="0" w:type="auto"/>
            <w:tcBorders>
              <w:top w:val="single" w:sz="4" w:space="0" w:color="auto"/>
              <w:left w:val="single" w:sz="4" w:space="0" w:color="auto"/>
              <w:bottom w:val="single" w:sz="4" w:space="0" w:color="auto"/>
              <w:right w:val="single" w:sz="4" w:space="0" w:color="auto"/>
            </w:tcBorders>
          </w:tcPr>
          <w:p w14:paraId="6CF2E891" w14:textId="0FA1C41B" w:rsidR="0014379B" w:rsidRPr="00AC553E" w:rsidRDefault="0014379B" w:rsidP="005A4EE0">
            <w:pPr>
              <w:jc w:val="center"/>
              <w:rPr>
                <w:rFonts w:cs="Times New Roman"/>
              </w:rPr>
            </w:pPr>
            <w:r w:rsidRPr="00A85FE0">
              <w:rPr>
                <w:rFonts w:cs="Times New Roman"/>
              </w:rPr>
              <w:t>HeardI</w:t>
            </w:r>
          </w:p>
        </w:tc>
        <w:tc>
          <w:tcPr>
            <w:tcW w:w="0" w:type="auto"/>
            <w:tcBorders>
              <w:top w:val="single" w:sz="4" w:space="0" w:color="auto"/>
              <w:left w:val="single" w:sz="4" w:space="0" w:color="auto"/>
              <w:bottom w:val="single" w:sz="4" w:space="0" w:color="auto"/>
              <w:right w:val="single" w:sz="4" w:space="0" w:color="auto"/>
            </w:tcBorders>
          </w:tcPr>
          <w:p w14:paraId="3DD0EAAD" w14:textId="1CB82C03" w:rsidR="0014379B" w:rsidRPr="00AC553E" w:rsidRDefault="0014379B" w:rsidP="005A4EE0">
            <w:pPr>
              <w:rPr>
                <w:rFonts w:cs="Times New Roman"/>
              </w:rPr>
            </w:pPr>
            <w:r w:rsidRPr="00A85FE0">
              <w:rPr>
                <w:rFonts w:cs="Times New Roman"/>
              </w:rPr>
              <w:t>Craft 21 Verbatim Immediate: Subject must say "heard"</w:t>
            </w:r>
          </w:p>
        </w:tc>
        <w:tc>
          <w:tcPr>
            <w:tcW w:w="0" w:type="auto"/>
            <w:tcBorders>
              <w:top w:val="single" w:sz="4" w:space="0" w:color="auto"/>
              <w:left w:val="single" w:sz="4" w:space="0" w:color="auto"/>
              <w:bottom w:val="single" w:sz="4" w:space="0" w:color="auto"/>
              <w:right w:val="single" w:sz="4" w:space="0" w:color="auto"/>
            </w:tcBorders>
          </w:tcPr>
          <w:p w14:paraId="148382DF" w14:textId="77777777" w:rsidR="0014379B" w:rsidRPr="003F7792" w:rsidRDefault="0014379B" w:rsidP="00A85FE0">
            <w:pPr>
              <w:rPr>
                <w:rFonts w:cs="Times New Roman"/>
              </w:rPr>
            </w:pPr>
            <w:r w:rsidRPr="003F7792">
              <w:rPr>
                <w:rFonts w:cs="Times New Roman"/>
              </w:rPr>
              <w:t>0 = False (Word was not said verbatim)</w:t>
            </w:r>
          </w:p>
          <w:p w14:paraId="12C7CD2F" w14:textId="14406946" w:rsidR="0014379B" w:rsidRPr="003F7792" w:rsidRDefault="0014379B" w:rsidP="00A85FE0">
            <w:pPr>
              <w:rPr>
                <w:rFonts w:cs="Times New Roman"/>
              </w:rPr>
            </w:pPr>
            <w:r w:rsidRPr="003F7792">
              <w:rPr>
                <w:rFonts w:cs="Times New Roman"/>
              </w:rPr>
              <w:t>1 = True (Word was said verbatim)</w:t>
            </w:r>
          </w:p>
        </w:tc>
      </w:tr>
      <w:tr w:rsidR="0014379B" w:rsidRPr="000431A1" w14:paraId="33E7BF24" w14:textId="77777777" w:rsidTr="005A4EE0">
        <w:tc>
          <w:tcPr>
            <w:tcW w:w="0" w:type="auto"/>
            <w:tcBorders>
              <w:top w:val="single" w:sz="4" w:space="0" w:color="auto"/>
              <w:left w:val="single" w:sz="4" w:space="0" w:color="auto"/>
              <w:bottom w:val="single" w:sz="4" w:space="0" w:color="auto"/>
              <w:right w:val="single" w:sz="4" w:space="0" w:color="auto"/>
            </w:tcBorders>
          </w:tcPr>
          <w:p w14:paraId="52E07086" w14:textId="3903CACC" w:rsidR="0014379B" w:rsidRPr="00AC553E" w:rsidRDefault="0014379B" w:rsidP="005A4EE0">
            <w:pPr>
              <w:jc w:val="center"/>
              <w:rPr>
                <w:rFonts w:cs="Times New Roman"/>
              </w:rPr>
            </w:pPr>
            <w:r w:rsidRPr="00A85FE0">
              <w:rPr>
                <w:rFonts w:cs="Times New Roman"/>
              </w:rPr>
              <w:t>LoudI</w:t>
            </w:r>
          </w:p>
        </w:tc>
        <w:tc>
          <w:tcPr>
            <w:tcW w:w="0" w:type="auto"/>
            <w:tcBorders>
              <w:top w:val="single" w:sz="4" w:space="0" w:color="auto"/>
              <w:left w:val="single" w:sz="4" w:space="0" w:color="auto"/>
              <w:bottom w:val="single" w:sz="4" w:space="0" w:color="auto"/>
              <w:right w:val="single" w:sz="4" w:space="0" w:color="auto"/>
            </w:tcBorders>
          </w:tcPr>
          <w:p w14:paraId="0749AE55" w14:textId="1E472A3C" w:rsidR="0014379B" w:rsidRPr="00AC553E" w:rsidRDefault="0014379B" w:rsidP="005A4EE0">
            <w:pPr>
              <w:rPr>
                <w:rFonts w:cs="Times New Roman"/>
              </w:rPr>
            </w:pPr>
            <w:r w:rsidRPr="00A85FE0">
              <w:rPr>
                <w:rFonts w:cs="Times New Roman"/>
              </w:rPr>
              <w:t>Craft 21 Verbatim Immediate: Subject must say "loud"</w:t>
            </w:r>
          </w:p>
        </w:tc>
        <w:tc>
          <w:tcPr>
            <w:tcW w:w="0" w:type="auto"/>
            <w:tcBorders>
              <w:top w:val="single" w:sz="4" w:space="0" w:color="auto"/>
              <w:left w:val="single" w:sz="4" w:space="0" w:color="auto"/>
              <w:bottom w:val="single" w:sz="4" w:space="0" w:color="auto"/>
              <w:right w:val="single" w:sz="4" w:space="0" w:color="auto"/>
            </w:tcBorders>
          </w:tcPr>
          <w:p w14:paraId="6DB96AD5" w14:textId="77777777" w:rsidR="0014379B" w:rsidRPr="003F7792" w:rsidRDefault="0014379B" w:rsidP="00A85FE0">
            <w:pPr>
              <w:rPr>
                <w:rFonts w:cs="Times New Roman"/>
              </w:rPr>
            </w:pPr>
            <w:r w:rsidRPr="003F7792">
              <w:rPr>
                <w:rFonts w:cs="Times New Roman"/>
              </w:rPr>
              <w:t>0 = False (Word was not said verbatim)</w:t>
            </w:r>
          </w:p>
          <w:p w14:paraId="30B1AAB4" w14:textId="7D4451B4" w:rsidR="0014379B" w:rsidRPr="003F7792" w:rsidRDefault="0014379B" w:rsidP="00A85FE0">
            <w:pPr>
              <w:rPr>
                <w:rFonts w:cs="Times New Roman"/>
              </w:rPr>
            </w:pPr>
            <w:r w:rsidRPr="003F7792">
              <w:rPr>
                <w:rFonts w:cs="Times New Roman"/>
              </w:rPr>
              <w:t>1 = True (Word was said verbatim)</w:t>
            </w:r>
          </w:p>
        </w:tc>
      </w:tr>
      <w:tr w:rsidR="0014379B" w:rsidRPr="000431A1" w14:paraId="10223F51" w14:textId="77777777" w:rsidTr="005A4EE0">
        <w:tc>
          <w:tcPr>
            <w:tcW w:w="0" w:type="auto"/>
            <w:tcBorders>
              <w:top w:val="single" w:sz="4" w:space="0" w:color="auto"/>
              <w:left w:val="single" w:sz="4" w:space="0" w:color="auto"/>
              <w:bottom w:val="single" w:sz="4" w:space="0" w:color="auto"/>
              <w:right w:val="single" w:sz="4" w:space="0" w:color="auto"/>
            </w:tcBorders>
          </w:tcPr>
          <w:p w14:paraId="3FD62598" w14:textId="7838A329" w:rsidR="0014379B" w:rsidRPr="00AC553E" w:rsidRDefault="0014379B" w:rsidP="005A4EE0">
            <w:pPr>
              <w:jc w:val="center"/>
              <w:rPr>
                <w:rFonts w:cs="Times New Roman"/>
              </w:rPr>
            </w:pPr>
            <w:r w:rsidRPr="00A85FE0">
              <w:rPr>
                <w:rFonts w:cs="Times New Roman"/>
              </w:rPr>
              <w:t>BarkingI</w:t>
            </w:r>
          </w:p>
        </w:tc>
        <w:tc>
          <w:tcPr>
            <w:tcW w:w="0" w:type="auto"/>
            <w:tcBorders>
              <w:top w:val="single" w:sz="4" w:space="0" w:color="auto"/>
              <w:left w:val="single" w:sz="4" w:space="0" w:color="auto"/>
              <w:bottom w:val="single" w:sz="4" w:space="0" w:color="auto"/>
              <w:right w:val="single" w:sz="4" w:space="0" w:color="auto"/>
            </w:tcBorders>
          </w:tcPr>
          <w:p w14:paraId="156D2026" w14:textId="50B47039" w:rsidR="0014379B" w:rsidRPr="00AC553E" w:rsidRDefault="0014379B" w:rsidP="005A4EE0">
            <w:pPr>
              <w:rPr>
                <w:rFonts w:cs="Times New Roman"/>
              </w:rPr>
            </w:pPr>
            <w:r w:rsidRPr="00A85FE0">
              <w:rPr>
                <w:rFonts w:cs="Times New Roman"/>
              </w:rPr>
              <w:t>Craft 21 Verbatim Immediate: Subject must say "barking"</w:t>
            </w:r>
          </w:p>
        </w:tc>
        <w:tc>
          <w:tcPr>
            <w:tcW w:w="0" w:type="auto"/>
            <w:tcBorders>
              <w:top w:val="single" w:sz="4" w:space="0" w:color="auto"/>
              <w:left w:val="single" w:sz="4" w:space="0" w:color="auto"/>
              <w:bottom w:val="single" w:sz="4" w:space="0" w:color="auto"/>
              <w:right w:val="single" w:sz="4" w:space="0" w:color="auto"/>
            </w:tcBorders>
          </w:tcPr>
          <w:p w14:paraId="6B5999FB" w14:textId="77777777" w:rsidR="0014379B" w:rsidRPr="003F7792" w:rsidRDefault="0014379B" w:rsidP="00A85FE0">
            <w:pPr>
              <w:rPr>
                <w:rFonts w:cs="Times New Roman"/>
              </w:rPr>
            </w:pPr>
            <w:r w:rsidRPr="003F7792">
              <w:rPr>
                <w:rFonts w:cs="Times New Roman"/>
              </w:rPr>
              <w:t>0 = False (Word was not said verbatim)</w:t>
            </w:r>
          </w:p>
          <w:p w14:paraId="167702D0" w14:textId="6775293E" w:rsidR="0014379B" w:rsidRPr="003F7792" w:rsidRDefault="0014379B" w:rsidP="00A85FE0">
            <w:pPr>
              <w:rPr>
                <w:rFonts w:cs="Times New Roman"/>
              </w:rPr>
            </w:pPr>
            <w:r w:rsidRPr="003F7792">
              <w:rPr>
                <w:rFonts w:cs="Times New Roman"/>
              </w:rPr>
              <w:t>1 = True (Word was said verbatim)</w:t>
            </w:r>
          </w:p>
        </w:tc>
      </w:tr>
      <w:tr w:rsidR="0014379B" w:rsidRPr="000431A1" w14:paraId="32879020" w14:textId="77777777" w:rsidTr="005A4EE0">
        <w:tc>
          <w:tcPr>
            <w:tcW w:w="0" w:type="auto"/>
            <w:tcBorders>
              <w:top w:val="single" w:sz="4" w:space="0" w:color="auto"/>
              <w:left w:val="single" w:sz="4" w:space="0" w:color="auto"/>
              <w:bottom w:val="single" w:sz="4" w:space="0" w:color="auto"/>
              <w:right w:val="single" w:sz="4" w:space="0" w:color="auto"/>
            </w:tcBorders>
          </w:tcPr>
          <w:p w14:paraId="0CE3D361" w14:textId="7594DC5F" w:rsidR="0014379B" w:rsidRPr="00AC553E" w:rsidRDefault="0014379B" w:rsidP="005A4EE0">
            <w:pPr>
              <w:jc w:val="center"/>
              <w:rPr>
                <w:rFonts w:cs="Times New Roman"/>
              </w:rPr>
            </w:pPr>
            <w:r w:rsidRPr="00A85FE0">
              <w:rPr>
                <w:rFonts w:cs="Times New Roman"/>
              </w:rPr>
              <w:t>CameI</w:t>
            </w:r>
          </w:p>
        </w:tc>
        <w:tc>
          <w:tcPr>
            <w:tcW w:w="0" w:type="auto"/>
            <w:tcBorders>
              <w:top w:val="single" w:sz="4" w:space="0" w:color="auto"/>
              <w:left w:val="single" w:sz="4" w:space="0" w:color="auto"/>
              <w:bottom w:val="single" w:sz="4" w:space="0" w:color="auto"/>
              <w:right w:val="single" w:sz="4" w:space="0" w:color="auto"/>
            </w:tcBorders>
          </w:tcPr>
          <w:p w14:paraId="1B30F89F" w14:textId="76127713" w:rsidR="0014379B" w:rsidRPr="00AC553E" w:rsidRDefault="0014379B" w:rsidP="005A4EE0">
            <w:pPr>
              <w:rPr>
                <w:rFonts w:cs="Times New Roman"/>
              </w:rPr>
            </w:pPr>
            <w:r w:rsidRPr="00A85FE0">
              <w:rPr>
                <w:rFonts w:cs="Times New Roman"/>
              </w:rPr>
              <w:t>Craft 21 Verbatim Immediate: Subject must say "came"</w:t>
            </w:r>
          </w:p>
        </w:tc>
        <w:tc>
          <w:tcPr>
            <w:tcW w:w="0" w:type="auto"/>
            <w:tcBorders>
              <w:top w:val="single" w:sz="4" w:space="0" w:color="auto"/>
              <w:left w:val="single" w:sz="4" w:space="0" w:color="auto"/>
              <w:bottom w:val="single" w:sz="4" w:space="0" w:color="auto"/>
              <w:right w:val="single" w:sz="4" w:space="0" w:color="auto"/>
            </w:tcBorders>
          </w:tcPr>
          <w:p w14:paraId="5C6E5B66" w14:textId="77777777" w:rsidR="0014379B" w:rsidRPr="003F7792" w:rsidRDefault="0014379B" w:rsidP="00A85FE0">
            <w:pPr>
              <w:rPr>
                <w:rFonts w:cs="Times New Roman"/>
              </w:rPr>
            </w:pPr>
            <w:r w:rsidRPr="003F7792">
              <w:rPr>
                <w:rFonts w:cs="Times New Roman"/>
              </w:rPr>
              <w:t>0 = False (Word was not said verbatim)</w:t>
            </w:r>
          </w:p>
          <w:p w14:paraId="40BEB112" w14:textId="10B54E72" w:rsidR="0014379B" w:rsidRPr="003F7792" w:rsidRDefault="0014379B" w:rsidP="00A85FE0">
            <w:pPr>
              <w:rPr>
                <w:rFonts w:cs="Times New Roman"/>
              </w:rPr>
            </w:pPr>
            <w:r w:rsidRPr="003F7792">
              <w:rPr>
                <w:rFonts w:cs="Times New Roman"/>
              </w:rPr>
              <w:t>1 = True (Word was said verbatim)</w:t>
            </w:r>
          </w:p>
        </w:tc>
      </w:tr>
      <w:tr w:rsidR="0014379B" w:rsidRPr="000431A1" w14:paraId="6DF069AB" w14:textId="77777777" w:rsidTr="005A4EE0">
        <w:tc>
          <w:tcPr>
            <w:tcW w:w="0" w:type="auto"/>
            <w:tcBorders>
              <w:top w:val="single" w:sz="4" w:space="0" w:color="auto"/>
              <w:left w:val="single" w:sz="4" w:space="0" w:color="auto"/>
              <w:bottom w:val="single" w:sz="4" w:space="0" w:color="auto"/>
              <w:right w:val="single" w:sz="4" w:space="0" w:color="auto"/>
            </w:tcBorders>
          </w:tcPr>
          <w:p w14:paraId="15B0F445" w14:textId="27DA1CF2" w:rsidR="0014379B" w:rsidRPr="00AC553E" w:rsidRDefault="0014379B" w:rsidP="005A4EE0">
            <w:pPr>
              <w:jc w:val="center"/>
              <w:rPr>
                <w:rFonts w:cs="Times New Roman"/>
              </w:rPr>
            </w:pPr>
            <w:r w:rsidRPr="00A85FE0">
              <w:rPr>
                <w:rFonts w:cs="Times New Roman"/>
              </w:rPr>
              <w:t>OutI</w:t>
            </w:r>
          </w:p>
        </w:tc>
        <w:tc>
          <w:tcPr>
            <w:tcW w:w="0" w:type="auto"/>
            <w:tcBorders>
              <w:top w:val="single" w:sz="4" w:space="0" w:color="auto"/>
              <w:left w:val="single" w:sz="4" w:space="0" w:color="auto"/>
              <w:bottom w:val="single" w:sz="4" w:space="0" w:color="auto"/>
              <w:right w:val="single" w:sz="4" w:space="0" w:color="auto"/>
            </w:tcBorders>
          </w:tcPr>
          <w:p w14:paraId="4097A9F9" w14:textId="2F6105A3" w:rsidR="0014379B" w:rsidRPr="00AC553E" w:rsidRDefault="0014379B" w:rsidP="005A4EE0">
            <w:pPr>
              <w:rPr>
                <w:rFonts w:cs="Times New Roman"/>
              </w:rPr>
            </w:pPr>
            <w:r w:rsidRPr="00A85FE0">
              <w:rPr>
                <w:rFonts w:cs="Times New Roman"/>
              </w:rPr>
              <w:t>Craft 21 Verbatim Immediate: Subject must say "out"</w:t>
            </w:r>
          </w:p>
        </w:tc>
        <w:tc>
          <w:tcPr>
            <w:tcW w:w="0" w:type="auto"/>
            <w:tcBorders>
              <w:top w:val="single" w:sz="4" w:space="0" w:color="auto"/>
              <w:left w:val="single" w:sz="4" w:space="0" w:color="auto"/>
              <w:bottom w:val="single" w:sz="4" w:space="0" w:color="auto"/>
              <w:right w:val="single" w:sz="4" w:space="0" w:color="auto"/>
            </w:tcBorders>
          </w:tcPr>
          <w:p w14:paraId="09C5A4DA" w14:textId="77777777" w:rsidR="0014379B" w:rsidRPr="003F7792" w:rsidRDefault="0014379B" w:rsidP="00A85FE0">
            <w:pPr>
              <w:rPr>
                <w:rFonts w:cs="Times New Roman"/>
              </w:rPr>
            </w:pPr>
            <w:r w:rsidRPr="003F7792">
              <w:rPr>
                <w:rFonts w:cs="Times New Roman"/>
              </w:rPr>
              <w:t>0 = False (Word was not said verbatim)</w:t>
            </w:r>
          </w:p>
          <w:p w14:paraId="1560840F" w14:textId="7E5201BA" w:rsidR="0014379B" w:rsidRPr="003F7792" w:rsidRDefault="0014379B" w:rsidP="00A85FE0">
            <w:pPr>
              <w:rPr>
                <w:rFonts w:cs="Times New Roman"/>
              </w:rPr>
            </w:pPr>
            <w:r w:rsidRPr="003F7792">
              <w:rPr>
                <w:rFonts w:cs="Times New Roman"/>
              </w:rPr>
              <w:t>1 = True (Word was said verbatim)</w:t>
            </w:r>
          </w:p>
        </w:tc>
      </w:tr>
      <w:tr w:rsidR="0014379B" w:rsidRPr="000431A1" w14:paraId="047474D9" w14:textId="77777777" w:rsidTr="005A4EE0">
        <w:tc>
          <w:tcPr>
            <w:tcW w:w="0" w:type="auto"/>
            <w:tcBorders>
              <w:top w:val="single" w:sz="4" w:space="0" w:color="auto"/>
              <w:left w:val="single" w:sz="4" w:space="0" w:color="auto"/>
              <w:bottom w:val="single" w:sz="4" w:space="0" w:color="auto"/>
              <w:right w:val="single" w:sz="4" w:space="0" w:color="auto"/>
            </w:tcBorders>
          </w:tcPr>
          <w:p w14:paraId="3B12AE65" w14:textId="097AFB82" w:rsidR="0014379B" w:rsidRPr="00AC553E" w:rsidRDefault="0014379B" w:rsidP="005A4EE0">
            <w:pPr>
              <w:jc w:val="center"/>
              <w:rPr>
                <w:rFonts w:cs="Times New Roman"/>
              </w:rPr>
            </w:pPr>
            <w:r w:rsidRPr="00A85FE0">
              <w:rPr>
                <w:rFonts w:cs="Times New Roman"/>
              </w:rPr>
              <w:t>HelpedI</w:t>
            </w:r>
          </w:p>
        </w:tc>
        <w:tc>
          <w:tcPr>
            <w:tcW w:w="0" w:type="auto"/>
            <w:tcBorders>
              <w:top w:val="single" w:sz="4" w:space="0" w:color="auto"/>
              <w:left w:val="single" w:sz="4" w:space="0" w:color="auto"/>
              <w:bottom w:val="single" w:sz="4" w:space="0" w:color="auto"/>
              <w:right w:val="single" w:sz="4" w:space="0" w:color="auto"/>
            </w:tcBorders>
          </w:tcPr>
          <w:p w14:paraId="56B93A79" w14:textId="5E2E5CE4" w:rsidR="0014379B" w:rsidRPr="00AC553E" w:rsidRDefault="0014379B" w:rsidP="005A4EE0">
            <w:pPr>
              <w:rPr>
                <w:rFonts w:cs="Times New Roman"/>
              </w:rPr>
            </w:pPr>
            <w:r w:rsidRPr="00A85FE0">
              <w:rPr>
                <w:rFonts w:cs="Times New Roman"/>
              </w:rPr>
              <w:t>Craft 21 Verbatim Immediate: Subject must say "helped"</w:t>
            </w:r>
          </w:p>
        </w:tc>
        <w:tc>
          <w:tcPr>
            <w:tcW w:w="0" w:type="auto"/>
            <w:tcBorders>
              <w:top w:val="single" w:sz="4" w:space="0" w:color="auto"/>
              <w:left w:val="single" w:sz="4" w:space="0" w:color="auto"/>
              <w:bottom w:val="single" w:sz="4" w:space="0" w:color="auto"/>
              <w:right w:val="single" w:sz="4" w:space="0" w:color="auto"/>
            </w:tcBorders>
          </w:tcPr>
          <w:p w14:paraId="3F4953EB" w14:textId="77777777" w:rsidR="0014379B" w:rsidRPr="003F7792" w:rsidRDefault="0014379B" w:rsidP="00A85FE0">
            <w:pPr>
              <w:rPr>
                <w:rFonts w:cs="Times New Roman"/>
              </w:rPr>
            </w:pPr>
            <w:r w:rsidRPr="003F7792">
              <w:rPr>
                <w:rFonts w:cs="Times New Roman"/>
              </w:rPr>
              <w:t>0 = False (Word was not said verbatim)</w:t>
            </w:r>
          </w:p>
          <w:p w14:paraId="1B050F5F" w14:textId="7B2546E5" w:rsidR="0014379B" w:rsidRPr="003F7792" w:rsidRDefault="0014379B" w:rsidP="00A85FE0">
            <w:pPr>
              <w:rPr>
                <w:rFonts w:cs="Times New Roman"/>
              </w:rPr>
            </w:pPr>
            <w:r w:rsidRPr="003F7792">
              <w:rPr>
                <w:rFonts w:cs="Times New Roman"/>
              </w:rPr>
              <w:lastRenderedPageBreak/>
              <w:t>1 = True (Word was said verbatim)</w:t>
            </w:r>
          </w:p>
        </w:tc>
      </w:tr>
      <w:tr w:rsidR="0014379B" w:rsidRPr="000431A1" w14:paraId="6C03F3B3" w14:textId="77777777" w:rsidTr="005A4EE0">
        <w:tc>
          <w:tcPr>
            <w:tcW w:w="0" w:type="auto"/>
            <w:tcBorders>
              <w:top w:val="single" w:sz="4" w:space="0" w:color="auto"/>
              <w:left w:val="single" w:sz="4" w:space="0" w:color="auto"/>
              <w:bottom w:val="single" w:sz="4" w:space="0" w:color="auto"/>
              <w:right w:val="single" w:sz="4" w:space="0" w:color="auto"/>
            </w:tcBorders>
          </w:tcPr>
          <w:p w14:paraId="02B350FF" w14:textId="15DEDA43" w:rsidR="0014379B" w:rsidRPr="00AC553E" w:rsidRDefault="0014379B" w:rsidP="005A4EE0">
            <w:pPr>
              <w:jc w:val="center"/>
              <w:rPr>
                <w:rFonts w:cs="Times New Roman"/>
              </w:rPr>
            </w:pPr>
            <w:r w:rsidRPr="00A85FE0">
              <w:rPr>
                <w:rFonts w:cs="Times New Roman"/>
              </w:rPr>
              <w:lastRenderedPageBreak/>
              <w:t>ThemI</w:t>
            </w:r>
          </w:p>
        </w:tc>
        <w:tc>
          <w:tcPr>
            <w:tcW w:w="0" w:type="auto"/>
            <w:tcBorders>
              <w:top w:val="single" w:sz="4" w:space="0" w:color="auto"/>
              <w:left w:val="single" w:sz="4" w:space="0" w:color="auto"/>
              <w:bottom w:val="single" w:sz="4" w:space="0" w:color="auto"/>
              <w:right w:val="single" w:sz="4" w:space="0" w:color="auto"/>
            </w:tcBorders>
          </w:tcPr>
          <w:p w14:paraId="343707E6" w14:textId="2F5FF326" w:rsidR="0014379B" w:rsidRPr="00AC553E" w:rsidRDefault="0014379B" w:rsidP="005A4EE0">
            <w:pPr>
              <w:rPr>
                <w:rFonts w:cs="Times New Roman"/>
              </w:rPr>
            </w:pPr>
            <w:r w:rsidRPr="00A85FE0">
              <w:rPr>
                <w:rFonts w:cs="Times New Roman"/>
              </w:rPr>
              <w:t>Craft 21 Verbatim Immediate: Subject must say "them"</w:t>
            </w:r>
          </w:p>
        </w:tc>
        <w:tc>
          <w:tcPr>
            <w:tcW w:w="0" w:type="auto"/>
            <w:tcBorders>
              <w:top w:val="single" w:sz="4" w:space="0" w:color="auto"/>
              <w:left w:val="single" w:sz="4" w:space="0" w:color="auto"/>
              <w:bottom w:val="single" w:sz="4" w:space="0" w:color="auto"/>
              <w:right w:val="single" w:sz="4" w:space="0" w:color="auto"/>
            </w:tcBorders>
          </w:tcPr>
          <w:p w14:paraId="431255C3" w14:textId="77777777" w:rsidR="0014379B" w:rsidRPr="003F7792" w:rsidRDefault="0014379B" w:rsidP="00A85FE0">
            <w:pPr>
              <w:rPr>
                <w:rFonts w:cs="Times New Roman"/>
              </w:rPr>
            </w:pPr>
            <w:r w:rsidRPr="003F7792">
              <w:rPr>
                <w:rFonts w:cs="Times New Roman"/>
              </w:rPr>
              <w:t>0 = False (Word was not said verbatim)</w:t>
            </w:r>
          </w:p>
          <w:p w14:paraId="3E36E46A" w14:textId="3170E598" w:rsidR="0014379B" w:rsidRPr="003F7792" w:rsidRDefault="0014379B" w:rsidP="00A85FE0">
            <w:pPr>
              <w:rPr>
                <w:rFonts w:cs="Times New Roman"/>
              </w:rPr>
            </w:pPr>
            <w:r w:rsidRPr="003F7792">
              <w:rPr>
                <w:rFonts w:cs="Times New Roman"/>
              </w:rPr>
              <w:t>1 = True (Word was said verbatim)</w:t>
            </w:r>
          </w:p>
        </w:tc>
      </w:tr>
      <w:tr w:rsidR="0014379B" w:rsidRPr="000431A1" w14:paraId="210E1C5E" w14:textId="77777777" w:rsidTr="005A4EE0">
        <w:tc>
          <w:tcPr>
            <w:tcW w:w="0" w:type="auto"/>
            <w:tcBorders>
              <w:top w:val="single" w:sz="4" w:space="0" w:color="auto"/>
              <w:left w:val="single" w:sz="4" w:space="0" w:color="auto"/>
              <w:bottom w:val="single" w:sz="4" w:space="0" w:color="auto"/>
              <w:right w:val="single" w:sz="4" w:space="0" w:color="auto"/>
            </w:tcBorders>
          </w:tcPr>
          <w:p w14:paraId="6EA912E2" w14:textId="60E51EDA" w:rsidR="0014379B" w:rsidRPr="00AC553E" w:rsidRDefault="0014379B" w:rsidP="005A4EE0">
            <w:pPr>
              <w:jc w:val="center"/>
              <w:rPr>
                <w:rFonts w:cs="Times New Roman"/>
              </w:rPr>
            </w:pPr>
            <w:r w:rsidRPr="00A85FE0">
              <w:rPr>
                <w:rFonts w:cs="Times New Roman"/>
              </w:rPr>
              <w:t>RetrieveI</w:t>
            </w:r>
          </w:p>
        </w:tc>
        <w:tc>
          <w:tcPr>
            <w:tcW w:w="0" w:type="auto"/>
            <w:tcBorders>
              <w:top w:val="single" w:sz="4" w:space="0" w:color="auto"/>
              <w:left w:val="single" w:sz="4" w:space="0" w:color="auto"/>
              <w:bottom w:val="single" w:sz="4" w:space="0" w:color="auto"/>
              <w:right w:val="single" w:sz="4" w:space="0" w:color="auto"/>
            </w:tcBorders>
          </w:tcPr>
          <w:p w14:paraId="674667DA" w14:textId="68D45824" w:rsidR="0014379B" w:rsidRPr="00AC553E" w:rsidRDefault="0014379B" w:rsidP="005A4EE0">
            <w:pPr>
              <w:rPr>
                <w:rFonts w:cs="Times New Roman"/>
              </w:rPr>
            </w:pPr>
            <w:r w:rsidRPr="00EC6B85">
              <w:rPr>
                <w:rFonts w:cs="Times New Roman"/>
              </w:rPr>
              <w:t>Craft 21 Verbatim Immediate: Subject must say "retrieve"</w:t>
            </w:r>
          </w:p>
        </w:tc>
        <w:tc>
          <w:tcPr>
            <w:tcW w:w="0" w:type="auto"/>
            <w:tcBorders>
              <w:top w:val="single" w:sz="4" w:space="0" w:color="auto"/>
              <w:left w:val="single" w:sz="4" w:space="0" w:color="auto"/>
              <w:bottom w:val="single" w:sz="4" w:space="0" w:color="auto"/>
              <w:right w:val="single" w:sz="4" w:space="0" w:color="auto"/>
            </w:tcBorders>
          </w:tcPr>
          <w:p w14:paraId="05BD21E5" w14:textId="77777777" w:rsidR="0014379B" w:rsidRPr="003F7792" w:rsidRDefault="0014379B" w:rsidP="00A85FE0">
            <w:pPr>
              <w:rPr>
                <w:rFonts w:cs="Times New Roman"/>
              </w:rPr>
            </w:pPr>
            <w:r w:rsidRPr="003F7792">
              <w:rPr>
                <w:rFonts w:cs="Times New Roman"/>
              </w:rPr>
              <w:t>0 = False (Word was not said verbatim)</w:t>
            </w:r>
          </w:p>
          <w:p w14:paraId="130B0ADD" w14:textId="43CA0471" w:rsidR="0014379B" w:rsidRPr="003F7792" w:rsidRDefault="0014379B" w:rsidP="00A85FE0">
            <w:pPr>
              <w:rPr>
                <w:rFonts w:cs="Times New Roman"/>
              </w:rPr>
            </w:pPr>
            <w:r w:rsidRPr="003F7792">
              <w:rPr>
                <w:rFonts w:cs="Times New Roman"/>
              </w:rPr>
              <w:t>1 = True (Word was said verbatim)</w:t>
            </w:r>
          </w:p>
        </w:tc>
      </w:tr>
      <w:tr w:rsidR="0014379B" w:rsidRPr="000431A1" w14:paraId="767DD344" w14:textId="77777777" w:rsidTr="005A4EE0">
        <w:tc>
          <w:tcPr>
            <w:tcW w:w="0" w:type="auto"/>
            <w:tcBorders>
              <w:top w:val="single" w:sz="4" w:space="0" w:color="auto"/>
              <w:left w:val="single" w:sz="4" w:space="0" w:color="auto"/>
              <w:bottom w:val="single" w:sz="4" w:space="0" w:color="auto"/>
              <w:right w:val="single" w:sz="4" w:space="0" w:color="auto"/>
            </w:tcBorders>
          </w:tcPr>
          <w:p w14:paraId="35631326" w14:textId="08CF0769" w:rsidR="0014379B" w:rsidRPr="00AC553E" w:rsidRDefault="0014379B" w:rsidP="00EC6B85">
            <w:pPr>
              <w:jc w:val="center"/>
              <w:rPr>
                <w:rFonts w:cs="Times New Roman"/>
              </w:rPr>
            </w:pPr>
            <w:r w:rsidRPr="00EC6B85">
              <w:rPr>
                <w:rFonts w:cs="Times New Roman"/>
              </w:rPr>
              <w:t>Ball2I</w:t>
            </w:r>
          </w:p>
        </w:tc>
        <w:tc>
          <w:tcPr>
            <w:tcW w:w="0" w:type="auto"/>
            <w:tcBorders>
              <w:top w:val="single" w:sz="4" w:space="0" w:color="auto"/>
              <w:left w:val="single" w:sz="4" w:space="0" w:color="auto"/>
              <w:bottom w:val="single" w:sz="4" w:space="0" w:color="auto"/>
              <w:right w:val="single" w:sz="4" w:space="0" w:color="auto"/>
            </w:tcBorders>
          </w:tcPr>
          <w:p w14:paraId="34E259D8" w14:textId="2C73BB41" w:rsidR="0014379B" w:rsidRPr="00AC553E" w:rsidRDefault="0014379B" w:rsidP="00EC6B85">
            <w:pPr>
              <w:rPr>
                <w:rFonts w:cs="Times New Roman"/>
              </w:rPr>
            </w:pPr>
            <w:r w:rsidRPr="00EC6B85">
              <w:rPr>
                <w:rFonts w:cs="Times New Roman"/>
              </w:rPr>
              <w:t>Craft 21 Verbatim Immediate: Subject must say "ball"</w:t>
            </w:r>
          </w:p>
        </w:tc>
        <w:tc>
          <w:tcPr>
            <w:tcW w:w="0" w:type="auto"/>
            <w:tcBorders>
              <w:top w:val="single" w:sz="4" w:space="0" w:color="auto"/>
              <w:left w:val="single" w:sz="4" w:space="0" w:color="auto"/>
              <w:bottom w:val="single" w:sz="4" w:space="0" w:color="auto"/>
              <w:right w:val="single" w:sz="4" w:space="0" w:color="auto"/>
            </w:tcBorders>
          </w:tcPr>
          <w:p w14:paraId="024B9D44" w14:textId="77777777" w:rsidR="0014379B" w:rsidRPr="003F7792" w:rsidRDefault="0014379B" w:rsidP="00EC6B85">
            <w:pPr>
              <w:rPr>
                <w:rFonts w:cs="Times New Roman"/>
              </w:rPr>
            </w:pPr>
            <w:r w:rsidRPr="003F7792">
              <w:rPr>
                <w:rFonts w:cs="Times New Roman"/>
              </w:rPr>
              <w:t>0 = False (Word was not said verbatim)</w:t>
            </w:r>
          </w:p>
          <w:p w14:paraId="6A9D806B" w14:textId="29DCDF2B" w:rsidR="0014379B" w:rsidRPr="003F7792" w:rsidRDefault="0014379B" w:rsidP="00EC6B85">
            <w:pPr>
              <w:rPr>
                <w:rFonts w:cs="Times New Roman"/>
              </w:rPr>
            </w:pPr>
            <w:r w:rsidRPr="003F7792">
              <w:rPr>
                <w:rFonts w:cs="Times New Roman"/>
              </w:rPr>
              <w:t>1 = True (Word was said verbatim)</w:t>
            </w:r>
          </w:p>
        </w:tc>
      </w:tr>
      <w:tr w:rsidR="0014379B" w:rsidRPr="000431A1" w14:paraId="5C8BB1D9" w14:textId="77777777" w:rsidTr="005A4EE0">
        <w:tc>
          <w:tcPr>
            <w:tcW w:w="0" w:type="auto"/>
            <w:tcBorders>
              <w:top w:val="single" w:sz="4" w:space="0" w:color="auto"/>
              <w:left w:val="single" w:sz="4" w:space="0" w:color="auto"/>
              <w:bottom w:val="single" w:sz="4" w:space="0" w:color="auto"/>
              <w:right w:val="single" w:sz="4" w:space="0" w:color="auto"/>
            </w:tcBorders>
          </w:tcPr>
          <w:p w14:paraId="541EC1BA" w14:textId="1F4733E4" w:rsidR="0014379B" w:rsidRPr="00AC553E" w:rsidRDefault="0014379B" w:rsidP="00EC6B85">
            <w:pPr>
              <w:jc w:val="center"/>
              <w:rPr>
                <w:rFonts w:cs="Times New Roman"/>
              </w:rPr>
            </w:pPr>
            <w:r w:rsidRPr="00EC6B85">
              <w:rPr>
                <w:rFonts w:cs="Times New Roman"/>
              </w:rPr>
              <w:t>VerbatimI</w:t>
            </w:r>
          </w:p>
        </w:tc>
        <w:tc>
          <w:tcPr>
            <w:tcW w:w="0" w:type="auto"/>
            <w:tcBorders>
              <w:top w:val="single" w:sz="4" w:space="0" w:color="auto"/>
              <w:left w:val="single" w:sz="4" w:space="0" w:color="auto"/>
              <w:bottom w:val="single" w:sz="4" w:space="0" w:color="auto"/>
              <w:right w:val="single" w:sz="4" w:space="0" w:color="auto"/>
            </w:tcBorders>
          </w:tcPr>
          <w:p w14:paraId="3AFAD74F" w14:textId="33184931" w:rsidR="0014379B" w:rsidRPr="00AC553E" w:rsidRDefault="0014379B" w:rsidP="00EC6B85">
            <w:pPr>
              <w:rPr>
                <w:rFonts w:cs="Times New Roman"/>
              </w:rPr>
            </w:pPr>
            <w:r w:rsidRPr="00EC6B85">
              <w:rPr>
                <w:rFonts w:cs="Times New Roman"/>
              </w:rPr>
              <w:t>Craft 21 Verbatim Immediate Score</w:t>
            </w:r>
          </w:p>
        </w:tc>
        <w:tc>
          <w:tcPr>
            <w:tcW w:w="0" w:type="auto"/>
            <w:tcBorders>
              <w:top w:val="single" w:sz="4" w:space="0" w:color="auto"/>
              <w:left w:val="single" w:sz="4" w:space="0" w:color="auto"/>
              <w:bottom w:val="single" w:sz="4" w:space="0" w:color="auto"/>
              <w:right w:val="single" w:sz="4" w:space="0" w:color="auto"/>
            </w:tcBorders>
          </w:tcPr>
          <w:p w14:paraId="4422CA44" w14:textId="77777777" w:rsidR="0014379B" w:rsidRPr="003F7792" w:rsidRDefault="0014379B" w:rsidP="00EC6B85">
            <w:pPr>
              <w:rPr>
                <w:rFonts w:cs="Times New Roman"/>
              </w:rPr>
            </w:pPr>
          </w:p>
        </w:tc>
      </w:tr>
      <w:tr w:rsidR="0014379B" w:rsidRPr="000431A1" w14:paraId="44E62EBE" w14:textId="77777777" w:rsidTr="005A4EE0">
        <w:tc>
          <w:tcPr>
            <w:tcW w:w="0" w:type="auto"/>
            <w:tcBorders>
              <w:top w:val="single" w:sz="4" w:space="0" w:color="auto"/>
              <w:left w:val="single" w:sz="4" w:space="0" w:color="auto"/>
              <w:bottom w:val="single" w:sz="4" w:space="0" w:color="auto"/>
              <w:right w:val="single" w:sz="4" w:space="0" w:color="auto"/>
            </w:tcBorders>
          </w:tcPr>
          <w:p w14:paraId="5E8613CE" w14:textId="226BCB9B" w:rsidR="0014379B" w:rsidRPr="00207C6F" w:rsidRDefault="0014379B" w:rsidP="00EC6B85">
            <w:pPr>
              <w:jc w:val="center"/>
              <w:rPr>
                <w:rFonts w:cs="Times New Roman"/>
                <w:highlight w:val="yellow"/>
              </w:rPr>
            </w:pPr>
            <w:r w:rsidRPr="00EC6B85">
              <w:rPr>
                <w:rFonts w:cs="Times New Roman"/>
              </w:rPr>
              <w:t>ZScoreCraft21VerbatimImm</w:t>
            </w:r>
          </w:p>
        </w:tc>
        <w:tc>
          <w:tcPr>
            <w:tcW w:w="0" w:type="auto"/>
            <w:tcBorders>
              <w:top w:val="single" w:sz="4" w:space="0" w:color="auto"/>
              <w:left w:val="single" w:sz="4" w:space="0" w:color="auto"/>
              <w:bottom w:val="single" w:sz="4" w:space="0" w:color="auto"/>
              <w:right w:val="single" w:sz="4" w:space="0" w:color="auto"/>
            </w:tcBorders>
          </w:tcPr>
          <w:p w14:paraId="58B2B661" w14:textId="24A1EADB" w:rsidR="0014379B" w:rsidRDefault="0014379B" w:rsidP="00EC6B85">
            <w:pPr>
              <w:rPr>
                <w:rFonts w:cs="Times New Roman"/>
              </w:rPr>
            </w:pPr>
            <w:r w:rsidRPr="00EC6B85">
              <w:rPr>
                <w:rFonts w:cs="Times New Roman"/>
              </w:rPr>
              <w:t>Craft21 Verbatim Immediate Z Score</w:t>
            </w:r>
          </w:p>
        </w:tc>
        <w:tc>
          <w:tcPr>
            <w:tcW w:w="0" w:type="auto"/>
            <w:tcBorders>
              <w:top w:val="single" w:sz="4" w:space="0" w:color="auto"/>
              <w:left w:val="single" w:sz="4" w:space="0" w:color="auto"/>
              <w:bottom w:val="single" w:sz="4" w:space="0" w:color="auto"/>
              <w:right w:val="single" w:sz="4" w:space="0" w:color="auto"/>
            </w:tcBorders>
          </w:tcPr>
          <w:p w14:paraId="5B0B7A55" w14:textId="77777777" w:rsidR="0014379B" w:rsidRPr="000C56C9" w:rsidRDefault="0014379B" w:rsidP="00EC6B85">
            <w:pPr>
              <w:rPr>
                <w:rFonts w:cs="Times New Roman"/>
              </w:rPr>
            </w:pPr>
          </w:p>
        </w:tc>
      </w:tr>
      <w:tr w:rsidR="0014379B" w:rsidRPr="000431A1" w14:paraId="15844875" w14:textId="77777777" w:rsidTr="005A4EE0">
        <w:tc>
          <w:tcPr>
            <w:tcW w:w="0" w:type="auto"/>
            <w:tcBorders>
              <w:top w:val="single" w:sz="4" w:space="0" w:color="auto"/>
              <w:left w:val="single" w:sz="4" w:space="0" w:color="auto"/>
              <w:bottom w:val="single" w:sz="4" w:space="0" w:color="auto"/>
              <w:right w:val="single" w:sz="4" w:space="0" w:color="auto"/>
            </w:tcBorders>
          </w:tcPr>
          <w:p w14:paraId="37A41196" w14:textId="0F88C92B" w:rsidR="0014379B" w:rsidRPr="00EC6B85" w:rsidRDefault="0014379B" w:rsidP="00EC6B85">
            <w:pPr>
              <w:jc w:val="center"/>
              <w:rPr>
                <w:rFonts w:cs="Times New Roman"/>
              </w:rPr>
            </w:pPr>
            <w:r w:rsidRPr="00357812">
              <w:rPr>
                <w:rFonts w:cs="Times New Roman"/>
              </w:rPr>
              <w:t>MariasIP</w:t>
            </w:r>
          </w:p>
        </w:tc>
        <w:tc>
          <w:tcPr>
            <w:tcW w:w="0" w:type="auto"/>
            <w:tcBorders>
              <w:top w:val="single" w:sz="4" w:space="0" w:color="auto"/>
              <w:left w:val="single" w:sz="4" w:space="0" w:color="auto"/>
              <w:bottom w:val="single" w:sz="4" w:space="0" w:color="auto"/>
              <w:right w:val="single" w:sz="4" w:space="0" w:color="auto"/>
            </w:tcBorders>
          </w:tcPr>
          <w:p w14:paraId="2C4379B1" w14:textId="041653C8" w:rsidR="0014379B" w:rsidRPr="00EC6B85" w:rsidRDefault="0014379B" w:rsidP="00EC6B85">
            <w:pPr>
              <w:rPr>
                <w:rFonts w:cs="Times New Roman"/>
              </w:rPr>
            </w:pPr>
            <w:r w:rsidRPr="00357812">
              <w:rPr>
                <w:rFonts w:cs="Times New Roman"/>
              </w:rPr>
              <w:t>Craft 21 Paraphrase Immediate: Subject must paraphrase "Maria's"</w:t>
            </w:r>
          </w:p>
        </w:tc>
        <w:tc>
          <w:tcPr>
            <w:tcW w:w="0" w:type="auto"/>
            <w:tcBorders>
              <w:top w:val="single" w:sz="4" w:space="0" w:color="auto"/>
              <w:left w:val="single" w:sz="4" w:space="0" w:color="auto"/>
              <w:bottom w:val="single" w:sz="4" w:space="0" w:color="auto"/>
              <w:right w:val="single" w:sz="4" w:space="0" w:color="auto"/>
            </w:tcBorders>
          </w:tcPr>
          <w:p w14:paraId="6EFF986F" w14:textId="77777777" w:rsidR="0014379B" w:rsidRPr="00357812" w:rsidRDefault="0014379B" w:rsidP="00357812">
            <w:pPr>
              <w:rPr>
                <w:rFonts w:cs="Times New Roman"/>
              </w:rPr>
            </w:pPr>
            <w:r w:rsidRPr="00357812">
              <w:rPr>
                <w:rFonts w:cs="Times New Roman"/>
              </w:rPr>
              <w:t>0 = False (Word was not, or, words were not paraphrased)</w:t>
            </w:r>
          </w:p>
          <w:p w14:paraId="33A038BE" w14:textId="5E87CADD"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07198F14" w14:textId="77777777" w:rsidTr="005A4EE0">
        <w:tc>
          <w:tcPr>
            <w:tcW w:w="0" w:type="auto"/>
            <w:tcBorders>
              <w:top w:val="single" w:sz="4" w:space="0" w:color="auto"/>
              <w:left w:val="single" w:sz="4" w:space="0" w:color="auto"/>
              <w:bottom w:val="single" w:sz="4" w:space="0" w:color="auto"/>
              <w:right w:val="single" w:sz="4" w:space="0" w:color="auto"/>
            </w:tcBorders>
          </w:tcPr>
          <w:p w14:paraId="0EDC743E" w14:textId="774B54E1" w:rsidR="0014379B" w:rsidRPr="00EC6B85" w:rsidRDefault="0014379B" w:rsidP="00EC6B85">
            <w:pPr>
              <w:jc w:val="center"/>
              <w:rPr>
                <w:rFonts w:cs="Times New Roman"/>
              </w:rPr>
            </w:pPr>
            <w:r w:rsidRPr="00357812">
              <w:rPr>
                <w:rFonts w:cs="Times New Roman"/>
              </w:rPr>
              <w:t>ChildIP</w:t>
            </w:r>
          </w:p>
        </w:tc>
        <w:tc>
          <w:tcPr>
            <w:tcW w:w="0" w:type="auto"/>
            <w:tcBorders>
              <w:top w:val="single" w:sz="4" w:space="0" w:color="auto"/>
              <w:left w:val="single" w:sz="4" w:space="0" w:color="auto"/>
              <w:bottom w:val="single" w:sz="4" w:space="0" w:color="auto"/>
              <w:right w:val="single" w:sz="4" w:space="0" w:color="auto"/>
            </w:tcBorders>
          </w:tcPr>
          <w:p w14:paraId="3A6429CB" w14:textId="02C927F1" w:rsidR="0014379B" w:rsidRPr="00EC6B85" w:rsidRDefault="0014379B" w:rsidP="00EC6B85">
            <w:pPr>
              <w:rPr>
                <w:rFonts w:cs="Times New Roman"/>
              </w:rPr>
            </w:pPr>
            <w:r w:rsidRPr="00357812">
              <w:rPr>
                <w:rFonts w:cs="Times New Roman"/>
              </w:rPr>
              <w:t>Craft 21 Paraphrase Immediate: Subject must paraphrase "child"</w:t>
            </w:r>
          </w:p>
        </w:tc>
        <w:tc>
          <w:tcPr>
            <w:tcW w:w="0" w:type="auto"/>
            <w:tcBorders>
              <w:top w:val="single" w:sz="4" w:space="0" w:color="auto"/>
              <w:left w:val="single" w:sz="4" w:space="0" w:color="auto"/>
              <w:bottom w:val="single" w:sz="4" w:space="0" w:color="auto"/>
              <w:right w:val="single" w:sz="4" w:space="0" w:color="auto"/>
            </w:tcBorders>
          </w:tcPr>
          <w:p w14:paraId="4894BF2C" w14:textId="77777777" w:rsidR="0014379B" w:rsidRPr="00357812" w:rsidRDefault="0014379B" w:rsidP="00357812">
            <w:pPr>
              <w:rPr>
                <w:rFonts w:cs="Times New Roman"/>
              </w:rPr>
            </w:pPr>
            <w:r w:rsidRPr="00357812">
              <w:rPr>
                <w:rFonts w:cs="Times New Roman"/>
              </w:rPr>
              <w:t>0 = False (Word was not, or, words were not paraphrased)</w:t>
            </w:r>
          </w:p>
          <w:p w14:paraId="2FA41E39" w14:textId="0D76DFB1"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7C23B5AD" w14:textId="77777777" w:rsidTr="005A4EE0">
        <w:tc>
          <w:tcPr>
            <w:tcW w:w="0" w:type="auto"/>
            <w:tcBorders>
              <w:top w:val="single" w:sz="4" w:space="0" w:color="auto"/>
              <w:left w:val="single" w:sz="4" w:space="0" w:color="auto"/>
              <w:bottom w:val="single" w:sz="4" w:space="0" w:color="auto"/>
              <w:right w:val="single" w:sz="4" w:space="0" w:color="auto"/>
            </w:tcBorders>
          </w:tcPr>
          <w:p w14:paraId="7A929D45" w14:textId="693AB70E" w:rsidR="0014379B" w:rsidRPr="00EC6B85" w:rsidRDefault="0014379B" w:rsidP="00EC6B85">
            <w:pPr>
              <w:jc w:val="center"/>
              <w:rPr>
                <w:rFonts w:cs="Times New Roman"/>
              </w:rPr>
            </w:pPr>
            <w:r w:rsidRPr="00357812">
              <w:rPr>
                <w:rFonts w:cs="Times New Roman"/>
              </w:rPr>
              <w:t>RickyIP</w:t>
            </w:r>
          </w:p>
        </w:tc>
        <w:tc>
          <w:tcPr>
            <w:tcW w:w="0" w:type="auto"/>
            <w:tcBorders>
              <w:top w:val="single" w:sz="4" w:space="0" w:color="auto"/>
              <w:left w:val="single" w:sz="4" w:space="0" w:color="auto"/>
              <w:bottom w:val="single" w:sz="4" w:space="0" w:color="auto"/>
              <w:right w:val="single" w:sz="4" w:space="0" w:color="auto"/>
            </w:tcBorders>
          </w:tcPr>
          <w:p w14:paraId="65A86A4F" w14:textId="5522EEC2" w:rsidR="0014379B" w:rsidRPr="00EC6B85" w:rsidRDefault="0014379B" w:rsidP="00EC6B85">
            <w:pPr>
              <w:rPr>
                <w:rFonts w:cs="Times New Roman"/>
              </w:rPr>
            </w:pPr>
            <w:r w:rsidRPr="00357812">
              <w:rPr>
                <w:rFonts w:cs="Times New Roman"/>
              </w:rPr>
              <w:t>Craft 21 Paraphrase Immediate: Subject must paraphrase "Ricky"</w:t>
            </w:r>
          </w:p>
        </w:tc>
        <w:tc>
          <w:tcPr>
            <w:tcW w:w="0" w:type="auto"/>
            <w:tcBorders>
              <w:top w:val="single" w:sz="4" w:space="0" w:color="auto"/>
              <w:left w:val="single" w:sz="4" w:space="0" w:color="auto"/>
              <w:bottom w:val="single" w:sz="4" w:space="0" w:color="auto"/>
              <w:right w:val="single" w:sz="4" w:space="0" w:color="auto"/>
            </w:tcBorders>
          </w:tcPr>
          <w:p w14:paraId="389AFFA0" w14:textId="77777777" w:rsidR="0014379B" w:rsidRPr="00357812" w:rsidRDefault="0014379B" w:rsidP="00357812">
            <w:pPr>
              <w:rPr>
                <w:rFonts w:cs="Times New Roman"/>
              </w:rPr>
            </w:pPr>
            <w:r w:rsidRPr="00357812">
              <w:rPr>
                <w:rFonts w:cs="Times New Roman"/>
              </w:rPr>
              <w:t>0 = False (Word was not, or, words were not paraphrased)</w:t>
            </w:r>
          </w:p>
          <w:p w14:paraId="0903377D" w14:textId="2D4D697A"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2CA1FEFC" w14:textId="77777777" w:rsidTr="005A4EE0">
        <w:tc>
          <w:tcPr>
            <w:tcW w:w="0" w:type="auto"/>
            <w:tcBorders>
              <w:top w:val="single" w:sz="4" w:space="0" w:color="auto"/>
              <w:left w:val="single" w:sz="4" w:space="0" w:color="auto"/>
              <w:bottom w:val="single" w:sz="4" w:space="0" w:color="auto"/>
              <w:right w:val="single" w:sz="4" w:space="0" w:color="auto"/>
            </w:tcBorders>
          </w:tcPr>
          <w:p w14:paraId="00FD9DB8" w14:textId="733B83C6" w:rsidR="0014379B" w:rsidRPr="00EC6B85" w:rsidRDefault="0014379B" w:rsidP="00EC6B85">
            <w:pPr>
              <w:jc w:val="center"/>
              <w:rPr>
                <w:rFonts w:cs="Times New Roman"/>
              </w:rPr>
            </w:pPr>
            <w:r w:rsidRPr="00357812">
              <w:rPr>
                <w:rFonts w:cs="Times New Roman"/>
              </w:rPr>
              <w:t>PlayedIP</w:t>
            </w:r>
          </w:p>
        </w:tc>
        <w:tc>
          <w:tcPr>
            <w:tcW w:w="0" w:type="auto"/>
            <w:tcBorders>
              <w:top w:val="single" w:sz="4" w:space="0" w:color="auto"/>
              <w:left w:val="single" w:sz="4" w:space="0" w:color="auto"/>
              <w:bottom w:val="single" w:sz="4" w:space="0" w:color="auto"/>
              <w:right w:val="single" w:sz="4" w:space="0" w:color="auto"/>
            </w:tcBorders>
          </w:tcPr>
          <w:p w14:paraId="1C9856AA" w14:textId="7AEA6BBE" w:rsidR="0014379B" w:rsidRPr="00EC6B85" w:rsidRDefault="0014379B" w:rsidP="00EC6B85">
            <w:pPr>
              <w:rPr>
                <w:rFonts w:cs="Times New Roman"/>
              </w:rPr>
            </w:pPr>
            <w:r w:rsidRPr="00357812">
              <w:rPr>
                <w:rFonts w:cs="Times New Roman"/>
              </w:rPr>
              <w:t>Craft 21 Paraphrase Immediate: Subject must paraphrase "played"</w:t>
            </w:r>
          </w:p>
        </w:tc>
        <w:tc>
          <w:tcPr>
            <w:tcW w:w="0" w:type="auto"/>
            <w:tcBorders>
              <w:top w:val="single" w:sz="4" w:space="0" w:color="auto"/>
              <w:left w:val="single" w:sz="4" w:space="0" w:color="auto"/>
              <w:bottom w:val="single" w:sz="4" w:space="0" w:color="auto"/>
              <w:right w:val="single" w:sz="4" w:space="0" w:color="auto"/>
            </w:tcBorders>
          </w:tcPr>
          <w:p w14:paraId="72824A37" w14:textId="77777777" w:rsidR="0014379B" w:rsidRPr="00357812" w:rsidRDefault="0014379B" w:rsidP="00357812">
            <w:pPr>
              <w:rPr>
                <w:rFonts w:cs="Times New Roman"/>
              </w:rPr>
            </w:pPr>
            <w:r w:rsidRPr="00357812">
              <w:rPr>
                <w:rFonts w:cs="Times New Roman"/>
              </w:rPr>
              <w:t>0 = False (Word was not, or, words were not paraphrased)</w:t>
            </w:r>
          </w:p>
          <w:p w14:paraId="1B4181CA" w14:textId="0B660A15"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40E825F6" w14:textId="77777777" w:rsidTr="005A4EE0">
        <w:tc>
          <w:tcPr>
            <w:tcW w:w="0" w:type="auto"/>
            <w:tcBorders>
              <w:top w:val="single" w:sz="4" w:space="0" w:color="auto"/>
              <w:left w:val="single" w:sz="4" w:space="0" w:color="auto"/>
              <w:bottom w:val="single" w:sz="4" w:space="0" w:color="auto"/>
              <w:right w:val="single" w:sz="4" w:space="0" w:color="auto"/>
            </w:tcBorders>
          </w:tcPr>
          <w:p w14:paraId="5DBFDFF0" w14:textId="702CBC0E" w:rsidR="0014379B" w:rsidRPr="00EC6B85" w:rsidRDefault="0014379B" w:rsidP="00EC6B85">
            <w:pPr>
              <w:jc w:val="center"/>
              <w:rPr>
                <w:rFonts w:cs="Times New Roman"/>
              </w:rPr>
            </w:pPr>
            <w:r w:rsidRPr="00357812">
              <w:rPr>
                <w:rFonts w:cs="Times New Roman"/>
              </w:rPr>
              <w:t>SoccerIP</w:t>
            </w:r>
          </w:p>
        </w:tc>
        <w:tc>
          <w:tcPr>
            <w:tcW w:w="0" w:type="auto"/>
            <w:tcBorders>
              <w:top w:val="single" w:sz="4" w:space="0" w:color="auto"/>
              <w:left w:val="single" w:sz="4" w:space="0" w:color="auto"/>
              <w:bottom w:val="single" w:sz="4" w:space="0" w:color="auto"/>
              <w:right w:val="single" w:sz="4" w:space="0" w:color="auto"/>
            </w:tcBorders>
          </w:tcPr>
          <w:p w14:paraId="24FEE496" w14:textId="7BE1A1B8" w:rsidR="0014379B" w:rsidRPr="00EC6B85" w:rsidRDefault="0014379B" w:rsidP="00EC6B85">
            <w:pPr>
              <w:rPr>
                <w:rFonts w:cs="Times New Roman"/>
              </w:rPr>
            </w:pPr>
            <w:r w:rsidRPr="00357812">
              <w:rPr>
                <w:rFonts w:cs="Times New Roman"/>
              </w:rPr>
              <w:t>Craft 21 Paraphrase Immediate: Subject must paraphrase "soccer"</w:t>
            </w:r>
          </w:p>
        </w:tc>
        <w:tc>
          <w:tcPr>
            <w:tcW w:w="0" w:type="auto"/>
            <w:tcBorders>
              <w:top w:val="single" w:sz="4" w:space="0" w:color="auto"/>
              <w:left w:val="single" w:sz="4" w:space="0" w:color="auto"/>
              <w:bottom w:val="single" w:sz="4" w:space="0" w:color="auto"/>
              <w:right w:val="single" w:sz="4" w:space="0" w:color="auto"/>
            </w:tcBorders>
          </w:tcPr>
          <w:p w14:paraId="20256882" w14:textId="77777777" w:rsidR="0014379B" w:rsidRPr="00357812" w:rsidRDefault="0014379B" w:rsidP="00357812">
            <w:pPr>
              <w:rPr>
                <w:rFonts w:cs="Times New Roman"/>
              </w:rPr>
            </w:pPr>
            <w:r w:rsidRPr="00357812">
              <w:rPr>
                <w:rFonts w:cs="Times New Roman"/>
              </w:rPr>
              <w:t>0 = False (Word was not, or, words were not paraphrased)</w:t>
            </w:r>
          </w:p>
          <w:p w14:paraId="619425A2" w14:textId="56270BAE"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28E6BD11" w14:textId="77777777" w:rsidTr="005A4EE0">
        <w:tc>
          <w:tcPr>
            <w:tcW w:w="0" w:type="auto"/>
            <w:tcBorders>
              <w:top w:val="single" w:sz="4" w:space="0" w:color="auto"/>
              <w:left w:val="single" w:sz="4" w:space="0" w:color="auto"/>
              <w:bottom w:val="single" w:sz="4" w:space="0" w:color="auto"/>
              <w:right w:val="single" w:sz="4" w:space="0" w:color="auto"/>
            </w:tcBorders>
          </w:tcPr>
          <w:p w14:paraId="250525CF" w14:textId="09CAA075" w:rsidR="0014379B" w:rsidRPr="00EC6B85" w:rsidRDefault="0014379B" w:rsidP="00EC6B85">
            <w:pPr>
              <w:jc w:val="center"/>
              <w:rPr>
                <w:rFonts w:cs="Times New Roman"/>
              </w:rPr>
            </w:pPr>
            <w:r w:rsidRPr="00357812">
              <w:rPr>
                <w:rFonts w:cs="Times New Roman"/>
              </w:rPr>
              <w:t>EveryMondayIP</w:t>
            </w:r>
          </w:p>
        </w:tc>
        <w:tc>
          <w:tcPr>
            <w:tcW w:w="0" w:type="auto"/>
            <w:tcBorders>
              <w:top w:val="single" w:sz="4" w:space="0" w:color="auto"/>
              <w:left w:val="single" w:sz="4" w:space="0" w:color="auto"/>
              <w:bottom w:val="single" w:sz="4" w:space="0" w:color="auto"/>
              <w:right w:val="single" w:sz="4" w:space="0" w:color="auto"/>
            </w:tcBorders>
          </w:tcPr>
          <w:p w14:paraId="51884F10" w14:textId="5CF00344" w:rsidR="0014379B" w:rsidRPr="00EC6B85" w:rsidRDefault="0014379B" w:rsidP="00EC6B85">
            <w:pPr>
              <w:rPr>
                <w:rFonts w:cs="Times New Roman"/>
              </w:rPr>
            </w:pPr>
            <w:r w:rsidRPr="00357812">
              <w:rPr>
                <w:rFonts w:cs="Times New Roman"/>
              </w:rPr>
              <w:t>Craft 21 Paraphrase Immediate: Subject must paraphrase "every Monday"</w:t>
            </w:r>
          </w:p>
        </w:tc>
        <w:tc>
          <w:tcPr>
            <w:tcW w:w="0" w:type="auto"/>
            <w:tcBorders>
              <w:top w:val="single" w:sz="4" w:space="0" w:color="auto"/>
              <w:left w:val="single" w:sz="4" w:space="0" w:color="auto"/>
              <w:bottom w:val="single" w:sz="4" w:space="0" w:color="auto"/>
              <w:right w:val="single" w:sz="4" w:space="0" w:color="auto"/>
            </w:tcBorders>
          </w:tcPr>
          <w:p w14:paraId="1DD455F6" w14:textId="77777777" w:rsidR="0014379B" w:rsidRPr="00357812" w:rsidRDefault="0014379B" w:rsidP="00357812">
            <w:pPr>
              <w:rPr>
                <w:rFonts w:cs="Times New Roman"/>
              </w:rPr>
            </w:pPr>
            <w:r w:rsidRPr="00357812">
              <w:rPr>
                <w:rFonts w:cs="Times New Roman"/>
              </w:rPr>
              <w:t>0 = False (Word was not, or, words were not paraphrased)</w:t>
            </w:r>
          </w:p>
          <w:p w14:paraId="754E02FC" w14:textId="75F27E5A"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5FDA17DB" w14:textId="77777777" w:rsidTr="005A4EE0">
        <w:tc>
          <w:tcPr>
            <w:tcW w:w="0" w:type="auto"/>
            <w:tcBorders>
              <w:top w:val="single" w:sz="4" w:space="0" w:color="auto"/>
              <w:left w:val="single" w:sz="4" w:space="0" w:color="auto"/>
              <w:bottom w:val="single" w:sz="4" w:space="0" w:color="auto"/>
              <w:right w:val="single" w:sz="4" w:space="0" w:color="auto"/>
            </w:tcBorders>
          </w:tcPr>
          <w:p w14:paraId="36F0007B" w14:textId="73918A2E" w:rsidR="0014379B" w:rsidRPr="00EC6B85" w:rsidRDefault="0014379B" w:rsidP="00EC6B85">
            <w:pPr>
              <w:jc w:val="center"/>
              <w:rPr>
                <w:rFonts w:cs="Times New Roman"/>
              </w:rPr>
            </w:pPr>
            <w:r w:rsidRPr="00357812">
              <w:rPr>
                <w:rFonts w:cs="Times New Roman"/>
              </w:rPr>
              <w:lastRenderedPageBreak/>
              <w:t>AtThreeThirtyIP</w:t>
            </w:r>
          </w:p>
        </w:tc>
        <w:tc>
          <w:tcPr>
            <w:tcW w:w="0" w:type="auto"/>
            <w:tcBorders>
              <w:top w:val="single" w:sz="4" w:space="0" w:color="auto"/>
              <w:left w:val="single" w:sz="4" w:space="0" w:color="auto"/>
              <w:bottom w:val="single" w:sz="4" w:space="0" w:color="auto"/>
              <w:right w:val="single" w:sz="4" w:space="0" w:color="auto"/>
            </w:tcBorders>
          </w:tcPr>
          <w:p w14:paraId="304F3737" w14:textId="21659B8B" w:rsidR="0014379B" w:rsidRPr="00EC6B85" w:rsidRDefault="0014379B" w:rsidP="00EC6B85">
            <w:pPr>
              <w:rPr>
                <w:rFonts w:cs="Times New Roman"/>
              </w:rPr>
            </w:pPr>
            <w:r w:rsidRPr="00357812">
              <w:rPr>
                <w:rFonts w:cs="Times New Roman"/>
              </w:rPr>
              <w:t>Craft 21 Paraphrase Immediate: Subject must paraphrase "at 3:30"</w:t>
            </w:r>
          </w:p>
        </w:tc>
        <w:tc>
          <w:tcPr>
            <w:tcW w:w="0" w:type="auto"/>
            <w:tcBorders>
              <w:top w:val="single" w:sz="4" w:space="0" w:color="auto"/>
              <w:left w:val="single" w:sz="4" w:space="0" w:color="auto"/>
              <w:bottom w:val="single" w:sz="4" w:space="0" w:color="auto"/>
              <w:right w:val="single" w:sz="4" w:space="0" w:color="auto"/>
            </w:tcBorders>
          </w:tcPr>
          <w:p w14:paraId="50242E3C" w14:textId="77777777" w:rsidR="0014379B" w:rsidRPr="00357812" w:rsidRDefault="0014379B" w:rsidP="00357812">
            <w:pPr>
              <w:rPr>
                <w:rFonts w:cs="Times New Roman"/>
              </w:rPr>
            </w:pPr>
            <w:r w:rsidRPr="00357812">
              <w:rPr>
                <w:rFonts w:cs="Times New Roman"/>
              </w:rPr>
              <w:t>0 = False (Word was not, or, words were not paraphrased)</w:t>
            </w:r>
          </w:p>
          <w:p w14:paraId="6A060C39" w14:textId="170E8F5D"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6939EB60" w14:textId="77777777" w:rsidTr="005A4EE0">
        <w:tc>
          <w:tcPr>
            <w:tcW w:w="0" w:type="auto"/>
            <w:tcBorders>
              <w:top w:val="single" w:sz="4" w:space="0" w:color="auto"/>
              <w:left w:val="single" w:sz="4" w:space="0" w:color="auto"/>
              <w:bottom w:val="single" w:sz="4" w:space="0" w:color="auto"/>
              <w:right w:val="single" w:sz="4" w:space="0" w:color="auto"/>
            </w:tcBorders>
          </w:tcPr>
          <w:p w14:paraId="4CD221AC" w14:textId="6734ADF1" w:rsidR="0014379B" w:rsidRPr="00EC6B85" w:rsidRDefault="0014379B" w:rsidP="00EC6B85">
            <w:pPr>
              <w:jc w:val="center"/>
              <w:rPr>
                <w:rFonts w:cs="Times New Roman"/>
              </w:rPr>
            </w:pPr>
            <w:r w:rsidRPr="00357812">
              <w:rPr>
                <w:rFonts w:cs="Times New Roman"/>
              </w:rPr>
              <w:t>HeLikedGoingToTheFieldIP</w:t>
            </w:r>
          </w:p>
        </w:tc>
        <w:tc>
          <w:tcPr>
            <w:tcW w:w="0" w:type="auto"/>
            <w:tcBorders>
              <w:top w:val="single" w:sz="4" w:space="0" w:color="auto"/>
              <w:left w:val="single" w:sz="4" w:space="0" w:color="auto"/>
              <w:bottom w:val="single" w:sz="4" w:space="0" w:color="auto"/>
              <w:right w:val="single" w:sz="4" w:space="0" w:color="auto"/>
            </w:tcBorders>
          </w:tcPr>
          <w:p w14:paraId="346299A7" w14:textId="2A04EF40" w:rsidR="0014379B" w:rsidRPr="00EC6B85" w:rsidRDefault="0014379B" w:rsidP="00EC6B85">
            <w:pPr>
              <w:rPr>
                <w:rFonts w:cs="Times New Roman"/>
              </w:rPr>
            </w:pPr>
            <w:r w:rsidRPr="00357812">
              <w:rPr>
                <w:rFonts w:cs="Times New Roman"/>
              </w:rPr>
              <w:t>Craft 21 Paraphrase Immediate: Subject must paraphrase "he liked going to the field"</w:t>
            </w:r>
          </w:p>
        </w:tc>
        <w:tc>
          <w:tcPr>
            <w:tcW w:w="0" w:type="auto"/>
            <w:tcBorders>
              <w:top w:val="single" w:sz="4" w:space="0" w:color="auto"/>
              <w:left w:val="single" w:sz="4" w:space="0" w:color="auto"/>
              <w:bottom w:val="single" w:sz="4" w:space="0" w:color="auto"/>
              <w:right w:val="single" w:sz="4" w:space="0" w:color="auto"/>
            </w:tcBorders>
          </w:tcPr>
          <w:p w14:paraId="5A96F434" w14:textId="77777777" w:rsidR="0014379B" w:rsidRPr="00357812" w:rsidRDefault="0014379B" w:rsidP="00357812">
            <w:pPr>
              <w:rPr>
                <w:rFonts w:cs="Times New Roman"/>
              </w:rPr>
            </w:pPr>
            <w:r w:rsidRPr="00357812">
              <w:rPr>
                <w:rFonts w:cs="Times New Roman"/>
              </w:rPr>
              <w:t>0 = False (Word was not, or, words were not paraphrased)</w:t>
            </w:r>
          </w:p>
          <w:p w14:paraId="45AD7129" w14:textId="6C235132"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31DF9194" w14:textId="77777777" w:rsidTr="005A4EE0">
        <w:tc>
          <w:tcPr>
            <w:tcW w:w="0" w:type="auto"/>
            <w:tcBorders>
              <w:top w:val="single" w:sz="4" w:space="0" w:color="auto"/>
              <w:left w:val="single" w:sz="4" w:space="0" w:color="auto"/>
              <w:bottom w:val="single" w:sz="4" w:space="0" w:color="auto"/>
              <w:right w:val="single" w:sz="4" w:space="0" w:color="auto"/>
            </w:tcBorders>
          </w:tcPr>
          <w:p w14:paraId="6E07C06D" w14:textId="1B0BDDD3" w:rsidR="0014379B" w:rsidRPr="00EC6B85" w:rsidRDefault="0014379B" w:rsidP="00EC6B85">
            <w:pPr>
              <w:jc w:val="center"/>
              <w:rPr>
                <w:rFonts w:cs="Times New Roman"/>
              </w:rPr>
            </w:pPr>
            <w:r w:rsidRPr="00357812">
              <w:rPr>
                <w:rFonts w:cs="Times New Roman"/>
              </w:rPr>
              <w:t>BehindTheirHouseIP</w:t>
            </w:r>
          </w:p>
        </w:tc>
        <w:tc>
          <w:tcPr>
            <w:tcW w:w="0" w:type="auto"/>
            <w:tcBorders>
              <w:top w:val="single" w:sz="4" w:space="0" w:color="auto"/>
              <w:left w:val="single" w:sz="4" w:space="0" w:color="auto"/>
              <w:bottom w:val="single" w:sz="4" w:space="0" w:color="auto"/>
              <w:right w:val="single" w:sz="4" w:space="0" w:color="auto"/>
            </w:tcBorders>
          </w:tcPr>
          <w:p w14:paraId="3A6E0DC9" w14:textId="17859BB3" w:rsidR="0014379B" w:rsidRPr="00EC6B85" w:rsidRDefault="0014379B" w:rsidP="00EC6B85">
            <w:pPr>
              <w:rPr>
                <w:rFonts w:cs="Times New Roman"/>
              </w:rPr>
            </w:pPr>
            <w:r w:rsidRPr="00357812">
              <w:rPr>
                <w:rFonts w:cs="Times New Roman"/>
              </w:rPr>
              <w:t>Craft 21 Paraphrase Immediate: Subject must paraphrase "behind their house"</w:t>
            </w:r>
          </w:p>
        </w:tc>
        <w:tc>
          <w:tcPr>
            <w:tcW w:w="0" w:type="auto"/>
            <w:tcBorders>
              <w:top w:val="single" w:sz="4" w:space="0" w:color="auto"/>
              <w:left w:val="single" w:sz="4" w:space="0" w:color="auto"/>
              <w:bottom w:val="single" w:sz="4" w:space="0" w:color="auto"/>
              <w:right w:val="single" w:sz="4" w:space="0" w:color="auto"/>
            </w:tcBorders>
          </w:tcPr>
          <w:p w14:paraId="6DE460D3" w14:textId="77777777" w:rsidR="0014379B" w:rsidRPr="00357812" w:rsidRDefault="0014379B" w:rsidP="00357812">
            <w:pPr>
              <w:rPr>
                <w:rFonts w:cs="Times New Roman"/>
              </w:rPr>
            </w:pPr>
            <w:r w:rsidRPr="00357812">
              <w:rPr>
                <w:rFonts w:cs="Times New Roman"/>
              </w:rPr>
              <w:t>0 = False (Word was not, or, words were not paraphrased)</w:t>
            </w:r>
          </w:p>
          <w:p w14:paraId="2B1398FC" w14:textId="6D63702B"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6CBD9F42" w14:textId="77777777" w:rsidTr="005A4EE0">
        <w:tc>
          <w:tcPr>
            <w:tcW w:w="0" w:type="auto"/>
            <w:tcBorders>
              <w:top w:val="single" w:sz="4" w:space="0" w:color="auto"/>
              <w:left w:val="single" w:sz="4" w:space="0" w:color="auto"/>
              <w:bottom w:val="single" w:sz="4" w:space="0" w:color="auto"/>
              <w:right w:val="single" w:sz="4" w:space="0" w:color="auto"/>
            </w:tcBorders>
          </w:tcPr>
          <w:p w14:paraId="68E0B8CC" w14:textId="64A067FF" w:rsidR="0014379B" w:rsidRPr="00EC6B85" w:rsidRDefault="0014379B" w:rsidP="00EC6B85">
            <w:pPr>
              <w:jc w:val="center"/>
              <w:rPr>
                <w:rFonts w:cs="Times New Roman"/>
              </w:rPr>
            </w:pPr>
            <w:r w:rsidRPr="00357812">
              <w:rPr>
                <w:rFonts w:cs="Times New Roman"/>
              </w:rPr>
              <w:t>AndJoiningIP</w:t>
            </w:r>
          </w:p>
        </w:tc>
        <w:tc>
          <w:tcPr>
            <w:tcW w:w="0" w:type="auto"/>
            <w:tcBorders>
              <w:top w:val="single" w:sz="4" w:space="0" w:color="auto"/>
              <w:left w:val="single" w:sz="4" w:space="0" w:color="auto"/>
              <w:bottom w:val="single" w:sz="4" w:space="0" w:color="auto"/>
              <w:right w:val="single" w:sz="4" w:space="0" w:color="auto"/>
            </w:tcBorders>
          </w:tcPr>
          <w:p w14:paraId="101E68BE" w14:textId="341373D2" w:rsidR="0014379B" w:rsidRPr="00EC6B85" w:rsidRDefault="0014379B" w:rsidP="00EC6B85">
            <w:pPr>
              <w:rPr>
                <w:rFonts w:cs="Times New Roman"/>
              </w:rPr>
            </w:pPr>
            <w:r w:rsidRPr="00357812">
              <w:rPr>
                <w:rFonts w:cs="Times New Roman"/>
              </w:rPr>
              <w:t>Craft 21 Paraphrase Immediate: Subject must paraphrase "and joining"</w:t>
            </w:r>
          </w:p>
        </w:tc>
        <w:tc>
          <w:tcPr>
            <w:tcW w:w="0" w:type="auto"/>
            <w:tcBorders>
              <w:top w:val="single" w:sz="4" w:space="0" w:color="auto"/>
              <w:left w:val="single" w:sz="4" w:space="0" w:color="auto"/>
              <w:bottom w:val="single" w:sz="4" w:space="0" w:color="auto"/>
              <w:right w:val="single" w:sz="4" w:space="0" w:color="auto"/>
            </w:tcBorders>
          </w:tcPr>
          <w:p w14:paraId="1EC75223" w14:textId="77777777" w:rsidR="0014379B" w:rsidRPr="00357812" w:rsidRDefault="0014379B" w:rsidP="00357812">
            <w:pPr>
              <w:rPr>
                <w:rFonts w:cs="Times New Roman"/>
              </w:rPr>
            </w:pPr>
            <w:r w:rsidRPr="00357812">
              <w:rPr>
                <w:rFonts w:cs="Times New Roman"/>
              </w:rPr>
              <w:t>0 = False (Word was not, or, words were not paraphrased)</w:t>
            </w:r>
          </w:p>
          <w:p w14:paraId="79A4F372" w14:textId="5FA6D5E4"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76F15FE3" w14:textId="77777777" w:rsidTr="005A4EE0">
        <w:tc>
          <w:tcPr>
            <w:tcW w:w="0" w:type="auto"/>
            <w:tcBorders>
              <w:top w:val="single" w:sz="4" w:space="0" w:color="auto"/>
              <w:left w:val="single" w:sz="4" w:space="0" w:color="auto"/>
              <w:bottom w:val="single" w:sz="4" w:space="0" w:color="auto"/>
              <w:right w:val="single" w:sz="4" w:space="0" w:color="auto"/>
            </w:tcBorders>
          </w:tcPr>
          <w:p w14:paraId="4193A408" w14:textId="123BE025" w:rsidR="0014379B" w:rsidRPr="00EC6B85" w:rsidRDefault="0014379B" w:rsidP="00EC6B85">
            <w:pPr>
              <w:jc w:val="center"/>
              <w:rPr>
                <w:rFonts w:cs="Times New Roman"/>
              </w:rPr>
            </w:pPr>
            <w:r w:rsidRPr="00357812">
              <w:rPr>
                <w:rFonts w:cs="Times New Roman"/>
              </w:rPr>
              <w:t>TheGameIP</w:t>
            </w:r>
          </w:p>
        </w:tc>
        <w:tc>
          <w:tcPr>
            <w:tcW w:w="0" w:type="auto"/>
            <w:tcBorders>
              <w:top w:val="single" w:sz="4" w:space="0" w:color="auto"/>
              <w:left w:val="single" w:sz="4" w:space="0" w:color="auto"/>
              <w:bottom w:val="single" w:sz="4" w:space="0" w:color="auto"/>
              <w:right w:val="single" w:sz="4" w:space="0" w:color="auto"/>
            </w:tcBorders>
          </w:tcPr>
          <w:p w14:paraId="5808A6E3" w14:textId="48A5CD49" w:rsidR="0014379B" w:rsidRPr="00EC6B85" w:rsidRDefault="0014379B" w:rsidP="00EC6B85">
            <w:pPr>
              <w:rPr>
                <w:rFonts w:cs="Times New Roman"/>
              </w:rPr>
            </w:pPr>
            <w:r w:rsidRPr="00357812">
              <w:rPr>
                <w:rFonts w:cs="Times New Roman"/>
              </w:rPr>
              <w:t>Craft 21 Paraphrase Immediate: Subject must paraphrase "the game"</w:t>
            </w:r>
          </w:p>
        </w:tc>
        <w:tc>
          <w:tcPr>
            <w:tcW w:w="0" w:type="auto"/>
            <w:tcBorders>
              <w:top w:val="single" w:sz="4" w:space="0" w:color="auto"/>
              <w:left w:val="single" w:sz="4" w:space="0" w:color="auto"/>
              <w:bottom w:val="single" w:sz="4" w:space="0" w:color="auto"/>
              <w:right w:val="single" w:sz="4" w:space="0" w:color="auto"/>
            </w:tcBorders>
          </w:tcPr>
          <w:p w14:paraId="60A7CD62" w14:textId="77777777" w:rsidR="0014379B" w:rsidRPr="00357812" w:rsidRDefault="0014379B" w:rsidP="00357812">
            <w:pPr>
              <w:rPr>
                <w:rFonts w:cs="Times New Roman"/>
              </w:rPr>
            </w:pPr>
            <w:r w:rsidRPr="00357812">
              <w:rPr>
                <w:rFonts w:cs="Times New Roman"/>
              </w:rPr>
              <w:t>0 = False (Word was not, or, words were not paraphrased)</w:t>
            </w:r>
          </w:p>
          <w:p w14:paraId="5EF74674" w14:textId="207F19BF"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0E29DC77" w14:textId="77777777" w:rsidTr="005A4EE0">
        <w:tc>
          <w:tcPr>
            <w:tcW w:w="0" w:type="auto"/>
            <w:tcBorders>
              <w:top w:val="single" w:sz="4" w:space="0" w:color="auto"/>
              <w:left w:val="single" w:sz="4" w:space="0" w:color="auto"/>
              <w:bottom w:val="single" w:sz="4" w:space="0" w:color="auto"/>
              <w:right w:val="single" w:sz="4" w:space="0" w:color="auto"/>
            </w:tcBorders>
          </w:tcPr>
          <w:p w14:paraId="24F87829" w14:textId="47977AE7" w:rsidR="0014379B" w:rsidRPr="00EC6B85" w:rsidRDefault="0014379B" w:rsidP="00EC6B85">
            <w:pPr>
              <w:jc w:val="center"/>
              <w:rPr>
                <w:rFonts w:cs="Times New Roman"/>
              </w:rPr>
            </w:pPr>
            <w:r w:rsidRPr="00357812">
              <w:rPr>
                <w:rFonts w:cs="Times New Roman"/>
              </w:rPr>
              <w:t>OneDayIP</w:t>
            </w:r>
          </w:p>
        </w:tc>
        <w:tc>
          <w:tcPr>
            <w:tcW w:w="0" w:type="auto"/>
            <w:tcBorders>
              <w:top w:val="single" w:sz="4" w:space="0" w:color="auto"/>
              <w:left w:val="single" w:sz="4" w:space="0" w:color="auto"/>
              <w:bottom w:val="single" w:sz="4" w:space="0" w:color="auto"/>
              <w:right w:val="single" w:sz="4" w:space="0" w:color="auto"/>
            </w:tcBorders>
          </w:tcPr>
          <w:p w14:paraId="6B267790" w14:textId="5A5FC593" w:rsidR="0014379B" w:rsidRPr="00EC6B85" w:rsidRDefault="0014379B" w:rsidP="00EC6B85">
            <w:pPr>
              <w:rPr>
                <w:rFonts w:cs="Times New Roman"/>
              </w:rPr>
            </w:pPr>
            <w:r w:rsidRPr="00357812">
              <w:rPr>
                <w:rFonts w:cs="Times New Roman"/>
              </w:rPr>
              <w:t>Craft 21 Paraphrase Immediate: Subject must paraphrase "one day"</w:t>
            </w:r>
          </w:p>
        </w:tc>
        <w:tc>
          <w:tcPr>
            <w:tcW w:w="0" w:type="auto"/>
            <w:tcBorders>
              <w:top w:val="single" w:sz="4" w:space="0" w:color="auto"/>
              <w:left w:val="single" w:sz="4" w:space="0" w:color="auto"/>
              <w:bottom w:val="single" w:sz="4" w:space="0" w:color="auto"/>
              <w:right w:val="single" w:sz="4" w:space="0" w:color="auto"/>
            </w:tcBorders>
          </w:tcPr>
          <w:p w14:paraId="04DF621D" w14:textId="77777777" w:rsidR="0014379B" w:rsidRPr="00357812" w:rsidRDefault="0014379B" w:rsidP="00357812">
            <w:pPr>
              <w:rPr>
                <w:rFonts w:cs="Times New Roman"/>
              </w:rPr>
            </w:pPr>
            <w:r w:rsidRPr="00357812">
              <w:rPr>
                <w:rFonts w:cs="Times New Roman"/>
              </w:rPr>
              <w:t>0 = False (Word was not, or, words were not paraphrased)</w:t>
            </w:r>
          </w:p>
          <w:p w14:paraId="3DC5B1C5" w14:textId="08C3B214"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54C10B43" w14:textId="77777777" w:rsidTr="005A4EE0">
        <w:tc>
          <w:tcPr>
            <w:tcW w:w="0" w:type="auto"/>
            <w:tcBorders>
              <w:top w:val="single" w:sz="4" w:space="0" w:color="auto"/>
              <w:left w:val="single" w:sz="4" w:space="0" w:color="auto"/>
              <w:bottom w:val="single" w:sz="4" w:space="0" w:color="auto"/>
              <w:right w:val="single" w:sz="4" w:space="0" w:color="auto"/>
            </w:tcBorders>
          </w:tcPr>
          <w:p w14:paraId="76FB7860" w14:textId="43DF08AB" w:rsidR="0014379B" w:rsidRPr="00EC6B85" w:rsidRDefault="0014379B" w:rsidP="00EC6B85">
            <w:pPr>
              <w:jc w:val="center"/>
              <w:rPr>
                <w:rFonts w:cs="Times New Roman"/>
              </w:rPr>
            </w:pPr>
            <w:r w:rsidRPr="00357812">
              <w:rPr>
                <w:rFonts w:cs="Times New Roman"/>
              </w:rPr>
              <w:t>HeKickedIP</w:t>
            </w:r>
          </w:p>
        </w:tc>
        <w:tc>
          <w:tcPr>
            <w:tcW w:w="0" w:type="auto"/>
            <w:tcBorders>
              <w:top w:val="single" w:sz="4" w:space="0" w:color="auto"/>
              <w:left w:val="single" w:sz="4" w:space="0" w:color="auto"/>
              <w:bottom w:val="single" w:sz="4" w:space="0" w:color="auto"/>
              <w:right w:val="single" w:sz="4" w:space="0" w:color="auto"/>
            </w:tcBorders>
          </w:tcPr>
          <w:p w14:paraId="2845EF17" w14:textId="65FEC730" w:rsidR="0014379B" w:rsidRPr="00EC6B85" w:rsidRDefault="0014379B" w:rsidP="00EC6B85">
            <w:pPr>
              <w:rPr>
                <w:rFonts w:cs="Times New Roman"/>
              </w:rPr>
            </w:pPr>
            <w:r w:rsidRPr="00357812">
              <w:rPr>
                <w:rFonts w:cs="Times New Roman"/>
              </w:rPr>
              <w:t>Craft 21 Paraphrase Immediate: Subject must paraphrase "he kicked"</w:t>
            </w:r>
          </w:p>
        </w:tc>
        <w:tc>
          <w:tcPr>
            <w:tcW w:w="0" w:type="auto"/>
            <w:tcBorders>
              <w:top w:val="single" w:sz="4" w:space="0" w:color="auto"/>
              <w:left w:val="single" w:sz="4" w:space="0" w:color="auto"/>
              <w:bottom w:val="single" w:sz="4" w:space="0" w:color="auto"/>
              <w:right w:val="single" w:sz="4" w:space="0" w:color="auto"/>
            </w:tcBorders>
          </w:tcPr>
          <w:p w14:paraId="650A0A2B" w14:textId="77777777" w:rsidR="0014379B" w:rsidRPr="00357812" w:rsidRDefault="0014379B" w:rsidP="00357812">
            <w:pPr>
              <w:rPr>
                <w:rFonts w:cs="Times New Roman"/>
              </w:rPr>
            </w:pPr>
            <w:r w:rsidRPr="00357812">
              <w:rPr>
                <w:rFonts w:cs="Times New Roman"/>
              </w:rPr>
              <w:t>0 = False (Word was not, or, words were not paraphrased)</w:t>
            </w:r>
          </w:p>
          <w:p w14:paraId="1DF214B5" w14:textId="4D3511BA"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4D642DB0" w14:textId="77777777" w:rsidTr="005A4EE0">
        <w:tc>
          <w:tcPr>
            <w:tcW w:w="0" w:type="auto"/>
            <w:tcBorders>
              <w:top w:val="single" w:sz="4" w:space="0" w:color="auto"/>
              <w:left w:val="single" w:sz="4" w:space="0" w:color="auto"/>
              <w:bottom w:val="single" w:sz="4" w:space="0" w:color="auto"/>
              <w:right w:val="single" w:sz="4" w:space="0" w:color="auto"/>
            </w:tcBorders>
          </w:tcPr>
          <w:p w14:paraId="0CD9FCBC" w14:textId="13FBC078" w:rsidR="0014379B" w:rsidRPr="00EC6B85" w:rsidRDefault="0014379B" w:rsidP="00EC6B85">
            <w:pPr>
              <w:jc w:val="center"/>
              <w:rPr>
                <w:rFonts w:cs="Times New Roman"/>
              </w:rPr>
            </w:pPr>
            <w:r w:rsidRPr="00357812">
              <w:rPr>
                <w:rFonts w:cs="Times New Roman"/>
              </w:rPr>
              <w:t>TheBallIP</w:t>
            </w:r>
          </w:p>
        </w:tc>
        <w:tc>
          <w:tcPr>
            <w:tcW w:w="0" w:type="auto"/>
            <w:tcBorders>
              <w:top w:val="single" w:sz="4" w:space="0" w:color="auto"/>
              <w:left w:val="single" w:sz="4" w:space="0" w:color="auto"/>
              <w:bottom w:val="single" w:sz="4" w:space="0" w:color="auto"/>
              <w:right w:val="single" w:sz="4" w:space="0" w:color="auto"/>
            </w:tcBorders>
          </w:tcPr>
          <w:p w14:paraId="21C16149" w14:textId="3C9D04DC" w:rsidR="0014379B" w:rsidRPr="00EC6B85" w:rsidRDefault="0014379B" w:rsidP="00EC6B85">
            <w:pPr>
              <w:rPr>
                <w:rFonts w:cs="Times New Roman"/>
              </w:rPr>
            </w:pPr>
            <w:r w:rsidRPr="00357812">
              <w:rPr>
                <w:rFonts w:cs="Times New Roman"/>
              </w:rPr>
              <w:t>Craft 21 Paraphrase Immediate: Subject must paraphrase "the ball"</w:t>
            </w:r>
          </w:p>
        </w:tc>
        <w:tc>
          <w:tcPr>
            <w:tcW w:w="0" w:type="auto"/>
            <w:tcBorders>
              <w:top w:val="single" w:sz="4" w:space="0" w:color="auto"/>
              <w:left w:val="single" w:sz="4" w:space="0" w:color="auto"/>
              <w:bottom w:val="single" w:sz="4" w:space="0" w:color="auto"/>
              <w:right w:val="single" w:sz="4" w:space="0" w:color="auto"/>
            </w:tcBorders>
          </w:tcPr>
          <w:p w14:paraId="76273CA4" w14:textId="77777777" w:rsidR="0014379B" w:rsidRPr="00357812" w:rsidRDefault="0014379B" w:rsidP="00357812">
            <w:pPr>
              <w:rPr>
                <w:rFonts w:cs="Times New Roman"/>
              </w:rPr>
            </w:pPr>
            <w:r w:rsidRPr="00357812">
              <w:rPr>
                <w:rFonts w:cs="Times New Roman"/>
              </w:rPr>
              <w:t>0 = False (Word was not, or, words were not paraphrased)</w:t>
            </w:r>
          </w:p>
          <w:p w14:paraId="12BDEEB6" w14:textId="5A4E47A7"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65C0C456" w14:textId="77777777" w:rsidTr="005A4EE0">
        <w:tc>
          <w:tcPr>
            <w:tcW w:w="0" w:type="auto"/>
            <w:tcBorders>
              <w:top w:val="single" w:sz="4" w:space="0" w:color="auto"/>
              <w:left w:val="single" w:sz="4" w:space="0" w:color="auto"/>
              <w:bottom w:val="single" w:sz="4" w:space="0" w:color="auto"/>
              <w:right w:val="single" w:sz="4" w:space="0" w:color="auto"/>
            </w:tcBorders>
          </w:tcPr>
          <w:p w14:paraId="17398C69" w14:textId="40C2C3ED" w:rsidR="0014379B" w:rsidRPr="00EC6B85" w:rsidRDefault="0014379B" w:rsidP="00EC6B85">
            <w:pPr>
              <w:jc w:val="center"/>
              <w:rPr>
                <w:rFonts w:cs="Times New Roman"/>
              </w:rPr>
            </w:pPr>
            <w:r w:rsidRPr="00357812">
              <w:rPr>
                <w:rFonts w:cs="Times New Roman"/>
              </w:rPr>
              <w:t>SoHardIP</w:t>
            </w:r>
          </w:p>
        </w:tc>
        <w:tc>
          <w:tcPr>
            <w:tcW w:w="0" w:type="auto"/>
            <w:tcBorders>
              <w:top w:val="single" w:sz="4" w:space="0" w:color="auto"/>
              <w:left w:val="single" w:sz="4" w:space="0" w:color="auto"/>
              <w:bottom w:val="single" w:sz="4" w:space="0" w:color="auto"/>
              <w:right w:val="single" w:sz="4" w:space="0" w:color="auto"/>
            </w:tcBorders>
          </w:tcPr>
          <w:p w14:paraId="15CC58F6" w14:textId="5ED4724C" w:rsidR="0014379B" w:rsidRPr="00EC6B85" w:rsidRDefault="0014379B" w:rsidP="00EC6B85">
            <w:pPr>
              <w:rPr>
                <w:rFonts w:cs="Times New Roman"/>
              </w:rPr>
            </w:pPr>
            <w:r w:rsidRPr="00357812">
              <w:rPr>
                <w:rFonts w:cs="Times New Roman"/>
              </w:rPr>
              <w:t>Craft 21 Paraphrase Immediate: Subject must paraphrase "so hard"</w:t>
            </w:r>
          </w:p>
        </w:tc>
        <w:tc>
          <w:tcPr>
            <w:tcW w:w="0" w:type="auto"/>
            <w:tcBorders>
              <w:top w:val="single" w:sz="4" w:space="0" w:color="auto"/>
              <w:left w:val="single" w:sz="4" w:space="0" w:color="auto"/>
              <w:bottom w:val="single" w:sz="4" w:space="0" w:color="auto"/>
              <w:right w:val="single" w:sz="4" w:space="0" w:color="auto"/>
            </w:tcBorders>
          </w:tcPr>
          <w:p w14:paraId="18FAB32F" w14:textId="77777777" w:rsidR="0014379B" w:rsidRPr="00357812" w:rsidRDefault="0014379B" w:rsidP="00357812">
            <w:pPr>
              <w:rPr>
                <w:rFonts w:cs="Times New Roman"/>
              </w:rPr>
            </w:pPr>
            <w:r w:rsidRPr="00357812">
              <w:rPr>
                <w:rFonts w:cs="Times New Roman"/>
              </w:rPr>
              <w:t>0 = False (Word was not, or, words were not paraphrased)</w:t>
            </w:r>
          </w:p>
          <w:p w14:paraId="5B7D8D6A" w14:textId="64B8CD7E"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48E1E25C" w14:textId="77777777" w:rsidTr="005A4EE0">
        <w:tc>
          <w:tcPr>
            <w:tcW w:w="0" w:type="auto"/>
            <w:tcBorders>
              <w:top w:val="single" w:sz="4" w:space="0" w:color="auto"/>
              <w:left w:val="single" w:sz="4" w:space="0" w:color="auto"/>
              <w:bottom w:val="single" w:sz="4" w:space="0" w:color="auto"/>
              <w:right w:val="single" w:sz="4" w:space="0" w:color="auto"/>
            </w:tcBorders>
          </w:tcPr>
          <w:p w14:paraId="2F39005E" w14:textId="591D3B98" w:rsidR="0014379B" w:rsidRPr="00EC6B85" w:rsidRDefault="0014379B" w:rsidP="00EC6B85">
            <w:pPr>
              <w:jc w:val="center"/>
              <w:rPr>
                <w:rFonts w:cs="Times New Roman"/>
              </w:rPr>
            </w:pPr>
            <w:r w:rsidRPr="00357812">
              <w:rPr>
                <w:rFonts w:cs="Times New Roman"/>
              </w:rPr>
              <w:lastRenderedPageBreak/>
              <w:t>ThatItWentOverIP</w:t>
            </w:r>
          </w:p>
        </w:tc>
        <w:tc>
          <w:tcPr>
            <w:tcW w:w="0" w:type="auto"/>
            <w:tcBorders>
              <w:top w:val="single" w:sz="4" w:space="0" w:color="auto"/>
              <w:left w:val="single" w:sz="4" w:space="0" w:color="auto"/>
              <w:bottom w:val="single" w:sz="4" w:space="0" w:color="auto"/>
              <w:right w:val="single" w:sz="4" w:space="0" w:color="auto"/>
            </w:tcBorders>
          </w:tcPr>
          <w:p w14:paraId="38CFE9EB" w14:textId="3E649106" w:rsidR="0014379B" w:rsidRPr="00EC6B85" w:rsidRDefault="0014379B" w:rsidP="00EC6B85">
            <w:pPr>
              <w:rPr>
                <w:rFonts w:cs="Times New Roman"/>
              </w:rPr>
            </w:pPr>
            <w:r w:rsidRPr="00357812">
              <w:rPr>
                <w:rFonts w:cs="Times New Roman"/>
              </w:rPr>
              <w:t>Craft 21 Paraphrase Immediate: Subject must paraphrase "that it went over"</w:t>
            </w:r>
          </w:p>
        </w:tc>
        <w:tc>
          <w:tcPr>
            <w:tcW w:w="0" w:type="auto"/>
            <w:tcBorders>
              <w:top w:val="single" w:sz="4" w:space="0" w:color="auto"/>
              <w:left w:val="single" w:sz="4" w:space="0" w:color="auto"/>
              <w:bottom w:val="single" w:sz="4" w:space="0" w:color="auto"/>
              <w:right w:val="single" w:sz="4" w:space="0" w:color="auto"/>
            </w:tcBorders>
          </w:tcPr>
          <w:p w14:paraId="492A30CB" w14:textId="77777777" w:rsidR="0014379B" w:rsidRPr="00357812" w:rsidRDefault="0014379B" w:rsidP="00357812">
            <w:pPr>
              <w:rPr>
                <w:rFonts w:cs="Times New Roman"/>
              </w:rPr>
            </w:pPr>
            <w:r w:rsidRPr="00357812">
              <w:rPr>
                <w:rFonts w:cs="Times New Roman"/>
              </w:rPr>
              <w:t>0 = False (Word was not, or, words were not paraphrased)</w:t>
            </w:r>
          </w:p>
          <w:p w14:paraId="1B4DB90F" w14:textId="729EAA45"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7CB876EC" w14:textId="77777777" w:rsidTr="005A4EE0">
        <w:tc>
          <w:tcPr>
            <w:tcW w:w="0" w:type="auto"/>
            <w:tcBorders>
              <w:top w:val="single" w:sz="4" w:space="0" w:color="auto"/>
              <w:left w:val="single" w:sz="4" w:space="0" w:color="auto"/>
              <w:bottom w:val="single" w:sz="4" w:space="0" w:color="auto"/>
              <w:right w:val="single" w:sz="4" w:space="0" w:color="auto"/>
            </w:tcBorders>
          </w:tcPr>
          <w:p w14:paraId="1CB5C2CF" w14:textId="6FF86271" w:rsidR="0014379B" w:rsidRPr="00EC6B85" w:rsidRDefault="0014379B" w:rsidP="00EC6B85">
            <w:pPr>
              <w:jc w:val="center"/>
              <w:rPr>
                <w:rFonts w:cs="Times New Roman"/>
              </w:rPr>
            </w:pPr>
            <w:r w:rsidRPr="00357812">
              <w:rPr>
                <w:rFonts w:cs="Times New Roman"/>
              </w:rPr>
              <w:t>TheNeighborsIP</w:t>
            </w:r>
          </w:p>
        </w:tc>
        <w:tc>
          <w:tcPr>
            <w:tcW w:w="0" w:type="auto"/>
            <w:tcBorders>
              <w:top w:val="single" w:sz="4" w:space="0" w:color="auto"/>
              <w:left w:val="single" w:sz="4" w:space="0" w:color="auto"/>
              <w:bottom w:val="single" w:sz="4" w:space="0" w:color="auto"/>
              <w:right w:val="single" w:sz="4" w:space="0" w:color="auto"/>
            </w:tcBorders>
          </w:tcPr>
          <w:p w14:paraId="03FF3B72" w14:textId="72478DB0" w:rsidR="0014379B" w:rsidRPr="00EC6B85" w:rsidRDefault="0014379B" w:rsidP="00EC6B85">
            <w:pPr>
              <w:rPr>
                <w:rFonts w:cs="Times New Roman"/>
              </w:rPr>
            </w:pPr>
            <w:r w:rsidRPr="00357812">
              <w:rPr>
                <w:rFonts w:cs="Times New Roman"/>
              </w:rPr>
              <w:t>Craft 21 Paraphrase Immediate: Subject must paraphrase "the neighbor's"</w:t>
            </w:r>
          </w:p>
        </w:tc>
        <w:tc>
          <w:tcPr>
            <w:tcW w:w="0" w:type="auto"/>
            <w:tcBorders>
              <w:top w:val="single" w:sz="4" w:space="0" w:color="auto"/>
              <w:left w:val="single" w:sz="4" w:space="0" w:color="auto"/>
              <w:bottom w:val="single" w:sz="4" w:space="0" w:color="auto"/>
              <w:right w:val="single" w:sz="4" w:space="0" w:color="auto"/>
            </w:tcBorders>
          </w:tcPr>
          <w:p w14:paraId="49C575FD" w14:textId="77777777" w:rsidR="0014379B" w:rsidRPr="00357812" w:rsidRDefault="0014379B" w:rsidP="00357812">
            <w:pPr>
              <w:rPr>
                <w:rFonts w:cs="Times New Roman"/>
              </w:rPr>
            </w:pPr>
            <w:r w:rsidRPr="00357812">
              <w:rPr>
                <w:rFonts w:cs="Times New Roman"/>
              </w:rPr>
              <w:t>0 = False (Word was not, or, words were not paraphrased)</w:t>
            </w:r>
          </w:p>
          <w:p w14:paraId="71983963" w14:textId="374C365D"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080EC141" w14:textId="77777777" w:rsidTr="005A4EE0">
        <w:tc>
          <w:tcPr>
            <w:tcW w:w="0" w:type="auto"/>
            <w:tcBorders>
              <w:top w:val="single" w:sz="4" w:space="0" w:color="auto"/>
              <w:left w:val="single" w:sz="4" w:space="0" w:color="auto"/>
              <w:bottom w:val="single" w:sz="4" w:space="0" w:color="auto"/>
              <w:right w:val="single" w:sz="4" w:space="0" w:color="auto"/>
            </w:tcBorders>
          </w:tcPr>
          <w:p w14:paraId="4BB732DF" w14:textId="1DE2FA60" w:rsidR="0014379B" w:rsidRPr="00EC6B85" w:rsidRDefault="0014379B" w:rsidP="00EC6B85">
            <w:pPr>
              <w:jc w:val="center"/>
              <w:rPr>
                <w:rFonts w:cs="Times New Roman"/>
              </w:rPr>
            </w:pPr>
            <w:r w:rsidRPr="00357812">
              <w:rPr>
                <w:rFonts w:cs="Times New Roman"/>
              </w:rPr>
              <w:t>FenceIP</w:t>
            </w:r>
          </w:p>
        </w:tc>
        <w:tc>
          <w:tcPr>
            <w:tcW w:w="0" w:type="auto"/>
            <w:tcBorders>
              <w:top w:val="single" w:sz="4" w:space="0" w:color="auto"/>
              <w:left w:val="single" w:sz="4" w:space="0" w:color="auto"/>
              <w:bottom w:val="single" w:sz="4" w:space="0" w:color="auto"/>
              <w:right w:val="single" w:sz="4" w:space="0" w:color="auto"/>
            </w:tcBorders>
          </w:tcPr>
          <w:p w14:paraId="4E2767A8" w14:textId="6ED7EFAF" w:rsidR="0014379B" w:rsidRPr="00EC6B85" w:rsidRDefault="0014379B" w:rsidP="00EC6B85">
            <w:pPr>
              <w:rPr>
                <w:rFonts w:cs="Times New Roman"/>
              </w:rPr>
            </w:pPr>
            <w:r w:rsidRPr="00357812">
              <w:rPr>
                <w:rFonts w:cs="Times New Roman"/>
              </w:rPr>
              <w:t>Craft 21 Paraphrase Immediate: Subject must paraphrase "fence"</w:t>
            </w:r>
          </w:p>
        </w:tc>
        <w:tc>
          <w:tcPr>
            <w:tcW w:w="0" w:type="auto"/>
            <w:tcBorders>
              <w:top w:val="single" w:sz="4" w:space="0" w:color="auto"/>
              <w:left w:val="single" w:sz="4" w:space="0" w:color="auto"/>
              <w:bottom w:val="single" w:sz="4" w:space="0" w:color="auto"/>
              <w:right w:val="single" w:sz="4" w:space="0" w:color="auto"/>
            </w:tcBorders>
          </w:tcPr>
          <w:p w14:paraId="345BA96D" w14:textId="77777777" w:rsidR="0014379B" w:rsidRPr="00357812" w:rsidRDefault="0014379B" w:rsidP="00357812">
            <w:pPr>
              <w:rPr>
                <w:rFonts w:cs="Times New Roman"/>
              </w:rPr>
            </w:pPr>
            <w:r w:rsidRPr="00357812">
              <w:rPr>
                <w:rFonts w:cs="Times New Roman"/>
              </w:rPr>
              <w:t>0 = False (Word was not, or, words were not paraphrased)</w:t>
            </w:r>
          </w:p>
          <w:p w14:paraId="58C07F48" w14:textId="3B7F8E38"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4D374FA9" w14:textId="77777777" w:rsidTr="005A4EE0">
        <w:tc>
          <w:tcPr>
            <w:tcW w:w="0" w:type="auto"/>
            <w:tcBorders>
              <w:top w:val="single" w:sz="4" w:space="0" w:color="auto"/>
              <w:left w:val="single" w:sz="4" w:space="0" w:color="auto"/>
              <w:bottom w:val="single" w:sz="4" w:space="0" w:color="auto"/>
              <w:right w:val="single" w:sz="4" w:space="0" w:color="auto"/>
            </w:tcBorders>
          </w:tcPr>
          <w:p w14:paraId="391895CF" w14:textId="10B082EA" w:rsidR="0014379B" w:rsidRPr="00EC6B85" w:rsidRDefault="0014379B" w:rsidP="00EC6B85">
            <w:pPr>
              <w:jc w:val="center"/>
              <w:rPr>
                <w:rFonts w:cs="Times New Roman"/>
              </w:rPr>
            </w:pPr>
            <w:r w:rsidRPr="00357812">
              <w:rPr>
                <w:rFonts w:cs="Times New Roman"/>
              </w:rPr>
              <w:t>WhereThreeIP</w:t>
            </w:r>
          </w:p>
        </w:tc>
        <w:tc>
          <w:tcPr>
            <w:tcW w:w="0" w:type="auto"/>
            <w:tcBorders>
              <w:top w:val="single" w:sz="4" w:space="0" w:color="auto"/>
              <w:left w:val="single" w:sz="4" w:space="0" w:color="auto"/>
              <w:bottom w:val="single" w:sz="4" w:space="0" w:color="auto"/>
              <w:right w:val="single" w:sz="4" w:space="0" w:color="auto"/>
            </w:tcBorders>
          </w:tcPr>
          <w:p w14:paraId="7F37ECB4" w14:textId="1F8E5040" w:rsidR="0014379B" w:rsidRPr="00EC6B85" w:rsidRDefault="0014379B" w:rsidP="00EC6B85">
            <w:pPr>
              <w:rPr>
                <w:rFonts w:cs="Times New Roman"/>
              </w:rPr>
            </w:pPr>
            <w:r w:rsidRPr="00357812">
              <w:rPr>
                <w:rFonts w:cs="Times New Roman"/>
              </w:rPr>
              <w:t>Craft 21 Paraphrase Immediate: Subject must paraphrase "where three"</w:t>
            </w:r>
          </w:p>
        </w:tc>
        <w:tc>
          <w:tcPr>
            <w:tcW w:w="0" w:type="auto"/>
            <w:tcBorders>
              <w:top w:val="single" w:sz="4" w:space="0" w:color="auto"/>
              <w:left w:val="single" w:sz="4" w:space="0" w:color="auto"/>
              <w:bottom w:val="single" w:sz="4" w:space="0" w:color="auto"/>
              <w:right w:val="single" w:sz="4" w:space="0" w:color="auto"/>
            </w:tcBorders>
          </w:tcPr>
          <w:p w14:paraId="639567FD" w14:textId="77777777" w:rsidR="0014379B" w:rsidRPr="00357812" w:rsidRDefault="0014379B" w:rsidP="00357812">
            <w:pPr>
              <w:rPr>
                <w:rFonts w:cs="Times New Roman"/>
              </w:rPr>
            </w:pPr>
            <w:r w:rsidRPr="00357812">
              <w:rPr>
                <w:rFonts w:cs="Times New Roman"/>
              </w:rPr>
              <w:t>0 = False (Word was not, or, words were not paraphrased)</w:t>
            </w:r>
          </w:p>
          <w:p w14:paraId="1F80B2AC" w14:textId="75C33411" w:rsidR="0014379B" w:rsidRPr="000C56C9" w:rsidRDefault="0014379B" w:rsidP="00357812">
            <w:pPr>
              <w:rPr>
                <w:rFonts w:cs="Times New Roman"/>
              </w:rPr>
            </w:pPr>
            <w:r w:rsidRPr="00357812">
              <w:rPr>
                <w:rFonts w:cs="Times New Roman"/>
              </w:rPr>
              <w:t>1 = True (Word was, or, words were paraphrased)</w:t>
            </w:r>
          </w:p>
        </w:tc>
      </w:tr>
      <w:tr w:rsidR="0014379B" w:rsidRPr="000431A1" w14:paraId="3F3E27C4" w14:textId="77777777" w:rsidTr="005A4EE0">
        <w:tc>
          <w:tcPr>
            <w:tcW w:w="0" w:type="auto"/>
            <w:tcBorders>
              <w:top w:val="single" w:sz="4" w:space="0" w:color="auto"/>
              <w:left w:val="single" w:sz="4" w:space="0" w:color="auto"/>
              <w:bottom w:val="single" w:sz="4" w:space="0" w:color="auto"/>
              <w:right w:val="single" w:sz="4" w:space="0" w:color="auto"/>
            </w:tcBorders>
          </w:tcPr>
          <w:p w14:paraId="7F45085E" w14:textId="221B5066" w:rsidR="0014379B" w:rsidRPr="00357812" w:rsidRDefault="0014379B" w:rsidP="00EC6B85">
            <w:pPr>
              <w:jc w:val="center"/>
              <w:rPr>
                <w:rFonts w:cs="Times New Roman"/>
              </w:rPr>
            </w:pPr>
            <w:r w:rsidRPr="00357812">
              <w:rPr>
                <w:rFonts w:cs="Times New Roman"/>
              </w:rPr>
              <w:t>LargeDogsLivedIP</w:t>
            </w:r>
          </w:p>
        </w:tc>
        <w:tc>
          <w:tcPr>
            <w:tcW w:w="0" w:type="auto"/>
            <w:tcBorders>
              <w:top w:val="single" w:sz="4" w:space="0" w:color="auto"/>
              <w:left w:val="single" w:sz="4" w:space="0" w:color="auto"/>
              <w:bottom w:val="single" w:sz="4" w:space="0" w:color="auto"/>
              <w:right w:val="single" w:sz="4" w:space="0" w:color="auto"/>
            </w:tcBorders>
          </w:tcPr>
          <w:p w14:paraId="165EF656" w14:textId="4FA55120" w:rsidR="0014379B" w:rsidRPr="00357812" w:rsidRDefault="0014379B" w:rsidP="00EC6B85">
            <w:pPr>
              <w:rPr>
                <w:rFonts w:cs="Times New Roman"/>
              </w:rPr>
            </w:pPr>
            <w:r w:rsidRPr="00357812">
              <w:rPr>
                <w:rFonts w:cs="Times New Roman"/>
              </w:rPr>
              <w:t>Craft 21 Paraphrase Immediate: Subject must paraphrase "large dogs lived"</w:t>
            </w:r>
          </w:p>
        </w:tc>
        <w:tc>
          <w:tcPr>
            <w:tcW w:w="0" w:type="auto"/>
            <w:tcBorders>
              <w:top w:val="single" w:sz="4" w:space="0" w:color="auto"/>
              <w:left w:val="single" w:sz="4" w:space="0" w:color="auto"/>
              <w:bottom w:val="single" w:sz="4" w:space="0" w:color="auto"/>
              <w:right w:val="single" w:sz="4" w:space="0" w:color="auto"/>
            </w:tcBorders>
          </w:tcPr>
          <w:p w14:paraId="772A59F9" w14:textId="77777777" w:rsidR="0014379B" w:rsidRPr="00357812" w:rsidRDefault="0014379B" w:rsidP="00357812">
            <w:pPr>
              <w:rPr>
                <w:rFonts w:cs="Times New Roman"/>
              </w:rPr>
            </w:pPr>
            <w:r w:rsidRPr="00357812">
              <w:rPr>
                <w:rFonts w:cs="Times New Roman"/>
              </w:rPr>
              <w:t>0 = False (Word was not, or, words were not paraphrased)</w:t>
            </w:r>
          </w:p>
          <w:p w14:paraId="541D0234" w14:textId="2ECAA1EA" w:rsidR="0014379B" w:rsidRPr="00357812" w:rsidRDefault="0014379B" w:rsidP="00357812">
            <w:pPr>
              <w:rPr>
                <w:rFonts w:cs="Times New Roman"/>
              </w:rPr>
            </w:pPr>
            <w:r w:rsidRPr="00357812">
              <w:rPr>
                <w:rFonts w:cs="Times New Roman"/>
              </w:rPr>
              <w:t>1 = True (Word was, or, words were paraphrased)</w:t>
            </w:r>
          </w:p>
        </w:tc>
      </w:tr>
      <w:tr w:rsidR="0014379B" w:rsidRPr="000431A1" w14:paraId="717DDB27" w14:textId="77777777" w:rsidTr="005A4EE0">
        <w:tc>
          <w:tcPr>
            <w:tcW w:w="0" w:type="auto"/>
            <w:tcBorders>
              <w:top w:val="single" w:sz="4" w:space="0" w:color="auto"/>
              <w:left w:val="single" w:sz="4" w:space="0" w:color="auto"/>
              <w:bottom w:val="single" w:sz="4" w:space="0" w:color="auto"/>
              <w:right w:val="single" w:sz="4" w:space="0" w:color="auto"/>
            </w:tcBorders>
          </w:tcPr>
          <w:p w14:paraId="4E886F48" w14:textId="55C2FDBA" w:rsidR="0014379B" w:rsidRPr="00357812" w:rsidRDefault="0014379B" w:rsidP="00EC6B85">
            <w:pPr>
              <w:jc w:val="center"/>
              <w:rPr>
                <w:rFonts w:cs="Times New Roman"/>
              </w:rPr>
            </w:pPr>
            <w:r w:rsidRPr="00357812">
              <w:rPr>
                <w:rFonts w:cs="Times New Roman"/>
              </w:rPr>
              <w:t>TheDogsOwnerIP</w:t>
            </w:r>
          </w:p>
        </w:tc>
        <w:tc>
          <w:tcPr>
            <w:tcW w:w="0" w:type="auto"/>
            <w:tcBorders>
              <w:top w:val="single" w:sz="4" w:space="0" w:color="auto"/>
              <w:left w:val="single" w:sz="4" w:space="0" w:color="auto"/>
              <w:bottom w:val="single" w:sz="4" w:space="0" w:color="auto"/>
              <w:right w:val="single" w:sz="4" w:space="0" w:color="auto"/>
            </w:tcBorders>
          </w:tcPr>
          <w:p w14:paraId="6321F844" w14:textId="47563182" w:rsidR="0014379B" w:rsidRPr="00357812" w:rsidRDefault="0014379B" w:rsidP="00EC6B85">
            <w:pPr>
              <w:rPr>
                <w:rFonts w:cs="Times New Roman"/>
              </w:rPr>
            </w:pPr>
            <w:r w:rsidRPr="00357812">
              <w:rPr>
                <w:rFonts w:cs="Times New Roman"/>
              </w:rPr>
              <w:t>Craft 21 Paraphrase Immediate: Subject must paraphrase "the dogs' owner"</w:t>
            </w:r>
          </w:p>
        </w:tc>
        <w:tc>
          <w:tcPr>
            <w:tcW w:w="0" w:type="auto"/>
            <w:tcBorders>
              <w:top w:val="single" w:sz="4" w:space="0" w:color="auto"/>
              <w:left w:val="single" w:sz="4" w:space="0" w:color="auto"/>
              <w:bottom w:val="single" w:sz="4" w:space="0" w:color="auto"/>
              <w:right w:val="single" w:sz="4" w:space="0" w:color="auto"/>
            </w:tcBorders>
          </w:tcPr>
          <w:p w14:paraId="1039A1C0" w14:textId="77777777" w:rsidR="0014379B" w:rsidRPr="00357812" w:rsidRDefault="0014379B" w:rsidP="00357812">
            <w:pPr>
              <w:rPr>
                <w:rFonts w:cs="Times New Roman"/>
              </w:rPr>
            </w:pPr>
            <w:r w:rsidRPr="00357812">
              <w:rPr>
                <w:rFonts w:cs="Times New Roman"/>
              </w:rPr>
              <w:t>0 = False (Word was not, or, words were not paraphrased)</w:t>
            </w:r>
          </w:p>
          <w:p w14:paraId="293E441D" w14:textId="0DFEF747" w:rsidR="0014379B" w:rsidRPr="00357812" w:rsidRDefault="0014379B" w:rsidP="00357812">
            <w:pPr>
              <w:rPr>
                <w:rFonts w:cs="Times New Roman"/>
              </w:rPr>
            </w:pPr>
            <w:r w:rsidRPr="00357812">
              <w:rPr>
                <w:rFonts w:cs="Times New Roman"/>
              </w:rPr>
              <w:t>1 = True (Word was, or, words were paraphrased)</w:t>
            </w:r>
          </w:p>
        </w:tc>
      </w:tr>
      <w:tr w:rsidR="0014379B" w:rsidRPr="000431A1" w14:paraId="547766E6" w14:textId="77777777" w:rsidTr="005A4EE0">
        <w:tc>
          <w:tcPr>
            <w:tcW w:w="0" w:type="auto"/>
            <w:tcBorders>
              <w:top w:val="single" w:sz="4" w:space="0" w:color="auto"/>
              <w:left w:val="single" w:sz="4" w:space="0" w:color="auto"/>
              <w:bottom w:val="single" w:sz="4" w:space="0" w:color="auto"/>
              <w:right w:val="single" w:sz="4" w:space="0" w:color="auto"/>
            </w:tcBorders>
          </w:tcPr>
          <w:p w14:paraId="044D547E" w14:textId="6C5DE496" w:rsidR="0014379B" w:rsidRPr="00357812" w:rsidRDefault="0014379B" w:rsidP="00EC6B85">
            <w:pPr>
              <w:jc w:val="center"/>
              <w:rPr>
                <w:rFonts w:cs="Times New Roman"/>
              </w:rPr>
            </w:pPr>
            <w:r w:rsidRPr="00357812">
              <w:rPr>
                <w:rFonts w:cs="Times New Roman"/>
              </w:rPr>
              <w:t>HeardLoudbarkingIP</w:t>
            </w:r>
          </w:p>
        </w:tc>
        <w:tc>
          <w:tcPr>
            <w:tcW w:w="0" w:type="auto"/>
            <w:tcBorders>
              <w:top w:val="single" w:sz="4" w:space="0" w:color="auto"/>
              <w:left w:val="single" w:sz="4" w:space="0" w:color="auto"/>
              <w:bottom w:val="single" w:sz="4" w:space="0" w:color="auto"/>
              <w:right w:val="single" w:sz="4" w:space="0" w:color="auto"/>
            </w:tcBorders>
          </w:tcPr>
          <w:p w14:paraId="25AF19DA" w14:textId="61FECA3F" w:rsidR="0014379B" w:rsidRPr="00357812" w:rsidRDefault="0014379B" w:rsidP="00EC6B85">
            <w:pPr>
              <w:rPr>
                <w:rFonts w:cs="Times New Roman"/>
              </w:rPr>
            </w:pPr>
            <w:r w:rsidRPr="00357812">
              <w:rPr>
                <w:rFonts w:cs="Times New Roman"/>
              </w:rPr>
              <w:t>Craft 21 Paraphrase Immediate: Subject must paraphrase "heard loud barking"</w:t>
            </w:r>
          </w:p>
        </w:tc>
        <w:tc>
          <w:tcPr>
            <w:tcW w:w="0" w:type="auto"/>
            <w:tcBorders>
              <w:top w:val="single" w:sz="4" w:space="0" w:color="auto"/>
              <w:left w:val="single" w:sz="4" w:space="0" w:color="auto"/>
              <w:bottom w:val="single" w:sz="4" w:space="0" w:color="auto"/>
              <w:right w:val="single" w:sz="4" w:space="0" w:color="auto"/>
            </w:tcBorders>
          </w:tcPr>
          <w:p w14:paraId="52BD97DD" w14:textId="77777777" w:rsidR="0014379B" w:rsidRPr="00357812" w:rsidRDefault="0014379B" w:rsidP="00357812">
            <w:pPr>
              <w:rPr>
                <w:rFonts w:cs="Times New Roman"/>
              </w:rPr>
            </w:pPr>
            <w:r w:rsidRPr="00357812">
              <w:rPr>
                <w:rFonts w:cs="Times New Roman"/>
              </w:rPr>
              <w:t>0 = False (Word was not, or, words were not paraphrased)</w:t>
            </w:r>
          </w:p>
          <w:p w14:paraId="497F7CE3" w14:textId="4E77D885" w:rsidR="0014379B" w:rsidRPr="00357812" w:rsidRDefault="0014379B" w:rsidP="00357812">
            <w:pPr>
              <w:rPr>
                <w:rFonts w:cs="Times New Roman"/>
              </w:rPr>
            </w:pPr>
            <w:r w:rsidRPr="00357812">
              <w:rPr>
                <w:rFonts w:cs="Times New Roman"/>
              </w:rPr>
              <w:t>1 = True (Word was, or, words were paraphrased)</w:t>
            </w:r>
          </w:p>
        </w:tc>
      </w:tr>
      <w:tr w:rsidR="0014379B" w:rsidRPr="000431A1" w14:paraId="7E072E22" w14:textId="77777777" w:rsidTr="005A4EE0">
        <w:tc>
          <w:tcPr>
            <w:tcW w:w="0" w:type="auto"/>
            <w:tcBorders>
              <w:top w:val="single" w:sz="4" w:space="0" w:color="auto"/>
              <w:left w:val="single" w:sz="4" w:space="0" w:color="auto"/>
              <w:bottom w:val="single" w:sz="4" w:space="0" w:color="auto"/>
              <w:right w:val="single" w:sz="4" w:space="0" w:color="auto"/>
            </w:tcBorders>
          </w:tcPr>
          <w:p w14:paraId="03B36C83" w14:textId="750FC06F" w:rsidR="0014379B" w:rsidRPr="00357812" w:rsidRDefault="0014379B" w:rsidP="00EC6B85">
            <w:pPr>
              <w:jc w:val="center"/>
              <w:rPr>
                <w:rFonts w:cs="Times New Roman"/>
              </w:rPr>
            </w:pPr>
            <w:r w:rsidRPr="00357812">
              <w:rPr>
                <w:rFonts w:cs="Times New Roman"/>
              </w:rPr>
              <w:t>CameOutIP</w:t>
            </w:r>
          </w:p>
        </w:tc>
        <w:tc>
          <w:tcPr>
            <w:tcW w:w="0" w:type="auto"/>
            <w:tcBorders>
              <w:top w:val="single" w:sz="4" w:space="0" w:color="auto"/>
              <w:left w:val="single" w:sz="4" w:space="0" w:color="auto"/>
              <w:bottom w:val="single" w:sz="4" w:space="0" w:color="auto"/>
              <w:right w:val="single" w:sz="4" w:space="0" w:color="auto"/>
            </w:tcBorders>
          </w:tcPr>
          <w:p w14:paraId="155680BC" w14:textId="70F98152" w:rsidR="0014379B" w:rsidRPr="00357812" w:rsidRDefault="0014379B" w:rsidP="00EC6B85">
            <w:pPr>
              <w:rPr>
                <w:rFonts w:cs="Times New Roman"/>
              </w:rPr>
            </w:pPr>
            <w:r w:rsidRPr="00A4644E">
              <w:rPr>
                <w:rFonts w:cs="Times New Roman"/>
              </w:rPr>
              <w:t>Craft 21 Paraphrase Immediate: Subject must paraphrase "came out"</w:t>
            </w:r>
          </w:p>
        </w:tc>
        <w:tc>
          <w:tcPr>
            <w:tcW w:w="0" w:type="auto"/>
            <w:tcBorders>
              <w:top w:val="single" w:sz="4" w:space="0" w:color="auto"/>
              <w:left w:val="single" w:sz="4" w:space="0" w:color="auto"/>
              <w:bottom w:val="single" w:sz="4" w:space="0" w:color="auto"/>
              <w:right w:val="single" w:sz="4" w:space="0" w:color="auto"/>
            </w:tcBorders>
          </w:tcPr>
          <w:p w14:paraId="2EEA6A45" w14:textId="77777777" w:rsidR="0014379B" w:rsidRPr="00357812" w:rsidRDefault="0014379B" w:rsidP="00357812">
            <w:pPr>
              <w:rPr>
                <w:rFonts w:cs="Times New Roman"/>
              </w:rPr>
            </w:pPr>
            <w:r w:rsidRPr="00357812">
              <w:rPr>
                <w:rFonts w:cs="Times New Roman"/>
              </w:rPr>
              <w:t>0 = False (Word was not, or, words were not paraphrased)</w:t>
            </w:r>
          </w:p>
          <w:p w14:paraId="3295670B" w14:textId="71FBB394" w:rsidR="0014379B" w:rsidRPr="00357812" w:rsidRDefault="0014379B" w:rsidP="00357812">
            <w:pPr>
              <w:rPr>
                <w:rFonts w:cs="Times New Roman"/>
              </w:rPr>
            </w:pPr>
            <w:r w:rsidRPr="00357812">
              <w:rPr>
                <w:rFonts w:cs="Times New Roman"/>
              </w:rPr>
              <w:t>1 = True (Word was, or, words were paraphrased)</w:t>
            </w:r>
          </w:p>
        </w:tc>
      </w:tr>
      <w:tr w:rsidR="0014379B" w:rsidRPr="000431A1" w14:paraId="02898CF4" w14:textId="77777777" w:rsidTr="005A4EE0">
        <w:tc>
          <w:tcPr>
            <w:tcW w:w="0" w:type="auto"/>
            <w:tcBorders>
              <w:top w:val="single" w:sz="4" w:space="0" w:color="auto"/>
              <w:left w:val="single" w:sz="4" w:space="0" w:color="auto"/>
              <w:bottom w:val="single" w:sz="4" w:space="0" w:color="auto"/>
              <w:right w:val="single" w:sz="4" w:space="0" w:color="auto"/>
            </w:tcBorders>
          </w:tcPr>
          <w:p w14:paraId="7481C436" w14:textId="551A5BB6" w:rsidR="0014379B" w:rsidRPr="00357812" w:rsidRDefault="0014379B" w:rsidP="00EC6B85">
            <w:pPr>
              <w:jc w:val="center"/>
              <w:rPr>
                <w:rFonts w:cs="Times New Roman"/>
              </w:rPr>
            </w:pPr>
            <w:r w:rsidRPr="00A4644E">
              <w:rPr>
                <w:rFonts w:cs="Times New Roman"/>
              </w:rPr>
              <w:t>AndHelpedThemIP</w:t>
            </w:r>
          </w:p>
        </w:tc>
        <w:tc>
          <w:tcPr>
            <w:tcW w:w="0" w:type="auto"/>
            <w:tcBorders>
              <w:top w:val="single" w:sz="4" w:space="0" w:color="auto"/>
              <w:left w:val="single" w:sz="4" w:space="0" w:color="auto"/>
              <w:bottom w:val="single" w:sz="4" w:space="0" w:color="auto"/>
              <w:right w:val="single" w:sz="4" w:space="0" w:color="auto"/>
            </w:tcBorders>
          </w:tcPr>
          <w:p w14:paraId="3151412E" w14:textId="726567D1" w:rsidR="0014379B" w:rsidRPr="00357812" w:rsidRDefault="0014379B" w:rsidP="00EC6B85">
            <w:pPr>
              <w:rPr>
                <w:rFonts w:cs="Times New Roman"/>
              </w:rPr>
            </w:pPr>
            <w:r w:rsidRPr="00A4644E">
              <w:rPr>
                <w:rFonts w:cs="Times New Roman"/>
              </w:rPr>
              <w:t>Craft 21 Paraphrase Immediate: Subject must paraphrase "and helped them"</w:t>
            </w:r>
          </w:p>
        </w:tc>
        <w:tc>
          <w:tcPr>
            <w:tcW w:w="0" w:type="auto"/>
            <w:tcBorders>
              <w:top w:val="single" w:sz="4" w:space="0" w:color="auto"/>
              <w:left w:val="single" w:sz="4" w:space="0" w:color="auto"/>
              <w:bottom w:val="single" w:sz="4" w:space="0" w:color="auto"/>
              <w:right w:val="single" w:sz="4" w:space="0" w:color="auto"/>
            </w:tcBorders>
          </w:tcPr>
          <w:p w14:paraId="147E85A8" w14:textId="77777777" w:rsidR="0014379B" w:rsidRPr="00357812" w:rsidRDefault="0014379B" w:rsidP="00357812">
            <w:pPr>
              <w:rPr>
                <w:rFonts w:cs="Times New Roman"/>
              </w:rPr>
            </w:pPr>
            <w:r w:rsidRPr="00357812">
              <w:rPr>
                <w:rFonts w:cs="Times New Roman"/>
              </w:rPr>
              <w:t>0 = False (Word was not, or, words were not paraphrased)</w:t>
            </w:r>
          </w:p>
          <w:p w14:paraId="153E5B67" w14:textId="54DA2B49" w:rsidR="0014379B" w:rsidRPr="00357812" w:rsidRDefault="0014379B" w:rsidP="00357812">
            <w:pPr>
              <w:rPr>
                <w:rFonts w:cs="Times New Roman"/>
              </w:rPr>
            </w:pPr>
            <w:r w:rsidRPr="00357812">
              <w:rPr>
                <w:rFonts w:cs="Times New Roman"/>
              </w:rPr>
              <w:t>1 = True (Word was, or, words were paraphrased)</w:t>
            </w:r>
          </w:p>
        </w:tc>
      </w:tr>
      <w:tr w:rsidR="0014379B" w:rsidRPr="000431A1" w14:paraId="599644A0" w14:textId="77777777" w:rsidTr="005A4EE0">
        <w:tc>
          <w:tcPr>
            <w:tcW w:w="0" w:type="auto"/>
            <w:tcBorders>
              <w:top w:val="single" w:sz="4" w:space="0" w:color="auto"/>
              <w:left w:val="single" w:sz="4" w:space="0" w:color="auto"/>
              <w:bottom w:val="single" w:sz="4" w:space="0" w:color="auto"/>
              <w:right w:val="single" w:sz="4" w:space="0" w:color="auto"/>
            </w:tcBorders>
          </w:tcPr>
          <w:p w14:paraId="25C3B3CA" w14:textId="1FA9462B" w:rsidR="0014379B" w:rsidRPr="00357812" w:rsidRDefault="0014379B" w:rsidP="00EC6B85">
            <w:pPr>
              <w:jc w:val="center"/>
              <w:rPr>
                <w:rFonts w:cs="Times New Roman"/>
              </w:rPr>
            </w:pPr>
            <w:r w:rsidRPr="00A4644E">
              <w:rPr>
                <w:rFonts w:cs="Times New Roman"/>
              </w:rPr>
              <w:lastRenderedPageBreak/>
              <w:t>RetrieveTheBallIP</w:t>
            </w:r>
          </w:p>
        </w:tc>
        <w:tc>
          <w:tcPr>
            <w:tcW w:w="0" w:type="auto"/>
            <w:tcBorders>
              <w:top w:val="single" w:sz="4" w:space="0" w:color="auto"/>
              <w:left w:val="single" w:sz="4" w:space="0" w:color="auto"/>
              <w:bottom w:val="single" w:sz="4" w:space="0" w:color="auto"/>
              <w:right w:val="single" w:sz="4" w:space="0" w:color="auto"/>
            </w:tcBorders>
          </w:tcPr>
          <w:p w14:paraId="5FD514D6" w14:textId="1C869E16" w:rsidR="0014379B" w:rsidRPr="00357812" w:rsidRDefault="0014379B" w:rsidP="00EC6B85">
            <w:pPr>
              <w:rPr>
                <w:rFonts w:cs="Times New Roman"/>
              </w:rPr>
            </w:pPr>
            <w:r w:rsidRPr="00A4644E">
              <w:rPr>
                <w:rFonts w:cs="Times New Roman"/>
              </w:rPr>
              <w:t>Craft 21 Paraphrase Immediate: Subject must paraphrase "retrieve the ball"</w:t>
            </w:r>
          </w:p>
        </w:tc>
        <w:tc>
          <w:tcPr>
            <w:tcW w:w="0" w:type="auto"/>
            <w:tcBorders>
              <w:top w:val="single" w:sz="4" w:space="0" w:color="auto"/>
              <w:left w:val="single" w:sz="4" w:space="0" w:color="auto"/>
              <w:bottom w:val="single" w:sz="4" w:space="0" w:color="auto"/>
              <w:right w:val="single" w:sz="4" w:space="0" w:color="auto"/>
            </w:tcBorders>
          </w:tcPr>
          <w:p w14:paraId="6468BE33" w14:textId="77777777" w:rsidR="0014379B" w:rsidRPr="00357812" w:rsidRDefault="0014379B" w:rsidP="00357812">
            <w:pPr>
              <w:rPr>
                <w:rFonts w:cs="Times New Roman"/>
              </w:rPr>
            </w:pPr>
            <w:r w:rsidRPr="00357812">
              <w:rPr>
                <w:rFonts w:cs="Times New Roman"/>
              </w:rPr>
              <w:t>0 = False (Word was not, or, words were not paraphrased)</w:t>
            </w:r>
          </w:p>
          <w:p w14:paraId="0C8D4863" w14:textId="21559B99" w:rsidR="0014379B" w:rsidRPr="00357812" w:rsidRDefault="0014379B" w:rsidP="00357812">
            <w:pPr>
              <w:rPr>
                <w:rFonts w:cs="Times New Roman"/>
              </w:rPr>
            </w:pPr>
            <w:r w:rsidRPr="00357812">
              <w:rPr>
                <w:rFonts w:cs="Times New Roman"/>
              </w:rPr>
              <w:t>1 = True (Word was, or, words were paraphrased)</w:t>
            </w:r>
          </w:p>
        </w:tc>
      </w:tr>
      <w:tr w:rsidR="0014379B" w:rsidRPr="000431A1" w14:paraId="25ECB6FF" w14:textId="77777777" w:rsidTr="005A4EE0">
        <w:tc>
          <w:tcPr>
            <w:tcW w:w="0" w:type="auto"/>
            <w:tcBorders>
              <w:top w:val="single" w:sz="4" w:space="0" w:color="auto"/>
              <w:left w:val="single" w:sz="4" w:space="0" w:color="auto"/>
              <w:bottom w:val="single" w:sz="4" w:space="0" w:color="auto"/>
              <w:right w:val="single" w:sz="4" w:space="0" w:color="auto"/>
            </w:tcBorders>
          </w:tcPr>
          <w:p w14:paraId="74D3918D" w14:textId="15E6574C" w:rsidR="0014379B" w:rsidRPr="00357812" w:rsidRDefault="0014379B" w:rsidP="00EC6B85">
            <w:pPr>
              <w:jc w:val="center"/>
              <w:rPr>
                <w:rFonts w:cs="Times New Roman"/>
              </w:rPr>
            </w:pPr>
            <w:r w:rsidRPr="00A4644E">
              <w:rPr>
                <w:rFonts w:cs="Times New Roman"/>
              </w:rPr>
              <w:t>ParaphraseI</w:t>
            </w:r>
          </w:p>
        </w:tc>
        <w:tc>
          <w:tcPr>
            <w:tcW w:w="0" w:type="auto"/>
            <w:tcBorders>
              <w:top w:val="single" w:sz="4" w:space="0" w:color="auto"/>
              <w:left w:val="single" w:sz="4" w:space="0" w:color="auto"/>
              <w:bottom w:val="single" w:sz="4" w:space="0" w:color="auto"/>
              <w:right w:val="single" w:sz="4" w:space="0" w:color="auto"/>
            </w:tcBorders>
          </w:tcPr>
          <w:p w14:paraId="7383CFD9" w14:textId="290C76CB" w:rsidR="0014379B" w:rsidRPr="00357812" w:rsidRDefault="0014379B" w:rsidP="00EC6B85">
            <w:pPr>
              <w:rPr>
                <w:rFonts w:cs="Times New Roman"/>
              </w:rPr>
            </w:pPr>
            <w:r w:rsidRPr="00A4644E">
              <w:rPr>
                <w:rFonts w:cs="Times New Roman"/>
              </w:rPr>
              <w:t>Craft 21 Paraphrase Immediate</w:t>
            </w:r>
          </w:p>
        </w:tc>
        <w:tc>
          <w:tcPr>
            <w:tcW w:w="0" w:type="auto"/>
            <w:tcBorders>
              <w:top w:val="single" w:sz="4" w:space="0" w:color="auto"/>
              <w:left w:val="single" w:sz="4" w:space="0" w:color="auto"/>
              <w:bottom w:val="single" w:sz="4" w:space="0" w:color="auto"/>
              <w:right w:val="single" w:sz="4" w:space="0" w:color="auto"/>
            </w:tcBorders>
          </w:tcPr>
          <w:p w14:paraId="22C99AF7" w14:textId="0A83CDA2" w:rsidR="0014379B" w:rsidRPr="00357812" w:rsidRDefault="0014379B" w:rsidP="00357812">
            <w:pPr>
              <w:rPr>
                <w:rFonts w:cs="Times New Roman"/>
              </w:rPr>
            </w:pPr>
          </w:p>
        </w:tc>
      </w:tr>
      <w:tr w:rsidR="0014379B" w:rsidRPr="000431A1" w14:paraId="67AC890E" w14:textId="77777777" w:rsidTr="005A4EE0">
        <w:tc>
          <w:tcPr>
            <w:tcW w:w="0" w:type="auto"/>
            <w:tcBorders>
              <w:top w:val="single" w:sz="4" w:space="0" w:color="auto"/>
              <w:left w:val="single" w:sz="4" w:space="0" w:color="auto"/>
              <w:bottom w:val="single" w:sz="4" w:space="0" w:color="auto"/>
              <w:right w:val="single" w:sz="4" w:space="0" w:color="auto"/>
            </w:tcBorders>
          </w:tcPr>
          <w:p w14:paraId="05351228" w14:textId="643126AB" w:rsidR="0014379B" w:rsidRPr="00357812" w:rsidRDefault="0014379B" w:rsidP="00EC6B85">
            <w:pPr>
              <w:jc w:val="center"/>
              <w:rPr>
                <w:rFonts w:cs="Times New Roman"/>
              </w:rPr>
            </w:pPr>
            <w:r w:rsidRPr="00A4644E">
              <w:rPr>
                <w:rFonts w:cs="Times New Roman"/>
              </w:rPr>
              <w:t>ZScoreCraft21ParaphraseImm</w:t>
            </w:r>
          </w:p>
        </w:tc>
        <w:tc>
          <w:tcPr>
            <w:tcW w:w="0" w:type="auto"/>
            <w:tcBorders>
              <w:top w:val="single" w:sz="4" w:space="0" w:color="auto"/>
              <w:left w:val="single" w:sz="4" w:space="0" w:color="auto"/>
              <w:bottom w:val="single" w:sz="4" w:space="0" w:color="auto"/>
              <w:right w:val="single" w:sz="4" w:space="0" w:color="auto"/>
            </w:tcBorders>
          </w:tcPr>
          <w:p w14:paraId="600640E0" w14:textId="755919EE" w:rsidR="0014379B" w:rsidRPr="00357812" w:rsidRDefault="0014379B" w:rsidP="00EC6B85">
            <w:pPr>
              <w:rPr>
                <w:rFonts w:cs="Times New Roman"/>
              </w:rPr>
            </w:pPr>
            <w:r w:rsidRPr="00A4644E">
              <w:rPr>
                <w:rFonts w:cs="Times New Roman"/>
              </w:rPr>
              <w:t>Craft21 Paraphrase Immediate Z Score</w:t>
            </w:r>
          </w:p>
        </w:tc>
        <w:tc>
          <w:tcPr>
            <w:tcW w:w="0" w:type="auto"/>
            <w:tcBorders>
              <w:top w:val="single" w:sz="4" w:space="0" w:color="auto"/>
              <w:left w:val="single" w:sz="4" w:space="0" w:color="auto"/>
              <w:bottom w:val="single" w:sz="4" w:space="0" w:color="auto"/>
              <w:right w:val="single" w:sz="4" w:space="0" w:color="auto"/>
            </w:tcBorders>
          </w:tcPr>
          <w:p w14:paraId="6AF3C1FD" w14:textId="53C96149" w:rsidR="0014379B" w:rsidRPr="00357812" w:rsidRDefault="0014379B" w:rsidP="00357812">
            <w:pPr>
              <w:rPr>
                <w:rFonts w:cs="Times New Roman"/>
              </w:rPr>
            </w:pPr>
          </w:p>
        </w:tc>
      </w:tr>
    </w:tbl>
    <w:p w14:paraId="34064FC9" w14:textId="77777777" w:rsidR="00BE4FE0" w:rsidRPr="00E142A0" w:rsidRDefault="00BE4FE0" w:rsidP="00BE4FE0">
      <w:pPr>
        <w:pBdr>
          <w:bottom w:val="single" w:sz="6" w:space="1" w:color="auto"/>
        </w:pBdr>
        <w:spacing w:after="0"/>
        <w:rPr>
          <w:rFonts w:cs="Times New Roman"/>
        </w:rPr>
      </w:pPr>
    </w:p>
    <w:p w14:paraId="712F9BF9" w14:textId="2558A0E0" w:rsidR="00BE4FE0" w:rsidRPr="00E142A0" w:rsidRDefault="00BE4FE0" w:rsidP="00BE4FE0">
      <w:pPr>
        <w:pBdr>
          <w:bottom w:val="single" w:sz="6" w:space="1" w:color="auto"/>
        </w:pBdr>
        <w:spacing w:after="0"/>
        <w:rPr>
          <w:rFonts w:cs="Times New Roman"/>
          <w:b/>
        </w:rPr>
      </w:pPr>
      <w:r w:rsidRPr="00E142A0">
        <w:rPr>
          <w:rFonts w:cs="Times New Roman"/>
          <w:b/>
        </w:rPr>
        <w:t>SCORING OF SCALE</w:t>
      </w:r>
      <w:ins w:id="732" w:author="Windows User" w:date="2019-12-19T15:44:00Z">
        <w:r w:rsidR="00FD2747">
          <w:rPr>
            <w:rFonts w:cs="Times New Roman"/>
            <w:b/>
          </w:rPr>
          <w:t xml:space="preserve"> </w:t>
        </w:r>
        <w:r w:rsidR="00FD2747">
          <w:rPr>
            <w:rFonts w:cs="Times New Roman"/>
          </w:rPr>
          <w:t>(</w:t>
        </w:r>
        <w:r w:rsidR="00FD2747">
          <w:rPr>
            <w:rFonts w:cs="Times New Roman"/>
            <w:b/>
          </w:rPr>
          <w:t xml:space="preserve">NOTE: </w:t>
        </w:r>
        <w:r w:rsidR="00FD2747">
          <w:rPr>
            <w:b/>
            <w:color w:val="FF0000"/>
            <w:sz w:val="32"/>
            <w:szCs w:val="32"/>
          </w:rPr>
          <w:t>composite score not validated)</w:t>
        </w:r>
      </w:ins>
    </w:p>
    <w:p w14:paraId="18F9AFB7" w14:textId="7C25723A" w:rsidR="001949F1" w:rsidRDefault="001949F1" w:rsidP="00BE4FE0">
      <w:pPr>
        <w:autoSpaceDE w:val="0"/>
        <w:autoSpaceDN w:val="0"/>
        <w:adjustRightInd w:val="0"/>
        <w:spacing w:after="0" w:line="240" w:lineRule="auto"/>
        <w:rPr>
          <w:rFonts w:cs="Times New Roman"/>
        </w:rPr>
      </w:pPr>
      <w:r w:rsidRPr="001949F1">
        <w:rPr>
          <w:rFonts w:cs="Times New Roman"/>
        </w:rPr>
        <w:t>VerbatimI=Craft 21 Verbatim Immediate</w:t>
      </w:r>
    </w:p>
    <w:p w14:paraId="439C1F52" w14:textId="2EF8CDDD" w:rsidR="001949F1" w:rsidRDefault="001949F1" w:rsidP="00BE4FE0">
      <w:pPr>
        <w:autoSpaceDE w:val="0"/>
        <w:autoSpaceDN w:val="0"/>
        <w:adjustRightInd w:val="0"/>
        <w:spacing w:after="0" w:line="240" w:lineRule="auto"/>
        <w:rPr>
          <w:rFonts w:cs="Times New Roman"/>
        </w:rPr>
      </w:pPr>
      <w:r>
        <w:rPr>
          <w:rFonts w:cs="Times New Roman"/>
        </w:rPr>
        <w:t>ZScoreCraft21VerbatimImm=Craft 21 Verbatim Immediate Z Score</w:t>
      </w:r>
    </w:p>
    <w:p w14:paraId="19FE752C" w14:textId="20095BB8" w:rsidR="001949F1" w:rsidRDefault="001949F1" w:rsidP="00BE4FE0">
      <w:pPr>
        <w:autoSpaceDE w:val="0"/>
        <w:autoSpaceDN w:val="0"/>
        <w:adjustRightInd w:val="0"/>
        <w:spacing w:after="0" w:line="240" w:lineRule="auto"/>
        <w:rPr>
          <w:rFonts w:cs="Times New Roman"/>
        </w:rPr>
      </w:pPr>
      <w:r>
        <w:rPr>
          <w:rFonts w:cs="Times New Roman"/>
        </w:rPr>
        <w:t>ParaphraseI=Craft 21 Paraphrase Immediate</w:t>
      </w:r>
    </w:p>
    <w:p w14:paraId="221073BE" w14:textId="01FAA726" w:rsidR="001949F1" w:rsidRPr="001949F1" w:rsidRDefault="001949F1" w:rsidP="00BE4FE0">
      <w:pPr>
        <w:autoSpaceDE w:val="0"/>
        <w:autoSpaceDN w:val="0"/>
        <w:adjustRightInd w:val="0"/>
        <w:spacing w:after="0" w:line="240" w:lineRule="auto"/>
        <w:rPr>
          <w:rFonts w:cs="Times New Roman"/>
        </w:rPr>
      </w:pPr>
      <w:r>
        <w:rPr>
          <w:rFonts w:cs="Times New Roman"/>
        </w:rPr>
        <w:t>ZScoreCraft21ParaphraseImm=Craft 21 Paraphrase immediate z score</w:t>
      </w:r>
    </w:p>
    <w:p w14:paraId="18F837F1" w14:textId="272DDC81" w:rsidR="0014379B" w:rsidRDefault="00A4644E">
      <w:pPr>
        <w:rPr>
          <w:rFonts w:cs="Times New Roman"/>
        </w:rPr>
      </w:pPr>
      <w:r>
        <w:rPr>
          <w:rFonts w:cs="Times New Roman"/>
        </w:rPr>
        <w:br/>
      </w:r>
    </w:p>
    <w:p w14:paraId="2571105D" w14:textId="77777777" w:rsidR="0014379B" w:rsidRDefault="0014379B">
      <w:pPr>
        <w:rPr>
          <w:rFonts w:cs="Times New Roman"/>
        </w:rPr>
      </w:pPr>
      <w:r>
        <w:rPr>
          <w:rFonts w:cs="Times New Roman"/>
        </w:rPr>
        <w:br w:type="page"/>
      </w:r>
    </w:p>
    <w:p w14:paraId="1960AE5F" w14:textId="245E4168" w:rsidR="00F31AD7" w:rsidRPr="00F31AD7" w:rsidRDefault="00F31AD7" w:rsidP="00F31AD7">
      <w:pPr>
        <w:pStyle w:val="Heading1"/>
        <w:spacing w:before="0"/>
        <w:jc w:val="center"/>
        <w:rPr>
          <w:rFonts w:asciiTheme="minorHAnsi" w:hAnsiTheme="minorHAnsi"/>
          <w:color w:val="auto"/>
          <w:sz w:val="22"/>
          <w:szCs w:val="22"/>
        </w:rPr>
      </w:pPr>
      <w:bookmarkStart w:id="733" w:name="_Toc2071871"/>
      <w:r w:rsidRPr="00F31AD7">
        <w:rPr>
          <w:rFonts w:asciiTheme="minorHAnsi" w:hAnsiTheme="minorHAnsi"/>
          <w:color w:val="auto"/>
          <w:sz w:val="22"/>
          <w:szCs w:val="22"/>
        </w:rPr>
        <w:lastRenderedPageBreak/>
        <w:t>Benson Complex Figure</w:t>
      </w:r>
      <w:bookmarkEnd w:id="733"/>
    </w:p>
    <w:p w14:paraId="2D0E416A" w14:textId="0FFF754A" w:rsidR="00F31AD7" w:rsidRPr="00E142A0" w:rsidRDefault="00F31AD7" w:rsidP="00F31AD7">
      <w:pPr>
        <w:pBdr>
          <w:bottom w:val="single" w:sz="6" w:space="1" w:color="auto"/>
        </w:pBdr>
        <w:spacing w:after="0" w:line="240" w:lineRule="auto"/>
        <w:contextualSpacing/>
        <w:jc w:val="center"/>
        <w:rPr>
          <w:b/>
        </w:rPr>
      </w:pPr>
      <w:r w:rsidRPr="0014379B">
        <w:rPr>
          <w:b/>
        </w:rPr>
        <w:t>(</w:t>
      </w:r>
      <w:r w:rsidR="0014379B" w:rsidRPr="0014379B">
        <w:rPr>
          <w:b/>
        </w:rPr>
        <w:t>10</w:t>
      </w:r>
      <w:r w:rsidRPr="0014379B">
        <w:rPr>
          <w:b/>
        </w:rPr>
        <w:t xml:space="preserve"> items)</w:t>
      </w:r>
    </w:p>
    <w:p w14:paraId="16F03D40" w14:textId="77777777" w:rsidR="00F31AD7" w:rsidRDefault="00F31AD7" w:rsidP="00F31AD7">
      <w:pPr>
        <w:pBdr>
          <w:bottom w:val="single" w:sz="4" w:space="1" w:color="auto"/>
        </w:pBdr>
        <w:spacing w:after="0"/>
        <w:rPr>
          <w:rFonts w:cs="Times New Roman"/>
          <w:b/>
        </w:rPr>
      </w:pPr>
      <w:r w:rsidRPr="00C60779">
        <w:rPr>
          <w:rFonts w:cs="Times New Roman"/>
          <w:b/>
        </w:rPr>
        <w:t>DESCRIPTION</w:t>
      </w:r>
    </w:p>
    <w:p w14:paraId="6A273F54" w14:textId="166DCDB0" w:rsidR="00C60779" w:rsidRPr="00C60779" w:rsidRDefault="00C60779" w:rsidP="00F31AD7">
      <w:pPr>
        <w:pBdr>
          <w:bottom w:val="single" w:sz="4" w:space="1" w:color="auto"/>
        </w:pBdr>
        <w:spacing w:after="0"/>
        <w:rPr>
          <w:rFonts w:cs="Times New Roman"/>
        </w:rPr>
      </w:pPr>
      <w:r w:rsidRPr="00C60779">
        <w:rPr>
          <w:rFonts w:cs="Times New Roman"/>
        </w:rPr>
        <w:t xml:space="preserve">This measure was selected to assess </w:t>
      </w:r>
      <w:r w:rsidR="00ED7E52">
        <w:rPr>
          <w:rFonts w:cs="Times New Roman"/>
        </w:rPr>
        <w:t>visuoconstructional and visual memory functioning</w:t>
      </w:r>
      <w:r w:rsidRPr="00C60779">
        <w:rPr>
          <w:rFonts w:cs="Times New Roman"/>
        </w:rPr>
        <w:t xml:space="preserve"> in older adults.</w:t>
      </w:r>
    </w:p>
    <w:p w14:paraId="196A8D81" w14:textId="77777777" w:rsidR="00F31AD7" w:rsidRDefault="00F31AD7" w:rsidP="00F31AD7">
      <w:pPr>
        <w:pBdr>
          <w:bottom w:val="single" w:sz="6" w:space="1" w:color="auto"/>
        </w:pBdr>
        <w:spacing w:after="0"/>
        <w:rPr>
          <w:rFonts w:cs="Times New Roman"/>
          <w:b/>
        </w:rPr>
      </w:pPr>
      <w:r w:rsidRPr="00C60779">
        <w:rPr>
          <w:rFonts w:cs="Times New Roman"/>
          <w:b/>
        </w:rPr>
        <w:t>ASSOCIATED PAPERS</w:t>
      </w:r>
    </w:p>
    <w:p w14:paraId="07A274A4" w14:textId="69FEAC5C" w:rsidR="00C60779" w:rsidRPr="00C60779" w:rsidRDefault="00C60779" w:rsidP="00F31AD7">
      <w:pPr>
        <w:pBdr>
          <w:bottom w:val="single" w:sz="6" w:space="1" w:color="auto"/>
        </w:pBdr>
        <w:spacing w:after="0"/>
        <w:rPr>
          <w:rFonts w:cs="Times New Roman"/>
        </w:rPr>
      </w:pPr>
      <w:r w:rsidRPr="00C60779">
        <w:rPr>
          <w:rFonts w:cs="Times New Roman"/>
        </w:rPr>
        <w:t>Possin, K. L., Laluz, V. R., Alcantar, O. Z., Miller, B. L., &amp; Kramer, J. H. (2011). Distinct neuroanatomical substrates and cognitive mechanisms of figure copy performance in Alzheimer’s disease and behavioral variant frontotemporal dementia. Neuropsychologia, 49, 43-48.</w:t>
      </w:r>
    </w:p>
    <w:p w14:paraId="27C34BC1" w14:textId="77777777" w:rsidR="00F31AD7" w:rsidRPr="005A4EE0" w:rsidRDefault="00F31AD7" w:rsidP="00F31AD7">
      <w:pPr>
        <w:spacing w:after="0"/>
        <w:rPr>
          <w:rFonts w:cs="Times New Roman"/>
          <w:b/>
        </w:rPr>
      </w:pPr>
      <w:r w:rsidRPr="005A4EE0">
        <w:rPr>
          <w:rFonts w:cs="Times New Roman"/>
          <w:b/>
        </w:rPr>
        <w:t>SUBJECT INSTRUCTIONS:</w:t>
      </w:r>
    </w:p>
    <w:p w14:paraId="0A3E064E" w14:textId="013A0677" w:rsidR="00F31AD7" w:rsidRDefault="005A4EE0" w:rsidP="00F31AD7">
      <w:pPr>
        <w:spacing w:after="0"/>
        <w:rPr>
          <w:rFonts w:cs="Times New Roman"/>
        </w:rPr>
      </w:pPr>
      <w:r w:rsidRPr="005A4EE0">
        <w:rPr>
          <w:rFonts w:cs="Times New Roman"/>
        </w:rPr>
        <w:t xml:space="preserve">Give </w:t>
      </w:r>
      <w:r>
        <w:rPr>
          <w:rFonts w:cs="Times New Roman"/>
        </w:rPr>
        <w:t>subject a pen, place sheet with figure in front of subject.  Say: “</w:t>
      </w:r>
      <w:r w:rsidRPr="005A4EE0">
        <w:rPr>
          <w:rFonts w:cs="Times New Roman"/>
          <w:i/>
        </w:rPr>
        <w:t>Please copy this design as best you can</w:t>
      </w:r>
      <w:r>
        <w:rPr>
          <w:rFonts w:cs="Times New Roman"/>
        </w:rPr>
        <w:t>.”  Please do not use colored pencils for each element because this can be disruptive and will not be consistent with other ADCs.  Instead, please write notes to track progress.  Have subject make his or her copy in the lower half of the page below the figure.  When design is completed, leave the figure in front of the subject for 5 seconds and say, “</w:t>
      </w:r>
      <w:r w:rsidRPr="005A4EE0">
        <w:rPr>
          <w:rFonts w:cs="Times New Roman"/>
          <w:i/>
        </w:rPr>
        <w:t>Be sure to remember this design, because I’ll ask you to draw it again later from memory</w:t>
      </w:r>
      <w:r>
        <w:rPr>
          <w:rFonts w:cs="Times New Roman"/>
        </w:rPr>
        <w:t>.”</w:t>
      </w:r>
    </w:p>
    <w:p w14:paraId="2A16B270" w14:textId="72EB19B8" w:rsidR="005A4EE0" w:rsidRDefault="005A4EE0" w:rsidP="00F31AD7">
      <w:pPr>
        <w:spacing w:after="0"/>
        <w:rPr>
          <w:rFonts w:cs="Times New Roman"/>
        </w:rPr>
      </w:pPr>
      <w:r>
        <w:rPr>
          <w:rFonts w:cs="Times New Roman"/>
        </w:rPr>
        <w:t>Subjects should be given as much time as needed to complete the tests.  Do not administer other figure-copy tests during the delay, and do not administer the Rey-Osterrieth before the Benson on the same day.</w:t>
      </w:r>
    </w:p>
    <w:p w14:paraId="43C836CC" w14:textId="404695B0" w:rsidR="005A4EE0" w:rsidRPr="005A4EE0" w:rsidRDefault="005A4EE0" w:rsidP="00F31AD7">
      <w:pPr>
        <w:spacing w:after="0"/>
        <w:rPr>
          <w:rFonts w:cs="Times New Roman"/>
        </w:rPr>
      </w:pPr>
      <w:r>
        <w:rPr>
          <w:rFonts w:cs="Times New Roman"/>
        </w:rPr>
        <w:t>Allow approximately 10-15 minutes before administering the delayed recall portion of the test.</w:t>
      </w:r>
    </w:p>
    <w:tbl>
      <w:tblPr>
        <w:tblStyle w:val="TableGrid"/>
        <w:tblW w:w="0" w:type="auto"/>
        <w:tblLook w:val="04A0" w:firstRow="1" w:lastRow="0" w:firstColumn="1" w:lastColumn="0" w:noHBand="0" w:noVBand="1"/>
      </w:tblPr>
      <w:tblGrid>
        <w:gridCol w:w="1885"/>
        <w:gridCol w:w="5269"/>
        <w:gridCol w:w="2196"/>
      </w:tblGrid>
      <w:tr w:rsidR="0014379B" w:rsidRPr="000431A1" w14:paraId="3A2146DB" w14:textId="77777777" w:rsidTr="005A4EE0">
        <w:tc>
          <w:tcPr>
            <w:tcW w:w="0" w:type="auto"/>
            <w:tcBorders>
              <w:top w:val="single" w:sz="4" w:space="0" w:color="auto"/>
              <w:left w:val="single" w:sz="4" w:space="0" w:color="auto"/>
              <w:bottom w:val="single" w:sz="4" w:space="0" w:color="auto"/>
              <w:right w:val="single" w:sz="4" w:space="0" w:color="auto"/>
            </w:tcBorders>
            <w:hideMark/>
          </w:tcPr>
          <w:p w14:paraId="088493FD" w14:textId="77777777" w:rsidR="0014379B" w:rsidRPr="00326291" w:rsidRDefault="0014379B" w:rsidP="005A4EE0">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612E067B" w14:textId="77777777" w:rsidR="0014379B" w:rsidRPr="00326291" w:rsidRDefault="0014379B" w:rsidP="005A4EE0">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3DBB9804" w14:textId="77777777" w:rsidR="0014379B" w:rsidRPr="00326291" w:rsidRDefault="0014379B" w:rsidP="005A4EE0">
            <w:pPr>
              <w:jc w:val="center"/>
              <w:rPr>
                <w:rFonts w:cs="Times New Roman"/>
                <w:b/>
              </w:rPr>
            </w:pPr>
            <w:r w:rsidRPr="00326291">
              <w:rPr>
                <w:rFonts w:cs="Times New Roman"/>
                <w:b/>
              </w:rPr>
              <w:t>Item Values</w:t>
            </w:r>
          </w:p>
        </w:tc>
      </w:tr>
      <w:tr w:rsidR="0014379B" w:rsidRPr="000431A1" w14:paraId="1012CC9E" w14:textId="77777777" w:rsidTr="005A4EE0">
        <w:tc>
          <w:tcPr>
            <w:tcW w:w="0" w:type="auto"/>
            <w:tcBorders>
              <w:top w:val="single" w:sz="4" w:space="0" w:color="auto"/>
              <w:left w:val="single" w:sz="4" w:space="0" w:color="auto"/>
              <w:bottom w:val="single" w:sz="4" w:space="0" w:color="auto"/>
              <w:right w:val="single" w:sz="4" w:space="0" w:color="auto"/>
            </w:tcBorders>
          </w:tcPr>
          <w:p w14:paraId="29A80A0A" w14:textId="795297E5" w:rsidR="0014379B" w:rsidRPr="000C56C9" w:rsidRDefault="0014379B" w:rsidP="005A4EE0">
            <w:pPr>
              <w:jc w:val="center"/>
              <w:rPr>
                <w:rFonts w:cs="Times New Roman"/>
              </w:rPr>
            </w:pPr>
            <w:r w:rsidRPr="00B960B4">
              <w:rPr>
                <w:rFonts w:cs="Times New Roman"/>
              </w:rPr>
              <w:t>Benson1I</w:t>
            </w:r>
          </w:p>
        </w:tc>
        <w:tc>
          <w:tcPr>
            <w:tcW w:w="0" w:type="auto"/>
            <w:tcBorders>
              <w:top w:val="single" w:sz="4" w:space="0" w:color="auto"/>
              <w:left w:val="single" w:sz="4" w:space="0" w:color="auto"/>
              <w:bottom w:val="single" w:sz="4" w:space="0" w:color="auto"/>
              <w:right w:val="single" w:sz="4" w:space="0" w:color="auto"/>
            </w:tcBorders>
          </w:tcPr>
          <w:p w14:paraId="2E95EA3D" w14:textId="060871CC" w:rsidR="0014379B" w:rsidRPr="000C56C9" w:rsidRDefault="0014379B" w:rsidP="005A4EE0">
            <w:pPr>
              <w:rPr>
                <w:rFonts w:cs="Times New Roman"/>
              </w:rPr>
            </w:pPr>
            <w:r>
              <w:rPr>
                <w:rFonts w:cs="Times New Roman"/>
              </w:rPr>
              <w:t>Four-sided 90° angles, width &gt; height, any gaps or overlaps &lt; 8mm</w:t>
            </w:r>
          </w:p>
        </w:tc>
        <w:tc>
          <w:tcPr>
            <w:tcW w:w="0" w:type="auto"/>
            <w:tcBorders>
              <w:top w:val="single" w:sz="4" w:space="0" w:color="auto"/>
              <w:left w:val="single" w:sz="4" w:space="0" w:color="auto"/>
              <w:bottom w:val="single" w:sz="4" w:space="0" w:color="auto"/>
              <w:right w:val="single" w:sz="4" w:space="0" w:color="auto"/>
            </w:tcBorders>
          </w:tcPr>
          <w:p w14:paraId="1E2342BE" w14:textId="77777777" w:rsidR="0014379B" w:rsidRPr="00B960B4" w:rsidRDefault="0014379B" w:rsidP="00B960B4">
            <w:pPr>
              <w:rPr>
                <w:rFonts w:cs="Times New Roman"/>
              </w:rPr>
            </w:pPr>
            <w:r w:rsidRPr="00B960B4">
              <w:rPr>
                <w:rFonts w:cs="Times New Roman"/>
              </w:rPr>
              <w:t>0 = Completely incorrect</w:t>
            </w:r>
          </w:p>
          <w:p w14:paraId="49C43470" w14:textId="77777777" w:rsidR="0014379B" w:rsidRPr="00B960B4" w:rsidRDefault="0014379B" w:rsidP="00B960B4">
            <w:pPr>
              <w:rPr>
                <w:rFonts w:cs="Times New Roman"/>
              </w:rPr>
            </w:pPr>
            <w:r w:rsidRPr="00B960B4">
              <w:rPr>
                <w:rFonts w:cs="Times New Roman"/>
              </w:rPr>
              <w:t>1 = Partially correct</w:t>
            </w:r>
          </w:p>
          <w:p w14:paraId="48480060" w14:textId="071C761F" w:rsidR="0014379B" w:rsidRPr="000C56C9" w:rsidRDefault="0014379B" w:rsidP="00B960B4">
            <w:pPr>
              <w:rPr>
                <w:rFonts w:cs="Times New Roman"/>
              </w:rPr>
            </w:pPr>
            <w:r w:rsidRPr="00B960B4">
              <w:rPr>
                <w:rFonts w:cs="Times New Roman"/>
              </w:rPr>
              <w:t>2 = Completely correct</w:t>
            </w:r>
          </w:p>
        </w:tc>
      </w:tr>
      <w:tr w:rsidR="0014379B" w:rsidRPr="000431A1" w14:paraId="6C91530D" w14:textId="77777777" w:rsidTr="005A4EE0">
        <w:tc>
          <w:tcPr>
            <w:tcW w:w="0" w:type="auto"/>
            <w:tcBorders>
              <w:top w:val="single" w:sz="4" w:space="0" w:color="auto"/>
              <w:left w:val="single" w:sz="4" w:space="0" w:color="auto"/>
              <w:bottom w:val="single" w:sz="4" w:space="0" w:color="auto"/>
              <w:right w:val="single" w:sz="4" w:space="0" w:color="auto"/>
            </w:tcBorders>
          </w:tcPr>
          <w:p w14:paraId="3C40838B" w14:textId="5A4978EA" w:rsidR="0014379B" w:rsidRPr="00A32F76" w:rsidRDefault="0014379B" w:rsidP="005A4EE0">
            <w:pPr>
              <w:jc w:val="center"/>
              <w:rPr>
                <w:rFonts w:cs="Times New Roman"/>
                <w:highlight w:val="yellow"/>
              </w:rPr>
            </w:pPr>
            <w:r w:rsidRPr="00B960B4">
              <w:rPr>
                <w:rFonts w:cs="Times New Roman"/>
              </w:rPr>
              <w:t>Benson2I</w:t>
            </w:r>
          </w:p>
        </w:tc>
        <w:tc>
          <w:tcPr>
            <w:tcW w:w="0" w:type="auto"/>
            <w:tcBorders>
              <w:top w:val="single" w:sz="4" w:space="0" w:color="auto"/>
              <w:left w:val="single" w:sz="4" w:space="0" w:color="auto"/>
              <w:bottom w:val="single" w:sz="4" w:space="0" w:color="auto"/>
              <w:right w:val="single" w:sz="4" w:space="0" w:color="auto"/>
            </w:tcBorders>
          </w:tcPr>
          <w:p w14:paraId="1203438A" w14:textId="1B02D581" w:rsidR="0014379B" w:rsidRPr="000C56C9" w:rsidRDefault="0014379B" w:rsidP="005A4EE0">
            <w:pPr>
              <w:rPr>
                <w:rFonts w:cs="Times New Roman"/>
              </w:rPr>
            </w:pPr>
            <w:r>
              <w:rPr>
                <w:rFonts w:cs="Times New Roman"/>
              </w:rPr>
              <w:t>Reasonably straight lines; any gaps or overlaps &lt; 8mm</w:t>
            </w:r>
          </w:p>
        </w:tc>
        <w:tc>
          <w:tcPr>
            <w:tcW w:w="0" w:type="auto"/>
            <w:tcBorders>
              <w:top w:val="single" w:sz="4" w:space="0" w:color="auto"/>
              <w:left w:val="single" w:sz="4" w:space="0" w:color="auto"/>
              <w:bottom w:val="single" w:sz="4" w:space="0" w:color="auto"/>
              <w:right w:val="single" w:sz="4" w:space="0" w:color="auto"/>
            </w:tcBorders>
          </w:tcPr>
          <w:p w14:paraId="2831FE1C" w14:textId="77777777" w:rsidR="0014379B" w:rsidRPr="00B960B4" w:rsidRDefault="0014379B" w:rsidP="00B960B4">
            <w:pPr>
              <w:rPr>
                <w:rFonts w:cs="Times New Roman"/>
              </w:rPr>
            </w:pPr>
            <w:r w:rsidRPr="00B960B4">
              <w:rPr>
                <w:rFonts w:cs="Times New Roman"/>
              </w:rPr>
              <w:t>0 = Completely incorrect</w:t>
            </w:r>
          </w:p>
          <w:p w14:paraId="20EE3923" w14:textId="77777777" w:rsidR="0014379B" w:rsidRPr="00B960B4" w:rsidRDefault="0014379B" w:rsidP="00B960B4">
            <w:pPr>
              <w:rPr>
                <w:rFonts w:cs="Times New Roman"/>
              </w:rPr>
            </w:pPr>
            <w:r w:rsidRPr="00B960B4">
              <w:rPr>
                <w:rFonts w:cs="Times New Roman"/>
              </w:rPr>
              <w:t>1 = Partially correct</w:t>
            </w:r>
          </w:p>
          <w:p w14:paraId="2242C905" w14:textId="6E12B9B2" w:rsidR="0014379B" w:rsidRPr="000C56C9" w:rsidRDefault="0014379B" w:rsidP="00B960B4">
            <w:pPr>
              <w:rPr>
                <w:rFonts w:cs="Times New Roman"/>
              </w:rPr>
            </w:pPr>
            <w:r w:rsidRPr="00B960B4">
              <w:rPr>
                <w:rFonts w:cs="Times New Roman"/>
              </w:rPr>
              <w:t>2 = Completely correct</w:t>
            </w:r>
          </w:p>
        </w:tc>
      </w:tr>
      <w:tr w:rsidR="0014379B" w:rsidRPr="000431A1" w14:paraId="604CB3B3" w14:textId="77777777" w:rsidTr="005A4EE0">
        <w:tc>
          <w:tcPr>
            <w:tcW w:w="0" w:type="auto"/>
            <w:tcBorders>
              <w:top w:val="single" w:sz="4" w:space="0" w:color="auto"/>
              <w:left w:val="single" w:sz="4" w:space="0" w:color="auto"/>
              <w:bottom w:val="single" w:sz="4" w:space="0" w:color="auto"/>
              <w:right w:val="single" w:sz="4" w:space="0" w:color="auto"/>
            </w:tcBorders>
          </w:tcPr>
          <w:p w14:paraId="1E2C07DF" w14:textId="0E7DDD70" w:rsidR="0014379B" w:rsidRPr="00A32F76" w:rsidRDefault="0014379B" w:rsidP="005A4EE0">
            <w:pPr>
              <w:jc w:val="center"/>
              <w:rPr>
                <w:rFonts w:cs="Times New Roman"/>
                <w:highlight w:val="yellow"/>
              </w:rPr>
            </w:pPr>
            <w:r w:rsidRPr="00B960B4">
              <w:rPr>
                <w:rFonts w:cs="Times New Roman"/>
              </w:rPr>
              <w:t>Benson3I</w:t>
            </w:r>
          </w:p>
        </w:tc>
        <w:tc>
          <w:tcPr>
            <w:tcW w:w="0" w:type="auto"/>
            <w:tcBorders>
              <w:top w:val="single" w:sz="4" w:space="0" w:color="auto"/>
              <w:left w:val="single" w:sz="4" w:space="0" w:color="auto"/>
              <w:bottom w:val="single" w:sz="4" w:space="0" w:color="auto"/>
              <w:right w:val="single" w:sz="4" w:space="0" w:color="auto"/>
            </w:tcBorders>
          </w:tcPr>
          <w:p w14:paraId="1A36AA17" w14:textId="62AFD701" w:rsidR="0014379B" w:rsidRPr="000C56C9" w:rsidRDefault="0014379B" w:rsidP="005A4EE0">
            <w:pPr>
              <w:rPr>
                <w:rFonts w:cs="Times New Roman"/>
              </w:rPr>
            </w:pPr>
            <w:r>
              <w:rPr>
                <w:rFonts w:cs="Times New Roman"/>
              </w:rPr>
              <w:t>Connects at middle third, no overlap with diagonals</w:t>
            </w:r>
          </w:p>
        </w:tc>
        <w:tc>
          <w:tcPr>
            <w:tcW w:w="0" w:type="auto"/>
            <w:tcBorders>
              <w:top w:val="single" w:sz="4" w:space="0" w:color="auto"/>
              <w:left w:val="single" w:sz="4" w:space="0" w:color="auto"/>
              <w:bottom w:val="single" w:sz="4" w:space="0" w:color="auto"/>
              <w:right w:val="single" w:sz="4" w:space="0" w:color="auto"/>
            </w:tcBorders>
          </w:tcPr>
          <w:p w14:paraId="07CCEEE3" w14:textId="77777777" w:rsidR="0014379B" w:rsidRPr="00B960B4" w:rsidRDefault="0014379B" w:rsidP="00B960B4">
            <w:pPr>
              <w:rPr>
                <w:rFonts w:cs="Times New Roman"/>
              </w:rPr>
            </w:pPr>
            <w:r w:rsidRPr="00B960B4">
              <w:rPr>
                <w:rFonts w:cs="Times New Roman"/>
              </w:rPr>
              <w:t>0 = Completely incorrect</w:t>
            </w:r>
          </w:p>
          <w:p w14:paraId="5BF52A91" w14:textId="77777777" w:rsidR="0014379B" w:rsidRPr="00B960B4" w:rsidRDefault="0014379B" w:rsidP="00B960B4">
            <w:pPr>
              <w:rPr>
                <w:rFonts w:cs="Times New Roman"/>
              </w:rPr>
            </w:pPr>
            <w:r w:rsidRPr="00B960B4">
              <w:rPr>
                <w:rFonts w:cs="Times New Roman"/>
              </w:rPr>
              <w:t>1 = Partially correct</w:t>
            </w:r>
          </w:p>
          <w:p w14:paraId="3E27F10C" w14:textId="676EEE0A" w:rsidR="0014379B" w:rsidRPr="000C56C9" w:rsidRDefault="0014379B" w:rsidP="00B960B4">
            <w:pPr>
              <w:rPr>
                <w:rFonts w:cs="Times New Roman"/>
              </w:rPr>
            </w:pPr>
            <w:r w:rsidRPr="00B960B4">
              <w:rPr>
                <w:rFonts w:cs="Times New Roman"/>
              </w:rPr>
              <w:t>2 = Completely correct</w:t>
            </w:r>
          </w:p>
        </w:tc>
      </w:tr>
      <w:tr w:rsidR="0014379B" w:rsidRPr="000431A1" w14:paraId="3A0F8E5C" w14:textId="77777777" w:rsidTr="005A4EE0">
        <w:tc>
          <w:tcPr>
            <w:tcW w:w="0" w:type="auto"/>
            <w:tcBorders>
              <w:top w:val="single" w:sz="4" w:space="0" w:color="auto"/>
              <w:left w:val="single" w:sz="4" w:space="0" w:color="auto"/>
              <w:bottom w:val="single" w:sz="4" w:space="0" w:color="auto"/>
              <w:right w:val="single" w:sz="4" w:space="0" w:color="auto"/>
            </w:tcBorders>
          </w:tcPr>
          <w:p w14:paraId="7996C0FA" w14:textId="4BB4889E" w:rsidR="0014379B" w:rsidRPr="00A32F76" w:rsidRDefault="0014379B" w:rsidP="005A4EE0">
            <w:pPr>
              <w:jc w:val="center"/>
              <w:rPr>
                <w:rFonts w:cs="Times New Roman"/>
                <w:highlight w:val="yellow"/>
              </w:rPr>
            </w:pPr>
            <w:r w:rsidRPr="00B960B4">
              <w:rPr>
                <w:rFonts w:cs="Times New Roman"/>
              </w:rPr>
              <w:t>Benson4I</w:t>
            </w:r>
          </w:p>
        </w:tc>
        <w:tc>
          <w:tcPr>
            <w:tcW w:w="0" w:type="auto"/>
            <w:tcBorders>
              <w:top w:val="single" w:sz="4" w:space="0" w:color="auto"/>
              <w:left w:val="single" w:sz="4" w:space="0" w:color="auto"/>
              <w:bottom w:val="single" w:sz="4" w:space="0" w:color="auto"/>
              <w:right w:val="single" w:sz="4" w:space="0" w:color="auto"/>
            </w:tcBorders>
          </w:tcPr>
          <w:p w14:paraId="277626B1" w14:textId="684C17F3" w:rsidR="0014379B" w:rsidRPr="000C56C9" w:rsidRDefault="0014379B" w:rsidP="005A4EE0">
            <w:pPr>
              <w:rPr>
                <w:rFonts w:cs="Times New Roman"/>
              </w:rPr>
            </w:pPr>
            <w:r>
              <w:rPr>
                <w:rFonts w:cs="Times New Roman"/>
              </w:rPr>
              <w:t>Reasonably round, doesn’t touch sides</w:t>
            </w:r>
          </w:p>
        </w:tc>
        <w:tc>
          <w:tcPr>
            <w:tcW w:w="0" w:type="auto"/>
            <w:tcBorders>
              <w:top w:val="single" w:sz="4" w:space="0" w:color="auto"/>
              <w:left w:val="single" w:sz="4" w:space="0" w:color="auto"/>
              <w:bottom w:val="single" w:sz="4" w:space="0" w:color="auto"/>
              <w:right w:val="single" w:sz="4" w:space="0" w:color="auto"/>
            </w:tcBorders>
          </w:tcPr>
          <w:p w14:paraId="01A53F6F" w14:textId="77777777" w:rsidR="0014379B" w:rsidRPr="00B960B4" w:rsidRDefault="0014379B" w:rsidP="00B960B4">
            <w:pPr>
              <w:rPr>
                <w:rFonts w:cs="Times New Roman"/>
              </w:rPr>
            </w:pPr>
            <w:r w:rsidRPr="00B960B4">
              <w:rPr>
                <w:rFonts w:cs="Times New Roman"/>
              </w:rPr>
              <w:t>0 = Completely incorrect</w:t>
            </w:r>
          </w:p>
          <w:p w14:paraId="3B7F3F19" w14:textId="77777777" w:rsidR="0014379B" w:rsidRPr="00B960B4" w:rsidRDefault="0014379B" w:rsidP="00B960B4">
            <w:pPr>
              <w:rPr>
                <w:rFonts w:cs="Times New Roman"/>
              </w:rPr>
            </w:pPr>
            <w:r w:rsidRPr="00B960B4">
              <w:rPr>
                <w:rFonts w:cs="Times New Roman"/>
              </w:rPr>
              <w:t>1 = Partially correct</w:t>
            </w:r>
          </w:p>
          <w:p w14:paraId="7AB70F1E" w14:textId="1BA462C8" w:rsidR="0014379B" w:rsidRPr="000C56C9" w:rsidRDefault="0014379B" w:rsidP="00B960B4">
            <w:pPr>
              <w:rPr>
                <w:rFonts w:cs="Times New Roman"/>
              </w:rPr>
            </w:pPr>
            <w:r w:rsidRPr="00B960B4">
              <w:rPr>
                <w:rFonts w:cs="Times New Roman"/>
              </w:rPr>
              <w:t>2 = Completely correct</w:t>
            </w:r>
          </w:p>
        </w:tc>
      </w:tr>
      <w:tr w:rsidR="0014379B" w:rsidRPr="00E142A0" w14:paraId="387D8BDE" w14:textId="77777777" w:rsidTr="005A4EE0">
        <w:tc>
          <w:tcPr>
            <w:tcW w:w="0" w:type="auto"/>
            <w:tcBorders>
              <w:top w:val="single" w:sz="4" w:space="0" w:color="auto"/>
              <w:left w:val="single" w:sz="4" w:space="0" w:color="auto"/>
              <w:bottom w:val="single" w:sz="4" w:space="0" w:color="auto"/>
              <w:right w:val="single" w:sz="4" w:space="0" w:color="auto"/>
            </w:tcBorders>
          </w:tcPr>
          <w:p w14:paraId="01D52B54" w14:textId="632A2656" w:rsidR="0014379B" w:rsidRPr="00A32F76" w:rsidRDefault="0014379B" w:rsidP="005A4EE0">
            <w:pPr>
              <w:jc w:val="center"/>
              <w:rPr>
                <w:rFonts w:cs="Times New Roman"/>
                <w:highlight w:val="yellow"/>
              </w:rPr>
            </w:pPr>
            <w:r w:rsidRPr="00B960B4">
              <w:rPr>
                <w:rFonts w:cs="Times New Roman"/>
              </w:rPr>
              <w:t>Benson5I</w:t>
            </w:r>
          </w:p>
        </w:tc>
        <w:tc>
          <w:tcPr>
            <w:tcW w:w="0" w:type="auto"/>
            <w:tcBorders>
              <w:top w:val="single" w:sz="4" w:space="0" w:color="auto"/>
              <w:left w:val="single" w:sz="4" w:space="0" w:color="auto"/>
              <w:bottom w:val="single" w:sz="4" w:space="0" w:color="auto"/>
              <w:right w:val="single" w:sz="4" w:space="0" w:color="auto"/>
            </w:tcBorders>
          </w:tcPr>
          <w:p w14:paraId="69EBE910" w14:textId="5BBBC427" w:rsidR="0014379B" w:rsidRPr="000C56C9" w:rsidRDefault="0014379B" w:rsidP="005A4EE0">
            <w:pPr>
              <w:rPr>
                <w:rFonts w:cs="Times New Roman"/>
              </w:rPr>
            </w:pPr>
            <w:r>
              <w:rPr>
                <w:rFonts w:cs="Times New Roman"/>
              </w:rPr>
              <w:t>Vertical lines &gt; ½ distance to diagonals, width &gt; height, 90° angles</w:t>
            </w:r>
          </w:p>
        </w:tc>
        <w:tc>
          <w:tcPr>
            <w:tcW w:w="0" w:type="auto"/>
            <w:tcBorders>
              <w:top w:val="single" w:sz="4" w:space="0" w:color="auto"/>
              <w:left w:val="single" w:sz="4" w:space="0" w:color="auto"/>
              <w:bottom w:val="single" w:sz="4" w:space="0" w:color="auto"/>
              <w:right w:val="single" w:sz="4" w:space="0" w:color="auto"/>
            </w:tcBorders>
          </w:tcPr>
          <w:p w14:paraId="56D25280" w14:textId="77777777" w:rsidR="0014379B" w:rsidRPr="00B960B4" w:rsidRDefault="0014379B" w:rsidP="00B960B4">
            <w:pPr>
              <w:rPr>
                <w:rFonts w:cs="Times New Roman"/>
              </w:rPr>
            </w:pPr>
            <w:r w:rsidRPr="00B960B4">
              <w:rPr>
                <w:rFonts w:cs="Times New Roman"/>
              </w:rPr>
              <w:t>0 = Completely incorrect</w:t>
            </w:r>
          </w:p>
          <w:p w14:paraId="5DB3D27D" w14:textId="77777777" w:rsidR="0014379B" w:rsidRPr="00B960B4" w:rsidRDefault="0014379B" w:rsidP="00B960B4">
            <w:pPr>
              <w:rPr>
                <w:rFonts w:cs="Times New Roman"/>
              </w:rPr>
            </w:pPr>
            <w:r w:rsidRPr="00B960B4">
              <w:rPr>
                <w:rFonts w:cs="Times New Roman"/>
              </w:rPr>
              <w:t>1 = Partially correct</w:t>
            </w:r>
          </w:p>
          <w:p w14:paraId="1A5909D2" w14:textId="569EE505" w:rsidR="0014379B" w:rsidRPr="000C56C9" w:rsidRDefault="0014379B" w:rsidP="00B960B4">
            <w:pPr>
              <w:rPr>
                <w:rFonts w:cs="Times New Roman"/>
              </w:rPr>
            </w:pPr>
            <w:r w:rsidRPr="00B960B4">
              <w:rPr>
                <w:rFonts w:cs="Times New Roman"/>
              </w:rPr>
              <w:lastRenderedPageBreak/>
              <w:t>2 = Completely correct</w:t>
            </w:r>
          </w:p>
        </w:tc>
      </w:tr>
      <w:tr w:rsidR="0014379B" w:rsidRPr="00E142A0" w14:paraId="36D1CD35" w14:textId="77777777" w:rsidTr="005A4EE0">
        <w:tc>
          <w:tcPr>
            <w:tcW w:w="0" w:type="auto"/>
            <w:tcBorders>
              <w:top w:val="single" w:sz="4" w:space="0" w:color="auto"/>
              <w:left w:val="single" w:sz="4" w:space="0" w:color="auto"/>
              <w:bottom w:val="single" w:sz="4" w:space="0" w:color="auto"/>
              <w:right w:val="single" w:sz="4" w:space="0" w:color="auto"/>
            </w:tcBorders>
          </w:tcPr>
          <w:p w14:paraId="797E0E16" w14:textId="44C1FDD9" w:rsidR="0014379B" w:rsidRDefault="0014379B" w:rsidP="005A4EE0">
            <w:pPr>
              <w:jc w:val="center"/>
              <w:rPr>
                <w:rFonts w:cs="Times New Roman"/>
                <w:highlight w:val="yellow"/>
              </w:rPr>
            </w:pPr>
            <w:r w:rsidRPr="00B960B4">
              <w:rPr>
                <w:rFonts w:cs="Times New Roman"/>
              </w:rPr>
              <w:lastRenderedPageBreak/>
              <w:t>Benson6I</w:t>
            </w:r>
          </w:p>
        </w:tc>
        <w:tc>
          <w:tcPr>
            <w:tcW w:w="0" w:type="auto"/>
            <w:tcBorders>
              <w:top w:val="single" w:sz="4" w:space="0" w:color="auto"/>
              <w:left w:val="single" w:sz="4" w:space="0" w:color="auto"/>
              <w:bottom w:val="single" w:sz="4" w:space="0" w:color="auto"/>
              <w:right w:val="single" w:sz="4" w:space="0" w:color="auto"/>
            </w:tcBorders>
          </w:tcPr>
          <w:p w14:paraId="73EF6B42" w14:textId="74084396" w:rsidR="0014379B" w:rsidRDefault="0014379B" w:rsidP="005A4EE0">
            <w:pPr>
              <w:rPr>
                <w:rFonts w:cs="Times New Roman"/>
              </w:rPr>
            </w:pPr>
            <w:r>
              <w:rPr>
                <w:rFonts w:cs="Times New Roman"/>
              </w:rPr>
              <w:t>Connects below #3, top of square above bottom</w:t>
            </w:r>
          </w:p>
        </w:tc>
        <w:tc>
          <w:tcPr>
            <w:tcW w:w="0" w:type="auto"/>
            <w:tcBorders>
              <w:top w:val="single" w:sz="4" w:space="0" w:color="auto"/>
              <w:left w:val="single" w:sz="4" w:space="0" w:color="auto"/>
              <w:bottom w:val="single" w:sz="4" w:space="0" w:color="auto"/>
              <w:right w:val="single" w:sz="4" w:space="0" w:color="auto"/>
            </w:tcBorders>
          </w:tcPr>
          <w:p w14:paraId="7A542977" w14:textId="77777777" w:rsidR="0014379B" w:rsidRPr="00B960B4" w:rsidRDefault="0014379B" w:rsidP="00B960B4">
            <w:pPr>
              <w:rPr>
                <w:rFonts w:cs="Times New Roman"/>
              </w:rPr>
            </w:pPr>
            <w:r w:rsidRPr="00B960B4">
              <w:rPr>
                <w:rFonts w:cs="Times New Roman"/>
              </w:rPr>
              <w:t>0 = Completely incorrect</w:t>
            </w:r>
          </w:p>
          <w:p w14:paraId="09C7ACCD" w14:textId="77777777" w:rsidR="0014379B" w:rsidRPr="00B960B4" w:rsidRDefault="0014379B" w:rsidP="00B960B4">
            <w:pPr>
              <w:rPr>
                <w:rFonts w:cs="Times New Roman"/>
              </w:rPr>
            </w:pPr>
            <w:r w:rsidRPr="00B960B4">
              <w:rPr>
                <w:rFonts w:cs="Times New Roman"/>
              </w:rPr>
              <w:t>1 = Partially correct</w:t>
            </w:r>
          </w:p>
          <w:p w14:paraId="42F2BA30" w14:textId="4C3CDD9C" w:rsidR="0014379B" w:rsidRPr="000C56C9" w:rsidRDefault="0014379B" w:rsidP="00B960B4">
            <w:pPr>
              <w:rPr>
                <w:rFonts w:cs="Times New Roman"/>
              </w:rPr>
            </w:pPr>
            <w:r w:rsidRPr="00B960B4">
              <w:rPr>
                <w:rFonts w:cs="Times New Roman"/>
              </w:rPr>
              <w:t>2 = Completely correct</w:t>
            </w:r>
          </w:p>
        </w:tc>
      </w:tr>
      <w:tr w:rsidR="0014379B" w:rsidRPr="00E142A0" w14:paraId="0DE9C21B" w14:textId="77777777" w:rsidTr="005A4EE0">
        <w:tc>
          <w:tcPr>
            <w:tcW w:w="0" w:type="auto"/>
            <w:tcBorders>
              <w:top w:val="single" w:sz="4" w:space="0" w:color="auto"/>
              <w:left w:val="single" w:sz="4" w:space="0" w:color="auto"/>
              <w:bottom w:val="single" w:sz="4" w:space="0" w:color="auto"/>
              <w:right w:val="single" w:sz="4" w:space="0" w:color="auto"/>
            </w:tcBorders>
          </w:tcPr>
          <w:p w14:paraId="29BA44FE" w14:textId="04615B93" w:rsidR="0014379B" w:rsidRDefault="0014379B" w:rsidP="005A4EE0">
            <w:pPr>
              <w:jc w:val="center"/>
              <w:rPr>
                <w:rFonts w:cs="Times New Roman"/>
                <w:highlight w:val="yellow"/>
              </w:rPr>
            </w:pPr>
            <w:r w:rsidRPr="00B960B4">
              <w:rPr>
                <w:rFonts w:cs="Times New Roman"/>
              </w:rPr>
              <w:t>Benson7I</w:t>
            </w:r>
          </w:p>
        </w:tc>
        <w:tc>
          <w:tcPr>
            <w:tcW w:w="0" w:type="auto"/>
            <w:tcBorders>
              <w:top w:val="single" w:sz="4" w:space="0" w:color="auto"/>
              <w:left w:val="single" w:sz="4" w:space="0" w:color="auto"/>
              <w:bottom w:val="single" w:sz="4" w:space="0" w:color="auto"/>
              <w:right w:val="single" w:sz="4" w:space="0" w:color="auto"/>
            </w:tcBorders>
          </w:tcPr>
          <w:p w14:paraId="69F59CD6" w14:textId="36E78BDC" w:rsidR="0014379B" w:rsidRDefault="0014379B" w:rsidP="005A4EE0">
            <w:pPr>
              <w:rPr>
                <w:rFonts w:cs="Times New Roman"/>
              </w:rPr>
            </w:pPr>
            <w:r>
              <w:rPr>
                <w:rFonts w:cs="Times New Roman"/>
              </w:rPr>
              <w:t>Vertex corresponds to middle third; any gaps or overlaps &lt; 8mm</w:t>
            </w:r>
          </w:p>
        </w:tc>
        <w:tc>
          <w:tcPr>
            <w:tcW w:w="0" w:type="auto"/>
            <w:tcBorders>
              <w:top w:val="single" w:sz="4" w:space="0" w:color="auto"/>
              <w:left w:val="single" w:sz="4" w:space="0" w:color="auto"/>
              <w:bottom w:val="single" w:sz="4" w:space="0" w:color="auto"/>
              <w:right w:val="single" w:sz="4" w:space="0" w:color="auto"/>
            </w:tcBorders>
          </w:tcPr>
          <w:p w14:paraId="65DA7000" w14:textId="77777777" w:rsidR="0014379B" w:rsidRPr="00B960B4" w:rsidRDefault="0014379B" w:rsidP="00B960B4">
            <w:pPr>
              <w:rPr>
                <w:rFonts w:cs="Times New Roman"/>
              </w:rPr>
            </w:pPr>
            <w:r w:rsidRPr="00B960B4">
              <w:rPr>
                <w:rFonts w:cs="Times New Roman"/>
              </w:rPr>
              <w:t>0 = Completely incorrect</w:t>
            </w:r>
          </w:p>
          <w:p w14:paraId="0807AAE3" w14:textId="77777777" w:rsidR="0014379B" w:rsidRPr="00B960B4" w:rsidRDefault="0014379B" w:rsidP="00B960B4">
            <w:pPr>
              <w:rPr>
                <w:rFonts w:cs="Times New Roman"/>
              </w:rPr>
            </w:pPr>
            <w:r w:rsidRPr="00B960B4">
              <w:rPr>
                <w:rFonts w:cs="Times New Roman"/>
              </w:rPr>
              <w:t>1 = Partially correct</w:t>
            </w:r>
          </w:p>
          <w:p w14:paraId="0E8EB269" w14:textId="293375BF" w:rsidR="0014379B" w:rsidRPr="000C56C9" w:rsidRDefault="0014379B" w:rsidP="00B960B4">
            <w:pPr>
              <w:rPr>
                <w:rFonts w:cs="Times New Roman"/>
              </w:rPr>
            </w:pPr>
            <w:r w:rsidRPr="00B960B4">
              <w:rPr>
                <w:rFonts w:cs="Times New Roman"/>
              </w:rPr>
              <w:t>2 = Completely correct</w:t>
            </w:r>
          </w:p>
        </w:tc>
      </w:tr>
      <w:tr w:rsidR="0014379B" w:rsidRPr="00E142A0" w14:paraId="7945C2A0" w14:textId="77777777" w:rsidTr="005A4EE0">
        <w:tc>
          <w:tcPr>
            <w:tcW w:w="0" w:type="auto"/>
            <w:tcBorders>
              <w:top w:val="single" w:sz="4" w:space="0" w:color="auto"/>
              <w:left w:val="single" w:sz="4" w:space="0" w:color="auto"/>
              <w:bottom w:val="single" w:sz="4" w:space="0" w:color="auto"/>
              <w:right w:val="single" w:sz="4" w:space="0" w:color="auto"/>
            </w:tcBorders>
          </w:tcPr>
          <w:p w14:paraId="5BC83071" w14:textId="772C4CB6" w:rsidR="0014379B" w:rsidRDefault="0014379B" w:rsidP="005A4EE0">
            <w:pPr>
              <w:jc w:val="center"/>
              <w:rPr>
                <w:rFonts w:cs="Times New Roman"/>
                <w:highlight w:val="yellow"/>
              </w:rPr>
            </w:pPr>
            <w:r w:rsidRPr="00B960B4">
              <w:rPr>
                <w:rFonts w:cs="Times New Roman"/>
              </w:rPr>
              <w:t>Benson8I</w:t>
            </w:r>
          </w:p>
        </w:tc>
        <w:tc>
          <w:tcPr>
            <w:tcW w:w="0" w:type="auto"/>
            <w:tcBorders>
              <w:top w:val="single" w:sz="4" w:space="0" w:color="auto"/>
              <w:left w:val="single" w:sz="4" w:space="0" w:color="auto"/>
              <w:bottom w:val="single" w:sz="4" w:space="0" w:color="auto"/>
              <w:right w:val="single" w:sz="4" w:space="0" w:color="auto"/>
            </w:tcBorders>
          </w:tcPr>
          <w:p w14:paraId="29F74674" w14:textId="27D6B9E0" w:rsidR="0014379B" w:rsidRDefault="0014379B" w:rsidP="005A4EE0">
            <w:pPr>
              <w:rPr>
                <w:rFonts w:cs="Times New Roman"/>
              </w:rPr>
            </w:pPr>
            <w:r>
              <w:rPr>
                <w:rFonts w:cs="Times New Roman"/>
              </w:rPr>
              <w:t>Gap b/w #7 &lt; 5mm, angle at end of stem = 90°</w:t>
            </w:r>
          </w:p>
        </w:tc>
        <w:tc>
          <w:tcPr>
            <w:tcW w:w="0" w:type="auto"/>
            <w:tcBorders>
              <w:top w:val="single" w:sz="4" w:space="0" w:color="auto"/>
              <w:left w:val="single" w:sz="4" w:space="0" w:color="auto"/>
              <w:bottom w:val="single" w:sz="4" w:space="0" w:color="auto"/>
              <w:right w:val="single" w:sz="4" w:space="0" w:color="auto"/>
            </w:tcBorders>
          </w:tcPr>
          <w:p w14:paraId="0549132E" w14:textId="77777777" w:rsidR="0014379B" w:rsidRPr="00B960B4" w:rsidRDefault="0014379B" w:rsidP="00B960B4">
            <w:pPr>
              <w:rPr>
                <w:rFonts w:cs="Times New Roman"/>
              </w:rPr>
            </w:pPr>
            <w:r w:rsidRPr="00B960B4">
              <w:rPr>
                <w:rFonts w:cs="Times New Roman"/>
              </w:rPr>
              <w:t>0 = Completely incorrect</w:t>
            </w:r>
          </w:p>
          <w:p w14:paraId="5F717226" w14:textId="77777777" w:rsidR="0014379B" w:rsidRPr="00B960B4" w:rsidRDefault="0014379B" w:rsidP="00B960B4">
            <w:pPr>
              <w:rPr>
                <w:rFonts w:cs="Times New Roman"/>
              </w:rPr>
            </w:pPr>
            <w:r w:rsidRPr="00B960B4">
              <w:rPr>
                <w:rFonts w:cs="Times New Roman"/>
              </w:rPr>
              <w:t>1 = Partially correct</w:t>
            </w:r>
          </w:p>
          <w:p w14:paraId="0E569D18" w14:textId="1E35139C" w:rsidR="0014379B" w:rsidRPr="000C56C9" w:rsidRDefault="0014379B" w:rsidP="00B960B4">
            <w:pPr>
              <w:rPr>
                <w:rFonts w:cs="Times New Roman"/>
              </w:rPr>
            </w:pPr>
            <w:r w:rsidRPr="00B960B4">
              <w:rPr>
                <w:rFonts w:cs="Times New Roman"/>
              </w:rPr>
              <w:t>2 = Completely correct</w:t>
            </w:r>
          </w:p>
        </w:tc>
      </w:tr>
      <w:tr w:rsidR="0014379B" w:rsidRPr="00E142A0" w14:paraId="382957D1" w14:textId="77777777" w:rsidTr="005A4EE0">
        <w:tc>
          <w:tcPr>
            <w:tcW w:w="0" w:type="auto"/>
            <w:tcBorders>
              <w:top w:val="single" w:sz="4" w:space="0" w:color="auto"/>
              <w:left w:val="single" w:sz="4" w:space="0" w:color="auto"/>
              <w:bottom w:val="single" w:sz="4" w:space="0" w:color="auto"/>
              <w:right w:val="single" w:sz="4" w:space="0" w:color="auto"/>
            </w:tcBorders>
          </w:tcPr>
          <w:p w14:paraId="7542E370" w14:textId="6F0F9315" w:rsidR="0014379B" w:rsidRDefault="0014379B" w:rsidP="005A4EE0">
            <w:pPr>
              <w:jc w:val="center"/>
              <w:rPr>
                <w:rFonts w:cs="Times New Roman"/>
                <w:highlight w:val="yellow"/>
              </w:rPr>
            </w:pPr>
            <w:r w:rsidRPr="00413E93">
              <w:rPr>
                <w:rFonts w:cs="Times New Roman"/>
              </w:rPr>
              <w:t>BensonScoreI</w:t>
            </w:r>
          </w:p>
        </w:tc>
        <w:tc>
          <w:tcPr>
            <w:tcW w:w="0" w:type="auto"/>
            <w:tcBorders>
              <w:top w:val="single" w:sz="4" w:space="0" w:color="auto"/>
              <w:left w:val="single" w:sz="4" w:space="0" w:color="auto"/>
              <w:bottom w:val="single" w:sz="4" w:space="0" w:color="auto"/>
              <w:right w:val="single" w:sz="4" w:space="0" w:color="auto"/>
            </w:tcBorders>
          </w:tcPr>
          <w:p w14:paraId="221C3314" w14:textId="24BB4E58" w:rsidR="0014379B" w:rsidRDefault="0014379B" w:rsidP="005A4EE0">
            <w:pPr>
              <w:rPr>
                <w:rFonts w:cs="Times New Roman"/>
              </w:rPr>
            </w:pPr>
            <w:r w:rsidRPr="00B960B4">
              <w:rPr>
                <w:rFonts w:cs="Times New Roman"/>
              </w:rPr>
              <w:t>Benson Complex Figure Immediate Total Score</w:t>
            </w:r>
          </w:p>
        </w:tc>
        <w:tc>
          <w:tcPr>
            <w:tcW w:w="0" w:type="auto"/>
            <w:tcBorders>
              <w:top w:val="single" w:sz="4" w:space="0" w:color="auto"/>
              <w:left w:val="single" w:sz="4" w:space="0" w:color="auto"/>
              <w:bottom w:val="single" w:sz="4" w:space="0" w:color="auto"/>
              <w:right w:val="single" w:sz="4" w:space="0" w:color="auto"/>
            </w:tcBorders>
          </w:tcPr>
          <w:p w14:paraId="2EE0559E" w14:textId="34265C04" w:rsidR="0014379B" w:rsidRDefault="0014379B" w:rsidP="005A4EE0">
            <w:pPr>
              <w:rPr>
                <w:rFonts w:cs="Times New Roman"/>
              </w:rPr>
            </w:pPr>
          </w:p>
        </w:tc>
      </w:tr>
      <w:tr w:rsidR="0014379B" w:rsidRPr="00E142A0" w14:paraId="7355429B" w14:textId="77777777" w:rsidTr="005A4EE0">
        <w:tc>
          <w:tcPr>
            <w:tcW w:w="0" w:type="auto"/>
            <w:tcBorders>
              <w:top w:val="single" w:sz="4" w:space="0" w:color="auto"/>
              <w:left w:val="single" w:sz="4" w:space="0" w:color="auto"/>
              <w:bottom w:val="single" w:sz="4" w:space="0" w:color="auto"/>
              <w:right w:val="single" w:sz="4" w:space="0" w:color="auto"/>
            </w:tcBorders>
          </w:tcPr>
          <w:p w14:paraId="4B42E73F" w14:textId="7C441907" w:rsidR="0014379B" w:rsidRPr="00413E93" w:rsidRDefault="0014379B" w:rsidP="005A4EE0">
            <w:pPr>
              <w:jc w:val="center"/>
              <w:rPr>
                <w:rFonts w:cs="Times New Roman"/>
              </w:rPr>
            </w:pPr>
            <w:r w:rsidRPr="00B960B4">
              <w:rPr>
                <w:rFonts w:cs="Times New Roman"/>
              </w:rPr>
              <w:t>ZScoreBensonImm</w:t>
            </w:r>
          </w:p>
        </w:tc>
        <w:tc>
          <w:tcPr>
            <w:tcW w:w="0" w:type="auto"/>
            <w:tcBorders>
              <w:top w:val="single" w:sz="4" w:space="0" w:color="auto"/>
              <w:left w:val="single" w:sz="4" w:space="0" w:color="auto"/>
              <w:bottom w:val="single" w:sz="4" w:space="0" w:color="auto"/>
              <w:right w:val="single" w:sz="4" w:space="0" w:color="auto"/>
            </w:tcBorders>
          </w:tcPr>
          <w:p w14:paraId="60AE368C" w14:textId="5BA8702D" w:rsidR="0014379B" w:rsidRPr="00B960B4" w:rsidRDefault="0014379B" w:rsidP="005A4EE0">
            <w:pPr>
              <w:rPr>
                <w:rFonts w:cs="Times New Roman"/>
              </w:rPr>
            </w:pPr>
            <w:r w:rsidRPr="00B960B4">
              <w:rPr>
                <w:rFonts w:cs="Times New Roman"/>
              </w:rPr>
              <w:t>Benson Complex Figure Immediate Z Score</w:t>
            </w:r>
          </w:p>
        </w:tc>
        <w:tc>
          <w:tcPr>
            <w:tcW w:w="0" w:type="auto"/>
            <w:tcBorders>
              <w:top w:val="single" w:sz="4" w:space="0" w:color="auto"/>
              <w:left w:val="single" w:sz="4" w:space="0" w:color="auto"/>
              <w:bottom w:val="single" w:sz="4" w:space="0" w:color="auto"/>
              <w:right w:val="single" w:sz="4" w:space="0" w:color="auto"/>
            </w:tcBorders>
          </w:tcPr>
          <w:p w14:paraId="166F90D3" w14:textId="77777777" w:rsidR="0014379B" w:rsidRDefault="0014379B" w:rsidP="005A4EE0">
            <w:pPr>
              <w:rPr>
                <w:rFonts w:cs="Times New Roman"/>
              </w:rPr>
            </w:pPr>
          </w:p>
        </w:tc>
      </w:tr>
    </w:tbl>
    <w:p w14:paraId="436BA14F" w14:textId="77777777" w:rsidR="00F31AD7" w:rsidRPr="00E142A0" w:rsidRDefault="00F31AD7" w:rsidP="00F31AD7">
      <w:pPr>
        <w:pBdr>
          <w:bottom w:val="single" w:sz="6" w:space="1" w:color="auto"/>
        </w:pBdr>
        <w:spacing w:after="0"/>
        <w:rPr>
          <w:rFonts w:cs="Times New Roman"/>
        </w:rPr>
      </w:pPr>
    </w:p>
    <w:p w14:paraId="13182F7D" w14:textId="2D893141" w:rsidR="00F31AD7" w:rsidRPr="00E142A0" w:rsidRDefault="00F31AD7" w:rsidP="00F31AD7">
      <w:pPr>
        <w:pBdr>
          <w:bottom w:val="single" w:sz="6" w:space="1" w:color="auto"/>
        </w:pBdr>
        <w:spacing w:after="0"/>
        <w:rPr>
          <w:rFonts w:cs="Times New Roman"/>
          <w:b/>
        </w:rPr>
      </w:pPr>
      <w:r w:rsidRPr="00E142A0">
        <w:rPr>
          <w:rFonts w:cs="Times New Roman"/>
          <w:b/>
        </w:rPr>
        <w:t>SCORING OF SCALE</w:t>
      </w:r>
      <w:ins w:id="734" w:author="Windows User" w:date="2019-12-19T15:59:00Z">
        <w:r w:rsidR="00205B42">
          <w:rPr>
            <w:rFonts w:cs="Times New Roman"/>
            <w:b/>
          </w:rPr>
          <w:t xml:space="preserve"> </w:t>
        </w:r>
        <w:r w:rsidR="00205B42">
          <w:rPr>
            <w:rFonts w:cs="Times New Roman"/>
          </w:rPr>
          <w:t>(</w:t>
        </w:r>
        <w:r w:rsidR="00205B42">
          <w:rPr>
            <w:rFonts w:cs="Times New Roman"/>
            <w:b/>
          </w:rPr>
          <w:t xml:space="preserve">NOTE: </w:t>
        </w:r>
        <w:r w:rsidR="00205B42">
          <w:rPr>
            <w:b/>
            <w:color w:val="FF0000"/>
            <w:sz w:val="32"/>
            <w:szCs w:val="32"/>
          </w:rPr>
          <w:t>composite score not validated)</w:t>
        </w:r>
      </w:ins>
    </w:p>
    <w:p w14:paraId="3985871C" w14:textId="3E2C248B" w:rsidR="00413E93" w:rsidRDefault="00413E93" w:rsidP="00F31AD7">
      <w:pPr>
        <w:autoSpaceDE w:val="0"/>
        <w:autoSpaceDN w:val="0"/>
        <w:adjustRightInd w:val="0"/>
        <w:spacing w:after="0" w:line="240" w:lineRule="auto"/>
        <w:rPr>
          <w:rFonts w:cs="Times New Roman"/>
        </w:rPr>
      </w:pPr>
      <w:r>
        <w:rPr>
          <w:rFonts w:cs="Times New Roman"/>
        </w:rPr>
        <w:t>ZScoreBensonImm=Benson Complex Figure Immediate Z Score</w:t>
      </w:r>
    </w:p>
    <w:p w14:paraId="5B9B2313" w14:textId="77777777" w:rsidR="00413E93" w:rsidRDefault="00413E93" w:rsidP="00F31AD7">
      <w:pPr>
        <w:autoSpaceDE w:val="0"/>
        <w:autoSpaceDN w:val="0"/>
        <w:adjustRightInd w:val="0"/>
        <w:spacing w:after="0" w:line="240" w:lineRule="auto"/>
        <w:rPr>
          <w:rFonts w:cs="Times New Roman"/>
        </w:rPr>
      </w:pPr>
    </w:p>
    <w:p w14:paraId="3E297E6D" w14:textId="4E7E3A9B" w:rsidR="00A32F76" w:rsidRDefault="00A32F76" w:rsidP="00F31AD7">
      <w:pPr>
        <w:autoSpaceDE w:val="0"/>
        <w:autoSpaceDN w:val="0"/>
        <w:adjustRightInd w:val="0"/>
        <w:spacing w:after="0" w:line="240" w:lineRule="auto"/>
        <w:rPr>
          <w:rFonts w:cs="Times New Roman"/>
        </w:rPr>
      </w:pPr>
      <w:r w:rsidRPr="00A32F76">
        <w:rPr>
          <w:rFonts w:cs="Times New Roman"/>
        </w:rPr>
        <w:t>Total score: 1-17</w:t>
      </w:r>
      <w:r w:rsidR="00587753">
        <w:rPr>
          <w:rFonts w:cs="Times New Roman"/>
        </w:rPr>
        <w:t xml:space="preserve"> (sum of all elements)</w:t>
      </w:r>
    </w:p>
    <w:p w14:paraId="20A1446E" w14:textId="6A52946C" w:rsidR="00A32F76" w:rsidRDefault="00A32F76" w:rsidP="00F31AD7">
      <w:pPr>
        <w:autoSpaceDE w:val="0"/>
        <w:autoSpaceDN w:val="0"/>
        <w:adjustRightInd w:val="0"/>
        <w:spacing w:after="0" w:line="240" w:lineRule="auto"/>
        <w:rPr>
          <w:rFonts w:cs="Times New Roman"/>
        </w:rPr>
      </w:pPr>
      <w:r>
        <w:rPr>
          <w:rFonts w:cs="Times New Roman"/>
        </w:rPr>
        <w:t>Each figural element is scored as 2 points if the element is drawn accurately and placed correctly in the figure (1 point for accuracy, 1 point for placement).  Score 1 point if the element is poorly drawn but placed correctly or is</w:t>
      </w:r>
      <w:r w:rsidR="00587753">
        <w:rPr>
          <w:rFonts w:cs="Times New Roman"/>
        </w:rPr>
        <w:t xml:space="preserve"> or is correctly drawn but misplaced, and 0 points if the element is neither accurately drawn nor correctly placed.</w:t>
      </w:r>
    </w:p>
    <w:p w14:paraId="7A7CD993" w14:textId="77777777" w:rsidR="006901A8" w:rsidRDefault="006901A8" w:rsidP="00F31AD7">
      <w:pPr>
        <w:autoSpaceDE w:val="0"/>
        <w:autoSpaceDN w:val="0"/>
        <w:adjustRightInd w:val="0"/>
        <w:spacing w:after="0" w:line="240" w:lineRule="auto"/>
        <w:rPr>
          <w:rFonts w:cs="Times New Roman"/>
        </w:rPr>
      </w:pPr>
    </w:p>
    <w:p w14:paraId="22B3C5FA" w14:textId="77777777" w:rsidR="006901A8" w:rsidRDefault="006901A8" w:rsidP="00F31AD7">
      <w:pPr>
        <w:autoSpaceDE w:val="0"/>
        <w:autoSpaceDN w:val="0"/>
        <w:adjustRightInd w:val="0"/>
        <w:spacing w:after="0" w:line="240" w:lineRule="auto"/>
        <w:rPr>
          <w:rFonts w:cs="Times New Roman"/>
        </w:rPr>
      </w:pPr>
    </w:p>
    <w:p w14:paraId="65BEDF1C" w14:textId="77777777" w:rsidR="006901A8" w:rsidRDefault="006901A8" w:rsidP="00F31AD7">
      <w:pPr>
        <w:autoSpaceDE w:val="0"/>
        <w:autoSpaceDN w:val="0"/>
        <w:adjustRightInd w:val="0"/>
        <w:spacing w:after="0" w:line="240" w:lineRule="auto"/>
        <w:rPr>
          <w:rFonts w:cs="Times New Roman"/>
        </w:rPr>
      </w:pPr>
    </w:p>
    <w:p w14:paraId="66822676" w14:textId="77777777" w:rsidR="006901A8" w:rsidRDefault="006901A8" w:rsidP="00F31AD7">
      <w:pPr>
        <w:autoSpaceDE w:val="0"/>
        <w:autoSpaceDN w:val="0"/>
        <w:adjustRightInd w:val="0"/>
        <w:spacing w:after="0" w:line="240" w:lineRule="auto"/>
        <w:rPr>
          <w:rFonts w:cs="Times New Roman"/>
        </w:rPr>
      </w:pPr>
    </w:p>
    <w:p w14:paraId="2A0A6F49" w14:textId="77777777" w:rsidR="006901A8" w:rsidRDefault="006901A8" w:rsidP="00F31AD7">
      <w:pPr>
        <w:autoSpaceDE w:val="0"/>
        <w:autoSpaceDN w:val="0"/>
        <w:adjustRightInd w:val="0"/>
        <w:spacing w:after="0" w:line="240" w:lineRule="auto"/>
        <w:rPr>
          <w:rFonts w:cs="Times New Roman"/>
        </w:rPr>
      </w:pPr>
    </w:p>
    <w:p w14:paraId="6D5C0501" w14:textId="77777777" w:rsidR="006901A8" w:rsidRDefault="006901A8" w:rsidP="00F31AD7">
      <w:pPr>
        <w:autoSpaceDE w:val="0"/>
        <w:autoSpaceDN w:val="0"/>
        <w:adjustRightInd w:val="0"/>
        <w:spacing w:after="0" w:line="240" w:lineRule="auto"/>
        <w:rPr>
          <w:rFonts w:cs="Times New Roman"/>
        </w:rPr>
      </w:pPr>
    </w:p>
    <w:p w14:paraId="7E38EE1F" w14:textId="77777777" w:rsidR="006901A8" w:rsidRDefault="006901A8" w:rsidP="00F31AD7">
      <w:pPr>
        <w:autoSpaceDE w:val="0"/>
        <w:autoSpaceDN w:val="0"/>
        <w:adjustRightInd w:val="0"/>
        <w:spacing w:after="0" w:line="240" w:lineRule="auto"/>
        <w:rPr>
          <w:rFonts w:cs="Times New Roman"/>
        </w:rPr>
      </w:pPr>
    </w:p>
    <w:p w14:paraId="691417B7" w14:textId="77777777" w:rsidR="006901A8" w:rsidRDefault="006901A8" w:rsidP="00F31AD7">
      <w:pPr>
        <w:autoSpaceDE w:val="0"/>
        <w:autoSpaceDN w:val="0"/>
        <w:adjustRightInd w:val="0"/>
        <w:spacing w:after="0" w:line="240" w:lineRule="auto"/>
        <w:rPr>
          <w:rFonts w:cs="Times New Roman"/>
        </w:rPr>
      </w:pPr>
    </w:p>
    <w:p w14:paraId="42DEBC72" w14:textId="77777777" w:rsidR="006901A8" w:rsidRDefault="006901A8" w:rsidP="00F31AD7">
      <w:pPr>
        <w:autoSpaceDE w:val="0"/>
        <w:autoSpaceDN w:val="0"/>
        <w:adjustRightInd w:val="0"/>
        <w:spacing w:after="0" w:line="240" w:lineRule="auto"/>
        <w:rPr>
          <w:rFonts w:cs="Times New Roman"/>
        </w:rPr>
      </w:pPr>
    </w:p>
    <w:p w14:paraId="75F029A4" w14:textId="77777777" w:rsidR="006901A8" w:rsidRDefault="006901A8" w:rsidP="00F31AD7">
      <w:pPr>
        <w:autoSpaceDE w:val="0"/>
        <w:autoSpaceDN w:val="0"/>
        <w:adjustRightInd w:val="0"/>
        <w:spacing w:after="0" w:line="240" w:lineRule="auto"/>
        <w:rPr>
          <w:rFonts w:cs="Times New Roman"/>
        </w:rPr>
      </w:pPr>
    </w:p>
    <w:p w14:paraId="197A7CAE" w14:textId="77777777" w:rsidR="006901A8" w:rsidRDefault="006901A8" w:rsidP="00F31AD7">
      <w:pPr>
        <w:autoSpaceDE w:val="0"/>
        <w:autoSpaceDN w:val="0"/>
        <w:adjustRightInd w:val="0"/>
        <w:spacing w:after="0" w:line="240" w:lineRule="auto"/>
        <w:rPr>
          <w:rFonts w:cs="Times New Roman"/>
        </w:rPr>
      </w:pPr>
    </w:p>
    <w:p w14:paraId="0B0DDBAE" w14:textId="77777777" w:rsidR="006901A8" w:rsidRDefault="006901A8" w:rsidP="00F31AD7">
      <w:pPr>
        <w:autoSpaceDE w:val="0"/>
        <w:autoSpaceDN w:val="0"/>
        <w:adjustRightInd w:val="0"/>
        <w:spacing w:after="0" w:line="240" w:lineRule="auto"/>
        <w:rPr>
          <w:rFonts w:cs="Times New Roman"/>
        </w:rPr>
      </w:pPr>
    </w:p>
    <w:p w14:paraId="2DB16C17" w14:textId="77777777" w:rsidR="006901A8" w:rsidRDefault="006901A8" w:rsidP="00F31AD7">
      <w:pPr>
        <w:autoSpaceDE w:val="0"/>
        <w:autoSpaceDN w:val="0"/>
        <w:adjustRightInd w:val="0"/>
        <w:spacing w:after="0" w:line="240" w:lineRule="auto"/>
        <w:rPr>
          <w:rFonts w:cs="Times New Roman"/>
        </w:rPr>
      </w:pPr>
    </w:p>
    <w:p w14:paraId="0A8C8BF2" w14:textId="77777777" w:rsidR="006901A8" w:rsidRDefault="006901A8" w:rsidP="00F31AD7">
      <w:pPr>
        <w:autoSpaceDE w:val="0"/>
        <w:autoSpaceDN w:val="0"/>
        <w:adjustRightInd w:val="0"/>
        <w:spacing w:after="0" w:line="240" w:lineRule="auto"/>
        <w:rPr>
          <w:rFonts w:cs="Times New Roman"/>
        </w:rPr>
      </w:pPr>
    </w:p>
    <w:p w14:paraId="4CE1715F" w14:textId="77777777" w:rsidR="006901A8" w:rsidRDefault="006901A8" w:rsidP="00F31AD7">
      <w:pPr>
        <w:autoSpaceDE w:val="0"/>
        <w:autoSpaceDN w:val="0"/>
        <w:adjustRightInd w:val="0"/>
        <w:spacing w:after="0" w:line="240" w:lineRule="auto"/>
        <w:rPr>
          <w:rFonts w:cs="Times New Roman"/>
        </w:rPr>
      </w:pPr>
    </w:p>
    <w:p w14:paraId="7FC714A9" w14:textId="77777777" w:rsidR="006901A8" w:rsidRDefault="006901A8" w:rsidP="00F31AD7">
      <w:pPr>
        <w:autoSpaceDE w:val="0"/>
        <w:autoSpaceDN w:val="0"/>
        <w:adjustRightInd w:val="0"/>
        <w:spacing w:after="0" w:line="240" w:lineRule="auto"/>
        <w:rPr>
          <w:rFonts w:cs="Times New Roman"/>
        </w:rPr>
      </w:pPr>
    </w:p>
    <w:p w14:paraId="13709EB8" w14:textId="77777777" w:rsidR="006901A8" w:rsidRDefault="006901A8" w:rsidP="00F31AD7">
      <w:pPr>
        <w:autoSpaceDE w:val="0"/>
        <w:autoSpaceDN w:val="0"/>
        <w:adjustRightInd w:val="0"/>
        <w:spacing w:after="0" w:line="240" w:lineRule="auto"/>
        <w:rPr>
          <w:rFonts w:cs="Times New Roman"/>
        </w:rPr>
      </w:pPr>
    </w:p>
    <w:p w14:paraId="6285AE1E" w14:textId="77777777" w:rsidR="006901A8" w:rsidRDefault="006901A8" w:rsidP="00F31AD7">
      <w:pPr>
        <w:autoSpaceDE w:val="0"/>
        <w:autoSpaceDN w:val="0"/>
        <w:adjustRightInd w:val="0"/>
        <w:spacing w:after="0" w:line="240" w:lineRule="auto"/>
        <w:rPr>
          <w:rFonts w:cs="Times New Roman"/>
        </w:rPr>
      </w:pPr>
    </w:p>
    <w:p w14:paraId="3D75945C" w14:textId="77777777" w:rsidR="006901A8" w:rsidRDefault="006901A8" w:rsidP="00F31AD7">
      <w:pPr>
        <w:autoSpaceDE w:val="0"/>
        <w:autoSpaceDN w:val="0"/>
        <w:adjustRightInd w:val="0"/>
        <w:spacing w:after="0" w:line="240" w:lineRule="auto"/>
        <w:rPr>
          <w:rFonts w:cs="Times New Roman"/>
        </w:rPr>
      </w:pPr>
    </w:p>
    <w:p w14:paraId="663707DB" w14:textId="4A0E5490" w:rsidR="006901A8" w:rsidRPr="006901A8" w:rsidRDefault="006901A8" w:rsidP="006901A8">
      <w:pPr>
        <w:pStyle w:val="Heading1"/>
        <w:spacing w:before="0"/>
        <w:jc w:val="center"/>
        <w:rPr>
          <w:rFonts w:asciiTheme="minorHAnsi" w:hAnsiTheme="minorHAnsi"/>
          <w:color w:val="auto"/>
          <w:sz w:val="22"/>
          <w:szCs w:val="22"/>
        </w:rPr>
      </w:pPr>
      <w:bookmarkStart w:id="735" w:name="_Toc2071872"/>
      <w:r w:rsidRPr="006901A8">
        <w:rPr>
          <w:rFonts w:asciiTheme="minorHAnsi" w:hAnsiTheme="minorHAnsi"/>
          <w:color w:val="auto"/>
          <w:sz w:val="22"/>
          <w:szCs w:val="22"/>
        </w:rPr>
        <w:lastRenderedPageBreak/>
        <w:t>Number Span Test: Forward</w:t>
      </w:r>
      <w:bookmarkEnd w:id="735"/>
    </w:p>
    <w:p w14:paraId="68354CE0" w14:textId="437FA4A2" w:rsidR="006901A8" w:rsidRPr="00E142A0" w:rsidRDefault="006901A8" w:rsidP="006901A8">
      <w:pPr>
        <w:pBdr>
          <w:bottom w:val="single" w:sz="6" w:space="1" w:color="auto"/>
        </w:pBdr>
        <w:spacing w:after="0" w:line="240" w:lineRule="auto"/>
        <w:contextualSpacing/>
        <w:jc w:val="center"/>
        <w:rPr>
          <w:b/>
        </w:rPr>
      </w:pPr>
      <w:r w:rsidRPr="00177183">
        <w:rPr>
          <w:b/>
        </w:rPr>
        <w:t>(</w:t>
      </w:r>
      <w:r w:rsidR="00177183" w:rsidRPr="00177183">
        <w:rPr>
          <w:b/>
        </w:rPr>
        <w:t>16</w:t>
      </w:r>
      <w:r w:rsidRPr="00177183">
        <w:rPr>
          <w:b/>
        </w:rPr>
        <w:t xml:space="preserve"> items)</w:t>
      </w:r>
    </w:p>
    <w:p w14:paraId="5FD311ED" w14:textId="77777777" w:rsidR="006901A8" w:rsidRDefault="006901A8" w:rsidP="006901A8">
      <w:pPr>
        <w:pBdr>
          <w:bottom w:val="single" w:sz="4" w:space="1" w:color="auto"/>
        </w:pBdr>
        <w:spacing w:after="0"/>
        <w:rPr>
          <w:rFonts w:cs="Times New Roman"/>
          <w:b/>
        </w:rPr>
      </w:pPr>
      <w:r w:rsidRPr="002E5132">
        <w:rPr>
          <w:rFonts w:cs="Times New Roman"/>
          <w:b/>
        </w:rPr>
        <w:t>DESCRIPTION</w:t>
      </w:r>
    </w:p>
    <w:p w14:paraId="3279F0F4" w14:textId="0B1D9623" w:rsidR="002E5132" w:rsidRPr="002E5132" w:rsidRDefault="002E5132" w:rsidP="006901A8">
      <w:pPr>
        <w:pBdr>
          <w:bottom w:val="single" w:sz="4" w:space="1" w:color="auto"/>
        </w:pBdr>
        <w:spacing w:after="0"/>
        <w:rPr>
          <w:rFonts w:cs="Times New Roman"/>
        </w:rPr>
      </w:pPr>
      <w:r w:rsidRPr="002E5132">
        <w:rPr>
          <w:rFonts w:cs="Times New Roman"/>
        </w:rPr>
        <w:t>This measure was chosen to assess working memory.</w:t>
      </w:r>
    </w:p>
    <w:p w14:paraId="3F63A829" w14:textId="77777777" w:rsidR="006901A8" w:rsidRDefault="006901A8" w:rsidP="006901A8">
      <w:pPr>
        <w:pBdr>
          <w:bottom w:val="single" w:sz="6" w:space="1" w:color="auto"/>
        </w:pBdr>
        <w:spacing w:after="0"/>
        <w:rPr>
          <w:rFonts w:cs="Times New Roman"/>
          <w:b/>
        </w:rPr>
      </w:pPr>
      <w:r w:rsidRPr="00627959">
        <w:rPr>
          <w:rFonts w:cs="Times New Roman"/>
          <w:b/>
        </w:rPr>
        <w:t>ASSOCIATED PAPERS</w:t>
      </w:r>
    </w:p>
    <w:p w14:paraId="5B9C36CE" w14:textId="1A730796" w:rsidR="00ED7E52" w:rsidRPr="00627959" w:rsidRDefault="00ED7E52" w:rsidP="006901A8">
      <w:pPr>
        <w:pBdr>
          <w:bottom w:val="single" w:sz="6" w:space="1" w:color="auto"/>
        </w:pBdr>
        <w:spacing w:after="0"/>
        <w:rPr>
          <w:rFonts w:cs="Times New Roman"/>
        </w:rPr>
      </w:pPr>
      <w:r w:rsidRPr="00AD160D">
        <w:rPr>
          <w:rFonts w:cs="Times New Roman"/>
        </w:rPr>
        <w:t>Weintraub, S., Besser, L., Dodge, H. H., Teylan, M., Ferris, S., Goldstein, F. C., …Morris, J. C. (2018). Version 3 of the alzheimer disease centers’ neuropsychological test battery in the uniform data set (uds). Alzheimer Disease and A</w:t>
      </w:r>
      <w:r w:rsidR="00627959">
        <w:rPr>
          <w:rFonts w:cs="Times New Roman"/>
        </w:rPr>
        <w:t>ssociated Disorders, 32, 10-17.</w:t>
      </w:r>
    </w:p>
    <w:p w14:paraId="6D36F86B" w14:textId="77777777" w:rsidR="006901A8" w:rsidRPr="006901A8" w:rsidRDefault="006901A8" w:rsidP="006901A8">
      <w:pPr>
        <w:spacing w:after="0"/>
        <w:rPr>
          <w:rFonts w:cs="Times New Roman"/>
          <w:b/>
        </w:rPr>
      </w:pPr>
      <w:r w:rsidRPr="006901A8">
        <w:rPr>
          <w:rFonts w:cs="Times New Roman"/>
          <w:b/>
        </w:rPr>
        <w:t>SUBJECT INSTRUCTIONS:</w:t>
      </w:r>
    </w:p>
    <w:p w14:paraId="70E524AB" w14:textId="2BE51CF8" w:rsidR="006901A8" w:rsidRDefault="006901A8" w:rsidP="006901A8">
      <w:pPr>
        <w:spacing w:after="0"/>
        <w:rPr>
          <w:rFonts w:cs="Times New Roman"/>
        </w:rPr>
      </w:pPr>
      <w:r w:rsidRPr="006901A8">
        <w:rPr>
          <w:rFonts w:cs="Times New Roman"/>
        </w:rPr>
        <w:t>Say, “</w:t>
      </w:r>
      <w:r w:rsidRPr="006901A8">
        <w:rPr>
          <w:rFonts w:cs="Times New Roman"/>
          <w:i/>
        </w:rPr>
        <w:t>I am going to ask you to repeat some numbers for me.  Wait until I finish saying the numbers and then repeat them in the same order.  For example, if I say 1-8-7, you would say 1-8-7.  If I saw 2-9-8, what would you say?</w:t>
      </w:r>
      <w:r>
        <w:rPr>
          <w:rFonts w:cs="Times New Roman"/>
        </w:rPr>
        <w:t>”  If the subject gives the wrong answer, say, “</w:t>
      </w:r>
      <w:r w:rsidRPr="006901A8">
        <w:rPr>
          <w:rFonts w:cs="Times New Roman"/>
          <w:i/>
        </w:rPr>
        <w:t>Actually, you would say 2-9-8</w:t>
      </w:r>
      <w:r>
        <w:rPr>
          <w:rFonts w:cs="Times New Roman"/>
        </w:rPr>
        <w:t>.”</w:t>
      </w:r>
    </w:p>
    <w:p w14:paraId="0F951FFA" w14:textId="29A7EF7F" w:rsidR="006901A8" w:rsidRDefault="006901A8" w:rsidP="006901A8">
      <w:pPr>
        <w:spacing w:after="0"/>
        <w:rPr>
          <w:rFonts w:cs="Times New Roman"/>
        </w:rPr>
      </w:pPr>
      <w:r>
        <w:rPr>
          <w:rFonts w:cs="Times New Roman"/>
        </w:rPr>
        <w:t>Say, “</w:t>
      </w:r>
      <w:r w:rsidRPr="006901A8">
        <w:rPr>
          <w:rFonts w:cs="Times New Roman"/>
          <w:i/>
        </w:rPr>
        <w:t>Repeat only the numbers I say each time</w:t>
      </w:r>
      <w:r>
        <w:rPr>
          <w:rFonts w:cs="Times New Roman"/>
        </w:rPr>
        <w:t>.”  Then start with the test items.  Before each item, say, “</w:t>
      </w:r>
      <w:r w:rsidRPr="006901A8">
        <w:rPr>
          <w:rFonts w:cs="Times New Roman"/>
          <w:i/>
        </w:rPr>
        <w:t>Ready?</w:t>
      </w:r>
      <w:r>
        <w:rPr>
          <w:rFonts w:cs="Times New Roman"/>
        </w:rPr>
        <w:t>”</w:t>
      </w:r>
    </w:p>
    <w:p w14:paraId="2A9BA6F7" w14:textId="306124AD" w:rsidR="006901A8" w:rsidRPr="006901A8" w:rsidRDefault="006901A8" w:rsidP="006901A8">
      <w:pPr>
        <w:spacing w:after="0"/>
        <w:rPr>
          <w:rFonts w:cs="Times New Roman"/>
        </w:rPr>
      </w:pPr>
      <w:r>
        <w:rPr>
          <w:rFonts w:cs="Times New Roman"/>
        </w:rPr>
        <w:t>Stop testing after two consecutive failures of the same span length.</w:t>
      </w:r>
    </w:p>
    <w:tbl>
      <w:tblPr>
        <w:tblStyle w:val="TableGrid"/>
        <w:tblW w:w="0" w:type="auto"/>
        <w:tblLook w:val="04A0" w:firstRow="1" w:lastRow="0" w:firstColumn="1" w:lastColumn="0" w:noHBand="0" w:noVBand="1"/>
      </w:tblPr>
      <w:tblGrid>
        <w:gridCol w:w="2988"/>
        <w:gridCol w:w="2988"/>
        <w:gridCol w:w="2988"/>
      </w:tblGrid>
      <w:tr w:rsidR="00177183" w:rsidRPr="000431A1" w14:paraId="12DCD4CB"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hideMark/>
          </w:tcPr>
          <w:p w14:paraId="21BCA172" w14:textId="77777777" w:rsidR="00177183" w:rsidRPr="00326291" w:rsidRDefault="00177183" w:rsidP="0039140B">
            <w:pPr>
              <w:jc w:val="center"/>
              <w:rPr>
                <w:rFonts w:cs="Times New Roman"/>
                <w:b/>
              </w:rPr>
            </w:pPr>
            <w:r w:rsidRPr="00326291">
              <w:rPr>
                <w:rFonts w:cs="Times New Roman"/>
                <w:b/>
              </w:rPr>
              <w:t>Variable Name</w:t>
            </w:r>
          </w:p>
        </w:tc>
        <w:tc>
          <w:tcPr>
            <w:tcW w:w="2988" w:type="dxa"/>
            <w:tcBorders>
              <w:top w:val="single" w:sz="4" w:space="0" w:color="auto"/>
              <w:left w:val="single" w:sz="4" w:space="0" w:color="auto"/>
              <w:bottom w:val="single" w:sz="4" w:space="0" w:color="auto"/>
              <w:right w:val="single" w:sz="4" w:space="0" w:color="auto"/>
            </w:tcBorders>
            <w:hideMark/>
          </w:tcPr>
          <w:p w14:paraId="5C8A467D" w14:textId="77777777" w:rsidR="00177183" w:rsidRPr="00326291" w:rsidRDefault="00177183" w:rsidP="0039140B">
            <w:pPr>
              <w:jc w:val="center"/>
              <w:rPr>
                <w:rFonts w:cs="Times New Roman"/>
                <w:b/>
              </w:rPr>
            </w:pPr>
            <w:r w:rsidRPr="00326291">
              <w:rPr>
                <w:rFonts w:cs="Times New Roman"/>
                <w:b/>
              </w:rPr>
              <w:t>Item Text</w:t>
            </w:r>
          </w:p>
        </w:tc>
        <w:tc>
          <w:tcPr>
            <w:tcW w:w="2988" w:type="dxa"/>
            <w:tcBorders>
              <w:top w:val="single" w:sz="4" w:space="0" w:color="auto"/>
              <w:left w:val="single" w:sz="4" w:space="0" w:color="auto"/>
              <w:bottom w:val="single" w:sz="4" w:space="0" w:color="auto"/>
              <w:right w:val="single" w:sz="4" w:space="0" w:color="auto"/>
            </w:tcBorders>
          </w:tcPr>
          <w:p w14:paraId="3FBF0C77" w14:textId="77777777" w:rsidR="00177183" w:rsidRPr="00326291" w:rsidRDefault="00177183" w:rsidP="0039140B">
            <w:pPr>
              <w:jc w:val="center"/>
              <w:rPr>
                <w:rFonts w:cs="Times New Roman"/>
                <w:b/>
              </w:rPr>
            </w:pPr>
            <w:r w:rsidRPr="00326291">
              <w:rPr>
                <w:rFonts w:cs="Times New Roman"/>
                <w:b/>
              </w:rPr>
              <w:t>Item Values</w:t>
            </w:r>
          </w:p>
        </w:tc>
      </w:tr>
      <w:tr w:rsidR="00177183" w:rsidRPr="000431A1" w14:paraId="46AF0959"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3CDC3056" w14:textId="112BA619" w:rsidR="00177183" w:rsidRPr="005F4E4E" w:rsidRDefault="00177183" w:rsidP="0039140B">
            <w:pPr>
              <w:jc w:val="center"/>
              <w:rPr>
                <w:rFonts w:cs="Times New Roman"/>
                <w:highlight w:val="yellow"/>
              </w:rPr>
            </w:pPr>
            <w:r w:rsidRPr="00BA3B54">
              <w:rPr>
                <w:rFonts w:cs="Times New Roman"/>
              </w:rPr>
              <w:t>NumSpanF3a</w:t>
            </w:r>
          </w:p>
        </w:tc>
        <w:tc>
          <w:tcPr>
            <w:tcW w:w="2988" w:type="dxa"/>
            <w:tcBorders>
              <w:top w:val="single" w:sz="4" w:space="0" w:color="auto"/>
              <w:left w:val="single" w:sz="4" w:space="0" w:color="auto"/>
              <w:bottom w:val="single" w:sz="4" w:space="0" w:color="auto"/>
              <w:right w:val="single" w:sz="4" w:space="0" w:color="auto"/>
            </w:tcBorders>
          </w:tcPr>
          <w:p w14:paraId="66371CBF" w14:textId="5A3D73E6" w:rsidR="00177183" w:rsidRPr="000C56C9" w:rsidRDefault="00177183" w:rsidP="0039140B">
            <w:pPr>
              <w:rPr>
                <w:rFonts w:cs="Times New Roman"/>
              </w:rPr>
            </w:pPr>
            <w:r>
              <w:rPr>
                <w:rFonts w:cs="Times New Roman"/>
              </w:rPr>
              <w:t>1-8-4</w:t>
            </w:r>
          </w:p>
        </w:tc>
        <w:tc>
          <w:tcPr>
            <w:tcW w:w="2988" w:type="dxa"/>
            <w:tcBorders>
              <w:top w:val="single" w:sz="4" w:space="0" w:color="auto"/>
              <w:left w:val="single" w:sz="4" w:space="0" w:color="auto"/>
              <w:bottom w:val="single" w:sz="4" w:space="0" w:color="auto"/>
              <w:right w:val="single" w:sz="4" w:space="0" w:color="auto"/>
            </w:tcBorders>
          </w:tcPr>
          <w:p w14:paraId="38648641" w14:textId="77777777" w:rsidR="00177183" w:rsidRDefault="00177183" w:rsidP="0039140B">
            <w:pPr>
              <w:rPr>
                <w:rFonts w:cs="Times New Roman"/>
              </w:rPr>
            </w:pPr>
            <w:r>
              <w:rPr>
                <w:rFonts w:cs="Times New Roman"/>
              </w:rPr>
              <w:t>0=incorrect</w:t>
            </w:r>
          </w:p>
          <w:p w14:paraId="6B56AC7E" w14:textId="434A77CD" w:rsidR="00177183" w:rsidRPr="000C56C9" w:rsidRDefault="00177183" w:rsidP="0039140B">
            <w:pPr>
              <w:rPr>
                <w:rFonts w:cs="Times New Roman"/>
              </w:rPr>
            </w:pPr>
            <w:r>
              <w:rPr>
                <w:rFonts w:cs="Times New Roman"/>
              </w:rPr>
              <w:t>1=correct</w:t>
            </w:r>
          </w:p>
        </w:tc>
      </w:tr>
      <w:tr w:rsidR="00177183" w:rsidRPr="000431A1" w14:paraId="54F25930"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44066D9A" w14:textId="3005E9E4" w:rsidR="00177183" w:rsidRPr="005F4E4E" w:rsidRDefault="00177183" w:rsidP="0039140B">
            <w:pPr>
              <w:jc w:val="center"/>
              <w:rPr>
                <w:rFonts w:cs="Times New Roman"/>
                <w:highlight w:val="yellow"/>
              </w:rPr>
            </w:pPr>
            <w:r w:rsidRPr="00BA3B54">
              <w:rPr>
                <w:rFonts w:cs="Times New Roman"/>
              </w:rPr>
              <w:t>NumSpanF3b</w:t>
            </w:r>
          </w:p>
        </w:tc>
        <w:tc>
          <w:tcPr>
            <w:tcW w:w="2988" w:type="dxa"/>
            <w:tcBorders>
              <w:top w:val="single" w:sz="4" w:space="0" w:color="auto"/>
              <w:left w:val="single" w:sz="4" w:space="0" w:color="auto"/>
              <w:bottom w:val="single" w:sz="4" w:space="0" w:color="auto"/>
              <w:right w:val="single" w:sz="4" w:space="0" w:color="auto"/>
            </w:tcBorders>
          </w:tcPr>
          <w:p w14:paraId="45A797B8" w14:textId="02943312" w:rsidR="00177183" w:rsidRPr="000C56C9" w:rsidRDefault="00177183" w:rsidP="0039140B">
            <w:pPr>
              <w:rPr>
                <w:rFonts w:cs="Times New Roman"/>
              </w:rPr>
            </w:pPr>
            <w:r>
              <w:rPr>
                <w:rFonts w:cs="Times New Roman"/>
              </w:rPr>
              <w:t>2-7-9</w:t>
            </w:r>
          </w:p>
        </w:tc>
        <w:tc>
          <w:tcPr>
            <w:tcW w:w="2988" w:type="dxa"/>
            <w:tcBorders>
              <w:top w:val="single" w:sz="4" w:space="0" w:color="auto"/>
              <w:left w:val="single" w:sz="4" w:space="0" w:color="auto"/>
              <w:bottom w:val="single" w:sz="4" w:space="0" w:color="auto"/>
              <w:right w:val="single" w:sz="4" w:space="0" w:color="auto"/>
            </w:tcBorders>
          </w:tcPr>
          <w:p w14:paraId="20290720" w14:textId="77777777" w:rsidR="00177183" w:rsidRDefault="00177183" w:rsidP="005F4E4E">
            <w:pPr>
              <w:rPr>
                <w:rFonts w:cs="Times New Roman"/>
              </w:rPr>
            </w:pPr>
            <w:r>
              <w:rPr>
                <w:rFonts w:cs="Times New Roman"/>
              </w:rPr>
              <w:t>0=incorrect</w:t>
            </w:r>
          </w:p>
          <w:p w14:paraId="49744177" w14:textId="61030D8C" w:rsidR="00177183" w:rsidRPr="000C56C9" w:rsidRDefault="00177183" w:rsidP="005F4E4E">
            <w:pPr>
              <w:rPr>
                <w:rFonts w:cs="Times New Roman"/>
              </w:rPr>
            </w:pPr>
            <w:r>
              <w:rPr>
                <w:rFonts w:cs="Times New Roman"/>
              </w:rPr>
              <w:t>1=correct</w:t>
            </w:r>
          </w:p>
        </w:tc>
      </w:tr>
      <w:tr w:rsidR="00177183" w:rsidRPr="000431A1" w14:paraId="295E1304"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705469F1" w14:textId="32AB807D" w:rsidR="00177183" w:rsidRPr="005F4E4E" w:rsidRDefault="00177183" w:rsidP="0039140B">
            <w:pPr>
              <w:jc w:val="center"/>
              <w:rPr>
                <w:rFonts w:cs="Times New Roman"/>
                <w:highlight w:val="yellow"/>
              </w:rPr>
            </w:pPr>
            <w:r w:rsidRPr="00BA3B54">
              <w:rPr>
                <w:rFonts w:cs="Times New Roman"/>
              </w:rPr>
              <w:t>NumSpanF4a</w:t>
            </w:r>
          </w:p>
        </w:tc>
        <w:tc>
          <w:tcPr>
            <w:tcW w:w="2988" w:type="dxa"/>
            <w:tcBorders>
              <w:top w:val="single" w:sz="4" w:space="0" w:color="auto"/>
              <w:left w:val="single" w:sz="4" w:space="0" w:color="auto"/>
              <w:bottom w:val="single" w:sz="4" w:space="0" w:color="auto"/>
              <w:right w:val="single" w:sz="4" w:space="0" w:color="auto"/>
            </w:tcBorders>
          </w:tcPr>
          <w:p w14:paraId="7171303E" w14:textId="62A36CC5" w:rsidR="00177183" w:rsidRPr="000C56C9" w:rsidRDefault="00177183" w:rsidP="0039140B">
            <w:pPr>
              <w:rPr>
                <w:rFonts w:cs="Times New Roman"/>
              </w:rPr>
            </w:pPr>
            <w:r>
              <w:rPr>
                <w:rFonts w:cs="Times New Roman"/>
              </w:rPr>
              <w:t>4-1-6-2</w:t>
            </w:r>
          </w:p>
        </w:tc>
        <w:tc>
          <w:tcPr>
            <w:tcW w:w="2988" w:type="dxa"/>
            <w:tcBorders>
              <w:top w:val="single" w:sz="4" w:space="0" w:color="auto"/>
              <w:left w:val="single" w:sz="4" w:space="0" w:color="auto"/>
              <w:bottom w:val="single" w:sz="4" w:space="0" w:color="auto"/>
              <w:right w:val="single" w:sz="4" w:space="0" w:color="auto"/>
            </w:tcBorders>
          </w:tcPr>
          <w:p w14:paraId="3E452770" w14:textId="77777777" w:rsidR="00177183" w:rsidRDefault="00177183" w:rsidP="005F4E4E">
            <w:pPr>
              <w:rPr>
                <w:rFonts w:cs="Times New Roman"/>
              </w:rPr>
            </w:pPr>
            <w:r>
              <w:rPr>
                <w:rFonts w:cs="Times New Roman"/>
              </w:rPr>
              <w:t>0=incorrect</w:t>
            </w:r>
          </w:p>
          <w:p w14:paraId="1E54B7BB" w14:textId="7E06B6E5" w:rsidR="00177183" w:rsidRPr="000C56C9" w:rsidRDefault="00177183" w:rsidP="005F4E4E">
            <w:pPr>
              <w:rPr>
                <w:rFonts w:cs="Times New Roman"/>
              </w:rPr>
            </w:pPr>
            <w:r>
              <w:rPr>
                <w:rFonts w:cs="Times New Roman"/>
              </w:rPr>
              <w:t>1=correct</w:t>
            </w:r>
          </w:p>
        </w:tc>
      </w:tr>
      <w:tr w:rsidR="00177183" w:rsidRPr="000431A1" w14:paraId="0E452730"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190C4012" w14:textId="7C3A6E21" w:rsidR="00177183" w:rsidRPr="005F4E4E" w:rsidRDefault="00177183" w:rsidP="0039140B">
            <w:pPr>
              <w:jc w:val="center"/>
              <w:rPr>
                <w:rFonts w:cs="Times New Roman"/>
                <w:highlight w:val="yellow"/>
              </w:rPr>
            </w:pPr>
            <w:r w:rsidRPr="00BA3B54">
              <w:rPr>
                <w:rFonts w:cs="Times New Roman"/>
              </w:rPr>
              <w:t>NumSpanF4b</w:t>
            </w:r>
          </w:p>
        </w:tc>
        <w:tc>
          <w:tcPr>
            <w:tcW w:w="2988" w:type="dxa"/>
            <w:tcBorders>
              <w:top w:val="single" w:sz="4" w:space="0" w:color="auto"/>
              <w:left w:val="single" w:sz="4" w:space="0" w:color="auto"/>
              <w:bottom w:val="single" w:sz="4" w:space="0" w:color="auto"/>
              <w:right w:val="single" w:sz="4" w:space="0" w:color="auto"/>
            </w:tcBorders>
          </w:tcPr>
          <w:p w14:paraId="0602AE30" w14:textId="731F1A00" w:rsidR="00177183" w:rsidRPr="000C56C9" w:rsidRDefault="00177183" w:rsidP="0039140B">
            <w:pPr>
              <w:rPr>
                <w:rFonts w:cs="Times New Roman"/>
              </w:rPr>
            </w:pPr>
            <w:r>
              <w:rPr>
                <w:rFonts w:cs="Times New Roman"/>
              </w:rPr>
              <w:t>8-1-9-5</w:t>
            </w:r>
          </w:p>
        </w:tc>
        <w:tc>
          <w:tcPr>
            <w:tcW w:w="2988" w:type="dxa"/>
            <w:tcBorders>
              <w:top w:val="single" w:sz="4" w:space="0" w:color="auto"/>
              <w:left w:val="single" w:sz="4" w:space="0" w:color="auto"/>
              <w:bottom w:val="single" w:sz="4" w:space="0" w:color="auto"/>
              <w:right w:val="single" w:sz="4" w:space="0" w:color="auto"/>
            </w:tcBorders>
          </w:tcPr>
          <w:p w14:paraId="0B35597B" w14:textId="77777777" w:rsidR="00177183" w:rsidRDefault="00177183" w:rsidP="005F4E4E">
            <w:pPr>
              <w:rPr>
                <w:rFonts w:cs="Times New Roman"/>
              </w:rPr>
            </w:pPr>
            <w:r>
              <w:rPr>
                <w:rFonts w:cs="Times New Roman"/>
              </w:rPr>
              <w:t>0=incorrect</w:t>
            </w:r>
          </w:p>
          <w:p w14:paraId="2FE10B08" w14:textId="18B67151" w:rsidR="00177183" w:rsidRPr="000C56C9" w:rsidRDefault="00177183" w:rsidP="005F4E4E">
            <w:pPr>
              <w:rPr>
                <w:rFonts w:cs="Times New Roman"/>
              </w:rPr>
            </w:pPr>
            <w:r>
              <w:rPr>
                <w:rFonts w:cs="Times New Roman"/>
              </w:rPr>
              <w:t>1=correct</w:t>
            </w:r>
          </w:p>
        </w:tc>
      </w:tr>
      <w:tr w:rsidR="00177183" w:rsidRPr="00E142A0" w14:paraId="768C1425"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0DFD1383" w14:textId="303B1293" w:rsidR="00177183" w:rsidRPr="005F4E4E" w:rsidRDefault="00177183" w:rsidP="0039140B">
            <w:pPr>
              <w:jc w:val="center"/>
              <w:rPr>
                <w:rFonts w:cs="Times New Roman"/>
                <w:highlight w:val="yellow"/>
              </w:rPr>
            </w:pPr>
            <w:r w:rsidRPr="00BA3B54">
              <w:rPr>
                <w:rFonts w:cs="Times New Roman"/>
              </w:rPr>
              <w:t>NumSpanF5a</w:t>
            </w:r>
          </w:p>
        </w:tc>
        <w:tc>
          <w:tcPr>
            <w:tcW w:w="2988" w:type="dxa"/>
            <w:tcBorders>
              <w:top w:val="single" w:sz="4" w:space="0" w:color="auto"/>
              <w:left w:val="single" w:sz="4" w:space="0" w:color="auto"/>
              <w:bottom w:val="single" w:sz="4" w:space="0" w:color="auto"/>
              <w:right w:val="single" w:sz="4" w:space="0" w:color="auto"/>
            </w:tcBorders>
          </w:tcPr>
          <w:p w14:paraId="40E24F79" w14:textId="7ECB4D61" w:rsidR="00177183" w:rsidRPr="000C56C9" w:rsidRDefault="00177183" w:rsidP="0039140B">
            <w:pPr>
              <w:rPr>
                <w:rFonts w:cs="Times New Roman"/>
              </w:rPr>
            </w:pPr>
            <w:r>
              <w:rPr>
                <w:rFonts w:cs="Times New Roman"/>
              </w:rPr>
              <w:t>6-4-9-2-8</w:t>
            </w:r>
          </w:p>
        </w:tc>
        <w:tc>
          <w:tcPr>
            <w:tcW w:w="2988" w:type="dxa"/>
            <w:tcBorders>
              <w:top w:val="single" w:sz="4" w:space="0" w:color="auto"/>
              <w:left w:val="single" w:sz="4" w:space="0" w:color="auto"/>
              <w:bottom w:val="single" w:sz="4" w:space="0" w:color="auto"/>
              <w:right w:val="single" w:sz="4" w:space="0" w:color="auto"/>
            </w:tcBorders>
          </w:tcPr>
          <w:p w14:paraId="58647A0C" w14:textId="77777777" w:rsidR="00177183" w:rsidRDefault="00177183" w:rsidP="00AA0A05">
            <w:pPr>
              <w:rPr>
                <w:rFonts w:cs="Times New Roman"/>
              </w:rPr>
            </w:pPr>
            <w:r>
              <w:rPr>
                <w:rFonts w:cs="Times New Roman"/>
              </w:rPr>
              <w:t>0=incorrect</w:t>
            </w:r>
          </w:p>
          <w:p w14:paraId="450FA85A" w14:textId="21AB0949" w:rsidR="00177183" w:rsidRPr="000C56C9" w:rsidRDefault="00177183" w:rsidP="00AA0A05">
            <w:pPr>
              <w:rPr>
                <w:rFonts w:cs="Times New Roman"/>
              </w:rPr>
            </w:pPr>
            <w:r>
              <w:rPr>
                <w:rFonts w:cs="Times New Roman"/>
              </w:rPr>
              <w:t>1=correct</w:t>
            </w:r>
          </w:p>
        </w:tc>
      </w:tr>
      <w:tr w:rsidR="00177183" w:rsidRPr="00E142A0" w14:paraId="57273072"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6A707D92" w14:textId="196A3408" w:rsidR="00177183" w:rsidRPr="005F4E4E" w:rsidRDefault="00177183" w:rsidP="0039140B">
            <w:pPr>
              <w:jc w:val="center"/>
              <w:rPr>
                <w:rFonts w:cs="Times New Roman"/>
                <w:highlight w:val="yellow"/>
              </w:rPr>
            </w:pPr>
            <w:r w:rsidRPr="00BA3B54">
              <w:rPr>
                <w:rFonts w:cs="Times New Roman"/>
              </w:rPr>
              <w:t>NumSpanF5b</w:t>
            </w:r>
          </w:p>
        </w:tc>
        <w:tc>
          <w:tcPr>
            <w:tcW w:w="2988" w:type="dxa"/>
            <w:tcBorders>
              <w:top w:val="single" w:sz="4" w:space="0" w:color="auto"/>
              <w:left w:val="single" w:sz="4" w:space="0" w:color="auto"/>
              <w:bottom w:val="single" w:sz="4" w:space="0" w:color="auto"/>
              <w:right w:val="single" w:sz="4" w:space="0" w:color="auto"/>
            </w:tcBorders>
          </w:tcPr>
          <w:p w14:paraId="788E47F4" w14:textId="621262FC" w:rsidR="00177183" w:rsidRPr="000C56C9" w:rsidRDefault="00177183" w:rsidP="0039140B">
            <w:pPr>
              <w:rPr>
                <w:rFonts w:cs="Times New Roman"/>
              </w:rPr>
            </w:pPr>
            <w:r>
              <w:rPr>
                <w:rFonts w:cs="Times New Roman"/>
              </w:rPr>
              <w:t>7-3-8-6-1</w:t>
            </w:r>
          </w:p>
        </w:tc>
        <w:tc>
          <w:tcPr>
            <w:tcW w:w="2988" w:type="dxa"/>
            <w:tcBorders>
              <w:top w:val="single" w:sz="4" w:space="0" w:color="auto"/>
              <w:left w:val="single" w:sz="4" w:space="0" w:color="auto"/>
              <w:bottom w:val="single" w:sz="4" w:space="0" w:color="auto"/>
              <w:right w:val="single" w:sz="4" w:space="0" w:color="auto"/>
            </w:tcBorders>
          </w:tcPr>
          <w:p w14:paraId="766C5AD3" w14:textId="77777777" w:rsidR="00177183" w:rsidRDefault="00177183" w:rsidP="00AA0A05">
            <w:pPr>
              <w:rPr>
                <w:rFonts w:cs="Times New Roman"/>
              </w:rPr>
            </w:pPr>
            <w:r>
              <w:rPr>
                <w:rFonts w:cs="Times New Roman"/>
              </w:rPr>
              <w:t>0=incorrect</w:t>
            </w:r>
          </w:p>
          <w:p w14:paraId="056B522E" w14:textId="35E54577" w:rsidR="00177183" w:rsidRPr="000C56C9" w:rsidRDefault="00177183" w:rsidP="00AA0A05">
            <w:pPr>
              <w:rPr>
                <w:rFonts w:cs="Times New Roman"/>
              </w:rPr>
            </w:pPr>
            <w:r>
              <w:rPr>
                <w:rFonts w:cs="Times New Roman"/>
              </w:rPr>
              <w:t>1=correct</w:t>
            </w:r>
          </w:p>
        </w:tc>
      </w:tr>
      <w:tr w:rsidR="00177183" w:rsidRPr="00E142A0" w14:paraId="242F2CAD"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157A5759" w14:textId="2FF6FC49" w:rsidR="00177183" w:rsidRPr="005F4E4E" w:rsidRDefault="00177183" w:rsidP="0039140B">
            <w:pPr>
              <w:jc w:val="center"/>
              <w:rPr>
                <w:rFonts w:cs="Times New Roman"/>
                <w:highlight w:val="yellow"/>
              </w:rPr>
            </w:pPr>
            <w:r w:rsidRPr="00BA3B54">
              <w:rPr>
                <w:rFonts w:cs="Times New Roman"/>
              </w:rPr>
              <w:t>NumSpanF6a</w:t>
            </w:r>
          </w:p>
        </w:tc>
        <w:tc>
          <w:tcPr>
            <w:tcW w:w="2988" w:type="dxa"/>
            <w:tcBorders>
              <w:top w:val="single" w:sz="4" w:space="0" w:color="auto"/>
              <w:left w:val="single" w:sz="4" w:space="0" w:color="auto"/>
              <w:bottom w:val="single" w:sz="4" w:space="0" w:color="auto"/>
              <w:right w:val="single" w:sz="4" w:space="0" w:color="auto"/>
            </w:tcBorders>
          </w:tcPr>
          <w:p w14:paraId="1175A1F7" w14:textId="03AE9F9C" w:rsidR="00177183" w:rsidRPr="000C56C9" w:rsidRDefault="00177183" w:rsidP="0039140B">
            <w:pPr>
              <w:rPr>
                <w:rFonts w:cs="Times New Roman"/>
              </w:rPr>
            </w:pPr>
            <w:r>
              <w:rPr>
                <w:rFonts w:cs="Times New Roman"/>
              </w:rPr>
              <w:t>3-9-2-4-7-5</w:t>
            </w:r>
          </w:p>
        </w:tc>
        <w:tc>
          <w:tcPr>
            <w:tcW w:w="2988" w:type="dxa"/>
            <w:tcBorders>
              <w:top w:val="single" w:sz="4" w:space="0" w:color="auto"/>
              <w:left w:val="single" w:sz="4" w:space="0" w:color="auto"/>
              <w:bottom w:val="single" w:sz="4" w:space="0" w:color="auto"/>
              <w:right w:val="single" w:sz="4" w:space="0" w:color="auto"/>
            </w:tcBorders>
          </w:tcPr>
          <w:p w14:paraId="5D2DE35C" w14:textId="77777777" w:rsidR="00177183" w:rsidRDefault="00177183" w:rsidP="00267EAA">
            <w:pPr>
              <w:rPr>
                <w:rFonts w:cs="Times New Roman"/>
              </w:rPr>
            </w:pPr>
            <w:r>
              <w:rPr>
                <w:rFonts w:cs="Times New Roman"/>
              </w:rPr>
              <w:t>0=incorrect</w:t>
            </w:r>
          </w:p>
          <w:p w14:paraId="68D32FC9" w14:textId="44782965" w:rsidR="00177183" w:rsidRPr="000C56C9" w:rsidRDefault="00177183" w:rsidP="00267EAA">
            <w:pPr>
              <w:rPr>
                <w:rFonts w:cs="Times New Roman"/>
              </w:rPr>
            </w:pPr>
            <w:r>
              <w:rPr>
                <w:rFonts w:cs="Times New Roman"/>
              </w:rPr>
              <w:t>1=correct</w:t>
            </w:r>
          </w:p>
        </w:tc>
      </w:tr>
      <w:tr w:rsidR="00177183" w:rsidRPr="00E142A0" w14:paraId="339D360C" w14:textId="77777777" w:rsidTr="00177183">
        <w:trPr>
          <w:trHeight w:val="539"/>
        </w:trPr>
        <w:tc>
          <w:tcPr>
            <w:tcW w:w="2988" w:type="dxa"/>
            <w:tcBorders>
              <w:top w:val="single" w:sz="4" w:space="0" w:color="auto"/>
              <w:left w:val="single" w:sz="4" w:space="0" w:color="auto"/>
              <w:bottom w:val="single" w:sz="4" w:space="0" w:color="auto"/>
              <w:right w:val="single" w:sz="4" w:space="0" w:color="auto"/>
            </w:tcBorders>
          </w:tcPr>
          <w:p w14:paraId="40D19E32" w14:textId="1EC0E001" w:rsidR="00177183" w:rsidRPr="005F4E4E" w:rsidRDefault="00177183" w:rsidP="0039140B">
            <w:pPr>
              <w:jc w:val="center"/>
              <w:rPr>
                <w:rFonts w:cs="Times New Roman"/>
                <w:highlight w:val="yellow"/>
              </w:rPr>
            </w:pPr>
            <w:r w:rsidRPr="00BA3B54">
              <w:rPr>
                <w:rFonts w:cs="Times New Roman"/>
              </w:rPr>
              <w:t>NumSpanF6b</w:t>
            </w:r>
          </w:p>
        </w:tc>
        <w:tc>
          <w:tcPr>
            <w:tcW w:w="2988" w:type="dxa"/>
            <w:tcBorders>
              <w:top w:val="single" w:sz="4" w:space="0" w:color="auto"/>
              <w:left w:val="single" w:sz="4" w:space="0" w:color="auto"/>
              <w:bottom w:val="single" w:sz="4" w:space="0" w:color="auto"/>
              <w:right w:val="single" w:sz="4" w:space="0" w:color="auto"/>
            </w:tcBorders>
          </w:tcPr>
          <w:p w14:paraId="44AECA97" w14:textId="2E113065" w:rsidR="00177183" w:rsidRPr="000C56C9" w:rsidRDefault="00177183" w:rsidP="0039140B">
            <w:pPr>
              <w:rPr>
                <w:rFonts w:cs="Times New Roman"/>
              </w:rPr>
            </w:pPr>
            <w:r>
              <w:rPr>
                <w:rFonts w:cs="Times New Roman"/>
              </w:rPr>
              <w:t>6-2-8-3-1-9</w:t>
            </w:r>
          </w:p>
        </w:tc>
        <w:tc>
          <w:tcPr>
            <w:tcW w:w="2988" w:type="dxa"/>
            <w:tcBorders>
              <w:top w:val="single" w:sz="4" w:space="0" w:color="auto"/>
              <w:left w:val="single" w:sz="4" w:space="0" w:color="auto"/>
              <w:bottom w:val="single" w:sz="4" w:space="0" w:color="auto"/>
              <w:right w:val="single" w:sz="4" w:space="0" w:color="auto"/>
            </w:tcBorders>
          </w:tcPr>
          <w:p w14:paraId="647A5FDE" w14:textId="77777777" w:rsidR="00177183" w:rsidRDefault="00177183" w:rsidP="00267EAA">
            <w:pPr>
              <w:rPr>
                <w:rFonts w:cs="Times New Roman"/>
              </w:rPr>
            </w:pPr>
            <w:r>
              <w:rPr>
                <w:rFonts w:cs="Times New Roman"/>
              </w:rPr>
              <w:t>0=incorrect</w:t>
            </w:r>
          </w:p>
          <w:p w14:paraId="009EE850" w14:textId="45BCA4EF" w:rsidR="00177183" w:rsidRPr="000C56C9" w:rsidRDefault="00177183" w:rsidP="00267EAA">
            <w:pPr>
              <w:rPr>
                <w:rFonts w:cs="Times New Roman"/>
              </w:rPr>
            </w:pPr>
            <w:r>
              <w:rPr>
                <w:rFonts w:cs="Times New Roman"/>
              </w:rPr>
              <w:t>1=correct</w:t>
            </w:r>
          </w:p>
        </w:tc>
      </w:tr>
      <w:tr w:rsidR="00177183" w:rsidRPr="00E142A0" w14:paraId="1398DD3E"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312F2C4D" w14:textId="794A9DF3" w:rsidR="00177183" w:rsidRPr="005F4E4E" w:rsidRDefault="00177183" w:rsidP="0039140B">
            <w:pPr>
              <w:jc w:val="center"/>
              <w:rPr>
                <w:rFonts w:cs="Times New Roman"/>
                <w:highlight w:val="yellow"/>
              </w:rPr>
            </w:pPr>
            <w:r w:rsidRPr="00BA3B54">
              <w:rPr>
                <w:rFonts w:cs="Times New Roman"/>
              </w:rPr>
              <w:t>NumSpanF7a</w:t>
            </w:r>
          </w:p>
        </w:tc>
        <w:tc>
          <w:tcPr>
            <w:tcW w:w="2988" w:type="dxa"/>
            <w:tcBorders>
              <w:top w:val="single" w:sz="4" w:space="0" w:color="auto"/>
              <w:left w:val="single" w:sz="4" w:space="0" w:color="auto"/>
              <w:bottom w:val="single" w:sz="4" w:space="0" w:color="auto"/>
              <w:right w:val="single" w:sz="4" w:space="0" w:color="auto"/>
            </w:tcBorders>
          </w:tcPr>
          <w:p w14:paraId="79C34A74" w14:textId="1812A7FE" w:rsidR="00177183" w:rsidRPr="000C56C9" w:rsidRDefault="00177183" w:rsidP="0039140B">
            <w:pPr>
              <w:rPr>
                <w:rFonts w:cs="Times New Roman"/>
              </w:rPr>
            </w:pPr>
            <w:r>
              <w:rPr>
                <w:rFonts w:cs="Times New Roman"/>
              </w:rPr>
              <w:t>9-6-4-7-1-5-3</w:t>
            </w:r>
          </w:p>
        </w:tc>
        <w:tc>
          <w:tcPr>
            <w:tcW w:w="2988" w:type="dxa"/>
            <w:tcBorders>
              <w:top w:val="single" w:sz="4" w:space="0" w:color="auto"/>
              <w:left w:val="single" w:sz="4" w:space="0" w:color="auto"/>
              <w:bottom w:val="single" w:sz="4" w:space="0" w:color="auto"/>
              <w:right w:val="single" w:sz="4" w:space="0" w:color="auto"/>
            </w:tcBorders>
          </w:tcPr>
          <w:p w14:paraId="1EC37472" w14:textId="77777777" w:rsidR="00177183" w:rsidRDefault="00177183" w:rsidP="00267EAA">
            <w:pPr>
              <w:rPr>
                <w:rFonts w:cs="Times New Roman"/>
              </w:rPr>
            </w:pPr>
            <w:r>
              <w:rPr>
                <w:rFonts w:cs="Times New Roman"/>
              </w:rPr>
              <w:t>0=incorrect</w:t>
            </w:r>
          </w:p>
          <w:p w14:paraId="540C4517" w14:textId="4B570398" w:rsidR="00177183" w:rsidRPr="000C56C9" w:rsidRDefault="00177183" w:rsidP="00267EAA">
            <w:pPr>
              <w:rPr>
                <w:rFonts w:cs="Times New Roman"/>
              </w:rPr>
            </w:pPr>
            <w:r>
              <w:rPr>
                <w:rFonts w:cs="Times New Roman"/>
              </w:rPr>
              <w:t>1=correct</w:t>
            </w:r>
          </w:p>
        </w:tc>
      </w:tr>
      <w:tr w:rsidR="00177183" w:rsidRPr="00E142A0" w14:paraId="496AD632"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6A6C3C6F" w14:textId="5203C06D" w:rsidR="00177183" w:rsidRPr="005F4E4E" w:rsidRDefault="00177183" w:rsidP="0039140B">
            <w:pPr>
              <w:jc w:val="center"/>
              <w:rPr>
                <w:rFonts w:cs="Times New Roman"/>
                <w:highlight w:val="yellow"/>
              </w:rPr>
            </w:pPr>
            <w:r w:rsidRPr="00BA3B54">
              <w:rPr>
                <w:rFonts w:cs="Times New Roman"/>
              </w:rPr>
              <w:t>NumSpanF7b</w:t>
            </w:r>
          </w:p>
        </w:tc>
        <w:tc>
          <w:tcPr>
            <w:tcW w:w="2988" w:type="dxa"/>
            <w:tcBorders>
              <w:top w:val="single" w:sz="4" w:space="0" w:color="auto"/>
              <w:left w:val="single" w:sz="4" w:space="0" w:color="auto"/>
              <w:bottom w:val="single" w:sz="4" w:space="0" w:color="auto"/>
              <w:right w:val="single" w:sz="4" w:space="0" w:color="auto"/>
            </w:tcBorders>
          </w:tcPr>
          <w:p w14:paraId="55574EE8" w14:textId="616C34C2" w:rsidR="00177183" w:rsidRPr="000C56C9" w:rsidRDefault="00177183" w:rsidP="0039140B">
            <w:pPr>
              <w:rPr>
                <w:rFonts w:cs="Times New Roman"/>
              </w:rPr>
            </w:pPr>
            <w:r>
              <w:rPr>
                <w:rFonts w:cs="Times New Roman"/>
              </w:rPr>
              <w:t>7-4-9-2-6-8-1</w:t>
            </w:r>
          </w:p>
        </w:tc>
        <w:tc>
          <w:tcPr>
            <w:tcW w:w="2988" w:type="dxa"/>
            <w:tcBorders>
              <w:top w:val="single" w:sz="4" w:space="0" w:color="auto"/>
              <w:left w:val="single" w:sz="4" w:space="0" w:color="auto"/>
              <w:bottom w:val="single" w:sz="4" w:space="0" w:color="auto"/>
              <w:right w:val="single" w:sz="4" w:space="0" w:color="auto"/>
            </w:tcBorders>
          </w:tcPr>
          <w:p w14:paraId="0F30E97F" w14:textId="77777777" w:rsidR="00177183" w:rsidRDefault="00177183" w:rsidP="00267EAA">
            <w:pPr>
              <w:rPr>
                <w:rFonts w:cs="Times New Roman"/>
              </w:rPr>
            </w:pPr>
            <w:r>
              <w:rPr>
                <w:rFonts w:cs="Times New Roman"/>
              </w:rPr>
              <w:t>0=incorrect</w:t>
            </w:r>
          </w:p>
          <w:p w14:paraId="117AF94B" w14:textId="627A59A4" w:rsidR="00177183" w:rsidRPr="000C56C9" w:rsidRDefault="00177183" w:rsidP="00267EAA">
            <w:pPr>
              <w:rPr>
                <w:rFonts w:cs="Times New Roman"/>
              </w:rPr>
            </w:pPr>
            <w:r>
              <w:rPr>
                <w:rFonts w:cs="Times New Roman"/>
              </w:rPr>
              <w:t>1=correct</w:t>
            </w:r>
          </w:p>
        </w:tc>
      </w:tr>
      <w:tr w:rsidR="00177183" w:rsidRPr="00E142A0" w14:paraId="715F1984"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4F4D394A" w14:textId="145A29D9" w:rsidR="00177183" w:rsidRDefault="00177183" w:rsidP="0039140B">
            <w:pPr>
              <w:jc w:val="center"/>
              <w:rPr>
                <w:rFonts w:cs="Times New Roman"/>
                <w:highlight w:val="yellow"/>
              </w:rPr>
            </w:pPr>
            <w:r w:rsidRPr="00BA3B54">
              <w:rPr>
                <w:rFonts w:cs="Times New Roman"/>
              </w:rPr>
              <w:t>NumSpanF8a</w:t>
            </w:r>
          </w:p>
        </w:tc>
        <w:tc>
          <w:tcPr>
            <w:tcW w:w="2988" w:type="dxa"/>
            <w:tcBorders>
              <w:top w:val="single" w:sz="4" w:space="0" w:color="auto"/>
              <w:left w:val="single" w:sz="4" w:space="0" w:color="auto"/>
              <w:bottom w:val="single" w:sz="4" w:space="0" w:color="auto"/>
              <w:right w:val="single" w:sz="4" w:space="0" w:color="auto"/>
            </w:tcBorders>
          </w:tcPr>
          <w:p w14:paraId="609B9B4E" w14:textId="45487A35" w:rsidR="00177183" w:rsidRDefault="00177183" w:rsidP="0039140B">
            <w:pPr>
              <w:rPr>
                <w:rFonts w:cs="Times New Roman"/>
              </w:rPr>
            </w:pPr>
            <w:r>
              <w:rPr>
                <w:rFonts w:cs="Times New Roman"/>
              </w:rPr>
              <w:t>4-7-2-5-8-1-3-9</w:t>
            </w:r>
          </w:p>
        </w:tc>
        <w:tc>
          <w:tcPr>
            <w:tcW w:w="2988" w:type="dxa"/>
            <w:tcBorders>
              <w:top w:val="single" w:sz="4" w:space="0" w:color="auto"/>
              <w:left w:val="single" w:sz="4" w:space="0" w:color="auto"/>
              <w:bottom w:val="single" w:sz="4" w:space="0" w:color="auto"/>
              <w:right w:val="single" w:sz="4" w:space="0" w:color="auto"/>
            </w:tcBorders>
          </w:tcPr>
          <w:p w14:paraId="08852916" w14:textId="77777777" w:rsidR="00177183" w:rsidRDefault="00177183" w:rsidP="00267EAA">
            <w:pPr>
              <w:rPr>
                <w:rFonts w:cs="Times New Roman"/>
              </w:rPr>
            </w:pPr>
            <w:r>
              <w:rPr>
                <w:rFonts w:cs="Times New Roman"/>
              </w:rPr>
              <w:t>0=incorrect</w:t>
            </w:r>
          </w:p>
          <w:p w14:paraId="4CA1EDDB" w14:textId="7785DEB2" w:rsidR="00177183" w:rsidRDefault="00177183" w:rsidP="00267EAA">
            <w:pPr>
              <w:rPr>
                <w:rFonts w:cs="Times New Roman"/>
              </w:rPr>
            </w:pPr>
            <w:r>
              <w:rPr>
                <w:rFonts w:cs="Times New Roman"/>
              </w:rPr>
              <w:t>1=correct</w:t>
            </w:r>
          </w:p>
        </w:tc>
      </w:tr>
      <w:tr w:rsidR="00177183" w:rsidRPr="00E142A0" w14:paraId="11D44B05"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6862C926" w14:textId="2B61D453" w:rsidR="00177183" w:rsidRDefault="00177183" w:rsidP="0039140B">
            <w:pPr>
              <w:jc w:val="center"/>
              <w:rPr>
                <w:rFonts w:cs="Times New Roman"/>
                <w:highlight w:val="yellow"/>
              </w:rPr>
            </w:pPr>
            <w:r w:rsidRPr="00BA3B54">
              <w:rPr>
                <w:rFonts w:cs="Times New Roman"/>
              </w:rPr>
              <w:t>NumSpanF8b</w:t>
            </w:r>
          </w:p>
        </w:tc>
        <w:tc>
          <w:tcPr>
            <w:tcW w:w="2988" w:type="dxa"/>
            <w:tcBorders>
              <w:top w:val="single" w:sz="4" w:space="0" w:color="auto"/>
              <w:left w:val="single" w:sz="4" w:space="0" w:color="auto"/>
              <w:bottom w:val="single" w:sz="4" w:space="0" w:color="auto"/>
              <w:right w:val="single" w:sz="4" w:space="0" w:color="auto"/>
            </w:tcBorders>
          </w:tcPr>
          <w:p w14:paraId="30CB9BBC" w14:textId="5E39949D" w:rsidR="00177183" w:rsidRDefault="00177183" w:rsidP="0039140B">
            <w:pPr>
              <w:rPr>
                <w:rFonts w:cs="Times New Roman"/>
              </w:rPr>
            </w:pPr>
            <w:r>
              <w:rPr>
                <w:rFonts w:cs="Times New Roman"/>
              </w:rPr>
              <w:t>2-9-5-7-3-6-1-8</w:t>
            </w:r>
          </w:p>
        </w:tc>
        <w:tc>
          <w:tcPr>
            <w:tcW w:w="2988" w:type="dxa"/>
            <w:tcBorders>
              <w:top w:val="single" w:sz="4" w:space="0" w:color="auto"/>
              <w:left w:val="single" w:sz="4" w:space="0" w:color="auto"/>
              <w:bottom w:val="single" w:sz="4" w:space="0" w:color="auto"/>
              <w:right w:val="single" w:sz="4" w:space="0" w:color="auto"/>
            </w:tcBorders>
          </w:tcPr>
          <w:p w14:paraId="62073774" w14:textId="77777777" w:rsidR="00177183" w:rsidRDefault="00177183" w:rsidP="00267EAA">
            <w:pPr>
              <w:rPr>
                <w:rFonts w:cs="Times New Roman"/>
              </w:rPr>
            </w:pPr>
            <w:r>
              <w:rPr>
                <w:rFonts w:cs="Times New Roman"/>
              </w:rPr>
              <w:t>0=incorrect</w:t>
            </w:r>
          </w:p>
          <w:p w14:paraId="0E22487A" w14:textId="49E756F9" w:rsidR="00177183" w:rsidRDefault="00177183" w:rsidP="00267EAA">
            <w:pPr>
              <w:rPr>
                <w:rFonts w:cs="Times New Roman"/>
              </w:rPr>
            </w:pPr>
            <w:r>
              <w:rPr>
                <w:rFonts w:cs="Times New Roman"/>
              </w:rPr>
              <w:t>1=correct</w:t>
            </w:r>
          </w:p>
        </w:tc>
      </w:tr>
      <w:tr w:rsidR="00177183" w:rsidRPr="00E142A0" w14:paraId="1915B26D"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184EB7EA" w14:textId="61C52B7C" w:rsidR="00177183" w:rsidRDefault="00177183" w:rsidP="0039140B">
            <w:pPr>
              <w:jc w:val="center"/>
              <w:rPr>
                <w:rFonts w:cs="Times New Roman"/>
                <w:highlight w:val="yellow"/>
              </w:rPr>
            </w:pPr>
            <w:r w:rsidRPr="00BA3B54">
              <w:rPr>
                <w:rFonts w:cs="Times New Roman"/>
              </w:rPr>
              <w:t>NumSpanF9a</w:t>
            </w:r>
          </w:p>
        </w:tc>
        <w:tc>
          <w:tcPr>
            <w:tcW w:w="2988" w:type="dxa"/>
            <w:tcBorders>
              <w:top w:val="single" w:sz="4" w:space="0" w:color="auto"/>
              <w:left w:val="single" w:sz="4" w:space="0" w:color="auto"/>
              <w:bottom w:val="single" w:sz="4" w:space="0" w:color="auto"/>
              <w:right w:val="single" w:sz="4" w:space="0" w:color="auto"/>
            </w:tcBorders>
          </w:tcPr>
          <w:p w14:paraId="1EF24F39" w14:textId="6BADA642" w:rsidR="00177183" w:rsidRDefault="00177183" w:rsidP="0039140B">
            <w:pPr>
              <w:rPr>
                <w:rFonts w:cs="Times New Roman"/>
              </w:rPr>
            </w:pPr>
            <w:r>
              <w:rPr>
                <w:rFonts w:cs="Times New Roman"/>
              </w:rPr>
              <w:t>6-8-4-1-9-3-5-2-7</w:t>
            </w:r>
          </w:p>
        </w:tc>
        <w:tc>
          <w:tcPr>
            <w:tcW w:w="2988" w:type="dxa"/>
            <w:tcBorders>
              <w:top w:val="single" w:sz="4" w:space="0" w:color="auto"/>
              <w:left w:val="single" w:sz="4" w:space="0" w:color="auto"/>
              <w:bottom w:val="single" w:sz="4" w:space="0" w:color="auto"/>
              <w:right w:val="single" w:sz="4" w:space="0" w:color="auto"/>
            </w:tcBorders>
          </w:tcPr>
          <w:p w14:paraId="7FD02D15" w14:textId="77777777" w:rsidR="00177183" w:rsidRDefault="00177183" w:rsidP="00267EAA">
            <w:pPr>
              <w:rPr>
                <w:rFonts w:cs="Times New Roman"/>
              </w:rPr>
            </w:pPr>
            <w:r>
              <w:rPr>
                <w:rFonts w:cs="Times New Roman"/>
              </w:rPr>
              <w:t>0=incorrect</w:t>
            </w:r>
          </w:p>
          <w:p w14:paraId="50D5EE8F" w14:textId="705E6940" w:rsidR="00177183" w:rsidRDefault="00177183" w:rsidP="00267EAA">
            <w:pPr>
              <w:rPr>
                <w:rFonts w:cs="Times New Roman"/>
              </w:rPr>
            </w:pPr>
            <w:r>
              <w:rPr>
                <w:rFonts w:cs="Times New Roman"/>
              </w:rPr>
              <w:t>1=correct</w:t>
            </w:r>
          </w:p>
        </w:tc>
      </w:tr>
      <w:tr w:rsidR="00177183" w:rsidRPr="00E142A0" w14:paraId="014D5C31"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706AAD27" w14:textId="02AADF67" w:rsidR="00177183" w:rsidRDefault="00177183" w:rsidP="0039140B">
            <w:pPr>
              <w:jc w:val="center"/>
              <w:rPr>
                <w:rFonts w:cs="Times New Roman"/>
                <w:highlight w:val="yellow"/>
              </w:rPr>
            </w:pPr>
            <w:r w:rsidRPr="00BA3B54">
              <w:rPr>
                <w:rFonts w:cs="Times New Roman"/>
              </w:rPr>
              <w:t>NumSpanF9b</w:t>
            </w:r>
          </w:p>
        </w:tc>
        <w:tc>
          <w:tcPr>
            <w:tcW w:w="2988" w:type="dxa"/>
            <w:tcBorders>
              <w:top w:val="single" w:sz="4" w:space="0" w:color="auto"/>
              <w:left w:val="single" w:sz="4" w:space="0" w:color="auto"/>
              <w:bottom w:val="single" w:sz="4" w:space="0" w:color="auto"/>
              <w:right w:val="single" w:sz="4" w:space="0" w:color="auto"/>
            </w:tcBorders>
          </w:tcPr>
          <w:p w14:paraId="47819BCA" w14:textId="0E60228D" w:rsidR="00177183" w:rsidRDefault="00177183" w:rsidP="0039140B">
            <w:pPr>
              <w:rPr>
                <w:rFonts w:cs="Times New Roman"/>
              </w:rPr>
            </w:pPr>
            <w:r>
              <w:rPr>
                <w:rFonts w:cs="Times New Roman"/>
              </w:rPr>
              <w:t>1-3-9-2-7-5-8-6-4</w:t>
            </w:r>
          </w:p>
        </w:tc>
        <w:tc>
          <w:tcPr>
            <w:tcW w:w="2988" w:type="dxa"/>
            <w:tcBorders>
              <w:top w:val="single" w:sz="4" w:space="0" w:color="auto"/>
              <w:left w:val="single" w:sz="4" w:space="0" w:color="auto"/>
              <w:bottom w:val="single" w:sz="4" w:space="0" w:color="auto"/>
              <w:right w:val="single" w:sz="4" w:space="0" w:color="auto"/>
            </w:tcBorders>
          </w:tcPr>
          <w:p w14:paraId="191A2D34" w14:textId="77777777" w:rsidR="00177183" w:rsidRDefault="00177183" w:rsidP="00267EAA">
            <w:pPr>
              <w:rPr>
                <w:rFonts w:cs="Times New Roman"/>
              </w:rPr>
            </w:pPr>
            <w:r>
              <w:rPr>
                <w:rFonts w:cs="Times New Roman"/>
              </w:rPr>
              <w:t>0=incorrect</w:t>
            </w:r>
          </w:p>
          <w:p w14:paraId="52428081" w14:textId="1C44DD4A" w:rsidR="00177183" w:rsidRDefault="00177183" w:rsidP="00267EAA">
            <w:pPr>
              <w:rPr>
                <w:rFonts w:cs="Times New Roman"/>
              </w:rPr>
            </w:pPr>
            <w:r>
              <w:rPr>
                <w:rFonts w:cs="Times New Roman"/>
              </w:rPr>
              <w:t>1=correct</w:t>
            </w:r>
          </w:p>
        </w:tc>
      </w:tr>
      <w:tr w:rsidR="00177183" w:rsidRPr="00E142A0" w14:paraId="49F3F9AB" w14:textId="77777777" w:rsidTr="00177183">
        <w:trPr>
          <w:trHeight w:val="538"/>
        </w:trPr>
        <w:tc>
          <w:tcPr>
            <w:tcW w:w="2988" w:type="dxa"/>
            <w:tcBorders>
              <w:top w:val="single" w:sz="4" w:space="0" w:color="auto"/>
              <w:left w:val="single" w:sz="4" w:space="0" w:color="auto"/>
              <w:bottom w:val="single" w:sz="4" w:space="0" w:color="auto"/>
              <w:right w:val="single" w:sz="4" w:space="0" w:color="auto"/>
            </w:tcBorders>
          </w:tcPr>
          <w:p w14:paraId="0FD68045" w14:textId="571B0CBB" w:rsidR="00177183" w:rsidRDefault="00177183" w:rsidP="0039140B">
            <w:pPr>
              <w:jc w:val="center"/>
              <w:rPr>
                <w:rFonts w:cs="Times New Roman"/>
                <w:highlight w:val="yellow"/>
              </w:rPr>
            </w:pPr>
            <w:r w:rsidRPr="00BA3B54">
              <w:rPr>
                <w:rFonts w:cs="Times New Roman"/>
              </w:rPr>
              <w:lastRenderedPageBreak/>
              <w:t>NumSpanCorF</w:t>
            </w:r>
          </w:p>
        </w:tc>
        <w:tc>
          <w:tcPr>
            <w:tcW w:w="2988" w:type="dxa"/>
            <w:tcBorders>
              <w:top w:val="single" w:sz="4" w:space="0" w:color="auto"/>
              <w:left w:val="single" w:sz="4" w:space="0" w:color="auto"/>
              <w:bottom w:val="single" w:sz="4" w:space="0" w:color="auto"/>
              <w:right w:val="single" w:sz="4" w:space="0" w:color="auto"/>
            </w:tcBorders>
          </w:tcPr>
          <w:p w14:paraId="3303A0F3" w14:textId="67BEB90A" w:rsidR="00177183" w:rsidRDefault="00177183" w:rsidP="0039140B">
            <w:pPr>
              <w:rPr>
                <w:rFonts w:cs="Times New Roman"/>
              </w:rPr>
            </w:pPr>
            <w:r>
              <w:rPr>
                <w:rFonts w:cs="Times New Roman"/>
              </w:rPr>
              <w:t>Total correct</w:t>
            </w:r>
          </w:p>
        </w:tc>
        <w:tc>
          <w:tcPr>
            <w:tcW w:w="2988" w:type="dxa"/>
            <w:tcBorders>
              <w:top w:val="single" w:sz="4" w:space="0" w:color="auto"/>
              <w:left w:val="single" w:sz="4" w:space="0" w:color="auto"/>
              <w:bottom w:val="single" w:sz="4" w:space="0" w:color="auto"/>
              <w:right w:val="single" w:sz="4" w:space="0" w:color="auto"/>
            </w:tcBorders>
          </w:tcPr>
          <w:p w14:paraId="2D424D01" w14:textId="77777777" w:rsidR="00177183" w:rsidRDefault="00177183" w:rsidP="00267EAA">
            <w:pPr>
              <w:rPr>
                <w:rFonts w:cs="Times New Roman"/>
              </w:rPr>
            </w:pPr>
          </w:p>
        </w:tc>
      </w:tr>
      <w:tr w:rsidR="00177183" w:rsidRPr="00E142A0" w14:paraId="0BEF7EBE" w14:textId="77777777" w:rsidTr="00177183">
        <w:trPr>
          <w:trHeight w:val="539"/>
        </w:trPr>
        <w:tc>
          <w:tcPr>
            <w:tcW w:w="2988" w:type="dxa"/>
            <w:tcBorders>
              <w:top w:val="single" w:sz="4" w:space="0" w:color="auto"/>
              <w:left w:val="single" w:sz="4" w:space="0" w:color="auto"/>
              <w:bottom w:val="single" w:sz="4" w:space="0" w:color="auto"/>
              <w:right w:val="single" w:sz="4" w:space="0" w:color="auto"/>
            </w:tcBorders>
          </w:tcPr>
          <w:p w14:paraId="2FBE03CB" w14:textId="38434C27" w:rsidR="00177183" w:rsidRDefault="00177183" w:rsidP="0039140B">
            <w:pPr>
              <w:jc w:val="center"/>
              <w:rPr>
                <w:rFonts w:cs="Times New Roman"/>
                <w:highlight w:val="yellow"/>
              </w:rPr>
            </w:pPr>
            <w:r w:rsidRPr="00BA3B54">
              <w:rPr>
                <w:rFonts w:cs="Times New Roman"/>
              </w:rPr>
              <w:t>NumSpanLongF</w:t>
            </w:r>
          </w:p>
        </w:tc>
        <w:tc>
          <w:tcPr>
            <w:tcW w:w="2988" w:type="dxa"/>
            <w:tcBorders>
              <w:top w:val="single" w:sz="4" w:space="0" w:color="auto"/>
              <w:left w:val="single" w:sz="4" w:space="0" w:color="auto"/>
              <w:bottom w:val="single" w:sz="4" w:space="0" w:color="auto"/>
              <w:right w:val="single" w:sz="4" w:space="0" w:color="auto"/>
            </w:tcBorders>
          </w:tcPr>
          <w:p w14:paraId="27A44117" w14:textId="5D916A97" w:rsidR="00177183" w:rsidRDefault="00177183" w:rsidP="0039140B">
            <w:pPr>
              <w:rPr>
                <w:rFonts w:cs="Times New Roman"/>
              </w:rPr>
            </w:pPr>
            <w:r>
              <w:rPr>
                <w:rFonts w:cs="Times New Roman"/>
              </w:rPr>
              <w:t>Length of longest correct series</w:t>
            </w:r>
          </w:p>
        </w:tc>
        <w:tc>
          <w:tcPr>
            <w:tcW w:w="2988" w:type="dxa"/>
            <w:tcBorders>
              <w:top w:val="single" w:sz="4" w:space="0" w:color="auto"/>
              <w:left w:val="single" w:sz="4" w:space="0" w:color="auto"/>
              <w:bottom w:val="single" w:sz="4" w:space="0" w:color="auto"/>
              <w:right w:val="single" w:sz="4" w:space="0" w:color="auto"/>
            </w:tcBorders>
          </w:tcPr>
          <w:p w14:paraId="6361C7A0" w14:textId="77777777" w:rsidR="00177183" w:rsidRDefault="00177183" w:rsidP="00267EAA">
            <w:pPr>
              <w:rPr>
                <w:rFonts w:cs="Times New Roman"/>
              </w:rPr>
            </w:pPr>
          </w:p>
        </w:tc>
      </w:tr>
    </w:tbl>
    <w:p w14:paraId="76EDBDA8" w14:textId="77777777" w:rsidR="006901A8" w:rsidRPr="00E142A0" w:rsidRDefault="006901A8" w:rsidP="006901A8">
      <w:pPr>
        <w:pBdr>
          <w:bottom w:val="single" w:sz="6" w:space="1" w:color="auto"/>
        </w:pBdr>
        <w:spacing w:after="0"/>
        <w:rPr>
          <w:rFonts w:cs="Times New Roman"/>
        </w:rPr>
      </w:pPr>
    </w:p>
    <w:p w14:paraId="1991DDBB" w14:textId="15831E97" w:rsidR="006901A8" w:rsidRPr="00E142A0" w:rsidRDefault="006901A8" w:rsidP="006901A8">
      <w:pPr>
        <w:pBdr>
          <w:bottom w:val="single" w:sz="6" w:space="1" w:color="auto"/>
        </w:pBdr>
        <w:spacing w:after="0"/>
        <w:rPr>
          <w:rFonts w:cs="Times New Roman"/>
          <w:b/>
        </w:rPr>
      </w:pPr>
      <w:r w:rsidRPr="00E142A0">
        <w:rPr>
          <w:rFonts w:cs="Times New Roman"/>
          <w:b/>
        </w:rPr>
        <w:t>SCORING OF SCALE</w:t>
      </w:r>
      <w:ins w:id="736" w:author="Windows User" w:date="2019-12-19T15:53:00Z">
        <w:r w:rsidR="00FD2747">
          <w:rPr>
            <w:rFonts w:cs="Times New Roman"/>
            <w:b/>
          </w:rPr>
          <w:t xml:space="preserve"> </w:t>
        </w:r>
        <w:r w:rsidR="00FD2747">
          <w:rPr>
            <w:rFonts w:cs="Times New Roman"/>
          </w:rPr>
          <w:t>(</w:t>
        </w:r>
        <w:r w:rsidR="00FD2747">
          <w:rPr>
            <w:rFonts w:cs="Times New Roman"/>
            <w:b/>
          </w:rPr>
          <w:t xml:space="preserve">NOTE: </w:t>
        </w:r>
        <w:r w:rsidR="00FD2747">
          <w:rPr>
            <w:b/>
            <w:color w:val="FF0000"/>
            <w:sz w:val="32"/>
            <w:szCs w:val="32"/>
          </w:rPr>
          <w:t>composite score not validated)</w:t>
        </w:r>
      </w:ins>
    </w:p>
    <w:p w14:paraId="4B24BBA5" w14:textId="2401A555" w:rsidR="00815C2B" w:rsidRDefault="00815C2B" w:rsidP="006901A8">
      <w:pPr>
        <w:autoSpaceDE w:val="0"/>
        <w:autoSpaceDN w:val="0"/>
        <w:adjustRightInd w:val="0"/>
        <w:spacing w:after="0" w:line="240" w:lineRule="auto"/>
        <w:rPr>
          <w:rFonts w:cs="Times New Roman"/>
        </w:rPr>
      </w:pPr>
      <w:r>
        <w:rPr>
          <w:rFonts w:cs="Times New Roman"/>
        </w:rPr>
        <w:t>NumSpanCorF=Number span raw forward</w:t>
      </w:r>
    </w:p>
    <w:p w14:paraId="6E307DE6" w14:textId="56D52DA5" w:rsidR="00BA3B54" w:rsidRDefault="00BA3B54" w:rsidP="006901A8">
      <w:pPr>
        <w:autoSpaceDE w:val="0"/>
        <w:autoSpaceDN w:val="0"/>
        <w:adjustRightInd w:val="0"/>
        <w:spacing w:after="0" w:line="240" w:lineRule="auto"/>
        <w:rPr>
          <w:rFonts w:cs="Times New Roman"/>
        </w:rPr>
      </w:pPr>
      <w:r w:rsidRPr="00BA3B54">
        <w:rPr>
          <w:rFonts w:cs="Times New Roman"/>
        </w:rPr>
        <w:t>NumSpanLongF</w:t>
      </w:r>
      <w:r>
        <w:rPr>
          <w:rFonts w:cs="Times New Roman"/>
        </w:rPr>
        <w:t>=</w:t>
      </w:r>
      <w:r w:rsidRPr="00BA3B54">
        <w:rPr>
          <w:rFonts w:cs="Times New Roman"/>
        </w:rPr>
        <w:t>Length of longest correct forward series</w:t>
      </w:r>
      <w:ins w:id="737" w:author="Chelsea Dickens" w:date="2019-10-14T11:30:00Z">
        <w:r w:rsidR="00D42FD0">
          <w:rPr>
            <w:rFonts w:cs="Times New Roman"/>
          </w:rPr>
          <w:t xml:space="preserve"> – must get both a and b right </w:t>
        </w:r>
      </w:ins>
    </w:p>
    <w:p w14:paraId="5691B1A0" w14:textId="28A459B0" w:rsidR="00815C2B" w:rsidRDefault="00815C2B" w:rsidP="006901A8">
      <w:pPr>
        <w:autoSpaceDE w:val="0"/>
        <w:autoSpaceDN w:val="0"/>
        <w:adjustRightInd w:val="0"/>
        <w:spacing w:after="0" w:line="240" w:lineRule="auto"/>
        <w:rPr>
          <w:rFonts w:cs="Times New Roman"/>
        </w:rPr>
      </w:pPr>
      <w:r>
        <w:rPr>
          <w:rFonts w:cs="Times New Roman"/>
        </w:rPr>
        <w:t>ZScoreNumSpanF=Number span forward Z score</w:t>
      </w:r>
    </w:p>
    <w:p w14:paraId="357DDB22" w14:textId="0EB3E222" w:rsidR="00BA3B54" w:rsidRDefault="00BA3B54" w:rsidP="006901A8">
      <w:pPr>
        <w:autoSpaceDE w:val="0"/>
        <w:autoSpaceDN w:val="0"/>
        <w:adjustRightInd w:val="0"/>
        <w:spacing w:after="0" w:line="240" w:lineRule="auto"/>
        <w:rPr>
          <w:rFonts w:cs="Times New Roman"/>
        </w:rPr>
      </w:pPr>
    </w:p>
    <w:p w14:paraId="1CE2D1ED" w14:textId="77777777" w:rsidR="00BA3B54" w:rsidRPr="00BA3B54" w:rsidRDefault="00BA3B54" w:rsidP="00BA3B54">
      <w:pPr>
        <w:autoSpaceDE w:val="0"/>
        <w:autoSpaceDN w:val="0"/>
        <w:adjustRightInd w:val="0"/>
        <w:spacing w:after="0" w:line="240" w:lineRule="auto"/>
        <w:rPr>
          <w:rFonts w:cs="Courier New"/>
          <w:color w:val="000000"/>
          <w:shd w:val="clear" w:color="auto" w:fill="FFFFFF"/>
        </w:rPr>
      </w:pPr>
      <w:r w:rsidRPr="00BA3B54">
        <w:rPr>
          <w:rFonts w:cs="Courier New"/>
          <w:color w:val="000000"/>
          <w:shd w:val="clear" w:color="auto" w:fill="FFFFFF"/>
        </w:rPr>
        <w:t>NumSpanCorF = NumSpanF3a +NumSpanF3b + NumSpanF4a +NumSpanF4b + NumSpanF5a</w:t>
      </w:r>
    </w:p>
    <w:p w14:paraId="449C265F" w14:textId="77777777" w:rsidR="00BA3B54" w:rsidRPr="00BA3B54" w:rsidRDefault="00BA3B54" w:rsidP="00BA3B54">
      <w:pPr>
        <w:autoSpaceDE w:val="0"/>
        <w:autoSpaceDN w:val="0"/>
        <w:adjustRightInd w:val="0"/>
        <w:spacing w:after="0" w:line="240" w:lineRule="auto"/>
        <w:rPr>
          <w:rFonts w:cs="Courier New"/>
          <w:color w:val="000000"/>
          <w:shd w:val="clear" w:color="auto" w:fill="FFFFFF"/>
        </w:rPr>
      </w:pPr>
      <w:r w:rsidRPr="00BA3B54">
        <w:rPr>
          <w:rFonts w:cs="Courier New"/>
          <w:color w:val="000000"/>
          <w:shd w:val="clear" w:color="auto" w:fill="FFFFFF"/>
        </w:rPr>
        <w:t>+NumSpanF5b + NumSpanF6a +NumSpanF6b + NumSpanF7a +NumSpanF7b + NumSpanF8a</w:t>
      </w:r>
    </w:p>
    <w:p w14:paraId="25F6ED52" w14:textId="3578E9F9" w:rsidR="00BA3B54" w:rsidRPr="00BA3B54" w:rsidRDefault="00BA3B54" w:rsidP="00BA3B54">
      <w:pPr>
        <w:autoSpaceDE w:val="0"/>
        <w:autoSpaceDN w:val="0"/>
        <w:adjustRightInd w:val="0"/>
        <w:spacing w:after="0" w:line="240" w:lineRule="auto"/>
        <w:rPr>
          <w:rFonts w:cs="Courier New"/>
          <w:color w:val="000000"/>
          <w:shd w:val="clear" w:color="auto" w:fill="FFFFFF"/>
        </w:rPr>
      </w:pPr>
      <w:r w:rsidRPr="00BA3B54">
        <w:rPr>
          <w:rFonts w:cs="Courier New"/>
          <w:color w:val="000000"/>
          <w:shd w:val="clear" w:color="auto" w:fill="FFFFFF"/>
        </w:rPr>
        <w:t>+NumSpanF8b + NumSpanF9a +NumSpanF9b</w:t>
      </w:r>
    </w:p>
    <w:p w14:paraId="2AC84AEC" w14:textId="77777777" w:rsidR="006901A8" w:rsidRPr="003A21C3" w:rsidRDefault="006901A8" w:rsidP="006901A8">
      <w:pPr>
        <w:autoSpaceDE w:val="0"/>
        <w:autoSpaceDN w:val="0"/>
        <w:adjustRightInd w:val="0"/>
        <w:spacing w:after="0" w:line="240" w:lineRule="auto"/>
        <w:rPr>
          <w:rFonts w:cs="Times New Roman"/>
        </w:rPr>
      </w:pPr>
    </w:p>
    <w:p w14:paraId="7E4989C3" w14:textId="77777777" w:rsidR="006901A8" w:rsidRDefault="006901A8" w:rsidP="00F31AD7">
      <w:pPr>
        <w:autoSpaceDE w:val="0"/>
        <w:autoSpaceDN w:val="0"/>
        <w:adjustRightInd w:val="0"/>
        <w:spacing w:after="0" w:line="240" w:lineRule="auto"/>
        <w:rPr>
          <w:rFonts w:cs="Times New Roman"/>
        </w:rPr>
      </w:pPr>
    </w:p>
    <w:p w14:paraId="6E8CBB1A" w14:textId="77777777" w:rsidR="001F390E" w:rsidRDefault="001F390E" w:rsidP="00F31AD7">
      <w:pPr>
        <w:autoSpaceDE w:val="0"/>
        <w:autoSpaceDN w:val="0"/>
        <w:adjustRightInd w:val="0"/>
        <w:spacing w:after="0" w:line="240" w:lineRule="auto"/>
        <w:rPr>
          <w:rFonts w:cs="Times New Roman"/>
        </w:rPr>
      </w:pPr>
    </w:p>
    <w:p w14:paraId="27F2C6F0" w14:textId="77777777" w:rsidR="001F390E" w:rsidRDefault="001F390E" w:rsidP="00F31AD7">
      <w:pPr>
        <w:autoSpaceDE w:val="0"/>
        <w:autoSpaceDN w:val="0"/>
        <w:adjustRightInd w:val="0"/>
        <w:spacing w:after="0" w:line="240" w:lineRule="auto"/>
        <w:rPr>
          <w:rFonts w:cs="Times New Roman"/>
        </w:rPr>
      </w:pPr>
    </w:p>
    <w:p w14:paraId="27C6ADA5" w14:textId="77777777" w:rsidR="001F390E" w:rsidRDefault="001F390E" w:rsidP="00F31AD7">
      <w:pPr>
        <w:autoSpaceDE w:val="0"/>
        <w:autoSpaceDN w:val="0"/>
        <w:adjustRightInd w:val="0"/>
        <w:spacing w:after="0" w:line="240" w:lineRule="auto"/>
        <w:rPr>
          <w:rFonts w:cs="Times New Roman"/>
        </w:rPr>
      </w:pPr>
    </w:p>
    <w:p w14:paraId="0C005F39" w14:textId="77777777" w:rsidR="001F390E" w:rsidRDefault="001F390E" w:rsidP="00F31AD7">
      <w:pPr>
        <w:autoSpaceDE w:val="0"/>
        <w:autoSpaceDN w:val="0"/>
        <w:adjustRightInd w:val="0"/>
        <w:spacing w:after="0" w:line="240" w:lineRule="auto"/>
        <w:rPr>
          <w:rFonts w:cs="Times New Roman"/>
        </w:rPr>
      </w:pPr>
    </w:p>
    <w:p w14:paraId="0551BDBD" w14:textId="77777777" w:rsidR="001F390E" w:rsidRDefault="001F390E" w:rsidP="00F31AD7">
      <w:pPr>
        <w:autoSpaceDE w:val="0"/>
        <w:autoSpaceDN w:val="0"/>
        <w:adjustRightInd w:val="0"/>
        <w:spacing w:after="0" w:line="240" w:lineRule="auto"/>
        <w:rPr>
          <w:rFonts w:cs="Times New Roman"/>
        </w:rPr>
      </w:pPr>
    </w:p>
    <w:p w14:paraId="2BE8BFB2" w14:textId="77777777" w:rsidR="001F390E" w:rsidRPr="00A32F76" w:rsidRDefault="001F390E" w:rsidP="00F31AD7">
      <w:pPr>
        <w:autoSpaceDE w:val="0"/>
        <w:autoSpaceDN w:val="0"/>
        <w:adjustRightInd w:val="0"/>
        <w:spacing w:after="0" w:line="240" w:lineRule="auto"/>
        <w:rPr>
          <w:rFonts w:cs="Times New Roman"/>
        </w:rPr>
      </w:pPr>
    </w:p>
    <w:p w14:paraId="0C8BF163" w14:textId="77777777" w:rsidR="00F31AD7" w:rsidRPr="003A21C3" w:rsidRDefault="00F31AD7" w:rsidP="00F31AD7">
      <w:pPr>
        <w:autoSpaceDE w:val="0"/>
        <w:autoSpaceDN w:val="0"/>
        <w:adjustRightInd w:val="0"/>
        <w:spacing w:after="0" w:line="240" w:lineRule="auto"/>
        <w:rPr>
          <w:rFonts w:cs="Times New Roman"/>
        </w:rPr>
      </w:pPr>
    </w:p>
    <w:p w14:paraId="1782E230" w14:textId="77777777" w:rsidR="00F31AD7" w:rsidRDefault="00F31AD7" w:rsidP="007C40F7">
      <w:pPr>
        <w:autoSpaceDE w:val="0"/>
        <w:autoSpaceDN w:val="0"/>
        <w:adjustRightInd w:val="0"/>
        <w:spacing w:after="0" w:line="240" w:lineRule="auto"/>
        <w:rPr>
          <w:rFonts w:cs="Times New Roman"/>
        </w:rPr>
      </w:pPr>
    </w:p>
    <w:p w14:paraId="1B0EE6CF" w14:textId="77777777" w:rsidR="001F390E" w:rsidRDefault="001F390E" w:rsidP="007C40F7">
      <w:pPr>
        <w:autoSpaceDE w:val="0"/>
        <w:autoSpaceDN w:val="0"/>
        <w:adjustRightInd w:val="0"/>
        <w:spacing w:after="0" w:line="240" w:lineRule="auto"/>
        <w:rPr>
          <w:rFonts w:cs="Times New Roman"/>
        </w:rPr>
      </w:pPr>
    </w:p>
    <w:p w14:paraId="25B95031" w14:textId="77777777" w:rsidR="001F390E" w:rsidRDefault="001F390E" w:rsidP="007C40F7">
      <w:pPr>
        <w:autoSpaceDE w:val="0"/>
        <w:autoSpaceDN w:val="0"/>
        <w:adjustRightInd w:val="0"/>
        <w:spacing w:after="0" w:line="240" w:lineRule="auto"/>
        <w:rPr>
          <w:rFonts w:cs="Times New Roman"/>
        </w:rPr>
      </w:pPr>
    </w:p>
    <w:p w14:paraId="51463C18" w14:textId="77777777" w:rsidR="001F390E" w:rsidRDefault="001F390E" w:rsidP="007C40F7">
      <w:pPr>
        <w:autoSpaceDE w:val="0"/>
        <w:autoSpaceDN w:val="0"/>
        <w:adjustRightInd w:val="0"/>
        <w:spacing w:after="0" w:line="240" w:lineRule="auto"/>
        <w:rPr>
          <w:rFonts w:cs="Times New Roman"/>
        </w:rPr>
      </w:pPr>
    </w:p>
    <w:p w14:paraId="0E7C4BD3" w14:textId="77777777" w:rsidR="001F390E" w:rsidRDefault="001F390E" w:rsidP="007C40F7">
      <w:pPr>
        <w:autoSpaceDE w:val="0"/>
        <w:autoSpaceDN w:val="0"/>
        <w:adjustRightInd w:val="0"/>
        <w:spacing w:after="0" w:line="240" w:lineRule="auto"/>
        <w:rPr>
          <w:rFonts w:cs="Times New Roman"/>
        </w:rPr>
      </w:pPr>
    </w:p>
    <w:p w14:paraId="51758EBB" w14:textId="77777777" w:rsidR="001F390E" w:rsidRDefault="001F390E" w:rsidP="007C40F7">
      <w:pPr>
        <w:autoSpaceDE w:val="0"/>
        <w:autoSpaceDN w:val="0"/>
        <w:adjustRightInd w:val="0"/>
        <w:spacing w:after="0" w:line="240" w:lineRule="auto"/>
        <w:rPr>
          <w:rFonts w:cs="Times New Roman"/>
        </w:rPr>
      </w:pPr>
    </w:p>
    <w:p w14:paraId="25F174CD" w14:textId="77777777" w:rsidR="001F390E" w:rsidRDefault="001F390E" w:rsidP="007C40F7">
      <w:pPr>
        <w:autoSpaceDE w:val="0"/>
        <w:autoSpaceDN w:val="0"/>
        <w:adjustRightInd w:val="0"/>
        <w:spacing w:after="0" w:line="240" w:lineRule="auto"/>
        <w:rPr>
          <w:rFonts w:cs="Times New Roman"/>
        </w:rPr>
      </w:pPr>
    </w:p>
    <w:p w14:paraId="3B1AA049" w14:textId="77777777" w:rsidR="001F390E" w:rsidRDefault="001F390E" w:rsidP="007C40F7">
      <w:pPr>
        <w:autoSpaceDE w:val="0"/>
        <w:autoSpaceDN w:val="0"/>
        <w:adjustRightInd w:val="0"/>
        <w:spacing w:after="0" w:line="240" w:lineRule="auto"/>
        <w:rPr>
          <w:rFonts w:cs="Times New Roman"/>
        </w:rPr>
      </w:pPr>
    </w:p>
    <w:p w14:paraId="0783D2C3" w14:textId="77777777" w:rsidR="001F390E" w:rsidRDefault="001F390E" w:rsidP="007C40F7">
      <w:pPr>
        <w:autoSpaceDE w:val="0"/>
        <w:autoSpaceDN w:val="0"/>
        <w:adjustRightInd w:val="0"/>
        <w:spacing w:after="0" w:line="240" w:lineRule="auto"/>
        <w:rPr>
          <w:rFonts w:cs="Times New Roman"/>
        </w:rPr>
      </w:pPr>
    </w:p>
    <w:p w14:paraId="673925D4" w14:textId="77777777" w:rsidR="001F390E" w:rsidRDefault="001F390E" w:rsidP="007C40F7">
      <w:pPr>
        <w:autoSpaceDE w:val="0"/>
        <w:autoSpaceDN w:val="0"/>
        <w:adjustRightInd w:val="0"/>
        <w:spacing w:after="0" w:line="240" w:lineRule="auto"/>
        <w:rPr>
          <w:rFonts w:cs="Times New Roman"/>
        </w:rPr>
      </w:pPr>
    </w:p>
    <w:p w14:paraId="166D2F8D" w14:textId="77777777" w:rsidR="001F390E" w:rsidRDefault="001F390E" w:rsidP="007C40F7">
      <w:pPr>
        <w:autoSpaceDE w:val="0"/>
        <w:autoSpaceDN w:val="0"/>
        <w:adjustRightInd w:val="0"/>
        <w:spacing w:after="0" w:line="240" w:lineRule="auto"/>
        <w:rPr>
          <w:rFonts w:cs="Times New Roman"/>
        </w:rPr>
      </w:pPr>
    </w:p>
    <w:p w14:paraId="75C5FF86" w14:textId="77777777" w:rsidR="001F390E" w:rsidRDefault="001F390E" w:rsidP="007C40F7">
      <w:pPr>
        <w:autoSpaceDE w:val="0"/>
        <w:autoSpaceDN w:val="0"/>
        <w:adjustRightInd w:val="0"/>
        <w:spacing w:after="0" w:line="240" w:lineRule="auto"/>
        <w:rPr>
          <w:rFonts w:cs="Times New Roman"/>
        </w:rPr>
      </w:pPr>
    </w:p>
    <w:p w14:paraId="47E8A693" w14:textId="77777777" w:rsidR="001F390E" w:rsidRDefault="001F390E" w:rsidP="007C40F7">
      <w:pPr>
        <w:autoSpaceDE w:val="0"/>
        <w:autoSpaceDN w:val="0"/>
        <w:adjustRightInd w:val="0"/>
        <w:spacing w:after="0" w:line="240" w:lineRule="auto"/>
        <w:rPr>
          <w:rFonts w:cs="Times New Roman"/>
        </w:rPr>
      </w:pPr>
    </w:p>
    <w:p w14:paraId="434B28A6" w14:textId="77777777" w:rsidR="001F390E" w:rsidRDefault="001F390E" w:rsidP="007C40F7">
      <w:pPr>
        <w:autoSpaceDE w:val="0"/>
        <w:autoSpaceDN w:val="0"/>
        <w:adjustRightInd w:val="0"/>
        <w:spacing w:after="0" w:line="240" w:lineRule="auto"/>
        <w:rPr>
          <w:rFonts w:cs="Times New Roman"/>
        </w:rPr>
      </w:pPr>
    </w:p>
    <w:p w14:paraId="35633A94" w14:textId="77777777" w:rsidR="001F390E" w:rsidRDefault="001F390E" w:rsidP="007C40F7">
      <w:pPr>
        <w:autoSpaceDE w:val="0"/>
        <w:autoSpaceDN w:val="0"/>
        <w:adjustRightInd w:val="0"/>
        <w:spacing w:after="0" w:line="240" w:lineRule="auto"/>
        <w:rPr>
          <w:rFonts w:cs="Times New Roman"/>
        </w:rPr>
      </w:pPr>
    </w:p>
    <w:p w14:paraId="3ACB042D" w14:textId="77777777" w:rsidR="001F390E" w:rsidRDefault="001F390E" w:rsidP="007C40F7">
      <w:pPr>
        <w:autoSpaceDE w:val="0"/>
        <w:autoSpaceDN w:val="0"/>
        <w:adjustRightInd w:val="0"/>
        <w:spacing w:after="0" w:line="240" w:lineRule="auto"/>
        <w:rPr>
          <w:rFonts w:cs="Times New Roman"/>
        </w:rPr>
      </w:pPr>
    </w:p>
    <w:p w14:paraId="196C05F8" w14:textId="77777777" w:rsidR="001F390E" w:rsidRDefault="001F390E" w:rsidP="007C40F7">
      <w:pPr>
        <w:autoSpaceDE w:val="0"/>
        <w:autoSpaceDN w:val="0"/>
        <w:adjustRightInd w:val="0"/>
        <w:spacing w:after="0" w:line="240" w:lineRule="auto"/>
        <w:rPr>
          <w:rFonts w:cs="Times New Roman"/>
        </w:rPr>
      </w:pPr>
    </w:p>
    <w:p w14:paraId="602DC9D7" w14:textId="77777777" w:rsidR="001F390E" w:rsidRDefault="001F390E" w:rsidP="007C40F7">
      <w:pPr>
        <w:autoSpaceDE w:val="0"/>
        <w:autoSpaceDN w:val="0"/>
        <w:adjustRightInd w:val="0"/>
        <w:spacing w:after="0" w:line="240" w:lineRule="auto"/>
        <w:rPr>
          <w:rFonts w:cs="Times New Roman"/>
        </w:rPr>
      </w:pPr>
    </w:p>
    <w:p w14:paraId="57A539A3" w14:textId="77777777" w:rsidR="001F390E" w:rsidRDefault="001F390E" w:rsidP="007C40F7">
      <w:pPr>
        <w:autoSpaceDE w:val="0"/>
        <w:autoSpaceDN w:val="0"/>
        <w:adjustRightInd w:val="0"/>
        <w:spacing w:after="0" w:line="240" w:lineRule="auto"/>
        <w:rPr>
          <w:rFonts w:cs="Times New Roman"/>
        </w:rPr>
      </w:pPr>
    </w:p>
    <w:p w14:paraId="78A0F7B4" w14:textId="77777777" w:rsidR="001F390E" w:rsidRDefault="001F390E" w:rsidP="007C40F7">
      <w:pPr>
        <w:autoSpaceDE w:val="0"/>
        <w:autoSpaceDN w:val="0"/>
        <w:adjustRightInd w:val="0"/>
        <w:spacing w:after="0" w:line="240" w:lineRule="auto"/>
        <w:rPr>
          <w:rFonts w:cs="Times New Roman"/>
        </w:rPr>
      </w:pPr>
    </w:p>
    <w:p w14:paraId="524BBE42" w14:textId="77777777" w:rsidR="001F390E" w:rsidRDefault="001F390E" w:rsidP="007C40F7">
      <w:pPr>
        <w:autoSpaceDE w:val="0"/>
        <w:autoSpaceDN w:val="0"/>
        <w:adjustRightInd w:val="0"/>
        <w:spacing w:after="0" w:line="240" w:lineRule="auto"/>
        <w:rPr>
          <w:rFonts w:cs="Times New Roman"/>
        </w:rPr>
      </w:pPr>
    </w:p>
    <w:p w14:paraId="3ECECC35" w14:textId="77777777" w:rsidR="001F390E" w:rsidRDefault="001F390E" w:rsidP="007C40F7">
      <w:pPr>
        <w:autoSpaceDE w:val="0"/>
        <w:autoSpaceDN w:val="0"/>
        <w:adjustRightInd w:val="0"/>
        <w:spacing w:after="0" w:line="240" w:lineRule="auto"/>
        <w:rPr>
          <w:rFonts w:cs="Times New Roman"/>
        </w:rPr>
      </w:pPr>
    </w:p>
    <w:p w14:paraId="1E7CEC1E" w14:textId="77777777" w:rsidR="001F390E" w:rsidRDefault="001F390E" w:rsidP="007C40F7">
      <w:pPr>
        <w:autoSpaceDE w:val="0"/>
        <w:autoSpaceDN w:val="0"/>
        <w:adjustRightInd w:val="0"/>
        <w:spacing w:after="0" w:line="240" w:lineRule="auto"/>
        <w:rPr>
          <w:rFonts w:cs="Times New Roman"/>
        </w:rPr>
      </w:pPr>
    </w:p>
    <w:p w14:paraId="397AECBA" w14:textId="77777777" w:rsidR="001F390E" w:rsidRDefault="001F390E" w:rsidP="007C40F7">
      <w:pPr>
        <w:autoSpaceDE w:val="0"/>
        <w:autoSpaceDN w:val="0"/>
        <w:adjustRightInd w:val="0"/>
        <w:spacing w:after="0" w:line="240" w:lineRule="auto"/>
        <w:rPr>
          <w:rFonts w:cs="Times New Roman"/>
        </w:rPr>
      </w:pPr>
    </w:p>
    <w:p w14:paraId="3BD86D65" w14:textId="77777777" w:rsidR="001F390E" w:rsidRDefault="001F390E" w:rsidP="007C40F7">
      <w:pPr>
        <w:autoSpaceDE w:val="0"/>
        <w:autoSpaceDN w:val="0"/>
        <w:adjustRightInd w:val="0"/>
        <w:spacing w:after="0" w:line="240" w:lineRule="auto"/>
        <w:rPr>
          <w:rFonts w:cs="Times New Roman"/>
        </w:rPr>
      </w:pPr>
    </w:p>
    <w:p w14:paraId="78E97CA7" w14:textId="77777777" w:rsidR="001F390E" w:rsidRDefault="001F390E" w:rsidP="007C40F7">
      <w:pPr>
        <w:autoSpaceDE w:val="0"/>
        <w:autoSpaceDN w:val="0"/>
        <w:adjustRightInd w:val="0"/>
        <w:spacing w:after="0" w:line="240" w:lineRule="auto"/>
        <w:rPr>
          <w:rFonts w:cs="Times New Roman"/>
        </w:rPr>
      </w:pPr>
    </w:p>
    <w:p w14:paraId="02B8436E" w14:textId="496A51F3" w:rsidR="001F390E" w:rsidRPr="001F390E" w:rsidRDefault="001F390E" w:rsidP="001F390E">
      <w:pPr>
        <w:pStyle w:val="Heading1"/>
        <w:spacing w:before="0"/>
        <w:jc w:val="center"/>
        <w:rPr>
          <w:rFonts w:asciiTheme="minorHAnsi" w:hAnsiTheme="minorHAnsi"/>
          <w:color w:val="auto"/>
          <w:sz w:val="22"/>
          <w:szCs w:val="22"/>
        </w:rPr>
      </w:pPr>
      <w:bookmarkStart w:id="738" w:name="_Toc2071873"/>
      <w:r w:rsidRPr="001F390E">
        <w:rPr>
          <w:rFonts w:asciiTheme="minorHAnsi" w:hAnsiTheme="minorHAnsi"/>
          <w:color w:val="auto"/>
          <w:sz w:val="22"/>
          <w:szCs w:val="22"/>
        </w:rPr>
        <w:t>Number Span Test: Backward</w:t>
      </w:r>
      <w:bookmarkEnd w:id="738"/>
    </w:p>
    <w:p w14:paraId="71FF9186" w14:textId="47773319" w:rsidR="001F390E" w:rsidRPr="00E142A0" w:rsidRDefault="001F390E" w:rsidP="001F390E">
      <w:pPr>
        <w:pBdr>
          <w:bottom w:val="single" w:sz="6" w:space="1" w:color="auto"/>
        </w:pBdr>
        <w:spacing w:after="0" w:line="240" w:lineRule="auto"/>
        <w:contextualSpacing/>
        <w:jc w:val="center"/>
        <w:rPr>
          <w:b/>
        </w:rPr>
      </w:pPr>
      <w:r w:rsidRPr="00177183">
        <w:rPr>
          <w:b/>
        </w:rPr>
        <w:t>(</w:t>
      </w:r>
      <w:r w:rsidR="00177183" w:rsidRPr="00177183">
        <w:rPr>
          <w:b/>
        </w:rPr>
        <w:t>16</w:t>
      </w:r>
      <w:r w:rsidRPr="00177183">
        <w:rPr>
          <w:b/>
        </w:rPr>
        <w:t xml:space="preserve"> items)</w:t>
      </w:r>
    </w:p>
    <w:p w14:paraId="747EB538" w14:textId="77777777" w:rsidR="001F390E" w:rsidRDefault="001F390E" w:rsidP="001F390E">
      <w:pPr>
        <w:pBdr>
          <w:bottom w:val="single" w:sz="4" w:space="1" w:color="auto"/>
        </w:pBdr>
        <w:spacing w:after="0"/>
        <w:rPr>
          <w:rFonts w:cs="Times New Roman"/>
          <w:b/>
        </w:rPr>
      </w:pPr>
      <w:r w:rsidRPr="00020F9A">
        <w:rPr>
          <w:rFonts w:cs="Times New Roman"/>
          <w:b/>
        </w:rPr>
        <w:t>DESCRIPTION</w:t>
      </w:r>
    </w:p>
    <w:p w14:paraId="54CAA550" w14:textId="6B78AB03" w:rsidR="00020F9A" w:rsidRPr="00020F9A" w:rsidRDefault="00020F9A" w:rsidP="001F390E">
      <w:pPr>
        <w:pBdr>
          <w:bottom w:val="single" w:sz="4" w:space="1" w:color="auto"/>
        </w:pBdr>
        <w:spacing w:after="0"/>
        <w:rPr>
          <w:rFonts w:cs="Times New Roman"/>
        </w:rPr>
      </w:pPr>
      <w:r w:rsidRPr="002E5132">
        <w:rPr>
          <w:rFonts w:cs="Times New Roman"/>
        </w:rPr>
        <w:t>This measure was chosen to assess working memory.</w:t>
      </w:r>
    </w:p>
    <w:p w14:paraId="3BFB19B5" w14:textId="77777777" w:rsidR="001F390E" w:rsidRDefault="001F390E" w:rsidP="001F390E">
      <w:pPr>
        <w:pBdr>
          <w:bottom w:val="single" w:sz="6" w:space="1" w:color="auto"/>
        </w:pBdr>
        <w:spacing w:after="0"/>
        <w:rPr>
          <w:rFonts w:cs="Times New Roman"/>
          <w:b/>
        </w:rPr>
      </w:pPr>
      <w:r w:rsidRPr="00627959">
        <w:rPr>
          <w:rFonts w:cs="Times New Roman"/>
          <w:b/>
        </w:rPr>
        <w:t>ASSOCIATED PAPERS</w:t>
      </w:r>
    </w:p>
    <w:p w14:paraId="52B57BD6" w14:textId="583585B2" w:rsidR="00627959" w:rsidRPr="00627959" w:rsidRDefault="00627959" w:rsidP="001F390E">
      <w:pPr>
        <w:pBdr>
          <w:bottom w:val="single" w:sz="6" w:space="1" w:color="auto"/>
        </w:pBdr>
        <w:spacing w:after="0"/>
        <w:rPr>
          <w:rFonts w:cs="Times New Roman"/>
        </w:rPr>
      </w:pPr>
      <w:r w:rsidRPr="00AD160D">
        <w:rPr>
          <w:rFonts w:cs="Times New Roman"/>
        </w:rPr>
        <w:t>Weintraub, S., Besser, L., Dodge, H. H., Teylan, M., Ferris, S., Goldstein, F. C., …Morris, J. C. (2018). Version 3 of the alzheimer disease centers’ neuropsychological test battery in the uniform data set (uds). Alzheimer Disease and A</w:t>
      </w:r>
      <w:r>
        <w:rPr>
          <w:rFonts w:cs="Times New Roman"/>
        </w:rPr>
        <w:t>ssociated Disorders, 32, 10-17.</w:t>
      </w:r>
    </w:p>
    <w:p w14:paraId="2B16120B" w14:textId="77777777" w:rsidR="001F390E" w:rsidRPr="001F390E" w:rsidRDefault="001F390E" w:rsidP="001F390E">
      <w:pPr>
        <w:spacing w:after="0"/>
        <w:rPr>
          <w:rFonts w:cs="Times New Roman"/>
          <w:b/>
        </w:rPr>
      </w:pPr>
      <w:r w:rsidRPr="001F390E">
        <w:rPr>
          <w:rFonts w:cs="Times New Roman"/>
          <w:b/>
        </w:rPr>
        <w:t>SUBJECT INSTRUCTIONS:</w:t>
      </w:r>
    </w:p>
    <w:p w14:paraId="08BEE8F2" w14:textId="500BA59E" w:rsidR="001F390E" w:rsidRDefault="001F390E" w:rsidP="001F390E">
      <w:pPr>
        <w:spacing w:after="0"/>
        <w:rPr>
          <w:rFonts w:cs="Times New Roman"/>
        </w:rPr>
      </w:pPr>
      <w:r>
        <w:rPr>
          <w:rFonts w:cs="Times New Roman"/>
        </w:rPr>
        <w:t>Say, “</w:t>
      </w:r>
      <w:r w:rsidRPr="00830481">
        <w:rPr>
          <w:rFonts w:cs="Times New Roman"/>
          <w:i/>
        </w:rPr>
        <w:t>I am now going to ask you to repeat some numbers for me but to reverse them from the way I say them.  Wait until I finish saying the numbers and then repeat them in reverse order, or backward.  For example, if I say 3-7-4, you would say 4-7-3.  If I say 7-3-6, what would you say?</w:t>
      </w:r>
      <w:r>
        <w:rPr>
          <w:rFonts w:cs="Times New Roman"/>
        </w:rPr>
        <w:t>”  If the subject gives the wrong answer, say, “</w:t>
      </w:r>
      <w:r w:rsidRPr="00830481">
        <w:rPr>
          <w:rFonts w:cs="Times New Roman"/>
          <w:i/>
        </w:rPr>
        <w:t>Actually, you would say 6-3-7</w:t>
      </w:r>
      <w:r>
        <w:rPr>
          <w:rFonts w:cs="Times New Roman"/>
        </w:rPr>
        <w:t>.”</w:t>
      </w:r>
    </w:p>
    <w:p w14:paraId="69DD844C" w14:textId="091DB32E" w:rsidR="001F390E" w:rsidRDefault="001F390E" w:rsidP="001F390E">
      <w:pPr>
        <w:spacing w:after="0"/>
        <w:rPr>
          <w:rFonts w:cs="Times New Roman"/>
        </w:rPr>
      </w:pPr>
      <w:r>
        <w:rPr>
          <w:rFonts w:cs="Times New Roman"/>
        </w:rPr>
        <w:t>Say, “</w:t>
      </w:r>
      <w:r w:rsidR="00830481" w:rsidRPr="00830481">
        <w:rPr>
          <w:rFonts w:cs="Times New Roman"/>
          <w:i/>
        </w:rPr>
        <w:t>R</w:t>
      </w:r>
      <w:r w:rsidRPr="00830481">
        <w:rPr>
          <w:rFonts w:cs="Times New Roman"/>
          <w:i/>
        </w:rPr>
        <w:t>epeat only the numbers I say each time, backward, in reverse order</w:t>
      </w:r>
      <w:r>
        <w:rPr>
          <w:rFonts w:cs="Times New Roman"/>
        </w:rPr>
        <w:t>.”  Then start with the test items.  Before each item</w:t>
      </w:r>
      <w:r w:rsidR="00830481">
        <w:rPr>
          <w:rFonts w:cs="Times New Roman"/>
        </w:rPr>
        <w:t>,</w:t>
      </w:r>
      <w:r>
        <w:rPr>
          <w:rFonts w:cs="Times New Roman"/>
        </w:rPr>
        <w:t xml:space="preserve"> say, </w:t>
      </w:r>
      <w:r w:rsidR="00830481">
        <w:rPr>
          <w:rFonts w:cs="Times New Roman"/>
        </w:rPr>
        <w:t>“</w:t>
      </w:r>
      <w:r w:rsidR="00830481" w:rsidRPr="00830481">
        <w:rPr>
          <w:rFonts w:cs="Times New Roman"/>
          <w:i/>
        </w:rPr>
        <w:t>Ready?</w:t>
      </w:r>
      <w:r w:rsidR="00830481">
        <w:rPr>
          <w:rFonts w:cs="Times New Roman"/>
        </w:rPr>
        <w:t>”</w:t>
      </w:r>
    </w:p>
    <w:p w14:paraId="03CE74AD" w14:textId="225ED350" w:rsidR="00830481" w:rsidRPr="001F390E" w:rsidRDefault="00830481" w:rsidP="001F390E">
      <w:pPr>
        <w:spacing w:after="0"/>
        <w:rPr>
          <w:rFonts w:cs="Times New Roman"/>
        </w:rPr>
      </w:pPr>
      <w:r>
        <w:rPr>
          <w:rFonts w:cs="Times New Roman"/>
        </w:rPr>
        <w:t>Stop testing after two consecutive failures of the same span length.</w:t>
      </w:r>
    </w:p>
    <w:tbl>
      <w:tblPr>
        <w:tblStyle w:val="TableGrid"/>
        <w:tblW w:w="5000" w:type="pct"/>
        <w:tblLook w:val="04A0" w:firstRow="1" w:lastRow="0" w:firstColumn="1" w:lastColumn="0" w:noHBand="0" w:noVBand="1"/>
      </w:tblPr>
      <w:tblGrid>
        <w:gridCol w:w="3116"/>
        <w:gridCol w:w="3116"/>
        <w:gridCol w:w="3118"/>
      </w:tblGrid>
      <w:tr w:rsidR="00E23B57" w:rsidRPr="000431A1" w14:paraId="52115A69"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hideMark/>
          </w:tcPr>
          <w:p w14:paraId="1EFB4131" w14:textId="77777777" w:rsidR="00E23B57" w:rsidRPr="00326291" w:rsidRDefault="00E23B57" w:rsidP="0039140B">
            <w:pPr>
              <w:jc w:val="center"/>
              <w:rPr>
                <w:rFonts w:cs="Times New Roman"/>
                <w:b/>
              </w:rPr>
            </w:pPr>
            <w:r w:rsidRPr="00326291">
              <w:rPr>
                <w:rFonts w:cs="Times New Roman"/>
                <w:b/>
              </w:rPr>
              <w:t>Variable Name</w:t>
            </w:r>
          </w:p>
        </w:tc>
        <w:tc>
          <w:tcPr>
            <w:tcW w:w="1666" w:type="pct"/>
            <w:tcBorders>
              <w:top w:val="single" w:sz="4" w:space="0" w:color="auto"/>
              <w:left w:val="single" w:sz="4" w:space="0" w:color="auto"/>
              <w:bottom w:val="single" w:sz="4" w:space="0" w:color="auto"/>
              <w:right w:val="single" w:sz="4" w:space="0" w:color="auto"/>
            </w:tcBorders>
            <w:hideMark/>
          </w:tcPr>
          <w:p w14:paraId="2800ADE6" w14:textId="77777777" w:rsidR="00E23B57" w:rsidRPr="00326291" w:rsidRDefault="00E23B57" w:rsidP="0039140B">
            <w:pPr>
              <w:jc w:val="center"/>
              <w:rPr>
                <w:rFonts w:cs="Times New Roman"/>
                <w:b/>
              </w:rPr>
            </w:pPr>
            <w:r w:rsidRPr="00326291">
              <w:rPr>
                <w:rFonts w:cs="Times New Roman"/>
                <w:b/>
              </w:rPr>
              <w:t>Item Text</w:t>
            </w:r>
          </w:p>
        </w:tc>
        <w:tc>
          <w:tcPr>
            <w:tcW w:w="1667" w:type="pct"/>
            <w:tcBorders>
              <w:top w:val="single" w:sz="4" w:space="0" w:color="auto"/>
              <w:left w:val="single" w:sz="4" w:space="0" w:color="auto"/>
              <w:bottom w:val="single" w:sz="4" w:space="0" w:color="auto"/>
              <w:right w:val="single" w:sz="4" w:space="0" w:color="auto"/>
            </w:tcBorders>
          </w:tcPr>
          <w:p w14:paraId="3D1C13C4" w14:textId="77777777" w:rsidR="00E23B57" w:rsidRPr="00326291" w:rsidRDefault="00E23B57" w:rsidP="0039140B">
            <w:pPr>
              <w:jc w:val="center"/>
              <w:rPr>
                <w:rFonts w:cs="Times New Roman"/>
                <w:b/>
              </w:rPr>
            </w:pPr>
            <w:r w:rsidRPr="00326291">
              <w:rPr>
                <w:rFonts w:cs="Times New Roman"/>
                <w:b/>
              </w:rPr>
              <w:t>Item Values</w:t>
            </w:r>
          </w:p>
        </w:tc>
      </w:tr>
      <w:tr w:rsidR="00E23B57" w:rsidRPr="000431A1" w14:paraId="0A37D8C7"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7EC65C96" w14:textId="25165DFE" w:rsidR="00E23B57" w:rsidRPr="00830481" w:rsidRDefault="00E23B57" w:rsidP="0039140B">
            <w:pPr>
              <w:jc w:val="center"/>
              <w:rPr>
                <w:rFonts w:cs="Times New Roman"/>
                <w:highlight w:val="yellow"/>
              </w:rPr>
            </w:pPr>
            <w:r w:rsidRPr="00F57D0C">
              <w:rPr>
                <w:rFonts w:cs="Times New Roman"/>
              </w:rPr>
              <w:t>NumSpanB2a</w:t>
            </w:r>
          </w:p>
        </w:tc>
        <w:tc>
          <w:tcPr>
            <w:tcW w:w="1666" w:type="pct"/>
            <w:tcBorders>
              <w:top w:val="single" w:sz="4" w:space="0" w:color="auto"/>
              <w:left w:val="single" w:sz="4" w:space="0" w:color="auto"/>
              <w:bottom w:val="single" w:sz="4" w:space="0" w:color="auto"/>
              <w:right w:val="single" w:sz="4" w:space="0" w:color="auto"/>
            </w:tcBorders>
          </w:tcPr>
          <w:p w14:paraId="1ADADCA8" w14:textId="7A383D41" w:rsidR="00E23B57" w:rsidRPr="000C56C9" w:rsidRDefault="00E23B57" w:rsidP="0039140B">
            <w:pPr>
              <w:rPr>
                <w:rFonts w:cs="Times New Roman"/>
              </w:rPr>
            </w:pPr>
            <w:r>
              <w:rPr>
                <w:rFonts w:cs="Times New Roman"/>
              </w:rPr>
              <w:t>2-5</w:t>
            </w:r>
          </w:p>
        </w:tc>
        <w:tc>
          <w:tcPr>
            <w:tcW w:w="1667" w:type="pct"/>
            <w:tcBorders>
              <w:top w:val="single" w:sz="4" w:space="0" w:color="auto"/>
              <w:left w:val="single" w:sz="4" w:space="0" w:color="auto"/>
              <w:bottom w:val="single" w:sz="4" w:space="0" w:color="auto"/>
              <w:right w:val="single" w:sz="4" w:space="0" w:color="auto"/>
            </w:tcBorders>
          </w:tcPr>
          <w:p w14:paraId="0310BD95" w14:textId="77777777" w:rsidR="00E23B57" w:rsidRDefault="00E23B57" w:rsidP="00830481">
            <w:pPr>
              <w:rPr>
                <w:rFonts w:cs="Times New Roman"/>
              </w:rPr>
            </w:pPr>
            <w:r>
              <w:rPr>
                <w:rFonts w:cs="Times New Roman"/>
              </w:rPr>
              <w:t>0=incorrect</w:t>
            </w:r>
          </w:p>
          <w:p w14:paraId="594FDDBD" w14:textId="34459FF9" w:rsidR="00E23B57" w:rsidRPr="000C56C9" w:rsidRDefault="00E23B57" w:rsidP="00830481">
            <w:pPr>
              <w:rPr>
                <w:rFonts w:cs="Times New Roman"/>
              </w:rPr>
            </w:pPr>
            <w:r>
              <w:rPr>
                <w:rFonts w:cs="Times New Roman"/>
              </w:rPr>
              <w:t>1=correct</w:t>
            </w:r>
          </w:p>
        </w:tc>
      </w:tr>
      <w:tr w:rsidR="00E23B57" w:rsidRPr="000431A1" w14:paraId="00121580"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1B8411B4" w14:textId="4CEB22DD" w:rsidR="00E23B57" w:rsidRPr="00830481" w:rsidRDefault="00E23B57" w:rsidP="0039140B">
            <w:pPr>
              <w:jc w:val="center"/>
              <w:rPr>
                <w:rFonts w:cs="Times New Roman"/>
                <w:highlight w:val="yellow"/>
              </w:rPr>
            </w:pPr>
            <w:r w:rsidRPr="00F57D0C">
              <w:rPr>
                <w:rFonts w:cs="Times New Roman"/>
              </w:rPr>
              <w:t>NumSpanB2b</w:t>
            </w:r>
          </w:p>
        </w:tc>
        <w:tc>
          <w:tcPr>
            <w:tcW w:w="1666" w:type="pct"/>
            <w:tcBorders>
              <w:top w:val="single" w:sz="4" w:space="0" w:color="auto"/>
              <w:left w:val="single" w:sz="4" w:space="0" w:color="auto"/>
              <w:bottom w:val="single" w:sz="4" w:space="0" w:color="auto"/>
              <w:right w:val="single" w:sz="4" w:space="0" w:color="auto"/>
            </w:tcBorders>
          </w:tcPr>
          <w:p w14:paraId="34A7DDD7" w14:textId="57FBF73A" w:rsidR="00E23B57" w:rsidRPr="000C56C9" w:rsidRDefault="00E23B57" w:rsidP="0039140B">
            <w:pPr>
              <w:rPr>
                <w:rFonts w:cs="Times New Roman"/>
              </w:rPr>
            </w:pPr>
            <w:r>
              <w:rPr>
                <w:rFonts w:cs="Times New Roman"/>
              </w:rPr>
              <w:t>4-7</w:t>
            </w:r>
          </w:p>
        </w:tc>
        <w:tc>
          <w:tcPr>
            <w:tcW w:w="1667" w:type="pct"/>
            <w:tcBorders>
              <w:top w:val="single" w:sz="4" w:space="0" w:color="auto"/>
              <w:left w:val="single" w:sz="4" w:space="0" w:color="auto"/>
              <w:bottom w:val="single" w:sz="4" w:space="0" w:color="auto"/>
              <w:right w:val="single" w:sz="4" w:space="0" w:color="auto"/>
            </w:tcBorders>
          </w:tcPr>
          <w:p w14:paraId="78485903" w14:textId="77777777" w:rsidR="00E23B57" w:rsidRDefault="00E23B57" w:rsidP="004029DA">
            <w:pPr>
              <w:rPr>
                <w:rFonts w:cs="Times New Roman"/>
              </w:rPr>
            </w:pPr>
            <w:r>
              <w:rPr>
                <w:rFonts w:cs="Times New Roman"/>
              </w:rPr>
              <w:t>0=incorrect</w:t>
            </w:r>
          </w:p>
          <w:p w14:paraId="26F64478" w14:textId="0A8BCC58" w:rsidR="00E23B57" w:rsidRPr="000C56C9" w:rsidRDefault="00E23B57" w:rsidP="004029DA">
            <w:pPr>
              <w:rPr>
                <w:rFonts w:cs="Times New Roman"/>
              </w:rPr>
            </w:pPr>
            <w:r>
              <w:rPr>
                <w:rFonts w:cs="Times New Roman"/>
              </w:rPr>
              <w:t>1=correct</w:t>
            </w:r>
          </w:p>
        </w:tc>
      </w:tr>
      <w:tr w:rsidR="00E23B57" w:rsidRPr="000431A1" w14:paraId="4D0192DC"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50CF8992" w14:textId="75648F4C" w:rsidR="00E23B57" w:rsidRPr="00830481" w:rsidRDefault="00E23B57" w:rsidP="0039140B">
            <w:pPr>
              <w:jc w:val="center"/>
              <w:rPr>
                <w:rFonts w:cs="Times New Roman"/>
                <w:highlight w:val="yellow"/>
              </w:rPr>
            </w:pPr>
            <w:r w:rsidRPr="00287819">
              <w:rPr>
                <w:rFonts w:cs="Times New Roman"/>
              </w:rPr>
              <w:t>NumSpanB3a</w:t>
            </w:r>
          </w:p>
        </w:tc>
        <w:tc>
          <w:tcPr>
            <w:tcW w:w="1666" w:type="pct"/>
            <w:tcBorders>
              <w:top w:val="single" w:sz="4" w:space="0" w:color="auto"/>
              <w:left w:val="single" w:sz="4" w:space="0" w:color="auto"/>
              <w:bottom w:val="single" w:sz="4" w:space="0" w:color="auto"/>
              <w:right w:val="single" w:sz="4" w:space="0" w:color="auto"/>
            </w:tcBorders>
          </w:tcPr>
          <w:p w14:paraId="44DD771D" w14:textId="7A4664B9" w:rsidR="00E23B57" w:rsidRPr="000C56C9" w:rsidRDefault="00E23B57" w:rsidP="0039140B">
            <w:pPr>
              <w:rPr>
                <w:rFonts w:cs="Times New Roman"/>
              </w:rPr>
            </w:pPr>
            <w:r>
              <w:rPr>
                <w:rFonts w:cs="Times New Roman"/>
              </w:rPr>
              <w:t>2-9-6</w:t>
            </w:r>
          </w:p>
        </w:tc>
        <w:tc>
          <w:tcPr>
            <w:tcW w:w="1667" w:type="pct"/>
            <w:tcBorders>
              <w:top w:val="single" w:sz="4" w:space="0" w:color="auto"/>
              <w:left w:val="single" w:sz="4" w:space="0" w:color="auto"/>
              <w:bottom w:val="single" w:sz="4" w:space="0" w:color="auto"/>
              <w:right w:val="single" w:sz="4" w:space="0" w:color="auto"/>
            </w:tcBorders>
          </w:tcPr>
          <w:p w14:paraId="799311E7" w14:textId="77777777" w:rsidR="00E23B57" w:rsidRDefault="00E23B57" w:rsidP="004029DA">
            <w:pPr>
              <w:rPr>
                <w:rFonts w:cs="Times New Roman"/>
              </w:rPr>
            </w:pPr>
            <w:r>
              <w:rPr>
                <w:rFonts w:cs="Times New Roman"/>
              </w:rPr>
              <w:t>0=incorrect</w:t>
            </w:r>
          </w:p>
          <w:p w14:paraId="7F2F692D" w14:textId="1A22BF22" w:rsidR="00E23B57" w:rsidRPr="000C56C9" w:rsidRDefault="00E23B57" w:rsidP="004029DA">
            <w:pPr>
              <w:rPr>
                <w:rFonts w:cs="Times New Roman"/>
              </w:rPr>
            </w:pPr>
            <w:r>
              <w:rPr>
                <w:rFonts w:cs="Times New Roman"/>
              </w:rPr>
              <w:t>1=correct</w:t>
            </w:r>
          </w:p>
        </w:tc>
      </w:tr>
      <w:tr w:rsidR="00E23B57" w:rsidRPr="000431A1" w14:paraId="4A625BC6"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506BF131" w14:textId="4BA4B9A7" w:rsidR="00E23B57" w:rsidRPr="00830481" w:rsidRDefault="00E23B57" w:rsidP="0039140B">
            <w:pPr>
              <w:jc w:val="center"/>
              <w:rPr>
                <w:rFonts w:cs="Times New Roman"/>
                <w:highlight w:val="yellow"/>
              </w:rPr>
            </w:pPr>
            <w:r w:rsidRPr="00287819">
              <w:rPr>
                <w:rFonts w:cs="Times New Roman"/>
              </w:rPr>
              <w:t>NumSpanB3b</w:t>
            </w:r>
          </w:p>
        </w:tc>
        <w:tc>
          <w:tcPr>
            <w:tcW w:w="1666" w:type="pct"/>
            <w:tcBorders>
              <w:top w:val="single" w:sz="4" w:space="0" w:color="auto"/>
              <w:left w:val="single" w:sz="4" w:space="0" w:color="auto"/>
              <w:bottom w:val="single" w:sz="4" w:space="0" w:color="auto"/>
              <w:right w:val="single" w:sz="4" w:space="0" w:color="auto"/>
            </w:tcBorders>
          </w:tcPr>
          <w:p w14:paraId="5810B486" w14:textId="463D9C94" w:rsidR="00E23B57" w:rsidRPr="000C56C9" w:rsidRDefault="00E23B57" w:rsidP="0039140B">
            <w:pPr>
              <w:rPr>
                <w:rFonts w:cs="Times New Roman"/>
              </w:rPr>
            </w:pPr>
            <w:r>
              <w:rPr>
                <w:rFonts w:cs="Times New Roman"/>
              </w:rPr>
              <w:t>3-7-4</w:t>
            </w:r>
          </w:p>
        </w:tc>
        <w:tc>
          <w:tcPr>
            <w:tcW w:w="1667" w:type="pct"/>
            <w:tcBorders>
              <w:top w:val="single" w:sz="4" w:space="0" w:color="auto"/>
              <w:left w:val="single" w:sz="4" w:space="0" w:color="auto"/>
              <w:bottom w:val="single" w:sz="4" w:space="0" w:color="auto"/>
              <w:right w:val="single" w:sz="4" w:space="0" w:color="auto"/>
            </w:tcBorders>
          </w:tcPr>
          <w:p w14:paraId="44ACB4A7" w14:textId="77777777" w:rsidR="00E23B57" w:rsidRDefault="00E23B57" w:rsidP="004029DA">
            <w:pPr>
              <w:rPr>
                <w:rFonts w:cs="Times New Roman"/>
              </w:rPr>
            </w:pPr>
            <w:r>
              <w:rPr>
                <w:rFonts w:cs="Times New Roman"/>
              </w:rPr>
              <w:t>0=incorrect</w:t>
            </w:r>
          </w:p>
          <w:p w14:paraId="13EA5CB6" w14:textId="309B512C" w:rsidR="00E23B57" w:rsidRPr="000C56C9" w:rsidRDefault="00E23B57" w:rsidP="004029DA">
            <w:pPr>
              <w:rPr>
                <w:rFonts w:cs="Times New Roman"/>
              </w:rPr>
            </w:pPr>
            <w:r>
              <w:rPr>
                <w:rFonts w:cs="Times New Roman"/>
              </w:rPr>
              <w:t>1=correct</w:t>
            </w:r>
          </w:p>
        </w:tc>
      </w:tr>
      <w:tr w:rsidR="00E23B57" w:rsidRPr="00E142A0" w14:paraId="21C33846"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3A679A77" w14:textId="3D2F7B72" w:rsidR="00E23B57" w:rsidRPr="00830481" w:rsidRDefault="00E23B57" w:rsidP="0039140B">
            <w:pPr>
              <w:jc w:val="center"/>
              <w:rPr>
                <w:rFonts w:cs="Times New Roman"/>
                <w:highlight w:val="yellow"/>
              </w:rPr>
            </w:pPr>
            <w:r w:rsidRPr="00287819">
              <w:rPr>
                <w:rFonts w:cs="Times New Roman"/>
              </w:rPr>
              <w:t>NumSpanB4a</w:t>
            </w:r>
          </w:p>
        </w:tc>
        <w:tc>
          <w:tcPr>
            <w:tcW w:w="1666" w:type="pct"/>
            <w:tcBorders>
              <w:top w:val="single" w:sz="4" w:space="0" w:color="auto"/>
              <w:left w:val="single" w:sz="4" w:space="0" w:color="auto"/>
              <w:bottom w:val="single" w:sz="4" w:space="0" w:color="auto"/>
              <w:right w:val="single" w:sz="4" w:space="0" w:color="auto"/>
            </w:tcBorders>
          </w:tcPr>
          <w:p w14:paraId="339D9169" w14:textId="14CB3878" w:rsidR="00E23B57" w:rsidRPr="000C56C9" w:rsidRDefault="00E23B57" w:rsidP="0039140B">
            <w:pPr>
              <w:rPr>
                <w:rFonts w:cs="Times New Roman"/>
              </w:rPr>
            </w:pPr>
            <w:r>
              <w:rPr>
                <w:rFonts w:cs="Times New Roman"/>
              </w:rPr>
              <w:t>7-1-8-6</w:t>
            </w:r>
          </w:p>
        </w:tc>
        <w:tc>
          <w:tcPr>
            <w:tcW w:w="1667" w:type="pct"/>
            <w:tcBorders>
              <w:top w:val="single" w:sz="4" w:space="0" w:color="auto"/>
              <w:left w:val="single" w:sz="4" w:space="0" w:color="auto"/>
              <w:bottom w:val="single" w:sz="4" w:space="0" w:color="auto"/>
              <w:right w:val="single" w:sz="4" w:space="0" w:color="auto"/>
            </w:tcBorders>
          </w:tcPr>
          <w:p w14:paraId="53421468" w14:textId="77777777" w:rsidR="00E23B57" w:rsidRDefault="00E23B57" w:rsidP="004029DA">
            <w:pPr>
              <w:rPr>
                <w:rFonts w:cs="Times New Roman"/>
              </w:rPr>
            </w:pPr>
            <w:r>
              <w:rPr>
                <w:rFonts w:cs="Times New Roman"/>
              </w:rPr>
              <w:t>0=incorrect</w:t>
            </w:r>
          </w:p>
          <w:p w14:paraId="3EE03C3E" w14:textId="2915B831" w:rsidR="00E23B57" w:rsidRPr="000C56C9" w:rsidRDefault="00E23B57" w:rsidP="004029DA">
            <w:pPr>
              <w:rPr>
                <w:rFonts w:cs="Times New Roman"/>
              </w:rPr>
            </w:pPr>
            <w:r>
              <w:rPr>
                <w:rFonts w:cs="Times New Roman"/>
              </w:rPr>
              <w:t>1=correct</w:t>
            </w:r>
          </w:p>
        </w:tc>
      </w:tr>
      <w:tr w:rsidR="00E23B57" w:rsidRPr="00E142A0" w14:paraId="29F4B62E"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2DE2047E" w14:textId="4B7D3856" w:rsidR="00E23B57" w:rsidRDefault="00E23B57" w:rsidP="0039140B">
            <w:pPr>
              <w:jc w:val="center"/>
              <w:rPr>
                <w:rFonts w:cs="Times New Roman"/>
                <w:highlight w:val="yellow"/>
              </w:rPr>
            </w:pPr>
            <w:r w:rsidRPr="00287819">
              <w:rPr>
                <w:rFonts w:cs="Times New Roman"/>
              </w:rPr>
              <w:t>NumSpanB4b</w:t>
            </w:r>
          </w:p>
        </w:tc>
        <w:tc>
          <w:tcPr>
            <w:tcW w:w="1666" w:type="pct"/>
            <w:tcBorders>
              <w:top w:val="single" w:sz="4" w:space="0" w:color="auto"/>
              <w:left w:val="single" w:sz="4" w:space="0" w:color="auto"/>
              <w:bottom w:val="single" w:sz="4" w:space="0" w:color="auto"/>
              <w:right w:val="single" w:sz="4" w:space="0" w:color="auto"/>
            </w:tcBorders>
          </w:tcPr>
          <w:p w14:paraId="52D32B31" w14:textId="5666E836" w:rsidR="00E23B57" w:rsidRDefault="00E23B57" w:rsidP="0039140B">
            <w:pPr>
              <w:rPr>
                <w:rFonts w:cs="Times New Roman"/>
              </w:rPr>
            </w:pPr>
            <w:r>
              <w:rPr>
                <w:rFonts w:cs="Times New Roman"/>
              </w:rPr>
              <w:t>5-1-6-3</w:t>
            </w:r>
          </w:p>
        </w:tc>
        <w:tc>
          <w:tcPr>
            <w:tcW w:w="1667" w:type="pct"/>
            <w:tcBorders>
              <w:top w:val="single" w:sz="4" w:space="0" w:color="auto"/>
              <w:left w:val="single" w:sz="4" w:space="0" w:color="auto"/>
              <w:bottom w:val="single" w:sz="4" w:space="0" w:color="auto"/>
              <w:right w:val="single" w:sz="4" w:space="0" w:color="auto"/>
            </w:tcBorders>
          </w:tcPr>
          <w:p w14:paraId="44E7382F" w14:textId="77777777" w:rsidR="00E23B57" w:rsidRDefault="00E23B57" w:rsidP="004029DA">
            <w:pPr>
              <w:rPr>
                <w:rFonts w:cs="Times New Roman"/>
              </w:rPr>
            </w:pPr>
            <w:r>
              <w:rPr>
                <w:rFonts w:cs="Times New Roman"/>
              </w:rPr>
              <w:t>0=incorrect</w:t>
            </w:r>
          </w:p>
          <w:p w14:paraId="0A2CD357" w14:textId="7563315F" w:rsidR="00E23B57" w:rsidRDefault="00E23B57" w:rsidP="004029DA">
            <w:pPr>
              <w:rPr>
                <w:rFonts w:cs="Times New Roman"/>
              </w:rPr>
            </w:pPr>
            <w:r>
              <w:rPr>
                <w:rFonts w:cs="Times New Roman"/>
              </w:rPr>
              <w:t>1=correct</w:t>
            </w:r>
          </w:p>
        </w:tc>
      </w:tr>
      <w:tr w:rsidR="00E23B57" w:rsidRPr="00E142A0" w14:paraId="3DEDF5E5"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2BFDC9BF" w14:textId="58FFDA9B" w:rsidR="00E23B57" w:rsidRDefault="00E23B57" w:rsidP="0039140B">
            <w:pPr>
              <w:jc w:val="center"/>
              <w:rPr>
                <w:rFonts w:cs="Times New Roman"/>
                <w:highlight w:val="yellow"/>
              </w:rPr>
            </w:pPr>
            <w:r w:rsidRPr="00287819">
              <w:rPr>
                <w:rFonts w:cs="Times New Roman"/>
              </w:rPr>
              <w:t>NumSpanB5a</w:t>
            </w:r>
          </w:p>
        </w:tc>
        <w:tc>
          <w:tcPr>
            <w:tcW w:w="1666" w:type="pct"/>
            <w:tcBorders>
              <w:top w:val="single" w:sz="4" w:space="0" w:color="auto"/>
              <w:left w:val="single" w:sz="4" w:space="0" w:color="auto"/>
              <w:bottom w:val="single" w:sz="4" w:space="0" w:color="auto"/>
              <w:right w:val="single" w:sz="4" w:space="0" w:color="auto"/>
            </w:tcBorders>
          </w:tcPr>
          <w:p w14:paraId="42315F5B" w14:textId="72F26F6F" w:rsidR="00E23B57" w:rsidRDefault="00E23B57" w:rsidP="0039140B">
            <w:pPr>
              <w:rPr>
                <w:rFonts w:cs="Times New Roman"/>
              </w:rPr>
            </w:pPr>
            <w:r>
              <w:rPr>
                <w:rFonts w:cs="Times New Roman"/>
              </w:rPr>
              <w:t>5-2-4-9-1</w:t>
            </w:r>
          </w:p>
        </w:tc>
        <w:tc>
          <w:tcPr>
            <w:tcW w:w="1667" w:type="pct"/>
            <w:tcBorders>
              <w:top w:val="single" w:sz="4" w:space="0" w:color="auto"/>
              <w:left w:val="single" w:sz="4" w:space="0" w:color="auto"/>
              <w:bottom w:val="single" w:sz="4" w:space="0" w:color="auto"/>
              <w:right w:val="single" w:sz="4" w:space="0" w:color="auto"/>
            </w:tcBorders>
          </w:tcPr>
          <w:p w14:paraId="59A9FD05" w14:textId="77777777" w:rsidR="00E23B57" w:rsidRDefault="00E23B57" w:rsidP="004029DA">
            <w:pPr>
              <w:rPr>
                <w:rFonts w:cs="Times New Roman"/>
              </w:rPr>
            </w:pPr>
            <w:r>
              <w:rPr>
                <w:rFonts w:cs="Times New Roman"/>
              </w:rPr>
              <w:t>0=incorrect</w:t>
            </w:r>
          </w:p>
          <w:p w14:paraId="7B23FE05" w14:textId="695C80DB" w:rsidR="00E23B57" w:rsidRDefault="00E23B57" w:rsidP="004029DA">
            <w:pPr>
              <w:rPr>
                <w:rFonts w:cs="Times New Roman"/>
              </w:rPr>
            </w:pPr>
            <w:r>
              <w:rPr>
                <w:rFonts w:cs="Times New Roman"/>
              </w:rPr>
              <w:t>1=correct</w:t>
            </w:r>
          </w:p>
        </w:tc>
      </w:tr>
      <w:tr w:rsidR="00E23B57" w:rsidRPr="00E142A0" w14:paraId="21362D6D"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6CFF2522" w14:textId="7E3B58E7" w:rsidR="00E23B57" w:rsidRDefault="00E23B57" w:rsidP="0039140B">
            <w:pPr>
              <w:jc w:val="center"/>
              <w:rPr>
                <w:rFonts w:cs="Times New Roman"/>
                <w:highlight w:val="yellow"/>
              </w:rPr>
            </w:pPr>
            <w:r w:rsidRPr="00287819">
              <w:rPr>
                <w:rFonts w:cs="Times New Roman"/>
              </w:rPr>
              <w:t>NumSpanB5b</w:t>
            </w:r>
          </w:p>
        </w:tc>
        <w:tc>
          <w:tcPr>
            <w:tcW w:w="1666" w:type="pct"/>
            <w:tcBorders>
              <w:top w:val="single" w:sz="4" w:space="0" w:color="auto"/>
              <w:left w:val="single" w:sz="4" w:space="0" w:color="auto"/>
              <w:bottom w:val="single" w:sz="4" w:space="0" w:color="auto"/>
              <w:right w:val="single" w:sz="4" w:space="0" w:color="auto"/>
            </w:tcBorders>
          </w:tcPr>
          <w:p w14:paraId="13408C7B" w14:textId="48AB3D67" w:rsidR="00E23B57" w:rsidRDefault="00E23B57" w:rsidP="0039140B">
            <w:pPr>
              <w:rPr>
                <w:rFonts w:cs="Times New Roman"/>
              </w:rPr>
            </w:pPr>
            <w:r>
              <w:rPr>
                <w:rFonts w:cs="Times New Roman"/>
              </w:rPr>
              <w:t>9-1-7-3-6</w:t>
            </w:r>
          </w:p>
        </w:tc>
        <w:tc>
          <w:tcPr>
            <w:tcW w:w="1667" w:type="pct"/>
            <w:tcBorders>
              <w:top w:val="single" w:sz="4" w:space="0" w:color="auto"/>
              <w:left w:val="single" w:sz="4" w:space="0" w:color="auto"/>
              <w:bottom w:val="single" w:sz="4" w:space="0" w:color="auto"/>
              <w:right w:val="single" w:sz="4" w:space="0" w:color="auto"/>
            </w:tcBorders>
          </w:tcPr>
          <w:p w14:paraId="6C5F8403" w14:textId="77777777" w:rsidR="00E23B57" w:rsidRDefault="00E23B57" w:rsidP="004029DA">
            <w:pPr>
              <w:rPr>
                <w:rFonts w:cs="Times New Roman"/>
              </w:rPr>
            </w:pPr>
            <w:r>
              <w:rPr>
                <w:rFonts w:cs="Times New Roman"/>
              </w:rPr>
              <w:t>0=incorrect</w:t>
            </w:r>
          </w:p>
          <w:p w14:paraId="2E59F95E" w14:textId="27586100" w:rsidR="00E23B57" w:rsidRDefault="00E23B57" w:rsidP="004029DA">
            <w:pPr>
              <w:rPr>
                <w:rFonts w:cs="Times New Roman"/>
              </w:rPr>
            </w:pPr>
            <w:r>
              <w:rPr>
                <w:rFonts w:cs="Times New Roman"/>
              </w:rPr>
              <w:t>1=correct</w:t>
            </w:r>
          </w:p>
        </w:tc>
      </w:tr>
      <w:tr w:rsidR="00E23B57" w:rsidRPr="00E142A0" w14:paraId="61CE1228"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3679758E" w14:textId="79E0A0CE" w:rsidR="00E23B57" w:rsidRDefault="00E23B57" w:rsidP="0039140B">
            <w:pPr>
              <w:jc w:val="center"/>
              <w:rPr>
                <w:rFonts w:cs="Times New Roman"/>
                <w:highlight w:val="yellow"/>
              </w:rPr>
            </w:pPr>
            <w:r w:rsidRPr="00287819">
              <w:rPr>
                <w:rFonts w:cs="Times New Roman"/>
              </w:rPr>
              <w:lastRenderedPageBreak/>
              <w:t>NumSpanB6a</w:t>
            </w:r>
          </w:p>
        </w:tc>
        <w:tc>
          <w:tcPr>
            <w:tcW w:w="1666" w:type="pct"/>
            <w:tcBorders>
              <w:top w:val="single" w:sz="4" w:space="0" w:color="auto"/>
              <w:left w:val="single" w:sz="4" w:space="0" w:color="auto"/>
              <w:bottom w:val="single" w:sz="4" w:space="0" w:color="auto"/>
              <w:right w:val="single" w:sz="4" w:space="0" w:color="auto"/>
            </w:tcBorders>
          </w:tcPr>
          <w:p w14:paraId="6C9FA2F2" w14:textId="575D26D0" w:rsidR="00E23B57" w:rsidRDefault="00E23B57" w:rsidP="0039140B">
            <w:pPr>
              <w:rPr>
                <w:rFonts w:cs="Times New Roman"/>
              </w:rPr>
            </w:pPr>
            <w:r>
              <w:rPr>
                <w:rFonts w:cs="Times New Roman"/>
              </w:rPr>
              <w:t>6-8-5-7-9-2</w:t>
            </w:r>
          </w:p>
        </w:tc>
        <w:tc>
          <w:tcPr>
            <w:tcW w:w="1667" w:type="pct"/>
            <w:tcBorders>
              <w:top w:val="single" w:sz="4" w:space="0" w:color="auto"/>
              <w:left w:val="single" w:sz="4" w:space="0" w:color="auto"/>
              <w:bottom w:val="single" w:sz="4" w:space="0" w:color="auto"/>
              <w:right w:val="single" w:sz="4" w:space="0" w:color="auto"/>
            </w:tcBorders>
          </w:tcPr>
          <w:p w14:paraId="2BA6F0ED" w14:textId="77777777" w:rsidR="00E23B57" w:rsidRDefault="00E23B57" w:rsidP="004029DA">
            <w:pPr>
              <w:rPr>
                <w:rFonts w:cs="Times New Roman"/>
              </w:rPr>
            </w:pPr>
            <w:r>
              <w:rPr>
                <w:rFonts w:cs="Times New Roman"/>
              </w:rPr>
              <w:t>0=incorrect</w:t>
            </w:r>
          </w:p>
          <w:p w14:paraId="433B205D" w14:textId="3E757523" w:rsidR="00E23B57" w:rsidRDefault="00E23B57" w:rsidP="004029DA">
            <w:pPr>
              <w:rPr>
                <w:rFonts w:cs="Times New Roman"/>
              </w:rPr>
            </w:pPr>
            <w:r>
              <w:rPr>
                <w:rFonts w:cs="Times New Roman"/>
              </w:rPr>
              <w:t>1=correct</w:t>
            </w:r>
          </w:p>
        </w:tc>
      </w:tr>
      <w:tr w:rsidR="00E23B57" w:rsidRPr="00E142A0" w14:paraId="77C6B562"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399B8477" w14:textId="4CB6C59C" w:rsidR="00E23B57" w:rsidRDefault="00E23B57" w:rsidP="0039140B">
            <w:pPr>
              <w:jc w:val="center"/>
              <w:rPr>
                <w:rFonts w:cs="Times New Roman"/>
                <w:highlight w:val="yellow"/>
              </w:rPr>
            </w:pPr>
            <w:r w:rsidRPr="00287819">
              <w:rPr>
                <w:rFonts w:cs="Times New Roman"/>
              </w:rPr>
              <w:t>NumSpanB6b</w:t>
            </w:r>
          </w:p>
        </w:tc>
        <w:tc>
          <w:tcPr>
            <w:tcW w:w="1666" w:type="pct"/>
            <w:tcBorders>
              <w:top w:val="single" w:sz="4" w:space="0" w:color="auto"/>
              <w:left w:val="single" w:sz="4" w:space="0" w:color="auto"/>
              <w:bottom w:val="single" w:sz="4" w:space="0" w:color="auto"/>
              <w:right w:val="single" w:sz="4" w:space="0" w:color="auto"/>
            </w:tcBorders>
          </w:tcPr>
          <w:p w14:paraId="1E358D58" w14:textId="2AF04481" w:rsidR="00E23B57" w:rsidRDefault="00E23B57" w:rsidP="0039140B">
            <w:pPr>
              <w:rPr>
                <w:rFonts w:cs="Times New Roman"/>
              </w:rPr>
            </w:pPr>
            <w:r>
              <w:rPr>
                <w:rFonts w:cs="Times New Roman"/>
              </w:rPr>
              <w:t>8-1-6-3-5-9</w:t>
            </w:r>
          </w:p>
        </w:tc>
        <w:tc>
          <w:tcPr>
            <w:tcW w:w="1667" w:type="pct"/>
            <w:tcBorders>
              <w:top w:val="single" w:sz="4" w:space="0" w:color="auto"/>
              <w:left w:val="single" w:sz="4" w:space="0" w:color="auto"/>
              <w:bottom w:val="single" w:sz="4" w:space="0" w:color="auto"/>
              <w:right w:val="single" w:sz="4" w:space="0" w:color="auto"/>
            </w:tcBorders>
          </w:tcPr>
          <w:p w14:paraId="5E80CE2C" w14:textId="77777777" w:rsidR="00E23B57" w:rsidRDefault="00E23B57" w:rsidP="004029DA">
            <w:pPr>
              <w:rPr>
                <w:rFonts w:cs="Times New Roman"/>
              </w:rPr>
            </w:pPr>
            <w:r>
              <w:rPr>
                <w:rFonts w:cs="Times New Roman"/>
              </w:rPr>
              <w:t>0=incorrect</w:t>
            </w:r>
          </w:p>
          <w:p w14:paraId="077C20B8" w14:textId="0E724880" w:rsidR="00E23B57" w:rsidRDefault="00E23B57" w:rsidP="004029DA">
            <w:pPr>
              <w:rPr>
                <w:rFonts w:cs="Times New Roman"/>
              </w:rPr>
            </w:pPr>
            <w:r>
              <w:rPr>
                <w:rFonts w:cs="Times New Roman"/>
              </w:rPr>
              <w:t>1=correct</w:t>
            </w:r>
          </w:p>
        </w:tc>
      </w:tr>
      <w:tr w:rsidR="00E23B57" w:rsidRPr="00E142A0" w14:paraId="3356C9B4"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37B13D3E" w14:textId="283674D0" w:rsidR="00E23B57" w:rsidRDefault="00E23B57" w:rsidP="0039140B">
            <w:pPr>
              <w:jc w:val="center"/>
              <w:rPr>
                <w:rFonts w:cs="Times New Roman"/>
                <w:highlight w:val="yellow"/>
              </w:rPr>
            </w:pPr>
            <w:r w:rsidRPr="00287819">
              <w:rPr>
                <w:rFonts w:cs="Times New Roman"/>
              </w:rPr>
              <w:t>NumSpanB7a</w:t>
            </w:r>
          </w:p>
        </w:tc>
        <w:tc>
          <w:tcPr>
            <w:tcW w:w="1666" w:type="pct"/>
            <w:tcBorders>
              <w:top w:val="single" w:sz="4" w:space="0" w:color="auto"/>
              <w:left w:val="single" w:sz="4" w:space="0" w:color="auto"/>
              <w:bottom w:val="single" w:sz="4" w:space="0" w:color="auto"/>
              <w:right w:val="single" w:sz="4" w:space="0" w:color="auto"/>
            </w:tcBorders>
          </w:tcPr>
          <w:p w14:paraId="25874306" w14:textId="28B1AB79" w:rsidR="00E23B57" w:rsidRDefault="00E23B57" w:rsidP="0039140B">
            <w:pPr>
              <w:rPr>
                <w:rFonts w:cs="Times New Roman"/>
              </w:rPr>
            </w:pPr>
            <w:r>
              <w:rPr>
                <w:rFonts w:cs="Times New Roman"/>
              </w:rPr>
              <w:t>1-5-2-9-7-3-8</w:t>
            </w:r>
          </w:p>
        </w:tc>
        <w:tc>
          <w:tcPr>
            <w:tcW w:w="1667" w:type="pct"/>
            <w:tcBorders>
              <w:top w:val="single" w:sz="4" w:space="0" w:color="auto"/>
              <w:left w:val="single" w:sz="4" w:space="0" w:color="auto"/>
              <w:bottom w:val="single" w:sz="4" w:space="0" w:color="auto"/>
              <w:right w:val="single" w:sz="4" w:space="0" w:color="auto"/>
            </w:tcBorders>
          </w:tcPr>
          <w:p w14:paraId="430C1B19" w14:textId="77777777" w:rsidR="00E23B57" w:rsidRDefault="00E23B57" w:rsidP="004029DA">
            <w:pPr>
              <w:rPr>
                <w:rFonts w:cs="Times New Roman"/>
              </w:rPr>
            </w:pPr>
            <w:r>
              <w:rPr>
                <w:rFonts w:cs="Times New Roman"/>
              </w:rPr>
              <w:t>0=incorrect</w:t>
            </w:r>
          </w:p>
          <w:p w14:paraId="51230C4E" w14:textId="42785544" w:rsidR="00E23B57" w:rsidRDefault="00E23B57" w:rsidP="004029DA">
            <w:pPr>
              <w:rPr>
                <w:rFonts w:cs="Times New Roman"/>
              </w:rPr>
            </w:pPr>
            <w:r>
              <w:rPr>
                <w:rFonts w:cs="Times New Roman"/>
              </w:rPr>
              <w:t>1=correct</w:t>
            </w:r>
          </w:p>
        </w:tc>
      </w:tr>
      <w:tr w:rsidR="00E23B57" w:rsidRPr="00E142A0" w14:paraId="781B5221"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2384CF04" w14:textId="20D591D2" w:rsidR="00E23B57" w:rsidRDefault="00E23B57" w:rsidP="0039140B">
            <w:pPr>
              <w:jc w:val="center"/>
              <w:rPr>
                <w:rFonts w:cs="Times New Roman"/>
                <w:highlight w:val="yellow"/>
              </w:rPr>
            </w:pPr>
            <w:r w:rsidRPr="00287819">
              <w:rPr>
                <w:rFonts w:cs="Times New Roman"/>
              </w:rPr>
              <w:t>NumSpanB7b</w:t>
            </w:r>
          </w:p>
        </w:tc>
        <w:tc>
          <w:tcPr>
            <w:tcW w:w="1666" w:type="pct"/>
            <w:tcBorders>
              <w:top w:val="single" w:sz="4" w:space="0" w:color="auto"/>
              <w:left w:val="single" w:sz="4" w:space="0" w:color="auto"/>
              <w:bottom w:val="single" w:sz="4" w:space="0" w:color="auto"/>
              <w:right w:val="single" w:sz="4" w:space="0" w:color="auto"/>
            </w:tcBorders>
          </w:tcPr>
          <w:p w14:paraId="39069103" w14:textId="4DAE6265" w:rsidR="00E23B57" w:rsidRDefault="00E23B57" w:rsidP="0039140B">
            <w:pPr>
              <w:rPr>
                <w:rFonts w:cs="Times New Roman"/>
              </w:rPr>
            </w:pPr>
            <w:r>
              <w:rPr>
                <w:rFonts w:cs="Times New Roman"/>
              </w:rPr>
              <w:t>7-3-1-6-8-5-2</w:t>
            </w:r>
          </w:p>
        </w:tc>
        <w:tc>
          <w:tcPr>
            <w:tcW w:w="1667" w:type="pct"/>
            <w:tcBorders>
              <w:top w:val="single" w:sz="4" w:space="0" w:color="auto"/>
              <w:left w:val="single" w:sz="4" w:space="0" w:color="auto"/>
              <w:bottom w:val="single" w:sz="4" w:space="0" w:color="auto"/>
              <w:right w:val="single" w:sz="4" w:space="0" w:color="auto"/>
            </w:tcBorders>
          </w:tcPr>
          <w:p w14:paraId="3601A0B9" w14:textId="77777777" w:rsidR="00E23B57" w:rsidRDefault="00E23B57" w:rsidP="004029DA">
            <w:pPr>
              <w:rPr>
                <w:rFonts w:cs="Times New Roman"/>
              </w:rPr>
            </w:pPr>
            <w:r>
              <w:rPr>
                <w:rFonts w:cs="Times New Roman"/>
              </w:rPr>
              <w:t>0=incorrect</w:t>
            </w:r>
          </w:p>
          <w:p w14:paraId="4BF601A5" w14:textId="777F9F7D" w:rsidR="00E23B57" w:rsidRDefault="00E23B57" w:rsidP="004029DA">
            <w:pPr>
              <w:rPr>
                <w:rFonts w:cs="Times New Roman"/>
              </w:rPr>
            </w:pPr>
            <w:r>
              <w:rPr>
                <w:rFonts w:cs="Times New Roman"/>
              </w:rPr>
              <w:t>1=correct</w:t>
            </w:r>
          </w:p>
        </w:tc>
      </w:tr>
      <w:tr w:rsidR="00E23B57" w:rsidRPr="00E142A0" w14:paraId="7A0C8176"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4B2AC302" w14:textId="18EEAFE7" w:rsidR="00E23B57" w:rsidRDefault="00E23B57" w:rsidP="0039140B">
            <w:pPr>
              <w:jc w:val="center"/>
              <w:rPr>
                <w:rFonts w:cs="Times New Roman"/>
                <w:highlight w:val="yellow"/>
              </w:rPr>
            </w:pPr>
            <w:r w:rsidRPr="00287819">
              <w:rPr>
                <w:rFonts w:cs="Times New Roman"/>
              </w:rPr>
              <w:t>NumSpanB8a</w:t>
            </w:r>
          </w:p>
        </w:tc>
        <w:tc>
          <w:tcPr>
            <w:tcW w:w="1666" w:type="pct"/>
            <w:tcBorders>
              <w:top w:val="single" w:sz="4" w:space="0" w:color="auto"/>
              <w:left w:val="single" w:sz="4" w:space="0" w:color="auto"/>
              <w:bottom w:val="single" w:sz="4" w:space="0" w:color="auto"/>
              <w:right w:val="single" w:sz="4" w:space="0" w:color="auto"/>
            </w:tcBorders>
          </w:tcPr>
          <w:p w14:paraId="428809DB" w14:textId="547207E8" w:rsidR="00E23B57" w:rsidRDefault="00E23B57" w:rsidP="0039140B">
            <w:pPr>
              <w:rPr>
                <w:rFonts w:cs="Times New Roman"/>
              </w:rPr>
            </w:pPr>
            <w:r>
              <w:rPr>
                <w:rFonts w:cs="Times New Roman"/>
              </w:rPr>
              <w:t>3-6-4-9-5-2-7-1</w:t>
            </w:r>
          </w:p>
        </w:tc>
        <w:tc>
          <w:tcPr>
            <w:tcW w:w="1667" w:type="pct"/>
            <w:tcBorders>
              <w:top w:val="single" w:sz="4" w:space="0" w:color="auto"/>
              <w:left w:val="single" w:sz="4" w:space="0" w:color="auto"/>
              <w:bottom w:val="single" w:sz="4" w:space="0" w:color="auto"/>
              <w:right w:val="single" w:sz="4" w:space="0" w:color="auto"/>
            </w:tcBorders>
          </w:tcPr>
          <w:p w14:paraId="35A635DC" w14:textId="77777777" w:rsidR="00E23B57" w:rsidRDefault="00E23B57" w:rsidP="004029DA">
            <w:pPr>
              <w:rPr>
                <w:rFonts w:cs="Times New Roman"/>
              </w:rPr>
            </w:pPr>
            <w:r>
              <w:rPr>
                <w:rFonts w:cs="Times New Roman"/>
              </w:rPr>
              <w:t>0=incorrect</w:t>
            </w:r>
          </w:p>
          <w:p w14:paraId="77EEE023" w14:textId="446D05F3" w:rsidR="00E23B57" w:rsidRDefault="00E23B57" w:rsidP="004029DA">
            <w:pPr>
              <w:rPr>
                <w:rFonts w:cs="Times New Roman"/>
              </w:rPr>
            </w:pPr>
            <w:r>
              <w:rPr>
                <w:rFonts w:cs="Times New Roman"/>
              </w:rPr>
              <w:t>1=correct</w:t>
            </w:r>
          </w:p>
        </w:tc>
      </w:tr>
      <w:tr w:rsidR="00E23B57" w:rsidRPr="00E142A0" w14:paraId="5FC8779B"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4CCF76CA" w14:textId="0C1AF638" w:rsidR="00E23B57" w:rsidRDefault="00E23B57" w:rsidP="0039140B">
            <w:pPr>
              <w:jc w:val="center"/>
              <w:rPr>
                <w:rFonts w:cs="Times New Roman"/>
                <w:highlight w:val="yellow"/>
              </w:rPr>
            </w:pPr>
            <w:r w:rsidRPr="00287819">
              <w:rPr>
                <w:rFonts w:cs="Times New Roman"/>
              </w:rPr>
              <w:t>NumSpanB8b</w:t>
            </w:r>
          </w:p>
        </w:tc>
        <w:tc>
          <w:tcPr>
            <w:tcW w:w="1666" w:type="pct"/>
            <w:tcBorders>
              <w:top w:val="single" w:sz="4" w:space="0" w:color="auto"/>
              <w:left w:val="single" w:sz="4" w:space="0" w:color="auto"/>
              <w:bottom w:val="single" w:sz="4" w:space="0" w:color="auto"/>
              <w:right w:val="single" w:sz="4" w:space="0" w:color="auto"/>
            </w:tcBorders>
          </w:tcPr>
          <w:p w14:paraId="4E0D0504" w14:textId="3BC683AD" w:rsidR="00E23B57" w:rsidRDefault="00E23B57" w:rsidP="0039140B">
            <w:pPr>
              <w:rPr>
                <w:rFonts w:cs="Times New Roman"/>
              </w:rPr>
            </w:pPr>
            <w:r>
              <w:rPr>
                <w:rFonts w:cs="Times New Roman"/>
              </w:rPr>
              <w:t>6-3-5-7-1-8-2-9</w:t>
            </w:r>
          </w:p>
        </w:tc>
        <w:tc>
          <w:tcPr>
            <w:tcW w:w="1667" w:type="pct"/>
            <w:tcBorders>
              <w:top w:val="single" w:sz="4" w:space="0" w:color="auto"/>
              <w:left w:val="single" w:sz="4" w:space="0" w:color="auto"/>
              <w:bottom w:val="single" w:sz="4" w:space="0" w:color="auto"/>
              <w:right w:val="single" w:sz="4" w:space="0" w:color="auto"/>
            </w:tcBorders>
          </w:tcPr>
          <w:p w14:paraId="49B65EBC" w14:textId="77777777" w:rsidR="00E23B57" w:rsidRDefault="00E23B57" w:rsidP="004029DA">
            <w:pPr>
              <w:rPr>
                <w:rFonts w:cs="Times New Roman"/>
              </w:rPr>
            </w:pPr>
            <w:r>
              <w:rPr>
                <w:rFonts w:cs="Times New Roman"/>
              </w:rPr>
              <w:t>0=incorrect</w:t>
            </w:r>
          </w:p>
          <w:p w14:paraId="648637ED" w14:textId="745D38CC" w:rsidR="00E23B57" w:rsidRDefault="00E23B57" w:rsidP="004029DA">
            <w:pPr>
              <w:rPr>
                <w:rFonts w:cs="Times New Roman"/>
              </w:rPr>
            </w:pPr>
            <w:r>
              <w:rPr>
                <w:rFonts w:cs="Times New Roman"/>
              </w:rPr>
              <w:t>1=correct</w:t>
            </w:r>
          </w:p>
        </w:tc>
      </w:tr>
      <w:tr w:rsidR="00E23B57" w:rsidRPr="00E142A0" w14:paraId="3A0B4ABA"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28A16D0C" w14:textId="79D40EC6" w:rsidR="00E23B57" w:rsidRDefault="00E23B57" w:rsidP="0039140B">
            <w:pPr>
              <w:jc w:val="center"/>
              <w:rPr>
                <w:rFonts w:cs="Times New Roman"/>
                <w:highlight w:val="yellow"/>
              </w:rPr>
            </w:pPr>
            <w:r w:rsidRPr="00287819">
              <w:rPr>
                <w:rFonts w:cs="Times New Roman"/>
              </w:rPr>
              <w:t>NumSpanCorB</w:t>
            </w:r>
          </w:p>
        </w:tc>
        <w:tc>
          <w:tcPr>
            <w:tcW w:w="1666" w:type="pct"/>
            <w:tcBorders>
              <w:top w:val="single" w:sz="4" w:space="0" w:color="auto"/>
              <w:left w:val="single" w:sz="4" w:space="0" w:color="auto"/>
              <w:bottom w:val="single" w:sz="4" w:space="0" w:color="auto"/>
              <w:right w:val="single" w:sz="4" w:space="0" w:color="auto"/>
            </w:tcBorders>
          </w:tcPr>
          <w:p w14:paraId="53E122E0" w14:textId="662AF2F3" w:rsidR="00E23B57" w:rsidRDefault="00E23B57" w:rsidP="0039140B">
            <w:pPr>
              <w:rPr>
                <w:rFonts w:cs="Times New Roman"/>
              </w:rPr>
            </w:pPr>
            <w:r>
              <w:rPr>
                <w:rFonts w:cs="Times New Roman"/>
              </w:rPr>
              <w:t>Total correct</w:t>
            </w:r>
          </w:p>
        </w:tc>
        <w:tc>
          <w:tcPr>
            <w:tcW w:w="1667" w:type="pct"/>
            <w:tcBorders>
              <w:top w:val="single" w:sz="4" w:space="0" w:color="auto"/>
              <w:left w:val="single" w:sz="4" w:space="0" w:color="auto"/>
              <w:bottom w:val="single" w:sz="4" w:space="0" w:color="auto"/>
              <w:right w:val="single" w:sz="4" w:space="0" w:color="auto"/>
            </w:tcBorders>
          </w:tcPr>
          <w:p w14:paraId="7F03CA15" w14:textId="77777777" w:rsidR="00E23B57" w:rsidRDefault="00E23B57" w:rsidP="004029DA">
            <w:pPr>
              <w:rPr>
                <w:rFonts w:cs="Times New Roman"/>
              </w:rPr>
            </w:pPr>
          </w:p>
        </w:tc>
      </w:tr>
      <w:tr w:rsidR="00E23B57" w:rsidRPr="00E142A0" w14:paraId="7789E05A" w14:textId="77777777" w:rsidTr="00E23B57">
        <w:trPr>
          <w:trHeight w:val="806"/>
        </w:trPr>
        <w:tc>
          <w:tcPr>
            <w:tcW w:w="1666" w:type="pct"/>
            <w:tcBorders>
              <w:top w:val="single" w:sz="4" w:space="0" w:color="auto"/>
              <w:left w:val="single" w:sz="4" w:space="0" w:color="auto"/>
              <w:bottom w:val="single" w:sz="4" w:space="0" w:color="auto"/>
              <w:right w:val="single" w:sz="4" w:space="0" w:color="auto"/>
            </w:tcBorders>
          </w:tcPr>
          <w:p w14:paraId="5E3E8A79" w14:textId="290EA8F9" w:rsidR="00E23B57" w:rsidRDefault="00E23B57" w:rsidP="0039140B">
            <w:pPr>
              <w:jc w:val="center"/>
              <w:rPr>
                <w:rFonts w:cs="Times New Roman"/>
                <w:highlight w:val="yellow"/>
              </w:rPr>
            </w:pPr>
            <w:r w:rsidRPr="00287819">
              <w:rPr>
                <w:rFonts w:cs="Times New Roman"/>
              </w:rPr>
              <w:t>NumSpanLongB</w:t>
            </w:r>
          </w:p>
        </w:tc>
        <w:tc>
          <w:tcPr>
            <w:tcW w:w="1666" w:type="pct"/>
            <w:tcBorders>
              <w:top w:val="single" w:sz="4" w:space="0" w:color="auto"/>
              <w:left w:val="single" w:sz="4" w:space="0" w:color="auto"/>
              <w:bottom w:val="single" w:sz="4" w:space="0" w:color="auto"/>
              <w:right w:val="single" w:sz="4" w:space="0" w:color="auto"/>
            </w:tcBorders>
          </w:tcPr>
          <w:p w14:paraId="20533A0C" w14:textId="3B071F68" w:rsidR="00E23B57" w:rsidRDefault="00E23B57" w:rsidP="0039140B">
            <w:pPr>
              <w:rPr>
                <w:rFonts w:cs="Times New Roman"/>
              </w:rPr>
            </w:pPr>
            <w:r>
              <w:rPr>
                <w:rFonts w:cs="Times New Roman"/>
              </w:rPr>
              <w:t>Length of longest correct backward series</w:t>
            </w:r>
          </w:p>
        </w:tc>
        <w:tc>
          <w:tcPr>
            <w:tcW w:w="1667" w:type="pct"/>
            <w:tcBorders>
              <w:top w:val="single" w:sz="4" w:space="0" w:color="auto"/>
              <w:left w:val="single" w:sz="4" w:space="0" w:color="auto"/>
              <w:bottom w:val="single" w:sz="4" w:space="0" w:color="auto"/>
              <w:right w:val="single" w:sz="4" w:space="0" w:color="auto"/>
            </w:tcBorders>
          </w:tcPr>
          <w:p w14:paraId="33E69C07" w14:textId="77777777" w:rsidR="00E23B57" w:rsidRDefault="00E23B57" w:rsidP="004029DA">
            <w:pPr>
              <w:rPr>
                <w:rFonts w:cs="Times New Roman"/>
              </w:rPr>
            </w:pPr>
          </w:p>
        </w:tc>
      </w:tr>
    </w:tbl>
    <w:p w14:paraId="5952AB39" w14:textId="77777777" w:rsidR="001F390E" w:rsidRPr="00E142A0" w:rsidRDefault="001F390E" w:rsidP="001F390E">
      <w:pPr>
        <w:pBdr>
          <w:bottom w:val="single" w:sz="6" w:space="1" w:color="auto"/>
        </w:pBdr>
        <w:spacing w:after="0"/>
        <w:rPr>
          <w:rFonts w:cs="Times New Roman"/>
        </w:rPr>
      </w:pPr>
    </w:p>
    <w:p w14:paraId="537F82B9" w14:textId="380A1678" w:rsidR="001F390E" w:rsidRPr="00E142A0" w:rsidRDefault="001F390E" w:rsidP="001F390E">
      <w:pPr>
        <w:pBdr>
          <w:bottom w:val="single" w:sz="6" w:space="1" w:color="auto"/>
        </w:pBdr>
        <w:spacing w:after="0"/>
        <w:rPr>
          <w:rFonts w:cs="Times New Roman"/>
          <w:b/>
        </w:rPr>
      </w:pPr>
      <w:r w:rsidRPr="00E142A0">
        <w:rPr>
          <w:rFonts w:cs="Times New Roman"/>
          <w:b/>
        </w:rPr>
        <w:t>SCORING OF SCALE</w:t>
      </w:r>
      <w:ins w:id="739" w:author="Windows User" w:date="2019-12-19T15:54:00Z">
        <w:r w:rsidR="00FD2747">
          <w:rPr>
            <w:rFonts w:cs="Times New Roman"/>
            <w:b/>
          </w:rPr>
          <w:t xml:space="preserve"> </w:t>
        </w:r>
        <w:r w:rsidR="00FD2747">
          <w:rPr>
            <w:rFonts w:cs="Times New Roman"/>
          </w:rPr>
          <w:t>(</w:t>
        </w:r>
        <w:r w:rsidR="00FD2747">
          <w:rPr>
            <w:rFonts w:cs="Times New Roman"/>
            <w:b/>
          </w:rPr>
          <w:t xml:space="preserve">NOTE: </w:t>
        </w:r>
        <w:r w:rsidR="00FD2747">
          <w:rPr>
            <w:b/>
            <w:color w:val="FF0000"/>
            <w:sz w:val="32"/>
            <w:szCs w:val="32"/>
          </w:rPr>
          <w:t>composite score not validated)</w:t>
        </w:r>
      </w:ins>
    </w:p>
    <w:p w14:paraId="41590469" w14:textId="30D7C0CA" w:rsidR="00815C2B" w:rsidRDefault="00815C2B" w:rsidP="001F390E">
      <w:pPr>
        <w:autoSpaceDE w:val="0"/>
        <w:autoSpaceDN w:val="0"/>
        <w:adjustRightInd w:val="0"/>
        <w:spacing w:after="0" w:line="240" w:lineRule="auto"/>
        <w:rPr>
          <w:rFonts w:cs="Times New Roman"/>
        </w:rPr>
      </w:pPr>
      <w:r>
        <w:rPr>
          <w:rFonts w:cs="Times New Roman"/>
        </w:rPr>
        <w:t>NumSpanCorB=Number span raw backward</w:t>
      </w:r>
    </w:p>
    <w:p w14:paraId="600BC1A0" w14:textId="4E5615CE" w:rsidR="00815C2B" w:rsidRDefault="00815C2B" w:rsidP="001F390E">
      <w:pPr>
        <w:autoSpaceDE w:val="0"/>
        <w:autoSpaceDN w:val="0"/>
        <w:adjustRightInd w:val="0"/>
        <w:spacing w:after="0" w:line="240" w:lineRule="auto"/>
        <w:rPr>
          <w:rFonts w:cs="Times New Roman"/>
        </w:rPr>
      </w:pPr>
      <w:r>
        <w:rPr>
          <w:rFonts w:cs="Times New Roman"/>
        </w:rPr>
        <w:t>ZScoreNumSpanB=Number span backward Z score</w:t>
      </w:r>
    </w:p>
    <w:p w14:paraId="578F5D92" w14:textId="7AC5FA3B" w:rsidR="00815C2B" w:rsidRDefault="00815C2B" w:rsidP="001F390E">
      <w:pPr>
        <w:autoSpaceDE w:val="0"/>
        <w:autoSpaceDN w:val="0"/>
        <w:adjustRightInd w:val="0"/>
        <w:spacing w:after="0" w:line="240" w:lineRule="auto"/>
        <w:rPr>
          <w:rFonts w:cs="Times New Roman"/>
        </w:rPr>
      </w:pPr>
      <w:r>
        <w:rPr>
          <w:rFonts w:cs="Times New Roman"/>
        </w:rPr>
        <w:t>AvgZScoreNumSpan=Average Z score of ZScoreNumSpanF and ZScoreNumSpanB</w:t>
      </w:r>
    </w:p>
    <w:p w14:paraId="2D7EA500" w14:textId="073B1082" w:rsidR="001F390E" w:rsidRDefault="001F390E" w:rsidP="001F390E">
      <w:pPr>
        <w:autoSpaceDE w:val="0"/>
        <w:autoSpaceDN w:val="0"/>
        <w:adjustRightInd w:val="0"/>
        <w:spacing w:after="0" w:line="240" w:lineRule="auto"/>
        <w:rPr>
          <w:rFonts w:cs="Times New Roman"/>
        </w:rPr>
      </w:pPr>
    </w:p>
    <w:p w14:paraId="45C71D79" w14:textId="77777777" w:rsidR="00287819" w:rsidRPr="00287819" w:rsidRDefault="00287819" w:rsidP="00287819">
      <w:pPr>
        <w:autoSpaceDE w:val="0"/>
        <w:autoSpaceDN w:val="0"/>
        <w:adjustRightInd w:val="0"/>
        <w:spacing w:after="0" w:line="240" w:lineRule="auto"/>
        <w:rPr>
          <w:rFonts w:cs="Times New Roman"/>
        </w:rPr>
      </w:pPr>
      <w:r w:rsidRPr="00287819">
        <w:rPr>
          <w:rFonts w:cs="Times New Roman"/>
        </w:rPr>
        <w:t>NumSpanCorB = NumSpanB2a +NumSpanB2b + NumSpanB3a +NumSpanB3b + NumSpanB4a +</w:t>
      </w:r>
    </w:p>
    <w:p w14:paraId="02C29728" w14:textId="77777777" w:rsidR="00287819" w:rsidRPr="00287819" w:rsidRDefault="00287819" w:rsidP="00287819">
      <w:pPr>
        <w:autoSpaceDE w:val="0"/>
        <w:autoSpaceDN w:val="0"/>
        <w:adjustRightInd w:val="0"/>
        <w:spacing w:after="0" w:line="240" w:lineRule="auto"/>
        <w:rPr>
          <w:rFonts w:cs="Times New Roman"/>
        </w:rPr>
      </w:pPr>
      <w:r w:rsidRPr="00287819">
        <w:rPr>
          <w:rFonts w:cs="Times New Roman"/>
        </w:rPr>
        <w:t>NumSpanB4b + NumSpanB5a +NumSpanB5b + NumSpanB6a +NumSpanB6b + NumSpanB7a +</w:t>
      </w:r>
    </w:p>
    <w:p w14:paraId="7FF4FCAD" w14:textId="7E2D9818" w:rsidR="00287819" w:rsidRDefault="00287819" w:rsidP="00287819">
      <w:pPr>
        <w:autoSpaceDE w:val="0"/>
        <w:autoSpaceDN w:val="0"/>
        <w:adjustRightInd w:val="0"/>
        <w:spacing w:after="0" w:line="240" w:lineRule="auto"/>
        <w:rPr>
          <w:rFonts w:cs="Times New Roman"/>
        </w:rPr>
      </w:pPr>
      <w:r w:rsidRPr="00287819">
        <w:rPr>
          <w:rFonts w:cs="Times New Roman"/>
        </w:rPr>
        <w:t>NumSpanB7b + NumSpanB8a + NumSpanB8b</w:t>
      </w:r>
    </w:p>
    <w:p w14:paraId="1CEBBBCA" w14:textId="77777777" w:rsidR="004029DA" w:rsidRDefault="004029DA" w:rsidP="001F390E">
      <w:pPr>
        <w:autoSpaceDE w:val="0"/>
        <w:autoSpaceDN w:val="0"/>
        <w:adjustRightInd w:val="0"/>
        <w:spacing w:after="0" w:line="240" w:lineRule="auto"/>
        <w:rPr>
          <w:rFonts w:cs="Times New Roman"/>
        </w:rPr>
      </w:pPr>
    </w:p>
    <w:p w14:paraId="1A9005AF" w14:textId="77777777" w:rsidR="004029DA" w:rsidRDefault="004029DA" w:rsidP="001F390E">
      <w:pPr>
        <w:autoSpaceDE w:val="0"/>
        <w:autoSpaceDN w:val="0"/>
        <w:adjustRightInd w:val="0"/>
        <w:spacing w:after="0" w:line="240" w:lineRule="auto"/>
        <w:rPr>
          <w:rFonts w:cs="Times New Roman"/>
        </w:rPr>
      </w:pPr>
    </w:p>
    <w:p w14:paraId="2236C120" w14:textId="77777777" w:rsidR="004029DA" w:rsidRDefault="004029DA" w:rsidP="001F390E">
      <w:pPr>
        <w:autoSpaceDE w:val="0"/>
        <w:autoSpaceDN w:val="0"/>
        <w:adjustRightInd w:val="0"/>
        <w:spacing w:after="0" w:line="240" w:lineRule="auto"/>
        <w:rPr>
          <w:rFonts w:cs="Times New Roman"/>
        </w:rPr>
      </w:pPr>
    </w:p>
    <w:p w14:paraId="299BA518" w14:textId="77777777" w:rsidR="004029DA" w:rsidRDefault="004029DA" w:rsidP="001F390E">
      <w:pPr>
        <w:autoSpaceDE w:val="0"/>
        <w:autoSpaceDN w:val="0"/>
        <w:adjustRightInd w:val="0"/>
        <w:spacing w:after="0" w:line="240" w:lineRule="auto"/>
        <w:rPr>
          <w:rFonts w:cs="Times New Roman"/>
        </w:rPr>
      </w:pPr>
    </w:p>
    <w:p w14:paraId="53195399" w14:textId="77777777" w:rsidR="004029DA" w:rsidRDefault="004029DA" w:rsidP="001F390E">
      <w:pPr>
        <w:autoSpaceDE w:val="0"/>
        <w:autoSpaceDN w:val="0"/>
        <w:adjustRightInd w:val="0"/>
        <w:spacing w:after="0" w:line="240" w:lineRule="auto"/>
        <w:rPr>
          <w:rFonts w:cs="Times New Roman"/>
        </w:rPr>
      </w:pPr>
    </w:p>
    <w:p w14:paraId="0DA8F22C" w14:textId="77777777" w:rsidR="004029DA" w:rsidRDefault="004029DA" w:rsidP="001F390E">
      <w:pPr>
        <w:autoSpaceDE w:val="0"/>
        <w:autoSpaceDN w:val="0"/>
        <w:adjustRightInd w:val="0"/>
        <w:spacing w:after="0" w:line="240" w:lineRule="auto"/>
        <w:rPr>
          <w:rFonts w:cs="Times New Roman"/>
        </w:rPr>
      </w:pPr>
    </w:p>
    <w:p w14:paraId="255F3071" w14:textId="77777777" w:rsidR="004029DA" w:rsidRDefault="004029DA" w:rsidP="001F390E">
      <w:pPr>
        <w:autoSpaceDE w:val="0"/>
        <w:autoSpaceDN w:val="0"/>
        <w:adjustRightInd w:val="0"/>
        <w:spacing w:after="0" w:line="240" w:lineRule="auto"/>
        <w:rPr>
          <w:rFonts w:cs="Times New Roman"/>
        </w:rPr>
      </w:pPr>
    </w:p>
    <w:p w14:paraId="4FD22A34" w14:textId="77777777" w:rsidR="004029DA" w:rsidRDefault="004029DA" w:rsidP="001F390E">
      <w:pPr>
        <w:autoSpaceDE w:val="0"/>
        <w:autoSpaceDN w:val="0"/>
        <w:adjustRightInd w:val="0"/>
        <w:spacing w:after="0" w:line="240" w:lineRule="auto"/>
        <w:rPr>
          <w:rFonts w:cs="Times New Roman"/>
        </w:rPr>
      </w:pPr>
    </w:p>
    <w:p w14:paraId="4CA9EDD9" w14:textId="77777777" w:rsidR="004029DA" w:rsidRDefault="004029DA" w:rsidP="001F390E">
      <w:pPr>
        <w:autoSpaceDE w:val="0"/>
        <w:autoSpaceDN w:val="0"/>
        <w:adjustRightInd w:val="0"/>
        <w:spacing w:after="0" w:line="240" w:lineRule="auto"/>
        <w:rPr>
          <w:rFonts w:cs="Times New Roman"/>
        </w:rPr>
      </w:pPr>
    </w:p>
    <w:p w14:paraId="2E167952" w14:textId="77777777" w:rsidR="004029DA" w:rsidRDefault="004029DA" w:rsidP="001F390E">
      <w:pPr>
        <w:autoSpaceDE w:val="0"/>
        <w:autoSpaceDN w:val="0"/>
        <w:adjustRightInd w:val="0"/>
        <w:spacing w:after="0" w:line="240" w:lineRule="auto"/>
        <w:rPr>
          <w:rFonts w:cs="Times New Roman"/>
        </w:rPr>
      </w:pPr>
    </w:p>
    <w:p w14:paraId="2F391050" w14:textId="77777777" w:rsidR="004029DA" w:rsidRDefault="004029DA" w:rsidP="001F390E">
      <w:pPr>
        <w:autoSpaceDE w:val="0"/>
        <w:autoSpaceDN w:val="0"/>
        <w:adjustRightInd w:val="0"/>
        <w:spacing w:after="0" w:line="240" w:lineRule="auto"/>
        <w:rPr>
          <w:rFonts w:cs="Times New Roman"/>
        </w:rPr>
      </w:pPr>
    </w:p>
    <w:p w14:paraId="3B339884" w14:textId="77777777" w:rsidR="004029DA" w:rsidRDefault="004029DA" w:rsidP="001F390E">
      <w:pPr>
        <w:autoSpaceDE w:val="0"/>
        <w:autoSpaceDN w:val="0"/>
        <w:adjustRightInd w:val="0"/>
        <w:spacing w:after="0" w:line="240" w:lineRule="auto"/>
        <w:rPr>
          <w:rFonts w:cs="Times New Roman"/>
        </w:rPr>
      </w:pPr>
    </w:p>
    <w:p w14:paraId="456ED66C" w14:textId="77777777" w:rsidR="004029DA" w:rsidRDefault="004029DA" w:rsidP="001F390E">
      <w:pPr>
        <w:autoSpaceDE w:val="0"/>
        <w:autoSpaceDN w:val="0"/>
        <w:adjustRightInd w:val="0"/>
        <w:spacing w:after="0" w:line="240" w:lineRule="auto"/>
        <w:rPr>
          <w:rFonts w:cs="Times New Roman"/>
        </w:rPr>
      </w:pPr>
    </w:p>
    <w:p w14:paraId="4824B83D" w14:textId="77777777" w:rsidR="004029DA" w:rsidRDefault="004029DA" w:rsidP="001F390E">
      <w:pPr>
        <w:autoSpaceDE w:val="0"/>
        <w:autoSpaceDN w:val="0"/>
        <w:adjustRightInd w:val="0"/>
        <w:spacing w:after="0" w:line="240" w:lineRule="auto"/>
        <w:rPr>
          <w:rFonts w:cs="Times New Roman"/>
        </w:rPr>
      </w:pPr>
    </w:p>
    <w:p w14:paraId="3D489B73" w14:textId="613407D8" w:rsidR="004029DA" w:rsidRPr="004029DA" w:rsidRDefault="004029DA" w:rsidP="004029DA">
      <w:pPr>
        <w:pStyle w:val="Heading1"/>
        <w:spacing w:before="0"/>
        <w:jc w:val="center"/>
        <w:rPr>
          <w:rFonts w:asciiTheme="minorHAnsi" w:hAnsiTheme="minorHAnsi"/>
          <w:color w:val="auto"/>
          <w:sz w:val="22"/>
          <w:szCs w:val="22"/>
        </w:rPr>
      </w:pPr>
      <w:bookmarkStart w:id="740" w:name="_Toc2071874"/>
      <w:r w:rsidRPr="004029DA">
        <w:rPr>
          <w:rFonts w:asciiTheme="minorHAnsi" w:hAnsiTheme="minorHAnsi"/>
          <w:color w:val="auto"/>
          <w:sz w:val="22"/>
          <w:szCs w:val="22"/>
        </w:rPr>
        <w:t>Tr</w:t>
      </w:r>
      <w:r w:rsidR="00020F9A">
        <w:rPr>
          <w:rFonts w:asciiTheme="minorHAnsi" w:hAnsiTheme="minorHAnsi"/>
          <w:color w:val="auto"/>
          <w:sz w:val="22"/>
          <w:szCs w:val="22"/>
        </w:rPr>
        <w:t>ai</w:t>
      </w:r>
      <w:r w:rsidRPr="004029DA">
        <w:rPr>
          <w:rFonts w:asciiTheme="minorHAnsi" w:hAnsiTheme="minorHAnsi"/>
          <w:color w:val="auto"/>
          <w:sz w:val="22"/>
          <w:szCs w:val="22"/>
        </w:rPr>
        <w:t>l Making Test</w:t>
      </w:r>
      <w:bookmarkEnd w:id="740"/>
    </w:p>
    <w:p w14:paraId="258061B2" w14:textId="6200914C" w:rsidR="004029DA" w:rsidRPr="00E142A0" w:rsidRDefault="004029DA" w:rsidP="004029DA">
      <w:pPr>
        <w:pBdr>
          <w:bottom w:val="single" w:sz="6" w:space="1" w:color="auto"/>
        </w:pBdr>
        <w:spacing w:after="0" w:line="240" w:lineRule="auto"/>
        <w:contextualSpacing/>
        <w:jc w:val="center"/>
        <w:rPr>
          <w:b/>
        </w:rPr>
      </w:pPr>
      <w:r w:rsidRPr="00E9761D">
        <w:rPr>
          <w:b/>
        </w:rPr>
        <w:t>(</w:t>
      </w:r>
      <w:r w:rsidR="00E9761D" w:rsidRPr="00E9761D">
        <w:rPr>
          <w:b/>
        </w:rPr>
        <w:t>9</w:t>
      </w:r>
      <w:r w:rsidRPr="00E9761D">
        <w:rPr>
          <w:b/>
        </w:rPr>
        <w:t xml:space="preserve"> items)</w:t>
      </w:r>
    </w:p>
    <w:p w14:paraId="4930B81D" w14:textId="77777777" w:rsidR="004029DA" w:rsidRDefault="004029DA" w:rsidP="004029DA">
      <w:pPr>
        <w:pBdr>
          <w:bottom w:val="single" w:sz="4" w:space="1" w:color="auto"/>
        </w:pBdr>
        <w:spacing w:after="0"/>
        <w:rPr>
          <w:rFonts w:cs="Times New Roman"/>
          <w:b/>
        </w:rPr>
      </w:pPr>
      <w:r w:rsidRPr="00F80578">
        <w:rPr>
          <w:rFonts w:cs="Times New Roman"/>
          <w:b/>
        </w:rPr>
        <w:t>DESCRIPTION</w:t>
      </w:r>
    </w:p>
    <w:p w14:paraId="2C9F4440" w14:textId="0E644AE0" w:rsidR="00F80578" w:rsidRPr="00F80578" w:rsidRDefault="00F80578" w:rsidP="004029DA">
      <w:pPr>
        <w:pBdr>
          <w:bottom w:val="single" w:sz="4" w:space="1" w:color="auto"/>
        </w:pBdr>
        <w:spacing w:after="0"/>
        <w:rPr>
          <w:rFonts w:cs="Times New Roman"/>
        </w:rPr>
      </w:pPr>
      <w:r w:rsidRPr="00F80578">
        <w:rPr>
          <w:rFonts w:cs="Times New Roman"/>
        </w:rPr>
        <w:t xml:space="preserve">This measure was selected to </w:t>
      </w:r>
      <w:r>
        <w:rPr>
          <w:rFonts w:cs="Times New Roman"/>
        </w:rPr>
        <w:t xml:space="preserve">screen for </w:t>
      </w:r>
      <w:r w:rsidRPr="00F80578">
        <w:rPr>
          <w:rFonts w:cs="Times New Roman"/>
        </w:rPr>
        <w:t>participants’ brain damage.</w:t>
      </w:r>
    </w:p>
    <w:p w14:paraId="1B99F0E8" w14:textId="77777777" w:rsidR="00020F9A" w:rsidRDefault="004029DA" w:rsidP="00020F9A">
      <w:pPr>
        <w:pBdr>
          <w:bottom w:val="single" w:sz="6" w:space="1" w:color="auto"/>
        </w:pBdr>
        <w:spacing w:after="0"/>
        <w:rPr>
          <w:rFonts w:cs="Times New Roman"/>
          <w:b/>
        </w:rPr>
      </w:pPr>
      <w:r w:rsidRPr="00020F9A">
        <w:rPr>
          <w:rFonts w:cs="Times New Roman"/>
          <w:b/>
        </w:rPr>
        <w:t>ASSOCIATED PAPERS</w:t>
      </w:r>
    </w:p>
    <w:p w14:paraId="5ECF1F93" w14:textId="1B7A8220" w:rsidR="00020F9A" w:rsidRPr="00020F9A" w:rsidRDefault="00020F9A" w:rsidP="00020F9A">
      <w:pPr>
        <w:pBdr>
          <w:bottom w:val="single" w:sz="6" w:space="1" w:color="auto"/>
        </w:pBdr>
        <w:spacing w:after="0"/>
        <w:rPr>
          <w:rFonts w:cs="Times New Roman"/>
        </w:rPr>
      </w:pPr>
      <w:r w:rsidRPr="00020F9A">
        <w:rPr>
          <w:rFonts w:cs="Times New Roman"/>
        </w:rPr>
        <w:t xml:space="preserve">Corrigan, J.D., &amp; Hinkeldey, M.S. (1987). Relationships between parts a and b of the trail making test. </w:t>
      </w:r>
      <w:r w:rsidRPr="00020F9A">
        <w:rPr>
          <w:rFonts w:cs="Times New Roman"/>
          <w:i/>
        </w:rPr>
        <w:t>Journal of Clinical Psychology, 43,</w:t>
      </w:r>
      <w:r w:rsidRPr="00020F9A">
        <w:rPr>
          <w:rFonts w:cs="Times New Roman"/>
        </w:rPr>
        <w:t xml:space="preserve"> 402-409.</w:t>
      </w:r>
    </w:p>
    <w:p w14:paraId="5ADFCEE8" w14:textId="77777777" w:rsidR="00020F9A" w:rsidRDefault="00020F9A" w:rsidP="00020F9A">
      <w:pPr>
        <w:pBdr>
          <w:bottom w:val="single" w:sz="6" w:space="1" w:color="auto"/>
        </w:pBdr>
        <w:spacing w:after="0"/>
        <w:rPr>
          <w:rFonts w:cs="Times New Roman"/>
          <w:b/>
        </w:rPr>
      </w:pPr>
    </w:p>
    <w:p w14:paraId="45DEBA60" w14:textId="58913032" w:rsidR="00020F9A" w:rsidRPr="00020F9A" w:rsidRDefault="00020F9A" w:rsidP="00020F9A">
      <w:pPr>
        <w:pBdr>
          <w:bottom w:val="single" w:sz="6" w:space="1" w:color="auto"/>
        </w:pBdr>
        <w:spacing w:after="0"/>
        <w:rPr>
          <w:rFonts w:cs="Times New Roman"/>
        </w:rPr>
      </w:pPr>
      <w:r w:rsidRPr="00020F9A">
        <w:rPr>
          <w:rFonts w:cs="Times New Roman"/>
        </w:rPr>
        <w:t>Reitan, R. M. (1958). Validity of the trail making test as an indicator of organic brain damage. Perceptual and Motor Skills, 8, 271-276.</w:t>
      </w:r>
    </w:p>
    <w:p w14:paraId="24F17E57" w14:textId="77777777" w:rsidR="00020F9A" w:rsidRPr="00E142A0" w:rsidRDefault="00020F9A" w:rsidP="004029DA">
      <w:pPr>
        <w:pBdr>
          <w:bottom w:val="single" w:sz="6" w:space="1" w:color="auto"/>
        </w:pBdr>
        <w:spacing w:after="0"/>
        <w:rPr>
          <w:rFonts w:cs="Times New Roman"/>
          <w:b/>
        </w:rPr>
      </w:pPr>
    </w:p>
    <w:p w14:paraId="35E46AC7" w14:textId="77777777" w:rsidR="004029DA" w:rsidRPr="00EA2022" w:rsidRDefault="004029DA" w:rsidP="004029DA">
      <w:pPr>
        <w:spacing w:after="0"/>
        <w:rPr>
          <w:rFonts w:cs="Times New Roman"/>
          <w:b/>
        </w:rPr>
      </w:pPr>
      <w:r w:rsidRPr="00EA2022">
        <w:rPr>
          <w:rFonts w:cs="Times New Roman"/>
          <w:b/>
        </w:rPr>
        <w:t>SUBJECT INSTRUCTIONS:</w:t>
      </w:r>
    </w:p>
    <w:p w14:paraId="082DB8B4" w14:textId="77777777" w:rsidR="003B0F74" w:rsidRDefault="00EA2022" w:rsidP="004029DA">
      <w:pPr>
        <w:spacing w:after="0"/>
        <w:rPr>
          <w:rFonts w:cs="Times New Roman"/>
        </w:rPr>
      </w:pPr>
      <w:r w:rsidRPr="00EA2022">
        <w:rPr>
          <w:rFonts w:cs="Times New Roman"/>
        </w:rPr>
        <w:t xml:space="preserve">PART A: </w:t>
      </w:r>
    </w:p>
    <w:p w14:paraId="16E13660" w14:textId="5D1374D5" w:rsidR="004029DA" w:rsidRDefault="0039140B" w:rsidP="004029DA">
      <w:pPr>
        <w:spacing w:after="0"/>
        <w:rPr>
          <w:rFonts w:cs="Times New Roman"/>
        </w:rPr>
      </w:pPr>
      <w:r>
        <w:rPr>
          <w:rFonts w:cs="Times New Roman"/>
        </w:rPr>
        <w:t>Place the form for Sample A in front of the subject.  Read aloud the instructions: “There are numbers in circles on this page.  Please take the pencil and draw a line from one number to the next, in order.  Start at 1 [point to the number], then go to 2 [point to the number], then go to 3 [point to the number] and so on.  Please try not to life the pencil as you move from one number to the next.  Work as quickly as you can.  Begin here [point to “Begin” number] and end here [point to “End” number].”</w:t>
      </w:r>
    </w:p>
    <w:p w14:paraId="7E22745C" w14:textId="77777777" w:rsidR="0039140B" w:rsidRDefault="0039140B" w:rsidP="004029DA">
      <w:pPr>
        <w:spacing w:after="0"/>
        <w:rPr>
          <w:rFonts w:cs="Times New Roman"/>
        </w:rPr>
      </w:pPr>
    </w:p>
    <w:p w14:paraId="0AD6F652" w14:textId="7508D2F0" w:rsidR="0039140B" w:rsidRDefault="0039140B" w:rsidP="004029DA">
      <w:pPr>
        <w:spacing w:after="0"/>
        <w:rPr>
          <w:rFonts w:cs="Times New Roman"/>
        </w:rPr>
      </w:pPr>
      <w:r>
        <w:rPr>
          <w:rFonts w:cs="Times New Roman"/>
        </w:rPr>
        <w:t>If the subject makes an error, mark through the line and go back to the point at which the error was made and say, for example, “You were at number 2.  What is the next number?”  Wait for the subject’s response.  If the subject indicates 3, say “Please start here [point to the 2] and continue.”  If the subject indicates any other number, say “The next number would be 3.”  Then point to 2 and say “Please start here and continue.”  If the subject cannot complete the sample and clearly does not comprehend the task, do not administer Test A.  In that event, on the recording form enter the appropriate code (996=cognitive/behavioral problem).</w:t>
      </w:r>
    </w:p>
    <w:p w14:paraId="6E9147AE" w14:textId="77777777" w:rsidR="0039140B" w:rsidRDefault="0039140B" w:rsidP="004029DA">
      <w:pPr>
        <w:spacing w:after="0"/>
        <w:rPr>
          <w:rFonts w:cs="Times New Roman"/>
        </w:rPr>
      </w:pPr>
    </w:p>
    <w:p w14:paraId="5677E036" w14:textId="4D90E2FC" w:rsidR="0039140B" w:rsidRDefault="0039140B" w:rsidP="004029DA">
      <w:pPr>
        <w:spacing w:after="0"/>
        <w:rPr>
          <w:rFonts w:cs="Times New Roman"/>
        </w:rPr>
      </w:pPr>
      <w:r>
        <w:rPr>
          <w:rFonts w:cs="Times New Roman"/>
        </w:rPr>
        <w:t>If the subject completes the sample, go to Test A.  Say: “On this page there are more numbers in circles.  Please take the pencil and draw a line from one circle to the next, in order.  Start at 1 [point to “Begin” number] and end here [point to “End” number].  Please try not to lif</w:t>
      </w:r>
      <w:r w:rsidR="00F417A8">
        <w:rPr>
          <w:rFonts w:cs="Times New Roman"/>
        </w:rPr>
        <w:t>t</w:t>
      </w:r>
      <w:r>
        <w:rPr>
          <w:rFonts w:cs="Times New Roman"/>
        </w:rPr>
        <w:t xml:space="preserve"> the pencil as you move from one circle to the next.  Work as quickly as you can.”  Start timing as soon as the instruction is given to begin.</w:t>
      </w:r>
      <w:r w:rsidR="003B0F74">
        <w:rPr>
          <w:rFonts w:cs="Times New Roman"/>
        </w:rPr>
        <w:t xml:space="preserve">  Note: In giving the instructions for the test form (as opposed to the sample), the examiner tells the subject to move from one </w:t>
      </w:r>
      <w:r w:rsidR="003B0F74" w:rsidRPr="003B0F74">
        <w:rPr>
          <w:rFonts w:cs="Times New Roman"/>
          <w:i/>
          <w:u w:val="single"/>
        </w:rPr>
        <w:t>circle</w:t>
      </w:r>
      <w:r w:rsidR="003B0F74">
        <w:rPr>
          <w:rFonts w:cs="Times New Roman"/>
        </w:rPr>
        <w:t xml:space="preserve"> to the next and does not use the word “number”.</w:t>
      </w:r>
    </w:p>
    <w:p w14:paraId="0712D148" w14:textId="77777777" w:rsidR="00F417A8" w:rsidRDefault="00F417A8" w:rsidP="004029DA">
      <w:pPr>
        <w:spacing w:after="0"/>
        <w:rPr>
          <w:rFonts w:cs="Times New Roman"/>
        </w:rPr>
      </w:pPr>
    </w:p>
    <w:p w14:paraId="4A60B656" w14:textId="18016288" w:rsidR="003B0F74" w:rsidRDefault="003B0F74" w:rsidP="004029DA">
      <w:pPr>
        <w:spacing w:after="0"/>
        <w:rPr>
          <w:rFonts w:cs="Times New Roman"/>
        </w:rPr>
      </w:pPr>
      <w:r>
        <w:rPr>
          <w:rFonts w:cs="Times New Roman"/>
        </w:rPr>
        <w:t>If the subject makes an error, mark through the line and say “That one was not correct.”  Point to the last correct number and say “Please start here and continue.”  This is done for each error.  The examiner should attempt to provide corrections as quickly as possible.  Stop timing when the Trail is completed, or stop subject when the maximum time is reached.  Allow a maximum of 150 seconds for the test.</w:t>
      </w:r>
    </w:p>
    <w:p w14:paraId="4E75E5FF" w14:textId="77777777" w:rsidR="003B0F74" w:rsidRDefault="003B0F74" w:rsidP="004029DA">
      <w:pPr>
        <w:spacing w:after="0"/>
        <w:rPr>
          <w:rFonts w:cs="Times New Roman"/>
        </w:rPr>
      </w:pPr>
    </w:p>
    <w:p w14:paraId="1C054094" w14:textId="0569108E" w:rsidR="003B0F74" w:rsidRDefault="003B0F74" w:rsidP="004029DA">
      <w:pPr>
        <w:spacing w:after="0"/>
        <w:rPr>
          <w:rFonts w:cs="Times New Roman"/>
        </w:rPr>
      </w:pPr>
      <w:r>
        <w:rPr>
          <w:rFonts w:cs="Times New Roman"/>
        </w:rPr>
        <w:t>PART B:</w:t>
      </w:r>
    </w:p>
    <w:p w14:paraId="480510FA" w14:textId="6C402983" w:rsidR="003B0F74" w:rsidRDefault="003B0F74" w:rsidP="004029DA">
      <w:pPr>
        <w:spacing w:after="0"/>
        <w:rPr>
          <w:rFonts w:cs="Times New Roman"/>
        </w:rPr>
      </w:pPr>
      <w:r>
        <w:rPr>
          <w:rFonts w:cs="Times New Roman"/>
        </w:rPr>
        <w:lastRenderedPageBreak/>
        <w:t>Place the form for Sample B in front of the subject.  Present the sample for Part B even if the subject failed the sample for Part A.  Read aloud the instructions: “There are numbers and letters in circles on this page.  Please take the pencil and draw a line, alternating in order between the numbers and letters.  Start at number 1 [point to the number], then go to the first letter, A [point to the letter], then go to the next number, 2 [point to the number], and then the next letter, B [point to the letter], and so on.  Please try not to lift the pencil as you move from one number or letter to the next.  Work as quickly as you can.”</w:t>
      </w:r>
    </w:p>
    <w:p w14:paraId="2B3852F6" w14:textId="77777777" w:rsidR="002B61F4" w:rsidRDefault="002B61F4" w:rsidP="004029DA">
      <w:pPr>
        <w:spacing w:after="0"/>
        <w:rPr>
          <w:rFonts w:cs="Times New Roman"/>
        </w:rPr>
      </w:pPr>
    </w:p>
    <w:p w14:paraId="2AD3809C" w14:textId="754CC9CF" w:rsidR="002B61F4" w:rsidRDefault="002B61F4" w:rsidP="004029DA">
      <w:pPr>
        <w:spacing w:after="0"/>
        <w:rPr>
          <w:rFonts w:cs="Times New Roman"/>
        </w:rPr>
      </w:pPr>
      <w:r>
        <w:rPr>
          <w:rFonts w:cs="Times New Roman"/>
        </w:rPr>
        <w:t>If the subject makes an error, mark through the line and go back to the point at which the error was made and say, for example, “You were at number 2.  What is the next letter?”  Wait for the subject’s response.  If it is correct, say “Please start here [point to the 2] and continue.”  If the subject picks the wrong item, say “The next letter would be B [point to the B].”  Then point to the 2 and say “Please start here and continue.”  If the subject cannot complete the sample and clearly does not comprehend the task, do not administer the test.  Enter the appropriate code (996=cognitive/behavioral problem).</w:t>
      </w:r>
    </w:p>
    <w:p w14:paraId="3D754B5C" w14:textId="77777777" w:rsidR="00003AC4" w:rsidRDefault="00003AC4" w:rsidP="004029DA">
      <w:pPr>
        <w:spacing w:after="0"/>
        <w:rPr>
          <w:rFonts w:cs="Times New Roman"/>
        </w:rPr>
      </w:pPr>
    </w:p>
    <w:p w14:paraId="57D8D7C5" w14:textId="3BD66CC3" w:rsidR="00003AC4" w:rsidRDefault="00003AC4" w:rsidP="004029DA">
      <w:pPr>
        <w:spacing w:after="0"/>
        <w:rPr>
          <w:rFonts w:cs="Times New Roman"/>
        </w:rPr>
      </w:pPr>
      <w:r>
        <w:rPr>
          <w:rFonts w:cs="Times New Roman"/>
        </w:rPr>
        <w:t>If the subject completes the sample correctly, go to Test B.</w:t>
      </w:r>
      <w:r w:rsidR="000E4491">
        <w:rPr>
          <w:rFonts w:cs="Times New Roman"/>
        </w:rPr>
        <w:t xml:space="preserve">  Say: “on this page, there are more numbers and letters in circles.  Please take the pencil and draw a line from one circle to the next, alternating in order between the numbers and letters.  Start at 1 [point to the “Begin” number] and end here [point to the “End” number].  Please try not to lift the pencil as you move from one circle to the next.  Work as quickly as you can.”  Start timing as soon as the instruction is given to begin.  Note: In giving the instructions for the test form (as opposed to the sample), the examiner tells the subject to move from one </w:t>
      </w:r>
      <w:r w:rsidR="000E4491" w:rsidRPr="000E4491">
        <w:rPr>
          <w:rFonts w:cs="Times New Roman"/>
          <w:i/>
          <w:u w:val="single"/>
        </w:rPr>
        <w:t>circle</w:t>
      </w:r>
      <w:r w:rsidR="000E4491">
        <w:rPr>
          <w:rFonts w:cs="Times New Roman"/>
        </w:rPr>
        <w:t xml:space="preserve"> to the next and does not use the words “number” or letter”.</w:t>
      </w:r>
    </w:p>
    <w:p w14:paraId="2C175B7F" w14:textId="77777777" w:rsidR="000E4491" w:rsidRDefault="000E4491" w:rsidP="004029DA">
      <w:pPr>
        <w:spacing w:after="0"/>
        <w:rPr>
          <w:rFonts w:cs="Times New Roman"/>
        </w:rPr>
      </w:pPr>
    </w:p>
    <w:p w14:paraId="171DD268" w14:textId="59BB0FBD" w:rsidR="000E4491" w:rsidRDefault="000E4491" w:rsidP="004029DA">
      <w:pPr>
        <w:spacing w:after="0"/>
        <w:rPr>
          <w:rFonts w:cs="Times New Roman"/>
        </w:rPr>
      </w:pPr>
      <w:r>
        <w:rPr>
          <w:rFonts w:cs="Times New Roman"/>
        </w:rPr>
        <w:t>If the subject makes an error, mark through the line and say, “That one was not correct.”  Point to the last correct item and say, “Please start here and continue.”  This is done for each error.  Do not indicate whether the next item should be a number or a letter.  The examiner should attempt to provide corrections as quickly as possible.  Stop timing when the Trail is completed, or stop subject when the maximum time is reached.  Allow a maximum of 300 seconds for the test.</w:t>
      </w:r>
    </w:p>
    <w:p w14:paraId="77F373D8" w14:textId="77777777" w:rsidR="00F417A8" w:rsidRPr="00EA2022" w:rsidRDefault="00F417A8" w:rsidP="004029DA">
      <w:pPr>
        <w:spacing w:after="0"/>
        <w:rPr>
          <w:rFonts w:cs="Times New Roman"/>
        </w:rPr>
      </w:pPr>
    </w:p>
    <w:tbl>
      <w:tblPr>
        <w:tblStyle w:val="TableGrid"/>
        <w:tblW w:w="5000" w:type="pct"/>
        <w:tblLook w:val="04A0" w:firstRow="1" w:lastRow="0" w:firstColumn="1" w:lastColumn="0" w:noHBand="0" w:noVBand="1"/>
      </w:tblPr>
      <w:tblGrid>
        <w:gridCol w:w="3712"/>
        <w:gridCol w:w="2569"/>
        <w:gridCol w:w="3069"/>
      </w:tblGrid>
      <w:tr w:rsidR="00CE2B02" w:rsidRPr="000431A1" w14:paraId="535332DA" w14:textId="77777777" w:rsidTr="00CE2B02">
        <w:tc>
          <w:tcPr>
            <w:tcW w:w="1985" w:type="pct"/>
            <w:tcBorders>
              <w:top w:val="single" w:sz="4" w:space="0" w:color="auto"/>
              <w:left w:val="single" w:sz="4" w:space="0" w:color="auto"/>
              <w:bottom w:val="single" w:sz="4" w:space="0" w:color="auto"/>
              <w:right w:val="single" w:sz="4" w:space="0" w:color="auto"/>
            </w:tcBorders>
            <w:hideMark/>
          </w:tcPr>
          <w:p w14:paraId="58EFD1CC" w14:textId="77777777" w:rsidR="00CE2B02" w:rsidRPr="00326291" w:rsidRDefault="00CE2B02" w:rsidP="0039140B">
            <w:pPr>
              <w:jc w:val="center"/>
              <w:rPr>
                <w:rFonts w:cs="Times New Roman"/>
                <w:b/>
              </w:rPr>
            </w:pPr>
            <w:r w:rsidRPr="00326291">
              <w:rPr>
                <w:rFonts w:cs="Times New Roman"/>
                <w:b/>
              </w:rPr>
              <w:t>Variable Name</w:t>
            </w:r>
          </w:p>
        </w:tc>
        <w:tc>
          <w:tcPr>
            <w:tcW w:w="1374" w:type="pct"/>
            <w:tcBorders>
              <w:top w:val="single" w:sz="4" w:space="0" w:color="auto"/>
              <w:left w:val="single" w:sz="4" w:space="0" w:color="auto"/>
              <w:bottom w:val="single" w:sz="4" w:space="0" w:color="auto"/>
              <w:right w:val="single" w:sz="4" w:space="0" w:color="auto"/>
            </w:tcBorders>
            <w:hideMark/>
          </w:tcPr>
          <w:p w14:paraId="03505F8C" w14:textId="77777777" w:rsidR="00CE2B02" w:rsidRPr="00326291" w:rsidRDefault="00CE2B02" w:rsidP="0039140B">
            <w:pPr>
              <w:jc w:val="center"/>
              <w:rPr>
                <w:rFonts w:cs="Times New Roman"/>
                <w:b/>
              </w:rPr>
            </w:pPr>
            <w:r w:rsidRPr="00326291">
              <w:rPr>
                <w:rFonts w:cs="Times New Roman"/>
                <w:b/>
              </w:rPr>
              <w:t>Item Text</w:t>
            </w:r>
          </w:p>
        </w:tc>
        <w:tc>
          <w:tcPr>
            <w:tcW w:w="1641" w:type="pct"/>
            <w:tcBorders>
              <w:top w:val="single" w:sz="4" w:space="0" w:color="auto"/>
              <w:left w:val="single" w:sz="4" w:space="0" w:color="auto"/>
              <w:bottom w:val="single" w:sz="4" w:space="0" w:color="auto"/>
              <w:right w:val="single" w:sz="4" w:space="0" w:color="auto"/>
            </w:tcBorders>
          </w:tcPr>
          <w:p w14:paraId="3D6E2892" w14:textId="77777777" w:rsidR="00CE2B02" w:rsidRPr="00326291" w:rsidRDefault="00CE2B02" w:rsidP="0039140B">
            <w:pPr>
              <w:jc w:val="center"/>
              <w:rPr>
                <w:rFonts w:cs="Times New Roman"/>
                <w:b/>
              </w:rPr>
            </w:pPr>
            <w:r w:rsidRPr="00326291">
              <w:rPr>
                <w:rFonts w:cs="Times New Roman"/>
                <w:b/>
              </w:rPr>
              <w:t>Item Values</w:t>
            </w:r>
          </w:p>
        </w:tc>
      </w:tr>
      <w:tr w:rsidR="00CE2B02" w:rsidRPr="000431A1" w14:paraId="72A3ADB7" w14:textId="77777777" w:rsidTr="00CE2B02">
        <w:tc>
          <w:tcPr>
            <w:tcW w:w="1985" w:type="pct"/>
            <w:tcBorders>
              <w:top w:val="single" w:sz="4" w:space="0" w:color="auto"/>
              <w:left w:val="single" w:sz="4" w:space="0" w:color="auto"/>
              <w:bottom w:val="single" w:sz="4" w:space="0" w:color="auto"/>
              <w:right w:val="single" w:sz="4" w:space="0" w:color="auto"/>
            </w:tcBorders>
          </w:tcPr>
          <w:p w14:paraId="39D2BE2C" w14:textId="313E0155" w:rsidR="00CE2B02" w:rsidRPr="000C56C9" w:rsidRDefault="00CE2B02" w:rsidP="0039140B">
            <w:pPr>
              <w:jc w:val="center"/>
              <w:rPr>
                <w:rFonts w:cs="Times New Roman"/>
              </w:rPr>
            </w:pPr>
            <w:r>
              <w:rPr>
                <w:rFonts w:cs="Times New Roman"/>
              </w:rPr>
              <w:t>Tr-A1</w:t>
            </w:r>
          </w:p>
        </w:tc>
        <w:tc>
          <w:tcPr>
            <w:tcW w:w="1374" w:type="pct"/>
            <w:tcBorders>
              <w:top w:val="single" w:sz="4" w:space="0" w:color="auto"/>
              <w:left w:val="single" w:sz="4" w:space="0" w:color="auto"/>
              <w:bottom w:val="single" w:sz="4" w:space="0" w:color="auto"/>
              <w:right w:val="single" w:sz="4" w:space="0" w:color="auto"/>
            </w:tcBorders>
          </w:tcPr>
          <w:p w14:paraId="64D67AD2" w14:textId="18D9CA81" w:rsidR="00CE2B02" w:rsidRPr="000C56C9" w:rsidRDefault="00CE2B02" w:rsidP="0039140B">
            <w:pPr>
              <w:rPr>
                <w:rFonts w:cs="Times New Roman"/>
              </w:rPr>
            </w:pPr>
            <w:r>
              <w:rPr>
                <w:rFonts w:cs="Times New Roman"/>
              </w:rPr>
              <w:t>Trails time for test A (seconds)</w:t>
            </w:r>
          </w:p>
        </w:tc>
        <w:tc>
          <w:tcPr>
            <w:tcW w:w="1641" w:type="pct"/>
            <w:tcBorders>
              <w:top w:val="single" w:sz="4" w:space="0" w:color="auto"/>
              <w:left w:val="single" w:sz="4" w:space="0" w:color="auto"/>
              <w:bottom w:val="single" w:sz="4" w:space="0" w:color="auto"/>
              <w:right w:val="single" w:sz="4" w:space="0" w:color="auto"/>
            </w:tcBorders>
          </w:tcPr>
          <w:p w14:paraId="1332A627" w14:textId="77777777" w:rsidR="00CE2B02" w:rsidRPr="000C56C9" w:rsidRDefault="00CE2B02" w:rsidP="0039140B">
            <w:pPr>
              <w:rPr>
                <w:rFonts w:cs="Times New Roman"/>
              </w:rPr>
            </w:pPr>
          </w:p>
        </w:tc>
      </w:tr>
      <w:tr w:rsidR="00CE2B02" w:rsidRPr="000431A1" w14:paraId="73E7505C" w14:textId="77777777" w:rsidTr="00CE2B02">
        <w:tc>
          <w:tcPr>
            <w:tcW w:w="1985" w:type="pct"/>
            <w:tcBorders>
              <w:top w:val="single" w:sz="4" w:space="0" w:color="auto"/>
              <w:left w:val="single" w:sz="4" w:space="0" w:color="auto"/>
              <w:bottom w:val="single" w:sz="4" w:space="0" w:color="auto"/>
              <w:right w:val="single" w:sz="4" w:space="0" w:color="auto"/>
            </w:tcBorders>
          </w:tcPr>
          <w:p w14:paraId="0C4C4B9B" w14:textId="12CB3917" w:rsidR="00CE2B02" w:rsidRPr="000C56C9" w:rsidRDefault="00CE2B02" w:rsidP="0039140B">
            <w:pPr>
              <w:jc w:val="center"/>
              <w:rPr>
                <w:rFonts w:cs="Times New Roman"/>
              </w:rPr>
            </w:pPr>
            <w:r>
              <w:rPr>
                <w:rFonts w:cs="Times New Roman"/>
              </w:rPr>
              <w:t>TrlAZScore</w:t>
            </w:r>
          </w:p>
        </w:tc>
        <w:tc>
          <w:tcPr>
            <w:tcW w:w="1374" w:type="pct"/>
            <w:tcBorders>
              <w:top w:val="single" w:sz="4" w:space="0" w:color="auto"/>
              <w:left w:val="single" w:sz="4" w:space="0" w:color="auto"/>
              <w:bottom w:val="single" w:sz="4" w:space="0" w:color="auto"/>
              <w:right w:val="single" w:sz="4" w:space="0" w:color="auto"/>
            </w:tcBorders>
          </w:tcPr>
          <w:p w14:paraId="65FD322D" w14:textId="278D0FA5" w:rsidR="00CE2B02" w:rsidRPr="000C56C9" w:rsidRDefault="00CE2B02" w:rsidP="0039140B">
            <w:pPr>
              <w:rPr>
                <w:rFonts w:cs="Times New Roman"/>
              </w:rPr>
            </w:pPr>
            <w:r>
              <w:rPr>
                <w:rFonts w:cs="Times New Roman"/>
              </w:rPr>
              <w:t>Trails A Z Score</w:t>
            </w:r>
          </w:p>
        </w:tc>
        <w:tc>
          <w:tcPr>
            <w:tcW w:w="1641" w:type="pct"/>
            <w:tcBorders>
              <w:top w:val="single" w:sz="4" w:space="0" w:color="auto"/>
              <w:left w:val="single" w:sz="4" w:space="0" w:color="auto"/>
              <w:bottom w:val="single" w:sz="4" w:space="0" w:color="auto"/>
              <w:right w:val="single" w:sz="4" w:space="0" w:color="auto"/>
            </w:tcBorders>
          </w:tcPr>
          <w:p w14:paraId="3D7AE361" w14:textId="77777777" w:rsidR="00CE2B02" w:rsidRPr="000C56C9" w:rsidRDefault="00CE2B02" w:rsidP="0039140B">
            <w:pPr>
              <w:rPr>
                <w:rFonts w:cs="Times New Roman"/>
              </w:rPr>
            </w:pPr>
          </w:p>
        </w:tc>
      </w:tr>
      <w:tr w:rsidR="00CE2B02" w:rsidRPr="000431A1" w14:paraId="5D082B75" w14:textId="77777777" w:rsidTr="00CE2B02">
        <w:tc>
          <w:tcPr>
            <w:tcW w:w="1985" w:type="pct"/>
            <w:tcBorders>
              <w:top w:val="single" w:sz="4" w:space="0" w:color="auto"/>
              <w:left w:val="single" w:sz="4" w:space="0" w:color="auto"/>
              <w:bottom w:val="single" w:sz="4" w:space="0" w:color="auto"/>
              <w:right w:val="single" w:sz="4" w:space="0" w:color="auto"/>
            </w:tcBorders>
          </w:tcPr>
          <w:p w14:paraId="0C02D85B" w14:textId="09BC4449" w:rsidR="00CE2B02" w:rsidRPr="000C56C9" w:rsidRDefault="00F25B6C" w:rsidP="0039140B">
            <w:pPr>
              <w:jc w:val="center"/>
              <w:rPr>
                <w:rFonts w:cs="Times New Roman"/>
              </w:rPr>
            </w:pPr>
            <w:r>
              <w:rPr>
                <w:rFonts w:cs="Times New Roman"/>
              </w:rPr>
              <w:t>Tr-A2</w:t>
            </w:r>
          </w:p>
        </w:tc>
        <w:tc>
          <w:tcPr>
            <w:tcW w:w="1374" w:type="pct"/>
            <w:tcBorders>
              <w:top w:val="single" w:sz="4" w:space="0" w:color="auto"/>
              <w:left w:val="single" w:sz="4" w:space="0" w:color="auto"/>
              <w:bottom w:val="single" w:sz="4" w:space="0" w:color="auto"/>
              <w:right w:val="single" w:sz="4" w:space="0" w:color="auto"/>
            </w:tcBorders>
          </w:tcPr>
          <w:p w14:paraId="6432C325" w14:textId="2B419C46" w:rsidR="00CE2B02" w:rsidRPr="000C56C9" w:rsidRDefault="00F25B6C" w:rsidP="0039140B">
            <w:pPr>
              <w:rPr>
                <w:rFonts w:cs="Times New Roman"/>
              </w:rPr>
            </w:pPr>
            <w:r>
              <w:rPr>
                <w:rFonts w:cs="Times New Roman"/>
              </w:rPr>
              <w:t>Trails errors for test A</w:t>
            </w:r>
          </w:p>
        </w:tc>
        <w:tc>
          <w:tcPr>
            <w:tcW w:w="1641" w:type="pct"/>
            <w:tcBorders>
              <w:top w:val="single" w:sz="4" w:space="0" w:color="auto"/>
              <w:left w:val="single" w:sz="4" w:space="0" w:color="auto"/>
              <w:bottom w:val="single" w:sz="4" w:space="0" w:color="auto"/>
              <w:right w:val="single" w:sz="4" w:space="0" w:color="auto"/>
            </w:tcBorders>
          </w:tcPr>
          <w:p w14:paraId="0A75431A" w14:textId="77777777" w:rsidR="00CE2B02" w:rsidRPr="000C56C9" w:rsidRDefault="00CE2B02" w:rsidP="0039140B">
            <w:pPr>
              <w:rPr>
                <w:rFonts w:cs="Times New Roman"/>
              </w:rPr>
            </w:pPr>
          </w:p>
        </w:tc>
      </w:tr>
      <w:tr w:rsidR="00287819" w:rsidRPr="000431A1" w14:paraId="063C7A80" w14:textId="77777777" w:rsidTr="00CE2B02">
        <w:tc>
          <w:tcPr>
            <w:tcW w:w="1985" w:type="pct"/>
            <w:tcBorders>
              <w:top w:val="single" w:sz="4" w:space="0" w:color="auto"/>
              <w:left w:val="single" w:sz="4" w:space="0" w:color="auto"/>
              <w:bottom w:val="single" w:sz="4" w:space="0" w:color="auto"/>
              <w:right w:val="single" w:sz="4" w:space="0" w:color="auto"/>
            </w:tcBorders>
          </w:tcPr>
          <w:p w14:paraId="41240C0E" w14:textId="38D1E509" w:rsidR="00287819" w:rsidRDefault="00287819" w:rsidP="00F25B6C">
            <w:pPr>
              <w:jc w:val="center"/>
              <w:rPr>
                <w:rFonts w:cs="Times New Roman"/>
              </w:rPr>
            </w:pPr>
            <w:r w:rsidRPr="00287819">
              <w:rPr>
                <w:rFonts w:cs="Times New Roman"/>
              </w:rPr>
              <w:t>Tr-AStatus</w:t>
            </w:r>
          </w:p>
        </w:tc>
        <w:tc>
          <w:tcPr>
            <w:tcW w:w="1374" w:type="pct"/>
            <w:tcBorders>
              <w:top w:val="single" w:sz="4" w:space="0" w:color="auto"/>
              <w:left w:val="single" w:sz="4" w:space="0" w:color="auto"/>
              <w:bottom w:val="single" w:sz="4" w:space="0" w:color="auto"/>
              <w:right w:val="single" w:sz="4" w:space="0" w:color="auto"/>
            </w:tcBorders>
          </w:tcPr>
          <w:p w14:paraId="1EEF44F6" w14:textId="160E0513" w:rsidR="00287819" w:rsidRDefault="00287819" w:rsidP="0039140B">
            <w:pPr>
              <w:rPr>
                <w:rFonts w:cs="Times New Roman"/>
              </w:rPr>
            </w:pPr>
            <w:r w:rsidRPr="00287819">
              <w:rPr>
                <w:rFonts w:cs="Times New Roman"/>
              </w:rPr>
              <w:t>Status of Trails A</w:t>
            </w:r>
          </w:p>
        </w:tc>
        <w:tc>
          <w:tcPr>
            <w:tcW w:w="1641" w:type="pct"/>
            <w:tcBorders>
              <w:top w:val="single" w:sz="4" w:space="0" w:color="auto"/>
              <w:left w:val="single" w:sz="4" w:space="0" w:color="auto"/>
              <w:bottom w:val="single" w:sz="4" w:space="0" w:color="auto"/>
              <w:right w:val="single" w:sz="4" w:space="0" w:color="auto"/>
            </w:tcBorders>
          </w:tcPr>
          <w:p w14:paraId="01D40262" w14:textId="77777777" w:rsidR="00287819" w:rsidRPr="00287819" w:rsidRDefault="00287819" w:rsidP="00287819">
            <w:pPr>
              <w:rPr>
                <w:rFonts w:cs="Times New Roman"/>
              </w:rPr>
            </w:pPr>
            <w:r w:rsidRPr="00287819">
              <w:rPr>
                <w:rFonts w:cs="Times New Roman"/>
              </w:rPr>
              <w:t>1 = Test Completed</w:t>
            </w:r>
          </w:p>
          <w:p w14:paraId="3D6C0ADF" w14:textId="77777777" w:rsidR="00287819" w:rsidRPr="00287819" w:rsidRDefault="00287819" w:rsidP="00287819">
            <w:pPr>
              <w:rPr>
                <w:rFonts w:cs="Times New Roman"/>
              </w:rPr>
            </w:pPr>
            <w:r w:rsidRPr="00287819">
              <w:rPr>
                <w:rFonts w:cs="Times New Roman"/>
              </w:rPr>
              <w:t>2 = Administered but Subject could not complete</w:t>
            </w:r>
          </w:p>
          <w:p w14:paraId="5C355CF8" w14:textId="74E9D95D" w:rsidR="00287819" w:rsidRPr="000C56C9" w:rsidRDefault="00287819" w:rsidP="00287819">
            <w:pPr>
              <w:rPr>
                <w:rFonts w:cs="Times New Roman"/>
              </w:rPr>
            </w:pPr>
            <w:r w:rsidRPr="00287819">
              <w:rPr>
                <w:rFonts w:cs="Times New Roman"/>
              </w:rPr>
              <w:t>3 = Not administered</w:t>
            </w:r>
          </w:p>
        </w:tc>
      </w:tr>
      <w:tr w:rsidR="00CE2B02" w:rsidRPr="000431A1" w14:paraId="79613317" w14:textId="77777777" w:rsidTr="00CE2B02">
        <w:tc>
          <w:tcPr>
            <w:tcW w:w="1985" w:type="pct"/>
            <w:tcBorders>
              <w:top w:val="single" w:sz="4" w:space="0" w:color="auto"/>
              <w:left w:val="single" w:sz="4" w:space="0" w:color="auto"/>
              <w:bottom w:val="single" w:sz="4" w:space="0" w:color="auto"/>
              <w:right w:val="single" w:sz="4" w:space="0" w:color="auto"/>
            </w:tcBorders>
          </w:tcPr>
          <w:p w14:paraId="1D780C0F" w14:textId="4173FDCD" w:rsidR="00CE2B02" w:rsidRPr="000C56C9" w:rsidRDefault="00F25B6C" w:rsidP="00F25B6C">
            <w:pPr>
              <w:jc w:val="center"/>
              <w:rPr>
                <w:rFonts w:cs="Times New Roman"/>
              </w:rPr>
            </w:pPr>
            <w:r>
              <w:rPr>
                <w:rFonts w:cs="Times New Roman"/>
              </w:rPr>
              <w:t>Tr-B1</w:t>
            </w:r>
          </w:p>
        </w:tc>
        <w:tc>
          <w:tcPr>
            <w:tcW w:w="1374" w:type="pct"/>
            <w:tcBorders>
              <w:top w:val="single" w:sz="4" w:space="0" w:color="auto"/>
              <w:left w:val="single" w:sz="4" w:space="0" w:color="auto"/>
              <w:bottom w:val="single" w:sz="4" w:space="0" w:color="auto"/>
              <w:right w:val="single" w:sz="4" w:space="0" w:color="auto"/>
            </w:tcBorders>
          </w:tcPr>
          <w:p w14:paraId="21736C26" w14:textId="05CDB3D2" w:rsidR="00CE2B02" w:rsidRPr="000C56C9" w:rsidRDefault="00F25B6C" w:rsidP="0039140B">
            <w:pPr>
              <w:rPr>
                <w:rFonts w:cs="Times New Roman"/>
              </w:rPr>
            </w:pPr>
            <w:r>
              <w:rPr>
                <w:rFonts w:cs="Times New Roman"/>
              </w:rPr>
              <w:t>Trails time for test B (seconds)</w:t>
            </w:r>
          </w:p>
        </w:tc>
        <w:tc>
          <w:tcPr>
            <w:tcW w:w="1641" w:type="pct"/>
            <w:tcBorders>
              <w:top w:val="single" w:sz="4" w:space="0" w:color="auto"/>
              <w:left w:val="single" w:sz="4" w:space="0" w:color="auto"/>
              <w:bottom w:val="single" w:sz="4" w:space="0" w:color="auto"/>
              <w:right w:val="single" w:sz="4" w:space="0" w:color="auto"/>
            </w:tcBorders>
          </w:tcPr>
          <w:p w14:paraId="6408B955" w14:textId="77777777" w:rsidR="00CE2B02" w:rsidRPr="000C56C9" w:rsidRDefault="00CE2B02" w:rsidP="0039140B">
            <w:pPr>
              <w:rPr>
                <w:rFonts w:cs="Times New Roman"/>
              </w:rPr>
            </w:pPr>
          </w:p>
        </w:tc>
      </w:tr>
      <w:tr w:rsidR="00CE2B02" w:rsidRPr="00E142A0" w14:paraId="655AED17" w14:textId="77777777" w:rsidTr="00CE2B02">
        <w:tc>
          <w:tcPr>
            <w:tcW w:w="1985" w:type="pct"/>
            <w:tcBorders>
              <w:top w:val="single" w:sz="4" w:space="0" w:color="auto"/>
              <w:left w:val="single" w:sz="4" w:space="0" w:color="auto"/>
              <w:bottom w:val="single" w:sz="4" w:space="0" w:color="auto"/>
              <w:right w:val="single" w:sz="4" w:space="0" w:color="auto"/>
            </w:tcBorders>
          </w:tcPr>
          <w:p w14:paraId="20F1FFEE" w14:textId="7FF556C6" w:rsidR="00CE2B02" w:rsidRPr="000C56C9" w:rsidRDefault="00F25B6C" w:rsidP="0039140B">
            <w:pPr>
              <w:jc w:val="center"/>
              <w:rPr>
                <w:rFonts w:cs="Times New Roman"/>
              </w:rPr>
            </w:pPr>
            <w:r>
              <w:rPr>
                <w:rFonts w:cs="Times New Roman"/>
              </w:rPr>
              <w:t>TrlBZScore</w:t>
            </w:r>
          </w:p>
        </w:tc>
        <w:tc>
          <w:tcPr>
            <w:tcW w:w="1374" w:type="pct"/>
            <w:tcBorders>
              <w:top w:val="single" w:sz="4" w:space="0" w:color="auto"/>
              <w:left w:val="single" w:sz="4" w:space="0" w:color="auto"/>
              <w:bottom w:val="single" w:sz="4" w:space="0" w:color="auto"/>
              <w:right w:val="single" w:sz="4" w:space="0" w:color="auto"/>
            </w:tcBorders>
          </w:tcPr>
          <w:p w14:paraId="7EF409A0" w14:textId="73A6F159" w:rsidR="00CE2B02" w:rsidRPr="000C56C9" w:rsidRDefault="00F25B6C" w:rsidP="0039140B">
            <w:pPr>
              <w:rPr>
                <w:rFonts w:cs="Times New Roman"/>
              </w:rPr>
            </w:pPr>
            <w:r>
              <w:rPr>
                <w:rFonts w:cs="Times New Roman"/>
              </w:rPr>
              <w:t>TrailsB Z Score</w:t>
            </w:r>
          </w:p>
        </w:tc>
        <w:tc>
          <w:tcPr>
            <w:tcW w:w="1641" w:type="pct"/>
            <w:tcBorders>
              <w:top w:val="single" w:sz="4" w:space="0" w:color="auto"/>
              <w:left w:val="single" w:sz="4" w:space="0" w:color="auto"/>
              <w:bottom w:val="single" w:sz="4" w:space="0" w:color="auto"/>
              <w:right w:val="single" w:sz="4" w:space="0" w:color="auto"/>
            </w:tcBorders>
          </w:tcPr>
          <w:p w14:paraId="732239DB" w14:textId="77777777" w:rsidR="00CE2B02" w:rsidRPr="000C56C9" w:rsidRDefault="00CE2B02" w:rsidP="0039140B">
            <w:pPr>
              <w:rPr>
                <w:rFonts w:cs="Times New Roman"/>
              </w:rPr>
            </w:pPr>
          </w:p>
        </w:tc>
      </w:tr>
      <w:tr w:rsidR="00F25B6C" w:rsidRPr="00E142A0" w14:paraId="75A2F8F1" w14:textId="77777777" w:rsidTr="00CE2B02">
        <w:tc>
          <w:tcPr>
            <w:tcW w:w="1985" w:type="pct"/>
            <w:tcBorders>
              <w:top w:val="single" w:sz="4" w:space="0" w:color="auto"/>
              <w:left w:val="single" w:sz="4" w:space="0" w:color="auto"/>
              <w:bottom w:val="single" w:sz="4" w:space="0" w:color="auto"/>
              <w:right w:val="single" w:sz="4" w:space="0" w:color="auto"/>
            </w:tcBorders>
          </w:tcPr>
          <w:p w14:paraId="723136E3" w14:textId="231351C2" w:rsidR="00F25B6C" w:rsidRDefault="00F25B6C" w:rsidP="0039140B">
            <w:pPr>
              <w:jc w:val="center"/>
              <w:rPr>
                <w:rFonts w:cs="Times New Roman"/>
              </w:rPr>
            </w:pPr>
            <w:r>
              <w:rPr>
                <w:rFonts w:cs="Times New Roman"/>
              </w:rPr>
              <w:t>Tr-B2</w:t>
            </w:r>
          </w:p>
        </w:tc>
        <w:tc>
          <w:tcPr>
            <w:tcW w:w="1374" w:type="pct"/>
            <w:tcBorders>
              <w:top w:val="single" w:sz="4" w:space="0" w:color="auto"/>
              <w:left w:val="single" w:sz="4" w:space="0" w:color="auto"/>
              <w:bottom w:val="single" w:sz="4" w:space="0" w:color="auto"/>
              <w:right w:val="single" w:sz="4" w:space="0" w:color="auto"/>
            </w:tcBorders>
          </w:tcPr>
          <w:p w14:paraId="6513A4C3" w14:textId="767D13D2" w:rsidR="00F25B6C" w:rsidRDefault="00F25B6C" w:rsidP="0039140B">
            <w:pPr>
              <w:rPr>
                <w:rFonts w:cs="Times New Roman"/>
              </w:rPr>
            </w:pPr>
            <w:r>
              <w:rPr>
                <w:rFonts w:cs="Times New Roman"/>
              </w:rPr>
              <w:t>Trails errors for test B</w:t>
            </w:r>
          </w:p>
        </w:tc>
        <w:tc>
          <w:tcPr>
            <w:tcW w:w="1641" w:type="pct"/>
            <w:tcBorders>
              <w:top w:val="single" w:sz="4" w:space="0" w:color="auto"/>
              <w:left w:val="single" w:sz="4" w:space="0" w:color="auto"/>
              <w:bottom w:val="single" w:sz="4" w:space="0" w:color="auto"/>
              <w:right w:val="single" w:sz="4" w:space="0" w:color="auto"/>
            </w:tcBorders>
          </w:tcPr>
          <w:p w14:paraId="3DA4C83F" w14:textId="77777777" w:rsidR="00F25B6C" w:rsidRPr="000C56C9" w:rsidRDefault="00F25B6C" w:rsidP="0039140B">
            <w:pPr>
              <w:rPr>
                <w:rFonts w:cs="Times New Roman"/>
              </w:rPr>
            </w:pPr>
          </w:p>
        </w:tc>
      </w:tr>
      <w:tr w:rsidR="00287819" w:rsidRPr="00E142A0" w14:paraId="46181F00" w14:textId="77777777" w:rsidTr="00CE2B02">
        <w:tc>
          <w:tcPr>
            <w:tcW w:w="1985" w:type="pct"/>
            <w:tcBorders>
              <w:top w:val="single" w:sz="4" w:space="0" w:color="auto"/>
              <w:left w:val="single" w:sz="4" w:space="0" w:color="auto"/>
              <w:bottom w:val="single" w:sz="4" w:space="0" w:color="auto"/>
              <w:right w:val="single" w:sz="4" w:space="0" w:color="auto"/>
            </w:tcBorders>
          </w:tcPr>
          <w:p w14:paraId="47610CFC" w14:textId="31A7AC27" w:rsidR="00287819" w:rsidRDefault="00287819" w:rsidP="0039140B">
            <w:pPr>
              <w:jc w:val="center"/>
              <w:rPr>
                <w:rFonts w:cs="Times New Roman"/>
              </w:rPr>
            </w:pPr>
            <w:r w:rsidRPr="00287819">
              <w:rPr>
                <w:rFonts w:cs="Times New Roman"/>
              </w:rPr>
              <w:t>Tr-BStatus</w:t>
            </w:r>
          </w:p>
        </w:tc>
        <w:tc>
          <w:tcPr>
            <w:tcW w:w="1374" w:type="pct"/>
            <w:tcBorders>
              <w:top w:val="single" w:sz="4" w:space="0" w:color="auto"/>
              <w:left w:val="single" w:sz="4" w:space="0" w:color="auto"/>
              <w:bottom w:val="single" w:sz="4" w:space="0" w:color="auto"/>
              <w:right w:val="single" w:sz="4" w:space="0" w:color="auto"/>
            </w:tcBorders>
          </w:tcPr>
          <w:p w14:paraId="713BF0FE" w14:textId="0EE7A124" w:rsidR="00287819" w:rsidRDefault="005F768F" w:rsidP="0039140B">
            <w:pPr>
              <w:rPr>
                <w:rFonts w:cs="Times New Roman"/>
              </w:rPr>
            </w:pPr>
            <w:r w:rsidRPr="005F768F">
              <w:rPr>
                <w:rFonts w:cs="Times New Roman"/>
              </w:rPr>
              <w:t>Status of Trails B</w:t>
            </w:r>
          </w:p>
        </w:tc>
        <w:tc>
          <w:tcPr>
            <w:tcW w:w="1641" w:type="pct"/>
            <w:tcBorders>
              <w:top w:val="single" w:sz="4" w:space="0" w:color="auto"/>
              <w:left w:val="single" w:sz="4" w:space="0" w:color="auto"/>
              <w:bottom w:val="single" w:sz="4" w:space="0" w:color="auto"/>
              <w:right w:val="single" w:sz="4" w:space="0" w:color="auto"/>
            </w:tcBorders>
          </w:tcPr>
          <w:p w14:paraId="4533E707" w14:textId="77777777" w:rsidR="005F768F" w:rsidRPr="005F768F" w:rsidRDefault="005F768F" w:rsidP="005F768F">
            <w:pPr>
              <w:rPr>
                <w:rFonts w:cs="Times New Roman"/>
              </w:rPr>
            </w:pPr>
            <w:r w:rsidRPr="005F768F">
              <w:rPr>
                <w:rFonts w:cs="Times New Roman"/>
              </w:rPr>
              <w:t>1 = Test Completed</w:t>
            </w:r>
          </w:p>
          <w:p w14:paraId="7332D93F" w14:textId="77777777" w:rsidR="005F768F" w:rsidRPr="005F768F" w:rsidRDefault="005F768F" w:rsidP="005F768F">
            <w:pPr>
              <w:rPr>
                <w:rFonts w:cs="Times New Roman"/>
              </w:rPr>
            </w:pPr>
            <w:r w:rsidRPr="005F768F">
              <w:rPr>
                <w:rFonts w:cs="Times New Roman"/>
              </w:rPr>
              <w:lastRenderedPageBreak/>
              <w:t>2 = Administered but Subject could not complete</w:t>
            </w:r>
          </w:p>
          <w:p w14:paraId="23992B20" w14:textId="00C540B3" w:rsidR="00287819" w:rsidRPr="000C56C9" w:rsidRDefault="005F768F" w:rsidP="005F768F">
            <w:pPr>
              <w:rPr>
                <w:rFonts w:cs="Times New Roman"/>
              </w:rPr>
            </w:pPr>
            <w:r w:rsidRPr="005F768F">
              <w:rPr>
                <w:rFonts w:cs="Times New Roman"/>
              </w:rPr>
              <w:t>3 = Not administered</w:t>
            </w:r>
          </w:p>
        </w:tc>
      </w:tr>
      <w:tr w:rsidR="00287819" w:rsidRPr="00E142A0" w14:paraId="1DEB705B" w14:textId="77777777" w:rsidTr="00CE2B02">
        <w:tc>
          <w:tcPr>
            <w:tcW w:w="1985" w:type="pct"/>
            <w:tcBorders>
              <w:top w:val="single" w:sz="4" w:space="0" w:color="auto"/>
              <w:left w:val="single" w:sz="4" w:space="0" w:color="auto"/>
              <w:bottom w:val="single" w:sz="4" w:space="0" w:color="auto"/>
              <w:right w:val="single" w:sz="4" w:space="0" w:color="auto"/>
            </w:tcBorders>
          </w:tcPr>
          <w:p w14:paraId="266A1B91" w14:textId="354134AE" w:rsidR="00287819" w:rsidRDefault="005F768F" w:rsidP="0039140B">
            <w:pPr>
              <w:jc w:val="center"/>
              <w:rPr>
                <w:rFonts w:cs="Times New Roman"/>
              </w:rPr>
            </w:pPr>
            <w:r w:rsidRPr="005F768F">
              <w:rPr>
                <w:rFonts w:cs="Times New Roman"/>
              </w:rPr>
              <w:lastRenderedPageBreak/>
              <w:t>TrailNotes</w:t>
            </w:r>
          </w:p>
        </w:tc>
        <w:tc>
          <w:tcPr>
            <w:tcW w:w="1374" w:type="pct"/>
            <w:tcBorders>
              <w:top w:val="single" w:sz="4" w:space="0" w:color="auto"/>
              <w:left w:val="single" w:sz="4" w:space="0" w:color="auto"/>
              <w:bottom w:val="single" w:sz="4" w:space="0" w:color="auto"/>
              <w:right w:val="single" w:sz="4" w:space="0" w:color="auto"/>
            </w:tcBorders>
          </w:tcPr>
          <w:p w14:paraId="4FB057FA" w14:textId="2774B696" w:rsidR="00287819" w:rsidRDefault="005F768F" w:rsidP="0039140B">
            <w:pPr>
              <w:rPr>
                <w:rFonts w:cs="Times New Roman"/>
              </w:rPr>
            </w:pPr>
            <w:r w:rsidRPr="005F768F">
              <w:rPr>
                <w:rFonts w:cs="Times New Roman"/>
              </w:rPr>
              <w:t>Any Trails related notes recorded by the tester</w:t>
            </w:r>
          </w:p>
        </w:tc>
        <w:tc>
          <w:tcPr>
            <w:tcW w:w="1641" w:type="pct"/>
            <w:tcBorders>
              <w:top w:val="single" w:sz="4" w:space="0" w:color="auto"/>
              <w:left w:val="single" w:sz="4" w:space="0" w:color="auto"/>
              <w:bottom w:val="single" w:sz="4" w:space="0" w:color="auto"/>
              <w:right w:val="single" w:sz="4" w:space="0" w:color="auto"/>
            </w:tcBorders>
          </w:tcPr>
          <w:p w14:paraId="3B2BE48B" w14:textId="77777777" w:rsidR="00287819" w:rsidRPr="000C56C9" w:rsidRDefault="00287819" w:rsidP="0039140B">
            <w:pPr>
              <w:rPr>
                <w:rFonts w:cs="Times New Roman"/>
              </w:rPr>
            </w:pPr>
          </w:p>
        </w:tc>
      </w:tr>
    </w:tbl>
    <w:p w14:paraId="6C4685B6" w14:textId="77777777" w:rsidR="004029DA" w:rsidRPr="00E142A0" w:rsidRDefault="004029DA" w:rsidP="004029DA">
      <w:pPr>
        <w:pBdr>
          <w:bottom w:val="single" w:sz="6" w:space="1" w:color="auto"/>
        </w:pBdr>
        <w:spacing w:after="0"/>
        <w:rPr>
          <w:rFonts w:cs="Times New Roman"/>
        </w:rPr>
      </w:pPr>
    </w:p>
    <w:p w14:paraId="688488B5" w14:textId="5978402B" w:rsidR="004029DA" w:rsidRPr="00E142A0" w:rsidRDefault="004029DA" w:rsidP="004029DA">
      <w:pPr>
        <w:pBdr>
          <w:bottom w:val="single" w:sz="6" w:space="1" w:color="auto"/>
        </w:pBdr>
        <w:spacing w:after="0"/>
        <w:rPr>
          <w:rFonts w:cs="Times New Roman"/>
          <w:b/>
        </w:rPr>
      </w:pPr>
      <w:r w:rsidRPr="00E142A0">
        <w:rPr>
          <w:rFonts w:cs="Times New Roman"/>
          <w:b/>
        </w:rPr>
        <w:t>SCORING OF SCALE</w:t>
      </w:r>
      <w:ins w:id="741" w:author="Windows User" w:date="2019-12-19T15:57:00Z">
        <w:r w:rsidR="00C02BAC">
          <w:rPr>
            <w:rFonts w:cs="Times New Roman"/>
            <w:b/>
          </w:rPr>
          <w:t xml:space="preserve"> </w:t>
        </w:r>
        <w:r w:rsidR="00C02BAC">
          <w:rPr>
            <w:rFonts w:cs="Times New Roman"/>
          </w:rPr>
          <w:t>(</w:t>
        </w:r>
        <w:r w:rsidR="00C02BAC">
          <w:rPr>
            <w:rFonts w:cs="Times New Roman"/>
            <w:b/>
          </w:rPr>
          <w:t xml:space="preserve">NOTE: </w:t>
        </w:r>
        <w:r w:rsidR="00C02BAC">
          <w:rPr>
            <w:b/>
            <w:color w:val="FF0000"/>
            <w:sz w:val="32"/>
            <w:szCs w:val="32"/>
          </w:rPr>
          <w:t>composite score not validated)</w:t>
        </w:r>
      </w:ins>
    </w:p>
    <w:p w14:paraId="3F7D6FAE" w14:textId="69806056" w:rsidR="004029DA" w:rsidRPr="00020F9A" w:rsidRDefault="00020F9A" w:rsidP="004029DA">
      <w:pPr>
        <w:autoSpaceDE w:val="0"/>
        <w:autoSpaceDN w:val="0"/>
        <w:adjustRightInd w:val="0"/>
        <w:spacing w:after="0" w:line="240" w:lineRule="auto"/>
        <w:rPr>
          <w:rFonts w:ascii="Courier New" w:hAnsi="Courier New" w:cs="Courier New"/>
          <w:color w:val="000000"/>
          <w:sz w:val="20"/>
          <w:szCs w:val="20"/>
          <w:shd w:val="clear" w:color="auto" w:fill="FFFFFF"/>
        </w:rPr>
      </w:pPr>
      <w:r w:rsidRPr="00020F9A">
        <w:rPr>
          <w:rFonts w:cs="Times New Roman"/>
        </w:rPr>
        <w:t>The score is</w:t>
      </w:r>
      <w:r>
        <w:rPr>
          <w:rFonts w:cs="Times New Roman"/>
        </w:rPr>
        <w:t xml:space="preserve"> obtained as the number of seconds needed to finish each part.  Errors are pointed out immediately by the examiner and contribute to the score only insofar as additional time is needed for corrections.  Raw scores (in seconds) are converted to a 10-point scale with 10 as the best possible score.  </w:t>
      </w:r>
    </w:p>
    <w:p w14:paraId="4A323D94" w14:textId="293B25D6" w:rsidR="00CE2B02" w:rsidRDefault="00CE2B02">
      <w:pPr>
        <w:rPr>
          <w:rFonts w:cs="Times New Roman"/>
        </w:rPr>
      </w:pPr>
      <w:r>
        <w:rPr>
          <w:rFonts w:cs="Times New Roman"/>
        </w:rPr>
        <w:br w:type="page"/>
      </w:r>
    </w:p>
    <w:p w14:paraId="41BBC519" w14:textId="66A6C376" w:rsidR="0015195E" w:rsidRPr="00BE4FE0" w:rsidRDefault="0015195E" w:rsidP="0015195E">
      <w:pPr>
        <w:pStyle w:val="Heading1"/>
        <w:spacing w:before="0"/>
        <w:jc w:val="center"/>
        <w:rPr>
          <w:rFonts w:asciiTheme="minorHAnsi" w:hAnsiTheme="minorHAnsi"/>
          <w:color w:val="auto"/>
          <w:sz w:val="22"/>
          <w:szCs w:val="22"/>
        </w:rPr>
      </w:pPr>
      <w:bookmarkStart w:id="742" w:name="_Toc2071875"/>
      <w:r w:rsidRPr="00BE4FE0">
        <w:rPr>
          <w:rFonts w:asciiTheme="minorHAnsi" w:hAnsiTheme="minorHAnsi"/>
          <w:color w:val="auto"/>
          <w:sz w:val="22"/>
          <w:szCs w:val="22"/>
        </w:rPr>
        <w:lastRenderedPageBreak/>
        <w:t>Craft Story 21 Recall (</w:t>
      </w:r>
      <w:r>
        <w:rPr>
          <w:rFonts w:asciiTheme="minorHAnsi" w:hAnsiTheme="minorHAnsi"/>
          <w:color w:val="auto"/>
          <w:sz w:val="22"/>
          <w:szCs w:val="22"/>
        </w:rPr>
        <w:t>Delayed</w:t>
      </w:r>
      <w:r w:rsidRPr="00BE4FE0">
        <w:rPr>
          <w:rFonts w:asciiTheme="minorHAnsi" w:hAnsiTheme="minorHAnsi"/>
          <w:color w:val="auto"/>
          <w:sz w:val="22"/>
          <w:szCs w:val="22"/>
        </w:rPr>
        <w:t>)</w:t>
      </w:r>
      <w:bookmarkEnd w:id="742"/>
    </w:p>
    <w:p w14:paraId="5B852739" w14:textId="4D672CC3" w:rsidR="0015195E" w:rsidRPr="00E142A0" w:rsidRDefault="0015195E" w:rsidP="0015195E">
      <w:pPr>
        <w:pBdr>
          <w:bottom w:val="single" w:sz="6" w:space="1" w:color="auto"/>
        </w:pBdr>
        <w:spacing w:after="0" w:line="240" w:lineRule="auto"/>
        <w:contextualSpacing/>
        <w:jc w:val="center"/>
        <w:rPr>
          <w:b/>
        </w:rPr>
      </w:pPr>
      <w:r w:rsidRPr="00F31AD7">
        <w:rPr>
          <w:b/>
        </w:rPr>
        <w:t>(</w:t>
      </w:r>
      <w:r w:rsidR="00E9761D">
        <w:rPr>
          <w:b/>
        </w:rPr>
        <w:t>73</w:t>
      </w:r>
      <w:r w:rsidRPr="00F31AD7">
        <w:rPr>
          <w:b/>
        </w:rPr>
        <w:t xml:space="preserve"> items)</w:t>
      </w:r>
    </w:p>
    <w:p w14:paraId="1E3E9910" w14:textId="77777777" w:rsidR="0015195E" w:rsidRDefault="0015195E" w:rsidP="0015195E">
      <w:pPr>
        <w:pBdr>
          <w:bottom w:val="single" w:sz="4" w:space="1" w:color="auto"/>
        </w:pBdr>
        <w:spacing w:after="0"/>
        <w:rPr>
          <w:rFonts w:cs="Times New Roman"/>
          <w:b/>
        </w:rPr>
      </w:pPr>
      <w:r w:rsidRPr="00580ACB">
        <w:rPr>
          <w:rFonts w:cs="Times New Roman"/>
          <w:b/>
        </w:rPr>
        <w:t>DESCRIPTION</w:t>
      </w:r>
    </w:p>
    <w:p w14:paraId="6282CF1B" w14:textId="77777777" w:rsidR="0015195E" w:rsidRPr="00D66331" w:rsidRDefault="0015195E" w:rsidP="0015195E">
      <w:pPr>
        <w:pBdr>
          <w:bottom w:val="single" w:sz="4" w:space="1" w:color="auto"/>
        </w:pBdr>
        <w:spacing w:after="0"/>
        <w:rPr>
          <w:rFonts w:cs="Times New Roman"/>
        </w:rPr>
      </w:pPr>
      <w:r w:rsidRPr="00D66331">
        <w:rPr>
          <w:rFonts w:cs="Times New Roman"/>
        </w:rPr>
        <w:t>This test assess</w:t>
      </w:r>
      <w:r>
        <w:rPr>
          <w:rFonts w:cs="Times New Roman"/>
        </w:rPr>
        <w:t>es</w:t>
      </w:r>
      <w:r w:rsidRPr="00D66331">
        <w:rPr>
          <w:rFonts w:cs="Times New Roman"/>
        </w:rPr>
        <w:t xml:space="preserve"> </w:t>
      </w:r>
      <w:r>
        <w:rPr>
          <w:rFonts w:cs="Times New Roman"/>
        </w:rPr>
        <w:t xml:space="preserve">memory by looking at </w:t>
      </w:r>
      <w:r w:rsidRPr="00D66331">
        <w:rPr>
          <w:rFonts w:cs="Times New Roman"/>
        </w:rPr>
        <w:t>the ability to recall a short story</w:t>
      </w:r>
      <w:r>
        <w:rPr>
          <w:rFonts w:cs="Times New Roman"/>
        </w:rPr>
        <w:t>.</w:t>
      </w:r>
    </w:p>
    <w:p w14:paraId="4F5025E9" w14:textId="77777777" w:rsidR="0015195E" w:rsidRDefault="0015195E" w:rsidP="0015195E">
      <w:pPr>
        <w:pBdr>
          <w:bottom w:val="single" w:sz="6" w:space="1" w:color="auto"/>
        </w:pBdr>
        <w:spacing w:after="0"/>
        <w:rPr>
          <w:rFonts w:cs="Times New Roman"/>
          <w:b/>
        </w:rPr>
      </w:pPr>
      <w:r w:rsidRPr="00D66331">
        <w:rPr>
          <w:rFonts w:cs="Times New Roman"/>
          <w:b/>
        </w:rPr>
        <w:t>ASSOCIATED PAPERS</w:t>
      </w:r>
    </w:p>
    <w:p w14:paraId="50CB3316" w14:textId="77777777" w:rsidR="0015195E" w:rsidRPr="00D66331" w:rsidRDefault="0015195E" w:rsidP="0015195E">
      <w:pPr>
        <w:pBdr>
          <w:bottom w:val="single" w:sz="6" w:space="1" w:color="auto"/>
        </w:pBdr>
        <w:spacing w:after="0"/>
        <w:rPr>
          <w:rFonts w:cs="Times New Roman"/>
        </w:rPr>
      </w:pPr>
      <w:r w:rsidRPr="00207C6F">
        <w:rPr>
          <w:rFonts w:cs="Times New Roman"/>
        </w:rPr>
        <w:t>Craft, S.</w:t>
      </w:r>
      <w:r>
        <w:rPr>
          <w:rFonts w:cs="Times New Roman"/>
        </w:rPr>
        <w:t xml:space="preserve">, Newcomer, J., Kanne, S., Dagogo-Jack, S., Cryer, P., Sheline, Y.,…Alderson, A. (1996). Memory </w:t>
      </w:r>
      <w:r>
        <w:rPr>
          <w:rFonts w:cs="Times New Roman"/>
        </w:rPr>
        <w:tab/>
        <w:t xml:space="preserve">improvement following induced hyperinsulinemia in Alzheimer’s disease. </w:t>
      </w:r>
      <w:r>
        <w:rPr>
          <w:rFonts w:cs="Times New Roman"/>
          <w:i/>
        </w:rPr>
        <w:t xml:space="preserve">Neurobiology of Aging, </w:t>
      </w:r>
      <w:r>
        <w:rPr>
          <w:rFonts w:cs="Times New Roman"/>
          <w:i/>
        </w:rPr>
        <w:tab/>
        <w:t xml:space="preserve">17, </w:t>
      </w:r>
      <w:r>
        <w:rPr>
          <w:rFonts w:cs="Times New Roman"/>
        </w:rPr>
        <w:t>123-130.</w:t>
      </w:r>
    </w:p>
    <w:p w14:paraId="1E73ABDC" w14:textId="77777777" w:rsidR="0015195E" w:rsidRPr="00BE4FE0" w:rsidRDefault="0015195E" w:rsidP="0015195E">
      <w:pPr>
        <w:spacing w:after="0"/>
        <w:rPr>
          <w:rFonts w:cs="Times New Roman"/>
          <w:b/>
        </w:rPr>
      </w:pPr>
      <w:r w:rsidRPr="00BE4FE0">
        <w:rPr>
          <w:rFonts w:cs="Times New Roman"/>
          <w:b/>
        </w:rPr>
        <w:t>SUBJECT INSTRUCTIONS:</w:t>
      </w:r>
    </w:p>
    <w:p w14:paraId="1224F121" w14:textId="29DEF4A5" w:rsidR="0015195E" w:rsidRDefault="0015195E" w:rsidP="0015195E">
      <w:pPr>
        <w:spacing w:after="0"/>
        <w:rPr>
          <w:rFonts w:cs="Times New Roman"/>
        </w:rPr>
      </w:pPr>
      <w:r>
        <w:rPr>
          <w:rFonts w:cs="Times New Roman"/>
        </w:rPr>
        <w:t>Administer this test approximately 20 minutes after Craft Story 21 Recall (Immediate), making note of the time administration of Craft Story 21 Recall (Delayed) began.  Note: If 20 minutes have not elapsed, do not add other tests to fill the interval.  You may obtain other data, such as blood pressure, weight, etc.  Administer Craft Story 21 Recall (Delayed) and record the actual time elapsed.</w:t>
      </w:r>
    </w:p>
    <w:p w14:paraId="695C1CF4" w14:textId="77777777" w:rsidR="0015195E" w:rsidRDefault="0015195E" w:rsidP="0015195E">
      <w:pPr>
        <w:spacing w:after="0"/>
        <w:rPr>
          <w:rFonts w:cs="Times New Roman"/>
        </w:rPr>
      </w:pPr>
    </w:p>
    <w:p w14:paraId="65F57568" w14:textId="41A1FE65" w:rsidR="00B13CB9" w:rsidRDefault="0015195E" w:rsidP="0015195E">
      <w:pPr>
        <w:spacing w:after="0"/>
        <w:rPr>
          <w:rFonts w:cs="Times New Roman"/>
        </w:rPr>
      </w:pPr>
      <w:r>
        <w:rPr>
          <w:rFonts w:cs="Times New Roman"/>
        </w:rPr>
        <w:t>Say: “I read you a story a few minutes ago.  Can you tell me what you remember about that story now?</w:t>
      </w:r>
    </w:p>
    <w:p w14:paraId="3FF553F0" w14:textId="77777777" w:rsidR="00B13CB9" w:rsidRDefault="00B13CB9" w:rsidP="0015195E">
      <w:pPr>
        <w:spacing w:after="0"/>
        <w:rPr>
          <w:rFonts w:cs="Times New Roman"/>
        </w:rPr>
      </w:pPr>
    </w:p>
    <w:p w14:paraId="572C407A" w14:textId="57B277E4" w:rsidR="00B13CB9" w:rsidRPr="00BE4FE0" w:rsidRDefault="00B13CB9" w:rsidP="0015195E">
      <w:pPr>
        <w:spacing w:after="0"/>
        <w:rPr>
          <w:rFonts w:cs="Times New Roman"/>
        </w:rPr>
      </w:pPr>
      <w:r>
        <w:rPr>
          <w:rFonts w:cs="Times New Roman"/>
        </w:rPr>
        <w:t>If the subject does not recall the story or having been told a story, make a note as indicated below and say: “It was a story about a boy.  Can you tell it to me now?”</w:t>
      </w:r>
    </w:p>
    <w:tbl>
      <w:tblPr>
        <w:tblStyle w:val="TableGrid"/>
        <w:tblW w:w="0" w:type="auto"/>
        <w:tblLook w:val="04A0" w:firstRow="1" w:lastRow="0" w:firstColumn="1" w:lastColumn="0" w:noHBand="0" w:noVBand="1"/>
      </w:tblPr>
      <w:tblGrid>
        <w:gridCol w:w="2784"/>
        <w:gridCol w:w="3662"/>
        <w:gridCol w:w="2904"/>
      </w:tblGrid>
      <w:tr w:rsidR="00E9761D" w:rsidRPr="000431A1" w14:paraId="62F5CE7F" w14:textId="77777777" w:rsidTr="00F7534A">
        <w:tc>
          <w:tcPr>
            <w:tcW w:w="0" w:type="auto"/>
            <w:tcBorders>
              <w:top w:val="single" w:sz="4" w:space="0" w:color="auto"/>
              <w:left w:val="single" w:sz="4" w:space="0" w:color="auto"/>
              <w:bottom w:val="single" w:sz="4" w:space="0" w:color="auto"/>
              <w:right w:val="single" w:sz="4" w:space="0" w:color="auto"/>
            </w:tcBorders>
            <w:hideMark/>
          </w:tcPr>
          <w:p w14:paraId="2E432BCC" w14:textId="77777777" w:rsidR="00E9761D" w:rsidRPr="00326291" w:rsidRDefault="00E9761D" w:rsidP="00F7534A">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61F3FC69" w14:textId="77777777" w:rsidR="00E9761D" w:rsidRPr="00326291" w:rsidRDefault="00E9761D" w:rsidP="00F7534A">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68273709" w14:textId="77777777" w:rsidR="00E9761D" w:rsidRPr="00326291" w:rsidRDefault="00E9761D" w:rsidP="00F7534A">
            <w:pPr>
              <w:jc w:val="center"/>
              <w:rPr>
                <w:rFonts w:cs="Times New Roman"/>
                <w:b/>
              </w:rPr>
            </w:pPr>
            <w:r w:rsidRPr="00326291">
              <w:rPr>
                <w:rFonts w:cs="Times New Roman"/>
                <w:b/>
              </w:rPr>
              <w:t>Item Values</w:t>
            </w:r>
          </w:p>
        </w:tc>
      </w:tr>
      <w:tr w:rsidR="00E9761D" w:rsidRPr="000431A1" w14:paraId="5A7EEAB8" w14:textId="77777777" w:rsidTr="00F7534A">
        <w:tc>
          <w:tcPr>
            <w:tcW w:w="0" w:type="auto"/>
            <w:tcBorders>
              <w:top w:val="single" w:sz="4" w:space="0" w:color="auto"/>
              <w:left w:val="single" w:sz="4" w:space="0" w:color="auto"/>
              <w:bottom w:val="single" w:sz="4" w:space="0" w:color="auto"/>
              <w:right w:val="single" w:sz="4" w:space="0" w:color="auto"/>
            </w:tcBorders>
          </w:tcPr>
          <w:p w14:paraId="6CA9D217" w14:textId="3E384696" w:rsidR="00E9761D" w:rsidRPr="00207C6F" w:rsidRDefault="00E9761D" w:rsidP="00F7534A">
            <w:pPr>
              <w:jc w:val="center"/>
              <w:rPr>
                <w:rFonts w:cs="Times New Roman"/>
                <w:highlight w:val="yellow"/>
              </w:rPr>
            </w:pPr>
            <w:r w:rsidRPr="00A4644E">
              <w:rPr>
                <w:rFonts w:cs="Times New Roman"/>
              </w:rPr>
              <w:t>MariasD</w:t>
            </w:r>
          </w:p>
        </w:tc>
        <w:tc>
          <w:tcPr>
            <w:tcW w:w="0" w:type="auto"/>
            <w:tcBorders>
              <w:top w:val="single" w:sz="4" w:space="0" w:color="auto"/>
              <w:left w:val="single" w:sz="4" w:space="0" w:color="auto"/>
              <w:bottom w:val="single" w:sz="4" w:space="0" w:color="auto"/>
              <w:right w:val="single" w:sz="4" w:space="0" w:color="auto"/>
            </w:tcBorders>
          </w:tcPr>
          <w:p w14:paraId="49EDB97C" w14:textId="0BC1F38B" w:rsidR="00E9761D" w:rsidRDefault="00E9761D" w:rsidP="00C324F8">
            <w:pPr>
              <w:rPr>
                <w:rFonts w:cs="Times New Roman"/>
              </w:rPr>
            </w:pPr>
            <w:r w:rsidRPr="00A4644E">
              <w:rPr>
                <w:rFonts w:cs="Times New Roman"/>
              </w:rPr>
              <w:t>Craft 21 Verbatim Delayed: Subject must say "Maria's"</w:t>
            </w:r>
          </w:p>
        </w:tc>
        <w:tc>
          <w:tcPr>
            <w:tcW w:w="0" w:type="auto"/>
            <w:tcBorders>
              <w:top w:val="single" w:sz="4" w:space="0" w:color="auto"/>
              <w:left w:val="single" w:sz="4" w:space="0" w:color="auto"/>
              <w:bottom w:val="single" w:sz="4" w:space="0" w:color="auto"/>
              <w:right w:val="single" w:sz="4" w:space="0" w:color="auto"/>
            </w:tcBorders>
          </w:tcPr>
          <w:p w14:paraId="2509E8A7" w14:textId="77777777" w:rsidR="00E9761D" w:rsidRPr="00A4644E" w:rsidRDefault="00E9761D" w:rsidP="00A4644E">
            <w:pPr>
              <w:rPr>
                <w:rFonts w:cs="Times New Roman"/>
              </w:rPr>
            </w:pPr>
            <w:r w:rsidRPr="00A4644E">
              <w:rPr>
                <w:rFonts w:cs="Times New Roman"/>
              </w:rPr>
              <w:t>0 = False (Word was not said verbatim)</w:t>
            </w:r>
          </w:p>
          <w:p w14:paraId="3FF1B113" w14:textId="082F21C4" w:rsidR="00E9761D" w:rsidRPr="000C56C9" w:rsidRDefault="00E9761D" w:rsidP="00A4644E">
            <w:pPr>
              <w:rPr>
                <w:rFonts w:cs="Times New Roman"/>
              </w:rPr>
            </w:pPr>
            <w:r w:rsidRPr="00A4644E">
              <w:rPr>
                <w:rFonts w:cs="Times New Roman"/>
              </w:rPr>
              <w:t>1 = True (Word was said verbatim)</w:t>
            </w:r>
          </w:p>
        </w:tc>
      </w:tr>
      <w:tr w:rsidR="00E9761D" w:rsidRPr="000431A1" w14:paraId="0787B631" w14:textId="77777777" w:rsidTr="00F7534A">
        <w:tc>
          <w:tcPr>
            <w:tcW w:w="0" w:type="auto"/>
            <w:tcBorders>
              <w:top w:val="single" w:sz="4" w:space="0" w:color="auto"/>
              <w:left w:val="single" w:sz="4" w:space="0" w:color="auto"/>
              <w:bottom w:val="single" w:sz="4" w:space="0" w:color="auto"/>
              <w:right w:val="single" w:sz="4" w:space="0" w:color="auto"/>
            </w:tcBorders>
          </w:tcPr>
          <w:p w14:paraId="51FF80F7" w14:textId="03ADA36E" w:rsidR="00E9761D" w:rsidRPr="00207C6F" w:rsidRDefault="00E9761D" w:rsidP="00F7534A">
            <w:pPr>
              <w:jc w:val="center"/>
              <w:rPr>
                <w:rFonts w:cs="Times New Roman"/>
                <w:highlight w:val="yellow"/>
              </w:rPr>
            </w:pPr>
            <w:r w:rsidRPr="00A4644E">
              <w:rPr>
                <w:rFonts w:cs="Times New Roman"/>
              </w:rPr>
              <w:t>ChildD</w:t>
            </w:r>
          </w:p>
        </w:tc>
        <w:tc>
          <w:tcPr>
            <w:tcW w:w="0" w:type="auto"/>
            <w:tcBorders>
              <w:top w:val="single" w:sz="4" w:space="0" w:color="auto"/>
              <w:left w:val="single" w:sz="4" w:space="0" w:color="auto"/>
              <w:bottom w:val="single" w:sz="4" w:space="0" w:color="auto"/>
              <w:right w:val="single" w:sz="4" w:space="0" w:color="auto"/>
            </w:tcBorders>
          </w:tcPr>
          <w:p w14:paraId="520361B1" w14:textId="494FE378" w:rsidR="00E9761D" w:rsidRDefault="00E9761D" w:rsidP="00A4644E">
            <w:pPr>
              <w:rPr>
                <w:rFonts w:cs="Times New Roman"/>
              </w:rPr>
            </w:pPr>
            <w:r w:rsidRPr="00A4644E">
              <w:rPr>
                <w:rFonts w:cs="Times New Roman"/>
              </w:rPr>
              <w:t>Craft 21 Verbatim Delayed: Subject must say "child"</w:t>
            </w:r>
          </w:p>
        </w:tc>
        <w:tc>
          <w:tcPr>
            <w:tcW w:w="0" w:type="auto"/>
            <w:tcBorders>
              <w:top w:val="single" w:sz="4" w:space="0" w:color="auto"/>
              <w:left w:val="single" w:sz="4" w:space="0" w:color="auto"/>
              <w:bottom w:val="single" w:sz="4" w:space="0" w:color="auto"/>
              <w:right w:val="single" w:sz="4" w:space="0" w:color="auto"/>
            </w:tcBorders>
          </w:tcPr>
          <w:p w14:paraId="22A147CE" w14:textId="77777777" w:rsidR="00E9761D" w:rsidRPr="00A4644E" w:rsidRDefault="00E9761D" w:rsidP="00A4644E">
            <w:pPr>
              <w:rPr>
                <w:rFonts w:cs="Times New Roman"/>
              </w:rPr>
            </w:pPr>
            <w:r w:rsidRPr="00A4644E">
              <w:rPr>
                <w:rFonts w:cs="Times New Roman"/>
              </w:rPr>
              <w:t>0 = False (Word was not said verbatim)</w:t>
            </w:r>
          </w:p>
          <w:p w14:paraId="66C79499" w14:textId="204C65B5" w:rsidR="00E9761D" w:rsidRPr="000C56C9" w:rsidRDefault="00E9761D" w:rsidP="00A4644E">
            <w:pPr>
              <w:rPr>
                <w:rFonts w:cs="Times New Roman"/>
              </w:rPr>
            </w:pPr>
            <w:r w:rsidRPr="00A4644E">
              <w:rPr>
                <w:rFonts w:cs="Times New Roman"/>
              </w:rPr>
              <w:t>1 = True (Word was said verbatim)</w:t>
            </w:r>
          </w:p>
        </w:tc>
      </w:tr>
      <w:tr w:rsidR="00E9761D" w:rsidRPr="000431A1" w14:paraId="0A8E6110" w14:textId="77777777" w:rsidTr="00F7534A">
        <w:tc>
          <w:tcPr>
            <w:tcW w:w="0" w:type="auto"/>
            <w:tcBorders>
              <w:top w:val="single" w:sz="4" w:space="0" w:color="auto"/>
              <w:left w:val="single" w:sz="4" w:space="0" w:color="auto"/>
              <w:bottom w:val="single" w:sz="4" w:space="0" w:color="auto"/>
              <w:right w:val="single" w:sz="4" w:space="0" w:color="auto"/>
            </w:tcBorders>
          </w:tcPr>
          <w:p w14:paraId="7C652D05" w14:textId="23BCCAB3" w:rsidR="00E9761D" w:rsidRPr="00207C6F" w:rsidRDefault="00E9761D" w:rsidP="00F7534A">
            <w:pPr>
              <w:jc w:val="center"/>
              <w:rPr>
                <w:rFonts w:cs="Times New Roman"/>
                <w:highlight w:val="yellow"/>
              </w:rPr>
            </w:pPr>
            <w:r w:rsidRPr="00A4644E">
              <w:rPr>
                <w:rFonts w:cs="Times New Roman"/>
              </w:rPr>
              <w:t>RickyD</w:t>
            </w:r>
          </w:p>
        </w:tc>
        <w:tc>
          <w:tcPr>
            <w:tcW w:w="0" w:type="auto"/>
            <w:tcBorders>
              <w:top w:val="single" w:sz="4" w:space="0" w:color="auto"/>
              <w:left w:val="single" w:sz="4" w:space="0" w:color="auto"/>
              <w:bottom w:val="single" w:sz="4" w:space="0" w:color="auto"/>
              <w:right w:val="single" w:sz="4" w:space="0" w:color="auto"/>
            </w:tcBorders>
          </w:tcPr>
          <w:p w14:paraId="507D13FF" w14:textId="20E57D18" w:rsidR="00E9761D" w:rsidRDefault="00E9761D" w:rsidP="00C324F8">
            <w:pPr>
              <w:rPr>
                <w:rFonts w:cs="Times New Roman"/>
              </w:rPr>
            </w:pPr>
            <w:r w:rsidRPr="00A4644E">
              <w:rPr>
                <w:rFonts w:cs="Times New Roman"/>
              </w:rPr>
              <w:t>Craft 21 Verbatim Delayed: Subject must say "Ricky"</w:t>
            </w:r>
          </w:p>
        </w:tc>
        <w:tc>
          <w:tcPr>
            <w:tcW w:w="0" w:type="auto"/>
            <w:tcBorders>
              <w:top w:val="single" w:sz="4" w:space="0" w:color="auto"/>
              <w:left w:val="single" w:sz="4" w:space="0" w:color="auto"/>
              <w:bottom w:val="single" w:sz="4" w:space="0" w:color="auto"/>
              <w:right w:val="single" w:sz="4" w:space="0" w:color="auto"/>
            </w:tcBorders>
          </w:tcPr>
          <w:p w14:paraId="61384339" w14:textId="77777777" w:rsidR="00E9761D" w:rsidRPr="00A4644E" w:rsidRDefault="00E9761D" w:rsidP="00A4644E">
            <w:pPr>
              <w:rPr>
                <w:rFonts w:cs="Times New Roman"/>
              </w:rPr>
            </w:pPr>
            <w:r w:rsidRPr="00A4644E">
              <w:rPr>
                <w:rFonts w:cs="Times New Roman"/>
              </w:rPr>
              <w:t>0 = False (Word was not said verbatim)</w:t>
            </w:r>
          </w:p>
          <w:p w14:paraId="69750F27" w14:textId="4677C42A" w:rsidR="00E9761D" w:rsidRPr="000C56C9" w:rsidRDefault="00E9761D" w:rsidP="00A4644E">
            <w:pPr>
              <w:rPr>
                <w:rFonts w:cs="Times New Roman"/>
              </w:rPr>
            </w:pPr>
            <w:r w:rsidRPr="00A4644E">
              <w:rPr>
                <w:rFonts w:cs="Times New Roman"/>
              </w:rPr>
              <w:t>1 = True (Word was said verbatim)</w:t>
            </w:r>
          </w:p>
        </w:tc>
      </w:tr>
      <w:tr w:rsidR="00E9761D" w:rsidRPr="000431A1" w14:paraId="38806B5E" w14:textId="77777777" w:rsidTr="00F7534A">
        <w:tc>
          <w:tcPr>
            <w:tcW w:w="0" w:type="auto"/>
            <w:tcBorders>
              <w:top w:val="single" w:sz="4" w:space="0" w:color="auto"/>
              <w:left w:val="single" w:sz="4" w:space="0" w:color="auto"/>
              <w:bottom w:val="single" w:sz="4" w:space="0" w:color="auto"/>
              <w:right w:val="single" w:sz="4" w:space="0" w:color="auto"/>
            </w:tcBorders>
          </w:tcPr>
          <w:p w14:paraId="132E47E8" w14:textId="02DA99CD" w:rsidR="00E9761D" w:rsidRPr="00207C6F" w:rsidRDefault="00E9761D" w:rsidP="00F7534A">
            <w:pPr>
              <w:jc w:val="center"/>
              <w:rPr>
                <w:rFonts w:cs="Times New Roman"/>
                <w:highlight w:val="yellow"/>
              </w:rPr>
            </w:pPr>
            <w:r w:rsidRPr="00A4644E">
              <w:rPr>
                <w:rFonts w:cs="Times New Roman"/>
              </w:rPr>
              <w:t>PlayedD</w:t>
            </w:r>
          </w:p>
        </w:tc>
        <w:tc>
          <w:tcPr>
            <w:tcW w:w="0" w:type="auto"/>
            <w:tcBorders>
              <w:top w:val="single" w:sz="4" w:space="0" w:color="auto"/>
              <w:left w:val="single" w:sz="4" w:space="0" w:color="auto"/>
              <w:bottom w:val="single" w:sz="4" w:space="0" w:color="auto"/>
              <w:right w:val="single" w:sz="4" w:space="0" w:color="auto"/>
            </w:tcBorders>
          </w:tcPr>
          <w:p w14:paraId="71893F62" w14:textId="5DE7CF4C" w:rsidR="00E9761D" w:rsidRDefault="00E9761D" w:rsidP="00C324F8">
            <w:pPr>
              <w:rPr>
                <w:rFonts w:cs="Times New Roman"/>
              </w:rPr>
            </w:pPr>
            <w:r w:rsidRPr="00A4644E">
              <w:rPr>
                <w:rFonts w:cs="Times New Roman"/>
              </w:rPr>
              <w:t>Craft 21 Verbatim Delayed: Subject must say "played"</w:t>
            </w:r>
          </w:p>
        </w:tc>
        <w:tc>
          <w:tcPr>
            <w:tcW w:w="0" w:type="auto"/>
            <w:tcBorders>
              <w:top w:val="single" w:sz="4" w:space="0" w:color="auto"/>
              <w:left w:val="single" w:sz="4" w:space="0" w:color="auto"/>
              <w:bottom w:val="single" w:sz="4" w:space="0" w:color="auto"/>
              <w:right w:val="single" w:sz="4" w:space="0" w:color="auto"/>
            </w:tcBorders>
          </w:tcPr>
          <w:p w14:paraId="16D89D0A" w14:textId="77777777" w:rsidR="00E9761D" w:rsidRPr="00A4644E" w:rsidRDefault="00E9761D" w:rsidP="00A4644E">
            <w:pPr>
              <w:rPr>
                <w:rFonts w:cs="Times New Roman"/>
              </w:rPr>
            </w:pPr>
            <w:r w:rsidRPr="00A4644E">
              <w:rPr>
                <w:rFonts w:cs="Times New Roman"/>
              </w:rPr>
              <w:t>0 = False (Word was not said verbatim)</w:t>
            </w:r>
          </w:p>
          <w:p w14:paraId="395183F8" w14:textId="0F0D35E5" w:rsidR="00E9761D" w:rsidRPr="000C56C9" w:rsidRDefault="00E9761D" w:rsidP="00A4644E">
            <w:pPr>
              <w:rPr>
                <w:rFonts w:cs="Times New Roman"/>
              </w:rPr>
            </w:pPr>
            <w:r w:rsidRPr="00A4644E">
              <w:rPr>
                <w:rFonts w:cs="Times New Roman"/>
              </w:rPr>
              <w:t>1 = True (Word was said verbatim)</w:t>
            </w:r>
          </w:p>
        </w:tc>
      </w:tr>
      <w:tr w:rsidR="00E9761D" w:rsidRPr="000431A1" w14:paraId="3DD412EE" w14:textId="77777777" w:rsidTr="00F7534A">
        <w:tc>
          <w:tcPr>
            <w:tcW w:w="0" w:type="auto"/>
            <w:tcBorders>
              <w:top w:val="single" w:sz="4" w:space="0" w:color="auto"/>
              <w:left w:val="single" w:sz="4" w:space="0" w:color="auto"/>
              <w:bottom w:val="single" w:sz="4" w:space="0" w:color="auto"/>
              <w:right w:val="single" w:sz="4" w:space="0" w:color="auto"/>
            </w:tcBorders>
          </w:tcPr>
          <w:p w14:paraId="31A3C805" w14:textId="11E071E5" w:rsidR="00E9761D" w:rsidRPr="00207C6F" w:rsidRDefault="00E9761D" w:rsidP="00F7534A">
            <w:pPr>
              <w:jc w:val="center"/>
              <w:rPr>
                <w:rFonts w:cs="Times New Roman"/>
                <w:highlight w:val="yellow"/>
              </w:rPr>
            </w:pPr>
            <w:r w:rsidRPr="00CE61C6">
              <w:rPr>
                <w:rFonts w:cs="Times New Roman"/>
              </w:rPr>
              <w:t>SoccerD</w:t>
            </w:r>
          </w:p>
        </w:tc>
        <w:tc>
          <w:tcPr>
            <w:tcW w:w="0" w:type="auto"/>
            <w:tcBorders>
              <w:top w:val="single" w:sz="4" w:space="0" w:color="auto"/>
              <w:left w:val="single" w:sz="4" w:space="0" w:color="auto"/>
              <w:bottom w:val="single" w:sz="4" w:space="0" w:color="auto"/>
              <w:right w:val="single" w:sz="4" w:space="0" w:color="auto"/>
            </w:tcBorders>
          </w:tcPr>
          <w:p w14:paraId="733D3D9B" w14:textId="5295B2A3" w:rsidR="00E9761D" w:rsidRDefault="00E9761D" w:rsidP="00C324F8">
            <w:pPr>
              <w:rPr>
                <w:rFonts w:cs="Times New Roman"/>
              </w:rPr>
            </w:pPr>
            <w:r w:rsidRPr="00CE61C6">
              <w:rPr>
                <w:rFonts w:cs="Times New Roman"/>
              </w:rPr>
              <w:t>Craft 21 Verbatim Delayed: Subject must say "soccer"</w:t>
            </w:r>
          </w:p>
        </w:tc>
        <w:tc>
          <w:tcPr>
            <w:tcW w:w="0" w:type="auto"/>
            <w:tcBorders>
              <w:top w:val="single" w:sz="4" w:space="0" w:color="auto"/>
              <w:left w:val="single" w:sz="4" w:space="0" w:color="auto"/>
              <w:bottom w:val="single" w:sz="4" w:space="0" w:color="auto"/>
              <w:right w:val="single" w:sz="4" w:space="0" w:color="auto"/>
            </w:tcBorders>
          </w:tcPr>
          <w:p w14:paraId="0440D5E1" w14:textId="77777777" w:rsidR="00E9761D" w:rsidRPr="00A4644E" w:rsidRDefault="00E9761D" w:rsidP="00A4644E">
            <w:pPr>
              <w:rPr>
                <w:rFonts w:cs="Times New Roman"/>
              </w:rPr>
            </w:pPr>
            <w:r w:rsidRPr="00A4644E">
              <w:rPr>
                <w:rFonts w:cs="Times New Roman"/>
              </w:rPr>
              <w:t>0 = False (Word was not said verbatim)</w:t>
            </w:r>
          </w:p>
          <w:p w14:paraId="0F7162B1" w14:textId="4659C638" w:rsidR="00E9761D" w:rsidRPr="000C56C9" w:rsidRDefault="00E9761D" w:rsidP="00A4644E">
            <w:pPr>
              <w:rPr>
                <w:rFonts w:cs="Times New Roman"/>
              </w:rPr>
            </w:pPr>
            <w:r w:rsidRPr="00A4644E">
              <w:rPr>
                <w:rFonts w:cs="Times New Roman"/>
              </w:rPr>
              <w:t>1 = True (Word was said verbatim)</w:t>
            </w:r>
          </w:p>
        </w:tc>
      </w:tr>
      <w:tr w:rsidR="00E9761D" w:rsidRPr="000431A1" w14:paraId="1500EA6A" w14:textId="77777777" w:rsidTr="00F7534A">
        <w:tc>
          <w:tcPr>
            <w:tcW w:w="0" w:type="auto"/>
            <w:tcBorders>
              <w:top w:val="single" w:sz="4" w:space="0" w:color="auto"/>
              <w:left w:val="single" w:sz="4" w:space="0" w:color="auto"/>
              <w:bottom w:val="single" w:sz="4" w:space="0" w:color="auto"/>
              <w:right w:val="single" w:sz="4" w:space="0" w:color="auto"/>
            </w:tcBorders>
          </w:tcPr>
          <w:p w14:paraId="0BE70097" w14:textId="5850541F" w:rsidR="00E9761D" w:rsidRPr="00207C6F" w:rsidRDefault="00E9761D" w:rsidP="00F7534A">
            <w:pPr>
              <w:jc w:val="center"/>
              <w:rPr>
                <w:rFonts w:cs="Times New Roman"/>
                <w:highlight w:val="yellow"/>
              </w:rPr>
            </w:pPr>
            <w:r w:rsidRPr="00CE61C6">
              <w:rPr>
                <w:rFonts w:cs="Times New Roman"/>
              </w:rPr>
              <w:t>EveryD</w:t>
            </w:r>
          </w:p>
        </w:tc>
        <w:tc>
          <w:tcPr>
            <w:tcW w:w="0" w:type="auto"/>
            <w:tcBorders>
              <w:top w:val="single" w:sz="4" w:space="0" w:color="auto"/>
              <w:left w:val="single" w:sz="4" w:space="0" w:color="auto"/>
              <w:bottom w:val="single" w:sz="4" w:space="0" w:color="auto"/>
              <w:right w:val="single" w:sz="4" w:space="0" w:color="auto"/>
            </w:tcBorders>
          </w:tcPr>
          <w:p w14:paraId="380E6950" w14:textId="3ECD0622" w:rsidR="00E9761D" w:rsidRDefault="00E9761D" w:rsidP="00C324F8">
            <w:pPr>
              <w:rPr>
                <w:rFonts w:cs="Times New Roman"/>
              </w:rPr>
            </w:pPr>
            <w:r w:rsidRPr="00CE61C6">
              <w:rPr>
                <w:rFonts w:cs="Times New Roman"/>
              </w:rPr>
              <w:t>Craft 21 Verbatim Delayed: Subject must say "every"</w:t>
            </w:r>
          </w:p>
        </w:tc>
        <w:tc>
          <w:tcPr>
            <w:tcW w:w="0" w:type="auto"/>
            <w:tcBorders>
              <w:top w:val="single" w:sz="4" w:space="0" w:color="auto"/>
              <w:left w:val="single" w:sz="4" w:space="0" w:color="auto"/>
              <w:bottom w:val="single" w:sz="4" w:space="0" w:color="auto"/>
              <w:right w:val="single" w:sz="4" w:space="0" w:color="auto"/>
            </w:tcBorders>
          </w:tcPr>
          <w:p w14:paraId="56B9A15C" w14:textId="77777777" w:rsidR="00E9761D" w:rsidRPr="00A4644E" w:rsidRDefault="00E9761D" w:rsidP="00A4644E">
            <w:pPr>
              <w:rPr>
                <w:rFonts w:cs="Times New Roman"/>
              </w:rPr>
            </w:pPr>
            <w:r w:rsidRPr="00A4644E">
              <w:rPr>
                <w:rFonts w:cs="Times New Roman"/>
              </w:rPr>
              <w:t>0 = False (Word was not said verbatim)</w:t>
            </w:r>
          </w:p>
          <w:p w14:paraId="1BEAEE58" w14:textId="2A7038D7" w:rsidR="00E9761D" w:rsidRPr="000C56C9" w:rsidRDefault="00E9761D" w:rsidP="00A4644E">
            <w:pPr>
              <w:rPr>
                <w:rFonts w:cs="Times New Roman"/>
              </w:rPr>
            </w:pPr>
            <w:r w:rsidRPr="00A4644E">
              <w:rPr>
                <w:rFonts w:cs="Times New Roman"/>
              </w:rPr>
              <w:t>1 = True (Word was said verbatim)</w:t>
            </w:r>
          </w:p>
        </w:tc>
      </w:tr>
      <w:tr w:rsidR="00E9761D" w:rsidRPr="000431A1" w14:paraId="2A31EA6C" w14:textId="77777777" w:rsidTr="00F7534A">
        <w:tc>
          <w:tcPr>
            <w:tcW w:w="0" w:type="auto"/>
            <w:tcBorders>
              <w:top w:val="single" w:sz="4" w:space="0" w:color="auto"/>
              <w:left w:val="single" w:sz="4" w:space="0" w:color="auto"/>
              <w:bottom w:val="single" w:sz="4" w:space="0" w:color="auto"/>
              <w:right w:val="single" w:sz="4" w:space="0" w:color="auto"/>
            </w:tcBorders>
          </w:tcPr>
          <w:p w14:paraId="5F2DA17F" w14:textId="2B356140" w:rsidR="00E9761D" w:rsidRPr="00207C6F" w:rsidRDefault="00E9761D" w:rsidP="00F7534A">
            <w:pPr>
              <w:jc w:val="center"/>
              <w:rPr>
                <w:rFonts w:cs="Times New Roman"/>
                <w:highlight w:val="yellow"/>
              </w:rPr>
            </w:pPr>
            <w:r w:rsidRPr="00CE61C6">
              <w:rPr>
                <w:rFonts w:cs="Times New Roman"/>
              </w:rPr>
              <w:t>MondayD</w:t>
            </w:r>
          </w:p>
        </w:tc>
        <w:tc>
          <w:tcPr>
            <w:tcW w:w="0" w:type="auto"/>
            <w:tcBorders>
              <w:top w:val="single" w:sz="4" w:space="0" w:color="auto"/>
              <w:left w:val="single" w:sz="4" w:space="0" w:color="auto"/>
              <w:bottom w:val="single" w:sz="4" w:space="0" w:color="auto"/>
              <w:right w:val="single" w:sz="4" w:space="0" w:color="auto"/>
            </w:tcBorders>
          </w:tcPr>
          <w:p w14:paraId="74997FCB" w14:textId="2A291694" w:rsidR="00E9761D" w:rsidRDefault="00E9761D" w:rsidP="00C324F8">
            <w:pPr>
              <w:rPr>
                <w:rFonts w:cs="Times New Roman"/>
              </w:rPr>
            </w:pPr>
            <w:r w:rsidRPr="00CE61C6">
              <w:rPr>
                <w:rFonts w:cs="Times New Roman"/>
              </w:rPr>
              <w:t>Craft 21 Verbatim Delayed: Subject must say "Monday"</w:t>
            </w:r>
          </w:p>
        </w:tc>
        <w:tc>
          <w:tcPr>
            <w:tcW w:w="0" w:type="auto"/>
            <w:tcBorders>
              <w:top w:val="single" w:sz="4" w:space="0" w:color="auto"/>
              <w:left w:val="single" w:sz="4" w:space="0" w:color="auto"/>
              <w:bottom w:val="single" w:sz="4" w:space="0" w:color="auto"/>
              <w:right w:val="single" w:sz="4" w:space="0" w:color="auto"/>
            </w:tcBorders>
          </w:tcPr>
          <w:p w14:paraId="355AFB31" w14:textId="77777777" w:rsidR="00E9761D" w:rsidRPr="00A4644E" w:rsidRDefault="00E9761D" w:rsidP="00A4644E">
            <w:pPr>
              <w:rPr>
                <w:rFonts w:cs="Times New Roman"/>
              </w:rPr>
            </w:pPr>
            <w:r w:rsidRPr="00A4644E">
              <w:rPr>
                <w:rFonts w:cs="Times New Roman"/>
              </w:rPr>
              <w:t>0 = False (Word was not said verbatim)</w:t>
            </w:r>
          </w:p>
          <w:p w14:paraId="3FC875D9" w14:textId="7E636997" w:rsidR="00E9761D" w:rsidRPr="000C56C9" w:rsidRDefault="00E9761D" w:rsidP="00A4644E">
            <w:pPr>
              <w:rPr>
                <w:rFonts w:cs="Times New Roman"/>
              </w:rPr>
            </w:pPr>
            <w:r w:rsidRPr="00A4644E">
              <w:rPr>
                <w:rFonts w:cs="Times New Roman"/>
              </w:rPr>
              <w:lastRenderedPageBreak/>
              <w:t>1 = True (Word was said verbatim)</w:t>
            </w:r>
          </w:p>
        </w:tc>
      </w:tr>
      <w:tr w:rsidR="00E9761D" w:rsidRPr="000431A1" w14:paraId="70FCD610" w14:textId="77777777" w:rsidTr="00F7534A">
        <w:tc>
          <w:tcPr>
            <w:tcW w:w="0" w:type="auto"/>
            <w:tcBorders>
              <w:top w:val="single" w:sz="4" w:space="0" w:color="auto"/>
              <w:left w:val="single" w:sz="4" w:space="0" w:color="auto"/>
              <w:bottom w:val="single" w:sz="4" w:space="0" w:color="auto"/>
              <w:right w:val="single" w:sz="4" w:space="0" w:color="auto"/>
            </w:tcBorders>
          </w:tcPr>
          <w:p w14:paraId="57FAF378" w14:textId="7A9D511C" w:rsidR="00E9761D" w:rsidRPr="00207C6F" w:rsidRDefault="00E9761D" w:rsidP="00F7534A">
            <w:pPr>
              <w:jc w:val="center"/>
              <w:rPr>
                <w:rFonts w:cs="Times New Roman"/>
                <w:highlight w:val="yellow"/>
              </w:rPr>
            </w:pPr>
            <w:r w:rsidRPr="00CE61C6">
              <w:rPr>
                <w:rFonts w:cs="Times New Roman"/>
              </w:rPr>
              <w:lastRenderedPageBreak/>
              <w:t>ThreeThirtyD</w:t>
            </w:r>
          </w:p>
        </w:tc>
        <w:tc>
          <w:tcPr>
            <w:tcW w:w="0" w:type="auto"/>
            <w:tcBorders>
              <w:top w:val="single" w:sz="4" w:space="0" w:color="auto"/>
              <w:left w:val="single" w:sz="4" w:space="0" w:color="auto"/>
              <w:bottom w:val="single" w:sz="4" w:space="0" w:color="auto"/>
              <w:right w:val="single" w:sz="4" w:space="0" w:color="auto"/>
            </w:tcBorders>
          </w:tcPr>
          <w:p w14:paraId="515B3250" w14:textId="3E7694DC" w:rsidR="00E9761D" w:rsidRDefault="00E9761D" w:rsidP="00C324F8">
            <w:pPr>
              <w:rPr>
                <w:rFonts w:cs="Times New Roman"/>
              </w:rPr>
            </w:pPr>
            <w:r w:rsidRPr="00CE61C6">
              <w:rPr>
                <w:rFonts w:cs="Times New Roman"/>
              </w:rPr>
              <w:t>Craft 21 Verbatim Delayed: Subject must say "3:30"</w:t>
            </w:r>
          </w:p>
        </w:tc>
        <w:tc>
          <w:tcPr>
            <w:tcW w:w="0" w:type="auto"/>
            <w:tcBorders>
              <w:top w:val="single" w:sz="4" w:space="0" w:color="auto"/>
              <w:left w:val="single" w:sz="4" w:space="0" w:color="auto"/>
              <w:bottom w:val="single" w:sz="4" w:space="0" w:color="auto"/>
              <w:right w:val="single" w:sz="4" w:space="0" w:color="auto"/>
            </w:tcBorders>
          </w:tcPr>
          <w:p w14:paraId="4860302A" w14:textId="77777777" w:rsidR="00E9761D" w:rsidRPr="00A4644E" w:rsidRDefault="00E9761D" w:rsidP="00A4644E">
            <w:pPr>
              <w:rPr>
                <w:rFonts w:cs="Times New Roman"/>
              </w:rPr>
            </w:pPr>
            <w:r w:rsidRPr="00A4644E">
              <w:rPr>
                <w:rFonts w:cs="Times New Roman"/>
              </w:rPr>
              <w:t>0 = False (Word was not said verbatim)</w:t>
            </w:r>
          </w:p>
          <w:p w14:paraId="32A5FA3C" w14:textId="2D24A38F" w:rsidR="00E9761D" w:rsidRPr="000C56C9" w:rsidRDefault="00E9761D" w:rsidP="00A4644E">
            <w:pPr>
              <w:rPr>
                <w:rFonts w:cs="Times New Roman"/>
              </w:rPr>
            </w:pPr>
            <w:r w:rsidRPr="00A4644E">
              <w:rPr>
                <w:rFonts w:cs="Times New Roman"/>
              </w:rPr>
              <w:t>1 = True (Word was said verbatim)</w:t>
            </w:r>
          </w:p>
        </w:tc>
      </w:tr>
      <w:tr w:rsidR="00E9761D" w:rsidRPr="000431A1" w14:paraId="21FBF4CF" w14:textId="77777777" w:rsidTr="00F7534A">
        <w:tc>
          <w:tcPr>
            <w:tcW w:w="0" w:type="auto"/>
            <w:tcBorders>
              <w:top w:val="single" w:sz="4" w:space="0" w:color="auto"/>
              <w:left w:val="single" w:sz="4" w:space="0" w:color="auto"/>
              <w:bottom w:val="single" w:sz="4" w:space="0" w:color="auto"/>
              <w:right w:val="single" w:sz="4" w:space="0" w:color="auto"/>
            </w:tcBorders>
          </w:tcPr>
          <w:p w14:paraId="2EAD1C73" w14:textId="299838BD" w:rsidR="00E9761D" w:rsidRPr="00207C6F" w:rsidRDefault="00E9761D" w:rsidP="00F7534A">
            <w:pPr>
              <w:jc w:val="center"/>
              <w:rPr>
                <w:rFonts w:cs="Times New Roman"/>
                <w:highlight w:val="yellow"/>
              </w:rPr>
            </w:pPr>
            <w:r w:rsidRPr="00CE61C6">
              <w:rPr>
                <w:rFonts w:cs="Times New Roman"/>
              </w:rPr>
              <w:t>HeD</w:t>
            </w:r>
          </w:p>
        </w:tc>
        <w:tc>
          <w:tcPr>
            <w:tcW w:w="0" w:type="auto"/>
            <w:tcBorders>
              <w:top w:val="single" w:sz="4" w:space="0" w:color="auto"/>
              <w:left w:val="single" w:sz="4" w:space="0" w:color="auto"/>
              <w:bottom w:val="single" w:sz="4" w:space="0" w:color="auto"/>
              <w:right w:val="single" w:sz="4" w:space="0" w:color="auto"/>
            </w:tcBorders>
          </w:tcPr>
          <w:p w14:paraId="42294344" w14:textId="6E2C2C46" w:rsidR="00E9761D" w:rsidRDefault="00E9761D" w:rsidP="00C324F8">
            <w:pPr>
              <w:rPr>
                <w:rFonts w:cs="Times New Roman"/>
              </w:rPr>
            </w:pPr>
            <w:r w:rsidRPr="00CE61C6">
              <w:rPr>
                <w:rFonts w:cs="Times New Roman"/>
              </w:rPr>
              <w:t>Craft 21 Verbatim Delayed: Subject must say "he"</w:t>
            </w:r>
          </w:p>
        </w:tc>
        <w:tc>
          <w:tcPr>
            <w:tcW w:w="0" w:type="auto"/>
            <w:tcBorders>
              <w:top w:val="single" w:sz="4" w:space="0" w:color="auto"/>
              <w:left w:val="single" w:sz="4" w:space="0" w:color="auto"/>
              <w:bottom w:val="single" w:sz="4" w:space="0" w:color="auto"/>
              <w:right w:val="single" w:sz="4" w:space="0" w:color="auto"/>
            </w:tcBorders>
          </w:tcPr>
          <w:p w14:paraId="4016ABBE" w14:textId="77777777" w:rsidR="00E9761D" w:rsidRPr="00A4644E" w:rsidRDefault="00E9761D" w:rsidP="00A4644E">
            <w:pPr>
              <w:rPr>
                <w:rFonts w:cs="Times New Roman"/>
              </w:rPr>
            </w:pPr>
            <w:r w:rsidRPr="00A4644E">
              <w:rPr>
                <w:rFonts w:cs="Times New Roman"/>
              </w:rPr>
              <w:t>0 = False (Word was not said verbatim)</w:t>
            </w:r>
          </w:p>
          <w:p w14:paraId="4406593A" w14:textId="40C77815" w:rsidR="00E9761D" w:rsidRPr="000C56C9" w:rsidRDefault="00E9761D" w:rsidP="00A4644E">
            <w:pPr>
              <w:rPr>
                <w:rFonts w:cs="Times New Roman"/>
              </w:rPr>
            </w:pPr>
            <w:r w:rsidRPr="00A4644E">
              <w:rPr>
                <w:rFonts w:cs="Times New Roman"/>
              </w:rPr>
              <w:t>1 = True (Word was said verbatim)</w:t>
            </w:r>
          </w:p>
        </w:tc>
      </w:tr>
      <w:tr w:rsidR="00E9761D" w:rsidRPr="000431A1" w14:paraId="6F11D4C6" w14:textId="77777777" w:rsidTr="00F7534A">
        <w:tc>
          <w:tcPr>
            <w:tcW w:w="0" w:type="auto"/>
            <w:tcBorders>
              <w:top w:val="single" w:sz="4" w:space="0" w:color="auto"/>
              <w:left w:val="single" w:sz="4" w:space="0" w:color="auto"/>
              <w:bottom w:val="single" w:sz="4" w:space="0" w:color="auto"/>
              <w:right w:val="single" w:sz="4" w:space="0" w:color="auto"/>
            </w:tcBorders>
          </w:tcPr>
          <w:p w14:paraId="59EB7C38" w14:textId="3FE35ACC" w:rsidR="00E9761D" w:rsidRPr="00207C6F" w:rsidRDefault="00E9761D" w:rsidP="00F7534A">
            <w:pPr>
              <w:jc w:val="center"/>
              <w:rPr>
                <w:rFonts w:cs="Times New Roman"/>
                <w:highlight w:val="yellow"/>
              </w:rPr>
            </w:pPr>
            <w:r w:rsidRPr="00CE61C6">
              <w:rPr>
                <w:rFonts w:cs="Times New Roman"/>
              </w:rPr>
              <w:t>LikedD</w:t>
            </w:r>
          </w:p>
        </w:tc>
        <w:tc>
          <w:tcPr>
            <w:tcW w:w="0" w:type="auto"/>
            <w:tcBorders>
              <w:top w:val="single" w:sz="4" w:space="0" w:color="auto"/>
              <w:left w:val="single" w:sz="4" w:space="0" w:color="auto"/>
              <w:bottom w:val="single" w:sz="4" w:space="0" w:color="auto"/>
              <w:right w:val="single" w:sz="4" w:space="0" w:color="auto"/>
            </w:tcBorders>
          </w:tcPr>
          <w:p w14:paraId="3A095413" w14:textId="4FA386F1" w:rsidR="00E9761D" w:rsidRDefault="00E9761D" w:rsidP="00C324F8">
            <w:pPr>
              <w:rPr>
                <w:rFonts w:cs="Times New Roman"/>
              </w:rPr>
            </w:pPr>
            <w:r w:rsidRPr="00CE61C6">
              <w:rPr>
                <w:rFonts w:cs="Times New Roman"/>
              </w:rPr>
              <w:t>Craft 21 Verbatim Delayed: Subject must say "liked"</w:t>
            </w:r>
          </w:p>
        </w:tc>
        <w:tc>
          <w:tcPr>
            <w:tcW w:w="0" w:type="auto"/>
            <w:tcBorders>
              <w:top w:val="single" w:sz="4" w:space="0" w:color="auto"/>
              <w:left w:val="single" w:sz="4" w:space="0" w:color="auto"/>
              <w:bottom w:val="single" w:sz="4" w:space="0" w:color="auto"/>
              <w:right w:val="single" w:sz="4" w:space="0" w:color="auto"/>
            </w:tcBorders>
          </w:tcPr>
          <w:p w14:paraId="6563FF7A" w14:textId="77777777" w:rsidR="00E9761D" w:rsidRPr="00A4644E" w:rsidRDefault="00E9761D" w:rsidP="00A4644E">
            <w:pPr>
              <w:rPr>
                <w:rFonts w:cs="Times New Roman"/>
              </w:rPr>
            </w:pPr>
            <w:r w:rsidRPr="00A4644E">
              <w:rPr>
                <w:rFonts w:cs="Times New Roman"/>
              </w:rPr>
              <w:t>0 = False (Word was not said verbatim)</w:t>
            </w:r>
          </w:p>
          <w:p w14:paraId="12EB2DAE" w14:textId="484CE168" w:rsidR="00E9761D" w:rsidRPr="000C56C9" w:rsidRDefault="00E9761D" w:rsidP="00A4644E">
            <w:pPr>
              <w:rPr>
                <w:rFonts w:cs="Times New Roman"/>
              </w:rPr>
            </w:pPr>
            <w:r w:rsidRPr="00A4644E">
              <w:rPr>
                <w:rFonts w:cs="Times New Roman"/>
              </w:rPr>
              <w:t>1 = True (Word was said verbatim)</w:t>
            </w:r>
          </w:p>
        </w:tc>
      </w:tr>
      <w:tr w:rsidR="00E9761D" w:rsidRPr="000431A1" w14:paraId="6480E8A9" w14:textId="77777777" w:rsidTr="00F7534A">
        <w:tc>
          <w:tcPr>
            <w:tcW w:w="0" w:type="auto"/>
            <w:tcBorders>
              <w:top w:val="single" w:sz="4" w:space="0" w:color="auto"/>
              <w:left w:val="single" w:sz="4" w:space="0" w:color="auto"/>
              <w:bottom w:val="single" w:sz="4" w:space="0" w:color="auto"/>
              <w:right w:val="single" w:sz="4" w:space="0" w:color="auto"/>
            </w:tcBorders>
          </w:tcPr>
          <w:p w14:paraId="1A1CA62B" w14:textId="58132CD2" w:rsidR="00E9761D" w:rsidRPr="00207C6F" w:rsidRDefault="00E9761D" w:rsidP="00F7534A">
            <w:pPr>
              <w:jc w:val="center"/>
              <w:rPr>
                <w:rFonts w:cs="Times New Roman"/>
                <w:highlight w:val="yellow"/>
              </w:rPr>
            </w:pPr>
            <w:r w:rsidRPr="00CE61C6">
              <w:rPr>
                <w:rFonts w:cs="Times New Roman"/>
              </w:rPr>
              <w:t>GoingD</w:t>
            </w:r>
          </w:p>
        </w:tc>
        <w:tc>
          <w:tcPr>
            <w:tcW w:w="0" w:type="auto"/>
            <w:tcBorders>
              <w:top w:val="single" w:sz="4" w:space="0" w:color="auto"/>
              <w:left w:val="single" w:sz="4" w:space="0" w:color="auto"/>
              <w:bottom w:val="single" w:sz="4" w:space="0" w:color="auto"/>
              <w:right w:val="single" w:sz="4" w:space="0" w:color="auto"/>
            </w:tcBorders>
          </w:tcPr>
          <w:p w14:paraId="581F8B5F" w14:textId="7BA8CFC5" w:rsidR="00E9761D" w:rsidRDefault="00E9761D" w:rsidP="00C324F8">
            <w:pPr>
              <w:rPr>
                <w:rFonts w:cs="Times New Roman"/>
              </w:rPr>
            </w:pPr>
            <w:r w:rsidRPr="00CE61C6">
              <w:rPr>
                <w:rFonts w:cs="Times New Roman"/>
              </w:rPr>
              <w:t>Craft 21 Verbatim Delayed: Subject must say "going"</w:t>
            </w:r>
          </w:p>
        </w:tc>
        <w:tc>
          <w:tcPr>
            <w:tcW w:w="0" w:type="auto"/>
            <w:tcBorders>
              <w:top w:val="single" w:sz="4" w:space="0" w:color="auto"/>
              <w:left w:val="single" w:sz="4" w:space="0" w:color="auto"/>
              <w:bottom w:val="single" w:sz="4" w:space="0" w:color="auto"/>
              <w:right w:val="single" w:sz="4" w:space="0" w:color="auto"/>
            </w:tcBorders>
          </w:tcPr>
          <w:p w14:paraId="56A6248A" w14:textId="77777777" w:rsidR="00E9761D" w:rsidRPr="00A4644E" w:rsidRDefault="00E9761D" w:rsidP="00A4644E">
            <w:pPr>
              <w:rPr>
                <w:rFonts w:cs="Times New Roman"/>
              </w:rPr>
            </w:pPr>
            <w:r w:rsidRPr="00A4644E">
              <w:rPr>
                <w:rFonts w:cs="Times New Roman"/>
              </w:rPr>
              <w:t>0 = False (Word was not said verbatim)</w:t>
            </w:r>
          </w:p>
          <w:p w14:paraId="4D32ADDA" w14:textId="3ED49CF2" w:rsidR="00E9761D" w:rsidRPr="000C56C9" w:rsidRDefault="00E9761D" w:rsidP="00A4644E">
            <w:pPr>
              <w:rPr>
                <w:rFonts w:cs="Times New Roman"/>
              </w:rPr>
            </w:pPr>
            <w:r w:rsidRPr="00A4644E">
              <w:rPr>
                <w:rFonts w:cs="Times New Roman"/>
              </w:rPr>
              <w:t>1 = True (Word was said verbatim)</w:t>
            </w:r>
          </w:p>
        </w:tc>
      </w:tr>
      <w:tr w:rsidR="00E9761D" w:rsidRPr="000431A1" w14:paraId="2E9EE115" w14:textId="77777777" w:rsidTr="00F7534A">
        <w:tc>
          <w:tcPr>
            <w:tcW w:w="0" w:type="auto"/>
            <w:tcBorders>
              <w:top w:val="single" w:sz="4" w:space="0" w:color="auto"/>
              <w:left w:val="single" w:sz="4" w:space="0" w:color="auto"/>
              <w:bottom w:val="single" w:sz="4" w:space="0" w:color="auto"/>
              <w:right w:val="single" w:sz="4" w:space="0" w:color="auto"/>
            </w:tcBorders>
          </w:tcPr>
          <w:p w14:paraId="406A8CD6" w14:textId="58FEA5E7" w:rsidR="00E9761D" w:rsidRPr="00207C6F" w:rsidRDefault="00E9761D" w:rsidP="00F7534A">
            <w:pPr>
              <w:jc w:val="center"/>
              <w:rPr>
                <w:rFonts w:cs="Times New Roman"/>
                <w:highlight w:val="yellow"/>
              </w:rPr>
            </w:pPr>
            <w:r w:rsidRPr="00CE61C6">
              <w:rPr>
                <w:rFonts w:cs="Times New Roman"/>
              </w:rPr>
              <w:t>FieldD</w:t>
            </w:r>
          </w:p>
        </w:tc>
        <w:tc>
          <w:tcPr>
            <w:tcW w:w="0" w:type="auto"/>
            <w:tcBorders>
              <w:top w:val="single" w:sz="4" w:space="0" w:color="auto"/>
              <w:left w:val="single" w:sz="4" w:space="0" w:color="auto"/>
              <w:bottom w:val="single" w:sz="4" w:space="0" w:color="auto"/>
              <w:right w:val="single" w:sz="4" w:space="0" w:color="auto"/>
            </w:tcBorders>
          </w:tcPr>
          <w:p w14:paraId="52A9C7BB" w14:textId="413785D9" w:rsidR="00E9761D" w:rsidRDefault="00E9761D" w:rsidP="00C324F8">
            <w:pPr>
              <w:rPr>
                <w:rFonts w:cs="Times New Roman"/>
              </w:rPr>
            </w:pPr>
            <w:r w:rsidRPr="00CE61C6">
              <w:rPr>
                <w:rFonts w:cs="Times New Roman"/>
              </w:rPr>
              <w:t>Craft 21 Verbatim Delayed: Subject must say "field"</w:t>
            </w:r>
          </w:p>
        </w:tc>
        <w:tc>
          <w:tcPr>
            <w:tcW w:w="0" w:type="auto"/>
            <w:tcBorders>
              <w:top w:val="single" w:sz="4" w:space="0" w:color="auto"/>
              <w:left w:val="single" w:sz="4" w:space="0" w:color="auto"/>
              <w:bottom w:val="single" w:sz="4" w:space="0" w:color="auto"/>
              <w:right w:val="single" w:sz="4" w:space="0" w:color="auto"/>
            </w:tcBorders>
          </w:tcPr>
          <w:p w14:paraId="4C72C72B" w14:textId="77777777" w:rsidR="00E9761D" w:rsidRPr="00A4644E" w:rsidRDefault="00E9761D" w:rsidP="00A4644E">
            <w:pPr>
              <w:rPr>
                <w:rFonts w:cs="Times New Roman"/>
              </w:rPr>
            </w:pPr>
            <w:r w:rsidRPr="00A4644E">
              <w:rPr>
                <w:rFonts w:cs="Times New Roman"/>
              </w:rPr>
              <w:t>0 = False (Word was not said verbatim)</w:t>
            </w:r>
          </w:p>
          <w:p w14:paraId="5660308B" w14:textId="6A4F8F57" w:rsidR="00E9761D" w:rsidRPr="000C56C9" w:rsidRDefault="00E9761D" w:rsidP="00A4644E">
            <w:pPr>
              <w:rPr>
                <w:rFonts w:cs="Times New Roman"/>
              </w:rPr>
            </w:pPr>
            <w:r w:rsidRPr="00A4644E">
              <w:rPr>
                <w:rFonts w:cs="Times New Roman"/>
              </w:rPr>
              <w:t>1 = True (Word was said verbatim)</w:t>
            </w:r>
          </w:p>
        </w:tc>
      </w:tr>
      <w:tr w:rsidR="00E9761D" w:rsidRPr="000431A1" w14:paraId="3E9747F6" w14:textId="77777777" w:rsidTr="00F7534A">
        <w:tc>
          <w:tcPr>
            <w:tcW w:w="0" w:type="auto"/>
            <w:tcBorders>
              <w:top w:val="single" w:sz="4" w:space="0" w:color="auto"/>
              <w:left w:val="single" w:sz="4" w:space="0" w:color="auto"/>
              <w:bottom w:val="single" w:sz="4" w:space="0" w:color="auto"/>
              <w:right w:val="single" w:sz="4" w:space="0" w:color="auto"/>
            </w:tcBorders>
          </w:tcPr>
          <w:p w14:paraId="202DABC3" w14:textId="30EC3F67" w:rsidR="00E9761D" w:rsidRPr="00207C6F" w:rsidRDefault="00E9761D" w:rsidP="00F7534A">
            <w:pPr>
              <w:jc w:val="center"/>
              <w:rPr>
                <w:rFonts w:cs="Times New Roman"/>
                <w:highlight w:val="yellow"/>
              </w:rPr>
            </w:pPr>
            <w:r w:rsidRPr="00CE61C6">
              <w:rPr>
                <w:rFonts w:cs="Times New Roman"/>
              </w:rPr>
              <w:t>BehindD</w:t>
            </w:r>
          </w:p>
        </w:tc>
        <w:tc>
          <w:tcPr>
            <w:tcW w:w="0" w:type="auto"/>
            <w:tcBorders>
              <w:top w:val="single" w:sz="4" w:space="0" w:color="auto"/>
              <w:left w:val="single" w:sz="4" w:space="0" w:color="auto"/>
              <w:bottom w:val="single" w:sz="4" w:space="0" w:color="auto"/>
              <w:right w:val="single" w:sz="4" w:space="0" w:color="auto"/>
            </w:tcBorders>
          </w:tcPr>
          <w:p w14:paraId="1323161C" w14:textId="137D3924" w:rsidR="00E9761D" w:rsidRDefault="00E9761D" w:rsidP="00C324F8">
            <w:pPr>
              <w:rPr>
                <w:rFonts w:cs="Times New Roman"/>
              </w:rPr>
            </w:pPr>
            <w:r w:rsidRPr="00CE61C6">
              <w:rPr>
                <w:rFonts w:cs="Times New Roman"/>
              </w:rPr>
              <w:t>Craft 21 Verbatim Delayed: Subject must say "behind"</w:t>
            </w:r>
          </w:p>
        </w:tc>
        <w:tc>
          <w:tcPr>
            <w:tcW w:w="0" w:type="auto"/>
            <w:tcBorders>
              <w:top w:val="single" w:sz="4" w:space="0" w:color="auto"/>
              <w:left w:val="single" w:sz="4" w:space="0" w:color="auto"/>
              <w:bottom w:val="single" w:sz="4" w:space="0" w:color="auto"/>
              <w:right w:val="single" w:sz="4" w:space="0" w:color="auto"/>
            </w:tcBorders>
          </w:tcPr>
          <w:p w14:paraId="3E33F8B3" w14:textId="77777777" w:rsidR="00E9761D" w:rsidRPr="00A4644E" w:rsidRDefault="00E9761D" w:rsidP="00A4644E">
            <w:pPr>
              <w:rPr>
                <w:rFonts w:cs="Times New Roman"/>
              </w:rPr>
            </w:pPr>
            <w:r w:rsidRPr="00A4644E">
              <w:rPr>
                <w:rFonts w:cs="Times New Roman"/>
              </w:rPr>
              <w:t>0 = False (Word was not said verbatim)</w:t>
            </w:r>
          </w:p>
          <w:p w14:paraId="4413E17A" w14:textId="6AD8CB02" w:rsidR="00E9761D" w:rsidRPr="000C56C9" w:rsidRDefault="00E9761D" w:rsidP="00A4644E">
            <w:pPr>
              <w:rPr>
                <w:rFonts w:cs="Times New Roman"/>
              </w:rPr>
            </w:pPr>
            <w:r w:rsidRPr="00A4644E">
              <w:rPr>
                <w:rFonts w:cs="Times New Roman"/>
              </w:rPr>
              <w:t>1 = True (Word was said verbatim)</w:t>
            </w:r>
          </w:p>
        </w:tc>
      </w:tr>
      <w:tr w:rsidR="00E9761D" w:rsidRPr="000431A1" w14:paraId="25BAE318" w14:textId="77777777" w:rsidTr="00F7534A">
        <w:tc>
          <w:tcPr>
            <w:tcW w:w="0" w:type="auto"/>
            <w:tcBorders>
              <w:top w:val="single" w:sz="4" w:space="0" w:color="auto"/>
              <w:left w:val="single" w:sz="4" w:space="0" w:color="auto"/>
              <w:bottom w:val="single" w:sz="4" w:space="0" w:color="auto"/>
              <w:right w:val="single" w:sz="4" w:space="0" w:color="auto"/>
            </w:tcBorders>
          </w:tcPr>
          <w:p w14:paraId="4CB08D85" w14:textId="56F521E7" w:rsidR="00E9761D" w:rsidRPr="00207C6F" w:rsidRDefault="00E9761D" w:rsidP="00F7534A">
            <w:pPr>
              <w:jc w:val="center"/>
              <w:rPr>
                <w:rFonts w:cs="Times New Roman"/>
                <w:highlight w:val="yellow"/>
              </w:rPr>
            </w:pPr>
            <w:r w:rsidRPr="00CE61C6">
              <w:rPr>
                <w:rFonts w:cs="Times New Roman"/>
              </w:rPr>
              <w:t>TheirD</w:t>
            </w:r>
          </w:p>
        </w:tc>
        <w:tc>
          <w:tcPr>
            <w:tcW w:w="0" w:type="auto"/>
            <w:tcBorders>
              <w:top w:val="single" w:sz="4" w:space="0" w:color="auto"/>
              <w:left w:val="single" w:sz="4" w:space="0" w:color="auto"/>
              <w:bottom w:val="single" w:sz="4" w:space="0" w:color="auto"/>
              <w:right w:val="single" w:sz="4" w:space="0" w:color="auto"/>
            </w:tcBorders>
          </w:tcPr>
          <w:p w14:paraId="2C320966" w14:textId="432B51BD" w:rsidR="00E9761D" w:rsidRDefault="00E9761D" w:rsidP="00C324F8">
            <w:pPr>
              <w:rPr>
                <w:rFonts w:cs="Times New Roman"/>
              </w:rPr>
            </w:pPr>
            <w:r w:rsidRPr="00CE61C6">
              <w:rPr>
                <w:rFonts w:cs="Times New Roman"/>
              </w:rPr>
              <w:t>Craft 21 Verbatim Delayed: Subject must say "their"</w:t>
            </w:r>
          </w:p>
        </w:tc>
        <w:tc>
          <w:tcPr>
            <w:tcW w:w="0" w:type="auto"/>
            <w:tcBorders>
              <w:top w:val="single" w:sz="4" w:space="0" w:color="auto"/>
              <w:left w:val="single" w:sz="4" w:space="0" w:color="auto"/>
              <w:bottom w:val="single" w:sz="4" w:space="0" w:color="auto"/>
              <w:right w:val="single" w:sz="4" w:space="0" w:color="auto"/>
            </w:tcBorders>
          </w:tcPr>
          <w:p w14:paraId="39247DF5" w14:textId="77777777" w:rsidR="00E9761D" w:rsidRPr="00A4644E" w:rsidRDefault="00E9761D" w:rsidP="00A4644E">
            <w:pPr>
              <w:rPr>
                <w:rFonts w:cs="Times New Roman"/>
              </w:rPr>
            </w:pPr>
            <w:r w:rsidRPr="00A4644E">
              <w:rPr>
                <w:rFonts w:cs="Times New Roman"/>
              </w:rPr>
              <w:t>0 = False (Word was not said verbatim)</w:t>
            </w:r>
          </w:p>
          <w:p w14:paraId="169F5EFB" w14:textId="4800E2C4" w:rsidR="00E9761D" w:rsidRPr="000C56C9" w:rsidRDefault="00E9761D" w:rsidP="00A4644E">
            <w:pPr>
              <w:rPr>
                <w:rFonts w:cs="Times New Roman"/>
              </w:rPr>
            </w:pPr>
            <w:r w:rsidRPr="00A4644E">
              <w:rPr>
                <w:rFonts w:cs="Times New Roman"/>
              </w:rPr>
              <w:t>1 = True (Word was said verbatim)</w:t>
            </w:r>
          </w:p>
        </w:tc>
      </w:tr>
      <w:tr w:rsidR="00E9761D" w:rsidRPr="000431A1" w14:paraId="7D1AC195" w14:textId="77777777" w:rsidTr="00F7534A">
        <w:tc>
          <w:tcPr>
            <w:tcW w:w="0" w:type="auto"/>
            <w:tcBorders>
              <w:top w:val="single" w:sz="4" w:space="0" w:color="auto"/>
              <w:left w:val="single" w:sz="4" w:space="0" w:color="auto"/>
              <w:bottom w:val="single" w:sz="4" w:space="0" w:color="auto"/>
              <w:right w:val="single" w:sz="4" w:space="0" w:color="auto"/>
            </w:tcBorders>
          </w:tcPr>
          <w:p w14:paraId="0DA6E67E" w14:textId="5A159FB3" w:rsidR="00E9761D" w:rsidRPr="00207C6F" w:rsidRDefault="00E9761D" w:rsidP="00F7534A">
            <w:pPr>
              <w:jc w:val="center"/>
              <w:rPr>
                <w:rFonts w:cs="Times New Roman"/>
                <w:highlight w:val="yellow"/>
              </w:rPr>
            </w:pPr>
            <w:r w:rsidRPr="00CE61C6">
              <w:rPr>
                <w:rFonts w:cs="Times New Roman"/>
              </w:rPr>
              <w:t>HouseD</w:t>
            </w:r>
          </w:p>
        </w:tc>
        <w:tc>
          <w:tcPr>
            <w:tcW w:w="0" w:type="auto"/>
            <w:tcBorders>
              <w:top w:val="single" w:sz="4" w:space="0" w:color="auto"/>
              <w:left w:val="single" w:sz="4" w:space="0" w:color="auto"/>
              <w:bottom w:val="single" w:sz="4" w:space="0" w:color="auto"/>
              <w:right w:val="single" w:sz="4" w:space="0" w:color="auto"/>
            </w:tcBorders>
          </w:tcPr>
          <w:p w14:paraId="56E520ED" w14:textId="6F822B64" w:rsidR="00E9761D" w:rsidRDefault="00E9761D" w:rsidP="00C324F8">
            <w:pPr>
              <w:rPr>
                <w:rFonts w:cs="Times New Roman"/>
              </w:rPr>
            </w:pPr>
            <w:r w:rsidRPr="00CE61C6">
              <w:rPr>
                <w:rFonts w:cs="Times New Roman"/>
              </w:rPr>
              <w:t>Craft 21 Verbatim Delayed: Subject must say "house"</w:t>
            </w:r>
          </w:p>
        </w:tc>
        <w:tc>
          <w:tcPr>
            <w:tcW w:w="0" w:type="auto"/>
            <w:tcBorders>
              <w:top w:val="single" w:sz="4" w:space="0" w:color="auto"/>
              <w:left w:val="single" w:sz="4" w:space="0" w:color="auto"/>
              <w:bottom w:val="single" w:sz="4" w:space="0" w:color="auto"/>
              <w:right w:val="single" w:sz="4" w:space="0" w:color="auto"/>
            </w:tcBorders>
          </w:tcPr>
          <w:p w14:paraId="3CC750F5" w14:textId="77777777" w:rsidR="00E9761D" w:rsidRPr="00A4644E" w:rsidRDefault="00E9761D" w:rsidP="00A4644E">
            <w:pPr>
              <w:rPr>
                <w:rFonts w:cs="Times New Roman"/>
              </w:rPr>
            </w:pPr>
            <w:r w:rsidRPr="00A4644E">
              <w:rPr>
                <w:rFonts w:cs="Times New Roman"/>
              </w:rPr>
              <w:t>0 = False (Word was not said verbatim)</w:t>
            </w:r>
          </w:p>
          <w:p w14:paraId="2F2D03EF" w14:textId="45799B13" w:rsidR="00E9761D" w:rsidRPr="000C56C9" w:rsidRDefault="00E9761D" w:rsidP="00A4644E">
            <w:pPr>
              <w:rPr>
                <w:rFonts w:cs="Times New Roman"/>
              </w:rPr>
            </w:pPr>
            <w:r w:rsidRPr="00A4644E">
              <w:rPr>
                <w:rFonts w:cs="Times New Roman"/>
              </w:rPr>
              <w:t>1 = True (Word was said verbatim)</w:t>
            </w:r>
          </w:p>
        </w:tc>
      </w:tr>
      <w:tr w:rsidR="00E9761D" w:rsidRPr="000431A1" w14:paraId="7A84CE39" w14:textId="77777777" w:rsidTr="00F7534A">
        <w:tc>
          <w:tcPr>
            <w:tcW w:w="0" w:type="auto"/>
            <w:tcBorders>
              <w:top w:val="single" w:sz="4" w:space="0" w:color="auto"/>
              <w:left w:val="single" w:sz="4" w:space="0" w:color="auto"/>
              <w:bottom w:val="single" w:sz="4" w:space="0" w:color="auto"/>
              <w:right w:val="single" w:sz="4" w:space="0" w:color="auto"/>
            </w:tcBorders>
          </w:tcPr>
          <w:p w14:paraId="77C5ABD0" w14:textId="013FC422" w:rsidR="00E9761D" w:rsidRPr="00207C6F" w:rsidRDefault="00E9761D" w:rsidP="00F7534A">
            <w:pPr>
              <w:jc w:val="center"/>
              <w:rPr>
                <w:rFonts w:cs="Times New Roman"/>
                <w:highlight w:val="yellow"/>
              </w:rPr>
            </w:pPr>
            <w:r w:rsidRPr="00CE61C6">
              <w:rPr>
                <w:rFonts w:cs="Times New Roman"/>
              </w:rPr>
              <w:t>JoiningD</w:t>
            </w:r>
          </w:p>
        </w:tc>
        <w:tc>
          <w:tcPr>
            <w:tcW w:w="0" w:type="auto"/>
            <w:tcBorders>
              <w:top w:val="single" w:sz="4" w:space="0" w:color="auto"/>
              <w:left w:val="single" w:sz="4" w:space="0" w:color="auto"/>
              <w:bottom w:val="single" w:sz="4" w:space="0" w:color="auto"/>
              <w:right w:val="single" w:sz="4" w:space="0" w:color="auto"/>
            </w:tcBorders>
          </w:tcPr>
          <w:p w14:paraId="755D34F5" w14:textId="1DD5B6EE" w:rsidR="00E9761D" w:rsidRDefault="00E9761D" w:rsidP="00C324F8">
            <w:pPr>
              <w:rPr>
                <w:rFonts w:cs="Times New Roman"/>
              </w:rPr>
            </w:pPr>
            <w:r w:rsidRPr="00CE61C6">
              <w:rPr>
                <w:rFonts w:cs="Times New Roman"/>
              </w:rPr>
              <w:t>Craft 21 Verbatim Delayed: Subject must say "joining"</w:t>
            </w:r>
          </w:p>
        </w:tc>
        <w:tc>
          <w:tcPr>
            <w:tcW w:w="0" w:type="auto"/>
            <w:tcBorders>
              <w:top w:val="single" w:sz="4" w:space="0" w:color="auto"/>
              <w:left w:val="single" w:sz="4" w:space="0" w:color="auto"/>
              <w:bottom w:val="single" w:sz="4" w:space="0" w:color="auto"/>
              <w:right w:val="single" w:sz="4" w:space="0" w:color="auto"/>
            </w:tcBorders>
          </w:tcPr>
          <w:p w14:paraId="656A9B64" w14:textId="77777777" w:rsidR="00E9761D" w:rsidRPr="00A4644E" w:rsidRDefault="00E9761D" w:rsidP="00A4644E">
            <w:pPr>
              <w:rPr>
                <w:rFonts w:cs="Times New Roman"/>
              </w:rPr>
            </w:pPr>
            <w:r w:rsidRPr="00A4644E">
              <w:rPr>
                <w:rFonts w:cs="Times New Roman"/>
              </w:rPr>
              <w:t>0 = False (Word was not said verbatim)</w:t>
            </w:r>
          </w:p>
          <w:p w14:paraId="13C59883" w14:textId="45D847EF" w:rsidR="00E9761D" w:rsidRPr="000C56C9" w:rsidRDefault="00E9761D" w:rsidP="00A4644E">
            <w:pPr>
              <w:rPr>
                <w:rFonts w:cs="Times New Roman"/>
              </w:rPr>
            </w:pPr>
            <w:r w:rsidRPr="00A4644E">
              <w:rPr>
                <w:rFonts w:cs="Times New Roman"/>
              </w:rPr>
              <w:t>1 = True (Word was said verbatim)</w:t>
            </w:r>
          </w:p>
        </w:tc>
      </w:tr>
      <w:tr w:rsidR="00E9761D" w:rsidRPr="000431A1" w14:paraId="173DC8A0" w14:textId="77777777" w:rsidTr="00F7534A">
        <w:tc>
          <w:tcPr>
            <w:tcW w:w="0" w:type="auto"/>
            <w:tcBorders>
              <w:top w:val="single" w:sz="4" w:space="0" w:color="auto"/>
              <w:left w:val="single" w:sz="4" w:space="0" w:color="auto"/>
              <w:bottom w:val="single" w:sz="4" w:space="0" w:color="auto"/>
              <w:right w:val="single" w:sz="4" w:space="0" w:color="auto"/>
            </w:tcBorders>
          </w:tcPr>
          <w:p w14:paraId="53E85EE3" w14:textId="6339D6CE" w:rsidR="00E9761D" w:rsidRPr="00207C6F" w:rsidRDefault="00E9761D" w:rsidP="00F7534A">
            <w:pPr>
              <w:jc w:val="center"/>
              <w:rPr>
                <w:rFonts w:cs="Times New Roman"/>
                <w:highlight w:val="yellow"/>
              </w:rPr>
            </w:pPr>
            <w:r w:rsidRPr="00CE61C6">
              <w:rPr>
                <w:rFonts w:cs="Times New Roman"/>
              </w:rPr>
              <w:t>GameD</w:t>
            </w:r>
          </w:p>
        </w:tc>
        <w:tc>
          <w:tcPr>
            <w:tcW w:w="0" w:type="auto"/>
            <w:tcBorders>
              <w:top w:val="single" w:sz="4" w:space="0" w:color="auto"/>
              <w:left w:val="single" w:sz="4" w:space="0" w:color="auto"/>
              <w:bottom w:val="single" w:sz="4" w:space="0" w:color="auto"/>
              <w:right w:val="single" w:sz="4" w:space="0" w:color="auto"/>
            </w:tcBorders>
          </w:tcPr>
          <w:p w14:paraId="148CFFD0" w14:textId="395ED341" w:rsidR="00E9761D" w:rsidRDefault="00E9761D" w:rsidP="00C324F8">
            <w:pPr>
              <w:rPr>
                <w:rFonts w:cs="Times New Roman"/>
              </w:rPr>
            </w:pPr>
            <w:r w:rsidRPr="00CE61C6">
              <w:rPr>
                <w:rFonts w:cs="Times New Roman"/>
              </w:rPr>
              <w:t>Craft 21 Verbatim Delayed: Subject must say "game"</w:t>
            </w:r>
          </w:p>
        </w:tc>
        <w:tc>
          <w:tcPr>
            <w:tcW w:w="0" w:type="auto"/>
            <w:tcBorders>
              <w:top w:val="single" w:sz="4" w:space="0" w:color="auto"/>
              <w:left w:val="single" w:sz="4" w:space="0" w:color="auto"/>
              <w:bottom w:val="single" w:sz="4" w:space="0" w:color="auto"/>
              <w:right w:val="single" w:sz="4" w:space="0" w:color="auto"/>
            </w:tcBorders>
          </w:tcPr>
          <w:p w14:paraId="2B64E099" w14:textId="77777777" w:rsidR="00E9761D" w:rsidRPr="00A4644E" w:rsidRDefault="00E9761D" w:rsidP="00A4644E">
            <w:pPr>
              <w:rPr>
                <w:rFonts w:cs="Times New Roman"/>
              </w:rPr>
            </w:pPr>
            <w:r w:rsidRPr="00A4644E">
              <w:rPr>
                <w:rFonts w:cs="Times New Roman"/>
              </w:rPr>
              <w:t>0 = False (Word was not said verbatim)</w:t>
            </w:r>
          </w:p>
          <w:p w14:paraId="003E7DC6" w14:textId="58090D1F" w:rsidR="00E9761D" w:rsidRPr="000C56C9" w:rsidRDefault="00E9761D" w:rsidP="00A4644E">
            <w:pPr>
              <w:rPr>
                <w:rFonts w:cs="Times New Roman"/>
              </w:rPr>
            </w:pPr>
            <w:r w:rsidRPr="00A4644E">
              <w:rPr>
                <w:rFonts w:cs="Times New Roman"/>
              </w:rPr>
              <w:t>1 = True (Word was said verbatim)</w:t>
            </w:r>
          </w:p>
        </w:tc>
      </w:tr>
      <w:tr w:rsidR="00E9761D" w:rsidRPr="000431A1" w14:paraId="17209644" w14:textId="77777777" w:rsidTr="00F7534A">
        <w:tc>
          <w:tcPr>
            <w:tcW w:w="0" w:type="auto"/>
            <w:tcBorders>
              <w:top w:val="single" w:sz="4" w:space="0" w:color="auto"/>
              <w:left w:val="single" w:sz="4" w:space="0" w:color="auto"/>
              <w:bottom w:val="single" w:sz="4" w:space="0" w:color="auto"/>
              <w:right w:val="single" w:sz="4" w:space="0" w:color="auto"/>
            </w:tcBorders>
          </w:tcPr>
          <w:p w14:paraId="38467200" w14:textId="7E3E7021" w:rsidR="00E9761D" w:rsidRPr="00207C6F" w:rsidRDefault="00E9761D" w:rsidP="00F7534A">
            <w:pPr>
              <w:jc w:val="center"/>
              <w:rPr>
                <w:rFonts w:cs="Times New Roman"/>
                <w:highlight w:val="yellow"/>
              </w:rPr>
            </w:pPr>
            <w:r w:rsidRPr="00CE61C6">
              <w:rPr>
                <w:rFonts w:cs="Times New Roman"/>
              </w:rPr>
              <w:t>OneD</w:t>
            </w:r>
          </w:p>
        </w:tc>
        <w:tc>
          <w:tcPr>
            <w:tcW w:w="0" w:type="auto"/>
            <w:tcBorders>
              <w:top w:val="single" w:sz="4" w:space="0" w:color="auto"/>
              <w:left w:val="single" w:sz="4" w:space="0" w:color="auto"/>
              <w:bottom w:val="single" w:sz="4" w:space="0" w:color="auto"/>
              <w:right w:val="single" w:sz="4" w:space="0" w:color="auto"/>
            </w:tcBorders>
          </w:tcPr>
          <w:p w14:paraId="0190359B" w14:textId="2E5FBCC5" w:rsidR="00E9761D" w:rsidRDefault="00E9761D" w:rsidP="00C324F8">
            <w:pPr>
              <w:rPr>
                <w:rFonts w:cs="Times New Roman"/>
              </w:rPr>
            </w:pPr>
            <w:r w:rsidRPr="00CE61C6">
              <w:rPr>
                <w:rFonts w:cs="Times New Roman"/>
              </w:rPr>
              <w:t>Craft 21 Verbatim Delayed: Subject must say "one"</w:t>
            </w:r>
          </w:p>
        </w:tc>
        <w:tc>
          <w:tcPr>
            <w:tcW w:w="0" w:type="auto"/>
            <w:tcBorders>
              <w:top w:val="single" w:sz="4" w:space="0" w:color="auto"/>
              <w:left w:val="single" w:sz="4" w:space="0" w:color="auto"/>
              <w:bottom w:val="single" w:sz="4" w:space="0" w:color="auto"/>
              <w:right w:val="single" w:sz="4" w:space="0" w:color="auto"/>
            </w:tcBorders>
          </w:tcPr>
          <w:p w14:paraId="3AABD29B" w14:textId="77777777" w:rsidR="00E9761D" w:rsidRPr="00A4644E" w:rsidRDefault="00E9761D" w:rsidP="00EC583E">
            <w:pPr>
              <w:rPr>
                <w:rFonts w:cs="Times New Roman"/>
              </w:rPr>
            </w:pPr>
            <w:r w:rsidRPr="00A4644E">
              <w:rPr>
                <w:rFonts w:cs="Times New Roman"/>
              </w:rPr>
              <w:t>0 = False (Word was not said verbatim)</w:t>
            </w:r>
          </w:p>
          <w:p w14:paraId="1465395A" w14:textId="6CBB4665" w:rsidR="00E9761D" w:rsidRPr="000C56C9" w:rsidRDefault="00E9761D" w:rsidP="00EC583E">
            <w:pPr>
              <w:rPr>
                <w:rFonts w:cs="Times New Roman"/>
              </w:rPr>
            </w:pPr>
            <w:r w:rsidRPr="00A4644E">
              <w:rPr>
                <w:rFonts w:cs="Times New Roman"/>
              </w:rPr>
              <w:t>1 = True (Word was said verbatim)</w:t>
            </w:r>
          </w:p>
        </w:tc>
      </w:tr>
      <w:tr w:rsidR="00E9761D" w:rsidRPr="000431A1" w14:paraId="554C7BA6" w14:textId="77777777" w:rsidTr="00F7534A">
        <w:tc>
          <w:tcPr>
            <w:tcW w:w="0" w:type="auto"/>
            <w:tcBorders>
              <w:top w:val="single" w:sz="4" w:space="0" w:color="auto"/>
              <w:left w:val="single" w:sz="4" w:space="0" w:color="auto"/>
              <w:bottom w:val="single" w:sz="4" w:space="0" w:color="auto"/>
              <w:right w:val="single" w:sz="4" w:space="0" w:color="auto"/>
            </w:tcBorders>
          </w:tcPr>
          <w:p w14:paraId="58317D0A" w14:textId="18F19B3D" w:rsidR="00E9761D" w:rsidRPr="00207C6F" w:rsidRDefault="00E9761D" w:rsidP="00F7534A">
            <w:pPr>
              <w:jc w:val="center"/>
              <w:rPr>
                <w:rFonts w:cs="Times New Roman"/>
                <w:highlight w:val="yellow"/>
              </w:rPr>
            </w:pPr>
            <w:r w:rsidRPr="00CE61C6">
              <w:rPr>
                <w:rFonts w:cs="Times New Roman"/>
              </w:rPr>
              <w:lastRenderedPageBreak/>
              <w:t>DayD</w:t>
            </w:r>
          </w:p>
        </w:tc>
        <w:tc>
          <w:tcPr>
            <w:tcW w:w="0" w:type="auto"/>
            <w:tcBorders>
              <w:top w:val="single" w:sz="4" w:space="0" w:color="auto"/>
              <w:left w:val="single" w:sz="4" w:space="0" w:color="auto"/>
              <w:bottom w:val="single" w:sz="4" w:space="0" w:color="auto"/>
              <w:right w:val="single" w:sz="4" w:space="0" w:color="auto"/>
            </w:tcBorders>
          </w:tcPr>
          <w:p w14:paraId="7D96D204" w14:textId="4F4F4E11" w:rsidR="00E9761D" w:rsidRDefault="00E9761D" w:rsidP="00C324F8">
            <w:pPr>
              <w:rPr>
                <w:rFonts w:cs="Times New Roman"/>
              </w:rPr>
            </w:pPr>
            <w:r w:rsidRPr="00CE61C6">
              <w:rPr>
                <w:rFonts w:cs="Times New Roman"/>
              </w:rPr>
              <w:t>Craft 21 Verbatim Delayed: Subject must say "day"</w:t>
            </w:r>
          </w:p>
        </w:tc>
        <w:tc>
          <w:tcPr>
            <w:tcW w:w="0" w:type="auto"/>
            <w:tcBorders>
              <w:top w:val="single" w:sz="4" w:space="0" w:color="auto"/>
              <w:left w:val="single" w:sz="4" w:space="0" w:color="auto"/>
              <w:bottom w:val="single" w:sz="4" w:space="0" w:color="auto"/>
              <w:right w:val="single" w:sz="4" w:space="0" w:color="auto"/>
            </w:tcBorders>
          </w:tcPr>
          <w:p w14:paraId="340977D3" w14:textId="77777777" w:rsidR="00E9761D" w:rsidRPr="00A4644E" w:rsidRDefault="00E9761D" w:rsidP="00EC583E">
            <w:pPr>
              <w:rPr>
                <w:rFonts w:cs="Times New Roman"/>
              </w:rPr>
            </w:pPr>
            <w:r w:rsidRPr="00A4644E">
              <w:rPr>
                <w:rFonts w:cs="Times New Roman"/>
              </w:rPr>
              <w:t>0 = False (Word was not said verbatim)</w:t>
            </w:r>
          </w:p>
          <w:p w14:paraId="1E03E2D5" w14:textId="6A469F2F" w:rsidR="00E9761D" w:rsidRPr="000C56C9" w:rsidRDefault="00E9761D" w:rsidP="00EC583E">
            <w:pPr>
              <w:rPr>
                <w:rFonts w:cs="Times New Roman"/>
              </w:rPr>
            </w:pPr>
            <w:r w:rsidRPr="00A4644E">
              <w:rPr>
                <w:rFonts w:cs="Times New Roman"/>
              </w:rPr>
              <w:t>1 = True (Word was said verbatim)</w:t>
            </w:r>
          </w:p>
        </w:tc>
      </w:tr>
      <w:tr w:rsidR="00E9761D" w:rsidRPr="000431A1" w14:paraId="0C42C4AF" w14:textId="77777777" w:rsidTr="00F7534A">
        <w:tc>
          <w:tcPr>
            <w:tcW w:w="0" w:type="auto"/>
            <w:tcBorders>
              <w:top w:val="single" w:sz="4" w:space="0" w:color="auto"/>
              <w:left w:val="single" w:sz="4" w:space="0" w:color="auto"/>
              <w:bottom w:val="single" w:sz="4" w:space="0" w:color="auto"/>
              <w:right w:val="single" w:sz="4" w:space="0" w:color="auto"/>
            </w:tcBorders>
          </w:tcPr>
          <w:p w14:paraId="723081CB" w14:textId="20566049" w:rsidR="00E9761D" w:rsidRPr="00207C6F" w:rsidRDefault="00E9761D" w:rsidP="00F7534A">
            <w:pPr>
              <w:jc w:val="center"/>
              <w:rPr>
                <w:rFonts w:cs="Times New Roman"/>
                <w:highlight w:val="yellow"/>
              </w:rPr>
            </w:pPr>
            <w:r w:rsidRPr="00EC583E">
              <w:rPr>
                <w:rFonts w:cs="Times New Roman"/>
              </w:rPr>
              <w:t>He2D</w:t>
            </w:r>
          </w:p>
        </w:tc>
        <w:tc>
          <w:tcPr>
            <w:tcW w:w="0" w:type="auto"/>
            <w:tcBorders>
              <w:top w:val="single" w:sz="4" w:space="0" w:color="auto"/>
              <w:left w:val="single" w:sz="4" w:space="0" w:color="auto"/>
              <w:bottom w:val="single" w:sz="4" w:space="0" w:color="auto"/>
              <w:right w:val="single" w:sz="4" w:space="0" w:color="auto"/>
            </w:tcBorders>
          </w:tcPr>
          <w:p w14:paraId="49F03791" w14:textId="35324132" w:rsidR="00E9761D" w:rsidRDefault="00E9761D" w:rsidP="00C324F8">
            <w:pPr>
              <w:rPr>
                <w:rFonts w:cs="Times New Roman"/>
              </w:rPr>
            </w:pPr>
            <w:r w:rsidRPr="00EC583E">
              <w:rPr>
                <w:rFonts w:cs="Times New Roman"/>
              </w:rPr>
              <w:t>Craft 21 Verbatim Delayed: Subject must say "he"</w:t>
            </w:r>
          </w:p>
        </w:tc>
        <w:tc>
          <w:tcPr>
            <w:tcW w:w="0" w:type="auto"/>
            <w:tcBorders>
              <w:top w:val="single" w:sz="4" w:space="0" w:color="auto"/>
              <w:left w:val="single" w:sz="4" w:space="0" w:color="auto"/>
              <w:bottom w:val="single" w:sz="4" w:space="0" w:color="auto"/>
              <w:right w:val="single" w:sz="4" w:space="0" w:color="auto"/>
            </w:tcBorders>
          </w:tcPr>
          <w:p w14:paraId="50B6A850" w14:textId="77777777" w:rsidR="00E9761D" w:rsidRPr="00A4644E" w:rsidRDefault="00E9761D" w:rsidP="00EC583E">
            <w:pPr>
              <w:rPr>
                <w:rFonts w:cs="Times New Roman"/>
              </w:rPr>
            </w:pPr>
            <w:r w:rsidRPr="00A4644E">
              <w:rPr>
                <w:rFonts w:cs="Times New Roman"/>
              </w:rPr>
              <w:t>0 = False (Word was not said verbatim)</w:t>
            </w:r>
          </w:p>
          <w:p w14:paraId="1F908208" w14:textId="0A63D59D" w:rsidR="00E9761D" w:rsidRPr="000C56C9" w:rsidRDefault="00E9761D" w:rsidP="00EC583E">
            <w:pPr>
              <w:rPr>
                <w:rFonts w:cs="Times New Roman"/>
              </w:rPr>
            </w:pPr>
            <w:r w:rsidRPr="00A4644E">
              <w:rPr>
                <w:rFonts w:cs="Times New Roman"/>
              </w:rPr>
              <w:t>1 = True (Word was said verbatim)</w:t>
            </w:r>
          </w:p>
        </w:tc>
      </w:tr>
      <w:tr w:rsidR="00E9761D" w:rsidRPr="000431A1" w14:paraId="1F1E7E22" w14:textId="77777777" w:rsidTr="00F7534A">
        <w:tc>
          <w:tcPr>
            <w:tcW w:w="0" w:type="auto"/>
            <w:tcBorders>
              <w:top w:val="single" w:sz="4" w:space="0" w:color="auto"/>
              <w:left w:val="single" w:sz="4" w:space="0" w:color="auto"/>
              <w:bottom w:val="single" w:sz="4" w:space="0" w:color="auto"/>
              <w:right w:val="single" w:sz="4" w:space="0" w:color="auto"/>
            </w:tcBorders>
          </w:tcPr>
          <w:p w14:paraId="4633E7DE" w14:textId="78577AB7" w:rsidR="00E9761D" w:rsidRPr="00207C6F" w:rsidRDefault="00E9761D" w:rsidP="00F7534A">
            <w:pPr>
              <w:jc w:val="center"/>
              <w:rPr>
                <w:rFonts w:cs="Times New Roman"/>
                <w:highlight w:val="yellow"/>
              </w:rPr>
            </w:pPr>
            <w:r w:rsidRPr="00EC583E">
              <w:rPr>
                <w:rFonts w:cs="Times New Roman"/>
              </w:rPr>
              <w:t>KickedD</w:t>
            </w:r>
          </w:p>
        </w:tc>
        <w:tc>
          <w:tcPr>
            <w:tcW w:w="0" w:type="auto"/>
            <w:tcBorders>
              <w:top w:val="single" w:sz="4" w:space="0" w:color="auto"/>
              <w:left w:val="single" w:sz="4" w:space="0" w:color="auto"/>
              <w:bottom w:val="single" w:sz="4" w:space="0" w:color="auto"/>
              <w:right w:val="single" w:sz="4" w:space="0" w:color="auto"/>
            </w:tcBorders>
          </w:tcPr>
          <w:p w14:paraId="505318FF" w14:textId="2710B370" w:rsidR="00E9761D" w:rsidRDefault="00E9761D" w:rsidP="00C324F8">
            <w:pPr>
              <w:rPr>
                <w:rFonts w:cs="Times New Roman"/>
              </w:rPr>
            </w:pPr>
            <w:r w:rsidRPr="00EC583E">
              <w:rPr>
                <w:rFonts w:cs="Times New Roman"/>
              </w:rPr>
              <w:t>Craft 21 Verbatim Delayed: Subject must say "kicked"</w:t>
            </w:r>
          </w:p>
        </w:tc>
        <w:tc>
          <w:tcPr>
            <w:tcW w:w="0" w:type="auto"/>
            <w:tcBorders>
              <w:top w:val="single" w:sz="4" w:space="0" w:color="auto"/>
              <w:left w:val="single" w:sz="4" w:space="0" w:color="auto"/>
              <w:bottom w:val="single" w:sz="4" w:space="0" w:color="auto"/>
              <w:right w:val="single" w:sz="4" w:space="0" w:color="auto"/>
            </w:tcBorders>
          </w:tcPr>
          <w:p w14:paraId="23C7F8CE" w14:textId="77777777" w:rsidR="00E9761D" w:rsidRPr="00A4644E" w:rsidRDefault="00E9761D" w:rsidP="00EC583E">
            <w:pPr>
              <w:rPr>
                <w:rFonts w:cs="Times New Roman"/>
              </w:rPr>
            </w:pPr>
            <w:r w:rsidRPr="00A4644E">
              <w:rPr>
                <w:rFonts w:cs="Times New Roman"/>
              </w:rPr>
              <w:t>0 = False (Word was not said verbatim)</w:t>
            </w:r>
          </w:p>
          <w:p w14:paraId="1EF2D750" w14:textId="49A0C68F" w:rsidR="00E9761D" w:rsidRPr="000C56C9" w:rsidRDefault="00E9761D" w:rsidP="00EC583E">
            <w:pPr>
              <w:rPr>
                <w:rFonts w:cs="Times New Roman"/>
              </w:rPr>
            </w:pPr>
            <w:r w:rsidRPr="00A4644E">
              <w:rPr>
                <w:rFonts w:cs="Times New Roman"/>
              </w:rPr>
              <w:t>1 = True (Word was said verbatim)</w:t>
            </w:r>
          </w:p>
        </w:tc>
      </w:tr>
      <w:tr w:rsidR="00E9761D" w:rsidRPr="000431A1" w14:paraId="5070CE60" w14:textId="77777777" w:rsidTr="00F7534A">
        <w:tc>
          <w:tcPr>
            <w:tcW w:w="0" w:type="auto"/>
            <w:tcBorders>
              <w:top w:val="single" w:sz="4" w:space="0" w:color="auto"/>
              <w:left w:val="single" w:sz="4" w:space="0" w:color="auto"/>
              <w:bottom w:val="single" w:sz="4" w:space="0" w:color="auto"/>
              <w:right w:val="single" w:sz="4" w:space="0" w:color="auto"/>
            </w:tcBorders>
          </w:tcPr>
          <w:p w14:paraId="6FD9A35C" w14:textId="15011205" w:rsidR="00E9761D" w:rsidRPr="00207C6F" w:rsidRDefault="00E9761D" w:rsidP="00F7534A">
            <w:pPr>
              <w:jc w:val="center"/>
              <w:rPr>
                <w:rFonts w:cs="Times New Roman"/>
                <w:highlight w:val="yellow"/>
              </w:rPr>
            </w:pPr>
            <w:r w:rsidRPr="00EC583E">
              <w:rPr>
                <w:rFonts w:cs="Times New Roman"/>
              </w:rPr>
              <w:t>BallD</w:t>
            </w:r>
          </w:p>
        </w:tc>
        <w:tc>
          <w:tcPr>
            <w:tcW w:w="0" w:type="auto"/>
            <w:tcBorders>
              <w:top w:val="single" w:sz="4" w:space="0" w:color="auto"/>
              <w:left w:val="single" w:sz="4" w:space="0" w:color="auto"/>
              <w:bottom w:val="single" w:sz="4" w:space="0" w:color="auto"/>
              <w:right w:val="single" w:sz="4" w:space="0" w:color="auto"/>
            </w:tcBorders>
          </w:tcPr>
          <w:p w14:paraId="0B5CE56E" w14:textId="6E3E18D6" w:rsidR="00E9761D" w:rsidRDefault="00E9761D" w:rsidP="00C324F8">
            <w:pPr>
              <w:rPr>
                <w:rFonts w:cs="Times New Roman"/>
              </w:rPr>
            </w:pPr>
            <w:r w:rsidRPr="00EC583E">
              <w:rPr>
                <w:rFonts w:cs="Times New Roman"/>
              </w:rPr>
              <w:t>Craft 21 Verbatim Delayed: Subject must say "ball"</w:t>
            </w:r>
          </w:p>
        </w:tc>
        <w:tc>
          <w:tcPr>
            <w:tcW w:w="0" w:type="auto"/>
            <w:tcBorders>
              <w:top w:val="single" w:sz="4" w:space="0" w:color="auto"/>
              <w:left w:val="single" w:sz="4" w:space="0" w:color="auto"/>
              <w:bottom w:val="single" w:sz="4" w:space="0" w:color="auto"/>
              <w:right w:val="single" w:sz="4" w:space="0" w:color="auto"/>
            </w:tcBorders>
          </w:tcPr>
          <w:p w14:paraId="58CB26AD" w14:textId="77777777" w:rsidR="00E9761D" w:rsidRPr="00A4644E" w:rsidRDefault="00E9761D" w:rsidP="00EC583E">
            <w:pPr>
              <w:rPr>
                <w:rFonts w:cs="Times New Roman"/>
              </w:rPr>
            </w:pPr>
            <w:r w:rsidRPr="00A4644E">
              <w:rPr>
                <w:rFonts w:cs="Times New Roman"/>
              </w:rPr>
              <w:t>0 = False (Word was not said verbatim)</w:t>
            </w:r>
          </w:p>
          <w:p w14:paraId="05DA5ABF" w14:textId="04979FD1" w:rsidR="00E9761D" w:rsidRPr="000C56C9" w:rsidRDefault="00E9761D" w:rsidP="00EC583E">
            <w:pPr>
              <w:rPr>
                <w:rFonts w:cs="Times New Roman"/>
              </w:rPr>
            </w:pPr>
            <w:r w:rsidRPr="00A4644E">
              <w:rPr>
                <w:rFonts w:cs="Times New Roman"/>
              </w:rPr>
              <w:t>1 = True (Word was said verbatim)</w:t>
            </w:r>
          </w:p>
        </w:tc>
      </w:tr>
      <w:tr w:rsidR="00E9761D" w:rsidRPr="000431A1" w14:paraId="7691373B" w14:textId="77777777" w:rsidTr="00F7534A">
        <w:tc>
          <w:tcPr>
            <w:tcW w:w="0" w:type="auto"/>
            <w:tcBorders>
              <w:top w:val="single" w:sz="4" w:space="0" w:color="auto"/>
              <w:left w:val="single" w:sz="4" w:space="0" w:color="auto"/>
              <w:bottom w:val="single" w:sz="4" w:space="0" w:color="auto"/>
              <w:right w:val="single" w:sz="4" w:space="0" w:color="auto"/>
            </w:tcBorders>
          </w:tcPr>
          <w:p w14:paraId="12AA2A18" w14:textId="70862A65" w:rsidR="00E9761D" w:rsidRPr="00207C6F" w:rsidRDefault="00E9761D" w:rsidP="00F7534A">
            <w:pPr>
              <w:jc w:val="center"/>
              <w:rPr>
                <w:rFonts w:cs="Times New Roman"/>
                <w:highlight w:val="yellow"/>
              </w:rPr>
            </w:pPr>
            <w:r w:rsidRPr="00EC583E">
              <w:rPr>
                <w:rFonts w:cs="Times New Roman"/>
              </w:rPr>
              <w:t>SoD</w:t>
            </w:r>
          </w:p>
        </w:tc>
        <w:tc>
          <w:tcPr>
            <w:tcW w:w="0" w:type="auto"/>
            <w:tcBorders>
              <w:top w:val="single" w:sz="4" w:space="0" w:color="auto"/>
              <w:left w:val="single" w:sz="4" w:space="0" w:color="auto"/>
              <w:bottom w:val="single" w:sz="4" w:space="0" w:color="auto"/>
              <w:right w:val="single" w:sz="4" w:space="0" w:color="auto"/>
            </w:tcBorders>
          </w:tcPr>
          <w:p w14:paraId="251D9FCE" w14:textId="6DFA3371" w:rsidR="00E9761D" w:rsidRDefault="00E9761D" w:rsidP="00C324F8">
            <w:pPr>
              <w:rPr>
                <w:rFonts w:cs="Times New Roman"/>
              </w:rPr>
            </w:pPr>
            <w:r w:rsidRPr="00EC583E">
              <w:rPr>
                <w:rFonts w:cs="Times New Roman"/>
              </w:rPr>
              <w:t>Craft 21 Verbatim Delayed: Subject must say "so"</w:t>
            </w:r>
          </w:p>
        </w:tc>
        <w:tc>
          <w:tcPr>
            <w:tcW w:w="0" w:type="auto"/>
            <w:tcBorders>
              <w:top w:val="single" w:sz="4" w:space="0" w:color="auto"/>
              <w:left w:val="single" w:sz="4" w:space="0" w:color="auto"/>
              <w:bottom w:val="single" w:sz="4" w:space="0" w:color="auto"/>
              <w:right w:val="single" w:sz="4" w:space="0" w:color="auto"/>
            </w:tcBorders>
          </w:tcPr>
          <w:p w14:paraId="07E0EB78" w14:textId="77777777" w:rsidR="00E9761D" w:rsidRPr="00A4644E" w:rsidRDefault="00E9761D" w:rsidP="00EC583E">
            <w:pPr>
              <w:rPr>
                <w:rFonts w:cs="Times New Roman"/>
              </w:rPr>
            </w:pPr>
            <w:r w:rsidRPr="00A4644E">
              <w:rPr>
                <w:rFonts w:cs="Times New Roman"/>
              </w:rPr>
              <w:t>0 = False (Word was not said verbatim)</w:t>
            </w:r>
          </w:p>
          <w:p w14:paraId="7C886771" w14:textId="5AB61E07" w:rsidR="00E9761D" w:rsidRPr="000C56C9" w:rsidRDefault="00E9761D" w:rsidP="00EC583E">
            <w:pPr>
              <w:rPr>
                <w:rFonts w:cs="Times New Roman"/>
              </w:rPr>
            </w:pPr>
            <w:r w:rsidRPr="00A4644E">
              <w:rPr>
                <w:rFonts w:cs="Times New Roman"/>
              </w:rPr>
              <w:t>1 = True (Word was said verbatim)</w:t>
            </w:r>
          </w:p>
        </w:tc>
      </w:tr>
      <w:tr w:rsidR="00E9761D" w:rsidRPr="000431A1" w14:paraId="55A1BB84" w14:textId="77777777" w:rsidTr="00F7534A">
        <w:tc>
          <w:tcPr>
            <w:tcW w:w="0" w:type="auto"/>
            <w:tcBorders>
              <w:top w:val="single" w:sz="4" w:space="0" w:color="auto"/>
              <w:left w:val="single" w:sz="4" w:space="0" w:color="auto"/>
              <w:bottom w:val="single" w:sz="4" w:space="0" w:color="auto"/>
              <w:right w:val="single" w:sz="4" w:space="0" w:color="auto"/>
            </w:tcBorders>
          </w:tcPr>
          <w:p w14:paraId="3C00BC4F" w14:textId="7D01CD07" w:rsidR="00E9761D" w:rsidRPr="00207C6F" w:rsidRDefault="00E9761D" w:rsidP="00F7534A">
            <w:pPr>
              <w:jc w:val="center"/>
              <w:rPr>
                <w:rFonts w:cs="Times New Roman"/>
                <w:highlight w:val="yellow"/>
              </w:rPr>
            </w:pPr>
            <w:r w:rsidRPr="00EC583E">
              <w:rPr>
                <w:rFonts w:cs="Times New Roman"/>
              </w:rPr>
              <w:t>HardD</w:t>
            </w:r>
          </w:p>
        </w:tc>
        <w:tc>
          <w:tcPr>
            <w:tcW w:w="0" w:type="auto"/>
            <w:tcBorders>
              <w:top w:val="single" w:sz="4" w:space="0" w:color="auto"/>
              <w:left w:val="single" w:sz="4" w:space="0" w:color="auto"/>
              <w:bottom w:val="single" w:sz="4" w:space="0" w:color="auto"/>
              <w:right w:val="single" w:sz="4" w:space="0" w:color="auto"/>
            </w:tcBorders>
          </w:tcPr>
          <w:p w14:paraId="0344EF81" w14:textId="55DB89A1" w:rsidR="00E9761D" w:rsidRDefault="00E9761D" w:rsidP="00C324F8">
            <w:pPr>
              <w:rPr>
                <w:rFonts w:cs="Times New Roman"/>
              </w:rPr>
            </w:pPr>
            <w:r w:rsidRPr="00EC583E">
              <w:rPr>
                <w:rFonts w:cs="Times New Roman"/>
              </w:rPr>
              <w:t>Craft 21 Verbatim Delayed: Subject must say "hard"</w:t>
            </w:r>
          </w:p>
        </w:tc>
        <w:tc>
          <w:tcPr>
            <w:tcW w:w="0" w:type="auto"/>
            <w:tcBorders>
              <w:top w:val="single" w:sz="4" w:space="0" w:color="auto"/>
              <w:left w:val="single" w:sz="4" w:space="0" w:color="auto"/>
              <w:bottom w:val="single" w:sz="4" w:space="0" w:color="auto"/>
              <w:right w:val="single" w:sz="4" w:space="0" w:color="auto"/>
            </w:tcBorders>
          </w:tcPr>
          <w:p w14:paraId="69C26B75" w14:textId="77777777" w:rsidR="00E9761D" w:rsidRPr="00A4644E" w:rsidRDefault="00E9761D" w:rsidP="00EC583E">
            <w:pPr>
              <w:rPr>
                <w:rFonts w:cs="Times New Roman"/>
              </w:rPr>
            </w:pPr>
            <w:r w:rsidRPr="00A4644E">
              <w:rPr>
                <w:rFonts w:cs="Times New Roman"/>
              </w:rPr>
              <w:t>0 = False (Word was not said verbatim)</w:t>
            </w:r>
          </w:p>
          <w:p w14:paraId="06A4E250" w14:textId="62A153C6" w:rsidR="00E9761D" w:rsidRPr="000C56C9" w:rsidRDefault="00E9761D" w:rsidP="00EC583E">
            <w:pPr>
              <w:rPr>
                <w:rFonts w:cs="Times New Roman"/>
              </w:rPr>
            </w:pPr>
            <w:r w:rsidRPr="00A4644E">
              <w:rPr>
                <w:rFonts w:cs="Times New Roman"/>
              </w:rPr>
              <w:t>1 = True (Word was said verbatim)</w:t>
            </w:r>
          </w:p>
        </w:tc>
      </w:tr>
      <w:tr w:rsidR="00E9761D" w:rsidRPr="000431A1" w14:paraId="16939407" w14:textId="77777777" w:rsidTr="00F7534A">
        <w:tc>
          <w:tcPr>
            <w:tcW w:w="0" w:type="auto"/>
            <w:tcBorders>
              <w:top w:val="single" w:sz="4" w:space="0" w:color="auto"/>
              <w:left w:val="single" w:sz="4" w:space="0" w:color="auto"/>
              <w:bottom w:val="single" w:sz="4" w:space="0" w:color="auto"/>
              <w:right w:val="single" w:sz="4" w:space="0" w:color="auto"/>
            </w:tcBorders>
          </w:tcPr>
          <w:p w14:paraId="38A39A29" w14:textId="44D8E436" w:rsidR="00E9761D" w:rsidRPr="00207C6F" w:rsidRDefault="00E9761D" w:rsidP="00F7534A">
            <w:pPr>
              <w:jc w:val="center"/>
              <w:rPr>
                <w:rFonts w:cs="Times New Roman"/>
                <w:highlight w:val="yellow"/>
              </w:rPr>
            </w:pPr>
            <w:r w:rsidRPr="00EC583E">
              <w:rPr>
                <w:rFonts w:cs="Times New Roman"/>
              </w:rPr>
              <w:t>DtD</w:t>
            </w:r>
          </w:p>
        </w:tc>
        <w:tc>
          <w:tcPr>
            <w:tcW w:w="0" w:type="auto"/>
            <w:tcBorders>
              <w:top w:val="single" w:sz="4" w:space="0" w:color="auto"/>
              <w:left w:val="single" w:sz="4" w:space="0" w:color="auto"/>
              <w:bottom w:val="single" w:sz="4" w:space="0" w:color="auto"/>
              <w:right w:val="single" w:sz="4" w:space="0" w:color="auto"/>
            </w:tcBorders>
          </w:tcPr>
          <w:p w14:paraId="775DDD40" w14:textId="20052487" w:rsidR="00E9761D" w:rsidRDefault="00E9761D" w:rsidP="00C324F8">
            <w:pPr>
              <w:rPr>
                <w:rFonts w:cs="Times New Roman"/>
              </w:rPr>
            </w:pPr>
            <w:r w:rsidRPr="00EC583E">
              <w:rPr>
                <w:rFonts w:cs="Times New Roman"/>
              </w:rPr>
              <w:t>Craft 21 Verbatim Delayed: Subject must say "it"</w:t>
            </w:r>
          </w:p>
        </w:tc>
        <w:tc>
          <w:tcPr>
            <w:tcW w:w="0" w:type="auto"/>
            <w:tcBorders>
              <w:top w:val="single" w:sz="4" w:space="0" w:color="auto"/>
              <w:left w:val="single" w:sz="4" w:space="0" w:color="auto"/>
              <w:bottom w:val="single" w:sz="4" w:space="0" w:color="auto"/>
              <w:right w:val="single" w:sz="4" w:space="0" w:color="auto"/>
            </w:tcBorders>
          </w:tcPr>
          <w:p w14:paraId="0C151ABA" w14:textId="77777777" w:rsidR="00E9761D" w:rsidRPr="00A4644E" w:rsidRDefault="00E9761D" w:rsidP="00EC583E">
            <w:pPr>
              <w:rPr>
                <w:rFonts w:cs="Times New Roman"/>
              </w:rPr>
            </w:pPr>
            <w:r w:rsidRPr="00A4644E">
              <w:rPr>
                <w:rFonts w:cs="Times New Roman"/>
              </w:rPr>
              <w:t>0 = False (Word was not said verbatim)</w:t>
            </w:r>
          </w:p>
          <w:p w14:paraId="66FDCF97" w14:textId="20AEF6A9" w:rsidR="00E9761D" w:rsidRPr="000C56C9" w:rsidRDefault="00E9761D" w:rsidP="00EC583E">
            <w:pPr>
              <w:rPr>
                <w:rFonts w:cs="Times New Roman"/>
              </w:rPr>
            </w:pPr>
            <w:r w:rsidRPr="00A4644E">
              <w:rPr>
                <w:rFonts w:cs="Times New Roman"/>
              </w:rPr>
              <w:t>1 = True (Word was said verbatim)</w:t>
            </w:r>
          </w:p>
        </w:tc>
      </w:tr>
      <w:tr w:rsidR="00E9761D" w:rsidRPr="000431A1" w14:paraId="38572714" w14:textId="77777777" w:rsidTr="00F7534A">
        <w:tc>
          <w:tcPr>
            <w:tcW w:w="0" w:type="auto"/>
            <w:tcBorders>
              <w:top w:val="single" w:sz="4" w:space="0" w:color="auto"/>
              <w:left w:val="single" w:sz="4" w:space="0" w:color="auto"/>
              <w:bottom w:val="single" w:sz="4" w:space="0" w:color="auto"/>
              <w:right w:val="single" w:sz="4" w:space="0" w:color="auto"/>
            </w:tcBorders>
          </w:tcPr>
          <w:p w14:paraId="603D7DF4" w14:textId="44EF3500" w:rsidR="00E9761D" w:rsidRPr="00207C6F" w:rsidRDefault="00E9761D" w:rsidP="00F7534A">
            <w:pPr>
              <w:jc w:val="center"/>
              <w:rPr>
                <w:rFonts w:cs="Times New Roman"/>
                <w:highlight w:val="yellow"/>
              </w:rPr>
            </w:pPr>
            <w:r w:rsidRPr="00EC583E">
              <w:rPr>
                <w:rFonts w:cs="Times New Roman"/>
              </w:rPr>
              <w:t>WentD</w:t>
            </w:r>
          </w:p>
        </w:tc>
        <w:tc>
          <w:tcPr>
            <w:tcW w:w="0" w:type="auto"/>
            <w:tcBorders>
              <w:top w:val="single" w:sz="4" w:space="0" w:color="auto"/>
              <w:left w:val="single" w:sz="4" w:space="0" w:color="auto"/>
              <w:bottom w:val="single" w:sz="4" w:space="0" w:color="auto"/>
              <w:right w:val="single" w:sz="4" w:space="0" w:color="auto"/>
            </w:tcBorders>
          </w:tcPr>
          <w:p w14:paraId="3215E9CF" w14:textId="37C3E030" w:rsidR="00E9761D" w:rsidRDefault="00E9761D" w:rsidP="00C324F8">
            <w:pPr>
              <w:rPr>
                <w:rFonts w:cs="Times New Roman"/>
              </w:rPr>
            </w:pPr>
            <w:r w:rsidRPr="00EC583E">
              <w:rPr>
                <w:rFonts w:cs="Times New Roman"/>
              </w:rPr>
              <w:t>Craft 21 Verbatim Delayed: Subject must say "went"</w:t>
            </w:r>
          </w:p>
        </w:tc>
        <w:tc>
          <w:tcPr>
            <w:tcW w:w="0" w:type="auto"/>
            <w:tcBorders>
              <w:top w:val="single" w:sz="4" w:space="0" w:color="auto"/>
              <w:left w:val="single" w:sz="4" w:space="0" w:color="auto"/>
              <w:bottom w:val="single" w:sz="4" w:space="0" w:color="auto"/>
              <w:right w:val="single" w:sz="4" w:space="0" w:color="auto"/>
            </w:tcBorders>
          </w:tcPr>
          <w:p w14:paraId="7E75F51E" w14:textId="77777777" w:rsidR="00E9761D" w:rsidRPr="00A4644E" w:rsidRDefault="00E9761D" w:rsidP="00EC583E">
            <w:pPr>
              <w:rPr>
                <w:rFonts w:cs="Times New Roman"/>
              </w:rPr>
            </w:pPr>
            <w:r w:rsidRPr="00A4644E">
              <w:rPr>
                <w:rFonts w:cs="Times New Roman"/>
              </w:rPr>
              <w:t>0 = False (Word was not said verbatim)</w:t>
            </w:r>
          </w:p>
          <w:p w14:paraId="0DB780D2" w14:textId="0E4969A0" w:rsidR="00E9761D" w:rsidRPr="000C56C9" w:rsidRDefault="00E9761D" w:rsidP="00EC583E">
            <w:pPr>
              <w:rPr>
                <w:rFonts w:cs="Times New Roman"/>
              </w:rPr>
            </w:pPr>
            <w:r w:rsidRPr="00A4644E">
              <w:rPr>
                <w:rFonts w:cs="Times New Roman"/>
              </w:rPr>
              <w:t>1 = True (Word was said verbatim)</w:t>
            </w:r>
          </w:p>
        </w:tc>
      </w:tr>
      <w:tr w:rsidR="00E9761D" w:rsidRPr="000431A1" w14:paraId="6BD9E271" w14:textId="77777777" w:rsidTr="00F7534A">
        <w:tc>
          <w:tcPr>
            <w:tcW w:w="0" w:type="auto"/>
            <w:tcBorders>
              <w:top w:val="single" w:sz="4" w:space="0" w:color="auto"/>
              <w:left w:val="single" w:sz="4" w:space="0" w:color="auto"/>
              <w:bottom w:val="single" w:sz="4" w:space="0" w:color="auto"/>
              <w:right w:val="single" w:sz="4" w:space="0" w:color="auto"/>
            </w:tcBorders>
          </w:tcPr>
          <w:p w14:paraId="0282F400" w14:textId="61957AB6" w:rsidR="00E9761D" w:rsidRPr="00207C6F" w:rsidRDefault="00E9761D" w:rsidP="00F7534A">
            <w:pPr>
              <w:jc w:val="center"/>
              <w:rPr>
                <w:rFonts w:cs="Times New Roman"/>
                <w:highlight w:val="yellow"/>
              </w:rPr>
            </w:pPr>
            <w:r w:rsidRPr="00EC583E">
              <w:rPr>
                <w:rFonts w:cs="Times New Roman"/>
              </w:rPr>
              <w:t>OverD</w:t>
            </w:r>
          </w:p>
        </w:tc>
        <w:tc>
          <w:tcPr>
            <w:tcW w:w="0" w:type="auto"/>
            <w:tcBorders>
              <w:top w:val="single" w:sz="4" w:space="0" w:color="auto"/>
              <w:left w:val="single" w:sz="4" w:space="0" w:color="auto"/>
              <w:bottom w:val="single" w:sz="4" w:space="0" w:color="auto"/>
              <w:right w:val="single" w:sz="4" w:space="0" w:color="auto"/>
            </w:tcBorders>
          </w:tcPr>
          <w:p w14:paraId="74D74D48" w14:textId="1044D531" w:rsidR="00E9761D" w:rsidRDefault="00E9761D" w:rsidP="00C324F8">
            <w:pPr>
              <w:rPr>
                <w:rFonts w:cs="Times New Roman"/>
              </w:rPr>
            </w:pPr>
            <w:r w:rsidRPr="00EC583E">
              <w:rPr>
                <w:rFonts w:cs="Times New Roman"/>
              </w:rPr>
              <w:t>Craft 21 Verbatim Delayed: Subject must say "over"</w:t>
            </w:r>
          </w:p>
        </w:tc>
        <w:tc>
          <w:tcPr>
            <w:tcW w:w="0" w:type="auto"/>
            <w:tcBorders>
              <w:top w:val="single" w:sz="4" w:space="0" w:color="auto"/>
              <w:left w:val="single" w:sz="4" w:space="0" w:color="auto"/>
              <w:bottom w:val="single" w:sz="4" w:space="0" w:color="auto"/>
              <w:right w:val="single" w:sz="4" w:space="0" w:color="auto"/>
            </w:tcBorders>
          </w:tcPr>
          <w:p w14:paraId="218974B0" w14:textId="77777777" w:rsidR="00E9761D" w:rsidRPr="00A4644E" w:rsidRDefault="00E9761D" w:rsidP="00EC583E">
            <w:pPr>
              <w:rPr>
                <w:rFonts w:cs="Times New Roman"/>
              </w:rPr>
            </w:pPr>
            <w:r w:rsidRPr="00A4644E">
              <w:rPr>
                <w:rFonts w:cs="Times New Roman"/>
              </w:rPr>
              <w:t>0 = False (Word was not said verbatim)</w:t>
            </w:r>
          </w:p>
          <w:p w14:paraId="02BCC696" w14:textId="314E572F" w:rsidR="00E9761D" w:rsidRPr="000C56C9" w:rsidRDefault="00E9761D" w:rsidP="00EC583E">
            <w:pPr>
              <w:rPr>
                <w:rFonts w:cs="Times New Roman"/>
              </w:rPr>
            </w:pPr>
            <w:r w:rsidRPr="00A4644E">
              <w:rPr>
                <w:rFonts w:cs="Times New Roman"/>
              </w:rPr>
              <w:t>1 = True (Word was said verbatim)</w:t>
            </w:r>
          </w:p>
        </w:tc>
      </w:tr>
      <w:tr w:rsidR="00E9761D" w:rsidRPr="000431A1" w14:paraId="053BF760" w14:textId="77777777" w:rsidTr="00F7534A">
        <w:tc>
          <w:tcPr>
            <w:tcW w:w="0" w:type="auto"/>
            <w:tcBorders>
              <w:top w:val="single" w:sz="4" w:space="0" w:color="auto"/>
              <w:left w:val="single" w:sz="4" w:space="0" w:color="auto"/>
              <w:bottom w:val="single" w:sz="4" w:space="0" w:color="auto"/>
              <w:right w:val="single" w:sz="4" w:space="0" w:color="auto"/>
            </w:tcBorders>
          </w:tcPr>
          <w:p w14:paraId="20D0F493" w14:textId="7E2ABD95" w:rsidR="00E9761D" w:rsidRPr="00207C6F" w:rsidRDefault="00E9761D" w:rsidP="00F7534A">
            <w:pPr>
              <w:jc w:val="center"/>
              <w:rPr>
                <w:rFonts w:cs="Times New Roman"/>
                <w:highlight w:val="yellow"/>
              </w:rPr>
            </w:pPr>
            <w:r w:rsidRPr="00EC583E">
              <w:rPr>
                <w:rFonts w:cs="Times New Roman"/>
              </w:rPr>
              <w:t>NeighborsD</w:t>
            </w:r>
          </w:p>
        </w:tc>
        <w:tc>
          <w:tcPr>
            <w:tcW w:w="0" w:type="auto"/>
            <w:tcBorders>
              <w:top w:val="single" w:sz="4" w:space="0" w:color="auto"/>
              <w:left w:val="single" w:sz="4" w:space="0" w:color="auto"/>
              <w:bottom w:val="single" w:sz="4" w:space="0" w:color="auto"/>
              <w:right w:val="single" w:sz="4" w:space="0" w:color="auto"/>
            </w:tcBorders>
          </w:tcPr>
          <w:p w14:paraId="0B43780F" w14:textId="443E4D22" w:rsidR="00E9761D" w:rsidRDefault="00E9761D" w:rsidP="00C324F8">
            <w:pPr>
              <w:rPr>
                <w:rFonts w:cs="Times New Roman"/>
              </w:rPr>
            </w:pPr>
            <w:r w:rsidRPr="00EC583E">
              <w:rPr>
                <w:rFonts w:cs="Times New Roman"/>
              </w:rPr>
              <w:t>Craft 21 Verbatim Delayed: Subject must say "neighbor's"</w:t>
            </w:r>
          </w:p>
        </w:tc>
        <w:tc>
          <w:tcPr>
            <w:tcW w:w="0" w:type="auto"/>
            <w:tcBorders>
              <w:top w:val="single" w:sz="4" w:space="0" w:color="auto"/>
              <w:left w:val="single" w:sz="4" w:space="0" w:color="auto"/>
              <w:bottom w:val="single" w:sz="4" w:space="0" w:color="auto"/>
              <w:right w:val="single" w:sz="4" w:space="0" w:color="auto"/>
            </w:tcBorders>
          </w:tcPr>
          <w:p w14:paraId="6D055F8E" w14:textId="77777777" w:rsidR="00E9761D" w:rsidRPr="00A4644E" w:rsidRDefault="00E9761D" w:rsidP="00EC583E">
            <w:pPr>
              <w:rPr>
                <w:rFonts w:cs="Times New Roman"/>
              </w:rPr>
            </w:pPr>
            <w:r w:rsidRPr="00A4644E">
              <w:rPr>
                <w:rFonts w:cs="Times New Roman"/>
              </w:rPr>
              <w:t>0 = False (Word was not said verbatim)</w:t>
            </w:r>
          </w:p>
          <w:p w14:paraId="366183F5" w14:textId="022FAC12" w:rsidR="00E9761D" w:rsidRPr="000C56C9" w:rsidRDefault="00E9761D" w:rsidP="00EC583E">
            <w:pPr>
              <w:rPr>
                <w:rFonts w:cs="Times New Roman"/>
              </w:rPr>
            </w:pPr>
            <w:r w:rsidRPr="00A4644E">
              <w:rPr>
                <w:rFonts w:cs="Times New Roman"/>
              </w:rPr>
              <w:t>1 = True (Word was said verbatim)</w:t>
            </w:r>
          </w:p>
        </w:tc>
      </w:tr>
      <w:tr w:rsidR="00E9761D" w:rsidRPr="000431A1" w14:paraId="0E519A30" w14:textId="77777777" w:rsidTr="00F7534A">
        <w:tc>
          <w:tcPr>
            <w:tcW w:w="0" w:type="auto"/>
            <w:tcBorders>
              <w:top w:val="single" w:sz="4" w:space="0" w:color="auto"/>
              <w:left w:val="single" w:sz="4" w:space="0" w:color="auto"/>
              <w:bottom w:val="single" w:sz="4" w:space="0" w:color="auto"/>
              <w:right w:val="single" w:sz="4" w:space="0" w:color="auto"/>
            </w:tcBorders>
          </w:tcPr>
          <w:p w14:paraId="688DD7DE" w14:textId="3334E385" w:rsidR="00E9761D" w:rsidRPr="00207C6F" w:rsidRDefault="00E9761D" w:rsidP="00F7534A">
            <w:pPr>
              <w:jc w:val="center"/>
              <w:rPr>
                <w:rFonts w:cs="Times New Roman"/>
                <w:highlight w:val="yellow"/>
              </w:rPr>
            </w:pPr>
            <w:r w:rsidRPr="00EC583E">
              <w:rPr>
                <w:rFonts w:cs="Times New Roman"/>
              </w:rPr>
              <w:t>FenceD</w:t>
            </w:r>
          </w:p>
        </w:tc>
        <w:tc>
          <w:tcPr>
            <w:tcW w:w="0" w:type="auto"/>
            <w:tcBorders>
              <w:top w:val="single" w:sz="4" w:space="0" w:color="auto"/>
              <w:left w:val="single" w:sz="4" w:space="0" w:color="auto"/>
              <w:bottom w:val="single" w:sz="4" w:space="0" w:color="auto"/>
              <w:right w:val="single" w:sz="4" w:space="0" w:color="auto"/>
            </w:tcBorders>
          </w:tcPr>
          <w:p w14:paraId="249F501E" w14:textId="4C28D429" w:rsidR="00E9761D" w:rsidRDefault="00E9761D" w:rsidP="00C324F8">
            <w:pPr>
              <w:rPr>
                <w:rFonts w:cs="Times New Roman"/>
              </w:rPr>
            </w:pPr>
            <w:r w:rsidRPr="00EC583E">
              <w:rPr>
                <w:rFonts w:cs="Times New Roman"/>
              </w:rPr>
              <w:t>Craft 21 Verbatim Delayed: Subject must say "fence"</w:t>
            </w:r>
          </w:p>
        </w:tc>
        <w:tc>
          <w:tcPr>
            <w:tcW w:w="0" w:type="auto"/>
            <w:tcBorders>
              <w:top w:val="single" w:sz="4" w:space="0" w:color="auto"/>
              <w:left w:val="single" w:sz="4" w:space="0" w:color="auto"/>
              <w:bottom w:val="single" w:sz="4" w:space="0" w:color="auto"/>
              <w:right w:val="single" w:sz="4" w:space="0" w:color="auto"/>
            </w:tcBorders>
          </w:tcPr>
          <w:p w14:paraId="35B73BFA" w14:textId="77777777" w:rsidR="00E9761D" w:rsidRPr="00A4644E" w:rsidRDefault="00E9761D" w:rsidP="00EC583E">
            <w:pPr>
              <w:rPr>
                <w:rFonts w:cs="Times New Roman"/>
              </w:rPr>
            </w:pPr>
            <w:r w:rsidRPr="00A4644E">
              <w:rPr>
                <w:rFonts w:cs="Times New Roman"/>
              </w:rPr>
              <w:t>0 = False (Word was not said verbatim)</w:t>
            </w:r>
          </w:p>
          <w:p w14:paraId="0ED15B07" w14:textId="5184C55A" w:rsidR="00E9761D" w:rsidRPr="000C56C9" w:rsidRDefault="00E9761D" w:rsidP="00EC583E">
            <w:pPr>
              <w:rPr>
                <w:rFonts w:cs="Times New Roman"/>
              </w:rPr>
            </w:pPr>
            <w:r w:rsidRPr="00A4644E">
              <w:rPr>
                <w:rFonts w:cs="Times New Roman"/>
              </w:rPr>
              <w:t>1 = True (Word was said verbatim)</w:t>
            </w:r>
          </w:p>
        </w:tc>
      </w:tr>
      <w:tr w:rsidR="00E9761D" w:rsidRPr="000431A1" w14:paraId="449AD62A" w14:textId="77777777" w:rsidTr="00F7534A">
        <w:tc>
          <w:tcPr>
            <w:tcW w:w="0" w:type="auto"/>
            <w:tcBorders>
              <w:top w:val="single" w:sz="4" w:space="0" w:color="auto"/>
              <w:left w:val="single" w:sz="4" w:space="0" w:color="auto"/>
              <w:bottom w:val="single" w:sz="4" w:space="0" w:color="auto"/>
              <w:right w:val="single" w:sz="4" w:space="0" w:color="auto"/>
            </w:tcBorders>
          </w:tcPr>
          <w:p w14:paraId="6B94E778" w14:textId="527A8AF6" w:rsidR="00E9761D" w:rsidRPr="00207C6F" w:rsidRDefault="00E9761D" w:rsidP="00F7534A">
            <w:pPr>
              <w:jc w:val="center"/>
              <w:rPr>
                <w:rFonts w:cs="Times New Roman"/>
                <w:highlight w:val="yellow"/>
              </w:rPr>
            </w:pPr>
            <w:r w:rsidRPr="00EC583E">
              <w:rPr>
                <w:rFonts w:cs="Times New Roman"/>
              </w:rPr>
              <w:t>ThreeD</w:t>
            </w:r>
          </w:p>
        </w:tc>
        <w:tc>
          <w:tcPr>
            <w:tcW w:w="0" w:type="auto"/>
            <w:tcBorders>
              <w:top w:val="single" w:sz="4" w:space="0" w:color="auto"/>
              <w:left w:val="single" w:sz="4" w:space="0" w:color="auto"/>
              <w:bottom w:val="single" w:sz="4" w:space="0" w:color="auto"/>
              <w:right w:val="single" w:sz="4" w:space="0" w:color="auto"/>
            </w:tcBorders>
          </w:tcPr>
          <w:p w14:paraId="4A80E419" w14:textId="4B561E61" w:rsidR="00E9761D" w:rsidRDefault="00E9761D" w:rsidP="00C324F8">
            <w:pPr>
              <w:rPr>
                <w:rFonts w:cs="Times New Roman"/>
              </w:rPr>
            </w:pPr>
            <w:r w:rsidRPr="00EC583E">
              <w:rPr>
                <w:rFonts w:cs="Times New Roman"/>
              </w:rPr>
              <w:t>Craft 21 Verbatim Delayed: Subject must say "three"</w:t>
            </w:r>
          </w:p>
        </w:tc>
        <w:tc>
          <w:tcPr>
            <w:tcW w:w="0" w:type="auto"/>
            <w:tcBorders>
              <w:top w:val="single" w:sz="4" w:space="0" w:color="auto"/>
              <w:left w:val="single" w:sz="4" w:space="0" w:color="auto"/>
              <w:bottom w:val="single" w:sz="4" w:space="0" w:color="auto"/>
              <w:right w:val="single" w:sz="4" w:space="0" w:color="auto"/>
            </w:tcBorders>
          </w:tcPr>
          <w:p w14:paraId="0806875A" w14:textId="77777777" w:rsidR="00E9761D" w:rsidRPr="00A4644E" w:rsidRDefault="00E9761D" w:rsidP="00EC583E">
            <w:pPr>
              <w:rPr>
                <w:rFonts w:cs="Times New Roman"/>
              </w:rPr>
            </w:pPr>
            <w:r w:rsidRPr="00A4644E">
              <w:rPr>
                <w:rFonts w:cs="Times New Roman"/>
              </w:rPr>
              <w:t>0 = False (Word was not said verbatim)</w:t>
            </w:r>
          </w:p>
          <w:p w14:paraId="4DBB7683" w14:textId="7D83321A" w:rsidR="00E9761D" w:rsidRPr="000C56C9" w:rsidRDefault="00E9761D" w:rsidP="00EC583E">
            <w:pPr>
              <w:rPr>
                <w:rFonts w:cs="Times New Roman"/>
              </w:rPr>
            </w:pPr>
            <w:r w:rsidRPr="00A4644E">
              <w:rPr>
                <w:rFonts w:cs="Times New Roman"/>
              </w:rPr>
              <w:lastRenderedPageBreak/>
              <w:t>1 = True (Word was said verbatim)</w:t>
            </w:r>
          </w:p>
        </w:tc>
      </w:tr>
      <w:tr w:rsidR="00E9761D" w:rsidRPr="000431A1" w14:paraId="5FA8EE82" w14:textId="77777777" w:rsidTr="00F7534A">
        <w:tc>
          <w:tcPr>
            <w:tcW w:w="0" w:type="auto"/>
            <w:tcBorders>
              <w:top w:val="single" w:sz="4" w:space="0" w:color="auto"/>
              <w:left w:val="single" w:sz="4" w:space="0" w:color="auto"/>
              <w:bottom w:val="single" w:sz="4" w:space="0" w:color="auto"/>
              <w:right w:val="single" w:sz="4" w:space="0" w:color="auto"/>
            </w:tcBorders>
          </w:tcPr>
          <w:p w14:paraId="04C5CE22" w14:textId="3D90C6A6" w:rsidR="00E9761D" w:rsidRPr="00EC583E" w:rsidRDefault="00E9761D" w:rsidP="00F7534A">
            <w:pPr>
              <w:jc w:val="center"/>
              <w:rPr>
                <w:rFonts w:cs="Times New Roman"/>
              </w:rPr>
            </w:pPr>
            <w:r w:rsidRPr="00EC583E">
              <w:rPr>
                <w:rFonts w:cs="Times New Roman"/>
              </w:rPr>
              <w:lastRenderedPageBreak/>
              <w:t>LargeD</w:t>
            </w:r>
          </w:p>
        </w:tc>
        <w:tc>
          <w:tcPr>
            <w:tcW w:w="0" w:type="auto"/>
            <w:tcBorders>
              <w:top w:val="single" w:sz="4" w:space="0" w:color="auto"/>
              <w:left w:val="single" w:sz="4" w:space="0" w:color="auto"/>
              <w:bottom w:val="single" w:sz="4" w:space="0" w:color="auto"/>
              <w:right w:val="single" w:sz="4" w:space="0" w:color="auto"/>
            </w:tcBorders>
          </w:tcPr>
          <w:p w14:paraId="3381B05D" w14:textId="3929C0D9" w:rsidR="00E9761D" w:rsidRPr="00EC583E" w:rsidRDefault="00E9761D" w:rsidP="00C324F8">
            <w:pPr>
              <w:rPr>
                <w:rFonts w:cs="Times New Roman"/>
              </w:rPr>
            </w:pPr>
            <w:r w:rsidRPr="00EC583E">
              <w:rPr>
                <w:rFonts w:cs="Times New Roman"/>
              </w:rPr>
              <w:t>Craft 21 Verbatim Delayed: Subject must say "large"</w:t>
            </w:r>
          </w:p>
        </w:tc>
        <w:tc>
          <w:tcPr>
            <w:tcW w:w="0" w:type="auto"/>
            <w:tcBorders>
              <w:top w:val="single" w:sz="4" w:space="0" w:color="auto"/>
              <w:left w:val="single" w:sz="4" w:space="0" w:color="auto"/>
              <w:bottom w:val="single" w:sz="4" w:space="0" w:color="auto"/>
              <w:right w:val="single" w:sz="4" w:space="0" w:color="auto"/>
            </w:tcBorders>
          </w:tcPr>
          <w:p w14:paraId="59F2229C" w14:textId="77777777" w:rsidR="00E9761D" w:rsidRPr="00A4644E" w:rsidRDefault="00E9761D" w:rsidP="00EC583E">
            <w:pPr>
              <w:rPr>
                <w:rFonts w:cs="Times New Roman"/>
              </w:rPr>
            </w:pPr>
            <w:r w:rsidRPr="00A4644E">
              <w:rPr>
                <w:rFonts w:cs="Times New Roman"/>
              </w:rPr>
              <w:t>0 = False (Word was not said verbatim)</w:t>
            </w:r>
          </w:p>
          <w:p w14:paraId="1157BA9A" w14:textId="3926B063" w:rsidR="00E9761D" w:rsidRPr="00A4644E" w:rsidRDefault="00E9761D" w:rsidP="00EC583E">
            <w:pPr>
              <w:rPr>
                <w:rFonts w:cs="Times New Roman"/>
              </w:rPr>
            </w:pPr>
            <w:r w:rsidRPr="00A4644E">
              <w:rPr>
                <w:rFonts w:cs="Times New Roman"/>
              </w:rPr>
              <w:t>1 = True (Word was said verbatim)</w:t>
            </w:r>
          </w:p>
        </w:tc>
      </w:tr>
      <w:tr w:rsidR="00E9761D" w:rsidRPr="000431A1" w14:paraId="255CBD9B" w14:textId="77777777" w:rsidTr="00F7534A">
        <w:tc>
          <w:tcPr>
            <w:tcW w:w="0" w:type="auto"/>
            <w:tcBorders>
              <w:top w:val="single" w:sz="4" w:space="0" w:color="auto"/>
              <w:left w:val="single" w:sz="4" w:space="0" w:color="auto"/>
              <w:bottom w:val="single" w:sz="4" w:space="0" w:color="auto"/>
              <w:right w:val="single" w:sz="4" w:space="0" w:color="auto"/>
            </w:tcBorders>
          </w:tcPr>
          <w:p w14:paraId="6ED2E9EF" w14:textId="50FFA102" w:rsidR="00E9761D" w:rsidRPr="00EC583E" w:rsidRDefault="00E9761D" w:rsidP="00F7534A">
            <w:pPr>
              <w:jc w:val="center"/>
              <w:rPr>
                <w:rFonts w:cs="Times New Roman"/>
              </w:rPr>
            </w:pPr>
            <w:r w:rsidRPr="00EC583E">
              <w:rPr>
                <w:rFonts w:cs="Times New Roman"/>
              </w:rPr>
              <w:t>DogsD</w:t>
            </w:r>
          </w:p>
        </w:tc>
        <w:tc>
          <w:tcPr>
            <w:tcW w:w="0" w:type="auto"/>
            <w:tcBorders>
              <w:top w:val="single" w:sz="4" w:space="0" w:color="auto"/>
              <w:left w:val="single" w:sz="4" w:space="0" w:color="auto"/>
              <w:bottom w:val="single" w:sz="4" w:space="0" w:color="auto"/>
              <w:right w:val="single" w:sz="4" w:space="0" w:color="auto"/>
            </w:tcBorders>
          </w:tcPr>
          <w:p w14:paraId="2C656791" w14:textId="548ED79D" w:rsidR="00E9761D" w:rsidRPr="00EC583E" w:rsidRDefault="00E9761D" w:rsidP="00C324F8">
            <w:pPr>
              <w:rPr>
                <w:rFonts w:cs="Times New Roman"/>
              </w:rPr>
            </w:pPr>
            <w:r w:rsidRPr="00EC583E">
              <w:rPr>
                <w:rFonts w:cs="Times New Roman"/>
              </w:rPr>
              <w:t>Craft 21 Verbatim Delayed: Subject must say "dogs"</w:t>
            </w:r>
          </w:p>
        </w:tc>
        <w:tc>
          <w:tcPr>
            <w:tcW w:w="0" w:type="auto"/>
            <w:tcBorders>
              <w:top w:val="single" w:sz="4" w:space="0" w:color="auto"/>
              <w:left w:val="single" w:sz="4" w:space="0" w:color="auto"/>
              <w:bottom w:val="single" w:sz="4" w:space="0" w:color="auto"/>
              <w:right w:val="single" w:sz="4" w:space="0" w:color="auto"/>
            </w:tcBorders>
          </w:tcPr>
          <w:p w14:paraId="2A211F0E" w14:textId="77777777" w:rsidR="00E9761D" w:rsidRPr="00A4644E" w:rsidRDefault="00E9761D" w:rsidP="00EC583E">
            <w:pPr>
              <w:rPr>
                <w:rFonts w:cs="Times New Roman"/>
              </w:rPr>
            </w:pPr>
            <w:r w:rsidRPr="00A4644E">
              <w:rPr>
                <w:rFonts w:cs="Times New Roman"/>
              </w:rPr>
              <w:t>0 = False (Word was not said verbatim)</w:t>
            </w:r>
          </w:p>
          <w:p w14:paraId="4942F553" w14:textId="53B1164E" w:rsidR="00E9761D" w:rsidRPr="00A4644E" w:rsidRDefault="00E9761D" w:rsidP="00EC583E">
            <w:pPr>
              <w:rPr>
                <w:rFonts w:cs="Times New Roman"/>
              </w:rPr>
            </w:pPr>
            <w:r w:rsidRPr="00A4644E">
              <w:rPr>
                <w:rFonts w:cs="Times New Roman"/>
              </w:rPr>
              <w:t>1 = True (Word was said verbatim)</w:t>
            </w:r>
          </w:p>
        </w:tc>
      </w:tr>
      <w:tr w:rsidR="00E9761D" w:rsidRPr="000431A1" w14:paraId="370B77E1" w14:textId="77777777" w:rsidTr="00F7534A">
        <w:tc>
          <w:tcPr>
            <w:tcW w:w="0" w:type="auto"/>
            <w:tcBorders>
              <w:top w:val="single" w:sz="4" w:space="0" w:color="auto"/>
              <w:left w:val="single" w:sz="4" w:space="0" w:color="auto"/>
              <w:bottom w:val="single" w:sz="4" w:space="0" w:color="auto"/>
              <w:right w:val="single" w:sz="4" w:space="0" w:color="auto"/>
            </w:tcBorders>
          </w:tcPr>
          <w:p w14:paraId="71E29B47" w14:textId="7CD32BD6" w:rsidR="00E9761D" w:rsidRPr="00EC583E" w:rsidRDefault="00E9761D" w:rsidP="00F7534A">
            <w:pPr>
              <w:jc w:val="center"/>
              <w:rPr>
                <w:rFonts w:cs="Times New Roman"/>
              </w:rPr>
            </w:pPr>
            <w:r w:rsidRPr="00EC583E">
              <w:rPr>
                <w:rFonts w:cs="Times New Roman"/>
              </w:rPr>
              <w:t>LivedD</w:t>
            </w:r>
          </w:p>
        </w:tc>
        <w:tc>
          <w:tcPr>
            <w:tcW w:w="0" w:type="auto"/>
            <w:tcBorders>
              <w:top w:val="single" w:sz="4" w:space="0" w:color="auto"/>
              <w:left w:val="single" w:sz="4" w:space="0" w:color="auto"/>
              <w:bottom w:val="single" w:sz="4" w:space="0" w:color="auto"/>
              <w:right w:val="single" w:sz="4" w:space="0" w:color="auto"/>
            </w:tcBorders>
          </w:tcPr>
          <w:p w14:paraId="1D6BE6EF" w14:textId="541D7561" w:rsidR="00E9761D" w:rsidRPr="00EC583E" w:rsidRDefault="00E9761D" w:rsidP="00C324F8">
            <w:pPr>
              <w:rPr>
                <w:rFonts w:cs="Times New Roman"/>
              </w:rPr>
            </w:pPr>
            <w:r w:rsidRPr="00EC583E">
              <w:rPr>
                <w:rFonts w:cs="Times New Roman"/>
              </w:rPr>
              <w:t>Craft 21 Verbatim Delayed: Subject must say "lived"</w:t>
            </w:r>
          </w:p>
        </w:tc>
        <w:tc>
          <w:tcPr>
            <w:tcW w:w="0" w:type="auto"/>
            <w:tcBorders>
              <w:top w:val="single" w:sz="4" w:space="0" w:color="auto"/>
              <w:left w:val="single" w:sz="4" w:space="0" w:color="auto"/>
              <w:bottom w:val="single" w:sz="4" w:space="0" w:color="auto"/>
              <w:right w:val="single" w:sz="4" w:space="0" w:color="auto"/>
            </w:tcBorders>
          </w:tcPr>
          <w:p w14:paraId="4EAFCBDC" w14:textId="77777777" w:rsidR="00E9761D" w:rsidRPr="00A4644E" w:rsidRDefault="00E9761D" w:rsidP="00EC583E">
            <w:pPr>
              <w:rPr>
                <w:rFonts w:cs="Times New Roman"/>
              </w:rPr>
            </w:pPr>
            <w:r w:rsidRPr="00A4644E">
              <w:rPr>
                <w:rFonts w:cs="Times New Roman"/>
              </w:rPr>
              <w:t>0 = False (Word was not said verbatim)</w:t>
            </w:r>
          </w:p>
          <w:p w14:paraId="4F872747" w14:textId="492CA2F8" w:rsidR="00E9761D" w:rsidRPr="00A4644E" w:rsidRDefault="00E9761D" w:rsidP="00EC583E">
            <w:pPr>
              <w:rPr>
                <w:rFonts w:cs="Times New Roman"/>
              </w:rPr>
            </w:pPr>
            <w:r w:rsidRPr="00A4644E">
              <w:rPr>
                <w:rFonts w:cs="Times New Roman"/>
              </w:rPr>
              <w:t>1 = True (Word was said verbatim)</w:t>
            </w:r>
          </w:p>
        </w:tc>
      </w:tr>
      <w:tr w:rsidR="00E9761D" w:rsidRPr="000431A1" w14:paraId="1666A164" w14:textId="77777777" w:rsidTr="00F7534A">
        <w:tc>
          <w:tcPr>
            <w:tcW w:w="0" w:type="auto"/>
            <w:tcBorders>
              <w:top w:val="single" w:sz="4" w:space="0" w:color="auto"/>
              <w:left w:val="single" w:sz="4" w:space="0" w:color="auto"/>
              <w:bottom w:val="single" w:sz="4" w:space="0" w:color="auto"/>
              <w:right w:val="single" w:sz="4" w:space="0" w:color="auto"/>
            </w:tcBorders>
          </w:tcPr>
          <w:p w14:paraId="4E02C9E1" w14:textId="1200DF3E" w:rsidR="00E9761D" w:rsidRPr="00EC583E" w:rsidRDefault="00E9761D" w:rsidP="00F7534A">
            <w:pPr>
              <w:jc w:val="center"/>
              <w:rPr>
                <w:rFonts w:cs="Times New Roman"/>
              </w:rPr>
            </w:pPr>
            <w:r w:rsidRPr="00EC583E">
              <w:rPr>
                <w:rFonts w:cs="Times New Roman"/>
              </w:rPr>
              <w:t>Dogs2D</w:t>
            </w:r>
          </w:p>
        </w:tc>
        <w:tc>
          <w:tcPr>
            <w:tcW w:w="0" w:type="auto"/>
            <w:tcBorders>
              <w:top w:val="single" w:sz="4" w:space="0" w:color="auto"/>
              <w:left w:val="single" w:sz="4" w:space="0" w:color="auto"/>
              <w:bottom w:val="single" w:sz="4" w:space="0" w:color="auto"/>
              <w:right w:val="single" w:sz="4" w:space="0" w:color="auto"/>
            </w:tcBorders>
          </w:tcPr>
          <w:p w14:paraId="5C07A018" w14:textId="6BC420CE" w:rsidR="00E9761D" w:rsidRPr="00EC583E" w:rsidRDefault="00E9761D" w:rsidP="00C324F8">
            <w:pPr>
              <w:rPr>
                <w:rFonts w:cs="Times New Roman"/>
              </w:rPr>
            </w:pPr>
            <w:r w:rsidRPr="00EC583E">
              <w:rPr>
                <w:rFonts w:cs="Times New Roman"/>
              </w:rPr>
              <w:t>Craft 21 Verbatim Delayed: Subject must say "dogs'"</w:t>
            </w:r>
          </w:p>
        </w:tc>
        <w:tc>
          <w:tcPr>
            <w:tcW w:w="0" w:type="auto"/>
            <w:tcBorders>
              <w:top w:val="single" w:sz="4" w:space="0" w:color="auto"/>
              <w:left w:val="single" w:sz="4" w:space="0" w:color="auto"/>
              <w:bottom w:val="single" w:sz="4" w:space="0" w:color="auto"/>
              <w:right w:val="single" w:sz="4" w:space="0" w:color="auto"/>
            </w:tcBorders>
          </w:tcPr>
          <w:p w14:paraId="41D2A504" w14:textId="77777777" w:rsidR="00E9761D" w:rsidRPr="00A4644E" w:rsidRDefault="00E9761D" w:rsidP="00EC583E">
            <w:pPr>
              <w:rPr>
                <w:rFonts w:cs="Times New Roman"/>
              </w:rPr>
            </w:pPr>
            <w:r w:rsidRPr="00A4644E">
              <w:rPr>
                <w:rFonts w:cs="Times New Roman"/>
              </w:rPr>
              <w:t>0 = False (Word was not said verbatim)</w:t>
            </w:r>
          </w:p>
          <w:p w14:paraId="2B958D04" w14:textId="49115DB3" w:rsidR="00E9761D" w:rsidRPr="00A4644E" w:rsidRDefault="00E9761D" w:rsidP="00EC583E">
            <w:pPr>
              <w:rPr>
                <w:rFonts w:cs="Times New Roman"/>
              </w:rPr>
            </w:pPr>
            <w:r w:rsidRPr="00A4644E">
              <w:rPr>
                <w:rFonts w:cs="Times New Roman"/>
              </w:rPr>
              <w:t>1 = True (Word was said verbatim)</w:t>
            </w:r>
          </w:p>
        </w:tc>
      </w:tr>
      <w:tr w:rsidR="00E9761D" w:rsidRPr="000431A1" w14:paraId="760D710F" w14:textId="77777777" w:rsidTr="00F7534A">
        <w:tc>
          <w:tcPr>
            <w:tcW w:w="0" w:type="auto"/>
            <w:tcBorders>
              <w:top w:val="single" w:sz="4" w:space="0" w:color="auto"/>
              <w:left w:val="single" w:sz="4" w:space="0" w:color="auto"/>
              <w:bottom w:val="single" w:sz="4" w:space="0" w:color="auto"/>
              <w:right w:val="single" w:sz="4" w:space="0" w:color="auto"/>
            </w:tcBorders>
          </w:tcPr>
          <w:p w14:paraId="7A4A3D23" w14:textId="296DEA3C" w:rsidR="00E9761D" w:rsidRPr="00EC583E" w:rsidRDefault="00E9761D" w:rsidP="00F7534A">
            <w:pPr>
              <w:jc w:val="center"/>
              <w:rPr>
                <w:rFonts w:cs="Times New Roman"/>
              </w:rPr>
            </w:pPr>
            <w:r w:rsidRPr="00EC583E">
              <w:rPr>
                <w:rFonts w:cs="Times New Roman"/>
              </w:rPr>
              <w:t>OwnerD</w:t>
            </w:r>
          </w:p>
        </w:tc>
        <w:tc>
          <w:tcPr>
            <w:tcW w:w="0" w:type="auto"/>
            <w:tcBorders>
              <w:top w:val="single" w:sz="4" w:space="0" w:color="auto"/>
              <w:left w:val="single" w:sz="4" w:space="0" w:color="auto"/>
              <w:bottom w:val="single" w:sz="4" w:space="0" w:color="auto"/>
              <w:right w:val="single" w:sz="4" w:space="0" w:color="auto"/>
            </w:tcBorders>
          </w:tcPr>
          <w:p w14:paraId="0D185051" w14:textId="48586BE2" w:rsidR="00E9761D" w:rsidRPr="00EC583E" w:rsidRDefault="00E9761D" w:rsidP="00C324F8">
            <w:pPr>
              <w:rPr>
                <w:rFonts w:cs="Times New Roman"/>
              </w:rPr>
            </w:pPr>
            <w:r w:rsidRPr="00EC583E">
              <w:rPr>
                <w:rFonts w:cs="Times New Roman"/>
              </w:rPr>
              <w:t>Craft 21 Verbatim Delayed: Subject must say "owner"</w:t>
            </w:r>
          </w:p>
        </w:tc>
        <w:tc>
          <w:tcPr>
            <w:tcW w:w="0" w:type="auto"/>
            <w:tcBorders>
              <w:top w:val="single" w:sz="4" w:space="0" w:color="auto"/>
              <w:left w:val="single" w:sz="4" w:space="0" w:color="auto"/>
              <w:bottom w:val="single" w:sz="4" w:space="0" w:color="auto"/>
              <w:right w:val="single" w:sz="4" w:space="0" w:color="auto"/>
            </w:tcBorders>
          </w:tcPr>
          <w:p w14:paraId="21C1BE8D" w14:textId="77777777" w:rsidR="00E9761D" w:rsidRPr="00A4644E" w:rsidRDefault="00E9761D" w:rsidP="00EC583E">
            <w:pPr>
              <w:rPr>
                <w:rFonts w:cs="Times New Roman"/>
              </w:rPr>
            </w:pPr>
            <w:r w:rsidRPr="00A4644E">
              <w:rPr>
                <w:rFonts w:cs="Times New Roman"/>
              </w:rPr>
              <w:t>0 = False (Word was not said verbatim)</w:t>
            </w:r>
          </w:p>
          <w:p w14:paraId="78CDFCC7" w14:textId="20B7D921" w:rsidR="00E9761D" w:rsidRPr="00A4644E" w:rsidRDefault="00E9761D" w:rsidP="00EC583E">
            <w:pPr>
              <w:rPr>
                <w:rFonts w:cs="Times New Roman"/>
              </w:rPr>
            </w:pPr>
            <w:r w:rsidRPr="00A4644E">
              <w:rPr>
                <w:rFonts w:cs="Times New Roman"/>
              </w:rPr>
              <w:t>1 = True (Word was said verbatim)</w:t>
            </w:r>
          </w:p>
        </w:tc>
      </w:tr>
      <w:tr w:rsidR="00E9761D" w:rsidRPr="000431A1" w14:paraId="7AAFF7B4" w14:textId="77777777" w:rsidTr="00F7534A">
        <w:tc>
          <w:tcPr>
            <w:tcW w:w="0" w:type="auto"/>
            <w:tcBorders>
              <w:top w:val="single" w:sz="4" w:space="0" w:color="auto"/>
              <w:left w:val="single" w:sz="4" w:space="0" w:color="auto"/>
              <w:bottom w:val="single" w:sz="4" w:space="0" w:color="auto"/>
              <w:right w:val="single" w:sz="4" w:space="0" w:color="auto"/>
            </w:tcBorders>
          </w:tcPr>
          <w:p w14:paraId="7CB73DD0" w14:textId="0F8A2A65" w:rsidR="00E9761D" w:rsidRPr="00EC583E" w:rsidRDefault="00E9761D" w:rsidP="00F7534A">
            <w:pPr>
              <w:jc w:val="center"/>
              <w:rPr>
                <w:rFonts w:cs="Times New Roman"/>
              </w:rPr>
            </w:pPr>
            <w:r w:rsidRPr="00EC583E">
              <w:rPr>
                <w:rFonts w:cs="Times New Roman"/>
              </w:rPr>
              <w:t>HeardD</w:t>
            </w:r>
          </w:p>
        </w:tc>
        <w:tc>
          <w:tcPr>
            <w:tcW w:w="0" w:type="auto"/>
            <w:tcBorders>
              <w:top w:val="single" w:sz="4" w:space="0" w:color="auto"/>
              <w:left w:val="single" w:sz="4" w:space="0" w:color="auto"/>
              <w:bottom w:val="single" w:sz="4" w:space="0" w:color="auto"/>
              <w:right w:val="single" w:sz="4" w:space="0" w:color="auto"/>
            </w:tcBorders>
          </w:tcPr>
          <w:p w14:paraId="1CCB4E06" w14:textId="43058F89" w:rsidR="00E9761D" w:rsidRPr="00EC583E" w:rsidRDefault="00E9761D" w:rsidP="00C324F8">
            <w:pPr>
              <w:rPr>
                <w:rFonts w:cs="Times New Roman"/>
              </w:rPr>
            </w:pPr>
            <w:r w:rsidRPr="00EC583E">
              <w:rPr>
                <w:rFonts w:cs="Times New Roman"/>
              </w:rPr>
              <w:t>Craft 21 Verbatim Delayed: Subject must say "heard"</w:t>
            </w:r>
          </w:p>
        </w:tc>
        <w:tc>
          <w:tcPr>
            <w:tcW w:w="0" w:type="auto"/>
            <w:tcBorders>
              <w:top w:val="single" w:sz="4" w:space="0" w:color="auto"/>
              <w:left w:val="single" w:sz="4" w:space="0" w:color="auto"/>
              <w:bottom w:val="single" w:sz="4" w:space="0" w:color="auto"/>
              <w:right w:val="single" w:sz="4" w:space="0" w:color="auto"/>
            </w:tcBorders>
          </w:tcPr>
          <w:p w14:paraId="031A4F9C" w14:textId="77777777" w:rsidR="00E9761D" w:rsidRPr="00A4644E" w:rsidRDefault="00E9761D" w:rsidP="00EC583E">
            <w:pPr>
              <w:rPr>
                <w:rFonts w:cs="Times New Roman"/>
              </w:rPr>
            </w:pPr>
            <w:r w:rsidRPr="00A4644E">
              <w:rPr>
                <w:rFonts w:cs="Times New Roman"/>
              </w:rPr>
              <w:t>0 = False (Word was not said verbatim)</w:t>
            </w:r>
          </w:p>
          <w:p w14:paraId="3E7D0097" w14:textId="236CD323" w:rsidR="00E9761D" w:rsidRPr="00A4644E" w:rsidRDefault="00E9761D" w:rsidP="00EC583E">
            <w:pPr>
              <w:rPr>
                <w:rFonts w:cs="Times New Roman"/>
              </w:rPr>
            </w:pPr>
            <w:r w:rsidRPr="00A4644E">
              <w:rPr>
                <w:rFonts w:cs="Times New Roman"/>
              </w:rPr>
              <w:t>1 = True (Word was said verbatim)</w:t>
            </w:r>
          </w:p>
        </w:tc>
      </w:tr>
      <w:tr w:rsidR="00E9761D" w:rsidRPr="000431A1" w14:paraId="6F498FEF" w14:textId="77777777" w:rsidTr="00F7534A">
        <w:tc>
          <w:tcPr>
            <w:tcW w:w="0" w:type="auto"/>
            <w:tcBorders>
              <w:top w:val="single" w:sz="4" w:space="0" w:color="auto"/>
              <w:left w:val="single" w:sz="4" w:space="0" w:color="auto"/>
              <w:bottom w:val="single" w:sz="4" w:space="0" w:color="auto"/>
              <w:right w:val="single" w:sz="4" w:space="0" w:color="auto"/>
            </w:tcBorders>
          </w:tcPr>
          <w:p w14:paraId="685C9B4A" w14:textId="76851D30" w:rsidR="00E9761D" w:rsidRPr="00EC583E" w:rsidRDefault="00E9761D" w:rsidP="00F7534A">
            <w:pPr>
              <w:jc w:val="center"/>
              <w:rPr>
                <w:rFonts w:cs="Times New Roman"/>
              </w:rPr>
            </w:pPr>
            <w:r w:rsidRPr="00EC583E">
              <w:rPr>
                <w:rFonts w:cs="Times New Roman"/>
              </w:rPr>
              <w:t>LoudD</w:t>
            </w:r>
          </w:p>
        </w:tc>
        <w:tc>
          <w:tcPr>
            <w:tcW w:w="0" w:type="auto"/>
            <w:tcBorders>
              <w:top w:val="single" w:sz="4" w:space="0" w:color="auto"/>
              <w:left w:val="single" w:sz="4" w:space="0" w:color="auto"/>
              <w:bottom w:val="single" w:sz="4" w:space="0" w:color="auto"/>
              <w:right w:val="single" w:sz="4" w:space="0" w:color="auto"/>
            </w:tcBorders>
          </w:tcPr>
          <w:p w14:paraId="43BE44E4" w14:textId="3E8BC27F" w:rsidR="00E9761D" w:rsidRPr="00EC583E" w:rsidRDefault="00E9761D" w:rsidP="00C324F8">
            <w:pPr>
              <w:rPr>
                <w:rFonts w:cs="Times New Roman"/>
              </w:rPr>
            </w:pPr>
            <w:r w:rsidRPr="00EC583E">
              <w:rPr>
                <w:rFonts w:cs="Times New Roman"/>
              </w:rPr>
              <w:t>Craft 21 Verbatim Delayed: Subject must say "loud"</w:t>
            </w:r>
          </w:p>
        </w:tc>
        <w:tc>
          <w:tcPr>
            <w:tcW w:w="0" w:type="auto"/>
            <w:tcBorders>
              <w:top w:val="single" w:sz="4" w:space="0" w:color="auto"/>
              <w:left w:val="single" w:sz="4" w:space="0" w:color="auto"/>
              <w:bottom w:val="single" w:sz="4" w:space="0" w:color="auto"/>
              <w:right w:val="single" w:sz="4" w:space="0" w:color="auto"/>
            </w:tcBorders>
          </w:tcPr>
          <w:p w14:paraId="0FADD0F8" w14:textId="77777777" w:rsidR="00E9761D" w:rsidRPr="00A4644E" w:rsidRDefault="00E9761D" w:rsidP="00EC583E">
            <w:pPr>
              <w:rPr>
                <w:rFonts w:cs="Times New Roman"/>
              </w:rPr>
            </w:pPr>
            <w:r w:rsidRPr="00A4644E">
              <w:rPr>
                <w:rFonts w:cs="Times New Roman"/>
              </w:rPr>
              <w:t>0 = False (Word was not said verbatim)</w:t>
            </w:r>
          </w:p>
          <w:p w14:paraId="7565C4F4" w14:textId="1A366089" w:rsidR="00E9761D" w:rsidRPr="00A4644E" w:rsidRDefault="00E9761D" w:rsidP="00EC583E">
            <w:pPr>
              <w:rPr>
                <w:rFonts w:cs="Times New Roman"/>
              </w:rPr>
            </w:pPr>
            <w:r w:rsidRPr="00A4644E">
              <w:rPr>
                <w:rFonts w:cs="Times New Roman"/>
              </w:rPr>
              <w:t>1 = True (Word was said verbatim)</w:t>
            </w:r>
          </w:p>
        </w:tc>
      </w:tr>
      <w:tr w:rsidR="00E9761D" w:rsidRPr="000431A1" w14:paraId="01E38790" w14:textId="77777777" w:rsidTr="00F7534A">
        <w:tc>
          <w:tcPr>
            <w:tcW w:w="0" w:type="auto"/>
            <w:tcBorders>
              <w:top w:val="single" w:sz="4" w:space="0" w:color="auto"/>
              <w:left w:val="single" w:sz="4" w:space="0" w:color="auto"/>
              <w:bottom w:val="single" w:sz="4" w:space="0" w:color="auto"/>
              <w:right w:val="single" w:sz="4" w:space="0" w:color="auto"/>
            </w:tcBorders>
          </w:tcPr>
          <w:p w14:paraId="7423AB99" w14:textId="68E125B7" w:rsidR="00E9761D" w:rsidRPr="00EC583E" w:rsidRDefault="00E9761D" w:rsidP="00F7534A">
            <w:pPr>
              <w:jc w:val="center"/>
              <w:rPr>
                <w:rFonts w:cs="Times New Roman"/>
              </w:rPr>
            </w:pPr>
            <w:r w:rsidRPr="00EC583E">
              <w:rPr>
                <w:rFonts w:cs="Times New Roman"/>
              </w:rPr>
              <w:t>BarkingD</w:t>
            </w:r>
          </w:p>
        </w:tc>
        <w:tc>
          <w:tcPr>
            <w:tcW w:w="0" w:type="auto"/>
            <w:tcBorders>
              <w:top w:val="single" w:sz="4" w:space="0" w:color="auto"/>
              <w:left w:val="single" w:sz="4" w:space="0" w:color="auto"/>
              <w:bottom w:val="single" w:sz="4" w:space="0" w:color="auto"/>
              <w:right w:val="single" w:sz="4" w:space="0" w:color="auto"/>
            </w:tcBorders>
          </w:tcPr>
          <w:p w14:paraId="177AFC74" w14:textId="05056CB0" w:rsidR="00E9761D" w:rsidRPr="00EC583E" w:rsidRDefault="00E9761D" w:rsidP="00C324F8">
            <w:pPr>
              <w:rPr>
                <w:rFonts w:cs="Times New Roman"/>
              </w:rPr>
            </w:pPr>
            <w:r w:rsidRPr="00EC583E">
              <w:rPr>
                <w:rFonts w:cs="Times New Roman"/>
              </w:rPr>
              <w:t>Craft 21 Verbatim Delayed: Subject must say "barking"</w:t>
            </w:r>
          </w:p>
        </w:tc>
        <w:tc>
          <w:tcPr>
            <w:tcW w:w="0" w:type="auto"/>
            <w:tcBorders>
              <w:top w:val="single" w:sz="4" w:space="0" w:color="auto"/>
              <w:left w:val="single" w:sz="4" w:space="0" w:color="auto"/>
              <w:bottom w:val="single" w:sz="4" w:space="0" w:color="auto"/>
              <w:right w:val="single" w:sz="4" w:space="0" w:color="auto"/>
            </w:tcBorders>
          </w:tcPr>
          <w:p w14:paraId="5EE551B5" w14:textId="77777777" w:rsidR="00E9761D" w:rsidRPr="00A4644E" w:rsidRDefault="00E9761D" w:rsidP="00EC583E">
            <w:pPr>
              <w:rPr>
                <w:rFonts w:cs="Times New Roman"/>
              </w:rPr>
            </w:pPr>
            <w:r w:rsidRPr="00A4644E">
              <w:rPr>
                <w:rFonts w:cs="Times New Roman"/>
              </w:rPr>
              <w:t>0 = False (Word was not said verbatim)</w:t>
            </w:r>
          </w:p>
          <w:p w14:paraId="6433A8F5" w14:textId="1E7C6732" w:rsidR="00E9761D" w:rsidRPr="00A4644E" w:rsidRDefault="00E9761D" w:rsidP="00EC583E">
            <w:pPr>
              <w:rPr>
                <w:rFonts w:cs="Times New Roman"/>
              </w:rPr>
            </w:pPr>
            <w:r w:rsidRPr="00A4644E">
              <w:rPr>
                <w:rFonts w:cs="Times New Roman"/>
              </w:rPr>
              <w:t>1 = True (Word was said verbatim)</w:t>
            </w:r>
          </w:p>
        </w:tc>
      </w:tr>
      <w:tr w:rsidR="00E9761D" w:rsidRPr="000431A1" w14:paraId="62D3B8C6" w14:textId="77777777" w:rsidTr="00F7534A">
        <w:tc>
          <w:tcPr>
            <w:tcW w:w="0" w:type="auto"/>
            <w:tcBorders>
              <w:top w:val="single" w:sz="4" w:space="0" w:color="auto"/>
              <w:left w:val="single" w:sz="4" w:space="0" w:color="auto"/>
              <w:bottom w:val="single" w:sz="4" w:space="0" w:color="auto"/>
              <w:right w:val="single" w:sz="4" w:space="0" w:color="auto"/>
            </w:tcBorders>
          </w:tcPr>
          <w:p w14:paraId="10D444DB" w14:textId="0DA6C64D" w:rsidR="00E9761D" w:rsidRPr="00EC583E" w:rsidRDefault="00E9761D" w:rsidP="00F7534A">
            <w:pPr>
              <w:jc w:val="center"/>
              <w:rPr>
                <w:rFonts w:cs="Times New Roman"/>
              </w:rPr>
            </w:pPr>
            <w:r w:rsidRPr="00EC583E">
              <w:rPr>
                <w:rFonts w:cs="Times New Roman"/>
              </w:rPr>
              <w:t>CameD</w:t>
            </w:r>
          </w:p>
        </w:tc>
        <w:tc>
          <w:tcPr>
            <w:tcW w:w="0" w:type="auto"/>
            <w:tcBorders>
              <w:top w:val="single" w:sz="4" w:space="0" w:color="auto"/>
              <w:left w:val="single" w:sz="4" w:space="0" w:color="auto"/>
              <w:bottom w:val="single" w:sz="4" w:space="0" w:color="auto"/>
              <w:right w:val="single" w:sz="4" w:space="0" w:color="auto"/>
            </w:tcBorders>
          </w:tcPr>
          <w:p w14:paraId="3A62501C" w14:textId="2DF8B988" w:rsidR="00E9761D" w:rsidRPr="00EC583E" w:rsidRDefault="00E9761D" w:rsidP="00C324F8">
            <w:pPr>
              <w:rPr>
                <w:rFonts w:cs="Times New Roman"/>
              </w:rPr>
            </w:pPr>
            <w:r w:rsidRPr="00EC583E">
              <w:rPr>
                <w:rFonts w:cs="Times New Roman"/>
              </w:rPr>
              <w:t>Craft 21 Verbatim Delayed: Subject must say "came"</w:t>
            </w:r>
          </w:p>
        </w:tc>
        <w:tc>
          <w:tcPr>
            <w:tcW w:w="0" w:type="auto"/>
            <w:tcBorders>
              <w:top w:val="single" w:sz="4" w:space="0" w:color="auto"/>
              <w:left w:val="single" w:sz="4" w:space="0" w:color="auto"/>
              <w:bottom w:val="single" w:sz="4" w:space="0" w:color="auto"/>
              <w:right w:val="single" w:sz="4" w:space="0" w:color="auto"/>
            </w:tcBorders>
          </w:tcPr>
          <w:p w14:paraId="45A89904" w14:textId="77777777" w:rsidR="00E9761D" w:rsidRPr="00A4644E" w:rsidRDefault="00E9761D" w:rsidP="00EC583E">
            <w:pPr>
              <w:rPr>
                <w:rFonts w:cs="Times New Roman"/>
              </w:rPr>
            </w:pPr>
            <w:r w:rsidRPr="00A4644E">
              <w:rPr>
                <w:rFonts w:cs="Times New Roman"/>
              </w:rPr>
              <w:t>0 = False (Word was not said verbatim)</w:t>
            </w:r>
          </w:p>
          <w:p w14:paraId="68A80A1F" w14:textId="700304FE" w:rsidR="00E9761D" w:rsidRPr="00A4644E" w:rsidRDefault="00E9761D" w:rsidP="00EC583E">
            <w:pPr>
              <w:rPr>
                <w:rFonts w:cs="Times New Roman"/>
              </w:rPr>
            </w:pPr>
            <w:r w:rsidRPr="00A4644E">
              <w:rPr>
                <w:rFonts w:cs="Times New Roman"/>
              </w:rPr>
              <w:t>1 = True (Word was said verbatim)</w:t>
            </w:r>
          </w:p>
        </w:tc>
      </w:tr>
      <w:tr w:rsidR="00E9761D" w:rsidRPr="000431A1" w14:paraId="17C1A87C" w14:textId="77777777" w:rsidTr="00F7534A">
        <w:tc>
          <w:tcPr>
            <w:tcW w:w="0" w:type="auto"/>
            <w:tcBorders>
              <w:top w:val="single" w:sz="4" w:space="0" w:color="auto"/>
              <w:left w:val="single" w:sz="4" w:space="0" w:color="auto"/>
              <w:bottom w:val="single" w:sz="4" w:space="0" w:color="auto"/>
              <w:right w:val="single" w:sz="4" w:space="0" w:color="auto"/>
            </w:tcBorders>
          </w:tcPr>
          <w:p w14:paraId="6F6472BF" w14:textId="746E28B3" w:rsidR="00E9761D" w:rsidRPr="00EC583E" w:rsidRDefault="00E9761D" w:rsidP="00F7534A">
            <w:pPr>
              <w:jc w:val="center"/>
              <w:rPr>
                <w:rFonts w:cs="Times New Roman"/>
              </w:rPr>
            </w:pPr>
            <w:r w:rsidRPr="00EC583E">
              <w:rPr>
                <w:rFonts w:cs="Times New Roman"/>
              </w:rPr>
              <w:t>OutD</w:t>
            </w:r>
          </w:p>
        </w:tc>
        <w:tc>
          <w:tcPr>
            <w:tcW w:w="0" w:type="auto"/>
            <w:tcBorders>
              <w:top w:val="single" w:sz="4" w:space="0" w:color="auto"/>
              <w:left w:val="single" w:sz="4" w:space="0" w:color="auto"/>
              <w:bottom w:val="single" w:sz="4" w:space="0" w:color="auto"/>
              <w:right w:val="single" w:sz="4" w:space="0" w:color="auto"/>
            </w:tcBorders>
          </w:tcPr>
          <w:p w14:paraId="7B92FC06" w14:textId="3CEAA12C" w:rsidR="00E9761D" w:rsidRPr="00EC583E" w:rsidRDefault="00E9761D" w:rsidP="00C324F8">
            <w:pPr>
              <w:rPr>
                <w:rFonts w:cs="Times New Roman"/>
              </w:rPr>
            </w:pPr>
            <w:r w:rsidRPr="00EC583E">
              <w:rPr>
                <w:rFonts w:cs="Times New Roman"/>
              </w:rPr>
              <w:t>Craft 21 Verbatim Delayed: Subject must say "out"</w:t>
            </w:r>
          </w:p>
        </w:tc>
        <w:tc>
          <w:tcPr>
            <w:tcW w:w="0" w:type="auto"/>
            <w:tcBorders>
              <w:top w:val="single" w:sz="4" w:space="0" w:color="auto"/>
              <w:left w:val="single" w:sz="4" w:space="0" w:color="auto"/>
              <w:bottom w:val="single" w:sz="4" w:space="0" w:color="auto"/>
              <w:right w:val="single" w:sz="4" w:space="0" w:color="auto"/>
            </w:tcBorders>
          </w:tcPr>
          <w:p w14:paraId="0EF8803B" w14:textId="77777777" w:rsidR="00E9761D" w:rsidRPr="00A4644E" w:rsidRDefault="00E9761D" w:rsidP="00EC583E">
            <w:pPr>
              <w:rPr>
                <w:rFonts w:cs="Times New Roman"/>
              </w:rPr>
            </w:pPr>
            <w:r w:rsidRPr="00A4644E">
              <w:rPr>
                <w:rFonts w:cs="Times New Roman"/>
              </w:rPr>
              <w:t>0 = False (Word was not said verbatim)</w:t>
            </w:r>
          </w:p>
          <w:p w14:paraId="50DB6F16" w14:textId="6E5C07FC" w:rsidR="00E9761D" w:rsidRPr="00A4644E" w:rsidRDefault="00E9761D" w:rsidP="00EC583E">
            <w:pPr>
              <w:rPr>
                <w:rFonts w:cs="Times New Roman"/>
              </w:rPr>
            </w:pPr>
            <w:r w:rsidRPr="00A4644E">
              <w:rPr>
                <w:rFonts w:cs="Times New Roman"/>
              </w:rPr>
              <w:t>1 = True (Word was said verbatim)</w:t>
            </w:r>
          </w:p>
        </w:tc>
      </w:tr>
      <w:tr w:rsidR="00E9761D" w:rsidRPr="000431A1" w14:paraId="6CC76F9C" w14:textId="77777777" w:rsidTr="00F7534A">
        <w:tc>
          <w:tcPr>
            <w:tcW w:w="0" w:type="auto"/>
            <w:tcBorders>
              <w:top w:val="single" w:sz="4" w:space="0" w:color="auto"/>
              <w:left w:val="single" w:sz="4" w:space="0" w:color="auto"/>
              <w:bottom w:val="single" w:sz="4" w:space="0" w:color="auto"/>
              <w:right w:val="single" w:sz="4" w:space="0" w:color="auto"/>
            </w:tcBorders>
          </w:tcPr>
          <w:p w14:paraId="7B696AAB" w14:textId="52E6A225" w:rsidR="00E9761D" w:rsidRPr="00EC583E" w:rsidRDefault="00E9761D" w:rsidP="00F7534A">
            <w:pPr>
              <w:jc w:val="center"/>
              <w:rPr>
                <w:rFonts w:cs="Times New Roman"/>
              </w:rPr>
            </w:pPr>
            <w:r w:rsidRPr="00EC583E">
              <w:rPr>
                <w:rFonts w:cs="Times New Roman"/>
              </w:rPr>
              <w:t>HelpedD</w:t>
            </w:r>
          </w:p>
        </w:tc>
        <w:tc>
          <w:tcPr>
            <w:tcW w:w="0" w:type="auto"/>
            <w:tcBorders>
              <w:top w:val="single" w:sz="4" w:space="0" w:color="auto"/>
              <w:left w:val="single" w:sz="4" w:space="0" w:color="auto"/>
              <w:bottom w:val="single" w:sz="4" w:space="0" w:color="auto"/>
              <w:right w:val="single" w:sz="4" w:space="0" w:color="auto"/>
            </w:tcBorders>
          </w:tcPr>
          <w:p w14:paraId="162E2938" w14:textId="3594E505" w:rsidR="00E9761D" w:rsidRPr="00EC583E" w:rsidRDefault="00E9761D" w:rsidP="00C324F8">
            <w:pPr>
              <w:rPr>
                <w:rFonts w:cs="Times New Roman"/>
              </w:rPr>
            </w:pPr>
            <w:r w:rsidRPr="00EC583E">
              <w:rPr>
                <w:rFonts w:cs="Times New Roman"/>
              </w:rPr>
              <w:t>Craft 21 Verbatim Delayed: Subject must say "helped"</w:t>
            </w:r>
          </w:p>
        </w:tc>
        <w:tc>
          <w:tcPr>
            <w:tcW w:w="0" w:type="auto"/>
            <w:tcBorders>
              <w:top w:val="single" w:sz="4" w:space="0" w:color="auto"/>
              <w:left w:val="single" w:sz="4" w:space="0" w:color="auto"/>
              <w:bottom w:val="single" w:sz="4" w:space="0" w:color="auto"/>
              <w:right w:val="single" w:sz="4" w:space="0" w:color="auto"/>
            </w:tcBorders>
          </w:tcPr>
          <w:p w14:paraId="3B98FC03" w14:textId="77777777" w:rsidR="00E9761D" w:rsidRPr="00A4644E" w:rsidRDefault="00E9761D" w:rsidP="00EC583E">
            <w:pPr>
              <w:rPr>
                <w:rFonts w:cs="Times New Roman"/>
              </w:rPr>
            </w:pPr>
            <w:r w:rsidRPr="00A4644E">
              <w:rPr>
                <w:rFonts w:cs="Times New Roman"/>
              </w:rPr>
              <w:t>0 = False (Word was not said verbatim)</w:t>
            </w:r>
          </w:p>
          <w:p w14:paraId="03F01001" w14:textId="7708CEBC" w:rsidR="00E9761D" w:rsidRPr="00A4644E" w:rsidRDefault="00E9761D" w:rsidP="00EC583E">
            <w:pPr>
              <w:rPr>
                <w:rFonts w:cs="Times New Roman"/>
              </w:rPr>
            </w:pPr>
            <w:r w:rsidRPr="00A4644E">
              <w:rPr>
                <w:rFonts w:cs="Times New Roman"/>
              </w:rPr>
              <w:t>1 = True (Word was said verbatim)</w:t>
            </w:r>
          </w:p>
        </w:tc>
      </w:tr>
      <w:tr w:rsidR="00E9761D" w:rsidRPr="000431A1" w14:paraId="375CC84A" w14:textId="77777777" w:rsidTr="00F7534A">
        <w:tc>
          <w:tcPr>
            <w:tcW w:w="0" w:type="auto"/>
            <w:tcBorders>
              <w:top w:val="single" w:sz="4" w:space="0" w:color="auto"/>
              <w:left w:val="single" w:sz="4" w:space="0" w:color="auto"/>
              <w:bottom w:val="single" w:sz="4" w:space="0" w:color="auto"/>
              <w:right w:val="single" w:sz="4" w:space="0" w:color="auto"/>
            </w:tcBorders>
          </w:tcPr>
          <w:p w14:paraId="3A11929B" w14:textId="01876E0F" w:rsidR="00E9761D" w:rsidRPr="00EC583E" w:rsidRDefault="00E9761D" w:rsidP="00F7534A">
            <w:pPr>
              <w:jc w:val="center"/>
              <w:rPr>
                <w:rFonts w:cs="Times New Roman"/>
              </w:rPr>
            </w:pPr>
            <w:r w:rsidRPr="00EC583E">
              <w:rPr>
                <w:rFonts w:cs="Times New Roman"/>
              </w:rPr>
              <w:lastRenderedPageBreak/>
              <w:t>ThemD</w:t>
            </w:r>
          </w:p>
        </w:tc>
        <w:tc>
          <w:tcPr>
            <w:tcW w:w="0" w:type="auto"/>
            <w:tcBorders>
              <w:top w:val="single" w:sz="4" w:space="0" w:color="auto"/>
              <w:left w:val="single" w:sz="4" w:space="0" w:color="auto"/>
              <w:bottom w:val="single" w:sz="4" w:space="0" w:color="auto"/>
              <w:right w:val="single" w:sz="4" w:space="0" w:color="auto"/>
            </w:tcBorders>
          </w:tcPr>
          <w:p w14:paraId="4F32238B" w14:textId="786FB8DF" w:rsidR="00E9761D" w:rsidRPr="00EC583E" w:rsidRDefault="00E9761D" w:rsidP="00C324F8">
            <w:pPr>
              <w:rPr>
                <w:rFonts w:cs="Times New Roman"/>
              </w:rPr>
            </w:pPr>
            <w:r w:rsidRPr="00EC583E">
              <w:rPr>
                <w:rFonts w:cs="Times New Roman"/>
              </w:rPr>
              <w:t>Craft 21 Verbatim Delayed: Subject must say "them"</w:t>
            </w:r>
          </w:p>
        </w:tc>
        <w:tc>
          <w:tcPr>
            <w:tcW w:w="0" w:type="auto"/>
            <w:tcBorders>
              <w:top w:val="single" w:sz="4" w:space="0" w:color="auto"/>
              <w:left w:val="single" w:sz="4" w:space="0" w:color="auto"/>
              <w:bottom w:val="single" w:sz="4" w:space="0" w:color="auto"/>
              <w:right w:val="single" w:sz="4" w:space="0" w:color="auto"/>
            </w:tcBorders>
          </w:tcPr>
          <w:p w14:paraId="06B5C8D1" w14:textId="77777777" w:rsidR="00E9761D" w:rsidRPr="00A4644E" w:rsidRDefault="00E9761D" w:rsidP="00EC583E">
            <w:pPr>
              <w:rPr>
                <w:rFonts w:cs="Times New Roman"/>
              </w:rPr>
            </w:pPr>
            <w:r w:rsidRPr="00A4644E">
              <w:rPr>
                <w:rFonts w:cs="Times New Roman"/>
              </w:rPr>
              <w:t>0 = False (Word was not said verbatim)</w:t>
            </w:r>
          </w:p>
          <w:p w14:paraId="518A602A" w14:textId="06E59D72" w:rsidR="00E9761D" w:rsidRPr="00A4644E" w:rsidRDefault="00E9761D" w:rsidP="00EC583E">
            <w:pPr>
              <w:rPr>
                <w:rFonts w:cs="Times New Roman"/>
              </w:rPr>
            </w:pPr>
            <w:r w:rsidRPr="00A4644E">
              <w:rPr>
                <w:rFonts w:cs="Times New Roman"/>
              </w:rPr>
              <w:t>1 = True (Word was said verbatim)</w:t>
            </w:r>
          </w:p>
        </w:tc>
      </w:tr>
      <w:tr w:rsidR="00E9761D" w:rsidRPr="000431A1" w14:paraId="1E0D99A9" w14:textId="77777777" w:rsidTr="00F7534A">
        <w:tc>
          <w:tcPr>
            <w:tcW w:w="0" w:type="auto"/>
            <w:tcBorders>
              <w:top w:val="single" w:sz="4" w:space="0" w:color="auto"/>
              <w:left w:val="single" w:sz="4" w:space="0" w:color="auto"/>
              <w:bottom w:val="single" w:sz="4" w:space="0" w:color="auto"/>
              <w:right w:val="single" w:sz="4" w:space="0" w:color="auto"/>
            </w:tcBorders>
          </w:tcPr>
          <w:p w14:paraId="0875CB5B" w14:textId="679E2E53" w:rsidR="00E9761D" w:rsidRPr="00EC583E" w:rsidRDefault="00E9761D" w:rsidP="00F7534A">
            <w:pPr>
              <w:jc w:val="center"/>
              <w:rPr>
                <w:rFonts w:cs="Times New Roman"/>
              </w:rPr>
            </w:pPr>
            <w:r w:rsidRPr="00EC583E">
              <w:rPr>
                <w:rFonts w:cs="Times New Roman"/>
              </w:rPr>
              <w:t>RetrieveD</w:t>
            </w:r>
          </w:p>
        </w:tc>
        <w:tc>
          <w:tcPr>
            <w:tcW w:w="0" w:type="auto"/>
            <w:tcBorders>
              <w:top w:val="single" w:sz="4" w:space="0" w:color="auto"/>
              <w:left w:val="single" w:sz="4" w:space="0" w:color="auto"/>
              <w:bottom w:val="single" w:sz="4" w:space="0" w:color="auto"/>
              <w:right w:val="single" w:sz="4" w:space="0" w:color="auto"/>
            </w:tcBorders>
          </w:tcPr>
          <w:p w14:paraId="2A07159C" w14:textId="46AF246E" w:rsidR="00E9761D" w:rsidRPr="00EC583E" w:rsidRDefault="00E9761D" w:rsidP="00C324F8">
            <w:pPr>
              <w:rPr>
                <w:rFonts w:cs="Times New Roman"/>
              </w:rPr>
            </w:pPr>
            <w:r w:rsidRPr="00EC583E">
              <w:rPr>
                <w:rFonts w:cs="Times New Roman"/>
              </w:rPr>
              <w:t>Craft 21 Verbatim Delayed: Subject must say "retrieve"</w:t>
            </w:r>
          </w:p>
        </w:tc>
        <w:tc>
          <w:tcPr>
            <w:tcW w:w="0" w:type="auto"/>
            <w:tcBorders>
              <w:top w:val="single" w:sz="4" w:space="0" w:color="auto"/>
              <w:left w:val="single" w:sz="4" w:space="0" w:color="auto"/>
              <w:bottom w:val="single" w:sz="4" w:space="0" w:color="auto"/>
              <w:right w:val="single" w:sz="4" w:space="0" w:color="auto"/>
            </w:tcBorders>
          </w:tcPr>
          <w:p w14:paraId="3BC3867A" w14:textId="77777777" w:rsidR="00E9761D" w:rsidRPr="00A4644E" w:rsidRDefault="00E9761D" w:rsidP="00EC583E">
            <w:pPr>
              <w:rPr>
                <w:rFonts w:cs="Times New Roman"/>
              </w:rPr>
            </w:pPr>
            <w:r w:rsidRPr="00A4644E">
              <w:rPr>
                <w:rFonts w:cs="Times New Roman"/>
              </w:rPr>
              <w:t>0 = False (Word was not said verbatim)</w:t>
            </w:r>
          </w:p>
          <w:p w14:paraId="6CD4DA4F" w14:textId="570AD1CF" w:rsidR="00E9761D" w:rsidRPr="00A4644E" w:rsidRDefault="00E9761D" w:rsidP="00EC583E">
            <w:pPr>
              <w:rPr>
                <w:rFonts w:cs="Times New Roman"/>
              </w:rPr>
            </w:pPr>
            <w:r w:rsidRPr="00A4644E">
              <w:rPr>
                <w:rFonts w:cs="Times New Roman"/>
              </w:rPr>
              <w:t>1 = True (Word was said verbatim)</w:t>
            </w:r>
          </w:p>
        </w:tc>
      </w:tr>
      <w:tr w:rsidR="00E9761D" w:rsidRPr="000431A1" w14:paraId="48A6DDE1" w14:textId="77777777" w:rsidTr="00F7534A">
        <w:tc>
          <w:tcPr>
            <w:tcW w:w="0" w:type="auto"/>
            <w:tcBorders>
              <w:top w:val="single" w:sz="4" w:space="0" w:color="auto"/>
              <w:left w:val="single" w:sz="4" w:space="0" w:color="auto"/>
              <w:bottom w:val="single" w:sz="4" w:space="0" w:color="auto"/>
              <w:right w:val="single" w:sz="4" w:space="0" w:color="auto"/>
            </w:tcBorders>
          </w:tcPr>
          <w:p w14:paraId="0ACC9787" w14:textId="687BC065" w:rsidR="00E9761D" w:rsidRPr="00EC583E" w:rsidRDefault="00E9761D" w:rsidP="00F7534A">
            <w:pPr>
              <w:jc w:val="center"/>
              <w:rPr>
                <w:rFonts w:cs="Times New Roman"/>
              </w:rPr>
            </w:pPr>
            <w:r w:rsidRPr="00EC583E">
              <w:rPr>
                <w:rFonts w:cs="Times New Roman"/>
              </w:rPr>
              <w:t>Ball2D</w:t>
            </w:r>
          </w:p>
        </w:tc>
        <w:tc>
          <w:tcPr>
            <w:tcW w:w="0" w:type="auto"/>
            <w:tcBorders>
              <w:top w:val="single" w:sz="4" w:space="0" w:color="auto"/>
              <w:left w:val="single" w:sz="4" w:space="0" w:color="auto"/>
              <w:bottom w:val="single" w:sz="4" w:space="0" w:color="auto"/>
              <w:right w:val="single" w:sz="4" w:space="0" w:color="auto"/>
            </w:tcBorders>
          </w:tcPr>
          <w:p w14:paraId="65DDD32F" w14:textId="7BEC21A0" w:rsidR="00E9761D" w:rsidRPr="00EC583E" w:rsidRDefault="00E9761D" w:rsidP="00C324F8">
            <w:pPr>
              <w:rPr>
                <w:rFonts w:cs="Times New Roman"/>
              </w:rPr>
            </w:pPr>
            <w:r w:rsidRPr="00EC583E">
              <w:rPr>
                <w:rFonts w:cs="Times New Roman"/>
              </w:rPr>
              <w:t>Craft 21 Verbatim Delayed: Subject must say "ball"</w:t>
            </w:r>
          </w:p>
        </w:tc>
        <w:tc>
          <w:tcPr>
            <w:tcW w:w="0" w:type="auto"/>
            <w:tcBorders>
              <w:top w:val="single" w:sz="4" w:space="0" w:color="auto"/>
              <w:left w:val="single" w:sz="4" w:space="0" w:color="auto"/>
              <w:bottom w:val="single" w:sz="4" w:space="0" w:color="auto"/>
              <w:right w:val="single" w:sz="4" w:space="0" w:color="auto"/>
            </w:tcBorders>
          </w:tcPr>
          <w:p w14:paraId="676FCBE7" w14:textId="77777777" w:rsidR="00E9761D" w:rsidRPr="00A4644E" w:rsidRDefault="00E9761D" w:rsidP="00EC583E">
            <w:pPr>
              <w:rPr>
                <w:rFonts w:cs="Times New Roman"/>
              </w:rPr>
            </w:pPr>
            <w:r w:rsidRPr="00A4644E">
              <w:rPr>
                <w:rFonts w:cs="Times New Roman"/>
              </w:rPr>
              <w:t>0 = False (Word was not said verbatim)</w:t>
            </w:r>
          </w:p>
          <w:p w14:paraId="09FB944F" w14:textId="46EE503C" w:rsidR="00E9761D" w:rsidRPr="00A4644E" w:rsidRDefault="00E9761D" w:rsidP="00EC583E">
            <w:pPr>
              <w:rPr>
                <w:rFonts w:cs="Times New Roman"/>
              </w:rPr>
            </w:pPr>
            <w:r w:rsidRPr="00A4644E">
              <w:rPr>
                <w:rFonts w:cs="Times New Roman"/>
              </w:rPr>
              <w:t>1 = True (Word was said verbatim)</w:t>
            </w:r>
          </w:p>
        </w:tc>
      </w:tr>
      <w:tr w:rsidR="00E9761D" w:rsidRPr="000431A1" w14:paraId="25BC0B2E" w14:textId="77777777" w:rsidTr="00F7534A">
        <w:tc>
          <w:tcPr>
            <w:tcW w:w="0" w:type="auto"/>
            <w:tcBorders>
              <w:top w:val="single" w:sz="4" w:space="0" w:color="auto"/>
              <w:left w:val="single" w:sz="4" w:space="0" w:color="auto"/>
              <w:bottom w:val="single" w:sz="4" w:space="0" w:color="auto"/>
              <w:right w:val="single" w:sz="4" w:space="0" w:color="auto"/>
            </w:tcBorders>
          </w:tcPr>
          <w:p w14:paraId="449AE810" w14:textId="695893CA" w:rsidR="00E9761D" w:rsidRPr="00EC583E" w:rsidRDefault="00E9761D" w:rsidP="00F7534A">
            <w:pPr>
              <w:jc w:val="center"/>
              <w:rPr>
                <w:rFonts w:cs="Times New Roman"/>
              </w:rPr>
            </w:pPr>
            <w:r w:rsidRPr="00EC583E">
              <w:rPr>
                <w:rFonts w:cs="Times New Roman"/>
              </w:rPr>
              <w:t>VerbatimD</w:t>
            </w:r>
          </w:p>
        </w:tc>
        <w:tc>
          <w:tcPr>
            <w:tcW w:w="0" w:type="auto"/>
            <w:tcBorders>
              <w:top w:val="single" w:sz="4" w:space="0" w:color="auto"/>
              <w:left w:val="single" w:sz="4" w:space="0" w:color="auto"/>
              <w:bottom w:val="single" w:sz="4" w:space="0" w:color="auto"/>
              <w:right w:val="single" w:sz="4" w:space="0" w:color="auto"/>
            </w:tcBorders>
          </w:tcPr>
          <w:p w14:paraId="05C59A2A" w14:textId="171FCE53" w:rsidR="00E9761D" w:rsidRPr="00EC583E" w:rsidRDefault="00E9761D" w:rsidP="00C324F8">
            <w:pPr>
              <w:rPr>
                <w:rFonts w:cs="Times New Roman"/>
              </w:rPr>
            </w:pPr>
            <w:r w:rsidRPr="00EC583E">
              <w:rPr>
                <w:rFonts w:cs="Times New Roman"/>
              </w:rPr>
              <w:t>Craft 21 Verbatim Delayed</w:t>
            </w:r>
          </w:p>
        </w:tc>
        <w:tc>
          <w:tcPr>
            <w:tcW w:w="0" w:type="auto"/>
            <w:tcBorders>
              <w:top w:val="single" w:sz="4" w:space="0" w:color="auto"/>
              <w:left w:val="single" w:sz="4" w:space="0" w:color="auto"/>
              <w:bottom w:val="single" w:sz="4" w:space="0" w:color="auto"/>
              <w:right w:val="single" w:sz="4" w:space="0" w:color="auto"/>
            </w:tcBorders>
          </w:tcPr>
          <w:p w14:paraId="08B7E366" w14:textId="7E9A5036" w:rsidR="00E9761D" w:rsidRPr="00A4644E" w:rsidRDefault="00E9761D" w:rsidP="00EC583E">
            <w:pPr>
              <w:rPr>
                <w:rFonts w:cs="Times New Roman"/>
              </w:rPr>
            </w:pPr>
          </w:p>
        </w:tc>
      </w:tr>
      <w:tr w:rsidR="00E9761D" w:rsidRPr="000431A1" w14:paraId="791E53D9" w14:textId="77777777" w:rsidTr="00F7534A">
        <w:tc>
          <w:tcPr>
            <w:tcW w:w="0" w:type="auto"/>
            <w:tcBorders>
              <w:top w:val="single" w:sz="4" w:space="0" w:color="auto"/>
              <w:left w:val="single" w:sz="4" w:space="0" w:color="auto"/>
              <w:bottom w:val="single" w:sz="4" w:space="0" w:color="auto"/>
              <w:right w:val="single" w:sz="4" w:space="0" w:color="auto"/>
            </w:tcBorders>
          </w:tcPr>
          <w:p w14:paraId="3A05BC80" w14:textId="4064448E" w:rsidR="00E9761D" w:rsidRPr="00EC583E" w:rsidRDefault="00E9761D" w:rsidP="00F7534A">
            <w:pPr>
              <w:jc w:val="center"/>
              <w:rPr>
                <w:rFonts w:cs="Times New Roman"/>
              </w:rPr>
            </w:pPr>
            <w:r w:rsidRPr="00EC583E">
              <w:rPr>
                <w:rFonts w:cs="Times New Roman"/>
              </w:rPr>
              <w:t>ZScoreCraft21VerbatimDel</w:t>
            </w:r>
          </w:p>
        </w:tc>
        <w:tc>
          <w:tcPr>
            <w:tcW w:w="0" w:type="auto"/>
            <w:tcBorders>
              <w:top w:val="single" w:sz="4" w:space="0" w:color="auto"/>
              <w:left w:val="single" w:sz="4" w:space="0" w:color="auto"/>
              <w:bottom w:val="single" w:sz="4" w:space="0" w:color="auto"/>
              <w:right w:val="single" w:sz="4" w:space="0" w:color="auto"/>
            </w:tcBorders>
          </w:tcPr>
          <w:p w14:paraId="091D5DB5" w14:textId="5F17565E" w:rsidR="00E9761D" w:rsidRPr="00EC583E" w:rsidRDefault="00E9761D" w:rsidP="00C324F8">
            <w:pPr>
              <w:rPr>
                <w:rFonts w:cs="Times New Roman"/>
              </w:rPr>
            </w:pPr>
            <w:r w:rsidRPr="00EC583E">
              <w:rPr>
                <w:rFonts w:cs="Times New Roman"/>
              </w:rPr>
              <w:t>Craft21 Verbatim Delayed Z Score</w:t>
            </w:r>
          </w:p>
        </w:tc>
        <w:tc>
          <w:tcPr>
            <w:tcW w:w="0" w:type="auto"/>
            <w:tcBorders>
              <w:top w:val="single" w:sz="4" w:space="0" w:color="auto"/>
              <w:left w:val="single" w:sz="4" w:space="0" w:color="auto"/>
              <w:bottom w:val="single" w:sz="4" w:space="0" w:color="auto"/>
              <w:right w:val="single" w:sz="4" w:space="0" w:color="auto"/>
            </w:tcBorders>
          </w:tcPr>
          <w:p w14:paraId="46A0AF1D" w14:textId="01043503" w:rsidR="00E9761D" w:rsidRPr="00A4644E" w:rsidRDefault="00E9761D" w:rsidP="00EC583E">
            <w:pPr>
              <w:rPr>
                <w:rFonts w:cs="Times New Roman"/>
              </w:rPr>
            </w:pPr>
          </w:p>
        </w:tc>
      </w:tr>
      <w:tr w:rsidR="00E9761D" w:rsidRPr="000431A1" w14:paraId="6014C4A8" w14:textId="77777777" w:rsidTr="00F7534A">
        <w:tc>
          <w:tcPr>
            <w:tcW w:w="0" w:type="auto"/>
            <w:tcBorders>
              <w:top w:val="single" w:sz="4" w:space="0" w:color="auto"/>
              <w:left w:val="single" w:sz="4" w:space="0" w:color="auto"/>
              <w:bottom w:val="single" w:sz="4" w:space="0" w:color="auto"/>
              <w:right w:val="single" w:sz="4" w:space="0" w:color="auto"/>
            </w:tcBorders>
          </w:tcPr>
          <w:p w14:paraId="1B8398DB" w14:textId="74B09F04" w:rsidR="00E9761D" w:rsidRPr="00EC583E" w:rsidRDefault="00E9761D" w:rsidP="00F7534A">
            <w:pPr>
              <w:jc w:val="center"/>
              <w:rPr>
                <w:rFonts w:cs="Times New Roman"/>
              </w:rPr>
            </w:pPr>
            <w:r w:rsidRPr="00EC583E">
              <w:rPr>
                <w:rFonts w:cs="Times New Roman"/>
              </w:rPr>
              <w:t>MariasDP</w:t>
            </w:r>
          </w:p>
        </w:tc>
        <w:tc>
          <w:tcPr>
            <w:tcW w:w="0" w:type="auto"/>
            <w:tcBorders>
              <w:top w:val="single" w:sz="4" w:space="0" w:color="auto"/>
              <w:left w:val="single" w:sz="4" w:space="0" w:color="auto"/>
              <w:bottom w:val="single" w:sz="4" w:space="0" w:color="auto"/>
              <w:right w:val="single" w:sz="4" w:space="0" w:color="auto"/>
            </w:tcBorders>
          </w:tcPr>
          <w:p w14:paraId="228BC820" w14:textId="5E6CE1AF" w:rsidR="00E9761D" w:rsidRPr="00EC583E" w:rsidRDefault="00E9761D" w:rsidP="00C324F8">
            <w:pPr>
              <w:rPr>
                <w:rFonts w:cs="Times New Roman"/>
              </w:rPr>
            </w:pPr>
            <w:r w:rsidRPr="00EC583E">
              <w:rPr>
                <w:rFonts w:cs="Times New Roman"/>
              </w:rPr>
              <w:t>Craft 21 Paraphrase Delayed: Subject must paraphrase "Maria's"</w:t>
            </w:r>
          </w:p>
        </w:tc>
        <w:tc>
          <w:tcPr>
            <w:tcW w:w="0" w:type="auto"/>
            <w:tcBorders>
              <w:top w:val="single" w:sz="4" w:space="0" w:color="auto"/>
              <w:left w:val="single" w:sz="4" w:space="0" w:color="auto"/>
              <w:bottom w:val="single" w:sz="4" w:space="0" w:color="auto"/>
              <w:right w:val="single" w:sz="4" w:space="0" w:color="auto"/>
            </w:tcBorders>
          </w:tcPr>
          <w:p w14:paraId="5B93DCBC" w14:textId="77777777" w:rsidR="00E9761D" w:rsidRPr="00EC583E" w:rsidRDefault="00E9761D" w:rsidP="00EC583E">
            <w:pPr>
              <w:rPr>
                <w:rFonts w:cs="Times New Roman"/>
              </w:rPr>
            </w:pPr>
            <w:r w:rsidRPr="00EC583E">
              <w:rPr>
                <w:rFonts w:cs="Times New Roman"/>
              </w:rPr>
              <w:t>0 = False (Word was not, or, words were not paraphrased)</w:t>
            </w:r>
          </w:p>
          <w:p w14:paraId="678940CD" w14:textId="5287F009"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026AD397" w14:textId="77777777" w:rsidTr="00F7534A">
        <w:tc>
          <w:tcPr>
            <w:tcW w:w="0" w:type="auto"/>
            <w:tcBorders>
              <w:top w:val="single" w:sz="4" w:space="0" w:color="auto"/>
              <w:left w:val="single" w:sz="4" w:space="0" w:color="auto"/>
              <w:bottom w:val="single" w:sz="4" w:space="0" w:color="auto"/>
              <w:right w:val="single" w:sz="4" w:space="0" w:color="auto"/>
            </w:tcBorders>
          </w:tcPr>
          <w:p w14:paraId="17C9407E" w14:textId="58A01C17" w:rsidR="00E9761D" w:rsidRPr="00EC583E" w:rsidRDefault="00E9761D" w:rsidP="00F7534A">
            <w:pPr>
              <w:jc w:val="center"/>
              <w:rPr>
                <w:rFonts w:cs="Times New Roman"/>
              </w:rPr>
            </w:pPr>
            <w:r w:rsidRPr="00EC583E">
              <w:rPr>
                <w:rFonts w:cs="Times New Roman"/>
              </w:rPr>
              <w:t>ChildDP</w:t>
            </w:r>
          </w:p>
        </w:tc>
        <w:tc>
          <w:tcPr>
            <w:tcW w:w="0" w:type="auto"/>
            <w:tcBorders>
              <w:top w:val="single" w:sz="4" w:space="0" w:color="auto"/>
              <w:left w:val="single" w:sz="4" w:space="0" w:color="auto"/>
              <w:bottom w:val="single" w:sz="4" w:space="0" w:color="auto"/>
              <w:right w:val="single" w:sz="4" w:space="0" w:color="auto"/>
            </w:tcBorders>
          </w:tcPr>
          <w:p w14:paraId="1EBBE4FD" w14:textId="038A1B4D" w:rsidR="00E9761D" w:rsidRPr="00EC583E" w:rsidRDefault="00E9761D" w:rsidP="00C324F8">
            <w:pPr>
              <w:rPr>
                <w:rFonts w:cs="Times New Roman"/>
              </w:rPr>
            </w:pPr>
            <w:r w:rsidRPr="00EC583E">
              <w:rPr>
                <w:rFonts w:cs="Times New Roman"/>
              </w:rPr>
              <w:t>Craft 21 Paraphrase Delayed: Subject must paraphrase "child"</w:t>
            </w:r>
          </w:p>
        </w:tc>
        <w:tc>
          <w:tcPr>
            <w:tcW w:w="0" w:type="auto"/>
            <w:tcBorders>
              <w:top w:val="single" w:sz="4" w:space="0" w:color="auto"/>
              <w:left w:val="single" w:sz="4" w:space="0" w:color="auto"/>
              <w:bottom w:val="single" w:sz="4" w:space="0" w:color="auto"/>
              <w:right w:val="single" w:sz="4" w:space="0" w:color="auto"/>
            </w:tcBorders>
          </w:tcPr>
          <w:p w14:paraId="6A37E1C5" w14:textId="77777777" w:rsidR="00E9761D" w:rsidRPr="00EC583E" w:rsidRDefault="00E9761D" w:rsidP="00EC583E">
            <w:pPr>
              <w:rPr>
                <w:rFonts w:cs="Times New Roman"/>
              </w:rPr>
            </w:pPr>
            <w:r w:rsidRPr="00EC583E">
              <w:rPr>
                <w:rFonts w:cs="Times New Roman"/>
              </w:rPr>
              <w:t>0 = False (Word was not, or, words were not paraphrased)</w:t>
            </w:r>
          </w:p>
          <w:p w14:paraId="294C6EC4" w14:textId="7CDD4444"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0A54A7B1" w14:textId="77777777" w:rsidTr="00F7534A">
        <w:tc>
          <w:tcPr>
            <w:tcW w:w="0" w:type="auto"/>
            <w:tcBorders>
              <w:top w:val="single" w:sz="4" w:space="0" w:color="auto"/>
              <w:left w:val="single" w:sz="4" w:space="0" w:color="auto"/>
              <w:bottom w:val="single" w:sz="4" w:space="0" w:color="auto"/>
              <w:right w:val="single" w:sz="4" w:space="0" w:color="auto"/>
            </w:tcBorders>
          </w:tcPr>
          <w:p w14:paraId="4C805481" w14:textId="6A9961C1" w:rsidR="00E9761D" w:rsidRPr="00EC583E" w:rsidRDefault="00E9761D" w:rsidP="00F7534A">
            <w:pPr>
              <w:jc w:val="center"/>
              <w:rPr>
                <w:rFonts w:cs="Times New Roman"/>
              </w:rPr>
            </w:pPr>
            <w:r w:rsidRPr="00EC583E">
              <w:rPr>
                <w:rFonts w:cs="Times New Roman"/>
              </w:rPr>
              <w:t>RickyDP</w:t>
            </w:r>
          </w:p>
        </w:tc>
        <w:tc>
          <w:tcPr>
            <w:tcW w:w="0" w:type="auto"/>
            <w:tcBorders>
              <w:top w:val="single" w:sz="4" w:space="0" w:color="auto"/>
              <w:left w:val="single" w:sz="4" w:space="0" w:color="auto"/>
              <w:bottom w:val="single" w:sz="4" w:space="0" w:color="auto"/>
              <w:right w:val="single" w:sz="4" w:space="0" w:color="auto"/>
            </w:tcBorders>
          </w:tcPr>
          <w:p w14:paraId="7236A4EA" w14:textId="52F68392" w:rsidR="00E9761D" w:rsidRPr="00EC583E" w:rsidRDefault="00E9761D" w:rsidP="00C324F8">
            <w:pPr>
              <w:rPr>
                <w:rFonts w:cs="Times New Roman"/>
              </w:rPr>
            </w:pPr>
            <w:r w:rsidRPr="00EC583E">
              <w:rPr>
                <w:rFonts w:cs="Times New Roman"/>
              </w:rPr>
              <w:t>Craft 21 Paraphrase Delayed: Subject must paraphrase "Ricky"</w:t>
            </w:r>
          </w:p>
        </w:tc>
        <w:tc>
          <w:tcPr>
            <w:tcW w:w="0" w:type="auto"/>
            <w:tcBorders>
              <w:top w:val="single" w:sz="4" w:space="0" w:color="auto"/>
              <w:left w:val="single" w:sz="4" w:space="0" w:color="auto"/>
              <w:bottom w:val="single" w:sz="4" w:space="0" w:color="auto"/>
              <w:right w:val="single" w:sz="4" w:space="0" w:color="auto"/>
            </w:tcBorders>
          </w:tcPr>
          <w:p w14:paraId="4FBA39FD" w14:textId="77777777" w:rsidR="00E9761D" w:rsidRPr="00EC583E" w:rsidRDefault="00E9761D" w:rsidP="00EC583E">
            <w:pPr>
              <w:rPr>
                <w:rFonts w:cs="Times New Roman"/>
              </w:rPr>
            </w:pPr>
            <w:r w:rsidRPr="00EC583E">
              <w:rPr>
                <w:rFonts w:cs="Times New Roman"/>
              </w:rPr>
              <w:t>0 = False (Word was not, or, words were not paraphrased)</w:t>
            </w:r>
          </w:p>
          <w:p w14:paraId="35618CDC" w14:textId="364F6D5C"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53245F67" w14:textId="77777777" w:rsidTr="00F7534A">
        <w:tc>
          <w:tcPr>
            <w:tcW w:w="0" w:type="auto"/>
            <w:tcBorders>
              <w:top w:val="single" w:sz="4" w:space="0" w:color="auto"/>
              <w:left w:val="single" w:sz="4" w:space="0" w:color="auto"/>
              <w:bottom w:val="single" w:sz="4" w:space="0" w:color="auto"/>
              <w:right w:val="single" w:sz="4" w:space="0" w:color="auto"/>
            </w:tcBorders>
          </w:tcPr>
          <w:p w14:paraId="6CB1DF01" w14:textId="718A1ACC" w:rsidR="00E9761D" w:rsidRPr="00EC583E" w:rsidRDefault="00E9761D" w:rsidP="00F7534A">
            <w:pPr>
              <w:jc w:val="center"/>
              <w:rPr>
                <w:rFonts w:cs="Times New Roman"/>
              </w:rPr>
            </w:pPr>
            <w:r w:rsidRPr="00EC583E">
              <w:rPr>
                <w:rFonts w:cs="Times New Roman"/>
              </w:rPr>
              <w:t>PlayedDP</w:t>
            </w:r>
          </w:p>
        </w:tc>
        <w:tc>
          <w:tcPr>
            <w:tcW w:w="0" w:type="auto"/>
            <w:tcBorders>
              <w:top w:val="single" w:sz="4" w:space="0" w:color="auto"/>
              <w:left w:val="single" w:sz="4" w:space="0" w:color="auto"/>
              <w:bottom w:val="single" w:sz="4" w:space="0" w:color="auto"/>
              <w:right w:val="single" w:sz="4" w:space="0" w:color="auto"/>
            </w:tcBorders>
          </w:tcPr>
          <w:p w14:paraId="7EC521EB" w14:textId="122EA709" w:rsidR="00E9761D" w:rsidRPr="00EC583E" w:rsidRDefault="00E9761D" w:rsidP="00C324F8">
            <w:pPr>
              <w:rPr>
                <w:rFonts w:cs="Times New Roman"/>
              </w:rPr>
            </w:pPr>
            <w:r w:rsidRPr="00EC583E">
              <w:rPr>
                <w:rFonts w:cs="Times New Roman"/>
              </w:rPr>
              <w:t>Craft 21 Paraphrase Delayed: Subject must paraphrase "played"</w:t>
            </w:r>
          </w:p>
        </w:tc>
        <w:tc>
          <w:tcPr>
            <w:tcW w:w="0" w:type="auto"/>
            <w:tcBorders>
              <w:top w:val="single" w:sz="4" w:space="0" w:color="auto"/>
              <w:left w:val="single" w:sz="4" w:space="0" w:color="auto"/>
              <w:bottom w:val="single" w:sz="4" w:space="0" w:color="auto"/>
              <w:right w:val="single" w:sz="4" w:space="0" w:color="auto"/>
            </w:tcBorders>
          </w:tcPr>
          <w:p w14:paraId="5EA63B7A" w14:textId="77777777" w:rsidR="00E9761D" w:rsidRPr="00EC583E" w:rsidRDefault="00E9761D" w:rsidP="00EC583E">
            <w:pPr>
              <w:rPr>
                <w:rFonts w:cs="Times New Roman"/>
              </w:rPr>
            </w:pPr>
            <w:r w:rsidRPr="00EC583E">
              <w:rPr>
                <w:rFonts w:cs="Times New Roman"/>
              </w:rPr>
              <w:t>0 = False (Word was not, or, words were not paraphrased)</w:t>
            </w:r>
          </w:p>
          <w:p w14:paraId="6BB33E9D" w14:textId="2A449655"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3FE0E2E1" w14:textId="77777777" w:rsidTr="00F7534A">
        <w:tc>
          <w:tcPr>
            <w:tcW w:w="0" w:type="auto"/>
            <w:tcBorders>
              <w:top w:val="single" w:sz="4" w:space="0" w:color="auto"/>
              <w:left w:val="single" w:sz="4" w:space="0" w:color="auto"/>
              <w:bottom w:val="single" w:sz="4" w:space="0" w:color="auto"/>
              <w:right w:val="single" w:sz="4" w:space="0" w:color="auto"/>
            </w:tcBorders>
          </w:tcPr>
          <w:p w14:paraId="356CD540" w14:textId="7C3261D9" w:rsidR="00E9761D" w:rsidRPr="00EC583E" w:rsidRDefault="00E9761D" w:rsidP="00F7534A">
            <w:pPr>
              <w:jc w:val="center"/>
              <w:rPr>
                <w:rFonts w:cs="Times New Roman"/>
              </w:rPr>
            </w:pPr>
            <w:r w:rsidRPr="00EC583E">
              <w:rPr>
                <w:rFonts w:cs="Times New Roman"/>
              </w:rPr>
              <w:t>SoccerDP</w:t>
            </w:r>
          </w:p>
        </w:tc>
        <w:tc>
          <w:tcPr>
            <w:tcW w:w="0" w:type="auto"/>
            <w:tcBorders>
              <w:top w:val="single" w:sz="4" w:space="0" w:color="auto"/>
              <w:left w:val="single" w:sz="4" w:space="0" w:color="auto"/>
              <w:bottom w:val="single" w:sz="4" w:space="0" w:color="auto"/>
              <w:right w:val="single" w:sz="4" w:space="0" w:color="auto"/>
            </w:tcBorders>
          </w:tcPr>
          <w:p w14:paraId="2B3DC222" w14:textId="08DB7B8C" w:rsidR="00E9761D" w:rsidRPr="00EC583E" w:rsidRDefault="00E9761D" w:rsidP="00C324F8">
            <w:pPr>
              <w:rPr>
                <w:rFonts w:cs="Times New Roman"/>
              </w:rPr>
            </w:pPr>
            <w:r w:rsidRPr="00EC583E">
              <w:rPr>
                <w:rFonts w:cs="Times New Roman"/>
              </w:rPr>
              <w:t>Craft 21 Paraphrase Delayed: Subject must paraphrase "soccer"</w:t>
            </w:r>
          </w:p>
        </w:tc>
        <w:tc>
          <w:tcPr>
            <w:tcW w:w="0" w:type="auto"/>
            <w:tcBorders>
              <w:top w:val="single" w:sz="4" w:space="0" w:color="auto"/>
              <w:left w:val="single" w:sz="4" w:space="0" w:color="auto"/>
              <w:bottom w:val="single" w:sz="4" w:space="0" w:color="auto"/>
              <w:right w:val="single" w:sz="4" w:space="0" w:color="auto"/>
            </w:tcBorders>
          </w:tcPr>
          <w:p w14:paraId="4B26EE7B" w14:textId="77777777" w:rsidR="00E9761D" w:rsidRPr="00EC583E" w:rsidRDefault="00E9761D" w:rsidP="00EC583E">
            <w:pPr>
              <w:rPr>
                <w:rFonts w:cs="Times New Roman"/>
              </w:rPr>
            </w:pPr>
            <w:r w:rsidRPr="00EC583E">
              <w:rPr>
                <w:rFonts w:cs="Times New Roman"/>
              </w:rPr>
              <w:t>0 = False (Word was not, or, words were not paraphrased)</w:t>
            </w:r>
          </w:p>
          <w:p w14:paraId="7B4D4992" w14:textId="2F97CAF6"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6925C2C6" w14:textId="77777777" w:rsidTr="00F7534A">
        <w:tc>
          <w:tcPr>
            <w:tcW w:w="0" w:type="auto"/>
            <w:tcBorders>
              <w:top w:val="single" w:sz="4" w:space="0" w:color="auto"/>
              <w:left w:val="single" w:sz="4" w:space="0" w:color="auto"/>
              <w:bottom w:val="single" w:sz="4" w:space="0" w:color="auto"/>
              <w:right w:val="single" w:sz="4" w:space="0" w:color="auto"/>
            </w:tcBorders>
          </w:tcPr>
          <w:p w14:paraId="316CAD60" w14:textId="5283F893" w:rsidR="00E9761D" w:rsidRPr="00EC583E" w:rsidRDefault="00E9761D" w:rsidP="00F7534A">
            <w:pPr>
              <w:jc w:val="center"/>
              <w:rPr>
                <w:rFonts w:cs="Times New Roman"/>
              </w:rPr>
            </w:pPr>
            <w:r w:rsidRPr="00EC583E">
              <w:rPr>
                <w:rFonts w:cs="Times New Roman"/>
              </w:rPr>
              <w:t>EveryMondayDP</w:t>
            </w:r>
          </w:p>
        </w:tc>
        <w:tc>
          <w:tcPr>
            <w:tcW w:w="0" w:type="auto"/>
            <w:tcBorders>
              <w:top w:val="single" w:sz="4" w:space="0" w:color="auto"/>
              <w:left w:val="single" w:sz="4" w:space="0" w:color="auto"/>
              <w:bottom w:val="single" w:sz="4" w:space="0" w:color="auto"/>
              <w:right w:val="single" w:sz="4" w:space="0" w:color="auto"/>
            </w:tcBorders>
          </w:tcPr>
          <w:p w14:paraId="31441B56" w14:textId="66AF0182" w:rsidR="00E9761D" w:rsidRPr="00EC583E" w:rsidRDefault="00E9761D" w:rsidP="00C324F8">
            <w:pPr>
              <w:rPr>
                <w:rFonts w:cs="Times New Roman"/>
              </w:rPr>
            </w:pPr>
            <w:r w:rsidRPr="008652B8">
              <w:rPr>
                <w:rFonts w:cs="Times New Roman"/>
              </w:rPr>
              <w:t>Craft 21 Paraphrase Delayed: Subject must paraphrase "every Monday"</w:t>
            </w:r>
          </w:p>
        </w:tc>
        <w:tc>
          <w:tcPr>
            <w:tcW w:w="0" w:type="auto"/>
            <w:tcBorders>
              <w:top w:val="single" w:sz="4" w:space="0" w:color="auto"/>
              <w:left w:val="single" w:sz="4" w:space="0" w:color="auto"/>
              <w:bottom w:val="single" w:sz="4" w:space="0" w:color="auto"/>
              <w:right w:val="single" w:sz="4" w:space="0" w:color="auto"/>
            </w:tcBorders>
          </w:tcPr>
          <w:p w14:paraId="40AFF106" w14:textId="77777777" w:rsidR="00E9761D" w:rsidRPr="00EC583E" w:rsidRDefault="00E9761D" w:rsidP="00EC583E">
            <w:pPr>
              <w:rPr>
                <w:rFonts w:cs="Times New Roman"/>
              </w:rPr>
            </w:pPr>
            <w:r w:rsidRPr="00EC583E">
              <w:rPr>
                <w:rFonts w:cs="Times New Roman"/>
              </w:rPr>
              <w:t>0 = False (Word was not, or, words were not paraphrased)</w:t>
            </w:r>
          </w:p>
          <w:p w14:paraId="1CD97575" w14:textId="38BE41A1"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62F5CAEE" w14:textId="77777777" w:rsidTr="00F7534A">
        <w:tc>
          <w:tcPr>
            <w:tcW w:w="0" w:type="auto"/>
            <w:tcBorders>
              <w:top w:val="single" w:sz="4" w:space="0" w:color="auto"/>
              <w:left w:val="single" w:sz="4" w:space="0" w:color="auto"/>
              <w:bottom w:val="single" w:sz="4" w:space="0" w:color="auto"/>
              <w:right w:val="single" w:sz="4" w:space="0" w:color="auto"/>
            </w:tcBorders>
          </w:tcPr>
          <w:p w14:paraId="68AE0D8E" w14:textId="093E7C55" w:rsidR="00E9761D" w:rsidRPr="00EC583E" w:rsidRDefault="00E9761D" w:rsidP="00F7534A">
            <w:pPr>
              <w:jc w:val="center"/>
              <w:rPr>
                <w:rFonts w:cs="Times New Roman"/>
              </w:rPr>
            </w:pPr>
            <w:r w:rsidRPr="008652B8">
              <w:rPr>
                <w:rFonts w:cs="Times New Roman"/>
              </w:rPr>
              <w:t>AtThreeThirtyDP</w:t>
            </w:r>
          </w:p>
        </w:tc>
        <w:tc>
          <w:tcPr>
            <w:tcW w:w="0" w:type="auto"/>
            <w:tcBorders>
              <w:top w:val="single" w:sz="4" w:space="0" w:color="auto"/>
              <w:left w:val="single" w:sz="4" w:space="0" w:color="auto"/>
              <w:bottom w:val="single" w:sz="4" w:space="0" w:color="auto"/>
              <w:right w:val="single" w:sz="4" w:space="0" w:color="auto"/>
            </w:tcBorders>
          </w:tcPr>
          <w:p w14:paraId="784AE270" w14:textId="6C193B6C" w:rsidR="00E9761D" w:rsidRPr="00EC583E" w:rsidRDefault="00E9761D" w:rsidP="00C324F8">
            <w:pPr>
              <w:rPr>
                <w:rFonts w:cs="Times New Roman"/>
              </w:rPr>
            </w:pPr>
            <w:r w:rsidRPr="008652B8">
              <w:rPr>
                <w:rFonts w:cs="Times New Roman"/>
              </w:rPr>
              <w:t>Craft 21 Paraphrase Delayed: Subject must paraphrase "at 3:30"</w:t>
            </w:r>
          </w:p>
        </w:tc>
        <w:tc>
          <w:tcPr>
            <w:tcW w:w="0" w:type="auto"/>
            <w:tcBorders>
              <w:top w:val="single" w:sz="4" w:space="0" w:color="auto"/>
              <w:left w:val="single" w:sz="4" w:space="0" w:color="auto"/>
              <w:bottom w:val="single" w:sz="4" w:space="0" w:color="auto"/>
              <w:right w:val="single" w:sz="4" w:space="0" w:color="auto"/>
            </w:tcBorders>
          </w:tcPr>
          <w:p w14:paraId="1FA85470" w14:textId="77777777" w:rsidR="00E9761D" w:rsidRPr="00EC583E" w:rsidRDefault="00E9761D" w:rsidP="00EC583E">
            <w:pPr>
              <w:rPr>
                <w:rFonts w:cs="Times New Roman"/>
              </w:rPr>
            </w:pPr>
            <w:r w:rsidRPr="00EC583E">
              <w:rPr>
                <w:rFonts w:cs="Times New Roman"/>
              </w:rPr>
              <w:t>0 = False (Word was not, or, words were not paraphrased)</w:t>
            </w:r>
          </w:p>
          <w:p w14:paraId="6BDDEB6E" w14:textId="17BC1932"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22471EEC" w14:textId="77777777" w:rsidTr="00F7534A">
        <w:tc>
          <w:tcPr>
            <w:tcW w:w="0" w:type="auto"/>
            <w:tcBorders>
              <w:top w:val="single" w:sz="4" w:space="0" w:color="auto"/>
              <w:left w:val="single" w:sz="4" w:space="0" w:color="auto"/>
              <w:bottom w:val="single" w:sz="4" w:space="0" w:color="auto"/>
              <w:right w:val="single" w:sz="4" w:space="0" w:color="auto"/>
            </w:tcBorders>
          </w:tcPr>
          <w:p w14:paraId="0A76E900" w14:textId="0FA95956" w:rsidR="00E9761D" w:rsidRPr="00EC583E" w:rsidRDefault="00E9761D" w:rsidP="00F7534A">
            <w:pPr>
              <w:jc w:val="center"/>
              <w:rPr>
                <w:rFonts w:cs="Times New Roman"/>
              </w:rPr>
            </w:pPr>
            <w:r w:rsidRPr="008652B8">
              <w:rPr>
                <w:rFonts w:cs="Times New Roman"/>
              </w:rPr>
              <w:t>HeLikedGoingToTheFieldDP</w:t>
            </w:r>
          </w:p>
        </w:tc>
        <w:tc>
          <w:tcPr>
            <w:tcW w:w="0" w:type="auto"/>
            <w:tcBorders>
              <w:top w:val="single" w:sz="4" w:space="0" w:color="auto"/>
              <w:left w:val="single" w:sz="4" w:space="0" w:color="auto"/>
              <w:bottom w:val="single" w:sz="4" w:space="0" w:color="auto"/>
              <w:right w:val="single" w:sz="4" w:space="0" w:color="auto"/>
            </w:tcBorders>
          </w:tcPr>
          <w:p w14:paraId="0ED564FE" w14:textId="65CA8B3F" w:rsidR="00E9761D" w:rsidRPr="00EC583E" w:rsidRDefault="00E9761D" w:rsidP="00C324F8">
            <w:pPr>
              <w:rPr>
                <w:rFonts w:cs="Times New Roman"/>
              </w:rPr>
            </w:pPr>
            <w:r w:rsidRPr="008652B8">
              <w:rPr>
                <w:rFonts w:cs="Times New Roman"/>
              </w:rPr>
              <w:t>Craft 21 Paraphrase Delayed: Subject must paraphrase "he liked going to the field"</w:t>
            </w:r>
          </w:p>
        </w:tc>
        <w:tc>
          <w:tcPr>
            <w:tcW w:w="0" w:type="auto"/>
            <w:tcBorders>
              <w:top w:val="single" w:sz="4" w:space="0" w:color="auto"/>
              <w:left w:val="single" w:sz="4" w:space="0" w:color="auto"/>
              <w:bottom w:val="single" w:sz="4" w:space="0" w:color="auto"/>
              <w:right w:val="single" w:sz="4" w:space="0" w:color="auto"/>
            </w:tcBorders>
          </w:tcPr>
          <w:p w14:paraId="6AABC25D" w14:textId="77777777" w:rsidR="00E9761D" w:rsidRPr="00EC583E" w:rsidRDefault="00E9761D" w:rsidP="00EC583E">
            <w:pPr>
              <w:rPr>
                <w:rFonts w:cs="Times New Roman"/>
              </w:rPr>
            </w:pPr>
            <w:r w:rsidRPr="00EC583E">
              <w:rPr>
                <w:rFonts w:cs="Times New Roman"/>
              </w:rPr>
              <w:t>0 = False (Word was not, or, words were not paraphrased)</w:t>
            </w:r>
          </w:p>
          <w:p w14:paraId="2B901C65" w14:textId="5A4C6574"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3455DCCB" w14:textId="77777777" w:rsidTr="00F7534A">
        <w:tc>
          <w:tcPr>
            <w:tcW w:w="0" w:type="auto"/>
            <w:tcBorders>
              <w:top w:val="single" w:sz="4" w:space="0" w:color="auto"/>
              <w:left w:val="single" w:sz="4" w:space="0" w:color="auto"/>
              <w:bottom w:val="single" w:sz="4" w:space="0" w:color="auto"/>
              <w:right w:val="single" w:sz="4" w:space="0" w:color="auto"/>
            </w:tcBorders>
          </w:tcPr>
          <w:p w14:paraId="1D7A1B54" w14:textId="02CC7A0B" w:rsidR="00E9761D" w:rsidRPr="00EC583E" w:rsidRDefault="00E9761D" w:rsidP="00F7534A">
            <w:pPr>
              <w:jc w:val="center"/>
              <w:rPr>
                <w:rFonts w:cs="Times New Roman"/>
              </w:rPr>
            </w:pPr>
            <w:r w:rsidRPr="008652B8">
              <w:rPr>
                <w:rFonts w:cs="Times New Roman"/>
              </w:rPr>
              <w:lastRenderedPageBreak/>
              <w:t>BehindTheirHouseDP</w:t>
            </w:r>
          </w:p>
        </w:tc>
        <w:tc>
          <w:tcPr>
            <w:tcW w:w="0" w:type="auto"/>
            <w:tcBorders>
              <w:top w:val="single" w:sz="4" w:space="0" w:color="auto"/>
              <w:left w:val="single" w:sz="4" w:space="0" w:color="auto"/>
              <w:bottom w:val="single" w:sz="4" w:space="0" w:color="auto"/>
              <w:right w:val="single" w:sz="4" w:space="0" w:color="auto"/>
            </w:tcBorders>
          </w:tcPr>
          <w:p w14:paraId="707725F4" w14:textId="2394CD5B" w:rsidR="00E9761D" w:rsidRPr="00EC583E" w:rsidRDefault="00E9761D" w:rsidP="00C324F8">
            <w:pPr>
              <w:rPr>
                <w:rFonts w:cs="Times New Roman"/>
              </w:rPr>
            </w:pPr>
            <w:r w:rsidRPr="008652B8">
              <w:rPr>
                <w:rFonts w:cs="Times New Roman"/>
              </w:rPr>
              <w:t>Craft 21 Paraphrase Delayed: Subject must paraphrase "behind their house"</w:t>
            </w:r>
          </w:p>
        </w:tc>
        <w:tc>
          <w:tcPr>
            <w:tcW w:w="0" w:type="auto"/>
            <w:tcBorders>
              <w:top w:val="single" w:sz="4" w:space="0" w:color="auto"/>
              <w:left w:val="single" w:sz="4" w:space="0" w:color="auto"/>
              <w:bottom w:val="single" w:sz="4" w:space="0" w:color="auto"/>
              <w:right w:val="single" w:sz="4" w:space="0" w:color="auto"/>
            </w:tcBorders>
          </w:tcPr>
          <w:p w14:paraId="69CB7190" w14:textId="77777777" w:rsidR="00E9761D" w:rsidRPr="00EC583E" w:rsidRDefault="00E9761D" w:rsidP="00EC583E">
            <w:pPr>
              <w:rPr>
                <w:rFonts w:cs="Times New Roman"/>
              </w:rPr>
            </w:pPr>
            <w:r w:rsidRPr="00EC583E">
              <w:rPr>
                <w:rFonts w:cs="Times New Roman"/>
              </w:rPr>
              <w:t>0 = False (Word was not, or, words were not paraphrased)</w:t>
            </w:r>
          </w:p>
          <w:p w14:paraId="25F7E393" w14:textId="3CD0A0B1"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0915B0E1" w14:textId="77777777" w:rsidTr="00F7534A">
        <w:tc>
          <w:tcPr>
            <w:tcW w:w="0" w:type="auto"/>
            <w:tcBorders>
              <w:top w:val="single" w:sz="4" w:space="0" w:color="auto"/>
              <w:left w:val="single" w:sz="4" w:space="0" w:color="auto"/>
              <w:bottom w:val="single" w:sz="4" w:space="0" w:color="auto"/>
              <w:right w:val="single" w:sz="4" w:space="0" w:color="auto"/>
            </w:tcBorders>
          </w:tcPr>
          <w:p w14:paraId="5D04272B" w14:textId="521D6033" w:rsidR="00E9761D" w:rsidRPr="00EC583E" w:rsidRDefault="00E9761D" w:rsidP="00F7534A">
            <w:pPr>
              <w:jc w:val="center"/>
              <w:rPr>
                <w:rFonts w:cs="Times New Roman"/>
              </w:rPr>
            </w:pPr>
            <w:r w:rsidRPr="008652B8">
              <w:rPr>
                <w:rFonts w:cs="Times New Roman"/>
              </w:rPr>
              <w:t>AndJoiningDP</w:t>
            </w:r>
          </w:p>
        </w:tc>
        <w:tc>
          <w:tcPr>
            <w:tcW w:w="0" w:type="auto"/>
            <w:tcBorders>
              <w:top w:val="single" w:sz="4" w:space="0" w:color="auto"/>
              <w:left w:val="single" w:sz="4" w:space="0" w:color="auto"/>
              <w:bottom w:val="single" w:sz="4" w:space="0" w:color="auto"/>
              <w:right w:val="single" w:sz="4" w:space="0" w:color="auto"/>
            </w:tcBorders>
          </w:tcPr>
          <w:p w14:paraId="035F8B25" w14:textId="66113538" w:rsidR="00E9761D" w:rsidRPr="00EC583E" w:rsidRDefault="00E9761D" w:rsidP="00C324F8">
            <w:pPr>
              <w:rPr>
                <w:rFonts w:cs="Times New Roman"/>
              </w:rPr>
            </w:pPr>
            <w:r w:rsidRPr="008652B8">
              <w:rPr>
                <w:rFonts w:cs="Times New Roman"/>
              </w:rPr>
              <w:t>Craft 21 Paraphrase Delayed: Subject must paraphrase "and joining"</w:t>
            </w:r>
          </w:p>
        </w:tc>
        <w:tc>
          <w:tcPr>
            <w:tcW w:w="0" w:type="auto"/>
            <w:tcBorders>
              <w:top w:val="single" w:sz="4" w:space="0" w:color="auto"/>
              <w:left w:val="single" w:sz="4" w:space="0" w:color="auto"/>
              <w:bottom w:val="single" w:sz="4" w:space="0" w:color="auto"/>
              <w:right w:val="single" w:sz="4" w:space="0" w:color="auto"/>
            </w:tcBorders>
          </w:tcPr>
          <w:p w14:paraId="56AE9612" w14:textId="77777777" w:rsidR="00E9761D" w:rsidRPr="00EC583E" w:rsidRDefault="00E9761D" w:rsidP="00EC583E">
            <w:pPr>
              <w:rPr>
                <w:rFonts w:cs="Times New Roman"/>
              </w:rPr>
            </w:pPr>
            <w:r w:rsidRPr="00EC583E">
              <w:rPr>
                <w:rFonts w:cs="Times New Roman"/>
              </w:rPr>
              <w:t>0 = False (Word was not, or, words were not paraphrased)</w:t>
            </w:r>
          </w:p>
          <w:p w14:paraId="0369BAD9" w14:textId="02C02548"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4FA8D8EE" w14:textId="77777777" w:rsidTr="00F7534A">
        <w:tc>
          <w:tcPr>
            <w:tcW w:w="0" w:type="auto"/>
            <w:tcBorders>
              <w:top w:val="single" w:sz="4" w:space="0" w:color="auto"/>
              <w:left w:val="single" w:sz="4" w:space="0" w:color="auto"/>
              <w:bottom w:val="single" w:sz="4" w:space="0" w:color="auto"/>
              <w:right w:val="single" w:sz="4" w:space="0" w:color="auto"/>
            </w:tcBorders>
          </w:tcPr>
          <w:p w14:paraId="202F6A6D" w14:textId="17C4A6E0" w:rsidR="00E9761D" w:rsidRPr="00EC583E" w:rsidRDefault="00E9761D" w:rsidP="00F7534A">
            <w:pPr>
              <w:jc w:val="center"/>
              <w:rPr>
                <w:rFonts w:cs="Times New Roman"/>
              </w:rPr>
            </w:pPr>
            <w:r w:rsidRPr="008652B8">
              <w:rPr>
                <w:rFonts w:cs="Times New Roman"/>
              </w:rPr>
              <w:t>TheGameDP</w:t>
            </w:r>
          </w:p>
        </w:tc>
        <w:tc>
          <w:tcPr>
            <w:tcW w:w="0" w:type="auto"/>
            <w:tcBorders>
              <w:top w:val="single" w:sz="4" w:space="0" w:color="auto"/>
              <w:left w:val="single" w:sz="4" w:space="0" w:color="auto"/>
              <w:bottom w:val="single" w:sz="4" w:space="0" w:color="auto"/>
              <w:right w:val="single" w:sz="4" w:space="0" w:color="auto"/>
            </w:tcBorders>
          </w:tcPr>
          <w:p w14:paraId="5612A466" w14:textId="0B66A4F0" w:rsidR="00E9761D" w:rsidRPr="00EC583E" w:rsidRDefault="00E9761D" w:rsidP="00C324F8">
            <w:pPr>
              <w:rPr>
                <w:rFonts w:cs="Times New Roman"/>
              </w:rPr>
            </w:pPr>
            <w:r w:rsidRPr="008652B8">
              <w:rPr>
                <w:rFonts w:cs="Times New Roman"/>
              </w:rPr>
              <w:t>Craft 21 Paraphrase Delayed: Subject must paraphrase "the game"</w:t>
            </w:r>
          </w:p>
        </w:tc>
        <w:tc>
          <w:tcPr>
            <w:tcW w:w="0" w:type="auto"/>
            <w:tcBorders>
              <w:top w:val="single" w:sz="4" w:space="0" w:color="auto"/>
              <w:left w:val="single" w:sz="4" w:space="0" w:color="auto"/>
              <w:bottom w:val="single" w:sz="4" w:space="0" w:color="auto"/>
              <w:right w:val="single" w:sz="4" w:space="0" w:color="auto"/>
            </w:tcBorders>
          </w:tcPr>
          <w:p w14:paraId="498AE1BD" w14:textId="77777777" w:rsidR="00E9761D" w:rsidRPr="00EC583E" w:rsidRDefault="00E9761D" w:rsidP="00EC583E">
            <w:pPr>
              <w:rPr>
                <w:rFonts w:cs="Times New Roman"/>
              </w:rPr>
            </w:pPr>
            <w:r w:rsidRPr="00EC583E">
              <w:rPr>
                <w:rFonts w:cs="Times New Roman"/>
              </w:rPr>
              <w:t>0 = False (Word was not, or, words were not paraphrased)</w:t>
            </w:r>
          </w:p>
          <w:p w14:paraId="2439BDDD" w14:textId="7002F9C2" w:rsidR="00E9761D" w:rsidRPr="00A4644E" w:rsidRDefault="00E9761D" w:rsidP="00EC583E">
            <w:pPr>
              <w:rPr>
                <w:rFonts w:cs="Times New Roman"/>
              </w:rPr>
            </w:pPr>
            <w:r w:rsidRPr="00EC583E">
              <w:rPr>
                <w:rFonts w:cs="Times New Roman"/>
              </w:rPr>
              <w:t>1 = True (Word was, or, words were paraphrased)</w:t>
            </w:r>
          </w:p>
        </w:tc>
      </w:tr>
      <w:tr w:rsidR="00E9761D" w:rsidRPr="000431A1" w14:paraId="600008F2" w14:textId="77777777" w:rsidTr="00F7534A">
        <w:tc>
          <w:tcPr>
            <w:tcW w:w="0" w:type="auto"/>
            <w:tcBorders>
              <w:top w:val="single" w:sz="4" w:space="0" w:color="auto"/>
              <w:left w:val="single" w:sz="4" w:space="0" w:color="auto"/>
              <w:bottom w:val="single" w:sz="4" w:space="0" w:color="auto"/>
              <w:right w:val="single" w:sz="4" w:space="0" w:color="auto"/>
            </w:tcBorders>
          </w:tcPr>
          <w:p w14:paraId="5F428285" w14:textId="10E76075" w:rsidR="00E9761D" w:rsidRPr="008652B8" w:rsidRDefault="00E9761D" w:rsidP="00F7534A">
            <w:pPr>
              <w:jc w:val="center"/>
              <w:rPr>
                <w:rFonts w:cs="Times New Roman"/>
              </w:rPr>
            </w:pPr>
            <w:r w:rsidRPr="008652B8">
              <w:rPr>
                <w:rFonts w:cs="Times New Roman"/>
              </w:rPr>
              <w:t>OneDayDP</w:t>
            </w:r>
          </w:p>
        </w:tc>
        <w:tc>
          <w:tcPr>
            <w:tcW w:w="0" w:type="auto"/>
            <w:tcBorders>
              <w:top w:val="single" w:sz="4" w:space="0" w:color="auto"/>
              <w:left w:val="single" w:sz="4" w:space="0" w:color="auto"/>
              <w:bottom w:val="single" w:sz="4" w:space="0" w:color="auto"/>
              <w:right w:val="single" w:sz="4" w:space="0" w:color="auto"/>
            </w:tcBorders>
          </w:tcPr>
          <w:p w14:paraId="1596041B" w14:textId="40B0A36A" w:rsidR="00E9761D" w:rsidRPr="008652B8" w:rsidRDefault="00E9761D" w:rsidP="00C324F8">
            <w:pPr>
              <w:rPr>
                <w:rFonts w:cs="Times New Roman"/>
              </w:rPr>
            </w:pPr>
            <w:r w:rsidRPr="008652B8">
              <w:rPr>
                <w:rFonts w:cs="Times New Roman"/>
              </w:rPr>
              <w:t>Craft 21 Paraphrase Delayed: Subject must paraphrase "one day"</w:t>
            </w:r>
          </w:p>
        </w:tc>
        <w:tc>
          <w:tcPr>
            <w:tcW w:w="0" w:type="auto"/>
            <w:tcBorders>
              <w:top w:val="single" w:sz="4" w:space="0" w:color="auto"/>
              <w:left w:val="single" w:sz="4" w:space="0" w:color="auto"/>
              <w:bottom w:val="single" w:sz="4" w:space="0" w:color="auto"/>
              <w:right w:val="single" w:sz="4" w:space="0" w:color="auto"/>
            </w:tcBorders>
          </w:tcPr>
          <w:p w14:paraId="6870A5B3" w14:textId="77777777" w:rsidR="00E9761D" w:rsidRPr="00EC583E" w:rsidRDefault="00E9761D" w:rsidP="008652B8">
            <w:pPr>
              <w:rPr>
                <w:rFonts w:cs="Times New Roman"/>
              </w:rPr>
            </w:pPr>
            <w:r w:rsidRPr="00EC583E">
              <w:rPr>
                <w:rFonts w:cs="Times New Roman"/>
              </w:rPr>
              <w:t>0 = False (Word was not, or, words were not paraphrased)</w:t>
            </w:r>
          </w:p>
          <w:p w14:paraId="372846D7" w14:textId="4491A882"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3E99320D" w14:textId="77777777" w:rsidTr="00F7534A">
        <w:tc>
          <w:tcPr>
            <w:tcW w:w="0" w:type="auto"/>
            <w:tcBorders>
              <w:top w:val="single" w:sz="4" w:space="0" w:color="auto"/>
              <w:left w:val="single" w:sz="4" w:space="0" w:color="auto"/>
              <w:bottom w:val="single" w:sz="4" w:space="0" w:color="auto"/>
              <w:right w:val="single" w:sz="4" w:space="0" w:color="auto"/>
            </w:tcBorders>
          </w:tcPr>
          <w:p w14:paraId="7C641FAD" w14:textId="3C032BBC" w:rsidR="00E9761D" w:rsidRPr="008652B8" w:rsidRDefault="00E9761D" w:rsidP="00F7534A">
            <w:pPr>
              <w:jc w:val="center"/>
              <w:rPr>
                <w:rFonts w:cs="Times New Roman"/>
              </w:rPr>
            </w:pPr>
            <w:r w:rsidRPr="008652B8">
              <w:rPr>
                <w:rFonts w:cs="Times New Roman"/>
              </w:rPr>
              <w:t>HeKickedDP</w:t>
            </w:r>
          </w:p>
        </w:tc>
        <w:tc>
          <w:tcPr>
            <w:tcW w:w="0" w:type="auto"/>
            <w:tcBorders>
              <w:top w:val="single" w:sz="4" w:space="0" w:color="auto"/>
              <w:left w:val="single" w:sz="4" w:space="0" w:color="auto"/>
              <w:bottom w:val="single" w:sz="4" w:space="0" w:color="auto"/>
              <w:right w:val="single" w:sz="4" w:space="0" w:color="auto"/>
            </w:tcBorders>
          </w:tcPr>
          <w:p w14:paraId="2820220A" w14:textId="626AD343" w:rsidR="00E9761D" w:rsidRPr="008652B8" w:rsidRDefault="00E9761D" w:rsidP="00C324F8">
            <w:pPr>
              <w:rPr>
                <w:rFonts w:cs="Times New Roman"/>
              </w:rPr>
            </w:pPr>
            <w:r w:rsidRPr="008652B8">
              <w:rPr>
                <w:rFonts w:cs="Times New Roman"/>
              </w:rPr>
              <w:t>Craft 21 Paraphrase Delayed: Subject must paraphrase "he kicked"</w:t>
            </w:r>
          </w:p>
        </w:tc>
        <w:tc>
          <w:tcPr>
            <w:tcW w:w="0" w:type="auto"/>
            <w:tcBorders>
              <w:top w:val="single" w:sz="4" w:space="0" w:color="auto"/>
              <w:left w:val="single" w:sz="4" w:space="0" w:color="auto"/>
              <w:bottom w:val="single" w:sz="4" w:space="0" w:color="auto"/>
              <w:right w:val="single" w:sz="4" w:space="0" w:color="auto"/>
            </w:tcBorders>
          </w:tcPr>
          <w:p w14:paraId="581327A6" w14:textId="77777777" w:rsidR="00E9761D" w:rsidRPr="00EC583E" w:rsidRDefault="00E9761D" w:rsidP="008652B8">
            <w:pPr>
              <w:rPr>
                <w:rFonts w:cs="Times New Roman"/>
              </w:rPr>
            </w:pPr>
            <w:r w:rsidRPr="00EC583E">
              <w:rPr>
                <w:rFonts w:cs="Times New Roman"/>
              </w:rPr>
              <w:t>0 = False (Word was not, or, words were not paraphrased)</w:t>
            </w:r>
          </w:p>
          <w:p w14:paraId="73C6AC93" w14:textId="71E4E60A"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25C8ACDE" w14:textId="77777777" w:rsidTr="00F7534A">
        <w:tc>
          <w:tcPr>
            <w:tcW w:w="0" w:type="auto"/>
            <w:tcBorders>
              <w:top w:val="single" w:sz="4" w:space="0" w:color="auto"/>
              <w:left w:val="single" w:sz="4" w:space="0" w:color="auto"/>
              <w:bottom w:val="single" w:sz="4" w:space="0" w:color="auto"/>
              <w:right w:val="single" w:sz="4" w:space="0" w:color="auto"/>
            </w:tcBorders>
          </w:tcPr>
          <w:p w14:paraId="1621F152" w14:textId="7FCCC8D8" w:rsidR="00E9761D" w:rsidRPr="008652B8" w:rsidRDefault="00E9761D" w:rsidP="00F7534A">
            <w:pPr>
              <w:jc w:val="center"/>
              <w:rPr>
                <w:rFonts w:cs="Times New Roman"/>
              </w:rPr>
            </w:pPr>
            <w:r w:rsidRPr="008652B8">
              <w:rPr>
                <w:rFonts w:cs="Times New Roman"/>
              </w:rPr>
              <w:t>TheBallDP</w:t>
            </w:r>
          </w:p>
        </w:tc>
        <w:tc>
          <w:tcPr>
            <w:tcW w:w="0" w:type="auto"/>
            <w:tcBorders>
              <w:top w:val="single" w:sz="4" w:space="0" w:color="auto"/>
              <w:left w:val="single" w:sz="4" w:space="0" w:color="auto"/>
              <w:bottom w:val="single" w:sz="4" w:space="0" w:color="auto"/>
              <w:right w:val="single" w:sz="4" w:space="0" w:color="auto"/>
            </w:tcBorders>
          </w:tcPr>
          <w:p w14:paraId="2F338D0A" w14:textId="2F926A3D" w:rsidR="00E9761D" w:rsidRPr="008652B8" w:rsidRDefault="00E9761D" w:rsidP="00C324F8">
            <w:pPr>
              <w:rPr>
                <w:rFonts w:cs="Times New Roman"/>
              </w:rPr>
            </w:pPr>
            <w:r w:rsidRPr="008652B8">
              <w:rPr>
                <w:rFonts w:cs="Times New Roman"/>
              </w:rPr>
              <w:t>Craft 21 Paraphrase Delayed: Subject must paraphrase "the ball"</w:t>
            </w:r>
          </w:p>
        </w:tc>
        <w:tc>
          <w:tcPr>
            <w:tcW w:w="0" w:type="auto"/>
            <w:tcBorders>
              <w:top w:val="single" w:sz="4" w:space="0" w:color="auto"/>
              <w:left w:val="single" w:sz="4" w:space="0" w:color="auto"/>
              <w:bottom w:val="single" w:sz="4" w:space="0" w:color="auto"/>
              <w:right w:val="single" w:sz="4" w:space="0" w:color="auto"/>
            </w:tcBorders>
          </w:tcPr>
          <w:p w14:paraId="6986E01D" w14:textId="77777777" w:rsidR="00E9761D" w:rsidRPr="00EC583E" w:rsidRDefault="00E9761D" w:rsidP="008652B8">
            <w:pPr>
              <w:rPr>
                <w:rFonts w:cs="Times New Roman"/>
              </w:rPr>
            </w:pPr>
            <w:r w:rsidRPr="00EC583E">
              <w:rPr>
                <w:rFonts w:cs="Times New Roman"/>
              </w:rPr>
              <w:t>0 = False (Word was not, or, words were not paraphrased)</w:t>
            </w:r>
          </w:p>
          <w:p w14:paraId="67B67F96" w14:textId="7650B91C"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7217E1A1" w14:textId="77777777" w:rsidTr="00F7534A">
        <w:tc>
          <w:tcPr>
            <w:tcW w:w="0" w:type="auto"/>
            <w:tcBorders>
              <w:top w:val="single" w:sz="4" w:space="0" w:color="auto"/>
              <w:left w:val="single" w:sz="4" w:space="0" w:color="auto"/>
              <w:bottom w:val="single" w:sz="4" w:space="0" w:color="auto"/>
              <w:right w:val="single" w:sz="4" w:space="0" w:color="auto"/>
            </w:tcBorders>
          </w:tcPr>
          <w:p w14:paraId="1E9C9180" w14:textId="51C96A22" w:rsidR="00E9761D" w:rsidRPr="008652B8" w:rsidRDefault="00E9761D" w:rsidP="00F7534A">
            <w:pPr>
              <w:jc w:val="center"/>
              <w:rPr>
                <w:rFonts w:cs="Times New Roman"/>
              </w:rPr>
            </w:pPr>
            <w:r w:rsidRPr="008652B8">
              <w:rPr>
                <w:rFonts w:cs="Times New Roman"/>
              </w:rPr>
              <w:t>SoHardDP</w:t>
            </w:r>
          </w:p>
        </w:tc>
        <w:tc>
          <w:tcPr>
            <w:tcW w:w="0" w:type="auto"/>
            <w:tcBorders>
              <w:top w:val="single" w:sz="4" w:space="0" w:color="auto"/>
              <w:left w:val="single" w:sz="4" w:space="0" w:color="auto"/>
              <w:bottom w:val="single" w:sz="4" w:space="0" w:color="auto"/>
              <w:right w:val="single" w:sz="4" w:space="0" w:color="auto"/>
            </w:tcBorders>
          </w:tcPr>
          <w:p w14:paraId="77868E99" w14:textId="210FE964" w:rsidR="00E9761D" w:rsidRPr="008652B8" w:rsidRDefault="00E9761D" w:rsidP="00C324F8">
            <w:pPr>
              <w:rPr>
                <w:rFonts w:cs="Times New Roman"/>
              </w:rPr>
            </w:pPr>
            <w:r w:rsidRPr="008652B8">
              <w:rPr>
                <w:rFonts w:cs="Times New Roman"/>
              </w:rPr>
              <w:t>Craft 21 Paraphrase Delayed: Subject must paraphrase "so hard"</w:t>
            </w:r>
          </w:p>
        </w:tc>
        <w:tc>
          <w:tcPr>
            <w:tcW w:w="0" w:type="auto"/>
            <w:tcBorders>
              <w:top w:val="single" w:sz="4" w:space="0" w:color="auto"/>
              <w:left w:val="single" w:sz="4" w:space="0" w:color="auto"/>
              <w:bottom w:val="single" w:sz="4" w:space="0" w:color="auto"/>
              <w:right w:val="single" w:sz="4" w:space="0" w:color="auto"/>
            </w:tcBorders>
          </w:tcPr>
          <w:p w14:paraId="0ED22FB0" w14:textId="77777777" w:rsidR="00E9761D" w:rsidRPr="00EC583E" w:rsidRDefault="00E9761D" w:rsidP="008652B8">
            <w:pPr>
              <w:rPr>
                <w:rFonts w:cs="Times New Roman"/>
              </w:rPr>
            </w:pPr>
            <w:r w:rsidRPr="00EC583E">
              <w:rPr>
                <w:rFonts w:cs="Times New Roman"/>
              </w:rPr>
              <w:t>0 = False (Word was not, or, words were not paraphrased)</w:t>
            </w:r>
          </w:p>
          <w:p w14:paraId="00197F25" w14:textId="307C3314"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0F83314E" w14:textId="77777777" w:rsidTr="00F7534A">
        <w:tc>
          <w:tcPr>
            <w:tcW w:w="0" w:type="auto"/>
            <w:tcBorders>
              <w:top w:val="single" w:sz="4" w:space="0" w:color="auto"/>
              <w:left w:val="single" w:sz="4" w:space="0" w:color="auto"/>
              <w:bottom w:val="single" w:sz="4" w:space="0" w:color="auto"/>
              <w:right w:val="single" w:sz="4" w:space="0" w:color="auto"/>
            </w:tcBorders>
          </w:tcPr>
          <w:p w14:paraId="1937D454" w14:textId="6A59D582" w:rsidR="00E9761D" w:rsidRPr="008652B8" w:rsidRDefault="00E9761D" w:rsidP="00F7534A">
            <w:pPr>
              <w:jc w:val="center"/>
              <w:rPr>
                <w:rFonts w:cs="Times New Roman"/>
              </w:rPr>
            </w:pPr>
            <w:r w:rsidRPr="008652B8">
              <w:rPr>
                <w:rFonts w:cs="Times New Roman"/>
              </w:rPr>
              <w:t>ThatItWentOverDP</w:t>
            </w:r>
          </w:p>
        </w:tc>
        <w:tc>
          <w:tcPr>
            <w:tcW w:w="0" w:type="auto"/>
            <w:tcBorders>
              <w:top w:val="single" w:sz="4" w:space="0" w:color="auto"/>
              <w:left w:val="single" w:sz="4" w:space="0" w:color="auto"/>
              <w:bottom w:val="single" w:sz="4" w:space="0" w:color="auto"/>
              <w:right w:val="single" w:sz="4" w:space="0" w:color="auto"/>
            </w:tcBorders>
          </w:tcPr>
          <w:p w14:paraId="0DD9514B" w14:textId="057A7EEC" w:rsidR="00E9761D" w:rsidRPr="008652B8" w:rsidRDefault="00E9761D" w:rsidP="00C324F8">
            <w:pPr>
              <w:rPr>
                <w:rFonts w:cs="Times New Roman"/>
              </w:rPr>
            </w:pPr>
            <w:r w:rsidRPr="008652B8">
              <w:rPr>
                <w:rFonts w:cs="Times New Roman"/>
              </w:rPr>
              <w:t>Craft 21 Paraphrase Delayed: Subject must paraphrase "that it went over"</w:t>
            </w:r>
          </w:p>
        </w:tc>
        <w:tc>
          <w:tcPr>
            <w:tcW w:w="0" w:type="auto"/>
            <w:tcBorders>
              <w:top w:val="single" w:sz="4" w:space="0" w:color="auto"/>
              <w:left w:val="single" w:sz="4" w:space="0" w:color="auto"/>
              <w:bottom w:val="single" w:sz="4" w:space="0" w:color="auto"/>
              <w:right w:val="single" w:sz="4" w:space="0" w:color="auto"/>
            </w:tcBorders>
          </w:tcPr>
          <w:p w14:paraId="28275A24" w14:textId="77777777" w:rsidR="00E9761D" w:rsidRPr="00EC583E" w:rsidRDefault="00E9761D" w:rsidP="008652B8">
            <w:pPr>
              <w:rPr>
                <w:rFonts w:cs="Times New Roman"/>
              </w:rPr>
            </w:pPr>
            <w:r w:rsidRPr="00EC583E">
              <w:rPr>
                <w:rFonts w:cs="Times New Roman"/>
              </w:rPr>
              <w:t>0 = False (Word was not, or, words were not paraphrased)</w:t>
            </w:r>
          </w:p>
          <w:p w14:paraId="65105541" w14:textId="08B9E528"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6D6FAE49" w14:textId="77777777" w:rsidTr="00F7534A">
        <w:tc>
          <w:tcPr>
            <w:tcW w:w="0" w:type="auto"/>
            <w:tcBorders>
              <w:top w:val="single" w:sz="4" w:space="0" w:color="auto"/>
              <w:left w:val="single" w:sz="4" w:space="0" w:color="auto"/>
              <w:bottom w:val="single" w:sz="4" w:space="0" w:color="auto"/>
              <w:right w:val="single" w:sz="4" w:space="0" w:color="auto"/>
            </w:tcBorders>
          </w:tcPr>
          <w:p w14:paraId="3707310A" w14:textId="4D15A72D" w:rsidR="00E9761D" w:rsidRPr="008652B8" w:rsidRDefault="00E9761D" w:rsidP="00F7534A">
            <w:pPr>
              <w:jc w:val="center"/>
              <w:rPr>
                <w:rFonts w:cs="Times New Roman"/>
              </w:rPr>
            </w:pPr>
            <w:r w:rsidRPr="008652B8">
              <w:rPr>
                <w:rFonts w:cs="Times New Roman"/>
              </w:rPr>
              <w:t>TheNeighborsDP</w:t>
            </w:r>
          </w:p>
        </w:tc>
        <w:tc>
          <w:tcPr>
            <w:tcW w:w="0" w:type="auto"/>
            <w:tcBorders>
              <w:top w:val="single" w:sz="4" w:space="0" w:color="auto"/>
              <w:left w:val="single" w:sz="4" w:space="0" w:color="auto"/>
              <w:bottom w:val="single" w:sz="4" w:space="0" w:color="auto"/>
              <w:right w:val="single" w:sz="4" w:space="0" w:color="auto"/>
            </w:tcBorders>
          </w:tcPr>
          <w:p w14:paraId="29F10CD9" w14:textId="2D236B87" w:rsidR="00E9761D" w:rsidRPr="008652B8" w:rsidRDefault="00E9761D" w:rsidP="00C324F8">
            <w:pPr>
              <w:rPr>
                <w:rFonts w:cs="Times New Roman"/>
              </w:rPr>
            </w:pPr>
            <w:r w:rsidRPr="008652B8">
              <w:rPr>
                <w:rFonts w:cs="Times New Roman"/>
              </w:rPr>
              <w:t>Craft 21 Paraphrase Delayed: Subject must paraphrase "the neighbor's"</w:t>
            </w:r>
          </w:p>
        </w:tc>
        <w:tc>
          <w:tcPr>
            <w:tcW w:w="0" w:type="auto"/>
            <w:tcBorders>
              <w:top w:val="single" w:sz="4" w:space="0" w:color="auto"/>
              <w:left w:val="single" w:sz="4" w:space="0" w:color="auto"/>
              <w:bottom w:val="single" w:sz="4" w:space="0" w:color="auto"/>
              <w:right w:val="single" w:sz="4" w:space="0" w:color="auto"/>
            </w:tcBorders>
          </w:tcPr>
          <w:p w14:paraId="173849AB" w14:textId="77777777" w:rsidR="00E9761D" w:rsidRPr="00EC583E" w:rsidRDefault="00E9761D" w:rsidP="008652B8">
            <w:pPr>
              <w:rPr>
                <w:rFonts w:cs="Times New Roman"/>
              </w:rPr>
            </w:pPr>
            <w:r w:rsidRPr="00EC583E">
              <w:rPr>
                <w:rFonts w:cs="Times New Roman"/>
              </w:rPr>
              <w:t>0 = False (Word was not, or, words were not paraphrased)</w:t>
            </w:r>
          </w:p>
          <w:p w14:paraId="1F86ADDC" w14:textId="656EE2C9"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1AEF5DB3" w14:textId="77777777" w:rsidTr="00F7534A">
        <w:tc>
          <w:tcPr>
            <w:tcW w:w="0" w:type="auto"/>
            <w:tcBorders>
              <w:top w:val="single" w:sz="4" w:space="0" w:color="auto"/>
              <w:left w:val="single" w:sz="4" w:space="0" w:color="auto"/>
              <w:bottom w:val="single" w:sz="4" w:space="0" w:color="auto"/>
              <w:right w:val="single" w:sz="4" w:space="0" w:color="auto"/>
            </w:tcBorders>
          </w:tcPr>
          <w:p w14:paraId="4367E4A0" w14:textId="0F9F4E98" w:rsidR="00E9761D" w:rsidRPr="008652B8" w:rsidRDefault="00E9761D" w:rsidP="00F7534A">
            <w:pPr>
              <w:jc w:val="center"/>
              <w:rPr>
                <w:rFonts w:cs="Times New Roman"/>
              </w:rPr>
            </w:pPr>
            <w:r w:rsidRPr="008652B8">
              <w:rPr>
                <w:rFonts w:cs="Times New Roman"/>
              </w:rPr>
              <w:t>FenceDP</w:t>
            </w:r>
          </w:p>
        </w:tc>
        <w:tc>
          <w:tcPr>
            <w:tcW w:w="0" w:type="auto"/>
            <w:tcBorders>
              <w:top w:val="single" w:sz="4" w:space="0" w:color="auto"/>
              <w:left w:val="single" w:sz="4" w:space="0" w:color="auto"/>
              <w:bottom w:val="single" w:sz="4" w:space="0" w:color="auto"/>
              <w:right w:val="single" w:sz="4" w:space="0" w:color="auto"/>
            </w:tcBorders>
          </w:tcPr>
          <w:p w14:paraId="03BA972F" w14:textId="574F4C3E" w:rsidR="00E9761D" w:rsidRPr="008652B8" w:rsidRDefault="00E9761D" w:rsidP="00C324F8">
            <w:pPr>
              <w:rPr>
                <w:rFonts w:cs="Times New Roman"/>
              </w:rPr>
            </w:pPr>
            <w:r w:rsidRPr="008652B8">
              <w:rPr>
                <w:rFonts w:cs="Times New Roman"/>
              </w:rPr>
              <w:t>Craft 21 Paraphrase Delayed: Subject must paraphrase "fence"</w:t>
            </w:r>
          </w:p>
        </w:tc>
        <w:tc>
          <w:tcPr>
            <w:tcW w:w="0" w:type="auto"/>
            <w:tcBorders>
              <w:top w:val="single" w:sz="4" w:space="0" w:color="auto"/>
              <w:left w:val="single" w:sz="4" w:space="0" w:color="auto"/>
              <w:bottom w:val="single" w:sz="4" w:space="0" w:color="auto"/>
              <w:right w:val="single" w:sz="4" w:space="0" w:color="auto"/>
            </w:tcBorders>
          </w:tcPr>
          <w:p w14:paraId="7F3115DD" w14:textId="77777777" w:rsidR="00E9761D" w:rsidRPr="00EC583E" w:rsidRDefault="00E9761D" w:rsidP="008652B8">
            <w:pPr>
              <w:rPr>
                <w:rFonts w:cs="Times New Roman"/>
              </w:rPr>
            </w:pPr>
            <w:r w:rsidRPr="00EC583E">
              <w:rPr>
                <w:rFonts w:cs="Times New Roman"/>
              </w:rPr>
              <w:t>0 = False (Word was not, or, words were not paraphrased)</w:t>
            </w:r>
          </w:p>
          <w:p w14:paraId="28469D60" w14:textId="1920C230"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13A812FA" w14:textId="77777777" w:rsidTr="00F7534A">
        <w:tc>
          <w:tcPr>
            <w:tcW w:w="0" w:type="auto"/>
            <w:tcBorders>
              <w:top w:val="single" w:sz="4" w:space="0" w:color="auto"/>
              <w:left w:val="single" w:sz="4" w:space="0" w:color="auto"/>
              <w:bottom w:val="single" w:sz="4" w:space="0" w:color="auto"/>
              <w:right w:val="single" w:sz="4" w:space="0" w:color="auto"/>
            </w:tcBorders>
          </w:tcPr>
          <w:p w14:paraId="6BEA4DA1" w14:textId="7D86C986" w:rsidR="00E9761D" w:rsidRPr="008652B8" w:rsidRDefault="00E9761D" w:rsidP="00F7534A">
            <w:pPr>
              <w:jc w:val="center"/>
              <w:rPr>
                <w:rFonts w:cs="Times New Roman"/>
              </w:rPr>
            </w:pPr>
            <w:r w:rsidRPr="008652B8">
              <w:rPr>
                <w:rFonts w:cs="Times New Roman"/>
              </w:rPr>
              <w:t>WhereThreeDP</w:t>
            </w:r>
          </w:p>
        </w:tc>
        <w:tc>
          <w:tcPr>
            <w:tcW w:w="0" w:type="auto"/>
            <w:tcBorders>
              <w:top w:val="single" w:sz="4" w:space="0" w:color="auto"/>
              <w:left w:val="single" w:sz="4" w:space="0" w:color="auto"/>
              <w:bottom w:val="single" w:sz="4" w:space="0" w:color="auto"/>
              <w:right w:val="single" w:sz="4" w:space="0" w:color="auto"/>
            </w:tcBorders>
          </w:tcPr>
          <w:p w14:paraId="16B0FCC5" w14:textId="0A28F28A" w:rsidR="00E9761D" w:rsidRPr="008652B8" w:rsidRDefault="00E9761D" w:rsidP="00C324F8">
            <w:pPr>
              <w:rPr>
                <w:rFonts w:cs="Times New Roman"/>
              </w:rPr>
            </w:pPr>
            <w:r w:rsidRPr="008652B8">
              <w:rPr>
                <w:rFonts w:cs="Times New Roman"/>
              </w:rPr>
              <w:t>Craft 21 Paraphrase Delayed: Subject must paraphrase "where three"</w:t>
            </w:r>
          </w:p>
        </w:tc>
        <w:tc>
          <w:tcPr>
            <w:tcW w:w="0" w:type="auto"/>
            <w:tcBorders>
              <w:top w:val="single" w:sz="4" w:space="0" w:color="auto"/>
              <w:left w:val="single" w:sz="4" w:space="0" w:color="auto"/>
              <w:bottom w:val="single" w:sz="4" w:space="0" w:color="auto"/>
              <w:right w:val="single" w:sz="4" w:space="0" w:color="auto"/>
            </w:tcBorders>
          </w:tcPr>
          <w:p w14:paraId="607A1C5D" w14:textId="77777777" w:rsidR="00E9761D" w:rsidRPr="00EC583E" w:rsidRDefault="00E9761D" w:rsidP="008652B8">
            <w:pPr>
              <w:rPr>
                <w:rFonts w:cs="Times New Roman"/>
              </w:rPr>
            </w:pPr>
            <w:r w:rsidRPr="00EC583E">
              <w:rPr>
                <w:rFonts w:cs="Times New Roman"/>
              </w:rPr>
              <w:t>0 = False (Word was not, or, words were not paraphrased)</w:t>
            </w:r>
          </w:p>
          <w:p w14:paraId="1EDDDEF8" w14:textId="479EF792"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17316F8B" w14:textId="77777777" w:rsidTr="00F7534A">
        <w:tc>
          <w:tcPr>
            <w:tcW w:w="0" w:type="auto"/>
            <w:tcBorders>
              <w:top w:val="single" w:sz="4" w:space="0" w:color="auto"/>
              <w:left w:val="single" w:sz="4" w:space="0" w:color="auto"/>
              <w:bottom w:val="single" w:sz="4" w:space="0" w:color="auto"/>
              <w:right w:val="single" w:sz="4" w:space="0" w:color="auto"/>
            </w:tcBorders>
          </w:tcPr>
          <w:p w14:paraId="31ECAF5A" w14:textId="0063CF0F" w:rsidR="00E9761D" w:rsidRPr="008652B8" w:rsidRDefault="00E9761D" w:rsidP="00F7534A">
            <w:pPr>
              <w:jc w:val="center"/>
              <w:rPr>
                <w:rFonts w:cs="Times New Roman"/>
              </w:rPr>
            </w:pPr>
            <w:r w:rsidRPr="008652B8">
              <w:rPr>
                <w:rFonts w:cs="Times New Roman"/>
              </w:rPr>
              <w:t>LargeDogsLivedDP</w:t>
            </w:r>
          </w:p>
        </w:tc>
        <w:tc>
          <w:tcPr>
            <w:tcW w:w="0" w:type="auto"/>
            <w:tcBorders>
              <w:top w:val="single" w:sz="4" w:space="0" w:color="auto"/>
              <w:left w:val="single" w:sz="4" w:space="0" w:color="auto"/>
              <w:bottom w:val="single" w:sz="4" w:space="0" w:color="auto"/>
              <w:right w:val="single" w:sz="4" w:space="0" w:color="auto"/>
            </w:tcBorders>
          </w:tcPr>
          <w:p w14:paraId="600FE1D1" w14:textId="4FAA6631" w:rsidR="00E9761D" w:rsidRPr="008652B8" w:rsidRDefault="00E9761D" w:rsidP="00C324F8">
            <w:pPr>
              <w:rPr>
                <w:rFonts w:cs="Times New Roman"/>
              </w:rPr>
            </w:pPr>
            <w:r w:rsidRPr="008652B8">
              <w:rPr>
                <w:rFonts w:cs="Times New Roman"/>
              </w:rPr>
              <w:t>Craft 21 Paraphrase Delayed: Subject must paraphrase "large dogs lived"</w:t>
            </w:r>
          </w:p>
        </w:tc>
        <w:tc>
          <w:tcPr>
            <w:tcW w:w="0" w:type="auto"/>
            <w:tcBorders>
              <w:top w:val="single" w:sz="4" w:space="0" w:color="auto"/>
              <w:left w:val="single" w:sz="4" w:space="0" w:color="auto"/>
              <w:bottom w:val="single" w:sz="4" w:space="0" w:color="auto"/>
              <w:right w:val="single" w:sz="4" w:space="0" w:color="auto"/>
            </w:tcBorders>
          </w:tcPr>
          <w:p w14:paraId="3424A957" w14:textId="77777777" w:rsidR="00E9761D" w:rsidRPr="00EC583E" w:rsidRDefault="00E9761D" w:rsidP="008652B8">
            <w:pPr>
              <w:rPr>
                <w:rFonts w:cs="Times New Roman"/>
              </w:rPr>
            </w:pPr>
            <w:r w:rsidRPr="00EC583E">
              <w:rPr>
                <w:rFonts w:cs="Times New Roman"/>
              </w:rPr>
              <w:t>0 = False (Word was not, or, words were not paraphrased)</w:t>
            </w:r>
          </w:p>
          <w:p w14:paraId="5C56EBC3" w14:textId="7D813BB4" w:rsidR="00E9761D" w:rsidRPr="00EC583E" w:rsidRDefault="00E9761D" w:rsidP="008652B8">
            <w:pPr>
              <w:rPr>
                <w:rFonts w:cs="Times New Roman"/>
              </w:rPr>
            </w:pPr>
            <w:r w:rsidRPr="00EC583E">
              <w:rPr>
                <w:rFonts w:cs="Times New Roman"/>
              </w:rPr>
              <w:lastRenderedPageBreak/>
              <w:t>1 = True (Word was, or, words were paraphrased)</w:t>
            </w:r>
          </w:p>
        </w:tc>
      </w:tr>
      <w:tr w:rsidR="00E9761D" w:rsidRPr="000431A1" w14:paraId="1ECCB94A" w14:textId="77777777" w:rsidTr="00F7534A">
        <w:tc>
          <w:tcPr>
            <w:tcW w:w="0" w:type="auto"/>
            <w:tcBorders>
              <w:top w:val="single" w:sz="4" w:space="0" w:color="auto"/>
              <w:left w:val="single" w:sz="4" w:space="0" w:color="auto"/>
              <w:bottom w:val="single" w:sz="4" w:space="0" w:color="auto"/>
              <w:right w:val="single" w:sz="4" w:space="0" w:color="auto"/>
            </w:tcBorders>
          </w:tcPr>
          <w:p w14:paraId="5E90D979" w14:textId="0B4AF65D" w:rsidR="00E9761D" w:rsidRPr="008652B8" w:rsidRDefault="00E9761D" w:rsidP="00F7534A">
            <w:pPr>
              <w:jc w:val="center"/>
              <w:rPr>
                <w:rFonts w:cs="Times New Roman"/>
              </w:rPr>
            </w:pPr>
            <w:r w:rsidRPr="008652B8">
              <w:rPr>
                <w:rFonts w:cs="Times New Roman"/>
              </w:rPr>
              <w:lastRenderedPageBreak/>
              <w:t>TheDogsOwnerDP</w:t>
            </w:r>
          </w:p>
        </w:tc>
        <w:tc>
          <w:tcPr>
            <w:tcW w:w="0" w:type="auto"/>
            <w:tcBorders>
              <w:top w:val="single" w:sz="4" w:space="0" w:color="auto"/>
              <w:left w:val="single" w:sz="4" w:space="0" w:color="auto"/>
              <w:bottom w:val="single" w:sz="4" w:space="0" w:color="auto"/>
              <w:right w:val="single" w:sz="4" w:space="0" w:color="auto"/>
            </w:tcBorders>
          </w:tcPr>
          <w:p w14:paraId="75F3D6B6" w14:textId="1EE3CEB6" w:rsidR="00E9761D" w:rsidRPr="008652B8" w:rsidRDefault="00E9761D" w:rsidP="00C324F8">
            <w:pPr>
              <w:rPr>
                <w:rFonts w:cs="Times New Roman"/>
              </w:rPr>
            </w:pPr>
            <w:r w:rsidRPr="008652B8">
              <w:rPr>
                <w:rFonts w:cs="Times New Roman"/>
              </w:rPr>
              <w:t>Craft 21 Paraphrase Delayed: Subject must paraphrase "the dogs' owner"</w:t>
            </w:r>
          </w:p>
        </w:tc>
        <w:tc>
          <w:tcPr>
            <w:tcW w:w="0" w:type="auto"/>
            <w:tcBorders>
              <w:top w:val="single" w:sz="4" w:space="0" w:color="auto"/>
              <w:left w:val="single" w:sz="4" w:space="0" w:color="auto"/>
              <w:bottom w:val="single" w:sz="4" w:space="0" w:color="auto"/>
              <w:right w:val="single" w:sz="4" w:space="0" w:color="auto"/>
            </w:tcBorders>
          </w:tcPr>
          <w:p w14:paraId="78F43C54" w14:textId="77777777" w:rsidR="00E9761D" w:rsidRPr="00EC583E" w:rsidRDefault="00E9761D" w:rsidP="008652B8">
            <w:pPr>
              <w:rPr>
                <w:rFonts w:cs="Times New Roman"/>
              </w:rPr>
            </w:pPr>
            <w:r w:rsidRPr="00EC583E">
              <w:rPr>
                <w:rFonts w:cs="Times New Roman"/>
              </w:rPr>
              <w:t>0 = False (Word was not, or, words were not paraphrased)</w:t>
            </w:r>
          </w:p>
          <w:p w14:paraId="26810991" w14:textId="4CBB52C2"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2B2AEFCB" w14:textId="77777777" w:rsidTr="00F7534A">
        <w:tc>
          <w:tcPr>
            <w:tcW w:w="0" w:type="auto"/>
            <w:tcBorders>
              <w:top w:val="single" w:sz="4" w:space="0" w:color="auto"/>
              <w:left w:val="single" w:sz="4" w:space="0" w:color="auto"/>
              <w:bottom w:val="single" w:sz="4" w:space="0" w:color="auto"/>
              <w:right w:val="single" w:sz="4" w:space="0" w:color="auto"/>
            </w:tcBorders>
          </w:tcPr>
          <w:p w14:paraId="2EED07AD" w14:textId="49320AA4" w:rsidR="00E9761D" w:rsidRPr="008652B8" w:rsidRDefault="00E9761D" w:rsidP="00F7534A">
            <w:pPr>
              <w:jc w:val="center"/>
              <w:rPr>
                <w:rFonts w:cs="Times New Roman"/>
              </w:rPr>
            </w:pPr>
            <w:r w:rsidRPr="008652B8">
              <w:rPr>
                <w:rFonts w:cs="Times New Roman"/>
              </w:rPr>
              <w:t>HeardLoudbarkingDP</w:t>
            </w:r>
          </w:p>
        </w:tc>
        <w:tc>
          <w:tcPr>
            <w:tcW w:w="0" w:type="auto"/>
            <w:tcBorders>
              <w:top w:val="single" w:sz="4" w:space="0" w:color="auto"/>
              <w:left w:val="single" w:sz="4" w:space="0" w:color="auto"/>
              <w:bottom w:val="single" w:sz="4" w:space="0" w:color="auto"/>
              <w:right w:val="single" w:sz="4" w:space="0" w:color="auto"/>
            </w:tcBorders>
          </w:tcPr>
          <w:p w14:paraId="564C4FBD" w14:textId="65D00BF0" w:rsidR="00E9761D" w:rsidRPr="008652B8" w:rsidRDefault="00E9761D" w:rsidP="00C324F8">
            <w:pPr>
              <w:rPr>
                <w:rFonts w:cs="Times New Roman"/>
              </w:rPr>
            </w:pPr>
            <w:r w:rsidRPr="008652B8">
              <w:rPr>
                <w:rFonts w:cs="Times New Roman"/>
              </w:rPr>
              <w:t>Craft 21 Paraphrase Delayed: Subject must paraphrase "heard loud barking"</w:t>
            </w:r>
          </w:p>
        </w:tc>
        <w:tc>
          <w:tcPr>
            <w:tcW w:w="0" w:type="auto"/>
            <w:tcBorders>
              <w:top w:val="single" w:sz="4" w:space="0" w:color="auto"/>
              <w:left w:val="single" w:sz="4" w:space="0" w:color="auto"/>
              <w:bottom w:val="single" w:sz="4" w:space="0" w:color="auto"/>
              <w:right w:val="single" w:sz="4" w:space="0" w:color="auto"/>
            </w:tcBorders>
          </w:tcPr>
          <w:p w14:paraId="75257F63" w14:textId="77777777" w:rsidR="00E9761D" w:rsidRPr="00EC583E" w:rsidRDefault="00E9761D" w:rsidP="008652B8">
            <w:pPr>
              <w:rPr>
                <w:rFonts w:cs="Times New Roman"/>
              </w:rPr>
            </w:pPr>
            <w:r w:rsidRPr="00EC583E">
              <w:rPr>
                <w:rFonts w:cs="Times New Roman"/>
              </w:rPr>
              <w:t>0 = False (Word was not, or, words were not paraphrased)</w:t>
            </w:r>
          </w:p>
          <w:p w14:paraId="489BE1F9" w14:textId="3A9501EF"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08C3D1DE" w14:textId="77777777" w:rsidTr="00F7534A">
        <w:tc>
          <w:tcPr>
            <w:tcW w:w="0" w:type="auto"/>
            <w:tcBorders>
              <w:top w:val="single" w:sz="4" w:space="0" w:color="auto"/>
              <w:left w:val="single" w:sz="4" w:space="0" w:color="auto"/>
              <w:bottom w:val="single" w:sz="4" w:space="0" w:color="auto"/>
              <w:right w:val="single" w:sz="4" w:space="0" w:color="auto"/>
            </w:tcBorders>
          </w:tcPr>
          <w:p w14:paraId="293E0960" w14:textId="5E4EBF9B" w:rsidR="00E9761D" w:rsidRPr="008652B8" w:rsidRDefault="00E9761D" w:rsidP="00F7534A">
            <w:pPr>
              <w:jc w:val="center"/>
              <w:rPr>
                <w:rFonts w:cs="Times New Roman"/>
              </w:rPr>
            </w:pPr>
            <w:r w:rsidRPr="008652B8">
              <w:rPr>
                <w:rFonts w:cs="Times New Roman"/>
              </w:rPr>
              <w:t>CameOutDP</w:t>
            </w:r>
          </w:p>
        </w:tc>
        <w:tc>
          <w:tcPr>
            <w:tcW w:w="0" w:type="auto"/>
            <w:tcBorders>
              <w:top w:val="single" w:sz="4" w:space="0" w:color="auto"/>
              <w:left w:val="single" w:sz="4" w:space="0" w:color="auto"/>
              <w:bottom w:val="single" w:sz="4" w:space="0" w:color="auto"/>
              <w:right w:val="single" w:sz="4" w:space="0" w:color="auto"/>
            </w:tcBorders>
          </w:tcPr>
          <w:p w14:paraId="4BFA7E6B" w14:textId="1CB48CD1" w:rsidR="00E9761D" w:rsidRPr="008652B8" w:rsidRDefault="00E9761D" w:rsidP="00C324F8">
            <w:pPr>
              <w:rPr>
                <w:rFonts w:cs="Times New Roman"/>
              </w:rPr>
            </w:pPr>
            <w:r w:rsidRPr="008652B8">
              <w:rPr>
                <w:rFonts w:cs="Times New Roman"/>
              </w:rPr>
              <w:t>Craft 21 Paraphrase Delayed: Subject must paraphrase "came out"</w:t>
            </w:r>
          </w:p>
        </w:tc>
        <w:tc>
          <w:tcPr>
            <w:tcW w:w="0" w:type="auto"/>
            <w:tcBorders>
              <w:top w:val="single" w:sz="4" w:space="0" w:color="auto"/>
              <w:left w:val="single" w:sz="4" w:space="0" w:color="auto"/>
              <w:bottom w:val="single" w:sz="4" w:space="0" w:color="auto"/>
              <w:right w:val="single" w:sz="4" w:space="0" w:color="auto"/>
            </w:tcBorders>
          </w:tcPr>
          <w:p w14:paraId="07D39D32" w14:textId="77777777" w:rsidR="00E9761D" w:rsidRPr="00EC583E" w:rsidRDefault="00E9761D" w:rsidP="008652B8">
            <w:pPr>
              <w:rPr>
                <w:rFonts w:cs="Times New Roman"/>
              </w:rPr>
            </w:pPr>
            <w:r w:rsidRPr="00EC583E">
              <w:rPr>
                <w:rFonts w:cs="Times New Roman"/>
              </w:rPr>
              <w:t>0 = False (Word was not, or, words were not paraphrased)</w:t>
            </w:r>
          </w:p>
          <w:p w14:paraId="63D0A0D7" w14:textId="5C4248E0" w:rsidR="00E9761D" w:rsidRPr="00EC583E" w:rsidRDefault="00E9761D" w:rsidP="008652B8">
            <w:pPr>
              <w:rPr>
                <w:rFonts w:cs="Times New Roman"/>
              </w:rPr>
            </w:pPr>
            <w:r w:rsidRPr="00EC583E">
              <w:rPr>
                <w:rFonts w:cs="Times New Roman"/>
              </w:rPr>
              <w:t>1 = True (Word was, or, words were paraphrased)</w:t>
            </w:r>
          </w:p>
        </w:tc>
      </w:tr>
      <w:tr w:rsidR="00E9761D" w:rsidRPr="000431A1" w14:paraId="78262371" w14:textId="77777777" w:rsidTr="00F7534A">
        <w:tc>
          <w:tcPr>
            <w:tcW w:w="0" w:type="auto"/>
            <w:tcBorders>
              <w:top w:val="single" w:sz="4" w:space="0" w:color="auto"/>
              <w:left w:val="single" w:sz="4" w:space="0" w:color="auto"/>
              <w:bottom w:val="single" w:sz="4" w:space="0" w:color="auto"/>
              <w:right w:val="single" w:sz="4" w:space="0" w:color="auto"/>
            </w:tcBorders>
          </w:tcPr>
          <w:p w14:paraId="1F575D68" w14:textId="2367E67D" w:rsidR="00E9761D" w:rsidRPr="008652B8" w:rsidRDefault="00E9761D" w:rsidP="00F7534A">
            <w:pPr>
              <w:jc w:val="center"/>
              <w:rPr>
                <w:rFonts w:cs="Times New Roman"/>
              </w:rPr>
            </w:pPr>
            <w:r w:rsidRPr="00B960B4">
              <w:rPr>
                <w:rFonts w:cs="Times New Roman"/>
              </w:rPr>
              <w:t>AndHelpedThemDP</w:t>
            </w:r>
          </w:p>
        </w:tc>
        <w:tc>
          <w:tcPr>
            <w:tcW w:w="0" w:type="auto"/>
            <w:tcBorders>
              <w:top w:val="single" w:sz="4" w:space="0" w:color="auto"/>
              <w:left w:val="single" w:sz="4" w:space="0" w:color="auto"/>
              <w:bottom w:val="single" w:sz="4" w:space="0" w:color="auto"/>
              <w:right w:val="single" w:sz="4" w:space="0" w:color="auto"/>
            </w:tcBorders>
          </w:tcPr>
          <w:p w14:paraId="75A723F0" w14:textId="658E40D3" w:rsidR="00E9761D" w:rsidRPr="008652B8" w:rsidRDefault="00E9761D" w:rsidP="00C324F8">
            <w:pPr>
              <w:rPr>
                <w:rFonts w:cs="Times New Roman"/>
              </w:rPr>
            </w:pPr>
            <w:r w:rsidRPr="00B960B4">
              <w:rPr>
                <w:rFonts w:cs="Times New Roman"/>
              </w:rPr>
              <w:t>Craft 21 Paraphrase Delayed: Subject must paraphrase "and helped them"</w:t>
            </w:r>
          </w:p>
        </w:tc>
        <w:tc>
          <w:tcPr>
            <w:tcW w:w="0" w:type="auto"/>
            <w:tcBorders>
              <w:top w:val="single" w:sz="4" w:space="0" w:color="auto"/>
              <w:left w:val="single" w:sz="4" w:space="0" w:color="auto"/>
              <w:bottom w:val="single" w:sz="4" w:space="0" w:color="auto"/>
              <w:right w:val="single" w:sz="4" w:space="0" w:color="auto"/>
            </w:tcBorders>
          </w:tcPr>
          <w:p w14:paraId="2D7BEAF4" w14:textId="77777777" w:rsidR="00E9761D" w:rsidRPr="00EC583E" w:rsidRDefault="00E9761D" w:rsidP="00B960B4">
            <w:pPr>
              <w:rPr>
                <w:rFonts w:cs="Times New Roman"/>
              </w:rPr>
            </w:pPr>
            <w:r w:rsidRPr="00EC583E">
              <w:rPr>
                <w:rFonts w:cs="Times New Roman"/>
              </w:rPr>
              <w:t>0 = False (Word was not, or, words were not paraphrased)</w:t>
            </w:r>
          </w:p>
          <w:p w14:paraId="281AA121" w14:textId="05F169F0" w:rsidR="00E9761D" w:rsidRPr="00EC583E" w:rsidRDefault="00E9761D" w:rsidP="00B960B4">
            <w:pPr>
              <w:rPr>
                <w:rFonts w:cs="Times New Roman"/>
              </w:rPr>
            </w:pPr>
            <w:r w:rsidRPr="00EC583E">
              <w:rPr>
                <w:rFonts w:cs="Times New Roman"/>
              </w:rPr>
              <w:t>1 = True (Word was, or, words were paraphrased)</w:t>
            </w:r>
          </w:p>
        </w:tc>
      </w:tr>
      <w:tr w:rsidR="00E9761D" w:rsidRPr="000431A1" w14:paraId="0F775519" w14:textId="77777777" w:rsidTr="00F7534A">
        <w:tc>
          <w:tcPr>
            <w:tcW w:w="0" w:type="auto"/>
            <w:tcBorders>
              <w:top w:val="single" w:sz="4" w:space="0" w:color="auto"/>
              <w:left w:val="single" w:sz="4" w:space="0" w:color="auto"/>
              <w:bottom w:val="single" w:sz="4" w:space="0" w:color="auto"/>
              <w:right w:val="single" w:sz="4" w:space="0" w:color="auto"/>
            </w:tcBorders>
          </w:tcPr>
          <w:p w14:paraId="6A2AA26E" w14:textId="06E56C55" w:rsidR="00E9761D" w:rsidRPr="008652B8" w:rsidRDefault="00E9761D" w:rsidP="00F7534A">
            <w:pPr>
              <w:jc w:val="center"/>
              <w:rPr>
                <w:rFonts w:cs="Times New Roman"/>
              </w:rPr>
            </w:pPr>
            <w:r w:rsidRPr="00B960B4">
              <w:rPr>
                <w:rFonts w:cs="Times New Roman"/>
              </w:rPr>
              <w:t>RetrieveTheBallDP</w:t>
            </w:r>
          </w:p>
        </w:tc>
        <w:tc>
          <w:tcPr>
            <w:tcW w:w="0" w:type="auto"/>
            <w:tcBorders>
              <w:top w:val="single" w:sz="4" w:space="0" w:color="auto"/>
              <w:left w:val="single" w:sz="4" w:space="0" w:color="auto"/>
              <w:bottom w:val="single" w:sz="4" w:space="0" w:color="auto"/>
              <w:right w:val="single" w:sz="4" w:space="0" w:color="auto"/>
            </w:tcBorders>
          </w:tcPr>
          <w:p w14:paraId="00A643E3" w14:textId="4FF7342C" w:rsidR="00E9761D" w:rsidRPr="008652B8" w:rsidRDefault="00E9761D" w:rsidP="00C324F8">
            <w:pPr>
              <w:rPr>
                <w:rFonts w:cs="Times New Roman"/>
              </w:rPr>
            </w:pPr>
            <w:r w:rsidRPr="00B960B4">
              <w:rPr>
                <w:rFonts w:cs="Times New Roman"/>
              </w:rPr>
              <w:t>Craft 21 Paraphrase Delayed: Subject must paraphrase "retrieve the ball"</w:t>
            </w:r>
          </w:p>
        </w:tc>
        <w:tc>
          <w:tcPr>
            <w:tcW w:w="0" w:type="auto"/>
            <w:tcBorders>
              <w:top w:val="single" w:sz="4" w:space="0" w:color="auto"/>
              <w:left w:val="single" w:sz="4" w:space="0" w:color="auto"/>
              <w:bottom w:val="single" w:sz="4" w:space="0" w:color="auto"/>
              <w:right w:val="single" w:sz="4" w:space="0" w:color="auto"/>
            </w:tcBorders>
          </w:tcPr>
          <w:p w14:paraId="66054C2E" w14:textId="77777777" w:rsidR="00E9761D" w:rsidRPr="00EC583E" w:rsidRDefault="00E9761D" w:rsidP="00B960B4">
            <w:pPr>
              <w:rPr>
                <w:rFonts w:cs="Times New Roman"/>
              </w:rPr>
            </w:pPr>
            <w:r w:rsidRPr="00EC583E">
              <w:rPr>
                <w:rFonts w:cs="Times New Roman"/>
              </w:rPr>
              <w:t>0 = False (Word was not, or, words were not paraphrased)</w:t>
            </w:r>
          </w:p>
          <w:p w14:paraId="0586FA7D" w14:textId="744868A2" w:rsidR="00E9761D" w:rsidRPr="00EC583E" w:rsidRDefault="00E9761D" w:rsidP="00B960B4">
            <w:pPr>
              <w:rPr>
                <w:rFonts w:cs="Times New Roman"/>
              </w:rPr>
            </w:pPr>
            <w:r w:rsidRPr="00EC583E">
              <w:rPr>
                <w:rFonts w:cs="Times New Roman"/>
              </w:rPr>
              <w:t>1 = True (Word was, or, words were paraphrased)</w:t>
            </w:r>
          </w:p>
        </w:tc>
      </w:tr>
      <w:tr w:rsidR="00E9761D" w:rsidRPr="000431A1" w14:paraId="29B973BB" w14:textId="77777777" w:rsidTr="00F7534A">
        <w:tc>
          <w:tcPr>
            <w:tcW w:w="0" w:type="auto"/>
            <w:tcBorders>
              <w:top w:val="single" w:sz="4" w:space="0" w:color="auto"/>
              <w:left w:val="single" w:sz="4" w:space="0" w:color="auto"/>
              <w:bottom w:val="single" w:sz="4" w:space="0" w:color="auto"/>
              <w:right w:val="single" w:sz="4" w:space="0" w:color="auto"/>
            </w:tcBorders>
          </w:tcPr>
          <w:p w14:paraId="70085A56" w14:textId="5F20D42C" w:rsidR="00E9761D" w:rsidRPr="008652B8" w:rsidRDefault="00E9761D" w:rsidP="00F7534A">
            <w:pPr>
              <w:jc w:val="center"/>
              <w:rPr>
                <w:rFonts w:cs="Times New Roman"/>
              </w:rPr>
            </w:pPr>
            <w:r w:rsidRPr="00B960B4">
              <w:rPr>
                <w:rFonts w:cs="Times New Roman"/>
              </w:rPr>
              <w:t>ParaphraseD</w:t>
            </w:r>
          </w:p>
        </w:tc>
        <w:tc>
          <w:tcPr>
            <w:tcW w:w="0" w:type="auto"/>
            <w:tcBorders>
              <w:top w:val="single" w:sz="4" w:space="0" w:color="auto"/>
              <w:left w:val="single" w:sz="4" w:space="0" w:color="auto"/>
              <w:bottom w:val="single" w:sz="4" w:space="0" w:color="auto"/>
              <w:right w:val="single" w:sz="4" w:space="0" w:color="auto"/>
            </w:tcBorders>
          </w:tcPr>
          <w:p w14:paraId="0B7E8AEC" w14:textId="4F49E126" w:rsidR="00E9761D" w:rsidRPr="008652B8" w:rsidRDefault="00E9761D" w:rsidP="00C324F8">
            <w:pPr>
              <w:rPr>
                <w:rFonts w:cs="Times New Roman"/>
              </w:rPr>
            </w:pPr>
            <w:r w:rsidRPr="00B960B4">
              <w:rPr>
                <w:rFonts w:cs="Times New Roman"/>
              </w:rPr>
              <w:t>Craft 21 Paraphrase Delayed</w:t>
            </w:r>
          </w:p>
        </w:tc>
        <w:tc>
          <w:tcPr>
            <w:tcW w:w="0" w:type="auto"/>
            <w:tcBorders>
              <w:top w:val="single" w:sz="4" w:space="0" w:color="auto"/>
              <w:left w:val="single" w:sz="4" w:space="0" w:color="auto"/>
              <w:bottom w:val="single" w:sz="4" w:space="0" w:color="auto"/>
              <w:right w:val="single" w:sz="4" w:space="0" w:color="auto"/>
            </w:tcBorders>
          </w:tcPr>
          <w:p w14:paraId="10A42A5F" w14:textId="77777777" w:rsidR="00E9761D" w:rsidRPr="00EC583E" w:rsidRDefault="00E9761D" w:rsidP="008652B8">
            <w:pPr>
              <w:rPr>
                <w:rFonts w:cs="Times New Roman"/>
              </w:rPr>
            </w:pPr>
          </w:p>
        </w:tc>
      </w:tr>
      <w:tr w:rsidR="00E9761D" w:rsidRPr="000431A1" w14:paraId="68EE6217" w14:textId="77777777" w:rsidTr="00F7534A">
        <w:tc>
          <w:tcPr>
            <w:tcW w:w="0" w:type="auto"/>
            <w:tcBorders>
              <w:top w:val="single" w:sz="4" w:space="0" w:color="auto"/>
              <w:left w:val="single" w:sz="4" w:space="0" w:color="auto"/>
              <w:bottom w:val="single" w:sz="4" w:space="0" w:color="auto"/>
              <w:right w:val="single" w:sz="4" w:space="0" w:color="auto"/>
            </w:tcBorders>
          </w:tcPr>
          <w:p w14:paraId="4A99923E" w14:textId="1E8D2623" w:rsidR="00E9761D" w:rsidRPr="008652B8" w:rsidRDefault="00E9761D" w:rsidP="00F7534A">
            <w:pPr>
              <w:jc w:val="center"/>
              <w:rPr>
                <w:rFonts w:cs="Times New Roman"/>
              </w:rPr>
            </w:pPr>
            <w:r w:rsidRPr="00B960B4">
              <w:rPr>
                <w:rFonts w:cs="Times New Roman"/>
              </w:rPr>
              <w:t>ZScoreCraft21ParaphraseDel</w:t>
            </w:r>
          </w:p>
        </w:tc>
        <w:tc>
          <w:tcPr>
            <w:tcW w:w="0" w:type="auto"/>
            <w:tcBorders>
              <w:top w:val="single" w:sz="4" w:space="0" w:color="auto"/>
              <w:left w:val="single" w:sz="4" w:space="0" w:color="auto"/>
              <w:bottom w:val="single" w:sz="4" w:space="0" w:color="auto"/>
              <w:right w:val="single" w:sz="4" w:space="0" w:color="auto"/>
            </w:tcBorders>
          </w:tcPr>
          <w:p w14:paraId="008C2F0A" w14:textId="10BD2E86" w:rsidR="00E9761D" w:rsidRPr="008652B8" w:rsidRDefault="00E9761D" w:rsidP="00C324F8">
            <w:pPr>
              <w:rPr>
                <w:rFonts w:cs="Times New Roman"/>
              </w:rPr>
            </w:pPr>
            <w:r w:rsidRPr="00B960B4">
              <w:rPr>
                <w:rFonts w:cs="Times New Roman"/>
              </w:rPr>
              <w:t>Craft21 Paraphrase Delayed Z Score</w:t>
            </w:r>
          </w:p>
        </w:tc>
        <w:tc>
          <w:tcPr>
            <w:tcW w:w="0" w:type="auto"/>
            <w:tcBorders>
              <w:top w:val="single" w:sz="4" w:space="0" w:color="auto"/>
              <w:left w:val="single" w:sz="4" w:space="0" w:color="auto"/>
              <w:bottom w:val="single" w:sz="4" w:space="0" w:color="auto"/>
              <w:right w:val="single" w:sz="4" w:space="0" w:color="auto"/>
            </w:tcBorders>
          </w:tcPr>
          <w:p w14:paraId="1CF5564C" w14:textId="77777777" w:rsidR="00E9761D" w:rsidRPr="00EC583E" w:rsidRDefault="00E9761D" w:rsidP="008652B8">
            <w:pPr>
              <w:rPr>
                <w:rFonts w:cs="Times New Roman"/>
              </w:rPr>
            </w:pPr>
          </w:p>
        </w:tc>
      </w:tr>
    </w:tbl>
    <w:p w14:paraId="37FB1282" w14:textId="33F2EFD8" w:rsidR="0015195E" w:rsidRPr="00E142A0" w:rsidRDefault="0015195E" w:rsidP="0015195E">
      <w:pPr>
        <w:pBdr>
          <w:bottom w:val="single" w:sz="6" w:space="1" w:color="auto"/>
        </w:pBdr>
        <w:spacing w:after="0"/>
        <w:rPr>
          <w:rFonts w:cs="Times New Roman"/>
        </w:rPr>
      </w:pPr>
    </w:p>
    <w:p w14:paraId="3601DC5E" w14:textId="7A605434" w:rsidR="0015195E" w:rsidRPr="00E142A0" w:rsidRDefault="0015195E" w:rsidP="0015195E">
      <w:pPr>
        <w:pBdr>
          <w:bottom w:val="single" w:sz="6" w:space="1" w:color="auto"/>
        </w:pBdr>
        <w:spacing w:after="0"/>
        <w:rPr>
          <w:rFonts w:cs="Times New Roman"/>
          <w:b/>
        </w:rPr>
      </w:pPr>
      <w:r w:rsidRPr="00E142A0">
        <w:rPr>
          <w:rFonts w:cs="Times New Roman"/>
          <w:b/>
        </w:rPr>
        <w:t>SCORING OF SCALE</w:t>
      </w:r>
      <w:ins w:id="743" w:author="Windows User" w:date="2019-12-19T15:58:00Z">
        <w:r w:rsidR="00205B42">
          <w:rPr>
            <w:rFonts w:cs="Times New Roman"/>
            <w:b/>
          </w:rPr>
          <w:t xml:space="preserve"> </w:t>
        </w:r>
        <w:r w:rsidR="00205B42">
          <w:rPr>
            <w:rFonts w:cs="Times New Roman"/>
          </w:rPr>
          <w:t>(</w:t>
        </w:r>
        <w:r w:rsidR="00205B42">
          <w:rPr>
            <w:rFonts w:cs="Times New Roman"/>
            <w:b/>
          </w:rPr>
          <w:t xml:space="preserve">NOTE: </w:t>
        </w:r>
        <w:r w:rsidR="00205B42">
          <w:rPr>
            <w:b/>
            <w:color w:val="FF0000"/>
            <w:sz w:val="32"/>
            <w:szCs w:val="32"/>
          </w:rPr>
          <w:t>composite score not validated)</w:t>
        </w:r>
      </w:ins>
    </w:p>
    <w:p w14:paraId="39A92180" w14:textId="70D5AD9B" w:rsidR="001949F1" w:rsidRDefault="001949F1" w:rsidP="0015195E">
      <w:pPr>
        <w:autoSpaceDE w:val="0"/>
        <w:autoSpaceDN w:val="0"/>
        <w:adjustRightInd w:val="0"/>
        <w:spacing w:after="0" w:line="240" w:lineRule="auto"/>
        <w:rPr>
          <w:rFonts w:cs="Times New Roman"/>
        </w:rPr>
      </w:pPr>
      <w:r>
        <w:rPr>
          <w:rFonts w:cs="Times New Roman"/>
        </w:rPr>
        <w:t>VerbatimD=Craft 21 Verbatim Delayed</w:t>
      </w:r>
    </w:p>
    <w:p w14:paraId="50721216" w14:textId="6917DC7F" w:rsidR="001949F1" w:rsidRDefault="001949F1" w:rsidP="0015195E">
      <w:pPr>
        <w:autoSpaceDE w:val="0"/>
        <w:autoSpaceDN w:val="0"/>
        <w:adjustRightInd w:val="0"/>
        <w:spacing w:after="0" w:line="240" w:lineRule="auto"/>
        <w:rPr>
          <w:rFonts w:cs="Times New Roman"/>
        </w:rPr>
      </w:pPr>
      <w:r>
        <w:rPr>
          <w:rFonts w:cs="Times New Roman"/>
        </w:rPr>
        <w:t>ZScoreCraft21VerbatimDel=Craft 21 Verbatim delayed z score</w:t>
      </w:r>
    </w:p>
    <w:p w14:paraId="5372F5D6" w14:textId="036C31CD" w:rsidR="001949F1" w:rsidRDefault="001949F1" w:rsidP="0015195E">
      <w:pPr>
        <w:autoSpaceDE w:val="0"/>
        <w:autoSpaceDN w:val="0"/>
        <w:adjustRightInd w:val="0"/>
        <w:spacing w:after="0" w:line="240" w:lineRule="auto"/>
        <w:rPr>
          <w:rFonts w:cs="Times New Roman"/>
        </w:rPr>
      </w:pPr>
      <w:r>
        <w:rPr>
          <w:rFonts w:cs="Times New Roman"/>
        </w:rPr>
        <w:t>ParaphraseD=Craft 21 paraphrase delayed</w:t>
      </w:r>
    </w:p>
    <w:p w14:paraId="68BF35CD" w14:textId="475EA722" w:rsidR="001949F1" w:rsidRDefault="001949F1" w:rsidP="0015195E">
      <w:pPr>
        <w:autoSpaceDE w:val="0"/>
        <w:autoSpaceDN w:val="0"/>
        <w:adjustRightInd w:val="0"/>
        <w:spacing w:after="0" w:line="240" w:lineRule="auto"/>
        <w:rPr>
          <w:rFonts w:cs="Times New Roman"/>
        </w:rPr>
      </w:pPr>
      <w:r>
        <w:rPr>
          <w:rFonts w:cs="Times New Roman"/>
        </w:rPr>
        <w:t>ZScoreCraft21ParaphraseDel=Craft 21 paraphrase delayed z score</w:t>
      </w:r>
    </w:p>
    <w:p w14:paraId="00541473" w14:textId="77777777" w:rsidR="001949F1" w:rsidRDefault="001949F1" w:rsidP="0015195E">
      <w:pPr>
        <w:autoSpaceDE w:val="0"/>
        <w:autoSpaceDN w:val="0"/>
        <w:adjustRightInd w:val="0"/>
        <w:spacing w:after="0" w:line="240" w:lineRule="auto"/>
        <w:rPr>
          <w:rFonts w:cs="Times New Roman"/>
        </w:rPr>
      </w:pPr>
    </w:p>
    <w:p w14:paraId="5FC45A28" w14:textId="1735A6FE" w:rsidR="0015195E" w:rsidRPr="003A21C3" w:rsidRDefault="00C324F8" w:rsidP="0015195E">
      <w:pPr>
        <w:autoSpaceDE w:val="0"/>
        <w:autoSpaceDN w:val="0"/>
        <w:adjustRightInd w:val="0"/>
        <w:spacing w:after="0" w:line="240" w:lineRule="auto"/>
        <w:rPr>
          <w:rFonts w:cs="Times New Roman"/>
        </w:rPr>
      </w:pPr>
      <w:r>
        <w:rPr>
          <w:rFonts w:cs="Times New Roman"/>
        </w:rPr>
        <w:t>Total story units recalled (Verbatim scoring) is out of a possible 44 points.  Total story units recalled (paraphrase scoring) is out of a possible 25 points.</w:t>
      </w:r>
    </w:p>
    <w:p w14:paraId="0AC397A3" w14:textId="77777777" w:rsidR="0015195E" w:rsidRDefault="0015195E" w:rsidP="0015195E">
      <w:pPr>
        <w:autoSpaceDE w:val="0"/>
        <w:autoSpaceDN w:val="0"/>
        <w:adjustRightInd w:val="0"/>
        <w:spacing w:after="0" w:line="240" w:lineRule="auto"/>
        <w:rPr>
          <w:rFonts w:cs="Times New Roman"/>
        </w:rPr>
      </w:pPr>
    </w:p>
    <w:p w14:paraId="0C9D04C3" w14:textId="1CBE02A8" w:rsidR="00E9761D" w:rsidRDefault="00E9761D">
      <w:pPr>
        <w:rPr>
          <w:rFonts w:cs="Times New Roman"/>
        </w:rPr>
      </w:pPr>
      <w:r>
        <w:rPr>
          <w:rFonts w:cs="Times New Roman"/>
        </w:rPr>
        <w:br w:type="page"/>
      </w:r>
    </w:p>
    <w:p w14:paraId="76E1C78B" w14:textId="70BED087" w:rsidR="00C324F8" w:rsidRPr="00C324F8" w:rsidRDefault="00494A53" w:rsidP="00C324F8">
      <w:pPr>
        <w:pStyle w:val="Heading1"/>
        <w:spacing w:before="0"/>
        <w:jc w:val="center"/>
        <w:rPr>
          <w:rFonts w:asciiTheme="minorHAnsi" w:hAnsiTheme="minorHAnsi"/>
          <w:color w:val="auto"/>
          <w:sz w:val="22"/>
          <w:szCs w:val="22"/>
        </w:rPr>
      </w:pPr>
      <w:bookmarkStart w:id="744" w:name="_Toc2071876"/>
      <w:r>
        <w:rPr>
          <w:rFonts w:asciiTheme="minorHAnsi" w:hAnsiTheme="minorHAnsi"/>
          <w:color w:val="auto"/>
          <w:sz w:val="22"/>
          <w:szCs w:val="22"/>
        </w:rPr>
        <w:lastRenderedPageBreak/>
        <w:t xml:space="preserve">Wechsler Memory Scale: Revised </w:t>
      </w:r>
      <w:r w:rsidR="00C324F8" w:rsidRPr="00C324F8">
        <w:rPr>
          <w:rFonts w:asciiTheme="minorHAnsi" w:hAnsiTheme="minorHAnsi"/>
          <w:color w:val="auto"/>
          <w:sz w:val="22"/>
          <w:szCs w:val="22"/>
        </w:rPr>
        <w:t>Logical Memory I Story A- Immediate</w:t>
      </w:r>
      <w:bookmarkEnd w:id="744"/>
    </w:p>
    <w:p w14:paraId="4EB12145" w14:textId="2A9685C2" w:rsidR="00C324F8" w:rsidRPr="00E142A0" w:rsidRDefault="00C324F8" w:rsidP="00C324F8">
      <w:pPr>
        <w:pBdr>
          <w:bottom w:val="single" w:sz="6" w:space="1" w:color="auto"/>
        </w:pBdr>
        <w:spacing w:after="0" w:line="240" w:lineRule="auto"/>
        <w:contextualSpacing/>
        <w:jc w:val="center"/>
        <w:rPr>
          <w:b/>
        </w:rPr>
      </w:pPr>
      <w:r w:rsidRPr="005A1CF1">
        <w:rPr>
          <w:b/>
        </w:rPr>
        <w:t>(</w:t>
      </w:r>
      <w:r w:rsidR="00E9761D">
        <w:rPr>
          <w:b/>
        </w:rPr>
        <w:t>1</w:t>
      </w:r>
      <w:r w:rsidRPr="005A1CF1">
        <w:rPr>
          <w:b/>
        </w:rPr>
        <w:t xml:space="preserve"> item)</w:t>
      </w:r>
    </w:p>
    <w:p w14:paraId="7C5644FB" w14:textId="77777777" w:rsidR="00C324F8" w:rsidRDefault="00C324F8" w:rsidP="00C324F8">
      <w:pPr>
        <w:pBdr>
          <w:bottom w:val="single" w:sz="4" w:space="1" w:color="auto"/>
        </w:pBdr>
        <w:spacing w:after="0"/>
        <w:rPr>
          <w:rFonts w:cs="Times New Roman"/>
          <w:b/>
        </w:rPr>
      </w:pPr>
      <w:r w:rsidRPr="005A5588">
        <w:rPr>
          <w:rFonts w:cs="Times New Roman"/>
          <w:b/>
        </w:rPr>
        <w:t>DESCRIPTION</w:t>
      </w:r>
    </w:p>
    <w:p w14:paraId="6AC57D8A" w14:textId="4AD2BEBE" w:rsidR="005A5588" w:rsidRPr="005A5588" w:rsidRDefault="005A5588" w:rsidP="00C324F8">
      <w:pPr>
        <w:pBdr>
          <w:bottom w:val="single" w:sz="4" w:space="1" w:color="auto"/>
        </w:pBdr>
        <w:spacing w:after="0"/>
        <w:rPr>
          <w:rFonts w:cs="Times New Roman"/>
        </w:rPr>
      </w:pPr>
      <w:r w:rsidRPr="005A5588">
        <w:rPr>
          <w:rFonts w:cs="Times New Roman"/>
        </w:rPr>
        <w:t>This measure was chosen to assess participants’ short-term verbal memory.</w:t>
      </w:r>
    </w:p>
    <w:p w14:paraId="14A14720" w14:textId="77777777" w:rsidR="00C324F8" w:rsidRDefault="00C324F8" w:rsidP="00C324F8">
      <w:pPr>
        <w:pBdr>
          <w:bottom w:val="single" w:sz="6" w:space="1" w:color="auto"/>
        </w:pBdr>
        <w:spacing w:after="0"/>
        <w:rPr>
          <w:rFonts w:cs="Times New Roman"/>
          <w:b/>
        </w:rPr>
      </w:pPr>
      <w:r w:rsidRPr="005A5588">
        <w:rPr>
          <w:rFonts w:cs="Times New Roman"/>
          <w:b/>
        </w:rPr>
        <w:t>ASSOCIATED PAPERS</w:t>
      </w:r>
    </w:p>
    <w:p w14:paraId="1BD5BCC6" w14:textId="4E2489C1" w:rsidR="005A5588" w:rsidRPr="005A5588" w:rsidRDefault="005A5588" w:rsidP="00C324F8">
      <w:pPr>
        <w:pBdr>
          <w:bottom w:val="single" w:sz="6" w:space="1" w:color="auto"/>
        </w:pBdr>
        <w:spacing w:after="0"/>
        <w:rPr>
          <w:rFonts w:cs="Times New Roman"/>
        </w:rPr>
      </w:pPr>
      <w:r w:rsidRPr="005A5588">
        <w:rPr>
          <w:rFonts w:cs="Times New Roman"/>
        </w:rPr>
        <w:t>Butters, N., Salmon, D. P., Cullum, C. M., Cairns, P., Troster, A. I., Jacobs, D., Moss, M., &amp; Cermak, L.S. (1988). Differentiation of amnesic and demented patients with the Wechsler memory scale-revised. Clinical Neuropsychologist, 2, 133-148.</w:t>
      </w:r>
    </w:p>
    <w:p w14:paraId="0A324682" w14:textId="77777777" w:rsidR="00C324F8" w:rsidRPr="00494A53" w:rsidRDefault="00C324F8" w:rsidP="00C324F8">
      <w:pPr>
        <w:spacing w:after="0"/>
        <w:rPr>
          <w:rFonts w:cs="Times New Roman"/>
          <w:b/>
        </w:rPr>
      </w:pPr>
      <w:r w:rsidRPr="00494A53">
        <w:rPr>
          <w:rFonts w:cs="Times New Roman"/>
          <w:b/>
        </w:rPr>
        <w:t>SUBJECT INSTRUCTIONS:</w:t>
      </w:r>
    </w:p>
    <w:p w14:paraId="45C79F53" w14:textId="576AE491" w:rsidR="00C324F8" w:rsidRDefault="00494A53" w:rsidP="00C324F8">
      <w:pPr>
        <w:spacing w:after="0"/>
        <w:rPr>
          <w:rFonts w:cs="Times New Roman"/>
        </w:rPr>
      </w:pPr>
      <w:r w:rsidRPr="00494A53">
        <w:rPr>
          <w:rFonts w:cs="Times New Roman"/>
        </w:rPr>
        <w:t xml:space="preserve">For Story A, </w:t>
      </w:r>
      <w:r>
        <w:rPr>
          <w:rFonts w:cs="Times New Roman"/>
        </w:rPr>
        <w:t>say, “I am going to read you a little story of just a few lines.  Listen carefully and try to remember it just the way I say it, as close to the same words as you can remember.  When I am through, I want you to tell me everything I read to you.  You should tell me all that you can remember, even if you are not sure.  Are you ready?”</w:t>
      </w:r>
    </w:p>
    <w:p w14:paraId="33D60A25" w14:textId="77777777" w:rsidR="003057A7" w:rsidRDefault="003057A7" w:rsidP="00C324F8">
      <w:pPr>
        <w:spacing w:after="0"/>
        <w:rPr>
          <w:rFonts w:cs="Times New Roman"/>
        </w:rPr>
      </w:pPr>
    </w:p>
    <w:p w14:paraId="35500183" w14:textId="4A89D7E6" w:rsidR="003057A7" w:rsidRDefault="003057A7" w:rsidP="00C324F8">
      <w:pPr>
        <w:spacing w:after="0"/>
        <w:rPr>
          <w:rFonts w:cs="Times New Roman"/>
        </w:rPr>
      </w:pPr>
      <w:r>
        <w:rPr>
          <w:rFonts w:cs="Times New Roman"/>
        </w:rPr>
        <w:t>Say: “Anna Thompson of South Boston, employed as a cook in a school cafeteria, reported at the City Hall Station that she had been held up on State Street the night before and robbed of fifty-six dollars.  She had four small children, the rent was due and they had not eaten for two days.  The police, touched by the woman’s story, took up a collection for her.</w:t>
      </w:r>
    </w:p>
    <w:p w14:paraId="3ACF819E" w14:textId="77777777" w:rsidR="00494A53" w:rsidRDefault="00494A53" w:rsidP="00C324F8">
      <w:pPr>
        <w:spacing w:after="0"/>
        <w:rPr>
          <w:rFonts w:cs="Times New Roman"/>
        </w:rPr>
      </w:pPr>
    </w:p>
    <w:p w14:paraId="45AC564D" w14:textId="7A049D97" w:rsidR="00494A53" w:rsidRDefault="00494A53" w:rsidP="00C324F8">
      <w:pPr>
        <w:spacing w:after="0"/>
        <w:rPr>
          <w:rFonts w:cs="Times New Roman"/>
        </w:rPr>
      </w:pPr>
      <w:r>
        <w:rPr>
          <w:rFonts w:cs="Times New Roman"/>
        </w:rPr>
        <w:t>When you have finished reading the story, say, “Now, what did I read to you?  Tell me everything and begin at the beginning.”</w:t>
      </w:r>
    </w:p>
    <w:p w14:paraId="1E1EAD22" w14:textId="77777777" w:rsidR="00494A53" w:rsidRDefault="00494A53" w:rsidP="00C324F8">
      <w:pPr>
        <w:spacing w:after="0"/>
        <w:rPr>
          <w:rFonts w:cs="Times New Roman"/>
        </w:rPr>
      </w:pPr>
    </w:p>
    <w:p w14:paraId="19E4B95C" w14:textId="2DC51279" w:rsidR="00494A53" w:rsidRDefault="00494A53" w:rsidP="00C324F8">
      <w:pPr>
        <w:spacing w:after="0"/>
        <w:rPr>
          <w:rFonts w:cs="Times New Roman"/>
        </w:rPr>
      </w:pPr>
      <w:r>
        <w:rPr>
          <w:rFonts w:cs="Times New Roman"/>
        </w:rPr>
        <w:t>After Story A is completed, say, “Now I am going to read you another little story and I want to see how much of it you can remember.  As with the first story, try to remember it just the way that I say it.  Ready?”</w:t>
      </w:r>
    </w:p>
    <w:p w14:paraId="609D2A5D" w14:textId="77777777" w:rsidR="003057A7" w:rsidRDefault="003057A7" w:rsidP="00C324F8">
      <w:pPr>
        <w:spacing w:after="0"/>
        <w:rPr>
          <w:rFonts w:cs="Times New Roman"/>
        </w:rPr>
      </w:pPr>
    </w:p>
    <w:p w14:paraId="086F2C73" w14:textId="6C579717" w:rsidR="003057A7" w:rsidRDefault="003057A7" w:rsidP="00C324F8">
      <w:pPr>
        <w:spacing w:after="0"/>
        <w:rPr>
          <w:rFonts w:cs="Times New Roman"/>
        </w:rPr>
      </w:pPr>
      <w:r>
        <w:rPr>
          <w:rFonts w:cs="Times New Roman"/>
        </w:rPr>
        <w:t>Say: “Robert Miller was driving a ten ton truck down a highway at night in the Mississippi Delta, carrying eggs to Nashville, when his axle broke.  His truck skidded off the road, into a ditch.  He was thrown against the dashboard and was badly shaken.  There was no traffic and he doubted that help would come.  Just then his two-way radio buzzed.  He quickly answered, ‘This is grasshopper’.”</w:t>
      </w:r>
    </w:p>
    <w:p w14:paraId="448D612D" w14:textId="77777777" w:rsidR="003057A7" w:rsidRDefault="003057A7" w:rsidP="00C324F8">
      <w:pPr>
        <w:spacing w:after="0"/>
        <w:rPr>
          <w:rFonts w:cs="Times New Roman"/>
        </w:rPr>
      </w:pPr>
    </w:p>
    <w:p w14:paraId="7ED5E212" w14:textId="603C84E7" w:rsidR="003057A7" w:rsidRDefault="003057A7" w:rsidP="00C324F8">
      <w:pPr>
        <w:spacing w:after="0"/>
        <w:rPr>
          <w:rFonts w:cs="Times New Roman"/>
        </w:rPr>
      </w:pPr>
      <w:r>
        <w:rPr>
          <w:rFonts w:cs="Times New Roman"/>
        </w:rPr>
        <w:t>When you have finished reading the story, say, “Now, what did I read to you?  Tell me everything and begin at the beginning.”</w:t>
      </w:r>
    </w:p>
    <w:p w14:paraId="7C627097" w14:textId="77777777" w:rsidR="00494A53" w:rsidRDefault="00494A53" w:rsidP="00C324F8">
      <w:pPr>
        <w:spacing w:after="0"/>
        <w:rPr>
          <w:rFonts w:cs="Times New Roman"/>
        </w:rPr>
      </w:pPr>
    </w:p>
    <w:p w14:paraId="67863961" w14:textId="23542711" w:rsidR="00494A53" w:rsidRDefault="00494A53" w:rsidP="00C324F8">
      <w:pPr>
        <w:spacing w:after="0"/>
        <w:rPr>
          <w:rFonts w:cs="Times New Roman"/>
        </w:rPr>
      </w:pPr>
      <w:r>
        <w:rPr>
          <w:rFonts w:cs="Times New Roman"/>
        </w:rPr>
        <w:t>Administration: Read Story A and Story B in a clear voice in a slow, yet normal, tone.  You should not read the story too slow, or too fast.</w:t>
      </w:r>
    </w:p>
    <w:p w14:paraId="6E6B6F12" w14:textId="77777777" w:rsidR="00494A53" w:rsidRDefault="00494A53" w:rsidP="00C324F8">
      <w:pPr>
        <w:spacing w:after="0"/>
        <w:rPr>
          <w:rFonts w:cs="Times New Roman"/>
        </w:rPr>
      </w:pPr>
    </w:p>
    <w:p w14:paraId="0E21FA0C" w14:textId="48826697" w:rsidR="00B92898" w:rsidRPr="00494A53" w:rsidRDefault="00494A53" w:rsidP="00C324F8">
      <w:pPr>
        <w:spacing w:after="0"/>
        <w:rPr>
          <w:rFonts w:cs="Times New Roman"/>
        </w:rPr>
      </w:pPr>
      <w:r>
        <w:rPr>
          <w:rFonts w:cs="Times New Roman"/>
        </w:rPr>
        <w:t>If the subject produces a very general summary of the story on recall, you may prompt them by saying, “You should tell me all that you can remember, even if you are not sure.”</w:t>
      </w:r>
    </w:p>
    <w:p w14:paraId="6352BBCF" w14:textId="77777777" w:rsidR="00494A53" w:rsidRPr="000431A1" w:rsidRDefault="00494A53" w:rsidP="00C324F8">
      <w:pPr>
        <w:spacing w:after="0"/>
        <w:rPr>
          <w:rFonts w:cs="Times New Roman"/>
          <w:highlight w:val="yellow"/>
        </w:rPr>
      </w:pPr>
    </w:p>
    <w:tbl>
      <w:tblPr>
        <w:tblStyle w:val="TableGrid"/>
        <w:tblW w:w="5000" w:type="pct"/>
        <w:tblLook w:val="04A0" w:firstRow="1" w:lastRow="0" w:firstColumn="1" w:lastColumn="0" w:noHBand="0" w:noVBand="1"/>
      </w:tblPr>
      <w:tblGrid>
        <w:gridCol w:w="2182"/>
        <w:gridCol w:w="5363"/>
        <w:gridCol w:w="1805"/>
      </w:tblGrid>
      <w:tr w:rsidR="001949F1" w:rsidRPr="000431A1" w14:paraId="5B25C266" w14:textId="77777777" w:rsidTr="003F7792">
        <w:tc>
          <w:tcPr>
            <w:tcW w:w="1167" w:type="pct"/>
            <w:tcBorders>
              <w:top w:val="single" w:sz="4" w:space="0" w:color="auto"/>
              <w:left w:val="single" w:sz="4" w:space="0" w:color="auto"/>
              <w:bottom w:val="single" w:sz="4" w:space="0" w:color="auto"/>
              <w:right w:val="single" w:sz="4" w:space="0" w:color="auto"/>
            </w:tcBorders>
            <w:hideMark/>
          </w:tcPr>
          <w:p w14:paraId="1638128A" w14:textId="77777777" w:rsidR="001949F1" w:rsidRPr="00326291" w:rsidRDefault="001949F1" w:rsidP="00F7534A">
            <w:pPr>
              <w:jc w:val="center"/>
              <w:rPr>
                <w:rFonts w:cs="Times New Roman"/>
                <w:b/>
              </w:rPr>
            </w:pPr>
            <w:r w:rsidRPr="00326291">
              <w:rPr>
                <w:rFonts w:cs="Times New Roman"/>
                <w:b/>
              </w:rPr>
              <w:t>Variable Name</w:t>
            </w:r>
          </w:p>
        </w:tc>
        <w:tc>
          <w:tcPr>
            <w:tcW w:w="2868" w:type="pct"/>
            <w:tcBorders>
              <w:top w:val="single" w:sz="4" w:space="0" w:color="auto"/>
              <w:left w:val="single" w:sz="4" w:space="0" w:color="auto"/>
              <w:bottom w:val="single" w:sz="4" w:space="0" w:color="auto"/>
              <w:right w:val="single" w:sz="4" w:space="0" w:color="auto"/>
            </w:tcBorders>
            <w:hideMark/>
          </w:tcPr>
          <w:p w14:paraId="002BF461" w14:textId="77777777" w:rsidR="001949F1" w:rsidRPr="00326291" w:rsidRDefault="001949F1" w:rsidP="00F7534A">
            <w:pPr>
              <w:jc w:val="center"/>
              <w:rPr>
                <w:rFonts w:cs="Times New Roman"/>
                <w:b/>
              </w:rPr>
            </w:pPr>
            <w:r w:rsidRPr="00326291">
              <w:rPr>
                <w:rFonts w:cs="Times New Roman"/>
                <w:b/>
              </w:rPr>
              <w:t>Item Text</w:t>
            </w:r>
          </w:p>
        </w:tc>
        <w:tc>
          <w:tcPr>
            <w:tcW w:w="965" w:type="pct"/>
            <w:tcBorders>
              <w:top w:val="single" w:sz="4" w:space="0" w:color="auto"/>
              <w:left w:val="single" w:sz="4" w:space="0" w:color="auto"/>
              <w:bottom w:val="single" w:sz="4" w:space="0" w:color="auto"/>
              <w:right w:val="single" w:sz="4" w:space="0" w:color="auto"/>
            </w:tcBorders>
          </w:tcPr>
          <w:p w14:paraId="314AE237" w14:textId="77777777" w:rsidR="001949F1" w:rsidRPr="00326291" w:rsidRDefault="001949F1" w:rsidP="00F7534A">
            <w:pPr>
              <w:jc w:val="center"/>
              <w:rPr>
                <w:rFonts w:cs="Times New Roman"/>
                <w:b/>
              </w:rPr>
            </w:pPr>
            <w:r w:rsidRPr="00326291">
              <w:rPr>
                <w:rFonts w:cs="Times New Roman"/>
                <w:b/>
              </w:rPr>
              <w:t>Item Values</w:t>
            </w:r>
          </w:p>
        </w:tc>
      </w:tr>
      <w:tr w:rsidR="001949F1" w:rsidRPr="000431A1" w14:paraId="3E2560C7" w14:textId="77777777" w:rsidTr="003F7792">
        <w:tc>
          <w:tcPr>
            <w:tcW w:w="1167" w:type="pct"/>
            <w:tcBorders>
              <w:top w:val="single" w:sz="4" w:space="0" w:color="auto"/>
              <w:left w:val="single" w:sz="4" w:space="0" w:color="auto"/>
              <w:bottom w:val="single" w:sz="4" w:space="0" w:color="auto"/>
              <w:right w:val="single" w:sz="4" w:space="0" w:color="auto"/>
            </w:tcBorders>
          </w:tcPr>
          <w:p w14:paraId="529FA37D" w14:textId="53E68843" w:rsidR="001949F1" w:rsidRPr="000C56C9" w:rsidRDefault="001949F1" w:rsidP="00F7534A">
            <w:pPr>
              <w:jc w:val="center"/>
              <w:rPr>
                <w:rFonts w:cs="Times New Roman"/>
              </w:rPr>
            </w:pPr>
            <w:r>
              <w:rPr>
                <w:rFonts w:cs="Times New Roman"/>
              </w:rPr>
              <w:lastRenderedPageBreak/>
              <w:t>LMStoryAImm</w:t>
            </w:r>
          </w:p>
        </w:tc>
        <w:tc>
          <w:tcPr>
            <w:tcW w:w="2868" w:type="pct"/>
            <w:tcBorders>
              <w:top w:val="single" w:sz="4" w:space="0" w:color="auto"/>
              <w:left w:val="single" w:sz="4" w:space="0" w:color="auto"/>
              <w:bottom w:val="single" w:sz="4" w:space="0" w:color="auto"/>
              <w:right w:val="single" w:sz="4" w:space="0" w:color="auto"/>
            </w:tcBorders>
          </w:tcPr>
          <w:p w14:paraId="514FC37B" w14:textId="10AFD05B" w:rsidR="001949F1" w:rsidRPr="000C56C9" w:rsidRDefault="001949F1" w:rsidP="00F7534A">
            <w:pPr>
              <w:rPr>
                <w:rFonts w:cs="Times New Roman"/>
              </w:rPr>
            </w:pPr>
            <w:r>
              <w:rPr>
                <w:rFonts w:cs="Times New Roman"/>
              </w:rPr>
              <w:t>Logical memory story A immediate recall</w:t>
            </w:r>
          </w:p>
        </w:tc>
        <w:tc>
          <w:tcPr>
            <w:tcW w:w="965" w:type="pct"/>
            <w:tcBorders>
              <w:top w:val="single" w:sz="4" w:space="0" w:color="auto"/>
              <w:left w:val="single" w:sz="4" w:space="0" w:color="auto"/>
              <w:bottom w:val="single" w:sz="4" w:space="0" w:color="auto"/>
              <w:right w:val="single" w:sz="4" w:space="0" w:color="auto"/>
            </w:tcBorders>
          </w:tcPr>
          <w:p w14:paraId="7C0B340D" w14:textId="77777777" w:rsidR="001949F1" w:rsidRPr="000C56C9" w:rsidRDefault="001949F1" w:rsidP="00F7534A">
            <w:pPr>
              <w:rPr>
                <w:rFonts w:cs="Times New Roman"/>
              </w:rPr>
            </w:pPr>
          </w:p>
        </w:tc>
      </w:tr>
    </w:tbl>
    <w:p w14:paraId="4DAA3679" w14:textId="77777777" w:rsidR="00C324F8" w:rsidRPr="00E142A0" w:rsidRDefault="00C324F8" w:rsidP="00C324F8">
      <w:pPr>
        <w:pBdr>
          <w:bottom w:val="single" w:sz="6" w:space="1" w:color="auto"/>
        </w:pBdr>
        <w:spacing w:after="0"/>
        <w:rPr>
          <w:rFonts w:cs="Times New Roman"/>
        </w:rPr>
      </w:pPr>
    </w:p>
    <w:p w14:paraId="15F8A3D7" w14:textId="77777777" w:rsidR="00C324F8" w:rsidRPr="00E142A0" w:rsidRDefault="00C324F8" w:rsidP="00C324F8">
      <w:pPr>
        <w:pBdr>
          <w:bottom w:val="single" w:sz="6" w:space="1" w:color="auto"/>
        </w:pBdr>
        <w:spacing w:after="0"/>
        <w:rPr>
          <w:rFonts w:cs="Times New Roman"/>
          <w:b/>
        </w:rPr>
      </w:pPr>
      <w:r w:rsidRPr="00E142A0">
        <w:rPr>
          <w:rFonts w:cs="Times New Roman"/>
          <w:b/>
        </w:rPr>
        <w:t>SCORING OF SCALE</w:t>
      </w:r>
    </w:p>
    <w:p w14:paraId="13A05766" w14:textId="7C3FD091" w:rsidR="00C324F8" w:rsidRPr="003A21C3" w:rsidRDefault="003057A7" w:rsidP="00C324F8">
      <w:pPr>
        <w:autoSpaceDE w:val="0"/>
        <w:autoSpaceDN w:val="0"/>
        <w:adjustRightInd w:val="0"/>
        <w:spacing w:after="0" w:line="240" w:lineRule="auto"/>
        <w:rPr>
          <w:rFonts w:cs="Times New Roman"/>
        </w:rPr>
      </w:pPr>
      <w:r>
        <w:rPr>
          <w:rFonts w:cs="Times New Roman"/>
        </w:rPr>
        <w:t xml:space="preserve">Record the subject’s responses by marking his or her words between the lines of the story that is printed on the Record Form.  To simplify the recording, make a check mark by any words of the story that the subject repeats unchanged.  In general, record the subject’s words verbatim if they differ from the Record Form.  The phrases and words separated by diagonal lines in the passages are treated as items, and each item correctly repeated is worth one point.  </w:t>
      </w:r>
      <w:r w:rsidR="005A1CF1">
        <w:rPr>
          <w:rFonts w:cs="Times New Roman"/>
        </w:rPr>
        <w:t>Maximum score for each story=25; total for both =50.</w:t>
      </w:r>
    </w:p>
    <w:p w14:paraId="7C1BA32C" w14:textId="77777777" w:rsidR="0015195E" w:rsidRDefault="0015195E" w:rsidP="0015195E">
      <w:pPr>
        <w:autoSpaceDE w:val="0"/>
        <w:autoSpaceDN w:val="0"/>
        <w:adjustRightInd w:val="0"/>
        <w:spacing w:after="0" w:line="240" w:lineRule="auto"/>
        <w:rPr>
          <w:rFonts w:cs="Times New Roman"/>
        </w:rPr>
      </w:pPr>
    </w:p>
    <w:p w14:paraId="4B4FC7C5" w14:textId="77777777" w:rsidR="0015195E" w:rsidRDefault="0015195E" w:rsidP="0015195E">
      <w:pPr>
        <w:autoSpaceDE w:val="0"/>
        <w:autoSpaceDN w:val="0"/>
        <w:adjustRightInd w:val="0"/>
        <w:spacing w:after="0" w:line="240" w:lineRule="auto"/>
        <w:rPr>
          <w:rFonts w:cs="Times New Roman"/>
        </w:rPr>
      </w:pPr>
    </w:p>
    <w:p w14:paraId="7222F271" w14:textId="77777777" w:rsidR="0015195E" w:rsidRDefault="0015195E" w:rsidP="001F390E">
      <w:pPr>
        <w:autoSpaceDE w:val="0"/>
        <w:autoSpaceDN w:val="0"/>
        <w:adjustRightInd w:val="0"/>
        <w:spacing w:after="0" w:line="240" w:lineRule="auto"/>
        <w:rPr>
          <w:rFonts w:cs="Times New Roman"/>
        </w:rPr>
      </w:pPr>
    </w:p>
    <w:p w14:paraId="5E731D59" w14:textId="77777777" w:rsidR="00866A00" w:rsidRDefault="00866A00" w:rsidP="001F390E">
      <w:pPr>
        <w:autoSpaceDE w:val="0"/>
        <w:autoSpaceDN w:val="0"/>
        <w:adjustRightInd w:val="0"/>
        <w:spacing w:after="0" w:line="240" w:lineRule="auto"/>
        <w:rPr>
          <w:rFonts w:cs="Times New Roman"/>
        </w:rPr>
      </w:pPr>
    </w:p>
    <w:p w14:paraId="0139CD2E" w14:textId="77777777" w:rsidR="00866A00" w:rsidRDefault="00866A00" w:rsidP="001F390E">
      <w:pPr>
        <w:autoSpaceDE w:val="0"/>
        <w:autoSpaceDN w:val="0"/>
        <w:adjustRightInd w:val="0"/>
        <w:spacing w:after="0" w:line="240" w:lineRule="auto"/>
        <w:rPr>
          <w:rFonts w:cs="Times New Roman"/>
        </w:rPr>
      </w:pPr>
    </w:p>
    <w:p w14:paraId="21811C21" w14:textId="77777777" w:rsidR="00866A00" w:rsidRDefault="00866A00" w:rsidP="001F390E">
      <w:pPr>
        <w:autoSpaceDE w:val="0"/>
        <w:autoSpaceDN w:val="0"/>
        <w:adjustRightInd w:val="0"/>
        <w:spacing w:after="0" w:line="240" w:lineRule="auto"/>
        <w:rPr>
          <w:rFonts w:cs="Times New Roman"/>
        </w:rPr>
      </w:pPr>
    </w:p>
    <w:p w14:paraId="7120DD3A" w14:textId="77777777" w:rsidR="00866A00" w:rsidRDefault="00866A00" w:rsidP="001F390E">
      <w:pPr>
        <w:autoSpaceDE w:val="0"/>
        <w:autoSpaceDN w:val="0"/>
        <w:adjustRightInd w:val="0"/>
        <w:spacing w:after="0" w:line="240" w:lineRule="auto"/>
        <w:rPr>
          <w:rFonts w:cs="Times New Roman"/>
        </w:rPr>
      </w:pPr>
    </w:p>
    <w:p w14:paraId="4B777E6A" w14:textId="77777777" w:rsidR="005A1CF1" w:rsidRDefault="005A1CF1" w:rsidP="001F390E">
      <w:pPr>
        <w:autoSpaceDE w:val="0"/>
        <w:autoSpaceDN w:val="0"/>
        <w:adjustRightInd w:val="0"/>
        <w:spacing w:after="0" w:line="240" w:lineRule="auto"/>
        <w:rPr>
          <w:rFonts w:cs="Times New Roman"/>
        </w:rPr>
      </w:pPr>
    </w:p>
    <w:p w14:paraId="4239802D" w14:textId="77777777" w:rsidR="005A1CF1" w:rsidRDefault="005A1CF1" w:rsidP="001F390E">
      <w:pPr>
        <w:autoSpaceDE w:val="0"/>
        <w:autoSpaceDN w:val="0"/>
        <w:adjustRightInd w:val="0"/>
        <w:spacing w:after="0" w:line="240" w:lineRule="auto"/>
        <w:rPr>
          <w:rFonts w:cs="Times New Roman"/>
        </w:rPr>
      </w:pPr>
    </w:p>
    <w:p w14:paraId="32F705C1" w14:textId="77777777" w:rsidR="005A1CF1" w:rsidRDefault="005A1CF1" w:rsidP="001F390E">
      <w:pPr>
        <w:autoSpaceDE w:val="0"/>
        <w:autoSpaceDN w:val="0"/>
        <w:adjustRightInd w:val="0"/>
        <w:spacing w:after="0" w:line="240" w:lineRule="auto"/>
        <w:rPr>
          <w:rFonts w:cs="Times New Roman"/>
        </w:rPr>
      </w:pPr>
    </w:p>
    <w:p w14:paraId="49A49AEC" w14:textId="77777777" w:rsidR="005A1CF1" w:rsidRDefault="005A1CF1" w:rsidP="001F390E">
      <w:pPr>
        <w:autoSpaceDE w:val="0"/>
        <w:autoSpaceDN w:val="0"/>
        <w:adjustRightInd w:val="0"/>
        <w:spacing w:after="0" w:line="240" w:lineRule="auto"/>
        <w:rPr>
          <w:rFonts w:cs="Times New Roman"/>
        </w:rPr>
      </w:pPr>
    </w:p>
    <w:p w14:paraId="4AD83975" w14:textId="77777777" w:rsidR="005A1CF1" w:rsidRDefault="005A1CF1" w:rsidP="001F390E">
      <w:pPr>
        <w:autoSpaceDE w:val="0"/>
        <w:autoSpaceDN w:val="0"/>
        <w:adjustRightInd w:val="0"/>
        <w:spacing w:after="0" w:line="240" w:lineRule="auto"/>
        <w:rPr>
          <w:rFonts w:cs="Times New Roman"/>
        </w:rPr>
      </w:pPr>
    </w:p>
    <w:p w14:paraId="642122A8" w14:textId="77777777" w:rsidR="005A1CF1" w:rsidRDefault="005A1CF1" w:rsidP="001F390E">
      <w:pPr>
        <w:autoSpaceDE w:val="0"/>
        <w:autoSpaceDN w:val="0"/>
        <w:adjustRightInd w:val="0"/>
        <w:spacing w:after="0" w:line="240" w:lineRule="auto"/>
        <w:rPr>
          <w:rFonts w:cs="Times New Roman"/>
        </w:rPr>
      </w:pPr>
    </w:p>
    <w:p w14:paraId="663B691C" w14:textId="77777777" w:rsidR="005A1CF1" w:rsidRDefault="005A1CF1" w:rsidP="001F390E">
      <w:pPr>
        <w:autoSpaceDE w:val="0"/>
        <w:autoSpaceDN w:val="0"/>
        <w:adjustRightInd w:val="0"/>
        <w:spacing w:after="0" w:line="240" w:lineRule="auto"/>
        <w:rPr>
          <w:rFonts w:cs="Times New Roman"/>
        </w:rPr>
      </w:pPr>
    </w:p>
    <w:p w14:paraId="103C4E76" w14:textId="77777777" w:rsidR="005A1CF1" w:rsidRDefault="005A1CF1" w:rsidP="001F390E">
      <w:pPr>
        <w:autoSpaceDE w:val="0"/>
        <w:autoSpaceDN w:val="0"/>
        <w:adjustRightInd w:val="0"/>
        <w:spacing w:after="0" w:line="240" w:lineRule="auto"/>
        <w:rPr>
          <w:rFonts w:cs="Times New Roman"/>
        </w:rPr>
      </w:pPr>
    </w:p>
    <w:p w14:paraId="749ABEEF" w14:textId="77777777" w:rsidR="005A1CF1" w:rsidRDefault="005A1CF1" w:rsidP="001F390E">
      <w:pPr>
        <w:autoSpaceDE w:val="0"/>
        <w:autoSpaceDN w:val="0"/>
        <w:adjustRightInd w:val="0"/>
        <w:spacing w:after="0" w:line="240" w:lineRule="auto"/>
        <w:rPr>
          <w:rFonts w:cs="Times New Roman"/>
        </w:rPr>
      </w:pPr>
    </w:p>
    <w:p w14:paraId="6F9BCE42" w14:textId="77777777" w:rsidR="005A1CF1" w:rsidRDefault="005A1CF1" w:rsidP="001F390E">
      <w:pPr>
        <w:autoSpaceDE w:val="0"/>
        <w:autoSpaceDN w:val="0"/>
        <w:adjustRightInd w:val="0"/>
        <w:spacing w:after="0" w:line="240" w:lineRule="auto"/>
        <w:rPr>
          <w:rFonts w:cs="Times New Roman"/>
        </w:rPr>
      </w:pPr>
    </w:p>
    <w:p w14:paraId="4744A87F" w14:textId="77777777" w:rsidR="005A1CF1" w:rsidRDefault="005A1CF1" w:rsidP="001F390E">
      <w:pPr>
        <w:autoSpaceDE w:val="0"/>
        <w:autoSpaceDN w:val="0"/>
        <w:adjustRightInd w:val="0"/>
        <w:spacing w:after="0" w:line="240" w:lineRule="auto"/>
        <w:rPr>
          <w:rFonts w:cs="Times New Roman"/>
        </w:rPr>
      </w:pPr>
    </w:p>
    <w:p w14:paraId="3000E6FB" w14:textId="77777777" w:rsidR="005A1CF1" w:rsidRDefault="005A1CF1" w:rsidP="001F390E">
      <w:pPr>
        <w:autoSpaceDE w:val="0"/>
        <w:autoSpaceDN w:val="0"/>
        <w:adjustRightInd w:val="0"/>
        <w:spacing w:after="0" w:line="240" w:lineRule="auto"/>
        <w:rPr>
          <w:rFonts w:cs="Times New Roman"/>
        </w:rPr>
      </w:pPr>
    </w:p>
    <w:p w14:paraId="2DA9F2AB" w14:textId="77777777" w:rsidR="005A1CF1" w:rsidRDefault="005A1CF1" w:rsidP="001F390E">
      <w:pPr>
        <w:autoSpaceDE w:val="0"/>
        <w:autoSpaceDN w:val="0"/>
        <w:adjustRightInd w:val="0"/>
        <w:spacing w:after="0" w:line="240" w:lineRule="auto"/>
        <w:rPr>
          <w:rFonts w:cs="Times New Roman"/>
        </w:rPr>
      </w:pPr>
    </w:p>
    <w:p w14:paraId="6BCF4889" w14:textId="77777777" w:rsidR="005A1CF1" w:rsidRDefault="005A1CF1" w:rsidP="001F390E">
      <w:pPr>
        <w:autoSpaceDE w:val="0"/>
        <w:autoSpaceDN w:val="0"/>
        <w:adjustRightInd w:val="0"/>
        <w:spacing w:after="0" w:line="240" w:lineRule="auto"/>
        <w:rPr>
          <w:rFonts w:cs="Times New Roman"/>
        </w:rPr>
      </w:pPr>
    </w:p>
    <w:p w14:paraId="0A1E9560" w14:textId="77777777" w:rsidR="005A1CF1" w:rsidRDefault="005A1CF1" w:rsidP="001F390E">
      <w:pPr>
        <w:autoSpaceDE w:val="0"/>
        <w:autoSpaceDN w:val="0"/>
        <w:adjustRightInd w:val="0"/>
        <w:spacing w:after="0" w:line="240" w:lineRule="auto"/>
        <w:rPr>
          <w:rFonts w:cs="Times New Roman"/>
        </w:rPr>
      </w:pPr>
    </w:p>
    <w:p w14:paraId="5255430A" w14:textId="77777777" w:rsidR="005A1CF1" w:rsidRDefault="005A1CF1" w:rsidP="001F390E">
      <w:pPr>
        <w:autoSpaceDE w:val="0"/>
        <w:autoSpaceDN w:val="0"/>
        <w:adjustRightInd w:val="0"/>
        <w:spacing w:after="0" w:line="240" w:lineRule="auto"/>
        <w:rPr>
          <w:rFonts w:cs="Times New Roman"/>
        </w:rPr>
      </w:pPr>
    </w:p>
    <w:p w14:paraId="2BF9B532" w14:textId="77777777" w:rsidR="005A1CF1" w:rsidRDefault="005A1CF1" w:rsidP="001F390E">
      <w:pPr>
        <w:autoSpaceDE w:val="0"/>
        <w:autoSpaceDN w:val="0"/>
        <w:adjustRightInd w:val="0"/>
        <w:spacing w:after="0" w:line="240" w:lineRule="auto"/>
        <w:rPr>
          <w:rFonts w:cs="Times New Roman"/>
        </w:rPr>
      </w:pPr>
    </w:p>
    <w:p w14:paraId="25A8FB7C" w14:textId="77777777" w:rsidR="005A1CF1" w:rsidRDefault="005A1CF1" w:rsidP="001F390E">
      <w:pPr>
        <w:autoSpaceDE w:val="0"/>
        <w:autoSpaceDN w:val="0"/>
        <w:adjustRightInd w:val="0"/>
        <w:spacing w:after="0" w:line="240" w:lineRule="auto"/>
        <w:rPr>
          <w:rFonts w:cs="Times New Roman"/>
        </w:rPr>
      </w:pPr>
    </w:p>
    <w:p w14:paraId="5EC47FFD" w14:textId="77777777" w:rsidR="005A1CF1" w:rsidRDefault="005A1CF1" w:rsidP="001F390E">
      <w:pPr>
        <w:autoSpaceDE w:val="0"/>
        <w:autoSpaceDN w:val="0"/>
        <w:adjustRightInd w:val="0"/>
        <w:spacing w:after="0" w:line="240" w:lineRule="auto"/>
        <w:rPr>
          <w:rFonts w:cs="Times New Roman"/>
        </w:rPr>
      </w:pPr>
    </w:p>
    <w:p w14:paraId="37313FDD" w14:textId="77777777" w:rsidR="005A1CF1" w:rsidRDefault="005A1CF1" w:rsidP="001F390E">
      <w:pPr>
        <w:autoSpaceDE w:val="0"/>
        <w:autoSpaceDN w:val="0"/>
        <w:adjustRightInd w:val="0"/>
        <w:spacing w:after="0" w:line="240" w:lineRule="auto"/>
        <w:rPr>
          <w:rFonts w:cs="Times New Roman"/>
        </w:rPr>
      </w:pPr>
    </w:p>
    <w:p w14:paraId="776BDE6B" w14:textId="77777777" w:rsidR="005A1CF1" w:rsidRDefault="005A1CF1" w:rsidP="001F390E">
      <w:pPr>
        <w:autoSpaceDE w:val="0"/>
        <w:autoSpaceDN w:val="0"/>
        <w:adjustRightInd w:val="0"/>
        <w:spacing w:after="0" w:line="240" w:lineRule="auto"/>
        <w:rPr>
          <w:rFonts w:cs="Times New Roman"/>
        </w:rPr>
      </w:pPr>
    </w:p>
    <w:p w14:paraId="0040A69C" w14:textId="77777777" w:rsidR="005A1CF1" w:rsidRDefault="005A1CF1" w:rsidP="001F390E">
      <w:pPr>
        <w:autoSpaceDE w:val="0"/>
        <w:autoSpaceDN w:val="0"/>
        <w:adjustRightInd w:val="0"/>
        <w:spacing w:after="0" w:line="240" w:lineRule="auto"/>
        <w:rPr>
          <w:rFonts w:cs="Times New Roman"/>
        </w:rPr>
      </w:pPr>
    </w:p>
    <w:p w14:paraId="4B446C56" w14:textId="77777777" w:rsidR="005A1CF1" w:rsidRDefault="005A1CF1" w:rsidP="001F390E">
      <w:pPr>
        <w:autoSpaceDE w:val="0"/>
        <w:autoSpaceDN w:val="0"/>
        <w:adjustRightInd w:val="0"/>
        <w:spacing w:after="0" w:line="240" w:lineRule="auto"/>
        <w:rPr>
          <w:rFonts w:cs="Times New Roman"/>
        </w:rPr>
      </w:pPr>
    </w:p>
    <w:p w14:paraId="1AFD0BE4" w14:textId="77777777" w:rsidR="005A1CF1" w:rsidRDefault="005A1CF1" w:rsidP="001F390E">
      <w:pPr>
        <w:autoSpaceDE w:val="0"/>
        <w:autoSpaceDN w:val="0"/>
        <w:adjustRightInd w:val="0"/>
        <w:spacing w:after="0" w:line="240" w:lineRule="auto"/>
        <w:rPr>
          <w:rFonts w:cs="Times New Roman"/>
        </w:rPr>
      </w:pPr>
    </w:p>
    <w:p w14:paraId="78BDFA39" w14:textId="77777777" w:rsidR="005A1CF1" w:rsidRDefault="005A1CF1" w:rsidP="001F390E">
      <w:pPr>
        <w:autoSpaceDE w:val="0"/>
        <w:autoSpaceDN w:val="0"/>
        <w:adjustRightInd w:val="0"/>
        <w:spacing w:after="0" w:line="240" w:lineRule="auto"/>
        <w:rPr>
          <w:rFonts w:cs="Times New Roman"/>
        </w:rPr>
      </w:pPr>
    </w:p>
    <w:p w14:paraId="2B355917" w14:textId="110316C0" w:rsidR="005A1CF1" w:rsidRDefault="005A1CF1" w:rsidP="001F390E">
      <w:pPr>
        <w:autoSpaceDE w:val="0"/>
        <w:autoSpaceDN w:val="0"/>
        <w:adjustRightInd w:val="0"/>
        <w:spacing w:after="0" w:line="240" w:lineRule="auto"/>
        <w:rPr>
          <w:rFonts w:cs="Times New Roman"/>
        </w:rPr>
      </w:pPr>
    </w:p>
    <w:p w14:paraId="3E8C7E1F" w14:textId="77777777" w:rsidR="00E9761D" w:rsidRDefault="00E9761D" w:rsidP="001F390E">
      <w:pPr>
        <w:autoSpaceDE w:val="0"/>
        <w:autoSpaceDN w:val="0"/>
        <w:adjustRightInd w:val="0"/>
        <w:spacing w:after="0" w:line="240" w:lineRule="auto"/>
        <w:rPr>
          <w:rFonts w:cs="Times New Roman"/>
        </w:rPr>
      </w:pPr>
    </w:p>
    <w:p w14:paraId="38A78EEA" w14:textId="77777777" w:rsidR="005A1CF1" w:rsidRDefault="005A1CF1" w:rsidP="001F390E">
      <w:pPr>
        <w:autoSpaceDE w:val="0"/>
        <w:autoSpaceDN w:val="0"/>
        <w:adjustRightInd w:val="0"/>
        <w:spacing w:after="0" w:line="240" w:lineRule="auto"/>
        <w:rPr>
          <w:rFonts w:cs="Times New Roman"/>
        </w:rPr>
      </w:pPr>
    </w:p>
    <w:p w14:paraId="0F226C65" w14:textId="77777777" w:rsidR="005A1CF1" w:rsidRDefault="005A1CF1" w:rsidP="001F390E">
      <w:pPr>
        <w:autoSpaceDE w:val="0"/>
        <w:autoSpaceDN w:val="0"/>
        <w:adjustRightInd w:val="0"/>
        <w:spacing w:after="0" w:line="240" w:lineRule="auto"/>
        <w:rPr>
          <w:rFonts w:cs="Times New Roman"/>
        </w:rPr>
      </w:pPr>
    </w:p>
    <w:p w14:paraId="36A519D0" w14:textId="77777777" w:rsidR="005A1CF1" w:rsidRDefault="005A1CF1" w:rsidP="001F390E">
      <w:pPr>
        <w:autoSpaceDE w:val="0"/>
        <w:autoSpaceDN w:val="0"/>
        <w:adjustRightInd w:val="0"/>
        <w:spacing w:after="0" w:line="240" w:lineRule="auto"/>
        <w:rPr>
          <w:rFonts w:cs="Times New Roman"/>
        </w:rPr>
      </w:pPr>
    </w:p>
    <w:p w14:paraId="1D297F79" w14:textId="3CE1BD75" w:rsidR="00EE68DB" w:rsidRPr="00EE68DB" w:rsidRDefault="00EE68DB" w:rsidP="00EE68DB">
      <w:pPr>
        <w:pStyle w:val="Heading1"/>
        <w:spacing w:before="0"/>
        <w:jc w:val="center"/>
        <w:rPr>
          <w:rFonts w:asciiTheme="minorHAnsi" w:hAnsiTheme="minorHAnsi"/>
          <w:color w:val="auto"/>
          <w:sz w:val="22"/>
          <w:szCs w:val="22"/>
        </w:rPr>
      </w:pPr>
      <w:bookmarkStart w:id="745" w:name="_Toc2071877"/>
      <w:r w:rsidRPr="00EE68DB">
        <w:rPr>
          <w:rFonts w:asciiTheme="minorHAnsi" w:hAnsiTheme="minorHAnsi"/>
          <w:color w:val="auto"/>
          <w:sz w:val="22"/>
          <w:szCs w:val="22"/>
        </w:rPr>
        <w:lastRenderedPageBreak/>
        <w:t>Benson Complex Figure</w:t>
      </w:r>
      <w:r w:rsidR="009176A7">
        <w:rPr>
          <w:rFonts w:asciiTheme="minorHAnsi" w:hAnsiTheme="minorHAnsi"/>
          <w:color w:val="auto"/>
          <w:sz w:val="22"/>
          <w:szCs w:val="22"/>
        </w:rPr>
        <w:t>- Recall</w:t>
      </w:r>
      <w:r w:rsidRPr="00EE68DB">
        <w:rPr>
          <w:rFonts w:asciiTheme="minorHAnsi" w:hAnsiTheme="minorHAnsi"/>
          <w:color w:val="auto"/>
          <w:sz w:val="22"/>
          <w:szCs w:val="22"/>
        </w:rPr>
        <w:t xml:space="preserve"> (Delayed)</w:t>
      </w:r>
      <w:bookmarkEnd w:id="745"/>
    </w:p>
    <w:p w14:paraId="5C0C1581" w14:textId="367CC41A" w:rsidR="00EE68DB" w:rsidRPr="00E142A0" w:rsidRDefault="00EE68DB" w:rsidP="00EE68DB">
      <w:pPr>
        <w:pBdr>
          <w:bottom w:val="single" w:sz="6" w:space="1" w:color="auto"/>
        </w:pBdr>
        <w:spacing w:after="0" w:line="240" w:lineRule="auto"/>
        <w:contextualSpacing/>
        <w:jc w:val="center"/>
        <w:rPr>
          <w:b/>
        </w:rPr>
      </w:pPr>
      <w:r w:rsidRPr="00C972C0">
        <w:rPr>
          <w:b/>
        </w:rPr>
        <w:t>(</w:t>
      </w:r>
      <w:r w:rsidR="00C972C0" w:rsidRPr="00C972C0">
        <w:rPr>
          <w:b/>
        </w:rPr>
        <w:t>10</w:t>
      </w:r>
      <w:r w:rsidRPr="00C972C0">
        <w:rPr>
          <w:b/>
        </w:rPr>
        <w:t xml:space="preserve"> items)</w:t>
      </w:r>
    </w:p>
    <w:p w14:paraId="56A1D9D1" w14:textId="77777777" w:rsidR="00EE68DB" w:rsidRDefault="00EE68DB" w:rsidP="00EE68DB">
      <w:pPr>
        <w:pBdr>
          <w:bottom w:val="single" w:sz="4" w:space="1" w:color="auto"/>
        </w:pBdr>
        <w:spacing w:after="0"/>
        <w:rPr>
          <w:rFonts w:cs="Times New Roman"/>
          <w:b/>
        </w:rPr>
      </w:pPr>
      <w:r w:rsidRPr="005A5588">
        <w:rPr>
          <w:rFonts w:cs="Times New Roman"/>
          <w:b/>
        </w:rPr>
        <w:t>DESCRIPTION</w:t>
      </w:r>
    </w:p>
    <w:p w14:paraId="21E3957A" w14:textId="77777777" w:rsidR="000421A6" w:rsidRPr="00C60779" w:rsidRDefault="000421A6" w:rsidP="000421A6">
      <w:pPr>
        <w:pBdr>
          <w:bottom w:val="single" w:sz="4" w:space="1" w:color="auto"/>
        </w:pBdr>
        <w:spacing w:after="0"/>
        <w:rPr>
          <w:rFonts w:cs="Times New Roman"/>
        </w:rPr>
      </w:pPr>
      <w:r w:rsidRPr="00C60779">
        <w:rPr>
          <w:rFonts w:cs="Times New Roman"/>
        </w:rPr>
        <w:t xml:space="preserve">This measure was selected to assess </w:t>
      </w:r>
      <w:r>
        <w:rPr>
          <w:rFonts w:cs="Times New Roman"/>
        </w:rPr>
        <w:t>visuoconstructional and visual memory functioning</w:t>
      </w:r>
      <w:r w:rsidRPr="00C60779">
        <w:rPr>
          <w:rFonts w:cs="Times New Roman"/>
        </w:rPr>
        <w:t xml:space="preserve"> in older adults.</w:t>
      </w:r>
    </w:p>
    <w:p w14:paraId="1A2E0C9B" w14:textId="77777777" w:rsidR="00EE68DB" w:rsidRDefault="00EE68DB" w:rsidP="00EE68DB">
      <w:pPr>
        <w:pBdr>
          <w:bottom w:val="single" w:sz="6" w:space="1" w:color="auto"/>
        </w:pBdr>
        <w:spacing w:after="0"/>
        <w:rPr>
          <w:rFonts w:cs="Times New Roman"/>
          <w:b/>
        </w:rPr>
      </w:pPr>
      <w:r w:rsidRPr="005A5588">
        <w:rPr>
          <w:rFonts w:cs="Times New Roman"/>
          <w:b/>
        </w:rPr>
        <w:t>ASSOCIATED PAPERS</w:t>
      </w:r>
    </w:p>
    <w:p w14:paraId="38FEB3F7" w14:textId="65C410FA" w:rsidR="005A5588" w:rsidRPr="005A5588" w:rsidRDefault="005A5588" w:rsidP="00EE68DB">
      <w:pPr>
        <w:pBdr>
          <w:bottom w:val="single" w:sz="6" w:space="1" w:color="auto"/>
        </w:pBdr>
        <w:spacing w:after="0"/>
        <w:rPr>
          <w:rFonts w:cs="Times New Roman"/>
        </w:rPr>
      </w:pPr>
      <w:r w:rsidRPr="00C60779">
        <w:rPr>
          <w:rFonts w:cs="Times New Roman"/>
        </w:rPr>
        <w:t>Possin, K. L., Laluz, V. R., Alcantar, O. Z., Miller, B. L., &amp; Kramer, J. H. (2011). Distinct neuroanatomical substrates and cognitive mechanisms of figure copy performance in Alzheimer’s disease and behavioral variant frontotemporal dementi</w:t>
      </w:r>
      <w:r>
        <w:rPr>
          <w:rFonts w:cs="Times New Roman"/>
        </w:rPr>
        <w:t>a. Neuropsychologia, 49, 43-48.</w:t>
      </w:r>
    </w:p>
    <w:p w14:paraId="73A65C70" w14:textId="77777777" w:rsidR="00EE68DB" w:rsidRPr="00EE68DB" w:rsidRDefault="00EE68DB" w:rsidP="00EE68DB">
      <w:pPr>
        <w:spacing w:after="0"/>
        <w:rPr>
          <w:rFonts w:cs="Times New Roman"/>
          <w:b/>
        </w:rPr>
      </w:pPr>
      <w:r w:rsidRPr="00EE68DB">
        <w:rPr>
          <w:rFonts w:cs="Times New Roman"/>
          <w:b/>
        </w:rPr>
        <w:t>SUBJECT INSTRUCTIONS:</w:t>
      </w:r>
    </w:p>
    <w:p w14:paraId="5035357D" w14:textId="5A4D2889" w:rsidR="00EE68DB" w:rsidRDefault="00EE68DB" w:rsidP="00EE68DB">
      <w:pPr>
        <w:spacing w:after="0"/>
        <w:rPr>
          <w:rFonts w:cs="Times New Roman"/>
        </w:rPr>
      </w:pPr>
      <w:r w:rsidRPr="00EE68DB">
        <w:rPr>
          <w:rFonts w:cs="Times New Roman"/>
        </w:rPr>
        <w:t>The interval between copy and recall of the Benson figure should be 10-15 minutes.</w:t>
      </w:r>
      <w:r w:rsidR="002F229D">
        <w:rPr>
          <w:rFonts w:cs="Times New Roman"/>
        </w:rPr>
        <w:t xml:space="preserve">  Say: “Remember that figure that I asked you to copy a while ago?  I want you to draw as much of it as you can remember.”  Note the order of completion.</w:t>
      </w:r>
    </w:p>
    <w:p w14:paraId="1A83BDFC" w14:textId="77777777" w:rsidR="00EE68DB" w:rsidRPr="000431A1" w:rsidRDefault="00EE68DB" w:rsidP="00EE68DB">
      <w:pPr>
        <w:spacing w:after="0"/>
        <w:rPr>
          <w:rFonts w:cs="Times New Roman"/>
          <w:highlight w:val="yellow"/>
        </w:rPr>
      </w:pPr>
    </w:p>
    <w:tbl>
      <w:tblPr>
        <w:tblStyle w:val="TableGrid"/>
        <w:tblW w:w="0" w:type="auto"/>
        <w:tblLook w:val="04A0" w:firstRow="1" w:lastRow="0" w:firstColumn="1" w:lastColumn="0" w:noHBand="0" w:noVBand="1"/>
      </w:tblPr>
      <w:tblGrid>
        <w:gridCol w:w="1773"/>
        <w:gridCol w:w="5368"/>
        <w:gridCol w:w="2209"/>
      </w:tblGrid>
      <w:tr w:rsidR="00C972C0" w:rsidRPr="000431A1" w14:paraId="75C5208A" w14:textId="77777777" w:rsidTr="00F7534A">
        <w:tc>
          <w:tcPr>
            <w:tcW w:w="0" w:type="auto"/>
            <w:tcBorders>
              <w:top w:val="single" w:sz="4" w:space="0" w:color="auto"/>
              <w:left w:val="single" w:sz="4" w:space="0" w:color="auto"/>
              <w:bottom w:val="single" w:sz="4" w:space="0" w:color="auto"/>
              <w:right w:val="single" w:sz="4" w:space="0" w:color="auto"/>
            </w:tcBorders>
            <w:hideMark/>
          </w:tcPr>
          <w:p w14:paraId="2451DF8B" w14:textId="77777777" w:rsidR="00C972C0" w:rsidRPr="00326291" w:rsidRDefault="00C972C0" w:rsidP="00F7534A">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73F996E2" w14:textId="77777777" w:rsidR="00C972C0" w:rsidRPr="00326291" w:rsidRDefault="00C972C0" w:rsidP="00F7534A">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491E4F91" w14:textId="77777777" w:rsidR="00C972C0" w:rsidRPr="00326291" w:rsidRDefault="00C972C0" w:rsidP="00F7534A">
            <w:pPr>
              <w:jc w:val="center"/>
              <w:rPr>
                <w:rFonts w:cs="Times New Roman"/>
                <w:b/>
              </w:rPr>
            </w:pPr>
            <w:r w:rsidRPr="00326291">
              <w:rPr>
                <w:rFonts w:cs="Times New Roman"/>
                <w:b/>
              </w:rPr>
              <w:t>Item Values</w:t>
            </w:r>
          </w:p>
        </w:tc>
      </w:tr>
      <w:tr w:rsidR="00C972C0" w:rsidRPr="000431A1" w14:paraId="4E42827A" w14:textId="77777777" w:rsidTr="00F7534A">
        <w:tc>
          <w:tcPr>
            <w:tcW w:w="0" w:type="auto"/>
            <w:tcBorders>
              <w:top w:val="single" w:sz="4" w:space="0" w:color="auto"/>
              <w:left w:val="single" w:sz="4" w:space="0" w:color="auto"/>
              <w:bottom w:val="single" w:sz="4" w:space="0" w:color="auto"/>
              <w:right w:val="single" w:sz="4" w:space="0" w:color="auto"/>
            </w:tcBorders>
          </w:tcPr>
          <w:p w14:paraId="267E57DA" w14:textId="4B87F5DD" w:rsidR="00C972C0" w:rsidRPr="000C56C9" w:rsidRDefault="00C972C0" w:rsidP="00F7534A">
            <w:pPr>
              <w:jc w:val="center"/>
              <w:rPr>
                <w:rFonts w:cs="Times New Roman"/>
              </w:rPr>
            </w:pPr>
            <w:r w:rsidRPr="00B960B4">
              <w:rPr>
                <w:rFonts w:cs="Times New Roman"/>
              </w:rPr>
              <w:t>Benson1D</w:t>
            </w:r>
          </w:p>
        </w:tc>
        <w:tc>
          <w:tcPr>
            <w:tcW w:w="0" w:type="auto"/>
            <w:tcBorders>
              <w:top w:val="single" w:sz="4" w:space="0" w:color="auto"/>
              <w:left w:val="single" w:sz="4" w:space="0" w:color="auto"/>
              <w:bottom w:val="single" w:sz="4" w:space="0" w:color="auto"/>
              <w:right w:val="single" w:sz="4" w:space="0" w:color="auto"/>
            </w:tcBorders>
          </w:tcPr>
          <w:p w14:paraId="57FD1AA3" w14:textId="1A645C5A" w:rsidR="00C972C0" w:rsidRPr="000C56C9" w:rsidRDefault="00C972C0" w:rsidP="00F7534A">
            <w:pPr>
              <w:rPr>
                <w:rFonts w:cs="Times New Roman"/>
              </w:rPr>
            </w:pPr>
            <w:r>
              <w:rPr>
                <w:rFonts w:cs="Times New Roman"/>
              </w:rPr>
              <w:t>Four-sided, 90° angles, width &gt; height, any gaps or overlaps &lt; 8mm</w:t>
            </w:r>
          </w:p>
        </w:tc>
        <w:tc>
          <w:tcPr>
            <w:tcW w:w="0" w:type="auto"/>
            <w:tcBorders>
              <w:top w:val="single" w:sz="4" w:space="0" w:color="auto"/>
              <w:left w:val="single" w:sz="4" w:space="0" w:color="auto"/>
              <w:bottom w:val="single" w:sz="4" w:space="0" w:color="auto"/>
              <w:right w:val="single" w:sz="4" w:space="0" w:color="auto"/>
            </w:tcBorders>
          </w:tcPr>
          <w:p w14:paraId="070AC2DC" w14:textId="77777777" w:rsidR="00C972C0" w:rsidRPr="00B960B4" w:rsidRDefault="00C972C0" w:rsidP="00B960B4">
            <w:pPr>
              <w:rPr>
                <w:rFonts w:cs="Times New Roman"/>
              </w:rPr>
            </w:pPr>
            <w:r w:rsidRPr="00B960B4">
              <w:rPr>
                <w:rFonts w:cs="Times New Roman"/>
              </w:rPr>
              <w:t>0 = Completely incorrect</w:t>
            </w:r>
          </w:p>
          <w:p w14:paraId="42E22A1E" w14:textId="77777777" w:rsidR="00C972C0" w:rsidRPr="00B960B4" w:rsidRDefault="00C972C0" w:rsidP="00B960B4">
            <w:pPr>
              <w:rPr>
                <w:rFonts w:cs="Times New Roman"/>
              </w:rPr>
            </w:pPr>
            <w:r w:rsidRPr="00B960B4">
              <w:rPr>
                <w:rFonts w:cs="Times New Roman"/>
              </w:rPr>
              <w:t>1 = Partially correct</w:t>
            </w:r>
          </w:p>
          <w:p w14:paraId="23F3D441" w14:textId="7976A393" w:rsidR="00C972C0" w:rsidRPr="000C56C9" w:rsidRDefault="00C972C0" w:rsidP="00B960B4">
            <w:pPr>
              <w:rPr>
                <w:rFonts w:cs="Times New Roman"/>
              </w:rPr>
            </w:pPr>
            <w:r w:rsidRPr="00B960B4">
              <w:rPr>
                <w:rFonts w:cs="Times New Roman"/>
              </w:rPr>
              <w:t>2 = Completely correct</w:t>
            </w:r>
          </w:p>
        </w:tc>
      </w:tr>
      <w:tr w:rsidR="00C972C0" w:rsidRPr="000431A1" w14:paraId="26C4F116" w14:textId="77777777" w:rsidTr="00F7534A">
        <w:tc>
          <w:tcPr>
            <w:tcW w:w="0" w:type="auto"/>
            <w:tcBorders>
              <w:top w:val="single" w:sz="4" w:space="0" w:color="auto"/>
              <w:left w:val="single" w:sz="4" w:space="0" w:color="auto"/>
              <w:bottom w:val="single" w:sz="4" w:space="0" w:color="auto"/>
              <w:right w:val="single" w:sz="4" w:space="0" w:color="auto"/>
            </w:tcBorders>
          </w:tcPr>
          <w:p w14:paraId="68946812" w14:textId="44E1F32A" w:rsidR="00C972C0" w:rsidRPr="002F229D" w:rsidRDefault="00C972C0" w:rsidP="00F7534A">
            <w:pPr>
              <w:jc w:val="center"/>
              <w:rPr>
                <w:rFonts w:cs="Times New Roman"/>
                <w:highlight w:val="yellow"/>
              </w:rPr>
            </w:pPr>
            <w:r w:rsidRPr="00B960B4">
              <w:rPr>
                <w:rFonts w:cs="Times New Roman"/>
              </w:rPr>
              <w:t>Benson2D</w:t>
            </w:r>
          </w:p>
        </w:tc>
        <w:tc>
          <w:tcPr>
            <w:tcW w:w="0" w:type="auto"/>
            <w:tcBorders>
              <w:top w:val="single" w:sz="4" w:space="0" w:color="auto"/>
              <w:left w:val="single" w:sz="4" w:space="0" w:color="auto"/>
              <w:bottom w:val="single" w:sz="4" w:space="0" w:color="auto"/>
              <w:right w:val="single" w:sz="4" w:space="0" w:color="auto"/>
            </w:tcBorders>
          </w:tcPr>
          <w:p w14:paraId="20696E01" w14:textId="5539FDFD" w:rsidR="00C972C0" w:rsidRPr="000C56C9" w:rsidRDefault="00C972C0" w:rsidP="00F7534A">
            <w:pPr>
              <w:rPr>
                <w:rFonts w:cs="Times New Roman"/>
              </w:rPr>
            </w:pPr>
            <w:r>
              <w:rPr>
                <w:rFonts w:cs="Times New Roman"/>
              </w:rPr>
              <w:t>Reasonably straight lines; any gaps or overlaps &lt; 8mm</w:t>
            </w:r>
          </w:p>
        </w:tc>
        <w:tc>
          <w:tcPr>
            <w:tcW w:w="0" w:type="auto"/>
            <w:tcBorders>
              <w:top w:val="single" w:sz="4" w:space="0" w:color="auto"/>
              <w:left w:val="single" w:sz="4" w:space="0" w:color="auto"/>
              <w:bottom w:val="single" w:sz="4" w:space="0" w:color="auto"/>
              <w:right w:val="single" w:sz="4" w:space="0" w:color="auto"/>
            </w:tcBorders>
          </w:tcPr>
          <w:p w14:paraId="21372FE9" w14:textId="77777777" w:rsidR="00C972C0" w:rsidRPr="00B960B4" w:rsidRDefault="00C972C0" w:rsidP="00B960B4">
            <w:pPr>
              <w:rPr>
                <w:rFonts w:cs="Times New Roman"/>
              </w:rPr>
            </w:pPr>
            <w:r w:rsidRPr="00B960B4">
              <w:rPr>
                <w:rFonts w:cs="Times New Roman"/>
              </w:rPr>
              <w:t>0 = Completely incorrect</w:t>
            </w:r>
          </w:p>
          <w:p w14:paraId="5D35C0A2" w14:textId="77777777" w:rsidR="00C972C0" w:rsidRPr="00B960B4" w:rsidRDefault="00C972C0" w:rsidP="00B960B4">
            <w:pPr>
              <w:rPr>
                <w:rFonts w:cs="Times New Roman"/>
              </w:rPr>
            </w:pPr>
            <w:r w:rsidRPr="00B960B4">
              <w:rPr>
                <w:rFonts w:cs="Times New Roman"/>
              </w:rPr>
              <w:t>1 = Partially correct</w:t>
            </w:r>
          </w:p>
          <w:p w14:paraId="07ADF2AF" w14:textId="722BE02A" w:rsidR="00C972C0" w:rsidRPr="000C56C9" w:rsidRDefault="00C972C0" w:rsidP="00B960B4">
            <w:pPr>
              <w:rPr>
                <w:rFonts w:cs="Times New Roman"/>
              </w:rPr>
            </w:pPr>
            <w:r w:rsidRPr="00B960B4">
              <w:rPr>
                <w:rFonts w:cs="Times New Roman"/>
              </w:rPr>
              <w:t>2 = Completely correct</w:t>
            </w:r>
          </w:p>
        </w:tc>
      </w:tr>
      <w:tr w:rsidR="00C972C0" w:rsidRPr="000431A1" w14:paraId="63B29BD0" w14:textId="77777777" w:rsidTr="00F7534A">
        <w:tc>
          <w:tcPr>
            <w:tcW w:w="0" w:type="auto"/>
            <w:tcBorders>
              <w:top w:val="single" w:sz="4" w:space="0" w:color="auto"/>
              <w:left w:val="single" w:sz="4" w:space="0" w:color="auto"/>
              <w:bottom w:val="single" w:sz="4" w:space="0" w:color="auto"/>
              <w:right w:val="single" w:sz="4" w:space="0" w:color="auto"/>
            </w:tcBorders>
          </w:tcPr>
          <w:p w14:paraId="6C61B0CE" w14:textId="6DA48A5F" w:rsidR="00C972C0" w:rsidRPr="002F229D" w:rsidRDefault="00C972C0" w:rsidP="00F7534A">
            <w:pPr>
              <w:jc w:val="center"/>
              <w:rPr>
                <w:rFonts w:cs="Times New Roman"/>
                <w:highlight w:val="yellow"/>
              </w:rPr>
            </w:pPr>
            <w:r w:rsidRPr="00B960B4">
              <w:rPr>
                <w:rFonts w:cs="Times New Roman"/>
              </w:rPr>
              <w:t>Benson3D</w:t>
            </w:r>
          </w:p>
        </w:tc>
        <w:tc>
          <w:tcPr>
            <w:tcW w:w="0" w:type="auto"/>
            <w:tcBorders>
              <w:top w:val="single" w:sz="4" w:space="0" w:color="auto"/>
              <w:left w:val="single" w:sz="4" w:space="0" w:color="auto"/>
              <w:bottom w:val="single" w:sz="4" w:space="0" w:color="auto"/>
              <w:right w:val="single" w:sz="4" w:space="0" w:color="auto"/>
            </w:tcBorders>
          </w:tcPr>
          <w:p w14:paraId="7AC8CA8A" w14:textId="21644F68" w:rsidR="00C972C0" w:rsidRPr="000C56C9" w:rsidRDefault="00C972C0" w:rsidP="00F7534A">
            <w:pPr>
              <w:rPr>
                <w:rFonts w:cs="Times New Roman"/>
              </w:rPr>
            </w:pPr>
            <w:r>
              <w:rPr>
                <w:rFonts w:cs="Times New Roman"/>
              </w:rPr>
              <w:t>Connects at middle third, no overlap with diagonals</w:t>
            </w:r>
          </w:p>
        </w:tc>
        <w:tc>
          <w:tcPr>
            <w:tcW w:w="0" w:type="auto"/>
            <w:tcBorders>
              <w:top w:val="single" w:sz="4" w:space="0" w:color="auto"/>
              <w:left w:val="single" w:sz="4" w:space="0" w:color="auto"/>
              <w:bottom w:val="single" w:sz="4" w:space="0" w:color="auto"/>
              <w:right w:val="single" w:sz="4" w:space="0" w:color="auto"/>
            </w:tcBorders>
          </w:tcPr>
          <w:p w14:paraId="4E036D62" w14:textId="77777777" w:rsidR="00C972C0" w:rsidRPr="00B960B4" w:rsidRDefault="00C972C0" w:rsidP="00B960B4">
            <w:pPr>
              <w:rPr>
                <w:rFonts w:cs="Times New Roman"/>
              </w:rPr>
            </w:pPr>
            <w:r w:rsidRPr="00B960B4">
              <w:rPr>
                <w:rFonts w:cs="Times New Roman"/>
              </w:rPr>
              <w:t>0 = Completely incorrect</w:t>
            </w:r>
          </w:p>
          <w:p w14:paraId="74883312" w14:textId="77777777" w:rsidR="00C972C0" w:rsidRPr="00B960B4" w:rsidRDefault="00C972C0" w:rsidP="00B960B4">
            <w:pPr>
              <w:rPr>
                <w:rFonts w:cs="Times New Roman"/>
              </w:rPr>
            </w:pPr>
            <w:r w:rsidRPr="00B960B4">
              <w:rPr>
                <w:rFonts w:cs="Times New Roman"/>
              </w:rPr>
              <w:t>1 = Partially correct</w:t>
            </w:r>
          </w:p>
          <w:p w14:paraId="040F0C25" w14:textId="281C3E04" w:rsidR="00C972C0" w:rsidRPr="000C56C9" w:rsidRDefault="00C972C0" w:rsidP="00B960B4">
            <w:pPr>
              <w:rPr>
                <w:rFonts w:cs="Times New Roman"/>
              </w:rPr>
            </w:pPr>
            <w:r w:rsidRPr="00B960B4">
              <w:rPr>
                <w:rFonts w:cs="Times New Roman"/>
              </w:rPr>
              <w:t>2 = Completely correct</w:t>
            </w:r>
          </w:p>
        </w:tc>
      </w:tr>
      <w:tr w:rsidR="00C972C0" w:rsidRPr="000431A1" w14:paraId="75A689D7" w14:textId="77777777" w:rsidTr="00F7534A">
        <w:tc>
          <w:tcPr>
            <w:tcW w:w="0" w:type="auto"/>
            <w:tcBorders>
              <w:top w:val="single" w:sz="4" w:space="0" w:color="auto"/>
              <w:left w:val="single" w:sz="4" w:space="0" w:color="auto"/>
              <w:bottom w:val="single" w:sz="4" w:space="0" w:color="auto"/>
              <w:right w:val="single" w:sz="4" w:space="0" w:color="auto"/>
            </w:tcBorders>
          </w:tcPr>
          <w:p w14:paraId="56107272" w14:textId="1792F6FF" w:rsidR="00C972C0" w:rsidRPr="002F229D" w:rsidRDefault="00C972C0" w:rsidP="00F7534A">
            <w:pPr>
              <w:jc w:val="center"/>
              <w:rPr>
                <w:rFonts w:cs="Times New Roman"/>
                <w:highlight w:val="yellow"/>
              </w:rPr>
            </w:pPr>
            <w:r w:rsidRPr="00B960B4">
              <w:rPr>
                <w:rFonts w:cs="Times New Roman"/>
              </w:rPr>
              <w:t>Benson4D</w:t>
            </w:r>
          </w:p>
        </w:tc>
        <w:tc>
          <w:tcPr>
            <w:tcW w:w="0" w:type="auto"/>
            <w:tcBorders>
              <w:top w:val="single" w:sz="4" w:space="0" w:color="auto"/>
              <w:left w:val="single" w:sz="4" w:space="0" w:color="auto"/>
              <w:bottom w:val="single" w:sz="4" w:space="0" w:color="auto"/>
              <w:right w:val="single" w:sz="4" w:space="0" w:color="auto"/>
            </w:tcBorders>
          </w:tcPr>
          <w:p w14:paraId="5003713B" w14:textId="0A1B07BA" w:rsidR="00C972C0" w:rsidRPr="000C56C9" w:rsidRDefault="00C972C0" w:rsidP="00F7534A">
            <w:pPr>
              <w:rPr>
                <w:rFonts w:cs="Times New Roman"/>
              </w:rPr>
            </w:pPr>
            <w:r>
              <w:rPr>
                <w:rFonts w:cs="Times New Roman"/>
              </w:rPr>
              <w:t>Reasonably round, doesn’t touch sides</w:t>
            </w:r>
          </w:p>
        </w:tc>
        <w:tc>
          <w:tcPr>
            <w:tcW w:w="0" w:type="auto"/>
            <w:tcBorders>
              <w:top w:val="single" w:sz="4" w:space="0" w:color="auto"/>
              <w:left w:val="single" w:sz="4" w:space="0" w:color="auto"/>
              <w:bottom w:val="single" w:sz="4" w:space="0" w:color="auto"/>
              <w:right w:val="single" w:sz="4" w:space="0" w:color="auto"/>
            </w:tcBorders>
          </w:tcPr>
          <w:p w14:paraId="3D778740" w14:textId="77777777" w:rsidR="00C972C0" w:rsidRPr="00B960B4" w:rsidRDefault="00C972C0" w:rsidP="00B960B4">
            <w:pPr>
              <w:rPr>
                <w:rFonts w:cs="Times New Roman"/>
              </w:rPr>
            </w:pPr>
            <w:r w:rsidRPr="00B960B4">
              <w:rPr>
                <w:rFonts w:cs="Times New Roman"/>
              </w:rPr>
              <w:t>0 = Completely incorrect</w:t>
            </w:r>
          </w:p>
          <w:p w14:paraId="2D8C87A1" w14:textId="77777777" w:rsidR="00C972C0" w:rsidRPr="00B960B4" w:rsidRDefault="00C972C0" w:rsidP="00B960B4">
            <w:pPr>
              <w:rPr>
                <w:rFonts w:cs="Times New Roman"/>
              </w:rPr>
            </w:pPr>
            <w:r w:rsidRPr="00B960B4">
              <w:rPr>
                <w:rFonts w:cs="Times New Roman"/>
              </w:rPr>
              <w:t>1 = Partially correct</w:t>
            </w:r>
          </w:p>
          <w:p w14:paraId="2F1BBAE7" w14:textId="033BFC1D" w:rsidR="00C972C0" w:rsidRPr="000C56C9" w:rsidRDefault="00C972C0" w:rsidP="00B960B4">
            <w:pPr>
              <w:rPr>
                <w:rFonts w:cs="Times New Roman"/>
              </w:rPr>
            </w:pPr>
            <w:r w:rsidRPr="00B960B4">
              <w:rPr>
                <w:rFonts w:cs="Times New Roman"/>
              </w:rPr>
              <w:t>2 = Completely correct</w:t>
            </w:r>
          </w:p>
        </w:tc>
      </w:tr>
      <w:tr w:rsidR="00C972C0" w:rsidRPr="00E142A0" w14:paraId="5EC48A33" w14:textId="77777777" w:rsidTr="00F7534A">
        <w:tc>
          <w:tcPr>
            <w:tcW w:w="0" w:type="auto"/>
            <w:tcBorders>
              <w:top w:val="single" w:sz="4" w:space="0" w:color="auto"/>
              <w:left w:val="single" w:sz="4" w:space="0" w:color="auto"/>
              <w:bottom w:val="single" w:sz="4" w:space="0" w:color="auto"/>
              <w:right w:val="single" w:sz="4" w:space="0" w:color="auto"/>
            </w:tcBorders>
          </w:tcPr>
          <w:p w14:paraId="1102F43F" w14:textId="1A23A434" w:rsidR="00C972C0" w:rsidRPr="002F229D" w:rsidRDefault="00C972C0" w:rsidP="00F7534A">
            <w:pPr>
              <w:jc w:val="center"/>
              <w:rPr>
                <w:rFonts w:cs="Times New Roman"/>
                <w:highlight w:val="yellow"/>
              </w:rPr>
            </w:pPr>
            <w:r w:rsidRPr="00B960B4">
              <w:rPr>
                <w:rFonts w:cs="Times New Roman"/>
              </w:rPr>
              <w:t>Benson5D</w:t>
            </w:r>
          </w:p>
        </w:tc>
        <w:tc>
          <w:tcPr>
            <w:tcW w:w="0" w:type="auto"/>
            <w:tcBorders>
              <w:top w:val="single" w:sz="4" w:space="0" w:color="auto"/>
              <w:left w:val="single" w:sz="4" w:space="0" w:color="auto"/>
              <w:bottom w:val="single" w:sz="4" w:space="0" w:color="auto"/>
              <w:right w:val="single" w:sz="4" w:space="0" w:color="auto"/>
            </w:tcBorders>
          </w:tcPr>
          <w:p w14:paraId="3960C12C" w14:textId="6DD9C5BD" w:rsidR="00C972C0" w:rsidRPr="000C56C9" w:rsidRDefault="00C972C0" w:rsidP="00F7534A">
            <w:pPr>
              <w:rPr>
                <w:rFonts w:cs="Times New Roman"/>
              </w:rPr>
            </w:pPr>
            <w:r>
              <w:rPr>
                <w:rFonts w:cs="Times New Roman"/>
              </w:rPr>
              <w:t>Vertical lines &gt; ½ distance to diagonals, width &gt; height, 90° angles</w:t>
            </w:r>
          </w:p>
        </w:tc>
        <w:tc>
          <w:tcPr>
            <w:tcW w:w="0" w:type="auto"/>
            <w:tcBorders>
              <w:top w:val="single" w:sz="4" w:space="0" w:color="auto"/>
              <w:left w:val="single" w:sz="4" w:space="0" w:color="auto"/>
              <w:bottom w:val="single" w:sz="4" w:space="0" w:color="auto"/>
              <w:right w:val="single" w:sz="4" w:space="0" w:color="auto"/>
            </w:tcBorders>
          </w:tcPr>
          <w:p w14:paraId="7B57F1FA" w14:textId="77777777" w:rsidR="00C972C0" w:rsidRPr="00B960B4" w:rsidRDefault="00C972C0" w:rsidP="00B960B4">
            <w:pPr>
              <w:rPr>
                <w:rFonts w:cs="Times New Roman"/>
              </w:rPr>
            </w:pPr>
            <w:r w:rsidRPr="00B960B4">
              <w:rPr>
                <w:rFonts w:cs="Times New Roman"/>
              </w:rPr>
              <w:t>0 = Completely incorrect</w:t>
            </w:r>
          </w:p>
          <w:p w14:paraId="77EB03F2" w14:textId="77777777" w:rsidR="00C972C0" w:rsidRPr="00B960B4" w:rsidRDefault="00C972C0" w:rsidP="00B960B4">
            <w:pPr>
              <w:rPr>
                <w:rFonts w:cs="Times New Roman"/>
              </w:rPr>
            </w:pPr>
            <w:r w:rsidRPr="00B960B4">
              <w:rPr>
                <w:rFonts w:cs="Times New Roman"/>
              </w:rPr>
              <w:t>1 = Partially correct</w:t>
            </w:r>
          </w:p>
          <w:p w14:paraId="4FDF75DF" w14:textId="0E034C22" w:rsidR="00C972C0" w:rsidRPr="000C56C9" w:rsidRDefault="00C972C0" w:rsidP="00B960B4">
            <w:pPr>
              <w:rPr>
                <w:rFonts w:cs="Times New Roman"/>
              </w:rPr>
            </w:pPr>
            <w:r w:rsidRPr="00B960B4">
              <w:rPr>
                <w:rFonts w:cs="Times New Roman"/>
              </w:rPr>
              <w:t>2 = Completely correct</w:t>
            </w:r>
          </w:p>
        </w:tc>
      </w:tr>
      <w:tr w:rsidR="00C972C0" w:rsidRPr="00E142A0" w14:paraId="3597CD07" w14:textId="77777777" w:rsidTr="00F7534A">
        <w:tc>
          <w:tcPr>
            <w:tcW w:w="0" w:type="auto"/>
            <w:tcBorders>
              <w:top w:val="single" w:sz="4" w:space="0" w:color="auto"/>
              <w:left w:val="single" w:sz="4" w:space="0" w:color="auto"/>
              <w:bottom w:val="single" w:sz="4" w:space="0" w:color="auto"/>
              <w:right w:val="single" w:sz="4" w:space="0" w:color="auto"/>
            </w:tcBorders>
          </w:tcPr>
          <w:p w14:paraId="5E86F817" w14:textId="5E4B345C" w:rsidR="00C972C0" w:rsidRDefault="00C972C0" w:rsidP="00F7534A">
            <w:pPr>
              <w:jc w:val="center"/>
              <w:rPr>
                <w:rFonts w:cs="Times New Roman"/>
                <w:highlight w:val="yellow"/>
              </w:rPr>
            </w:pPr>
            <w:r w:rsidRPr="00B960B4">
              <w:rPr>
                <w:rFonts w:cs="Times New Roman"/>
              </w:rPr>
              <w:t>Benson6D</w:t>
            </w:r>
          </w:p>
        </w:tc>
        <w:tc>
          <w:tcPr>
            <w:tcW w:w="0" w:type="auto"/>
            <w:tcBorders>
              <w:top w:val="single" w:sz="4" w:space="0" w:color="auto"/>
              <w:left w:val="single" w:sz="4" w:space="0" w:color="auto"/>
              <w:bottom w:val="single" w:sz="4" w:space="0" w:color="auto"/>
              <w:right w:val="single" w:sz="4" w:space="0" w:color="auto"/>
            </w:tcBorders>
          </w:tcPr>
          <w:p w14:paraId="7AE87700" w14:textId="19184E37" w:rsidR="00C972C0" w:rsidRDefault="00C972C0" w:rsidP="00F7534A">
            <w:pPr>
              <w:rPr>
                <w:rFonts w:cs="Times New Roman"/>
              </w:rPr>
            </w:pPr>
            <w:r>
              <w:rPr>
                <w:rFonts w:cs="Times New Roman"/>
              </w:rPr>
              <w:t>Connects below #3, top of square above bottom</w:t>
            </w:r>
          </w:p>
        </w:tc>
        <w:tc>
          <w:tcPr>
            <w:tcW w:w="0" w:type="auto"/>
            <w:tcBorders>
              <w:top w:val="single" w:sz="4" w:space="0" w:color="auto"/>
              <w:left w:val="single" w:sz="4" w:space="0" w:color="auto"/>
              <w:bottom w:val="single" w:sz="4" w:space="0" w:color="auto"/>
              <w:right w:val="single" w:sz="4" w:space="0" w:color="auto"/>
            </w:tcBorders>
          </w:tcPr>
          <w:p w14:paraId="45680A6B" w14:textId="77777777" w:rsidR="00C972C0" w:rsidRPr="00B960B4" w:rsidRDefault="00C972C0" w:rsidP="00B960B4">
            <w:pPr>
              <w:rPr>
                <w:rFonts w:cs="Times New Roman"/>
              </w:rPr>
            </w:pPr>
            <w:r w:rsidRPr="00B960B4">
              <w:rPr>
                <w:rFonts w:cs="Times New Roman"/>
              </w:rPr>
              <w:t>0 = Completely incorrect</w:t>
            </w:r>
          </w:p>
          <w:p w14:paraId="43647A85" w14:textId="77777777" w:rsidR="00C972C0" w:rsidRPr="00B960B4" w:rsidRDefault="00C972C0" w:rsidP="00B960B4">
            <w:pPr>
              <w:rPr>
                <w:rFonts w:cs="Times New Roman"/>
              </w:rPr>
            </w:pPr>
            <w:r w:rsidRPr="00B960B4">
              <w:rPr>
                <w:rFonts w:cs="Times New Roman"/>
              </w:rPr>
              <w:t>1 = Partially correct</w:t>
            </w:r>
          </w:p>
          <w:p w14:paraId="432A2360" w14:textId="00BD1D62" w:rsidR="00C972C0" w:rsidRPr="000C56C9" w:rsidRDefault="00C972C0" w:rsidP="00B960B4">
            <w:pPr>
              <w:rPr>
                <w:rFonts w:cs="Times New Roman"/>
              </w:rPr>
            </w:pPr>
            <w:r w:rsidRPr="00B960B4">
              <w:rPr>
                <w:rFonts w:cs="Times New Roman"/>
              </w:rPr>
              <w:t>2 = Completely correct</w:t>
            </w:r>
          </w:p>
        </w:tc>
      </w:tr>
      <w:tr w:rsidR="00C972C0" w:rsidRPr="00E142A0" w14:paraId="68DB4697" w14:textId="77777777" w:rsidTr="00F7534A">
        <w:tc>
          <w:tcPr>
            <w:tcW w:w="0" w:type="auto"/>
            <w:tcBorders>
              <w:top w:val="single" w:sz="4" w:space="0" w:color="auto"/>
              <w:left w:val="single" w:sz="4" w:space="0" w:color="auto"/>
              <w:bottom w:val="single" w:sz="4" w:space="0" w:color="auto"/>
              <w:right w:val="single" w:sz="4" w:space="0" w:color="auto"/>
            </w:tcBorders>
          </w:tcPr>
          <w:p w14:paraId="1BA15917" w14:textId="47C0EBD4" w:rsidR="00C972C0" w:rsidRDefault="00C972C0" w:rsidP="00F7534A">
            <w:pPr>
              <w:jc w:val="center"/>
              <w:rPr>
                <w:rFonts w:cs="Times New Roman"/>
                <w:highlight w:val="yellow"/>
              </w:rPr>
            </w:pPr>
            <w:r w:rsidRPr="00B960B4">
              <w:rPr>
                <w:rFonts w:cs="Times New Roman"/>
              </w:rPr>
              <w:lastRenderedPageBreak/>
              <w:t>Benson7D</w:t>
            </w:r>
          </w:p>
        </w:tc>
        <w:tc>
          <w:tcPr>
            <w:tcW w:w="0" w:type="auto"/>
            <w:tcBorders>
              <w:top w:val="single" w:sz="4" w:space="0" w:color="auto"/>
              <w:left w:val="single" w:sz="4" w:space="0" w:color="auto"/>
              <w:bottom w:val="single" w:sz="4" w:space="0" w:color="auto"/>
              <w:right w:val="single" w:sz="4" w:space="0" w:color="auto"/>
            </w:tcBorders>
          </w:tcPr>
          <w:p w14:paraId="17E38F24" w14:textId="4ABF8249" w:rsidR="00C972C0" w:rsidRDefault="00C972C0" w:rsidP="00F7534A">
            <w:pPr>
              <w:rPr>
                <w:rFonts w:cs="Times New Roman"/>
              </w:rPr>
            </w:pPr>
            <w:r>
              <w:rPr>
                <w:rFonts w:cs="Times New Roman"/>
              </w:rPr>
              <w:t>Vertex corresponds to middle third; any gaps or overlaps &lt; 8mm</w:t>
            </w:r>
          </w:p>
        </w:tc>
        <w:tc>
          <w:tcPr>
            <w:tcW w:w="0" w:type="auto"/>
            <w:tcBorders>
              <w:top w:val="single" w:sz="4" w:space="0" w:color="auto"/>
              <w:left w:val="single" w:sz="4" w:space="0" w:color="auto"/>
              <w:bottom w:val="single" w:sz="4" w:space="0" w:color="auto"/>
              <w:right w:val="single" w:sz="4" w:space="0" w:color="auto"/>
            </w:tcBorders>
          </w:tcPr>
          <w:p w14:paraId="296169E0" w14:textId="77777777" w:rsidR="00C972C0" w:rsidRPr="00B960B4" w:rsidRDefault="00C972C0" w:rsidP="00B960B4">
            <w:pPr>
              <w:rPr>
                <w:rFonts w:cs="Times New Roman"/>
              </w:rPr>
            </w:pPr>
            <w:r w:rsidRPr="00B960B4">
              <w:rPr>
                <w:rFonts w:cs="Times New Roman"/>
              </w:rPr>
              <w:t>0 = Completely incorrect</w:t>
            </w:r>
          </w:p>
          <w:p w14:paraId="19278DAB" w14:textId="77777777" w:rsidR="00C972C0" w:rsidRPr="00B960B4" w:rsidRDefault="00C972C0" w:rsidP="00B960B4">
            <w:pPr>
              <w:rPr>
                <w:rFonts w:cs="Times New Roman"/>
              </w:rPr>
            </w:pPr>
            <w:r w:rsidRPr="00B960B4">
              <w:rPr>
                <w:rFonts w:cs="Times New Roman"/>
              </w:rPr>
              <w:t>1 = Partially correct</w:t>
            </w:r>
          </w:p>
          <w:p w14:paraId="0FF70C02" w14:textId="1D72A40D" w:rsidR="00C972C0" w:rsidRPr="000C56C9" w:rsidRDefault="00C972C0" w:rsidP="00B960B4">
            <w:pPr>
              <w:rPr>
                <w:rFonts w:cs="Times New Roman"/>
              </w:rPr>
            </w:pPr>
            <w:r w:rsidRPr="00B960B4">
              <w:rPr>
                <w:rFonts w:cs="Times New Roman"/>
              </w:rPr>
              <w:t>2 = Completely correct</w:t>
            </w:r>
          </w:p>
        </w:tc>
      </w:tr>
      <w:tr w:rsidR="00C972C0" w:rsidRPr="00E142A0" w14:paraId="4761D39B" w14:textId="77777777" w:rsidTr="00F7534A">
        <w:tc>
          <w:tcPr>
            <w:tcW w:w="0" w:type="auto"/>
            <w:tcBorders>
              <w:top w:val="single" w:sz="4" w:space="0" w:color="auto"/>
              <w:left w:val="single" w:sz="4" w:space="0" w:color="auto"/>
              <w:bottom w:val="single" w:sz="4" w:space="0" w:color="auto"/>
              <w:right w:val="single" w:sz="4" w:space="0" w:color="auto"/>
            </w:tcBorders>
          </w:tcPr>
          <w:p w14:paraId="3F2FEBD8" w14:textId="0607028A" w:rsidR="00C972C0" w:rsidRDefault="00C972C0" w:rsidP="00F7534A">
            <w:pPr>
              <w:jc w:val="center"/>
              <w:rPr>
                <w:rFonts w:cs="Times New Roman"/>
                <w:highlight w:val="yellow"/>
              </w:rPr>
            </w:pPr>
            <w:r w:rsidRPr="00B960B4">
              <w:rPr>
                <w:rFonts w:cs="Times New Roman"/>
              </w:rPr>
              <w:t>Benson8D</w:t>
            </w:r>
          </w:p>
        </w:tc>
        <w:tc>
          <w:tcPr>
            <w:tcW w:w="0" w:type="auto"/>
            <w:tcBorders>
              <w:top w:val="single" w:sz="4" w:space="0" w:color="auto"/>
              <w:left w:val="single" w:sz="4" w:space="0" w:color="auto"/>
              <w:bottom w:val="single" w:sz="4" w:space="0" w:color="auto"/>
              <w:right w:val="single" w:sz="4" w:space="0" w:color="auto"/>
            </w:tcBorders>
          </w:tcPr>
          <w:p w14:paraId="2C7780E8" w14:textId="6D1F0E86" w:rsidR="00C972C0" w:rsidRDefault="00C972C0" w:rsidP="00F7534A">
            <w:pPr>
              <w:rPr>
                <w:rFonts w:cs="Times New Roman"/>
              </w:rPr>
            </w:pPr>
            <w:r>
              <w:rPr>
                <w:rFonts w:cs="Times New Roman"/>
              </w:rPr>
              <w:t>Gap b/w #7 &lt; 5mm, angle at end of stem = 90°</w:t>
            </w:r>
          </w:p>
        </w:tc>
        <w:tc>
          <w:tcPr>
            <w:tcW w:w="0" w:type="auto"/>
            <w:tcBorders>
              <w:top w:val="single" w:sz="4" w:space="0" w:color="auto"/>
              <w:left w:val="single" w:sz="4" w:space="0" w:color="auto"/>
              <w:bottom w:val="single" w:sz="4" w:space="0" w:color="auto"/>
              <w:right w:val="single" w:sz="4" w:space="0" w:color="auto"/>
            </w:tcBorders>
          </w:tcPr>
          <w:p w14:paraId="00ACC256" w14:textId="77777777" w:rsidR="00C972C0" w:rsidRPr="00B960B4" w:rsidRDefault="00C972C0" w:rsidP="00B960B4">
            <w:pPr>
              <w:rPr>
                <w:rFonts w:cs="Times New Roman"/>
              </w:rPr>
            </w:pPr>
            <w:r w:rsidRPr="00B960B4">
              <w:rPr>
                <w:rFonts w:cs="Times New Roman"/>
              </w:rPr>
              <w:t>0 = Completely incorrect</w:t>
            </w:r>
          </w:p>
          <w:p w14:paraId="7EA7FBCF" w14:textId="77777777" w:rsidR="00C972C0" w:rsidRPr="00B960B4" w:rsidRDefault="00C972C0" w:rsidP="00B960B4">
            <w:pPr>
              <w:rPr>
                <w:rFonts w:cs="Times New Roman"/>
              </w:rPr>
            </w:pPr>
            <w:r w:rsidRPr="00B960B4">
              <w:rPr>
                <w:rFonts w:cs="Times New Roman"/>
              </w:rPr>
              <w:t>1 = Partially correct</w:t>
            </w:r>
          </w:p>
          <w:p w14:paraId="7F990A09" w14:textId="0D74389A" w:rsidR="00C972C0" w:rsidRPr="000C56C9" w:rsidRDefault="00C972C0" w:rsidP="00B960B4">
            <w:pPr>
              <w:rPr>
                <w:rFonts w:cs="Times New Roman"/>
              </w:rPr>
            </w:pPr>
            <w:r w:rsidRPr="00B960B4">
              <w:rPr>
                <w:rFonts w:cs="Times New Roman"/>
              </w:rPr>
              <w:t>2 = Completely correct</w:t>
            </w:r>
          </w:p>
        </w:tc>
      </w:tr>
      <w:tr w:rsidR="00C972C0" w:rsidRPr="00E142A0" w14:paraId="3B5EBC40" w14:textId="77777777" w:rsidTr="00F7534A">
        <w:tc>
          <w:tcPr>
            <w:tcW w:w="0" w:type="auto"/>
            <w:tcBorders>
              <w:top w:val="single" w:sz="4" w:space="0" w:color="auto"/>
              <w:left w:val="single" w:sz="4" w:space="0" w:color="auto"/>
              <w:bottom w:val="single" w:sz="4" w:space="0" w:color="auto"/>
              <w:right w:val="single" w:sz="4" w:space="0" w:color="auto"/>
            </w:tcBorders>
          </w:tcPr>
          <w:p w14:paraId="0EFFBBE6" w14:textId="76735E32" w:rsidR="00C972C0" w:rsidRDefault="00C972C0" w:rsidP="00F7534A">
            <w:pPr>
              <w:jc w:val="center"/>
              <w:rPr>
                <w:rFonts w:cs="Times New Roman"/>
                <w:highlight w:val="yellow"/>
              </w:rPr>
            </w:pPr>
            <w:r w:rsidRPr="00B960B4">
              <w:rPr>
                <w:rFonts w:cs="Times New Roman"/>
              </w:rPr>
              <w:t>BensonScoreD</w:t>
            </w:r>
          </w:p>
        </w:tc>
        <w:tc>
          <w:tcPr>
            <w:tcW w:w="0" w:type="auto"/>
            <w:tcBorders>
              <w:top w:val="single" w:sz="4" w:space="0" w:color="auto"/>
              <w:left w:val="single" w:sz="4" w:space="0" w:color="auto"/>
              <w:bottom w:val="single" w:sz="4" w:space="0" w:color="auto"/>
              <w:right w:val="single" w:sz="4" w:space="0" w:color="auto"/>
            </w:tcBorders>
          </w:tcPr>
          <w:p w14:paraId="03D83130" w14:textId="36824748" w:rsidR="00C972C0" w:rsidRDefault="00C972C0" w:rsidP="00F7534A">
            <w:pPr>
              <w:rPr>
                <w:rFonts w:cs="Times New Roman"/>
              </w:rPr>
            </w:pPr>
            <w:r w:rsidRPr="00B960B4">
              <w:rPr>
                <w:rFonts w:cs="Times New Roman"/>
              </w:rPr>
              <w:t>Benson Complex Figure Delayed Total Score</w:t>
            </w:r>
          </w:p>
        </w:tc>
        <w:tc>
          <w:tcPr>
            <w:tcW w:w="0" w:type="auto"/>
            <w:tcBorders>
              <w:top w:val="single" w:sz="4" w:space="0" w:color="auto"/>
              <w:left w:val="single" w:sz="4" w:space="0" w:color="auto"/>
              <w:bottom w:val="single" w:sz="4" w:space="0" w:color="auto"/>
              <w:right w:val="single" w:sz="4" w:space="0" w:color="auto"/>
            </w:tcBorders>
          </w:tcPr>
          <w:p w14:paraId="17E3AE9F" w14:textId="46180DB3" w:rsidR="00C972C0" w:rsidRPr="000C56C9" w:rsidRDefault="00C972C0" w:rsidP="002F229D">
            <w:pPr>
              <w:rPr>
                <w:rFonts w:cs="Times New Roman"/>
              </w:rPr>
            </w:pPr>
          </w:p>
        </w:tc>
      </w:tr>
      <w:tr w:rsidR="00C972C0" w:rsidRPr="00E142A0" w14:paraId="0EB5FF05" w14:textId="77777777" w:rsidTr="00F7534A">
        <w:tc>
          <w:tcPr>
            <w:tcW w:w="0" w:type="auto"/>
            <w:tcBorders>
              <w:top w:val="single" w:sz="4" w:space="0" w:color="auto"/>
              <w:left w:val="single" w:sz="4" w:space="0" w:color="auto"/>
              <w:bottom w:val="single" w:sz="4" w:space="0" w:color="auto"/>
              <w:right w:val="single" w:sz="4" w:space="0" w:color="auto"/>
            </w:tcBorders>
          </w:tcPr>
          <w:p w14:paraId="3C68B080" w14:textId="36E23DFB" w:rsidR="00C972C0" w:rsidRDefault="00C972C0" w:rsidP="00F7534A">
            <w:pPr>
              <w:jc w:val="center"/>
              <w:rPr>
                <w:rFonts w:cs="Times New Roman"/>
                <w:highlight w:val="yellow"/>
              </w:rPr>
            </w:pPr>
            <w:r w:rsidRPr="00B960B4">
              <w:rPr>
                <w:rFonts w:cs="Times New Roman"/>
              </w:rPr>
              <w:t>ZScoreBensonDel</w:t>
            </w:r>
          </w:p>
        </w:tc>
        <w:tc>
          <w:tcPr>
            <w:tcW w:w="0" w:type="auto"/>
            <w:tcBorders>
              <w:top w:val="single" w:sz="4" w:space="0" w:color="auto"/>
              <w:left w:val="single" w:sz="4" w:space="0" w:color="auto"/>
              <w:bottom w:val="single" w:sz="4" w:space="0" w:color="auto"/>
              <w:right w:val="single" w:sz="4" w:space="0" w:color="auto"/>
            </w:tcBorders>
          </w:tcPr>
          <w:p w14:paraId="174802C2" w14:textId="4C5E030D" w:rsidR="00C972C0" w:rsidRDefault="00C972C0" w:rsidP="00F7534A">
            <w:pPr>
              <w:rPr>
                <w:rFonts w:cs="Times New Roman"/>
              </w:rPr>
            </w:pPr>
            <w:r w:rsidRPr="00B960B4">
              <w:rPr>
                <w:rFonts w:cs="Times New Roman"/>
              </w:rPr>
              <w:t>Benson Complex Figure Delayed Z Score</w:t>
            </w:r>
          </w:p>
        </w:tc>
        <w:tc>
          <w:tcPr>
            <w:tcW w:w="0" w:type="auto"/>
            <w:tcBorders>
              <w:top w:val="single" w:sz="4" w:space="0" w:color="auto"/>
              <w:left w:val="single" w:sz="4" w:space="0" w:color="auto"/>
              <w:bottom w:val="single" w:sz="4" w:space="0" w:color="auto"/>
              <w:right w:val="single" w:sz="4" w:space="0" w:color="auto"/>
            </w:tcBorders>
          </w:tcPr>
          <w:p w14:paraId="409E814D" w14:textId="5580A3C3" w:rsidR="00C972C0" w:rsidRPr="000C56C9" w:rsidRDefault="00C972C0" w:rsidP="00F7534A">
            <w:pPr>
              <w:rPr>
                <w:rFonts w:cs="Times New Roman"/>
              </w:rPr>
            </w:pPr>
          </w:p>
        </w:tc>
      </w:tr>
    </w:tbl>
    <w:p w14:paraId="34F6A816" w14:textId="77777777" w:rsidR="00EE68DB" w:rsidRPr="00E142A0" w:rsidRDefault="00EE68DB" w:rsidP="00EE68DB">
      <w:pPr>
        <w:pBdr>
          <w:bottom w:val="single" w:sz="6" w:space="1" w:color="auto"/>
        </w:pBdr>
        <w:spacing w:after="0"/>
        <w:rPr>
          <w:rFonts w:cs="Times New Roman"/>
        </w:rPr>
      </w:pPr>
    </w:p>
    <w:p w14:paraId="759B1A7F" w14:textId="1067142B" w:rsidR="00EE68DB" w:rsidRPr="00E142A0" w:rsidRDefault="00EE68DB" w:rsidP="00EE68DB">
      <w:pPr>
        <w:pBdr>
          <w:bottom w:val="single" w:sz="6" w:space="1" w:color="auto"/>
        </w:pBdr>
        <w:spacing w:after="0"/>
        <w:rPr>
          <w:rFonts w:cs="Times New Roman"/>
          <w:b/>
        </w:rPr>
      </w:pPr>
      <w:r w:rsidRPr="00E142A0">
        <w:rPr>
          <w:rFonts w:cs="Times New Roman"/>
          <w:b/>
        </w:rPr>
        <w:t>SCORING OF SCALE</w:t>
      </w:r>
      <w:ins w:id="746" w:author="Windows User" w:date="2019-12-19T15:59:00Z">
        <w:r w:rsidR="00205B42">
          <w:rPr>
            <w:rFonts w:cs="Times New Roman"/>
            <w:b/>
          </w:rPr>
          <w:t xml:space="preserve"> </w:t>
        </w:r>
        <w:r w:rsidR="00205B42">
          <w:rPr>
            <w:rFonts w:cs="Times New Roman"/>
          </w:rPr>
          <w:t>(</w:t>
        </w:r>
        <w:r w:rsidR="00205B42">
          <w:rPr>
            <w:rFonts w:cs="Times New Roman"/>
            <w:b/>
          </w:rPr>
          <w:t xml:space="preserve">NOTE: </w:t>
        </w:r>
        <w:r w:rsidR="00205B42">
          <w:rPr>
            <w:b/>
            <w:color w:val="FF0000"/>
            <w:sz w:val="32"/>
            <w:szCs w:val="32"/>
          </w:rPr>
          <w:t>composite score not validated)</w:t>
        </w:r>
      </w:ins>
    </w:p>
    <w:p w14:paraId="732B7668" w14:textId="3D552168" w:rsidR="00391094" w:rsidRDefault="00391094" w:rsidP="00EE68DB">
      <w:pPr>
        <w:autoSpaceDE w:val="0"/>
        <w:autoSpaceDN w:val="0"/>
        <w:adjustRightInd w:val="0"/>
        <w:spacing w:after="0" w:line="240" w:lineRule="auto"/>
        <w:rPr>
          <w:rFonts w:cs="Times New Roman"/>
        </w:rPr>
      </w:pPr>
      <w:r>
        <w:rPr>
          <w:rFonts w:cs="Times New Roman"/>
        </w:rPr>
        <w:t>BensonScoreD=Benson Complex Figure Delayed Total Score</w:t>
      </w:r>
    </w:p>
    <w:p w14:paraId="0BB88004" w14:textId="3100051D" w:rsidR="00391094" w:rsidRDefault="00391094" w:rsidP="00EE68DB">
      <w:pPr>
        <w:autoSpaceDE w:val="0"/>
        <w:autoSpaceDN w:val="0"/>
        <w:adjustRightInd w:val="0"/>
        <w:spacing w:after="0" w:line="240" w:lineRule="auto"/>
        <w:rPr>
          <w:rFonts w:cs="Times New Roman"/>
        </w:rPr>
      </w:pPr>
      <w:r>
        <w:rPr>
          <w:rFonts w:cs="Times New Roman"/>
        </w:rPr>
        <w:t>ZScoreBensonDel=Benson Complex Figure Delayed Z Score</w:t>
      </w:r>
    </w:p>
    <w:p w14:paraId="5C78901B" w14:textId="77777777" w:rsidR="00391094" w:rsidRDefault="00391094" w:rsidP="00EE68DB">
      <w:pPr>
        <w:autoSpaceDE w:val="0"/>
        <w:autoSpaceDN w:val="0"/>
        <w:adjustRightInd w:val="0"/>
        <w:spacing w:after="0" w:line="240" w:lineRule="auto"/>
        <w:rPr>
          <w:rFonts w:cs="Times New Roman"/>
        </w:rPr>
      </w:pPr>
    </w:p>
    <w:p w14:paraId="5A54776A" w14:textId="58E95D98" w:rsidR="00EE68DB" w:rsidRDefault="009176A7" w:rsidP="00EE68DB">
      <w:pPr>
        <w:autoSpaceDE w:val="0"/>
        <w:autoSpaceDN w:val="0"/>
        <w:adjustRightInd w:val="0"/>
        <w:spacing w:after="0" w:line="240" w:lineRule="auto"/>
        <w:rPr>
          <w:rFonts w:cs="Times New Roman"/>
        </w:rPr>
      </w:pPr>
      <w:r w:rsidRPr="009176A7">
        <w:rPr>
          <w:rFonts w:cs="Times New Roman"/>
        </w:rPr>
        <w:t>Total score: 1-17</w:t>
      </w:r>
      <w:r>
        <w:rPr>
          <w:rFonts w:cs="Times New Roman"/>
        </w:rPr>
        <w:t>; each figural element is scored as 2 points if the element is drawn accurately and placed correctly in the figure (1 point for accuracy, 1 point for placement).  Score 1 point if the element is poorly drawn but placed correctly or is correctly drawn but misplaced, and 0 points if the element is neither accurately drawn nor correctly placed.</w:t>
      </w:r>
    </w:p>
    <w:p w14:paraId="2DCC3245" w14:textId="77777777" w:rsidR="005A5588" w:rsidRDefault="005A5588" w:rsidP="00EE68DB">
      <w:pPr>
        <w:autoSpaceDE w:val="0"/>
        <w:autoSpaceDN w:val="0"/>
        <w:adjustRightInd w:val="0"/>
        <w:spacing w:after="0" w:line="240" w:lineRule="auto"/>
        <w:rPr>
          <w:rFonts w:cs="Times New Roman"/>
        </w:rPr>
      </w:pPr>
    </w:p>
    <w:p w14:paraId="0DB146AE" w14:textId="77777777" w:rsidR="005A5588" w:rsidRDefault="005A5588" w:rsidP="00EE68DB">
      <w:pPr>
        <w:autoSpaceDE w:val="0"/>
        <w:autoSpaceDN w:val="0"/>
        <w:adjustRightInd w:val="0"/>
        <w:spacing w:after="0" w:line="240" w:lineRule="auto"/>
        <w:rPr>
          <w:rFonts w:cs="Times New Roman"/>
        </w:rPr>
      </w:pPr>
    </w:p>
    <w:p w14:paraId="64F12ADF" w14:textId="77777777" w:rsidR="005A5588" w:rsidRDefault="005A5588" w:rsidP="00EE68DB">
      <w:pPr>
        <w:autoSpaceDE w:val="0"/>
        <w:autoSpaceDN w:val="0"/>
        <w:adjustRightInd w:val="0"/>
        <w:spacing w:after="0" w:line="240" w:lineRule="auto"/>
        <w:rPr>
          <w:rFonts w:cs="Times New Roman"/>
        </w:rPr>
      </w:pPr>
    </w:p>
    <w:p w14:paraId="1306868E" w14:textId="77777777" w:rsidR="005A5588" w:rsidRDefault="005A5588" w:rsidP="00EE68DB">
      <w:pPr>
        <w:autoSpaceDE w:val="0"/>
        <w:autoSpaceDN w:val="0"/>
        <w:adjustRightInd w:val="0"/>
        <w:spacing w:after="0" w:line="240" w:lineRule="auto"/>
        <w:rPr>
          <w:rFonts w:cs="Times New Roman"/>
        </w:rPr>
      </w:pPr>
    </w:p>
    <w:p w14:paraId="7C64AB62" w14:textId="77777777" w:rsidR="005A5588" w:rsidRDefault="005A5588" w:rsidP="00EE68DB">
      <w:pPr>
        <w:autoSpaceDE w:val="0"/>
        <w:autoSpaceDN w:val="0"/>
        <w:adjustRightInd w:val="0"/>
        <w:spacing w:after="0" w:line="240" w:lineRule="auto"/>
        <w:rPr>
          <w:rFonts w:cs="Times New Roman"/>
        </w:rPr>
      </w:pPr>
    </w:p>
    <w:p w14:paraId="3D0FB87A" w14:textId="77777777" w:rsidR="005A5588" w:rsidRDefault="005A5588" w:rsidP="00EE68DB">
      <w:pPr>
        <w:autoSpaceDE w:val="0"/>
        <w:autoSpaceDN w:val="0"/>
        <w:adjustRightInd w:val="0"/>
        <w:spacing w:after="0" w:line="240" w:lineRule="auto"/>
        <w:rPr>
          <w:rFonts w:cs="Times New Roman"/>
        </w:rPr>
      </w:pPr>
    </w:p>
    <w:p w14:paraId="1F24ED20" w14:textId="77777777" w:rsidR="005A5588" w:rsidRDefault="005A5588" w:rsidP="00EE68DB">
      <w:pPr>
        <w:autoSpaceDE w:val="0"/>
        <w:autoSpaceDN w:val="0"/>
        <w:adjustRightInd w:val="0"/>
        <w:spacing w:after="0" w:line="240" w:lineRule="auto"/>
        <w:rPr>
          <w:rFonts w:cs="Times New Roman"/>
        </w:rPr>
      </w:pPr>
    </w:p>
    <w:p w14:paraId="66A99F11" w14:textId="77777777" w:rsidR="005A5588" w:rsidRDefault="005A5588" w:rsidP="00EE68DB">
      <w:pPr>
        <w:autoSpaceDE w:val="0"/>
        <w:autoSpaceDN w:val="0"/>
        <w:adjustRightInd w:val="0"/>
        <w:spacing w:after="0" w:line="240" w:lineRule="auto"/>
        <w:rPr>
          <w:rFonts w:cs="Times New Roman"/>
        </w:rPr>
      </w:pPr>
    </w:p>
    <w:p w14:paraId="14484318" w14:textId="77777777" w:rsidR="005A5588" w:rsidRDefault="005A5588" w:rsidP="00EE68DB">
      <w:pPr>
        <w:autoSpaceDE w:val="0"/>
        <w:autoSpaceDN w:val="0"/>
        <w:adjustRightInd w:val="0"/>
        <w:spacing w:after="0" w:line="240" w:lineRule="auto"/>
        <w:rPr>
          <w:rFonts w:cs="Times New Roman"/>
        </w:rPr>
      </w:pPr>
    </w:p>
    <w:p w14:paraId="3342A31F" w14:textId="77777777" w:rsidR="005A5588" w:rsidRDefault="005A5588" w:rsidP="00EE68DB">
      <w:pPr>
        <w:autoSpaceDE w:val="0"/>
        <w:autoSpaceDN w:val="0"/>
        <w:adjustRightInd w:val="0"/>
        <w:spacing w:after="0" w:line="240" w:lineRule="auto"/>
        <w:rPr>
          <w:rFonts w:cs="Times New Roman"/>
        </w:rPr>
      </w:pPr>
    </w:p>
    <w:p w14:paraId="1E78A6F8" w14:textId="77777777" w:rsidR="005A5588" w:rsidRDefault="005A5588" w:rsidP="00EE68DB">
      <w:pPr>
        <w:autoSpaceDE w:val="0"/>
        <w:autoSpaceDN w:val="0"/>
        <w:adjustRightInd w:val="0"/>
        <w:spacing w:after="0" w:line="240" w:lineRule="auto"/>
        <w:rPr>
          <w:rFonts w:cs="Times New Roman"/>
        </w:rPr>
      </w:pPr>
    </w:p>
    <w:p w14:paraId="15AA2F3E" w14:textId="77777777" w:rsidR="005A5588" w:rsidRDefault="005A5588" w:rsidP="00EE68DB">
      <w:pPr>
        <w:autoSpaceDE w:val="0"/>
        <w:autoSpaceDN w:val="0"/>
        <w:adjustRightInd w:val="0"/>
        <w:spacing w:after="0" w:line="240" w:lineRule="auto"/>
        <w:rPr>
          <w:rFonts w:cs="Times New Roman"/>
        </w:rPr>
      </w:pPr>
    </w:p>
    <w:p w14:paraId="3CE32B60" w14:textId="77777777" w:rsidR="005A5588" w:rsidRDefault="005A5588" w:rsidP="00EE68DB">
      <w:pPr>
        <w:autoSpaceDE w:val="0"/>
        <w:autoSpaceDN w:val="0"/>
        <w:adjustRightInd w:val="0"/>
        <w:spacing w:after="0" w:line="240" w:lineRule="auto"/>
        <w:rPr>
          <w:rFonts w:cs="Times New Roman"/>
        </w:rPr>
      </w:pPr>
    </w:p>
    <w:p w14:paraId="7203D125" w14:textId="77777777" w:rsidR="005A5588" w:rsidRDefault="005A5588" w:rsidP="00EE68DB">
      <w:pPr>
        <w:autoSpaceDE w:val="0"/>
        <w:autoSpaceDN w:val="0"/>
        <w:adjustRightInd w:val="0"/>
        <w:spacing w:after="0" w:line="240" w:lineRule="auto"/>
        <w:rPr>
          <w:rFonts w:cs="Times New Roman"/>
        </w:rPr>
      </w:pPr>
    </w:p>
    <w:p w14:paraId="177B7F64" w14:textId="77777777" w:rsidR="005A5588" w:rsidRDefault="005A5588" w:rsidP="00EE68DB">
      <w:pPr>
        <w:autoSpaceDE w:val="0"/>
        <w:autoSpaceDN w:val="0"/>
        <w:adjustRightInd w:val="0"/>
        <w:spacing w:after="0" w:line="240" w:lineRule="auto"/>
        <w:rPr>
          <w:rFonts w:cs="Times New Roman"/>
        </w:rPr>
      </w:pPr>
    </w:p>
    <w:p w14:paraId="77D2D80C" w14:textId="77777777" w:rsidR="005A5588" w:rsidRDefault="005A5588" w:rsidP="00EE68DB">
      <w:pPr>
        <w:autoSpaceDE w:val="0"/>
        <w:autoSpaceDN w:val="0"/>
        <w:adjustRightInd w:val="0"/>
        <w:spacing w:after="0" w:line="240" w:lineRule="auto"/>
        <w:rPr>
          <w:rFonts w:cs="Times New Roman"/>
        </w:rPr>
      </w:pPr>
    </w:p>
    <w:p w14:paraId="6EB73174" w14:textId="77777777" w:rsidR="005A5588" w:rsidRDefault="005A5588" w:rsidP="00EE68DB">
      <w:pPr>
        <w:autoSpaceDE w:val="0"/>
        <w:autoSpaceDN w:val="0"/>
        <w:adjustRightInd w:val="0"/>
        <w:spacing w:after="0" w:line="240" w:lineRule="auto"/>
        <w:rPr>
          <w:rFonts w:cs="Times New Roman"/>
        </w:rPr>
      </w:pPr>
    </w:p>
    <w:p w14:paraId="04F11AF7" w14:textId="77777777" w:rsidR="005A5588" w:rsidRDefault="005A5588" w:rsidP="00EE68DB">
      <w:pPr>
        <w:autoSpaceDE w:val="0"/>
        <w:autoSpaceDN w:val="0"/>
        <w:adjustRightInd w:val="0"/>
        <w:spacing w:after="0" w:line="240" w:lineRule="auto"/>
        <w:rPr>
          <w:rFonts w:cs="Times New Roman"/>
        </w:rPr>
      </w:pPr>
    </w:p>
    <w:p w14:paraId="30A437E5" w14:textId="77777777" w:rsidR="005A5588" w:rsidRDefault="005A5588" w:rsidP="00EE68DB">
      <w:pPr>
        <w:autoSpaceDE w:val="0"/>
        <w:autoSpaceDN w:val="0"/>
        <w:adjustRightInd w:val="0"/>
        <w:spacing w:after="0" w:line="240" w:lineRule="auto"/>
        <w:rPr>
          <w:rFonts w:cs="Times New Roman"/>
        </w:rPr>
      </w:pPr>
    </w:p>
    <w:p w14:paraId="27010E94" w14:textId="77777777" w:rsidR="005A5588" w:rsidRDefault="005A5588" w:rsidP="00EE68DB">
      <w:pPr>
        <w:autoSpaceDE w:val="0"/>
        <w:autoSpaceDN w:val="0"/>
        <w:adjustRightInd w:val="0"/>
        <w:spacing w:after="0" w:line="240" w:lineRule="auto"/>
        <w:rPr>
          <w:rFonts w:cs="Times New Roman"/>
        </w:rPr>
      </w:pPr>
    </w:p>
    <w:p w14:paraId="6E991B0E" w14:textId="77777777" w:rsidR="005A5588" w:rsidRDefault="005A5588" w:rsidP="00EE68DB">
      <w:pPr>
        <w:autoSpaceDE w:val="0"/>
        <w:autoSpaceDN w:val="0"/>
        <w:adjustRightInd w:val="0"/>
        <w:spacing w:after="0" w:line="240" w:lineRule="auto"/>
        <w:rPr>
          <w:rFonts w:cs="Times New Roman"/>
        </w:rPr>
      </w:pPr>
    </w:p>
    <w:p w14:paraId="02AFD962" w14:textId="77777777" w:rsidR="005A5588" w:rsidRDefault="005A5588" w:rsidP="00EE68DB">
      <w:pPr>
        <w:autoSpaceDE w:val="0"/>
        <w:autoSpaceDN w:val="0"/>
        <w:adjustRightInd w:val="0"/>
        <w:spacing w:after="0" w:line="240" w:lineRule="auto"/>
        <w:rPr>
          <w:rFonts w:cs="Times New Roman"/>
        </w:rPr>
      </w:pPr>
    </w:p>
    <w:p w14:paraId="2F332A4B" w14:textId="77777777" w:rsidR="005A5588" w:rsidRDefault="005A5588" w:rsidP="00EE68DB">
      <w:pPr>
        <w:autoSpaceDE w:val="0"/>
        <w:autoSpaceDN w:val="0"/>
        <w:adjustRightInd w:val="0"/>
        <w:spacing w:after="0" w:line="240" w:lineRule="auto"/>
        <w:rPr>
          <w:rFonts w:cs="Times New Roman"/>
        </w:rPr>
      </w:pPr>
    </w:p>
    <w:p w14:paraId="58EA40BC" w14:textId="77777777" w:rsidR="005A5588" w:rsidRDefault="005A5588" w:rsidP="00EE68DB">
      <w:pPr>
        <w:autoSpaceDE w:val="0"/>
        <w:autoSpaceDN w:val="0"/>
        <w:adjustRightInd w:val="0"/>
        <w:spacing w:after="0" w:line="240" w:lineRule="auto"/>
        <w:rPr>
          <w:rFonts w:cs="Times New Roman"/>
        </w:rPr>
      </w:pPr>
    </w:p>
    <w:p w14:paraId="2DC253B3" w14:textId="77777777" w:rsidR="005A5588" w:rsidRDefault="005A5588" w:rsidP="00EE68DB">
      <w:pPr>
        <w:autoSpaceDE w:val="0"/>
        <w:autoSpaceDN w:val="0"/>
        <w:adjustRightInd w:val="0"/>
        <w:spacing w:after="0" w:line="240" w:lineRule="auto"/>
        <w:rPr>
          <w:rFonts w:cs="Times New Roman"/>
        </w:rPr>
      </w:pPr>
    </w:p>
    <w:p w14:paraId="1311C6FB" w14:textId="77777777" w:rsidR="005A5588" w:rsidRDefault="005A5588" w:rsidP="00EE68DB">
      <w:pPr>
        <w:autoSpaceDE w:val="0"/>
        <w:autoSpaceDN w:val="0"/>
        <w:adjustRightInd w:val="0"/>
        <w:spacing w:after="0" w:line="240" w:lineRule="auto"/>
        <w:rPr>
          <w:rFonts w:cs="Times New Roman"/>
        </w:rPr>
      </w:pPr>
    </w:p>
    <w:p w14:paraId="1633266D" w14:textId="4AC383DA" w:rsidR="009176A7" w:rsidRPr="00EE68DB" w:rsidRDefault="009176A7" w:rsidP="009176A7">
      <w:pPr>
        <w:pStyle w:val="Heading1"/>
        <w:spacing w:before="0"/>
        <w:jc w:val="center"/>
        <w:rPr>
          <w:rFonts w:asciiTheme="minorHAnsi" w:hAnsiTheme="minorHAnsi"/>
          <w:color w:val="auto"/>
          <w:sz w:val="22"/>
          <w:szCs w:val="22"/>
        </w:rPr>
      </w:pPr>
      <w:bookmarkStart w:id="747" w:name="_Toc2071878"/>
      <w:r w:rsidRPr="00EE68DB">
        <w:rPr>
          <w:rFonts w:asciiTheme="minorHAnsi" w:hAnsiTheme="minorHAnsi"/>
          <w:color w:val="auto"/>
          <w:sz w:val="22"/>
          <w:szCs w:val="22"/>
        </w:rPr>
        <w:lastRenderedPageBreak/>
        <w:t>Benson Complex Figure</w:t>
      </w:r>
      <w:r>
        <w:rPr>
          <w:rFonts w:asciiTheme="minorHAnsi" w:hAnsiTheme="minorHAnsi"/>
          <w:color w:val="auto"/>
          <w:sz w:val="22"/>
          <w:szCs w:val="22"/>
        </w:rPr>
        <w:t>- Recognition</w:t>
      </w:r>
      <w:r w:rsidRPr="00EE68DB">
        <w:rPr>
          <w:rFonts w:asciiTheme="minorHAnsi" w:hAnsiTheme="minorHAnsi"/>
          <w:color w:val="auto"/>
          <w:sz w:val="22"/>
          <w:szCs w:val="22"/>
        </w:rPr>
        <w:t xml:space="preserve"> (Delayed)</w:t>
      </w:r>
      <w:bookmarkEnd w:id="747"/>
    </w:p>
    <w:p w14:paraId="4355DCEB" w14:textId="5F57EC18" w:rsidR="009176A7" w:rsidRPr="00E142A0" w:rsidRDefault="009176A7" w:rsidP="009176A7">
      <w:pPr>
        <w:pBdr>
          <w:bottom w:val="single" w:sz="6" w:space="1" w:color="auto"/>
        </w:pBdr>
        <w:spacing w:after="0" w:line="240" w:lineRule="auto"/>
        <w:contextualSpacing/>
        <w:jc w:val="center"/>
        <w:rPr>
          <w:b/>
        </w:rPr>
      </w:pPr>
      <w:r w:rsidRPr="00C16EC4">
        <w:rPr>
          <w:b/>
        </w:rPr>
        <w:t>(</w:t>
      </w:r>
      <w:r w:rsidR="00C16EC4" w:rsidRPr="00C16EC4">
        <w:rPr>
          <w:b/>
        </w:rPr>
        <w:t>1</w:t>
      </w:r>
      <w:r w:rsidRPr="00C16EC4">
        <w:rPr>
          <w:b/>
        </w:rPr>
        <w:t xml:space="preserve"> items)</w:t>
      </w:r>
    </w:p>
    <w:p w14:paraId="5008FB7C" w14:textId="77777777" w:rsidR="009176A7" w:rsidRDefault="009176A7" w:rsidP="009176A7">
      <w:pPr>
        <w:pBdr>
          <w:bottom w:val="single" w:sz="4" w:space="1" w:color="auto"/>
        </w:pBdr>
        <w:spacing w:after="0"/>
        <w:rPr>
          <w:rFonts w:cs="Times New Roman"/>
          <w:b/>
        </w:rPr>
      </w:pPr>
      <w:r w:rsidRPr="005A5588">
        <w:rPr>
          <w:rFonts w:cs="Times New Roman"/>
          <w:b/>
        </w:rPr>
        <w:t>DESCRIPTION</w:t>
      </w:r>
    </w:p>
    <w:p w14:paraId="5F059A3D" w14:textId="77777777" w:rsidR="000421A6" w:rsidRPr="00C60779" w:rsidRDefault="000421A6" w:rsidP="000421A6">
      <w:pPr>
        <w:pBdr>
          <w:bottom w:val="single" w:sz="4" w:space="1" w:color="auto"/>
        </w:pBdr>
        <w:spacing w:after="0"/>
        <w:rPr>
          <w:rFonts w:cs="Times New Roman"/>
        </w:rPr>
      </w:pPr>
      <w:r w:rsidRPr="00C60779">
        <w:rPr>
          <w:rFonts w:cs="Times New Roman"/>
        </w:rPr>
        <w:t xml:space="preserve">This measure was selected to assess </w:t>
      </w:r>
      <w:r>
        <w:rPr>
          <w:rFonts w:cs="Times New Roman"/>
        </w:rPr>
        <w:t>visuoconstructional and visual memory functioning</w:t>
      </w:r>
      <w:r w:rsidRPr="00C60779">
        <w:rPr>
          <w:rFonts w:cs="Times New Roman"/>
        </w:rPr>
        <w:t xml:space="preserve"> in older adults.</w:t>
      </w:r>
    </w:p>
    <w:p w14:paraId="03A4B544" w14:textId="77777777" w:rsidR="009176A7" w:rsidRDefault="009176A7" w:rsidP="009176A7">
      <w:pPr>
        <w:pBdr>
          <w:bottom w:val="single" w:sz="6" w:space="1" w:color="auto"/>
        </w:pBdr>
        <w:spacing w:after="0"/>
        <w:rPr>
          <w:rFonts w:cs="Times New Roman"/>
          <w:b/>
        </w:rPr>
      </w:pPr>
      <w:r w:rsidRPr="005A5588">
        <w:rPr>
          <w:rFonts w:cs="Times New Roman"/>
          <w:b/>
        </w:rPr>
        <w:t>ASSOCIATED PAPERS</w:t>
      </w:r>
    </w:p>
    <w:p w14:paraId="12C1A1F3" w14:textId="15391882" w:rsidR="005A5588" w:rsidRPr="005A5588" w:rsidRDefault="005A5588" w:rsidP="009176A7">
      <w:pPr>
        <w:pBdr>
          <w:bottom w:val="single" w:sz="6" w:space="1" w:color="auto"/>
        </w:pBdr>
        <w:spacing w:after="0"/>
        <w:rPr>
          <w:rFonts w:cs="Times New Roman"/>
        </w:rPr>
      </w:pPr>
      <w:r w:rsidRPr="00C60779">
        <w:rPr>
          <w:rFonts w:cs="Times New Roman"/>
        </w:rPr>
        <w:t>Possin, K. L., Laluz, V. R., Alcantar, O. Z., Miller, B. L., &amp; Kramer, J. H. (2011). Distinct neuroanatomical substrates and cognitive mechanisms of figure copy performance in Alzheimer’s disease and behavioral variant frontotemporal dementi</w:t>
      </w:r>
      <w:r>
        <w:rPr>
          <w:rFonts w:cs="Times New Roman"/>
        </w:rPr>
        <w:t>a. Neuropsychologia, 49, 43-48.</w:t>
      </w:r>
    </w:p>
    <w:p w14:paraId="60CAB6C9" w14:textId="77777777" w:rsidR="009176A7" w:rsidRPr="00EE68DB" w:rsidRDefault="009176A7" w:rsidP="009176A7">
      <w:pPr>
        <w:spacing w:after="0"/>
        <w:rPr>
          <w:rFonts w:cs="Times New Roman"/>
          <w:b/>
        </w:rPr>
      </w:pPr>
      <w:r w:rsidRPr="00EE68DB">
        <w:rPr>
          <w:rFonts w:cs="Times New Roman"/>
          <w:b/>
        </w:rPr>
        <w:t>SUBJECT INSTRUCTIONS:</w:t>
      </w:r>
    </w:p>
    <w:p w14:paraId="5BD328FD" w14:textId="06FBE36E" w:rsidR="009176A7" w:rsidRDefault="00C41797" w:rsidP="009176A7">
      <w:pPr>
        <w:spacing w:after="0"/>
        <w:rPr>
          <w:rFonts w:cs="Times New Roman"/>
        </w:rPr>
      </w:pPr>
      <w:r>
        <w:rPr>
          <w:rFonts w:cs="Times New Roman"/>
        </w:rPr>
        <w:t>Say: “Which of the figures was the one you copied before?”</w:t>
      </w:r>
    </w:p>
    <w:p w14:paraId="4ED8684C" w14:textId="77777777" w:rsidR="009176A7" w:rsidRPr="000431A1" w:rsidRDefault="009176A7" w:rsidP="009176A7">
      <w:pPr>
        <w:spacing w:after="0"/>
        <w:rPr>
          <w:rFonts w:cs="Times New Roman"/>
          <w:highlight w:val="yellow"/>
        </w:rPr>
      </w:pPr>
    </w:p>
    <w:tbl>
      <w:tblPr>
        <w:tblStyle w:val="TableGrid"/>
        <w:tblW w:w="0" w:type="auto"/>
        <w:tblLook w:val="04A0" w:firstRow="1" w:lastRow="0" w:firstColumn="1" w:lastColumn="0" w:noHBand="0" w:noVBand="1"/>
      </w:tblPr>
      <w:tblGrid>
        <w:gridCol w:w="1942"/>
        <w:gridCol w:w="6290"/>
        <w:gridCol w:w="1118"/>
      </w:tblGrid>
      <w:tr w:rsidR="00391094" w:rsidRPr="000431A1" w14:paraId="252068D8" w14:textId="77777777" w:rsidTr="00F7534A">
        <w:tc>
          <w:tcPr>
            <w:tcW w:w="0" w:type="auto"/>
            <w:tcBorders>
              <w:top w:val="single" w:sz="4" w:space="0" w:color="auto"/>
              <w:left w:val="single" w:sz="4" w:space="0" w:color="auto"/>
              <w:bottom w:val="single" w:sz="4" w:space="0" w:color="auto"/>
              <w:right w:val="single" w:sz="4" w:space="0" w:color="auto"/>
            </w:tcBorders>
            <w:hideMark/>
          </w:tcPr>
          <w:p w14:paraId="5F260526" w14:textId="77777777" w:rsidR="00391094" w:rsidRPr="00326291" w:rsidRDefault="00391094" w:rsidP="00F7534A">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50A05EF7" w14:textId="77777777" w:rsidR="00391094" w:rsidRPr="00326291" w:rsidRDefault="00391094" w:rsidP="00F7534A">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3368139B" w14:textId="77777777" w:rsidR="00391094" w:rsidRPr="00326291" w:rsidRDefault="00391094" w:rsidP="00F7534A">
            <w:pPr>
              <w:jc w:val="center"/>
              <w:rPr>
                <w:rFonts w:cs="Times New Roman"/>
                <w:b/>
              </w:rPr>
            </w:pPr>
            <w:r w:rsidRPr="00326291">
              <w:rPr>
                <w:rFonts w:cs="Times New Roman"/>
                <w:b/>
              </w:rPr>
              <w:t>Item Values</w:t>
            </w:r>
          </w:p>
        </w:tc>
      </w:tr>
      <w:tr w:rsidR="00391094" w:rsidRPr="000431A1" w14:paraId="6E498758" w14:textId="77777777" w:rsidTr="00F7534A">
        <w:tc>
          <w:tcPr>
            <w:tcW w:w="0" w:type="auto"/>
            <w:tcBorders>
              <w:top w:val="single" w:sz="4" w:space="0" w:color="auto"/>
              <w:left w:val="single" w:sz="4" w:space="0" w:color="auto"/>
              <w:bottom w:val="single" w:sz="4" w:space="0" w:color="auto"/>
              <w:right w:val="single" w:sz="4" w:space="0" w:color="auto"/>
            </w:tcBorders>
          </w:tcPr>
          <w:p w14:paraId="6762FFDB" w14:textId="56FE6957" w:rsidR="00391094" w:rsidRPr="000C56C9" w:rsidRDefault="00391094" w:rsidP="00F7534A">
            <w:pPr>
              <w:jc w:val="center"/>
              <w:rPr>
                <w:rFonts w:cs="Times New Roman"/>
              </w:rPr>
            </w:pPr>
            <w:r>
              <w:rPr>
                <w:rFonts w:cs="Times New Roman"/>
              </w:rPr>
              <w:t>BensonRecognition</w:t>
            </w:r>
          </w:p>
        </w:tc>
        <w:tc>
          <w:tcPr>
            <w:tcW w:w="0" w:type="auto"/>
            <w:tcBorders>
              <w:top w:val="single" w:sz="4" w:space="0" w:color="auto"/>
              <w:left w:val="single" w:sz="4" w:space="0" w:color="auto"/>
              <w:bottom w:val="single" w:sz="4" w:space="0" w:color="auto"/>
              <w:right w:val="single" w:sz="4" w:space="0" w:color="auto"/>
            </w:tcBorders>
          </w:tcPr>
          <w:p w14:paraId="5BFE6925" w14:textId="368A4A4C" w:rsidR="00391094" w:rsidRPr="000C56C9" w:rsidRDefault="00E446F3" w:rsidP="00F7534A">
            <w:pPr>
              <w:rPr>
                <w:rFonts w:cs="Times New Roman"/>
              </w:rPr>
            </w:pPr>
            <w:r w:rsidRPr="00E446F3">
              <w:rPr>
                <w:rFonts w:cs="Times New Roman"/>
              </w:rPr>
              <w:t>Benson Complex Figure Recognition</w:t>
            </w:r>
            <w:r>
              <w:rPr>
                <w:rFonts w:cs="Times New Roman"/>
              </w:rPr>
              <w:t xml:space="preserve">: </w:t>
            </w:r>
            <w:r w:rsidR="00391094">
              <w:rPr>
                <w:rFonts w:cs="Times New Roman"/>
              </w:rPr>
              <w:t>Did subject recognize original stimulus from among four options?</w:t>
            </w:r>
          </w:p>
        </w:tc>
        <w:tc>
          <w:tcPr>
            <w:tcW w:w="0" w:type="auto"/>
            <w:tcBorders>
              <w:top w:val="single" w:sz="4" w:space="0" w:color="auto"/>
              <w:left w:val="single" w:sz="4" w:space="0" w:color="auto"/>
              <w:bottom w:val="single" w:sz="4" w:space="0" w:color="auto"/>
              <w:right w:val="single" w:sz="4" w:space="0" w:color="auto"/>
            </w:tcBorders>
          </w:tcPr>
          <w:p w14:paraId="57449AE7" w14:textId="77777777" w:rsidR="00391094" w:rsidRDefault="00391094" w:rsidP="00F7534A">
            <w:pPr>
              <w:rPr>
                <w:rFonts w:cs="Times New Roman"/>
              </w:rPr>
            </w:pPr>
            <w:r>
              <w:rPr>
                <w:rFonts w:cs="Times New Roman"/>
              </w:rPr>
              <w:t>0=No</w:t>
            </w:r>
          </w:p>
          <w:p w14:paraId="4EE24BFB" w14:textId="196454D9" w:rsidR="00391094" w:rsidRPr="000C56C9" w:rsidRDefault="00391094" w:rsidP="00F7534A">
            <w:pPr>
              <w:rPr>
                <w:rFonts w:cs="Times New Roman"/>
              </w:rPr>
            </w:pPr>
            <w:r>
              <w:rPr>
                <w:rFonts w:cs="Times New Roman"/>
              </w:rPr>
              <w:t>1=Yes</w:t>
            </w:r>
          </w:p>
        </w:tc>
      </w:tr>
    </w:tbl>
    <w:p w14:paraId="4679B67D" w14:textId="7DF77584" w:rsidR="009176A7" w:rsidRPr="00E142A0" w:rsidRDefault="009176A7" w:rsidP="009176A7">
      <w:pPr>
        <w:pBdr>
          <w:bottom w:val="single" w:sz="6" w:space="1" w:color="auto"/>
        </w:pBdr>
        <w:spacing w:after="0"/>
        <w:rPr>
          <w:rFonts w:cs="Times New Roman"/>
        </w:rPr>
      </w:pPr>
    </w:p>
    <w:p w14:paraId="465AC130" w14:textId="77777777" w:rsidR="009176A7" w:rsidRPr="00E142A0" w:rsidRDefault="009176A7" w:rsidP="009176A7">
      <w:pPr>
        <w:pBdr>
          <w:bottom w:val="single" w:sz="6" w:space="1" w:color="auto"/>
        </w:pBdr>
        <w:spacing w:after="0"/>
        <w:rPr>
          <w:rFonts w:cs="Times New Roman"/>
          <w:b/>
        </w:rPr>
      </w:pPr>
      <w:r w:rsidRPr="00E142A0">
        <w:rPr>
          <w:rFonts w:cs="Times New Roman"/>
          <w:b/>
        </w:rPr>
        <w:t>SCORING OF SCALE</w:t>
      </w:r>
    </w:p>
    <w:p w14:paraId="75761251" w14:textId="46E4DF17" w:rsidR="00EE68DB" w:rsidRDefault="00C16EC4" w:rsidP="00EE68DB">
      <w:pPr>
        <w:autoSpaceDE w:val="0"/>
        <w:autoSpaceDN w:val="0"/>
        <w:adjustRightInd w:val="0"/>
        <w:spacing w:after="0" w:line="240" w:lineRule="auto"/>
        <w:rPr>
          <w:rFonts w:cs="Times New Roman"/>
        </w:rPr>
      </w:pPr>
      <w:r>
        <w:rPr>
          <w:rFonts w:cs="Times New Roman"/>
        </w:rPr>
        <w:t>N/A</w:t>
      </w:r>
    </w:p>
    <w:p w14:paraId="061DF8F7" w14:textId="77777777" w:rsidR="00C16EC4" w:rsidRDefault="00C16EC4" w:rsidP="00EE68DB">
      <w:pPr>
        <w:autoSpaceDE w:val="0"/>
        <w:autoSpaceDN w:val="0"/>
        <w:adjustRightInd w:val="0"/>
        <w:spacing w:after="0" w:line="240" w:lineRule="auto"/>
        <w:rPr>
          <w:rFonts w:cs="Times New Roman"/>
        </w:rPr>
      </w:pPr>
    </w:p>
    <w:p w14:paraId="554F5A82" w14:textId="77777777" w:rsidR="00C16EC4" w:rsidRDefault="00C16EC4" w:rsidP="00EE68DB">
      <w:pPr>
        <w:autoSpaceDE w:val="0"/>
        <w:autoSpaceDN w:val="0"/>
        <w:adjustRightInd w:val="0"/>
        <w:spacing w:after="0" w:line="240" w:lineRule="auto"/>
        <w:rPr>
          <w:rFonts w:cs="Times New Roman"/>
        </w:rPr>
      </w:pPr>
    </w:p>
    <w:p w14:paraId="60500F4E" w14:textId="77777777" w:rsidR="00C16EC4" w:rsidRDefault="00C16EC4" w:rsidP="00EE68DB">
      <w:pPr>
        <w:autoSpaceDE w:val="0"/>
        <w:autoSpaceDN w:val="0"/>
        <w:adjustRightInd w:val="0"/>
        <w:spacing w:after="0" w:line="240" w:lineRule="auto"/>
        <w:rPr>
          <w:rFonts w:cs="Times New Roman"/>
        </w:rPr>
      </w:pPr>
    </w:p>
    <w:p w14:paraId="7A681A9E" w14:textId="77777777" w:rsidR="00C16EC4" w:rsidRDefault="00C16EC4" w:rsidP="00EE68DB">
      <w:pPr>
        <w:autoSpaceDE w:val="0"/>
        <w:autoSpaceDN w:val="0"/>
        <w:adjustRightInd w:val="0"/>
        <w:spacing w:after="0" w:line="240" w:lineRule="auto"/>
        <w:rPr>
          <w:rFonts w:cs="Times New Roman"/>
        </w:rPr>
      </w:pPr>
    </w:p>
    <w:p w14:paraId="06D22633" w14:textId="77777777" w:rsidR="00C16EC4" w:rsidRDefault="00C16EC4" w:rsidP="00EE68DB">
      <w:pPr>
        <w:autoSpaceDE w:val="0"/>
        <w:autoSpaceDN w:val="0"/>
        <w:adjustRightInd w:val="0"/>
        <w:spacing w:after="0" w:line="240" w:lineRule="auto"/>
        <w:rPr>
          <w:rFonts w:cs="Times New Roman"/>
        </w:rPr>
      </w:pPr>
    </w:p>
    <w:p w14:paraId="47101D50" w14:textId="77777777" w:rsidR="00C16EC4" w:rsidRDefault="00C16EC4" w:rsidP="00EE68DB">
      <w:pPr>
        <w:autoSpaceDE w:val="0"/>
        <w:autoSpaceDN w:val="0"/>
        <w:adjustRightInd w:val="0"/>
        <w:spacing w:after="0" w:line="240" w:lineRule="auto"/>
        <w:rPr>
          <w:rFonts w:cs="Times New Roman"/>
        </w:rPr>
      </w:pPr>
    </w:p>
    <w:p w14:paraId="50415509" w14:textId="77777777" w:rsidR="00C16EC4" w:rsidRDefault="00C16EC4" w:rsidP="00EE68DB">
      <w:pPr>
        <w:autoSpaceDE w:val="0"/>
        <w:autoSpaceDN w:val="0"/>
        <w:adjustRightInd w:val="0"/>
        <w:spacing w:after="0" w:line="240" w:lineRule="auto"/>
        <w:rPr>
          <w:rFonts w:cs="Times New Roman"/>
        </w:rPr>
      </w:pPr>
    </w:p>
    <w:p w14:paraId="75682557" w14:textId="77777777" w:rsidR="00C16EC4" w:rsidRDefault="00C16EC4" w:rsidP="00EE68DB">
      <w:pPr>
        <w:autoSpaceDE w:val="0"/>
        <w:autoSpaceDN w:val="0"/>
        <w:adjustRightInd w:val="0"/>
        <w:spacing w:after="0" w:line="240" w:lineRule="auto"/>
        <w:rPr>
          <w:rFonts w:cs="Times New Roman"/>
        </w:rPr>
      </w:pPr>
    </w:p>
    <w:p w14:paraId="376D6A1A" w14:textId="1A7C8A95" w:rsidR="00AE4F27" w:rsidRDefault="00AE4F27">
      <w:pPr>
        <w:rPr>
          <w:rFonts w:cs="Times New Roman"/>
        </w:rPr>
      </w:pPr>
      <w:r>
        <w:rPr>
          <w:rFonts w:cs="Times New Roman"/>
        </w:rPr>
        <w:br w:type="page"/>
      </w:r>
    </w:p>
    <w:p w14:paraId="1E71168F" w14:textId="15BAB720" w:rsidR="00C16EC4" w:rsidRPr="00C16EC4" w:rsidRDefault="00C16EC4" w:rsidP="00C16EC4">
      <w:pPr>
        <w:pStyle w:val="Heading1"/>
        <w:spacing w:before="0"/>
        <w:jc w:val="center"/>
        <w:rPr>
          <w:rFonts w:asciiTheme="minorHAnsi" w:hAnsiTheme="minorHAnsi"/>
          <w:color w:val="auto"/>
          <w:sz w:val="22"/>
          <w:szCs w:val="22"/>
        </w:rPr>
      </w:pPr>
      <w:bookmarkStart w:id="748" w:name="_Toc2071879"/>
      <w:r w:rsidRPr="00C16EC4">
        <w:rPr>
          <w:rFonts w:asciiTheme="minorHAnsi" w:hAnsiTheme="minorHAnsi"/>
          <w:color w:val="auto"/>
          <w:sz w:val="22"/>
          <w:szCs w:val="22"/>
        </w:rPr>
        <w:lastRenderedPageBreak/>
        <w:t>WAIS-III Digit Symbol</w:t>
      </w:r>
      <w:bookmarkEnd w:id="748"/>
    </w:p>
    <w:p w14:paraId="737B1C6D" w14:textId="16BEB9D3" w:rsidR="00C16EC4" w:rsidRPr="00E142A0" w:rsidRDefault="00C16EC4" w:rsidP="00C16EC4">
      <w:pPr>
        <w:pBdr>
          <w:bottom w:val="single" w:sz="6" w:space="1" w:color="auto"/>
        </w:pBdr>
        <w:spacing w:after="0" w:line="240" w:lineRule="auto"/>
        <w:contextualSpacing/>
        <w:jc w:val="center"/>
        <w:rPr>
          <w:b/>
        </w:rPr>
      </w:pPr>
      <w:r w:rsidRPr="00C972C0">
        <w:rPr>
          <w:b/>
        </w:rPr>
        <w:t>(</w:t>
      </w:r>
      <w:r w:rsidR="00C972C0" w:rsidRPr="00C972C0">
        <w:rPr>
          <w:b/>
        </w:rPr>
        <w:t>3</w:t>
      </w:r>
      <w:r w:rsidRPr="00C972C0">
        <w:rPr>
          <w:b/>
        </w:rPr>
        <w:t xml:space="preserve"> items)</w:t>
      </w:r>
    </w:p>
    <w:p w14:paraId="54FE6F71" w14:textId="77777777" w:rsidR="00C16EC4" w:rsidRDefault="00C16EC4" w:rsidP="00C16EC4">
      <w:pPr>
        <w:pBdr>
          <w:bottom w:val="single" w:sz="4" w:space="1" w:color="auto"/>
        </w:pBdr>
        <w:spacing w:after="0"/>
        <w:rPr>
          <w:rFonts w:cs="Times New Roman"/>
          <w:b/>
        </w:rPr>
      </w:pPr>
      <w:r w:rsidRPr="001E3C3A">
        <w:rPr>
          <w:rFonts w:cs="Times New Roman"/>
          <w:b/>
        </w:rPr>
        <w:t>DESCRIPTION</w:t>
      </w:r>
    </w:p>
    <w:p w14:paraId="335E84F2" w14:textId="37F8473F" w:rsidR="001E3C3A" w:rsidRPr="001E3C3A" w:rsidRDefault="001E3C3A" w:rsidP="00C16EC4">
      <w:pPr>
        <w:pBdr>
          <w:bottom w:val="single" w:sz="4" w:space="1" w:color="auto"/>
        </w:pBdr>
        <w:spacing w:after="0"/>
        <w:rPr>
          <w:rFonts w:cs="Times New Roman"/>
        </w:rPr>
      </w:pPr>
      <w:r w:rsidRPr="001E3C3A">
        <w:rPr>
          <w:rFonts w:cs="Times New Roman"/>
        </w:rPr>
        <w:t>This measure was selected to assess neuropsychological</w:t>
      </w:r>
      <w:r>
        <w:rPr>
          <w:rFonts w:cs="Times New Roman"/>
        </w:rPr>
        <w:t xml:space="preserve"> dysfunction, especially in processing speed and memory.</w:t>
      </w:r>
    </w:p>
    <w:p w14:paraId="400626FB" w14:textId="77777777" w:rsidR="00C16EC4" w:rsidRDefault="00C16EC4" w:rsidP="00C16EC4">
      <w:pPr>
        <w:pBdr>
          <w:bottom w:val="single" w:sz="6" w:space="1" w:color="auto"/>
        </w:pBdr>
        <w:spacing w:after="0"/>
        <w:rPr>
          <w:rFonts w:cs="Times New Roman"/>
          <w:b/>
        </w:rPr>
      </w:pPr>
      <w:r w:rsidRPr="006E44EF">
        <w:rPr>
          <w:rFonts w:cs="Times New Roman"/>
          <w:b/>
        </w:rPr>
        <w:t>ASSOCIATED PAPERS</w:t>
      </w:r>
    </w:p>
    <w:p w14:paraId="7A01A260" w14:textId="4BAD111E" w:rsidR="006E44EF" w:rsidRPr="006E44EF" w:rsidRDefault="006E44EF" w:rsidP="00C16EC4">
      <w:pPr>
        <w:pBdr>
          <w:bottom w:val="single" w:sz="6" w:space="1" w:color="auto"/>
        </w:pBdr>
        <w:spacing w:after="0"/>
        <w:rPr>
          <w:rFonts w:cs="Times New Roman"/>
        </w:rPr>
      </w:pPr>
      <w:r>
        <w:rPr>
          <w:rFonts w:cs="Times New Roman"/>
        </w:rPr>
        <w:t xml:space="preserve">Davis, A. S., &amp; Pierson, E. E. (2012). The relationship between the WAIS-III digit symbol coding and executive functioning. </w:t>
      </w:r>
      <w:r>
        <w:rPr>
          <w:rFonts w:cs="Times New Roman"/>
          <w:i/>
        </w:rPr>
        <w:t xml:space="preserve">Applied Neuropsychology: Adult, 19, </w:t>
      </w:r>
      <w:r>
        <w:rPr>
          <w:rFonts w:cs="Times New Roman"/>
        </w:rPr>
        <w:t>192-197.</w:t>
      </w:r>
    </w:p>
    <w:p w14:paraId="2BBF2E8B" w14:textId="77777777" w:rsidR="006E44EF" w:rsidRDefault="006E44EF" w:rsidP="00C16EC4">
      <w:pPr>
        <w:pBdr>
          <w:bottom w:val="single" w:sz="6" w:space="1" w:color="auto"/>
        </w:pBdr>
        <w:spacing w:after="0"/>
        <w:rPr>
          <w:rFonts w:cs="Times New Roman"/>
        </w:rPr>
      </w:pPr>
    </w:p>
    <w:p w14:paraId="4A861FD2" w14:textId="03C00EBA" w:rsidR="006E44EF" w:rsidRPr="006E44EF" w:rsidRDefault="006E44EF" w:rsidP="00C16EC4">
      <w:pPr>
        <w:pBdr>
          <w:bottom w:val="single" w:sz="6" w:space="1" w:color="auto"/>
        </w:pBdr>
        <w:spacing w:after="0"/>
        <w:rPr>
          <w:rFonts w:cs="Times New Roman"/>
        </w:rPr>
      </w:pPr>
      <w:r>
        <w:rPr>
          <w:rFonts w:cs="Times New Roman"/>
        </w:rPr>
        <w:t xml:space="preserve">Joy, S., Kaplan, E., &amp; Fein, D. (2004). Speed and memory in the WAIS-III digit symbol-coding subtest across the adult lifespan. </w:t>
      </w:r>
      <w:r>
        <w:rPr>
          <w:rFonts w:cs="Times New Roman"/>
          <w:i/>
        </w:rPr>
        <w:t xml:space="preserve">Archives of Clinical Neuropsychology, 19, </w:t>
      </w:r>
      <w:r>
        <w:rPr>
          <w:rFonts w:cs="Times New Roman"/>
        </w:rPr>
        <w:t>759-767.</w:t>
      </w:r>
    </w:p>
    <w:p w14:paraId="4712385C" w14:textId="77777777" w:rsidR="00C16EC4" w:rsidRDefault="00C16EC4" w:rsidP="00C16EC4">
      <w:pPr>
        <w:spacing w:after="0"/>
        <w:rPr>
          <w:rFonts w:cs="Times New Roman"/>
          <w:b/>
        </w:rPr>
      </w:pPr>
      <w:r w:rsidRPr="00C16EC4">
        <w:rPr>
          <w:rFonts w:cs="Times New Roman"/>
          <w:b/>
        </w:rPr>
        <w:t>SUBJECT INSTRUCTIONS:</w:t>
      </w:r>
    </w:p>
    <w:p w14:paraId="57ED23EA" w14:textId="3A371C8F" w:rsidR="00C16EC4" w:rsidRDefault="00C16EC4" w:rsidP="00C16EC4">
      <w:pPr>
        <w:spacing w:after="0"/>
        <w:rPr>
          <w:rFonts w:cs="Times New Roman"/>
        </w:rPr>
      </w:pPr>
      <w:r>
        <w:rPr>
          <w:rFonts w:cs="Times New Roman"/>
        </w:rPr>
        <w:t>Say, “When we started today I said that you will be doing all sorts of things.  In this section, I’m going to ask you to copy some symbols.”</w:t>
      </w:r>
    </w:p>
    <w:p w14:paraId="540EB597" w14:textId="77777777" w:rsidR="00C16EC4" w:rsidRDefault="00C16EC4" w:rsidP="00C16EC4">
      <w:pPr>
        <w:spacing w:after="0"/>
        <w:rPr>
          <w:rFonts w:cs="Times New Roman"/>
        </w:rPr>
      </w:pPr>
    </w:p>
    <w:p w14:paraId="53595060" w14:textId="7D409DCD" w:rsidR="00C16EC4" w:rsidRDefault="00C16EC4" w:rsidP="00C16EC4">
      <w:pPr>
        <w:spacing w:after="0"/>
        <w:rPr>
          <w:rFonts w:cs="Times New Roman"/>
        </w:rPr>
      </w:pPr>
      <w:r>
        <w:rPr>
          <w:rFonts w:cs="Times New Roman"/>
        </w:rPr>
        <w:t>“Look at these boxes.  Notice that each has a number in the upper part and a special mark in the lower part.  Each number has its own mark (point to 1 and its mark in the key, then 2 and so on…)”</w:t>
      </w:r>
    </w:p>
    <w:p w14:paraId="32F2BE01" w14:textId="77777777" w:rsidR="00C16EC4" w:rsidRDefault="00C16EC4" w:rsidP="00C16EC4">
      <w:pPr>
        <w:spacing w:after="0"/>
        <w:rPr>
          <w:rFonts w:cs="Times New Roman"/>
        </w:rPr>
      </w:pPr>
    </w:p>
    <w:p w14:paraId="25700202" w14:textId="009CE7FB" w:rsidR="00C16EC4" w:rsidRDefault="00C16EC4" w:rsidP="00C16EC4">
      <w:pPr>
        <w:spacing w:after="0"/>
        <w:rPr>
          <w:rFonts w:cs="Times New Roman"/>
        </w:rPr>
      </w:pPr>
      <w:r>
        <w:rPr>
          <w:rFonts w:cs="Times New Roman"/>
        </w:rPr>
        <w:t>“Now look down here where the squares have numbers in the top part but the squares at the bottom are empty.  In each of the empty squares put the mark that should go there.  Like this.”</w:t>
      </w:r>
    </w:p>
    <w:p w14:paraId="1E7C4674" w14:textId="77777777" w:rsidR="00C16EC4" w:rsidRDefault="00C16EC4" w:rsidP="00C16EC4">
      <w:pPr>
        <w:spacing w:after="0"/>
        <w:rPr>
          <w:rFonts w:cs="Times New Roman"/>
        </w:rPr>
      </w:pPr>
    </w:p>
    <w:p w14:paraId="20A78172" w14:textId="40568E13" w:rsidR="00C16EC4" w:rsidRDefault="00C16EC4" w:rsidP="00C16EC4">
      <w:pPr>
        <w:spacing w:after="0"/>
        <w:rPr>
          <w:rFonts w:cs="Times New Roman"/>
        </w:rPr>
      </w:pPr>
      <w:r>
        <w:rPr>
          <w:rFonts w:cs="Times New Roman"/>
        </w:rPr>
        <w:t>“Here is the 2; the 2 has this mark (pointing).  So I put it in this empty square, like this (write the symbol).</w:t>
      </w:r>
      <w:r w:rsidR="009A4320">
        <w:rPr>
          <w:rFonts w:cs="Times New Roman"/>
        </w:rPr>
        <w:t>”</w:t>
      </w:r>
    </w:p>
    <w:p w14:paraId="53953BC7" w14:textId="77777777" w:rsidR="009A4320" w:rsidRDefault="009A4320" w:rsidP="00C16EC4">
      <w:pPr>
        <w:spacing w:after="0"/>
        <w:rPr>
          <w:rFonts w:cs="Times New Roman"/>
        </w:rPr>
      </w:pPr>
    </w:p>
    <w:p w14:paraId="1F232912" w14:textId="5E0754B4" w:rsidR="009A4320" w:rsidRDefault="009A4320" w:rsidP="00C16EC4">
      <w:pPr>
        <w:spacing w:after="0"/>
        <w:rPr>
          <w:rFonts w:cs="Times New Roman"/>
        </w:rPr>
      </w:pPr>
      <w:r>
        <w:rPr>
          <w:rFonts w:cs="Times New Roman"/>
        </w:rPr>
        <w:t>“Here is the 1; the 1 has this mark so I put it in this empty square, like this (write the symbol).”</w:t>
      </w:r>
    </w:p>
    <w:p w14:paraId="5A495CEC" w14:textId="77777777" w:rsidR="009A4320" w:rsidRDefault="009A4320" w:rsidP="00C16EC4">
      <w:pPr>
        <w:spacing w:after="0"/>
        <w:rPr>
          <w:rFonts w:cs="Times New Roman"/>
        </w:rPr>
      </w:pPr>
    </w:p>
    <w:p w14:paraId="4B7EBA47" w14:textId="1DCB7F81" w:rsidR="009A4320" w:rsidRDefault="009A4320" w:rsidP="00C16EC4">
      <w:pPr>
        <w:spacing w:after="0"/>
        <w:rPr>
          <w:rFonts w:cs="Times New Roman"/>
        </w:rPr>
      </w:pPr>
      <w:r>
        <w:rPr>
          <w:rFonts w:cs="Times New Roman"/>
        </w:rPr>
        <w:t>“This number is a 3; the 3 has this mark.  So I put it in the square.”</w:t>
      </w:r>
    </w:p>
    <w:p w14:paraId="22E743FE" w14:textId="77777777" w:rsidR="009A4320" w:rsidRDefault="009A4320" w:rsidP="00C16EC4">
      <w:pPr>
        <w:spacing w:after="0"/>
        <w:rPr>
          <w:rFonts w:cs="Times New Roman"/>
        </w:rPr>
      </w:pPr>
    </w:p>
    <w:p w14:paraId="1D282FBB" w14:textId="1EEBD03F" w:rsidR="009A4320" w:rsidRDefault="009A4320" w:rsidP="00C16EC4">
      <w:pPr>
        <w:spacing w:after="0"/>
        <w:rPr>
          <w:rFonts w:cs="Times New Roman"/>
        </w:rPr>
      </w:pPr>
      <w:r>
        <w:rPr>
          <w:rFonts w:cs="Times New Roman"/>
        </w:rPr>
        <w:t>“Now you fill in the squares up to this heavy line.”</w:t>
      </w:r>
    </w:p>
    <w:p w14:paraId="57A0C1B3" w14:textId="77777777" w:rsidR="009A4320" w:rsidRDefault="009A4320" w:rsidP="00C16EC4">
      <w:pPr>
        <w:spacing w:after="0"/>
        <w:rPr>
          <w:rFonts w:cs="Times New Roman"/>
        </w:rPr>
      </w:pPr>
    </w:p>
    <w:p w14:paraId="4D33CE70" w14:textId="662DE858" w:rsidR="009A4320" w:rsidRDefault="009A4320" w:rsidP="00C16EC4">
      <w:pPr>
        <w:spacing w:after="0"/>
        <w:rPr>
          <w:rFonts w:cs="Times New Roman"/>
        </w:rPr>
      </w:pPr>
      <w:r>
        <w:rPr>
          <w:rFonts w:cs="Times New Roman"/>
        </w:rPr>
        <w:t>“Now you know how to do them.  When I tell you to start, you do the rest of them.”</w:t>
      </w:r>
    </w:p>
    <w:p w14:paraId="0A3772EE" w14:textId="77777777" w:rsidR="009A4320" w:rsidRDefault="009A4320" w:rsidP="00C16EC4">
      <w:pPr>
        <w:spacing w:after="0"/>
        <w:rPr>
          <w:rFonts w:cs="Times New Roman"/>
        </w:rPr>
      </w:pPr>
    </w:p>
    <w:p w14:paraId="0C40CAB6" w14:textId="635838E1" w:rsidR="009A4320" w:rsidRDefault="009A4320" w:rsidP="00C16EC4">
      <w:pPr>
        <w:spacing w:after="0"/>
        <w:rPr>
          <w:rFonts w:cs="Times New Roman"/>
        </w:rPr>
      </w:pPr>
      <w:r>
        <w:rPr>
          <w:rFonts w:cs="Times New Roman"/>
        </w:rPr>
        <w:t>“Begin here (point to 1</w:t>
      </w:r>
      <w:r w:rsidRPr="009A4320">
        <w:rPr>
          <w:rFonts w:cs="Times New Roman"/>
          <w:vertAlign w:val="superscript"/>
        </w:rPr>
        <w:t>st</w:t>
      </w:r>
      <w:r>
        <w:rPr>
          <w:rFonts w:cs="Times New Roman"/>
        </w:rPr>
        <w:t xml:space="preserve"> square after bold line) and fill in as many squares as you can, one after the other without skipping any.  Keep working until I tell you to stop.  Work as quickly as you can without making any mistakes.  When you finish this line, go on to this one (point across the first row and then the 2</w:t>
      </w:r>
      <w:r w:rsidRPr="009A4320">
        <w:rPr>
          <w:rFonts w:cs="Times New Roman"/>
          <w:vertAlign w:val="superscript"/>
        </w:rPr>
        <w:t>nd</w:t>
      </w:r>
      <w:r>
        <w:rPr>
          <w:rFonts w:cs="Times New Roman"/>
        </w:rPr>
        <w:t xml:space="preserve"> row).”</w:t>
      </w:r>
    </w:p>
    <w:p w14:paraId="4A8B0274" w14:textId="77777777" w:rsidR="009A4320" w:rsidRDefault="009A4320" w:rsidP="00C16EC4">
      <w:pPr>
        <w:spacing w:after="0"/>
        <w:rPr>
          <w:rFonts w:cs="Times New Roman"/>
        </w:rPr>
      </w:pPr>
    </w:p>
    <w:p w14:paraId="51E9F980" w14:textId="3D6A8F62" w:rsidR="009A4320" w:rsidRDefault="009A4320" w:rsidP="00C16EC4">
      <w:pPr>
        <w:spacing w:after="0"/>
        <w:rPr>
          <w:rFonts w:cs="Times New Roman"/>
        </w:rPr>
      </w:pPr>
      <w:r>
        <w:rPr>
          <w:rFonts w:cs="Times New Roman"/>
        </w:rPr>
        <w:t>“Go ahead.”</w:t>
      </w:r>
    </w:p>
    <w:p w14:paraId="78D5BFD1" w14:textId="77777777" w:rsidR="003A3792" w:rsidRDefault="003A3792" w:rsidP="00C16EC4">
      <w:pPr>
        <w:spacing w:after="0"/>
        <w:rPr>
          <w:rFonts w:cs="Times New Roman"/>
        </w:rPr>
      </w:pPr>
    </w:p>
    <w:p w14:paraId="3B2CB2A8" w14:textId="06C6245E" w:rsidR="003A3792" w:rsidRPr="00C16EC4" w:rsidRDefault="003A3792" w:rsidP="00C16EC4">
      <w:pPr>
        <w:spacing w:after="0"/>
        <w:rPr>
          <w:rFonts w:cs="Times New Roman"/>
        </w:rPr>
      </w:pPr>
      <w:r>
        <w:rPr>
          <w:rFonts w:cs="Times New Roman"/>
        </w:rPr>
        <w:t xml:space="preserve">If the </w:t>
      </w:r>
      <w:r w:rsidR="00F7534A">
        <w:rPr>
          <w:rFonts w:cs="Times New Roman"/>
        </w:rPr>
        <w:t>examinee</w:t>
      </w:r>
      <w:r>
        <w:rPr>
          <w:rFonts w:cs="Times New Roman"/>
        </w:rPr>
        <w:t xml:space="preserve"> omits any items or skips any say, “Do them in order.  Don’t skip any.  Do this one next.”</w:t>
      </w:r>
    </w:p>
    <w:p w14:paraId="2108FEB6" w14:textId="77777777" w:rsidR="00C16EC4" w:rsidRPr="000431A1" w:rsidRDefault="00C16EC4" w:rsidP="00C16EC4">
      <w:pPr>
        <w:spacing w:after="0"/>
        <w:rPr>
          <w:rFonts w:cs="Times New Roman"/>
          <w:highlight w:val="yellow"/>
        </w:rPr>
      </w:pPr>
    </w:p>
    <w:tbl>
      <w:tblPr>
        <w:tblStyle w:val="TableGrid"/>
        <w:tblW w:w="5000" w:type="pct"/>
        <w:tblLook w:val="04A0" w:firstRow="1" w:lastRow="0" w:firstColumn="1" w:lastColumn="0" w:noHBand="0" w:noVBand="1"/>
      </w:tblPr>
      <w:tblGrid>
        <w:gridCol w:w="2752"/>
        <w:gridCol w:w="4320"/>
        <w:gridCol w:w="2278"/>
      </w:tblGrid>
      <w:tr w:rsidR="00D76B33" w:rsidRPr="000431A1" w14:paraId="2EF642FD" w14:textId="77777777" w:rsidTr="00D76B33">
        <w:tc>
          <w:tcPr>
            <w:tcW w:w="1472" w:type="pct"/>
            <w:tcBorders>
              <w:top w:val="single" w:sz="4" w:space="0" w:color="auto"/>
              <w:left w:val="single" w:sz="4" w:space="0" w:color="auto"/>
              <w:bottom w:val="single" w:sz="4" w:space="0" w:color="auto"/>
              <w:right w:val="single" w:sz="4" w:space="0" w:color="auto"/>
            </w:tcBorders>
            <w:hideMark/>
          </w:tcPr>
          <w:p w14:paraId="7120450F" w14:textId="77777777" w:rsidR="00D76B33" w:rsidRPr="00326291" w:rsidRDefault="00D76B33" w:rsidP="00F7534A">
            <w:pPr>
              <w:jc w:val="center"/>
              <w:rPr>
                <w:rFonts w:cs="Times New Roman"/>
                <w:b/>
              </w:rPr>
            </w:pPr>
            <w:r w:rsidRPr="00326291">
              <w:rPr>
                <w:rFonts w:cs="Times New Roman"/>
                <w:b/>
              </w:rPr>
              <w:lastRenderedPageBreak/>
              <w:t>Variable Name</w:t>
            </w:r>
          </w:p>
        </w:tc>
        <w:tc>
          <w:tcPr>
            <w:tcW w:w="2310" w:type="pct"/>
            <w:tcBorders>
              <w:top w:val="single" w:sz="4" w:space="0" w:color="auto"/>
              <w:left w:val="single" w:sz="4" w:space="0" w:color="auto"/>
              <w:bottom w:val="single" w:sz="4" w:space="0" w:color="auto"/>
              <w:right w:val="single" w:sz="4" w:space="0" w:color="auto"/>
            </w:tcBorders>
            <w:hideMark/>
          </w:tcPr>
          <w:p w14:paraId="7E065272" w14:textId="77777777" w:rsidR="00D76B33" w:rsidRPr="00326291" w:rsidRDefault="00D76B33" w:rsidP="00F7534A">
            <w:pPr>
              <w:jc w:val="center"/>
              <w:rPr>
                <w:rFonts w:cs="Times New Roman"/>
                <w:b/>
              </w:rPr>
            </w:pPr>
            <w:r w:rsidRPr="00326291">
              <w:rPr>
                <w:rFonts w:cs="Times New Roman"/>
                <w:b/>
              </w:rPr>
              <w:t>Item Text</w:t>
            </w:r>
          </w:p>
        </w:tc>
        <w:tc>
          <w:tcPr>
            <w:tcW w:w="1218" w:type="pct"/>
            <w:tcBorders>
              <w:top w:val="single" w:sz="4" w:space="0" w:color="auto"/>
              <w:left w:val="single" w:sz="4" w:space="0" w:color="auto"/>
              <w:bottom w:val="single" w:sz="4" w:space="0" w:color="auto"/>
              <w:right w:val="single" w:sz="4" w:space="0" w:color="auto"/>
            </w:tcBorders>
          </w:tcPr>
          <w:p w14:paraId="5395E54F" w14:textId="77777777" w:rsidR="00D76B33" w:rsidRPr="00326291" w:rsidRDefault="00D76B33" w:rsidP="00F7534A">
            <w:pPr>
              <w:jc w:val="center"/>
              <w:rPr>
                <w:rFonts w:cs="Times New Roman"/>
                <w:b/>
              </w:rPr>
            </w:pPr>
            <w:r w:rsidRPr="00326291">
              <w:rPr>
                <w:rFonts w:cs="Times New Roman"/>
                <w:b/>
              </w:rPr>
              <w:t>Item Values</w:t>
            </w:r>
          </w:p>
        </w:tc>
      </w:tr>
      <w:tr w:rsidR="00D76B33" w:rsidRPr="000431A1" w14:paraId="1586D98A" w14:textId="77777777" w:rsidTr="00D76B33">
        <w:tc>
          <w:tcPr>
            <w:tcW w:w="1472" w:type="pct"/>
            <w:tcBorders>
              <w:top w:val="single" w:sz="4" w:space="0" w:color="auto"/>
              <w:left w:val="single" w:sz="4" w:space="0" w:color="auto"/>
              <w:bottom w:val="single" w:sz="4" w:space="0" w:color="auto"/>
              <w:right w:val="single" w:sz="4" w:space="0" w:color="auto"/>
            </w:tcBorders>
          </w:tcPr>
          <w:p w14:paraId="3874B0F0" w14:textId="7F5E1CB1" w:rsidR="00D76B33" w:rsidRPr="000C56C9" w:rsidRDefault="00D76B33" w:rsidP="00F7534A">
            <w:pPr>
              <w:jc w:val="center"/>
              <w:rPr>
                <w:rFonts w:cs="Times New Roman"/>
              </w:rPr>
            </w:pPr>
            <w:r>
              <w:rPr>
                <w:rFonts w:cs="Times New Roman"/>
              </w:rPr>
              <w:t>DSym120</w:t>
            </w:r>
          </w:p>
        </w:tc>
        <w:tc>
          <w:tcPr>
            <w:tcW w:w="2310" w:type="pct"/>
            <w:tcBorders>
              <w:top w:val="single" w:sz="4" w:space="0" w:color="auto"/>
              <w:left w:val="single" w:sz="4" w:space="0" w:color="auto"/>
              <w:bottom w:val="single" w:sz="4" w:space="0" w:color="auto"/>
              <w:right w:val="single" w:sz="4" w:space="0" w:color="auto"/>
            </w:tcBorders>
          </w:tcPr>
          <w:p w14:paraId="6FB4B689" w14:textId="4502D8D5" w:rsidR="00D76B33" w:rsidRPr="000C56C9" w:rsidRDefault="00D76B33" w:rsidP="00F7534A">
            <w:pPr>
              <w:rPr>
                <w:rFonts w:cs="Times New Roman"/>
              </w:rPr>
            </w:pPr>
            <w:r>
              <w:rPr>
                <w:rFonts w:cs="Times New Roman"/>
              </w:rPr>
              <w:t>WAISIII Digit Symbol Raw</w:t>
            </w:r>
          </w:p>
        </w:tc>
        <w:tc>
          <w:tcPr>
            <w:tcW w:w="1218" w:type="pct"/>
            <w:tcBorders>
              <w:top w:val="single" w:sz="4" w:space="0" w:color="auto"/>
              <w:left w:val="single" w:sz="4" w:space="0" w:color="auto"/>
              <w:bottom w:val="single" w:sz="4" w:space="0" w:color="auto"/>
              <w:right w:val="single" w:sz="4" w:space="0" w:color="auto"/>
            </w:tcBorders>
          </w:tcPr>
          <w:p w14:paraId="02CB8D53" w14:textId="77777777" w:rsidR="00D76B33" w:rsidRPr="000C56C9" w:rsidRDefault="00D76B33" w:rsidP="00F7534A">
            <w:pPr>
              <w:rPr>
                <w:rFonts w:cs="Times New Roman"/>
              </w:rPr>
            </w:pPr>
          </w:p>
        </w:tc>
      </w:tr>
      <w:tr w:rsidR="00D76B33" w:rsidRPr="000431A1" w14:paraId="3595CDE7" w14:textId="77777777" w:rsidTr="00D76B33">
        <w:tc>
          <w:tcPr>
            <w:tcW w:w="1472" w:type="pct"/>
            <w:tcBorders>
              <w:top w:val="single" w:sz="4" w:space="0" w:color="auto"/>
              <w:left w:val="single" w:sz="4" w:space="0" w:color="auto"/>
              <w:bottom w:val="single" w:sz="4" w:space="0" w:color="auto"/>
              <w:right w:val="single" w:sz="4" w:space="0" w:color="auto"/>
            </w:tcBorders>
          </w:tcPr>
          <w:p w14:paraId="743DDA6C" w14:textId="524453C3" w:rsidR="00D76B33" w:rsidRDefault="00D76B33" w:rsidP="00F7534A">
            <w:pPr>
              <w:jc w:val="center"/>
              <w:rPr>
                <w:rFonts w:cs="Times New Roman"/>
              </w:rPr>
            </w:pPr>
            <w:r>
              <w:rPr>
                <w:rFonts w:cs="Times New Roman"/>
              </w:rPr>
              <w:t>DSymAgeScaledScore</w:t>
            </w:r>
          </w:p>
        </w:tc>
        <w:tc>
          <w:tcPr>
            <w:tcW w:w="2310" w:type="pct"/>
            <w:tcBorders>
              <w:top w:val="single" w:sz="4" w:space="0" w:color="auto"/>
              <w:left w:val="single" w:sz="4" w:space="0" w:color="auto"/>
              <w:bottom w:val="single" w:sz="4" w:space="0" w:color="auto"/>
              <w:right w:val="single" w:sz="4" w:space="0" w:color="auto"/>
            </w:tcBorders>
          </w:tcPr>
          <w:p w14:paraId="03F14F62" w14:textId="1BCB56BE" w:rsidR="00D76B33" w:rsidRDefault="00D76B33" w:rsidP="00F7534A">
            <w:pPr>
              <w:rPr>
                <w:rFonts w:cs="Times New Roman"/>
              </w:rPr>
            </w:pPr>
            <w:r>
              <w:rPr>
                <w:rFonts w:cs="Times New Roman"/>
              </w:rPr>
              <w:t>WAISIII Digit Symbol age scaled score</w:t>
            </w:r>
          </w:p>
        </w:tc>
        <w:tc>
          <w:tcPr>
            <w:tcW w:w="1218" w:type="pct"/>
            <w:tcBorders>
              <w:top w:val="single" w:sz="4" w:space="0" w:color="auto"/>
              <w:left w:val="single" w:sz="4" w:space="0" w:color="auto"/>
              <w:bottom w:val="single" w:sz="4" w:space="0" w:color="auto"/>
              <w:right w:val="single" w:sz="4" w:space="0" w:color="auto"/>
            </w:tcBorders>
          </w:tcPr>
          <w:p w14:paraId="5B7F16AD" w14:textId="77777777" w:rsidR="00D76B33" w:rsidRPr="000C56C9" w:rsidRDefault="00D76B33" w:rsidP="00F7534A">
            <w:pPr>
              <w:rPr>
                <w:rFonts w:cs="Times New Roman"/>
              </w:rPr>
            </w:pPr>
          </w:p>
        </w:tc>
      </w:tr>
      <w:tr w:rsidR="00D76B33" w:rsidRPr="000431A1" w14:paraId="1432902A" w14:textId="77777777" w:rsidTr="00D76B33">
        <w:tc>
          <w:tcPr>
            <w:tcW w:w="1472" w:type="pct"/>
            <w:tcBorders>
              <w:top w:val="single" w:sz="4" w:space="0" w:color="auto"/>
              <w:left w:val="single" w:sz="4" w:space="0" w:color="auto"/>
              <w:bottom w:val="single" w:sz="4" w:space="0" w:color="auto"/>
              <w:right w:val="single" w:sz="4" w:space="0" w:color="auto"/>
            </w:tcBorders>
          </w:tcPr>
          <w:p w14:paraId="1D7CB9BC" w14:textId="5211A964" w:rsidR="00D76B33" w:rsidRDefault="00D76B33" w:rsidP="00F7534A">
            <w:pPr>
              <w:jc w:val="center"/>
              <w:rPr>
                <w:rFonts w:cs="Times New Roman"/>
              </w:rPr>
            </w:pPr>
            <w:r>
              <w:rPr>
                <w:rFonts w:cs="Times New Roman"/>
              </w:rPr>
              <w:t>90SecDSym</w:t>
            </w:r>
          </w:p>
        </w:tc>
        <w:tc>
          <w:tcPr>
            <w:tcW w:w="2310" w:type="pct"/>
            <w:tcBorders>
              <w:top w:val="single" w:sz="4" w:space="0" w:color="auto"/>
              <w:left w:val="single" w:sz="4" w:space="0" w:color="auto"/>
              <w:bottom w:val="single" w:sz="4" w:space="0" w:color="auto"/>
              <w:right w:val="single" w:sz="4" w:space="0" w:color="auto"/>
            </w:tcBorders>
          </w:tcPr>
          <w:p w14:paraId="54EE1226" w14:textId="420B4608" w:rsidR="00D76B33" w:rsidRDefault="00D76B33" w:rsidP="00F7534A">
            <w:pPr>
              <w:rPr>
                <w:rFonts w:cs="Times New Roman"/>
              </w:rPr>
            </w:pPr>
            <w:r>
              <w:rPr>
                <w:rFonts w:cs="Times New Roman"/>
              </w:rPr>
              <w:t>WAIS Digit Symbol score at 90 seconds</w:t>
            </w:r>
          </w:p>
        </w:tc>
        <w:tc>
          <w:tcPr>
            <w:tcW w:w="1218" w:type="pct"/>
            <w:tcBorders>
              <w:top w:val="single" w:sz="4" w:space="0" w:color="auto"/>
              <w:left w:val="single" w:sz="4" w:space="0" w:color="auto"/>
              <w:bottom w:val="single" w:sz="4" w:space="0" w:color="auto"/>
              <w:right w:val="single" w:sz="4" w:space="0" w:color="auto"/>
            </w:tcBorders>
          </w:tcPr>
          <w:p w14:paraId="4C3B2621" w14:textId="77777777" w:rsidR="00D76B33" w:rsidRPr="000C56C9" w:rsidRDefault="00D76B33" w:rsidP="00F7534A">
            <w:pPr>
              <w:rPr>
                <w:rFonts w:cs="Times New Roman"/>
              </w:rPr>
            </w:pPr>
          </w:p>
        </w:tc>
      </w:tr>
    </w:tbl>
    <w:p w14:paraId="629DEE58" w14:textId="77777777" w:rsidR="00C16EC4" w:rsidRPr="00E142A0" w:rsidRDefault="00C16EC4" w:rsidP="00C16EC4">
      <w:pPr>
        <w:pBdr>
          <w:bottom w:val="single" w:sz="6" w:space="1" w:color="auto"/>
        </w:pBdr>
        <w:spacing w:after="0"/>
        <w:rPr>
          <w:rFonts w:cs="Times New Roman"/>
        </w:rPr>
      </w:pPr>
    </w:p>
    <w:p w14:paraId="5FCD843A" w14:textId="6CA1FCFC" w:rsidR="00C16EC4" w:rsidRPr="00E142A0" w:rsidRDefault="00C16EC4" w:rsidP="00C16EC4">
      <w:pPr>
        <w:pBdr>
          <w:bottom w:val="single" w:sz="6" w:space="1" w:color="auto"/>
        </w:pBdr>
        <w:spacing w:after="0"/>
        <w:rPr>
          <w:rFonts w:cs="Times New Roman"/>
          <w:b/>
        </w:rPr>
      </w:pPr>
      <w:r w:rsidRPr="00E142A0">
        <w:rPr>
          <w:rFonts w:cs="Times New Roman"/>
          <w:b/>
        </w:rPr>
        <w:t>SCORING OF SCALE</w:t>
      </w:r>
    </w:p>
    <w:p w14:paraId="6A56923D" w14:textId="2B33D736" w:rsidR="00C16EC4" w:rsidRPr="003A3792" w:rsidRDefault="003A3792" w:rsidP="00C16EC4">
      <w:pPr>
        <w:autoSpaceDE w:val="0"/>
        <w:autoSpaceDN w:val="0"/>
        <w:adjustRightInd w:val="0"/>
        <w:spacing w:after="0" w:line="240" w:lineRule="auto"/>
        <w:rPr>
          <w:rFonts w:ascii="Courier New" w:hAnsi="Courier New" w:cs="Courier New"/>
          <w:color w:val="000000"/>
          <w:sz w:val="20"/>
          <w:szCs w:val="20"/>
          <w:shd w:val="clear" w:color="auto" w:fill="FFFFFF"/>
        </w:rPr>
      </w:pPr>
      <w:r w:rsidRPr="003A3792">
        <w:rPr>
          <w:rFonts w:cs="Times New Roman"/>
        </w:rPr>
        <w:t>Record 1 point</w:t>
      </w:r>
      <w:r>
        <w:rPr>
          <w:rFonts w:cs="Times New Roman"/>
        </w:rPr>
        <w:t xml:space="preserve"> for each correctly drawn symbol completed within the 120-second time limit.  Maximum score=133.</w:t>
      </w:r>
    </w:p>
    <w:p w14:paraId="163520F4" w14:textId="77777777" w:rsidR="00C16EC4" w:rsidRPr="003A21C3" w:rsidRDefault="00C16EC4" w:rsidP="00C16EC4">
      <w:pPr>
        <w:autoSpaceDE w:val="0"/>
        <w:autoSpaceDN w:val="0"/>
        <w:adjustRightInd w:val="0"/>
        <w:spacing w:after="0" w:line="240" w:lineRule="auto"/>
        <w:rPr>
          <w:rFonts w:cs="Times New Roman"/>
        </w:rPr>
      </w:pPr>
    </w:p>
    <w:p w14:paraId="737D068C" w14:textId="77777777" w:rsidR="00C16EC4" w:rsidRPr="003A21C3" w:rsidRDefault="00C16EC4" w:rsidP="00EE68DB">
      <w:pPr>
        <w:autoSpaceDE w:val="0"/>
        <w:autoSpaceDN w:val="0"/>
        <w:adjustRightInd w:val="0"/>
        <w:spacing w:after="0" w:line="240" w:lineRule="auto"/>
        <w:rPr>
          <w:rFonts w:cs="Times New Roman"/>
        </w:rPr>
      </w:pPr>
    </w:p>
    <w:p w14:paraId="1D2D2320" w14:textId="77777777" w:rsidR="005A1CF1" w:rsidRDefault="005A1CF1" w:rsidP="001F390E">
      <w:pPr>
        <w:autoSpaceDE w:val="0"/>
        <w:autoSpaceDN w:val="0"/>
        <w:adjustRightInd w:val="0"/>
        <w:spacing w:after="0" w:line="240" w:lineRule="auto"/>
        <w:rPr>
          <w:rFonts w:cs="Times New Roman"/>
        </w:rPr>
      </w:pPr>
    </w:p>
    <w:p w14:paraId="336EF2BD" w14:textId="77777777" w:rsidR="005A1CF1" w:rsidRDefault="005A1CF1" w:rsidP="001F390E">
      <w:pPr>
        <w:autoSpaceDE w:val="0"/>
        <w:autoSpaceDN w:val="0"/>
        <w:adjustRightInd w:val="0"/>
        <w:spacing w:after="0" w:line="240" w:lineRule="auto"/>
        <w:rPr>
          <w:rFonts w:cs="Times New Roman"/>
        </w:rPr>
      </w:pPr>
    </w:p>
    <w:p w14:paraId="426310BB" w14:textId="77777777" w:rsidR="005A1CF1" w:rsidRDefault="005A1CF1" w:rsidP="001F390E">
      <w:pPr>
        <w:autoSpaceDE w:val="0"/>
        <w:autoSpaceDN w:val="0"/>
        <w:adjustRightInd w:val="0"/>
        <w:spacing w:after="0" w:line="240" w:lineRule="auto"/>
        <w:rPr>
          <w:rFonts w:cs="Times New Roman"/>
        </w:rPr>
      </w:pPr>
    </w:p>
    <w:p w14:paraId="6D85A821" w14:textId="77777777" w:rsidR="005A1CF1" w:rsidRDefault="005A1CF1" w:rsidP="001F390E">
      <w:pPr>
        <w:autoSpaceDE w:val="0"/>
        <w:autoSpaceDN w:val="0"/>
        <w:adjustRightInd w:val="0"/>
        <w:spacing w:after="0" w:line="240" w:lineRule="auto"/>
        <w:rPr>
          <w:rFonts w:cs="Times New Roman"/>
        </w:rPr>
      </w:pPr>
    </w:p>
    <w:p w14:paraId="3B8FDDCB" w14:textId="77777777" w:rsidR="005A1CF1" w:rsidRDefault="005A1CF1" w:rsidP="001F390E">
      <w:pPr>
        <w:autoSpaceDE w:val="0"/>
        <w:autoSpaceDN w:val="0"/>
        <w:adjustRightInd w:val="0"/>
        <w:spacing w:after="0" w:line="240" w:lineRule="auto"/>
        <w:rPr>
          <w:rFonts w:cs="Times New Roman"/>
        </w:rPr>
      </w:pPr>
    </w:p>
    <w:p w14:paraId="193C8C7D" w14:textId="77777777" w:rsidR="005A1CF1" w:rsidRDefault="005A1CF1" w:rsidP="001F390E">
      <w:pPr>
        <w:autoSpaceDE w:val="0"/>
        <w:autoSpaceDN w:val="0"/>
        <w:adjustRightInd w:val="0"/>
        <w:spacing w:after="0" w:line="240" w:lineRule="auto"/>
        <w:rPr>
          <w:rFonts w:cs="Times New Roman"/>
        </w:rPr>
      </w:pPr>
    </w:p>
    <w:p w14:paraId="42E665C9" w14:textId="77777777" w:rsidR="005A1CF1" w:rsidRDefault="005A1CF1" w:rsidP="001F390E">
      <w:pPr>
        <w:autoSpaceDE w:val="0"/>
        <w:autoSpaceDN w:val="0"/>
        <w:adjustRightInd w:val="0"/>
        <w:spacing w:after="0" w:line="240" w:lineRule="auto"/>
        <w:rPr>
          <w:rFonts w:cs="Times New Roman"/>
        </w:rPr>
      </w:pPr>
    </w:p>
    <w:p w14:paraId="1BDBA9B6" w14:textId="77777777" w:rsidR="005A1CF1" w:rsidRDefault="005A1CF1" w:rsidP="001F390E">
      <w:pPr>
        <w:autoSpaceDE w:val="0"/>
        <w:autoSpaceDN w:val="0"/>
        <w:adjustRightInd w:val="0"/>
        <w:spacing w:after="0" w:line="240" w:lineRule="auto"/>
        <w:rPr>
          <w:rFonts w:cs="Times New Roman"/>
        </w:rPr>
      </w:pPr>
    </w:p>
    <w:p w14:paraId="550A6EDA" w14:textId="77777777" w:rsidR="005A1CF1" w:rsidRDefault="005A1CF1" w:rsidP="001F390E">
      <w:pPr>
        <w:autoSpaceDE w:val="0"/>
        <w:autoSpaceDN w:val="0"/>
        <w:adjustRightInd w:val="0"/>
        <w:spacing w:after="0" w:line="240" w:lineRule="auto"/>
        <w:rPr>
          <w:rFonts w:cs="Times New Roman"/>
        </w:rPr>
      </w:pPr>
    </w:p>
    <w:p w14:paraId="0C4B82D5" w14:textId="77777777" w:rsidR="005A1CF1" w:rsidRPr="003A21C3" w:rsidRDefault="005A1CF1" w:rsidP="001F390E">
      <w:pPr>
        <w:autoSpaceDE w:val="0"/>
        <w:autoSpaceDN w:val="0"/>
        <w:adjustRightInd w:val="0"/>
        <w:spacing w:after="0" w:line="240" w:lineRule="auto"/>
        <w:rPr>
          <w:rFonts w:cs="Times New Roman"/>
        </w:rPr>
      </w:pPr>
    </w:p>
    <w:p w14:paraId="132BFB9F" w14:textId="77777777" w:rsidR="00F31AD7" w:rsidRDefault="00F31AD7" w:rsidP="007C40F7">
      <w:pPr>
        <w:autoSpaceDE w:val="0"/>
        <w:autoSpaceDN w:val="0"/>
        <w:adjustRightInd w:val="0"/>
        <w:spacing w:after="0" w:line="240" w:lineRule="auto"/>
        <w:rPr>
          <w:rFonts w:cs="Times New Roman"/>
        </w:rPr>
      </w:pPr>
    </w:p>
    <w:p w14:paraId="3F1BA37C" w14:textId="77777777" w:rsidR="003A3792" w:rsidRDefault="003A3792" w:rsidP="007C40F7">
      <w:pPr>
        <w:autoSpaceDE w:val="0"/>
        <w:autoSpaceDN w:val="0"/>
        <w:adjustRightInd w:val="0"/>
        <w:spacing w:after="0" w:line="240" w:lineRule="auto"/>
        <w:rPr>
          <w:rFonts w:cs="Times New Roman"/>
        </w:rPr>
      </w:pPr>
    </w:p>
    <w:p w14:paraId="225B9E8C" w14:textId="77777777" w:rsidR="003A3792" w:rsidRDefault="003A3792" w:rsidP="007C40F7">
      <w:pPr>
        <w:autoSpaceDE w:val="0"/>
        <w:autoSpaceDN w:val="0"/>
        <w:adjustRightInd w:val="0"/>
        <w:spacing w:after="0" w:line="240" w:lineRule="auto"/>
        <w:rPr>
          <w:rFonts w:cs="Times New Roman"/>
        </w:rPr>
      </w:pPr>
    </w:p>
    <w:p w14:paraId="2FDE2AD1" w14:textId="77777777" w:rsidR="003A3792" w:rsidRDefault="003A3792" w:rsidP="007C40F7">
      <w:pPr>
        <w:autoSpaceDE w:val="0"/>
        <w:autoSpaceDN w:val="0"/>
        <w:adjustRightInd w:val="0"/>
        <w:spacing w:after="0" w:line="240" w:lineRule="auto"/>
        <w:rPr>
          <w:rFonts w:cs="Times New Roman"/>
        </w:rPr>
      </w:pPr>
    </w:p>
    <w:p w14:paraId="791D521D" w14:textId="77777777" w:rsidR="003A3792" w:rsidRDefault="003A3792" w:rsidP="007C40F7">
      <w:pPr>
        <w:autoSpaceDE w:val="0"/>
        <w:autoSpaceDN w:val="0"/>
        <w:adjustRightInd w:val="0"/>
        <w:spacing w:after="0" w:line="240" w:lineRule="auto"/>
        <w:rPr>
          <w:rFonts w:cs="Times New Roman"/>
        </w:rPr>
      </w:pPr>
    </w:p>
    <w:p w14:paraId="74E41998" w14:textId="77777777" w:rsidR="003A3792" w:rsidRDefault="003A3792" w:rsidP="007C40F7">
      <w:pPr>
        <w:autoSpaceDE w:val="0"/>
        <w:autoSpaceDN w:val="0"/>
        <w:adjustRightInd w:val="0"/>
        <w:spacing w:after="0" w:line="240" w:lineRule="auto"/>
        <w:rPr>
          <w:rFonts w:cs="Times New Roman"/>
        </w:rPr>
      </w:pPr>
    </w:p>
    <w:p w14:paraId="6DB6CE2F" w14:textId="77777777" w:rsidR="003A3792" w:rsidRDefault="003A3792" w:rsidP="007C40F7">
      <w:pPr>
        <w:autoSpaceDE w:val="0"/>
        <w:autoSpaceDN w:val="0"/>
        <w:adjustRightInd w:val="0"/>
        <w:spacing w:after="0" w:line="240" w:lineRule="auto"/>
        <w:rPr>
          <w:rFonts w:cs="Times New Roman"/>
        </w:rPr>
      </w:pPr>
    </w:p>
    <w:p w14:paraId="1910C58E" w14:textId="77777777" w:rsidR="003A3792" w:rsidRDefault="003A3792" w:rsidP="007C40F7">
      <w:pPr>
        <w:autoSpaceDE w:val="0"/>
        <w:autoSpaceDN w:val="0"/>
        <w:adjustRightInd w:val="0"/>
        <w:spacing w:after="0" w:line="240" w:lineRule="auto"/>
        <w:rPr>
          <w:rFonts w:cs="Times New Roman"/>
        </w:rPr>
      </w:pPr>
    </w:p>
    <w:p w14:paraId="3377A264" w14:textId="77777777" w:rsidR="003A3792" w:rsidRDefault="003A3792" w:rsidP="007C40F7">
      <w:pPr>
        <w:autoSpaceDE w:val="0"/>
        <w:autoSpaceDN w:val="0"/>
        <w:adjustRightInd w:val="0"/>
        <w:spacing w:after="0" w:line="240" w:lineRule="auto"/>
        <w:rPr>
          <w:rFonts w:cs="Times New Roman"/>
        </w:rPr>
      </w:pPr>
    </w:p>
    <w:p w14:paraId="0F9DACF3" w14:textId="77777777" w:rsidR="003A3792" w:rsidRDefault="003A3792" w:rsidP="007C40F7">
      <w:pPr>
        <w:autoSpaceDE w:val="0"/>
        <w:autoSpaceDN w:val="0"/>
        <w:adjustRightInd w:val="0"/>
        <w:spacing w:after="0" w:line="240" w:lineRule="auto"/>
        <w:rPr>
          <w:rFonts w:cs="Times New Roman"/>
        </w:rPr>
      </w:pPr>
    </w:p>
    <w:p w14:paraId="2F0098DB" w14:textId="77777777" w:rsidR="003A3792" w:rsidRDefault="003A3792" w:rsidP="007C40F7">
      <w:pPr>
        <w:autoSpaceDE w:val="0"/>
        <w:autoSpaceDN w:val="0"/>
        <w:adjustRightInd w:val="0"/>
        <w:spacing w:after="0" w:line="240" w:lineRule="auto"/>
        <w:rPr>
          <w:rFonts w:cs="Times New Roman"/>
        </w:rPr>
      </w:pPr>
    </w:p>
    <w:p w14:paraId="44F4D456" w14:textId="77777777" w:rsidR="003A3792" w:rsidRDefault="003A3792" w:rsidP="007C40F7">
      <w:pPr>
        <w:autoSpaceDE w:val="0"/>
        <w:autoSpaceDN w:val="0"/>
        <w:adjustRightInd w:val="0"/>
        <w:spacing w:after="0" w:line="240" w:lineRule="auto"/>
        <w:rPr>
          <w:rFonts w:cs="Times New Roman"/>
        </w:rPr>
      </w:pPr>
    </w:p>
    <w:p w14:paraId="7F82CBB8" w14:textId="77777777" w:rsidR="003A3792" w:rsidRDefault="003A3792" w:rsidP="007C40F7">
      <w:pPr>
        <w:autoSpaceDE w:val="0"/>
        <w:autoSpaceDN w:val="0"/>
        <w:adjustRightInd w:val="0"/>
        <w:spacing w:after="0" w:line="240" w:lineRule="auto"/>
        <w:rPr>
          <w:rFonts w:cs="Times New Roman"/>
        </w:rPr>
      </w:pPr>
    </w:p>
    <w:p w14:paraId="57CE41EF" w14:textId="77777777" w:rsidR="003A3792" w:rsidRDefault="003A3792" w:rsidP="007C40F7">
      <w:pPr>
        <w:autoSpaceDE w:val="0"/>
        <w:autoSpaceDN w:val="0"/>
        <w:adjustRightInd w:val="0"/>
        <w:spacing w:after="0" w:line="240" w:lineRule="auto"/>
        <w:rPr>
          <w:rFonts w:cs="Times New Roman"/>
        </w:rPr>
      </w:pPr>
    </w:p>
    <w:p w14:paraId="1EC463D7" w14:textId="77777777" w:rsidR="003A3792" w:rsidRDefault="003A3792" w:rsidP="007C40F7">
      <w:pPr>
        <w:autoSpaceDE w:val="0"/>
        <w:autoSpaceDN w:val="0"/>
        <w:adjustRightInd w:val="0"/>
        <w:spacing w:after="0" w:line="240" w:lineRule="auto"/>
        <w:rPr>
          <w:rFonts w:cs="Times New Roman"/>
        </w:rPr>
      </w:pPr>
    </w:p>
    <w:p w14:paraId="6F36E5CD" w14:textId="77777777" w:rsidR="003A3792" w:rsidRDefault="003A3792" w:rsidP="007C40F7">
      <w:pPr>
        <w:autoSpaceDE w:val="0"/>
        <w:autoSpaceDN w:val="0"/>
        <w:adjustRightInd w:val="0"/>
        <w:spacing w:after="0" w:line="240" w:lineRule="auto"/>
        <w:rPr>
          <w:rFonts w:cs="Times New Roman"/>
        </w:rPr>
      </w:pPr>
    </w:p>
    <w:p w14:paraId="281ADA3E" w14:textId="77777777" w:rsidR="003A3792" w:rsidRDefault="003A3792" w:rsidP="007C40F7">
      <w:pPr>
        <w:autoSpaceDE w:val="0"/>
        <w:autoSpaceDN w:val="0"/>
        <w:adjustRightInd w:val="0"/>
        <w:spacing w:after="0" w:line="240" w:lineRule="auto"/>
        <w:rPr>
          <w:rFonts w:cs="Times New Roman"/>
        </w:rPr>
      </w:pPr>
    </w:p>
    <w:p w14:paraId="29333E3D" w14:textId="77777777" w:rsidR="003A3792" w:rsidRDefault="003A3792" w:rsidP="007C40F7">
      <w:pPr>
        <w:autoSpaceDE w:val="0"/>
        <w:autoSpaceDN w:val="0"/>
        <w:adjustRightInd w:val="0"/>
        <w:spacing w:after="0" w:line="240" w:lineRule="auto"/>
        <w:rPr>
          <w:rFonts w:cs="Times New Roman"/>
        </w:rPr>
      </w:pPr>
    </w:p>
    <w:p w14:paraId="2DE7691A" w14:textId="77777777" w:rsidR="003A3792" w:rsidRDefault="003A3792" w:rsidP="007C40F7">
      <w:pPr>
        <w:autoSpaceDE w:val="0"/>
        <w:autoSpaceDN w:val="0"/>
        <w:adjustRightInd w:val="0"/>
        <w:spacing w:after="0" w:line="240" w:lineRule="auto"/>
        <w:rPr>
          <w:rFonts w:cs="Times New Roman"/>
        </w:rPr>
      </w:pPr>
    </w:p>
    <w:p w14:paraId="21B7D41A" w14:textId="77777777" w:rsidR="003A3792" w:rsidRDefault="003A3792" w:rsidP="007C40F7">
      <w:pPr>
        <w:autoSpaceDE w:val="0"/>
        <w:autoSpaceDN w:val="0"/>
        <w:adjustRightInd w:val="0"/>
        <w:spacing w:after="0" w:line="240" w:lineRule="auto"/>
        <w:rPr>
          <w:rFonts w:cs="Times New Roman"/>
        </w:rPr>
      </w:pPr>
    </w:p>
    <w:p w14:paraId="2450B221" w14:textId="77777777" w:rsidR="003A3792" w:rsidRDefault="003A3792" w:rsidP="007C40F7">
      <w:pPr>
        <w:autoSpaceDE w:val="0"/>
        <w:autoSpaceDN w:val="0"/>
        <w:adjustRightInd w:val="0"/>
        <w:spacing w:after="0" w:line="240" w:lineRule="auto"/>
        <w:rPr>
          <w:rFonts w:cs="Times New Roman"/>
        </w:rPr>
      </w:pPr>
    </w:p>
    <w:p w14:paraId="46CE56CF" w14:textId="77777777" w:rsidR="003A3792" w:rsidRDefault="003A3792" w:rsidP="007C40F7">
      <w:pPr>
        <w:autoSpaceDE w:val="0"/>
        <w:autoSpaceDN w:val="0"/>
        <w:adjustRightInd w:val="0"/>
        <w:spacing w:after="0" w:line="240" w:lineRule="auto"/>
        <w:rPr>
          <w:rFonts w:cs="Times New Roman"/>
        </w:rPr>
      </w:pPr>
    </w:p>
    <w:p w14:paraId="74E50D3A" w14:textId="77777777" w:rsidR="003A3792" w:rsidRDefault="003A3792" w:rsidP="007C40F7">
      <w:pPr>
        <w:autoSpaceDE w:val="0"/>
        <w:autoSpaceDN w:val="0"/>
        <w:adjustRightInd w:val="0"/>
        <w:spacing w:after="0" w:line="240" w:lineRule="auto"/>
        <w:rPr>
          <w:rFonts w:cs="Times New Roman"/>
        </w:rPr>
      </w:pPr>
    </w:p>
    <w:p w14:paraId="12395598" w14:textId="77777777" w:rsidR="003A3792" w:rsidRDefault="003A3792" w:rsidP="007C40F7">
      <w:pPr>
        <w:autoSpaceDE w:val="0"/>
        <w:autoSpaceDN w:val="0"/>
        <w:adjustRightInd w:val="0"/>
        <w:spacing w:after="0" w:line="240" w:lineRule="auto"/>
        <w:rPr>
          <w:rFonts w:cs="Times New Roman"/>
        </w:rPr>
      </w:pPr>
    </w:p>
    <w:p w14:paraId="3C9574DF" w14:textId="77777777" w:rsidR="003A3792" w:rsidRDefault="003A3792" w:rsidP="007C40F7">
      <w:pPr>
        <w:autoSpaceDE w:val="0"/>
        <w:autoSpaceDN w:val="0"/>
        <w:adjustRightInd w:val="0"/>
        <w:spacing w:after="0" w:line="240" w:lineRule="auto"/>
        <w:rPr>
          <w:rFonts w:cs="Times New Roman"/>
        </w:rPr>
      </w:pPr>
    </w:p>
    <w:p w14:paraId="4CB161E2" w14:textId="77777777" w:rsidR="003A3792" w:rsidRDefault="003A3792" w:rsidP="007C40F7">
      <w:pPr>
        <w:autoSpaceDE w:val="0"/>
        <w:autoSpaceDN w:val="0"/>
        <w:adjustRightInd w:val="0"/>
        <w:spacing w:after="0" w:line="240" w:lineRule="auto"/>
        <w:rPr>
          <w:rFonts w:cs="Times New Roman"/>
        </w:rPr>
      </w:pPr>
    </w:p>
    <w:p w14:paraId="4C04F0E5" w14:textId="77777777" w:rsidR="003A3792" w:rsidRDefault="003A3792" w:rsidP="007C40F7">
      <w:pPr>
        <w:autoSpaceDE w:val="0"/>
        <w:autoSpaceDN w:val="0"/>
        <w:adjustRightInd w:val="0"/>
        <w:spacing w:after="0" w:line="240" w:lineRule="auto"/>
        <w:rPr>
          <w:rFonts w:cs="Times New Roman"/>
        </w:rPr>
      </w:pPr>
    </w:p>
    <w:p w14:paraId="022042A6" w14:textId="0426E7D5" w:rsidR="003A3792" w:rsidRPr="003A3792" w:rsidRDefault="003A3792" w:rsidP="003A3792">
      <w:pPr>
        <w:pStyle w:val="Heading1"/>
        <w:spacing w:before="0"/>
        <w:jc w:val="center"/>
        <w:rPr>
          <w:rFonts w:asciiTheme="minorHAnsi" w:hAnsiTheme="minorHAnsi"/>
          <w:color w:val="auto"/>
          <w:sz w:val="22"/>
          <w:szCs w:val="22"/>
        </w:rPr>
      </w:pPr>
      <w:bookmarkStart w:id="749" w:name="_Toc2071880"/>
      <w:r w:rsidRPr="003A3792">
        <w:rPr>
          <w:rFonts w:asciiTheme="minorHAnsi" w:hAnsiTheme="minorHAnsi"/>
          <w:color w:val="auto"/>
          <w:sz w:val="22"/>
          <w:szCs w:val="22"/>
        </w:rPr>
        <w:lastRenderedPageBreak/>
        <w:t>WAIS-III Block Design</w:t>
      </w:r>
      <w:bookmarkEnd w:id="749"/>
    </w:p>
    <w:p w14:paraId="2AA98EC2" w14:textId="03C6D2F6" w:rsidR="003A3792" w:rsidRPr="00E142A0" w:rsidRDefault="003A3792" w:rsidP="003A3792">
      <w:pPr>
        <w:pBdr>
          <w:bottom w:val="single" w:sz="6" w:space="1" w:color="auto"/>
        </w:pBdr>
        <w:spacing w:after="0" w:line="240" w:lineRule="auto"/>
        <w:contextualSpacing/>
        <w:jc w:val="center"/>
        <w:rPr>
          <w:b/>
        </w:rPr>
      </w:pPr>
      <w:r w:rsidRPr="00C972C0">
        <w:rPr>
          <w:b/>
        </w:rPr>
        <w:t>(</w:t>
      </w:r>
      <w:r w:rsidR="00C972C0" w:rsidRPr="00C972C0">
        <w:rPr>
          <w:b/>
        </w:rPr>
        <w:t>17</w:t>
      </w:r>
      <w:r w:rsidRPr="00C972C0">
        <w:rPr>
          <w:b/>
        </w:rPr>
        <w:t xml:space="preserve"> items)</w:t>
      </w:r>
    </w:p>
    <w:p w14:paraId="45D661A6" w14:textId="77777777" w:rsidR="003A3792" w:rsidRDefault="003A3792" w:rsidP="003A3792">
      <w:pPr>
        <w:pBdr>
          <w:bottom w:val="single" w:sz="4" w:space="1" w:color="auto"/>
        </w:pBdr>
        <w:spacing w:after="0"/>
        <w:rPr>
          <w:rFonts w:cs="Times New Roman"/>
          <w:b/>
        </w:rPr>
      </w:pPr>
      <w:r w:rsidRPr="00EF5B1D">
        <w:rPr>
          <w:rFonts w:cs="Times New Roman"/>
          <w:b/>
        </w:rPr>
        <w:t>DESCRIPTION</w:t>
      </w:r>
    </w:p>
    <w:p w14:paraId="36BCA479" w14:textId="2B048997" w:rsidR="00EF5B1D" w:rsidRPr="00EF5B1D" w:rsidRDefault="00EF5B1D" w:rsidP="003A3792">
      <w:pPr>
        <w:pBdr>
          <w:bottom w:val="single" w:sz="4" w:space="1" w:color="auto"/>
        </w:pBdr>
        <w:spacing w:after="0"/>
        <w:rPr>
          <w:rFonts w:cs="Times New Roman"/>
        </w:rPr>
      </w:pPr>
      <w:r w:rsidRPr="00EF5B1D">
        <w:rPr>
          <w:rFonts w:cs="Times New Roman"/>
        </w:rPr>
        <w:t>This measure was chosen to assess intelligence and neuropsychological functioning.</w:t>
      </w:r>
    </w:p>
    <w:p w14:paraId="4C6CFE7C" w14:textId="77777777" w:rsidR="003A3792" w:rsidRDefault="003A3792" w:rsidP="003A3792">
      <w:pPr>
        <w:pBdr>
          <w:bottom w:val="single" w:sz="6" w:space="1" w:color="auto"/>
        </w:pBdr>
        <w:spacing w:after="0"/>
        <w:rPr>
          <w:rFonts w:cs="Times New Roman"/>
          <w:b/>
        </w:rPr>
      </w:pPr>
      <w:r w:rsidRPr="00437D01">
        <w:rPr>
          <w:rFonts w:cs="Times New Roman"/>
          <w:b/>
        </w:rPr>
        <w:t>ASSOCIATED PAPERS</w:t>
      </w:r>
    </w:p>
    <w:p w14:paraId="681F40E4" w14:textId="1DC562ED" w:rsidR="00EF5B1D" w:rsidRPr="00EF5B1D" w:rsidRDefault="00EF5B1D" w:rsidP="003A3792">
      <w:pPr>
        <w:pBdr>
          <w:bottom w:val="single" w:sz="6" w:space="1" w:color="auto"/>
        </w:pBdr>
        <w:spacing w:after="0"/>
        <w:rPr>
          <w:rFonts w:cs="Times New Roman"/>
        </w:rPr>
      </w:pPr>
      <w:r>
        <w:rPr>
          <w:rFonts w:cs="Times New Roman"/>
        </w:rPr>
        <w:t xml:space="preserve">Joy, S., Fein, D., Kaplan, E., &amp; Freedman, M. (2001). Quantifying qualitative features of block design performance among healthy older adults. </w:t>
      </w:r>
      <w:r>
        <w:rPr>
          <w:rFonts w:cs="Times New Roman"/>
          <w:i/>
        </w:rPr>
        <w:t xml:space="preserve">Archives of Clinical Neuropsychology, 16, </w:t>
      </w:r>
      <w:r>
        <w:rPr>
          <w:rFonts w:cs="Times New Roman"/>
        </w:rPr>
        <w:t>157-170.</w:t>
      </w:r>
    </w:p>
    <w:p w14:paraId="12095F45" w14:textId="77777777" w:rsidR="00EF5B1D" w:rsidRDefault="00EF5B1D" w:rsidP="003A3792">
      <w:pPr>
        <w:pBdr>
          <w:bottom w:val="single" w:sz="6" w:space="1" w:color="auto"/>
        </w:pBdr>
        <w:spacing w:after="0"/>
        <w:rPr>
          <w:rFonts w:cs="Times New Roman"/>
        </w:rPr>
      </w:pPr>
    </w:p>
    <w:p w14:paraId="1AE250CB" w14:textId="54615787" w:rsidR="00C36687" w:rsidRPr="00C36687" w:rsidRDefault="00C36687" w:rsidP="003A3792">
      <w:pPr>
        <w:pBdr>
          <w:bottom w:val="single" w:sz="6" w:space="1" w:color="auto"/>
        </w:pBdr>
        <w:spacing w:after="0"/>
        <w:rPr>
          <w:rFonts w:cs="Times New Roman"/>
        </w:rPr>
      </w:pPr>
      <w:r w:rsidRPr="00C36687">
        <w:rPr>
          <w:rFonts w:cs="Times New Roman"/>
        </w:rPr>
        <w:t>Wilde, M. C., &amp; Boake, C., &amp; Sherer, M. (2000).</w:t>
      </w:r>
      <w:r w:rsidR="00EB4D38">
        <w:rPr>
          <w:rFonts w:cs="Times New Roman"/>
        </w:rPr>
        <w:t xml:space="preserve"> Wechsler adult intelligence scale- revised block design broken configuration errors in nonpenetrating traumatic brain injury.</w:t>
      </w:r>
      <w:r w:rsidR="00437D01">
        <w:rPr>
          <w:rFonts w:cs="Times New Roman"/>
        </w:rPr>
        <w:t xml:space="preserve"> </w:t>
      </w:r>
      <w:r w:rsidR="00437D01" w:rsidRPr="00437D01">
        <w:rPr>
          <w:rFonts w:cs="Times New Roman"/>
          <w:i/>
        </w:rPr>
        <w:t>Applied Neuropsychology, 7,</w:t>
      </w:r>
      <w:r w:rsidR="00437D01">
        <w:rPr>
          <w:rFonts w:cs="Times New Roman"/>
        </w:rPr>
        <w:t xml:space="preserve"> 208-214.</w:t>
      </w:r>
    </w:p>
    <w:p w14:paraId="0C6BCB71" w14:textId="77777777" w:rsidR="003A3792" w:rsidRPr="003A3792" w:rsidRDefault="003A3792" w:rsidP="003A3792">
      <w:pPr>
        <w:spacing w:after="0"/>
        <w:rPr>
          <w:rFonts w:cs="Times New Roman"/>
          <w:b/>
        </w:rPr>
      </w:pPr>
      <w:r w:rsidRPr="003A3792">
        <w:rPr>
          <w:rFonts w:cs="Times New Roman"/>
          <w:b/>
        </w:rPr>
        <w:t>SUBJECT INSTRUCTIONS:</w:t>
      </w:r>
    </w:p>
    <w:p w14:paraId="1E687336" w14:textId="173B3FAE" w:rsidR="003A3792" w:rsidRDefault="003A3792" w:rsidP="003A3792">
      <w:pPr>
        <w:spacing w:after="0"/>
        <w:rPr>
          <w:rFonts w:cs="Times New Roman"/>
        </w:rPr>
      </w:pPr>
      <w:r w:rsidRPr="003A3792">
        <w:rPr>
          <w:rFonts w:cs="Times New Roman"/>
        </w:rPr>
        <w:t>Put</w:t>
      </w:r>
      <w:r>
        <w:rPr>
          <w:rFonts w:cs="Times New Roman"/>
        </w:rPr>
        <w:t xml:space="preserve"> four blocks in front of the examinee.  Say: “Now I am going to ask you to make some designs.  You see these blocks?  They are all alike.  On some sides they are all red; on some all white; and on some, half red and half white.”</w:t>
      </w:r>
    </w:p>
    <w:p w14:paraId="5706BF91" w14:textId="77777777" w:rsidR="003A3792" w:rsidRDefault="003A3792" w:rsidP="003A3792">
      <w:pPr>
        <w:spacing w:after="0"/>
        <w:rPr>
          <w:rFonts w:cs="Times New Roman"/>
        </w:rPr>
      </w:pPr>
    </w:p>
    <w:p w14:paraId="38EFF0D9" w14:textId="31C06635" w:rsidR="003A3792" w:rsidRDefault="003A3792" w:rsidP="003A3792">
      <w:pPr>
        <w:spacing w:after="0"/>
        <w:rPr>
          <w:rFonts w:cs="Times New Roman"/>
        </w:rPr>
      </w:pPr>
      <w:r>
        <w:rPr>
          <w:rFonts w:cs="Times New Roman"/>
        </w:rPr>
        <w:t>Take out four more blocks.  Say: “I am going to put some blocks together to make a design.  Watch me.”</w:t>
      </w:r>
    </w:p>
    <w:p w14:paraId="3D1DCCBB" w14:textId="77777777" w:rsidR="003A3792" w:rsidRDefault="003A3792" w:rsidP="003A3792">
      <w:pPr>
        <w:spacing w:after="0"/>
        <w:rPr>
          <w:rFonts w:cs="Times New Roman"/>
        </w:rPr>
      </w:pPr>
    </w:p>
    <w:p w14:paraId="3B43F4BB" w14:textId="1646F011" w:rsidR="003A3792" w:rsidRDefault="003A3792" w:rsidP="003A3792">
      <w:pPr>
        <w:spacing w:after="0"/>
        <w:rPr>
          <w:rFonts w:cs="Times New Roman"/>
        </w:rPr>
      </w:pPr>
      <w:r>
        <w:rPr>
          <w:rFonts w:cs="Times New Roman"/>
        </w:rPr>
        <w:t>Construct the model of Design 5 using the four blocks.  Do not explain the design.  Leave the model intact.  Place the remaining four blocks in front of the examinee and say: “Now make one just like this.  Tell me when you have finished.”</w:t>
      </w:r>
    </w:p>
    <w:p w14:paraId="01B2DB40" w14:textId="77777777" w:rsidR="00F7534A" w:rsidRDefault="00F7534A" w:rsidP="003A3792">
      <w:pPr>
        <w:spacing w:after="0"/>
        <w:rPr>
          <w:rFonts w:cs="Times New Roman"/>
        </w:rPr>
      </w:pPr>
    </w:p>
    <w:p w14:paraId="4591DFA5" w14:textId="14B0FBDA" w:rsidR="00F7534A" w:rsidRDefault="00F7534A" w:rsidP="003A3792">
      <w:pPr>
        <w:spacing w:after="0"/>
        <w:rPr>
          <w:rFonts w:cs="Times New Roman"/>
        </w:rPr>
      </w:pPr>
      <w:r>
        <w:rPr>
          <w:rFonts w:cs="Times New Roman"/>
        </w:rPr>
        <w:t>Begin Timing.  If successful proceed to design 6.  If incorrect proceed to trial 2 and say: “watch me again”.</w:t>
      </w:r>
    </w:p>
    <w:p w14:paraId="349008DE" w14:textId="77777777" w:rsidR="00F7534A" w:rsidRDefault="00F7534A" w:rsidP="003A3792">
      <w:pPr>
        <w:spacing w:after="0"/>
        <w:rPr>
          <w:rFonts w:cs="Times New Roman"/>
        </w:rPr>
      </w:pPr>
    </w:p>
    <w:p w14:paraId="64BA8D72" w14:textId="29B1ED2A" w:rsidR="00F7534A" w:rsidRDefault="00F7534A" w:rsidP="003A3792">
      <w:pPr>
        <w:spacing w:after="0"/>
        <w:rPr>
          <w:rFonts w:cs="Times New Roman"/>
        </w:rPr>
      </w:pPr>
      <w:r>
        <w:rPr>
          <w:rFonts w:cs="Times New Roman"/>
        </w:rPr>
        <w:t>Leaving your model intact and using the examinee’s blocks, demonstrate the correct construction of the design for a second time.  Then scramble the examinee’s blocks and say: “Now you try it again and be sure to make it just like mine (point to the model).  Tell me when you are finished.”</w:t>
      </w:r>
    </w:p>
    <w:p w14:paraId="29E4261F" w14:textId="77777777" w:rsidR="00F7534A" w:rsidRDefault="00F7534A" w:rsidP="003A3792">
      <w:pPr>
        <w:spacing w:after="0"/>
        <w:rPr>
          <w:rFonts w:cs="Times New Roman"/>
        </w:rPr>
      </w:pPr>
    </w:p>
    <w:p w14:paraId="30974024" w14:textId="335CB934" w:rsidR="00F7534A" w:rsidRDefault="00F7534A" w:rsidP="003A3792">
      <w:pPr>
        <w:spacing w:after="0"/>
        <w:rPr>
          <w:rFonts w:cs="Times New Roman"/>
        </w:rPr>
      </w:pPr>
      <w:r>
        <w:rPr>
          <w:rFonts w:cs="Times New Roman"/>
        </w:rPr>
        <w:t>If not correct on trial one for design five, administer designs 1-4 in reverse sequence until the examinee obtains a perfect score on two consecutive items.</w:t>
      </w:r>
    </w:p>
    <w:p w14:paraId="3584667E" w14:textId="77777777" w:rsidR="00F7534A" w:rsidRDefault="00F7534A" w:rsidP="003A3792">
      <w:pPr>
        <w:spacing w:after="0"/>
        <w:rPr>
          <w:rFonts w:cs="Times New Roman"/>
        </w:rPr>
      </w:pPr>
    </w:p>
    <w:p w14:paraId="0739DA08" w14:textId="6FDE1BFE" w:rsidR="00F7534A" w:rsidRDefault="00F7534A" w:rsidP="003A3792">
      <w:pPr>
        <w:spacing w:after="0"/>
        <w:rPr>
          <w:rFonts w:cs="Times New Roman"/>
        </w:rPr>
      </w:pPr>
      <w:r>
        <w:rPr>
          <w:rFonts w:cs="Times New Roman"/>
        </w:rPr>
        <w:t>Scramble four blocks in front of the examinee.  Turn to Design 6 in the Stimulus booklet and place it in front of the examinee.  Be sure the unbound edge is closest to the examinee.  Say: “This time we are going to put the blocks together to make them look like this picture (point to picture).  Watch me first.”</w:t>
      </w:r>
    </w:p>
    <w:p w14:paraId="36E4DC54" w14:textId="77777777" w:rsidR="00F7534A" w:rsidRDefault="00F7534A" w:rsidP="003A3792">
      <w:pPr>
        <w:spacing w:after="0"/>
        <w:rPr>
          <w:rFonts w:cs="Times New Roman"/>
        </w:rPr>
      </w:pPr>
    </w:p>
    <w:p w14:paraId="04E56281" w14:textId="379A941E" w:rsidR="00F7534A" w:rsidRDefault="00F7534A" w:rsidP="003A3792">
      <w:pPr>
        <w:spacing w:after="0"/>
        <w:rPr>
          <w:rFonts w:cs="Times New Roman"/>
        </w:rPr>
      </w:pPr>
      <w:r>
        <w:rPr>
          <w:rFonts w:cs="Times New Roman"/>
        </w:rPr>
        <w:t>After completing design, say: “You see, the tops of the blocks look the same as this picture.”</w:t>
      </w:r>
    </w:p>
    <w:p w14:paraId="5A6710EF" w14:textId="77777777" w:rsidR="00F7534A" w:rsidRDefault="00F7534A" w:rsidP="003A3792">
      <w:pPr>
        <w:spacing w:after="0"/>
        <w:rPr>
          <w:rFonts w:cs="Times New Roman"/>
        </w:rPr>
      </w:pPr>
    </w:p>
    <w:p w14:paraId="3F01800F" w14:textId="255255D1" w:rsidR="00F7534A" w:rsidRDefault="00F7534A" w:rsidP="003A3792">
      <w:pPr>
        <w:spacing w:after="0"/>
        <w:rPr>
          <w:rFonts w:cs="Times New Roman"/>
        </w:rPr>
      </w:pPr>
      <w:r>
        <w:rPr>
          <w:rFonts w:cs="Times New Roman"/>
        </w:rPr>
        <w:t>Scramble the blocks used in the demonstration and say: “Now look at the picture and make one just like it with these blocks.  Tell me when you are finished.  Go ahead.”</w:t>
      </w:r>
    </w:p>
    <w:p w14:paraId="62B2FAC8" w14:textId="77777777" w:rsidR="00F7534A" w:rsidRDefault="00F7534A" w:rsidP="003A3792">
      <w:pPr>
        <w:spacing w:after="0"/>
        <w:rPr>
          <w:rFonts w:cs="Times New Roman"/>
        </w:rPr>
      </w:pPr>
    </w:p>
    <w:p w14:paraId="074BABEB" w14:textId="4511BB89" w:rsidR="00F7534A" w:rsidRDefault="00F7534A" w:rsidP="003A3792">
      <w:pPr>
        <w:spacing w:after="0"/>
        <w:rPr>
          <w:rFonts w:cs="Times New Roman"/>
        </w:rPr>
      </w:pPr>
      <w:r>
        <w:rPr>
          <w:rFonts w:cs="Times New Roman"/>
        </w:rPr>
        <w:lastRenderedPageBreak/>
        <w:t>If not correct, proceed with trial 2: “Watch me again.”</w:t>
      </w:r>
    </w:p>
    <w:p w14:paraId="5454491D" w14:textId="77777777" w:rsidR="00F7534A" w:rsidRDefault="00F7534A" w:rsidP="003A3792">
      <w:pPr>
        <w:spacing w:after="0"/>
        <w:rPr>
          <w:rFonts w:cs="Times New Roman"/>
        </w:rPr>
      </w:pPr>
    </w:p>
    <w:p w14:paraId="4085CF47" w14:textId="5044C128" w:rsidR="00F7534A" w:rsidRDefault="00F7534A" w:rsidP="003A3792">
      <w:pPr>
        <w:spacing w:after="0"/>
        <w:rPr>
          <w:rFonts w:cs="Times New Roman"/>
        </w:rPr>
      </w:pPr>
      <w:r>
        <w:rPr>
          <w:rFonts w:cs="Times New Roman"/>
        </w:rPr>
        <w:t>Now you try it again and be sure to make it just like this one on this page.”</w:t>
      </w:r>
    </w:p>
    <w:p w14:paraId="78B302C8" w14:textId="77777777" w:rsidR="00F7534A" w:rsidRDefault="00F7534A" w:rsidP="003A3792">
      <w:pPr>
        <w:spacing w:after="0"/>
        <w:rPr>
          <w:rFonts w:cs="Times New Roman"/>
        </w:rPr>
      </w:pPr>
    </w:p>
    <w:p w14:paraId="067E980A" w14:textId="26ED776D" w:rsidR="00F7534A" w:rsidRDefault="00F7534A" w:rsidP="003A3792">
      <w:pPr>
        <w:spacing w:after="0"/>
        <w:rPr>
          <w:rFonts w:cs="Times New Roman"/>
        </w:rPr>
      </w:pPr>
      <w:r>
        <w:rPr>
          <w:rFonts w:cs="Times New Roman"/>
        </w:rPr>
        <w:t>For Designs 7-9 say: “Now make one just like this (point to picture).  Try to work as quickly as you can.  Tell me when you have finished.”</w:t>
      </w:r>
    </w:p>
    <w:p w14:paraId="3A746FF4" w14:textId="77777777" w:rsidR="003A3792" w:rsidRDefault="003A3792" w:rsidP="003A3792">
      <w:pPr>
        <w:spacing w:after="0"/>
        <w:rPr>
          <w:rFonts w:cs="Times New Roman"/>
        </w:rPr>
      </w:pPr>
    </w:p>
    <w:p w14:paraId="1FF7AAD3" w14:textId="77777777" w:rsidR="003A3792" w:rsidRPr="003A3792" w:rsidRDefault="003A3792" w:rsidP="003A3792">
      <w:pPr>
        <w:spacing w:after="0"/>
        <w:rPr>
          <w:rFonts w:cs="Times New Roman"/>
        </w:rPr>
      </w:pPr>
    </w:p>
    <w:tbl>
      <w:tblPr>
        <w:tblStyle w:val="TableGrid"/>
        <w:tblW w:w="5000" w:type="pct"/>
        <w:tblLook w:val="04A0" w:firstRow="1" w:lastRow="0" w:firstColumn="1" w:lastColumn="0" w:noHBand="0" w:noVBand="1"/>
      </w:tblPr>
      <w:tblGrid>
        <w:gridCol w:w="3254"/>
        <w:gridCol w:w="3407"/>
        <w:gridCol w:w="2689"/>
      </w:tblGrid>
      <w:tr w:rsidR="00391094" w:rsidRPr="000431A1" w14:paraId="298662E2" w14:textId="77777777" w:rsidTr="00E446F3">
        <w:tc>
          <w:tcPr>
            <w:tcW w:w="1740" w:type="pct"/>
            <w:tcBorders>
              <w:top w:val="single" w:sz="4" w:space="0" w:color="auto"/>
              <w:left w:val="single" w:sz="4" w:space="0" w:color="auto"/>
              <w:bottom w:val="single" w:sz="4" w:space="0" w:color="auto"/>
              <w:right w:val="single" w:sz="4" w:space="0" w:color="auto"/>
            </w:tcBorders>
            <w:hideMark/>
          </w:tcPr>
          <w:p w14:paraId="2818AB32" w14:textId="77777777" w:rsidR="00391094" w:rsidRPr="00326291" w:rsidRDefault="00391094" w:rsidP="00F7534A">
            <w:pPr>
              <w:jc w:val="center"/>
              <w:rPr>
                <w:rFonts w:cs="Times New Roman"/>
                <w:b/>
              </w:rPr>
            </w:pPr>
            <w:r w:rsidRPr="00326291">
              <w:rPr>
                <w:rFonts w:cs="Times New Roman"/>
                <w:b/>
              </w:rPr>
              <w:t>Variable Name</w:t>
            </w:r>
          </w:p>
        </w:tc>
        <w:tc>
          <w:tcPr>
            <w:tcW w:w="1822" w:type="pct"/>
            <w:tcBorders>
              <w:top w:val="single" w:sz="4" w:space="0" w:color="auto"/>
              <w:left w:val="single" w:sz="4" w:space="0" w:color="auto"/>
              <w:bottom w:val="single" w:sz="4" w:space="0" w:color="auto"/>
              <w:right w:val="single" w:sz="4" w:space="0" w:color="auto"/>
            </w:tcBorders>
            <w:hideMark/>
          </w:tcPr>
          <w:p w14:paraId="556C6911" w14:textId="77777777" w:rsidR="00391094" w:rsidRPr="00326291" w:rsidRDefault="00391094" w:rsidP="00F7534A">
            <w:pPr>
              <w:jc w:val="center"/>
              <w:rPr>
                <w:rFonts w:cs="Times New Roman"/>
                <w:b/>
              </w:rPr>
            </w:pPr>
            <w:r w:rsidRPr="00326291">
              <w:rPr>
                <w:rFonts w:cs="Times New Roman"/>
                <w:b/>
              </w:rPr>
              <w:t>Item Text</w:t>
            </w:r>
          </w:p>
        </w:tc>
        <w:tc>
          <w:tcPr>
            <w:tcW w:w="1438" w:type="pct"/>
            <w:tcBorders>
              <w:top w:val="single" w:sz="4" w:space="0" w:color="auto"/>
              <w:left w:val="single" w:sz="4" w:space="0" w:color="auto"/>
              <w:bottom w:val="single" w:sz="4" w:space="0" w:color="auto"/>
              <w:right w:val="single" w:sz="4" w:space="0" w:color="auto"/>
            </w:tcBorders>
          </w:tcPr>
          <w:p w14:paraId="3B078B17" w14:textId="77777777" w:rsidR="00391094" w:rsidRPr="00326291" w:rsidRDefault="00391094" w:rsidP="00F7534A">
            <w:pPr>
              <w:jc w:val="center"/>
              <w:rPr>
                <w:rFonts w:cs="Times New Roman"/>
                <w:b/>
              </w:rPr>
            </w:pPr>
            <w:r w:rsidRPr="00326291">
              <w:rPr>
                <w:rFonts w:cs="Times New Roman"/>
                <w:b/>
              </w:rPr>
              <w:t>Item Values</w:t>
            </w:r>
          </w:p>
        </w:tc>
      </w:tr>
      <w:tr w:rsidR="00E446F3" w:rsidRPr="000431A1" w14:paraId="48C14B84" w14:textId="77777777" w:rsidTr="00E446F3">
        <w:tc>
          <w:tcPr>
            <w:tcW w:w="1740" w:type="pct"/>
            <w:tcBorders>
              <w:top w:val="single" w:sz="4" w:space="0" w:color="auto"/>
              <w:left w:val="single" w:sz="4" w:space="0" w:color="auto"/>
              <w:bottom w:val="single" w:sz="4" w:space="0" w:color="auto"/>
              <w:right w:val="single" w:sz="4" w:space="0" w:color="auto"/>
            </w:tcBorders>
          </w:tcPr>
          <w:p w14:paraId="499CEA10" w14:textId="3A2AC0A2" w:rsidR="00E446F3" w:rsidRDefault="00E446F3" w:rsidP="00F7534A">
            <w:pPr>
              <w:jc w:val="center"/>
              <w:rPr>
                <w:rFonts w:cs="Times New Roman"/>
              </w:rPr>
            </w:pPr>
            <w:r w:rsidRPr="00E446F3">
              <w:rPr>
                <w:rFonts w:cs="Times New Roman"/>
              </w:rPr>
              <w:t>Block1</w:t>
            </w:r>
          </w:p>
        </w:tc>
        <w:tc>
          <w:tcPr>
            <w:tcW w:w="1822" w:type="pct"/>
            <w:tcBorders>
              <w:top w:val="single" w:sz="4" w:space="0" w:color="auto"/>
              <w:left w:val="single" w:sz="4" w:space="0" w:color="auto"/>
              <w:bottom w:val="single" w:sz="4" w:space="0" w:color="auto"/>
              <w:right w:val="single" w:sz="4" w:space="0" w:color="auto"/>
            </w:tcBorders>
          </w:tcPr>
          <w:p w14:paraId="23CC4E51" w14:textId="052FE02C" w:rsidR="00E446F3" w:rsidRDefault="00E446F3" w:rsidP="00F7534A">
            <w:pPr>
              <w:rPr>
                <w:rFonts w:cs="Times New Roman"/>
              </w:rPr>
            </w:pPr>
            <w:r w:rsidRPr="00E446F3">
              <w:rPr>
                <w:rFonts w:cs="Times New Roman"/>
              </w:rPr>
              <w:t>Block Design 1</w:t>
            </w:r>
          </w:p>
        </w:tc>
        <w:tc>
          <w:tcPr>
            <w:tcW w:w="1438" w:type="pct"/>
            <w:tcBorders>
              <w:top w:val="single" w:sz="4" w:space="0" w:color="auto"/>
              <w:left w:val="single" w:sz="4" w:space="0" w:color="auto"/>
              <w:bottom w:val="single" w:sz="4" w:space="0" w:color="auto"/>
              <w:right w:val="single" w:sz="4" w:space="0" w:color="auto"/>
            </w:tcBorders>
          </w:tcPr>
          <w:p w14:paraId="0688DE6C" w14:textId="77777777" w:rsidR="00E446F3" w:rsidRPr="00E446F3" w:rsidRDefault="00E446F3" w:rsidP="00E446F3">
            <w:pPr>
              <w:rPr>
                <w:rFonts w:cs="Times New Roman"/>
              </w:rPr>
            </w:pPr>
            <w:r w:rsidRPr="00E446F3">
              <w:rPr>
                <w:rFonts w:cs="Times New Roman"/>
              </w:rPr>
              <w:t>0 = Incorrect</w:t>
            </w:r>
          </w:p>
          <w:p w14:paraId="4BC986E9" w14:textId="77777777" w:rsidR="00E446F3" w:rsidRPr="00E446F3" w:rsidRDefault="00E446F3" w:rsidP="00E446F3">
            <w:pPr>
              <w:rPr>
                <w:rFonts w:cs="Times New Roman"/>
              </w:rPr>
            </w:pPr>
            <w:r w:rsidRPr="00E446F3">
              <w:rPr>
                <w:rFonts w:cs="Times New Roman"/>
              </w:rPr>
              <w:t>1 = Correct on Trial 2</w:t>
            </w:r>
          </w:p>
          <w:p w14:paraId="6FE53F7B" w14:textId="0D4982E5" w:rsidR="00E446F3" w:rsidRPr="000C56C9" w:rsidRDefault="00E446F3" w:rsidP="00E446F3">
            <w:pPr>
              <w:rPr>
                <w:rFonts w:cs="Times New Roman"/>
              </w:rPr>
            </w:pPr>
            <w:r w:rsidRPr="00E446F3">
              <w:rPr>
                <w:rFonts w:cs="Times New Roman"/>
              </w:rPr>
              <w:t>2 = Correct on Trial 1</w:t>
            </w:r>
          </w:p>
        </w:tc>
      </w:tr>
      <w:tr w:rsidR="00E446F3" w:rsidRPr="000431A1" w14:paraId="172B9C11" w14:textId="77777777" w:rsidTr="00E446F3">
        <w:tc>
          <w:tcPr>
            <w:tcW w:w="1740" w:type="pct"/>
            <w:tcBorders>
              <w:top w:val="single" w:sz="4" w:space="0" w:color="auto"/>
              <w:left w:val="single" w:sz="4" w:space="0" w:color="auto"/>
              <w:bottom w:val="single" w:sz="4" w:space="0" w:color="auto"/>
              <w:right w:val="single" w:sz="4" w:space="0" w:color="auto"/>
            </w:tcBorders>
          </w:tcPr>
          <w:p w14:paraId="3A7AEE48" w14:textId="2185F273" w:rsidR="00E446F3" w:rsidRDefault="00E446F3" w:rsidP="00F7534A">
            <w:pPr>
              <w:jc w:val="center"/>
              <w:rPr>
                <w:rFonts w:cs="Times New Roman"/>
              </w:rPr>
            </w:pPr>
            <w:r w:rsidRPr="00E446F3">
              <w:rPr>
                <w:rFonts w:cs="Times New Roman"/>
              </w:rPr>
              <w:t>Block2</w:t>
            </w:r>
          </w:p>
        </w:tc>
        <w:tc>
          <w:tcPr>
            <w:tcW w:w="1822" w:type="pct"/>
            <w:tcBorders>
              <w:top w:val="single" w:sz="4" w:space="0" w:color="auto"/>
              <w:left w:val="single" w:sz="4" w:space="0" w:color="auto"/>
              <w:bottom w:val="single" w:sz="4" w:space="0" w:color="auto"/>
              <w:right w:val="single" w:sz="4" w:space="0" w:color="auto"/>
            </w:tcBorders>
          </w:tcPr>
          <w:p w14:paraId="19140624" w14:textId="67FA326F" w:rsidR="00E446F3" w:rsidRDefault="00E446F3" w:rsidP="00F7534A">
            <w:pPr>
              <w:rPr>
                <w:rFonts w:cs="Times New Roman"/>
              </w:rPr>
            </w:pPr>
            <w:r w:rsidRPr="00E446F3">
              <w:rPr>
                <w:rFonts w:cs="Times New Roman"/>
              </w:rPr>
              <w:t>Block Design 2</w:t>
            </w:r>
          </w:p>
        </w:tc>
        <w:tc>
          <w:tcPr>
            <w:tcW w:w="1438" w:type="pct"/>
            <w:tcBorders>
              <w:top w:val="single" w:sz="4" w:space="0" w:color="auto"/>
              <w:left w:val="single" w:sz="4" w:space="0" w:color="auto"/>
              <w:bottom w:val="single" w:sz="4" w:space="0" w:color="auto"/>
              <w:right w:val="single" w:sz="4" w:space="0" w:color="auto"/>
            </w:tcBorders>
          </w:tcPr>
          <w:p w14:paraId="276B438D" w14:textId="77777777" w:rsidR="00E446F3" w:rsidRPr="00E446F3" w:rsidRDefault="00E446F3" w:rsidP="00E446F3">
            <w:pPr>
              <w:rPr>
                <w:rFonts w:cs="Times New Roman"/>
              </w:rPr>
            </w:pPr>
            <w:r w:rsidRPr="00E446F3">
              <w:rPr>
                <w:rFonts w:cs="Times New Roman"/>
              </w:rPr>
              <w:t>0 = Incorrect</w:t>
            </w:r>
          </w:p>
          <w:p w14:paraId="590B2F85" w14:textId="77777777" w:rsidR="00E446F3" w:rsidRPr="00E446F3" w:rsidRDefault="00E446F3" w:rsidP="00E446F3">
            <w:pPr>
              <w:rPr>
                <w:rFonts w:cs="Times New Roman"/>
              </w:rPr>
            </w:pPr>
            <w:r w:rsidRPr="00E446F3">
              <w:rPr>
                <w:rFonts w:cs="Times New Roman"/>
              </w:rPr>
              <w:t>1 = Correct on Trial 2</w:t>
            </w:r>
          </w:p>
          <w:p w14:paraId="303C5F95" w14:textId="1D2ADD1B" w:rsidR="00E446F3" w:rsidRPr="000C56C9" w:rsidRDefault="00E446F3" w:rsidP="00E446F3">
            <w:pPr>
              <w:rPr>
                <w:rFonts w:cs="Times New Roman"/>
              </w:rPr>
            </w:pPr>
            <w:r w:rsidRPr="00E446F3">
              <w:rPr>
                <w:rFonts w:cs="Times New Roman"/>
              </w:rPr>
              <w:t>2 = Correct on Trial 1</w:t>
            </w:r>
          </w:p>
        </w:tc>
      </w:tr>
      <w:tr w:rsidR="00E446F3" w:rsidRPr="000431A1" w14:paraId="63FFE286" w14:textId="77777777" w:rsidTr="00E446F3">
        <w:tc>
          <w:tcPr>
            <w:tcW w:w="1740" w:type="pct"/>
            <w:tcBorders>
              <w:top w:val="single" w:sz="4" w:space="0" w:color="auto"/>
              <w:left w:val="single" w:sz="4" w:space="0" w:color="auto"/>
              <w:bottom w:val="single" w:sz="4" w:space="0" w:color="auto"/>
              <w:right w:val="single" w:sz="4" w:space="0" w:color="auto"/>
            </w:tcBorders>
          </w:tcPr>
          <w:p w14:paraId="054C65BF" w14:textId="47395CB5" w:rsidR="00E446F3" w:rsidRDefault="00E446F3" w:rsidP="00F7534A">
            <w:pPr>
              <w:jc w:val="center"/>
              <w:rPr>
                <w:rFonts w:cs="Times New Roman"/>
              </w:rPr>
            </w:pPr>
            <w:r w:rsidRPr="00E446F3">
              <w:rPr>
                <w:rFonts w:cs="Times New Roman"/>
              </w:rPr>
              <w:t>Block3</w:t>
            </w:r>
          </w:p>
        </w:tc>
        <w:tc>
          <w:tcPr>
            <w:tcW w:w="1822" w:type="pct"/>
            <w:tcBorders>
              <w:top w:val="single" w:sz="4" w:space="0" w:color="auto"/>
              <w:left w:val="single" w:sz="4" w:space="0" w:color="auto"/>
              <w:bottom w:val="single" w:sz="4" w:space="0" w:color="auto"/>
              <w:right w:val="single" w:sz="4" w:space="0" w:color="auto"/>
            </w:tcBorders>
          </w:tcPr>
          <w:p w14:paraId="5EE7F1F4" w14:textId="6B351EFB" w:rsidR="00E446F3" w:rsidRDefault="00E446F3" w:rsidP="00F7534A">
            <w:pPr>
              <w:rPr>
                <w:rFonts w:cs="Times New Roman"/>
              </w:rPr>
            </w:pPr>
            <w:r w:rsidRPr="00E446F3">
              <w:rPr>
                <w:rFonts w:cs="Times New Roman"/>
              </w:rPr>
              <w:t>Block Design 3</w:t>
            </w:r>
          </w:p>
        </w:tc>
        <w:tc>
          <w:tcPr>
            <w:tcW w:w="1438" w:type="pct"/>
            <w:tcBorders>
              <w:top w:val="single" w:sz="4" w:space="0" w:color="auto"/>
              <w:left w:val="single" w:sz="4" w:space="0" w:color="auto"/>
              <w:bottom w:val="single" w:sz="4" w:space="0" w:color="auto"/>
              <w:right w:val="single" w:sz="4" w:space="0" w:color="auto"/>
            </w:tcBorders>
          </w:tcPr>
          <w:p w14:paraId="7CC55DDC" w14:textId="77777777" w:rsidR="00E446F3" w:rsidRPr="00E446F3" w:rsidRDefault="00E446F3" w:rsidP="00E446F3">
            <w:pPr>
              <w:rPr>
                <w:rFonts w:cs="Times New Roman"/>
              </w:rPr>
            </w:pPr>
            <w:r w:rsidRPr="00E446F3">
              <w:rPr>
                <w:rFonts w:cs="Times New Roman"/>
              </w:rPr>
              <w:t>0 = Incorrect</w:t>
            </w:r>
          </w:p>
          <w:p w14:paraId="3AAEB5BC" w14:textId="77777777" w:rsidR="00E446F3" w:rsidRPr="00E446F3" w:rsidRDefault="00E446F3" w:rsidP="00E446F3">
            <w:pPr>
              <w:rPr>
                <w:rFonts w:cs="Times New Roman"/>
              </w:rPr>
            </w:pPr>
            <w:r w:rsidRPr="00E446F3">
              <w:rPr>
                <w:rFonts w:cs="Times New Roman"/>
              </w:rPr>
              <w:t>1 = Correct on Trial 2</w:t>
            </w:r>
          </w:p>
          <w:p w14:paraId="033A05DF" w14:textId="5B7ECE07" w:rsidR="00E446F3" w:rsidRPr="000C56C9" w:rsidRDefault="00E446F3" w:rsidP="00E446F3">
            <w:pPr>
              <w:rPr>
                <w:rFonts w:cs="Times New Roman"/>
              </w:rPr>
            </w:pPr>
            <w:r w:rsidRPr="00E446F3">
              <w:rPr>
                <w:rFonts w:cs="Times New Roman"/>
              </w:rPr>
              <w:t>2 = Correct on Trial 1</w:t>
            </w:r>
          </w:p>
        </w:tc>
      </w:tr>
      <w:tr w:rsidR="00E446F3" w:rsidRPr="000431A1" w14:paraId="67819058" w14:textId="77777777" w:rsidTr="00E446F3">
        <w:tc>
          <w:tcPr>
            <w:tcW w:w="1740" w:type="pct"/>
            <w:tcBorders>
              <w:top w:val="single" w:sz="4" w:space="0" w:color="auto"/>
              <w:left w:val="single" w:sz="4" w:space="0" w:color="auto"/>
              <w:bottom w:val="single" w:sz="4" w:space="0" w:color="auto"/>
              <w:right w:val="single" w:sz="4" w:space="0" w:color="auto"/>
            </w:tcBorders>
          </w:tcPr>
          <w:p w14:paraId="6AA21675" w14:textId="4754512C" w:rsidR="00E446F3" w:rsidRDefault="00E446F3" w:rsidP="00F7534A">
            <w:pPr>
              <w:jc w:val="center"/>
              <w:rPr>
                <w:rFonts w:cs="Times New Roman"/>
              </w:rPr>
            </w:pPr>
            <w:r w:rsidRPr="00E446F3">
              <w:rPr>
                <w:rFonts w:cs="Times New Roman"/>
              </w:rPr>
              <w:t>Block4</w:t>
            </w:r>
          </w:p>
        </w:tc>
        <w:tc>
          <w:tcPr>
            <w:tcW w:w="1822" w:type="pct"/>
            <w:tcBorders>
              <w:top w:val="single" w:sz="4" w:space="0" w:color="auto"/>
              <w:left w:val="single" w:sz="4" w:space="0" w:color="auto"/>
              <w:bottom w:val="single" w:sz="4" w:space="0" w:color="auto"/>
              <w:right w:val="single" w:sz="4" w:space="0" w:color="auto"/>
            </w:tcBorders>
          </w:tcPr>
          <w:p w14:paraId="674466EF" w14:textId="750F1D8C" w:rsidR="00E446F3" w:rsidRDefault="00E446F3" w:rsidP="00F7534A">
            <w:pPr>
              <w:rPr>
                <w:rFonts w:cs="Times New Roman"/>
              </w:rPr>
            </w:pPr>
            <w:r w:rsidRPr="00E446F3">
              <w:rPr>
                <w:rFonts w:cs="Times New Roman"/>
              </w:rPr>
              <w:t>Block Design 4</w:t>
            </w:r>
          </w:p>
        </w:tc>
        <w:tc>
          <w:tcPr>
            <w:tcW w:w="1438" w:type="pct"/>
            <w:tcBorders>
              <w:top w:val="single" w:sz="4" w:space="0" w:color="auto"/>
              <w:left w:val="single" w:sz="4" w:space="0" w:color="auto"/>
              <w:bottom w:val="single" w:sz="4" w:space="0" w:color="auto"/>
              <w:right w:val="single" w:sz="4" w:space="0" w:color="auto"/>
            </w:tcBorders>
          </w:tcPr>
          <w:p w14:paraId="6F0F92E1" w14:textId="77777777" w:rsidR="00E446F3" w:rsidRPr="00E446F3" w:rsidRDefault="00E446F3" w:rsidP="00E446F3">
            <w:pPr>
              <w:rPr>
                <w:rFonts w:cs="Times New Roman"/>
              </w:rPr>
            </w:pPr>
            <w:r w:rsidRPr="00E446F3">
              <w:rPr>
                <w:rFonts w:cs="Times New Roman"/>
              </w:rPr>
              <w:t>0 = Incorrect</w:t>
            </w:r>
          </w:p>
          <w:p w14:paraId="4382ABC3" w14:textId="77777777" w:rsidR="00E446F3" w:rsidRPr="00E446F3" w:rsidRDefault="00E446F3" w:rsidP="00E446F3">
            <w:pPr>
              <w:rPr>
                <w:rFonts w:cs="Times New Roman"/>
              </w:rPr>
            </w:pPr>
            <w:r w:rsidRPr="00E446F3">
              <w:rPr>
                <w:rFonts w:cs="Times New Roman"/>
              </w:rPr>
              <w:t>1 = Correct on Trial 2</w:t>
            </w:r>
          </w:p>
          <w:p w14:paraId="462DD643" w14:textId="07043295" w:rsidR="00E446F3" w:rsidRPr="000C56C9" w:rsidRDefault="00E446F3" w:rsidP="00E446F3">
            <w:pPr>
              <w:rPr>
                <w:rFonts w:cs="Times New Roman"/>
              </w:rPr>
            </w:pPr>
            <w:r w:rsidRPr="00E446F3">
              <w:rPr>
                <w:rFonts w:cs="Times New Roman"/>
              </w:rPr>
              <w:t>2 = Correct on Trial 1</w:t>
            </w:r>
          </w:p>
        </w:tc>
      </w:tr>
      <w:tr w:rsidR="00E446F3" w:rsidRPr="000431A1" w14:paraId="63B4E124" w14:textId="77777777" w:rsidTr="00E446F3">
        <w:tc>
          <w:tcPr>
            <w:tcW w:w="1740" w:type="pct"/>
            <w:tcBorders>
              <w:top w:val="single" w:sz="4" w:space="0" w:color="auto"/>
              <w:left w:val="single" w:sz="4" w:space="0" w:color="auto"/>
              <w:bottom w:val="single" w:sz="4" w:space="0" w:color="auto"/>
              <w:right w:val="single" w:sz="4" w:space="0" w:color="auto"/>
            </w:tcBorders>
          </w:tcPr>
          <w:p w14:paraId="2139DD1F" w14:textId="3EA6FDA6" w:rsidR="00E446F3" w:rsidRDefault="00E446F3" w:rsidP="00F7534A">
            <w:pPr>
              <w:jc w:val="center"/>
              <w:rPr>
                <w:rFonts w:cs="Times New Roman"/>
              </w:rPr>
            </w:pPr>
            <w:r w:rsidRPr="00E446F3">
              <w:rPr>
                <w:rFonts w:cs="Times New Roman"/>
              </w:rPr>
              <w:t>Block5</w:t>
            </w:r>
          </w:p>
        </w:tc>
        <w:tc>
          <w:tcPr>
            <w:tcW w:w="1822" w:type="pct"/>
            <w:tcBorders>
              <w:top w:val="single" w:sz="4" w:space="0" w:color="auto"/>
              <w:left w:val="single" w:sz="4" w:space="0" w:color="auto"/>
              <w:bottom w:val="single" w:sz="4" w:space="0" w:color="auto"/>
              <w:right w:val="single" w:sz="4" w:space="0" w:color="auto"/>
            </w:tcBorders>
          </w:tcPr>
          <w:p w14:paraId="43E4BD3C" w14:textId="0497CDED" w:rsidR="00E446F3" w:rsidRDefault="00E446F3" w:rsidP="00F7534A">
            <w:pPr>
              <w:rPr>
                <w:rFonts w:cs="Times New Roman"/>
              </w:rPr>
            </w:pPr>
            <w:r w:rsidRPr="00E446F3">
              <w:rPr>
                <w:rFonts w:cs="Times New Roman"/>
              </w:rPr>
              <w:t>Block Design 5</w:t>
            </w:r>
          </w:p>
        </w:tc>
        <w:tc>
          <w:tcPr>
            <w:tcW w:w="1438" w:type="pct"/>
            <w:tcBorders>
              <w:top w:val="single" w:sz="4" w:space="0" w:color="auto"/>
              <w:left w:val="single" w:sz="4" w:space="0" w:color="auto"/>
              <w:bottom w:val="single" w:sz="4" w:space="0" w:color="auto"/>
              <w:right w:val="single" w:sz="4" w:space="0" w:color="auto"/>
            </w:tcBorders>
          </w:tcPr>
          <w:p w14:paraId="53358D5B" w14:textId="77777777" w:rsidR="00E446F3" w:rsidRPr="00E446F3" w:rsidRDefault="00E446F3" w:rsidP="00E446F3">
            <w:pPr>
              <w:rPr>
                <w:rFonts w:cs="Times New Roman"/>
              </w:rPr>
            </w:pPr>
            <w:r w:rsidRPr="00E446F3">
              <w:rPr>
                <w:rFonts w:cs="Times New Roman"/>
              </w:rPr>
              <w:t>0 = Incorrect</w:t>
            </w:r>
          </w:p>
          <w:p w14:paraId="487CC568" w14:textId="77777777" w:rsidR="00E446F3" w:rsidRPr="00E446F3" w:rsidRDefault="00E446F3" w:rsidP="00E446F3">
            <w:pPr>
              <w:rPr>
                <w:rFonts w:cs="Times New Roman"/>
              </w:rPr>
            </w:pPr>
            <w:r w:rsidRPr="00E446F3">
              <w:rPr>
                <w:rFonts w:cs="Times New Roman"/>
              </w:rPr>
              <w:t>1 = Correct on Trial 2</w:t>
            </w:r>
          </w:p>
          <w:p w14:paraId="75AE0F74" w14:textId="77777777" w:rsidR="00E446F3" w:rsidRPr="00E446F3" w:rsidRDefault="00E446F3" w:rsidP="00E446F3">
            <w:pPr>
              <w:rPr>
                <w:rFonts w:cs="Times New Roman"/>
              </w:rPr>
            </w:pPr>
            <w:r w:rsidRPr="00E446F3">
              <w:rPr>
                <w:rFonts w:cs="Times New Roman"/>
              </w:rPr>
              <w:t>2 = Correct on Trial 1</w:t>
            </w:r>
          </w:p>
          <w:p w14:paraId="393C91DF" w14:textId="3193CBD4" w:rsidR="00E446F3" w:rsidRPr="000C56C9" w:rsidRDefault="00E446F3" w:rsidP="00E446F3">
            <w:pPr>
              <w:rPr>
                <w:rFonts w:cs="Times New Roman"/>
              </w:rPr>
            </w:pPr>
            <w:r w:rsidRPr="00E446F3">
              <w:rPr>
                <w:rFonts w:cs="Times New Roman"/>
              </w:rPr>
              <w:t>98 = Not performed</w:t>
            </w:r>
          </w:p>
        </w:tc>
      </w:tr>
      <w:tr w:rsidR="00E446F3" w:rsidRPr="000431A1" w14:paraId="2680DC64" w14:textId="77777777" w:rsidTr="00E446F3">
        <w:tc>
          <w:tcPr>
            <w:tcW w:w="1740" w:type="pct"/>
            <w:tcBorders>
              <w:top w:val="single" w:sz="4" w:space="0" w:color="auto"/>
              <w:left w:val="single" w:sz="4" w:space="0" w:color="auto"/>
              <w:bottom w:val="single" w:sz="4" w:space="0" w:color="auto"/>
              <w:right w:val="single" w:sz="4" w:space="0" w:color="auto"/>
            </w:tcBorders>
          </w:tcPr>
          <w:p w14:paraId="2D2E06B5" w14:textId="18EA109F" w:rsidR="00E446F3" w:rsidRDefault="00E446F3" w:rsidP="00F7534A">
            <w:pPr>
              <w:jc w:val="center"/>
              <w:rPr>
                <w:rFonts w:cs="Times New Roman"/>
              </w:rPr>
            </w:pPr>
            <w:r w:rsidRPr="00E446F3">
              <w:rPr>
                <w:rFonts w:cs="Times New Roman"/>
              </w:rPr>
              <w:t>Block6</w:t>
            </w:r>
          </w:p>
        </w:tc>
        <w:tc>
          <w:tcPr>
            <w:tcW w:w="1822" w:type="pct"/>
            <w:tcBorders>
              <w:top w:val="single" w:sz="4" w:space="0" w:color="auto"/>
              <w:left w:val="single" w:sz="4" w:space="0" w:color="auto"/>
              <w:bottom w:val="single" w:sz="4" w:space="0" w:color="auto"/>
              <w:right w:val="single" w:sz="4" w:space="0" w:color="auto"/>
            </w:tcBorders>
          </w:tcPr>
          <w:p w14:paraId="59C4256B" w14:textId="721954F0" w:rsidR="00E446F3" w:rsidRDefault="00E446F3" w:rsidP="00F7534A">
            <w:pPr>
              <w:rPr>
                <w:rFonts w:cs="Times New Roman"/>
              </w:rPr>
            </w:pPr>
            <w:r w:rsidRPr="00E446F3">
              <w:rPr>
                <w:rFonts w:cs="Times New Roman"/>
              </w:rPr>
              <w:t>Block Design 6</w:t>
            </w:r>
          </w:p>
        </w:tc>
        <w:tc>
          <w:tcPr>
            <w:tcW w:w="1438" w:type="pct"/>
            <w:tcBorders>
              <w:top w:val="single" w:sz="4" w:space="0" w:color="auto"/>
              <w:left w:val="single" w:sz="4" w:space="0" w:color="auto"/>
              <w:bottom w:val="single" w:sz="4" w:space="0" w:color="auto"/>
              <w:right w:val="single" w:sz="4" w:space="0" w:color="auto"/>
            </w:tcBorders>
          </w:tcPr>
          <w:p w14:paraId="5490C737" w14:textId="77777777" w:rsidR="00E446F3" w:rsidRPr="00E446F3" w:rsidRDefault="00E446F3" w:rsidP="00E446F3">
            <w:pPr>
              <w:rPr>
                <w:rFonts w:cs="Times New Roman"/>
              </w:rPr>
            </w:pPr>
            <w:r w:rsidRPr="00E446F3">
              <w:rPr>
                <w:rFonts w:cs="Times New Roman"/>
              </w:rPr>
              <w:t>0 = Incorrect</w:t>
            </w:r>
          </w:p>
          <w:p w14:paraId="51376B96" w14:textId="77777777" w:rsidR="00E446F3" w:rsidRPr="00E446F3" w:rsidRDefault="00E446F3" w:rsidP="00E446F3">
            <w:pPr>
              <w:rPr>
                <w:rFonts w:cs="Times New Roman"/>
              </w:rPr>
            </w:pPr>
            <w:r w:rsidRPr="00E446F3">
              <w:rPr>
                <w:rFonts w:cs="Times New Roman"/>
              </w:rPr>
              <w:t>1 = Correct on Trial 2</w:t>
            </w:r>
          </w:p>
          <w:p w14:paraId="562734D4" w14:textId="77777777" w:rsidR="00E446F3" w:rsidRPr="00E446F3" w:rsidRDefault="00E446F3" w:rsidP="00E446F3">
            <w:pPr>
              <w:rPr>
                <w:rFonts w:cs="Times New Roman"/>
              </w:rPr>
            </w:pPr>
            <w:r w:rsidRPr="00E446F3">
              <w:rPr>
                <w:rFonts w:cs="Times New Roman"/>
              </w:rPr>
              <w:t>2 = Correct on Trial 1</w:t>
            </w:r>
          </w:p>
          <w:p w14:paraId="54DC67A4" w14:textId="392292F7" w:rsidR="00E446F3" w:rsidRPr="000C56C9" w:rsidRDefault="00E446F3" w:rsidP="00E446F3">
            <w:pPr>
              <w:rPr>
                <w:rFonts w:cs="Times New Roman"/>
              </w:rPr>
            </w:pPr>
            <w:r w:rsidRPr="00E446F3">
              <w:rPr>
                <w:rFonts w:cs="Times New Roman"/>
              </w:rPr>
              <w:t>98 = Not performed</w:t>
            </w:r>
          </w:p>
        </w:tc>
      </w:tr>
      <w:tr w:rsidR="00E446F3" w:rsidRPr="000431A1" w14:paraId="10C4A19D" w14:textId="77777777" w:rsidTr="00E446F3">
        <w:tc>
          <w:tcPr>
            <w:tcW w:w="1740" w:type="pct"/>
            <w:tcBorders>
              <w:top w:val="single" w:sz="4" w:space="0" w:color="auto"/>
              <w:left w:val="single" w:sz="4" w:space="0" w:color="auto"/>
              <w:bottom w:val="single" w:sz="4" w:space="0" w:color="auto"/>
              <w:right w:val="single" w:sz="4" w:space="0" w:color="auto"/>
            </w:tcBorders>
          </w:tcPr>
          <w:p w14:paraId="3893ABB0" w14:textId="4417F950" w:rsidR="00E446F3" w:rsidRDefault="00E446F3" w:rsidP="00F7534A">
            <w:pPr>
              <w:jc w:val="center"/>
              <w:rPr>
                <w:rFonts w:cs="Times New Roman"/>
              </w:rPr>
            </w:pPr>
            <w:r w:rsidRPr="00E446F3">
              <w:rPr>
                <w:rFonts w:cs="Times New Roman"/>
              </w:rPr>
              <w:t>Block7</w:t>
            </w:r>
          </w:p>
        </w:tc>
        <w:tc>
          <w:tcPr>
            <w:tcW w:w="1822" w:type="pct"/>
            <w:tcBorders>
              <w:top w:val="single" w:sz="4" w:space="0" w:color="auto"/>
              <w:left w:val="single" w:sz="4" w:space="0" w:color="auto"/>
              <w:bottom w:val="single" w:sz="4" w:space="0" w:color="auto"/>
              <w:right w:val="single" w:sz="4" w:space="0" w:color="auto"/>
            </w:tcBorders>
          </w:tcPr>
          <w:p w14:paraId="142E6418" w14:textId="39E4A081" w:rsidR="00E446F3" w:rsidRDefault="00E446F3" w:rsidP="00F7534A">
            <w:pPr>
              <w:rPr>
                <w:rFonts w:cs="Times New Roman"/>
              </w:rPr>
            </w:pPr>
            <w:r w:rsidRPr="00E446F3">
              <w:rPr>
                <w:rFonts w:cs="Times New Roman"/>
              </w:rPr>
              <w:t>Block Design 7</w:t>
            </w:r>
          </w:p>
        </w:tc>
        <w:tc>
          <w:tcPr>
            <w:tcW w:w="1438" w:type="pct"/>
            <w:tcBorders>
              <w:top w:val="single" w:sz="4" w:space="0" w:color="auto"/>
              <w:left w:val="single" w:sz="4" w:space="0" w:color="auto"/>
              <w:bottom w:val="single" w:sz="4" w:space="0" w:color="auto"/>
              <w:right w:val="single" w:sz="4" w:space="0" w:color="auto"/>
            </w:tcBorders>
          </w:tcPr>
          <w:p w14:paraId="0D8691F0" w14:textId="77777777" w:rsidR="00E446F3" w:rsidRPr="00E446F3" w:rsidRDefault="00E446F3" w:rsidP="00E446F3">
            <w:pPr>
              <w:rPr>
                <w:rFonts w:cs="Times New Roman"/>
              </w:rPr>
            </w:pPr>
            <w:r w:rsidRPr="00E446F3">
              <w:rPr>
                <w:rFonts w:cs="Times New Roman"/>
              </w:rPr>
              <w:t>0 = Incorrect</w:t>
            </w:r>
          </w:p>
          <w:p w14:paraId="7E994CB8" w14:textId="77777777" w:rsidR="00E446F3" w:rsidRPr="00E446F3" w:rsidRDefault="00E446F3" w:rsidP="00E446F3">
            <w:pPr>
              <w:rPr>
                <w:rFonts w:cs="Times New Roman"/>
              </w:rPr>
            </w:pPr>
            <w:r w:rsidRPr="00E446F3">
              <w:rPr>
                <w:rFonts w:cs="Times New Roman"/>
              </w:rPr>
              <w:t>4 = Correct in 16 to 60 seconds</w:t>
            </w:r>
          </w:p>
          <w:p w14:paraId="5A21394F" w14:textId="77777777" w:rsidR="00E446F3" w:rsidRPr="00E446F3" w:rsidRDefault="00E446F3" w:rsidP="00E446F3">
            <w:pPr>
              <w:rPr>
                <w:rFonts w:cs="Times New Roman"/>
              </w:rPr>
            </w:pPr>
            <w:r w:rsidRPr="00E446F3">
              <w:rPr>
                <w:rFonts w:cs="Times New Roman"/>
              </w:rPr>
              <w:t>5 = Correct in 11 to 15 seconds</w:t>
            </w:r>
          </w:p>
          <w:p w14:paraId="47A07F50" w14:textId="77777777" w:rsidR="00E446F3" w:rsidRPr="00E446F3" w:rsidRDefault="00E446F3" w:rsidP="00E446F3">
            <w:pPr>
              <w:rPr>
                <w:rFonts w:cs="Times New Roman"/>
              </w:rPr>
            </w:pPr>
            <w:r w:rsidRPr="00E446F3">
              <w:rPr>
                <w:rFonts w:cs="Times New Roman"/>
              </w:rPr>
              <w:t>6 = Correct in 6 to 10 seconds</w:t>
            </w:r>
          </w:p>
          <w:p w14:paraId="73410450" w14:textId="77777777" w:rsidR="00E446F3" w:rsidRPr="00E446F3" w:rsidRDefault="00E446F3" w:rsidP="00E446F3">
            <w:pPr>
              <w:rPr>
                <w:rFonts w:cs="Times New Roman"/>
              </w:rPr>
            </w:pPr>
            <w:r w:rsidRPr="00E446F3">
              <w:rPr>
                <w:rFonts w:cs="Times New Roman"/>
              </w:rPr>
              <w:t>7 = Correct in 1 to 5 seconds</w:t>
            </w:r>
          </w:p>
          <w:p w14:paraId="52C2A870" w14:textId="204F729E" w:rsidR="00E446F3" w:rsidRPr="000C56C9" w:rsidRDefault="00E446F3" w:rsidP="00E446F3">
            <w:pPr>
              <w:rPr>
                <w:rFonts w:cs="Times New Roman"/>
              </w:rPr>
            </w:pPr>
            <w:r w:rsidRPr="00E446F3">
              <w:rPr>
                <w:rFonts w:cs="Times New Roman"/>
              </w:rPr>
              <w:t>98 = Not performed</w:t>
            </w:r>
          </w:p>
        </w:tc>
      </w:tr>
      <w:tr w:rsidR="00E446F3" w:rsidRPr="000431A1" w14:paraId="191BBB01" w14:textId="77777777" w:rsidTr="00E446F3">
        <w:tc>
          <w:tcPr>
            <w:tcW w:w="1740" w:type="pct"/>
            <w:tcBorders>
              <w:top w:val="single" w:sz="4" w:space="0" w:color="auto"/>
              <w:left w:val="single" w:sz="4" w:space="0" w:color="auto"/>
              <w:bottom w:val="single" w:sz="4" w:space="0" w:color="auto"/>
              <w:right w:val="single" w:sz="4" w:space="0" w:color="auto"/>
            </w:tcBorders>
          </w:tcPr>
          <w:p w14:paraId="6278BE1A" w14:textId="558A9D76" w:rsidR="00E446F3" w:rsidRDefault="00E446F3" w:rsidP="00F7534A">
            <w:pPr>
              <w:jc w:val="center"/>
              <w:rPr>
                <w:rFonts w:cs="Times New Roman"/>
              </w:rPr>
            </w:pPr>
            <w:r w:rsidRPr="00E446F3">
              <w:rPr>
                <w:rFonts w:cs="Times New Roman"/>
              </w:rPr>
              <w:t>Block8</w:t>
            </w:r>
          </w:p>
        </w:tc>
        <w:tc>
          <w:tcPr>
            <w:tcW w:w="1822" w:type="pct"/>
            <w:tcBorders>
              <w:top w:val="single" w:sz="4" w:space="0" w:color="auto"/>
              <w:left w:val="single" w:sz="4" w:space="0" w:color="auto"/>
              <w:bottom w:val="single" w:sz="4" w:space="0" w:color="auto"/>
              <w:right w:val="single" w:sz="4" w:space="0" w:color="auto"/>
            </w:tcBorders>
          </w:tcPr>
          <w:p w14:paraId="4D21E2E1" w14:textId="77C8B5E0" w:rsidR="00E446F3" w:rsidRDefault="00E446F3" w:rsidP="00F7534A">
            <w:pPr>
              <w:rPr>
                <w:rFonts w:cs="Times New Roman"/>
              </w:rPr>
            </w:pPr>
            <w:r w:rsidRPr="00E446F3">
              <w:rPr>
                <w:rFonts w:cs="Times New Roman"/>
              </w:rPr>
              <w:t>Block Design 8</w:t>
            </w:r>
          </w:p>
        </w:tc>
        <w:tc>
          <w:tcPr>
            <w:tcW w:w="1438" w:type="pct"/>
            <w:tcBorders>
              <w:top w:val="single" w:sz="4" w:space="0" w:color="auto"/>
              <w:left w:val="single" w:sz="4" w:space="0" w:color="auto"/>
              <w:bottom w:val="single" w:sz="4" w:space="0" w:color="auto"/>
              <w:right w:val="single" w:sz="4" w:space="0" w:color="auto"/>
            </w:tcBorders>
          </w:tcPr>
          <w:p w14:paraId="5A4E5380" w14:textId="77777777" w:rsidR="00E446F3" w:rsidRPr="00E446F3" w:rsidRDefault="00E446F3" w:rsidP="00E446F3">
            <w:pPr>
              <w:rPr>
                <w:rFonts w:cs="Times New Roman"/>
              </w:rPr>
            </w:pPr>
            <w:r w:rsidRPr="00E446F3">
              <w:rPr>
                <w:rFonts w:cs="Times New Roman"/>
              </w:rPr>
              <w:t>0 = Incorrect</w:t>
            </w:r>
          </w:p>
          <w:p w14:paraId="09E647B2" w14:textId="77777777" w:rsidR="00E446F3" w:rsidRPr="00E446F3" w:rsidRDefault="00E446F3" w:rsidP="00E446F3">
            <w:pPr>
              <w:rPr>
                <w:rFonts w:cs="Times New Roman"/>
              </w:rPr>
            </w:pPr>
            <w:r w:rsidRPr="00E446F3">
              <w:rPr>
                <w:rFonts w:cs="Times New Roman"/>
              </w:rPr>
              <w:t>4 = Correct in 16 to 60 seconds</w:t>
            </w:r>
          </w:p>
          <w:p w14:paraId="6259243F" w14:textId="77777777" w:rsidR="00E446F3" w:rsidRPr="00E446F3" w:rsidRDefault="00E446F3" w:rsidP="00E446F3">
            <w:pPr>
              <w:rPr>
                <w:rFonts w:cs="Times New Roman"/>
              </w:rPr>
            </w:pPr>
            <w:r w:rsidRPr="00E446F3">
              <w:rPr>
                <w:rFonts w:cs="Times New Roman"/>
              </w:rPr>
              <w:t>5 = Correct in 11 to 15 seconds</w:t>
            </w:r>
          </w:p>
          <w:p w14:paraId="10D061A7" w14:textId="77777777" w:rsidR="00E446F3" w:rsidRPr="00E446F3" w:rsidRDefault="00E446F3" w:rsidP="00E446F3">
            <w:pPr>
              <w:rPr>
                <w:rFonts w:cs="Times New Roman"/>
              </w:rPr>
            </w:pPr>
            <w:r w:rsidRPr="00E446F3">
              <w:rPr>
                <w:rFonts w:cs="Times New Roman"/>
              </w:rPr>
              <w:t>6 = Correct in 6 to 10 seconds</w:t>
            </w:r>
          </w:p>
          <w:p w14:paraId="253EF233" w14:textId="77777777" w:rsidR="00E446F3" w:rsidRPr="00E446F3" w:rsidRDefault="00E446F3" w:rsidP="00E446F3">
            <w:pPr>
              <w:rPr>
                <w:rFonts w:cs="Times New Roman"/>
              </w:rPr>
            </w:pPr>
            <w:r w:rsidRPr="00E446F3">
              <w:rPr>
                <w:rFonts w:cs="Times New Roman"/>
              </w:rPr>
              <w:lastRenderedPageBreak/>
              <w:t>7 = Correct in 1 to 5 seconds</w:t>
            </w:r>
          </w:p>
          <w:p w14:paraId="2809C01C" w14:textId="7ADE60A5" w:rsidR="00E446F3" w:rsidRPr="000C56C9" w:rsidRDefault="00E446F3" w:rsidP="00E446F3">
            <w:pPr>
              <w:rPr>
                <w:rFonts w:cs="Times New Roman"/>
              </w:rPr>
            </w:pPr>
            <w:r w:rsidRPr="00E446F3">
              <w:rPr>
                <w:rFonts w:cs="Times New Roman"/>
              </w:rPr>
              <w:t>98 = Not performed</w:t>
            </w:r>
          </w:p>
        </w:tc>
      </w:tr>
      <w:tr w:rsidR="00E446F3" w:rsidRPr="000431A1" w14:paraId="5B0F94A2" w14:textId="77777777" w:rsidTr="00E446F3">
        <w:tc>
          <w:tcPr>
            <w:tcW w:w="1740" w:type="pct"/>
            <w:tcBorders>
              <w:top w:val="single" w:sz="4" w:space="0" w:color="auto"/>
              <w:left w:val="single" w:sz="4" w:space="0" w:color="auto"/>
              <w:bottom w:val="single" w:sz="4" w:space="0" w:color="auto"/>
              <w:right w:val="single" w:sz="4" w:space="0" w:color="auto"/>
            </w:tcBorders>
          </w:tcPr>
          <w:p w14:paraId="7DFCACA9" w14:textId="3D8AFEC6" w:rsidR="00E446F3" w:rsidRDefault="00E446F3" w:rsidP="00F7534A">
            <w:pPr>
              <w:jc w:val="center"/>
              <w:rPr>
                <w:rFonts w:cs="Times New Roman"/>
              </w:rPr>
            </w:pPr>
            <w:r w:rsidRPr="00E446F3">
              <w:rPr>
                <w:rFonts w:cs="Times New Roman"/>
              </w:rPr>
              <w:lastRenderedPageBreak/>
              <w:t>Block9</w:t>
            </w:r>
          </w:p>
        </w:tc>
        <w:tc>
          <w:tcPr>
            <w:tcW w:w="1822" w:type="pct"/>
            <w:tcBorders>
              <w:top w:val="single" w:sz="4" w:space="0" w:color="auto"/>
              <w:left w:val="single" w:sz="4" w:space="0" w:color="auto"/>
              <w:bottom w:val="single" w:sz="4" w:space="0" w:color="auto"/>
              <w:right w:val="single" w:sz="4" w:space="0" w:color="auto"/>
            </w:tcBorders>
          </w:tcPr>
          <w:p w14:paraId="6178D404" w14:textId="1BDB50AD" w:rsidR="00E446F3" w:rsidRDefault="00E446F3" w:rsidP="00F7534A">
            <w:pPr>
              <w:rPr>
                <w:rFonts w:cs="Times New Roman"/>
              </w:rPr>
            </w:pPr>
            <w:r w:rsidRPr="00E446F3">
              <w:rPr>
                <w:rFonts w:cs="Times New Roman"/>
              </w:rPr>
              <w:t>Block Design 9</w:t>
            </w:r>
          </w:p>
        </w:tc>
        <w:tc>
          <w:tcPr>
            <w:tcW w:w="1438" w:type="pct"/>
            <w:tcBorders>
              <w:top w:val="single" w:sz="4" w:space="0" w:color="auto"/>
              <w:left w:val="single" w:sz="4" w:space="0" w:color="auto"/>
              <w:bottom w:val="single" w:sz="4" w:space="0" w:color="auto"/>
              <w:right w:val="single" w:sz="4" w:space="0" w:color="auto"/>
            </w:tcBorders>
          </w:tcPr>
          <w:p w14:paraId="0C434719" w14:textId="77777777" w:rsidR="00E446F3" w:rsidRPr="00E446F3" w:rsidRDefault="00E446F3" w:rsidP="00E446F3">
            <w:pPr>
              <w:rPr>
                <w:rFonts w:cs="Times New Roman"/>
              </w:rPr>
            </w:pPr>
            <w:r w:rsidRPr="00E446F3">
              <w:rPr>
                <w:rFonts w:cs="Times New Roman"/>
              </w:rPr>
              <w:t>0 = Incorrect</w:t>
            </w:r>
          </w:p>
          <w:p w14:paraId="0C0B3ED6" w14:textId="77777777" w:rsidR="00E446F3" w:rsidRPr="00E446F3" w:rsidRDefault="00E446F3" w:rsidP="00E446F3">
            <w:pPr>
              <w:rPr>
                <w:rFonts w:cs="Times New Roman"/>
              </w:rPr>
            </w:pPr>
            <w:r w:rsidRPr="00E446F3">
              <w:rPr>
                <w:rFonts w:cs="Times New Roman"/>
              </w:rPr>
              <w:t>4 = Correct in 21 to 60 seconds</w:t>
            </w:r>
          </w:p>
          <w:p w14:paraId="2676466D" w14:textId="77777777" w:rsidR="00E446F3" w:rsidRPr="00E446F3" w:rsidRDefault="00E446F3" w:rsidP="00E446F3">
            <w:pPr>
              <w:rPr>
                <w:rFonts w:cs="Times New Roman"/>
              </w:rPr>
            </w:pPr>
            <w:r w:rsidRPr="00E446F3">
              <w:rPr>
                <w:rFonts w:cs="Times New Roman"/>
              </w:rPr>
              <w:t>5 = Correct in 16 to 20 seconds</w:t>
            </w:r>
          </w:p>
          <w:p w14:paraId="22787D4B" w14:textId="77777777" w:rsidR="00E446F3" w:rsidRPr="00E446F3" w:rsidRDefault="00E446F3" w:rsidP="00E446F3">
            <w:pPr>
              <w:rPr>
                <w:rFonts w:cs="Times New Roman"/>
              </w:rPr>
            </w:pPr>
            <w:r w:rsidRPr="00E446F3">
              <w:rPr>
                <w:rFonts w:cs="Times New Roman"/>
              </w:rPr>
              <w:t>6 = Correct in 11 to 15 seconds</w:t>
            </w:r>
          </w:p>
          <w:p w14:paraId="036B7AD8" w14:textId="77777777" w:rsidR="00E446F3" w:rsidRPr="00E446F3" w:rsidRDefault="00E446F3" w:rsidP="00E446F3">
            <w:pPr>
              <w:rPr>
                <w:rFonts w:cs="Times New Roman"/>
              </w:rPr>
            </w:pPr>
            <w:r w:rsidRPr="00E446F3">
              <w:rPr>
                <w:rFonts w:cs="Times New Roman"/>
              </w:rPr>
              <w:t>7 = Correct in 1 to 10 seconds</w:t>
            </w:r>
          </w:p>
          <w:p w14:paraId="736A9629" w14:textId="4D5466B7" w:rsidR="00E446F3" w:rsidRPr="000C56C9" w:rsidRDefault="00E446F3" w:rsidP="00E446F3">
            <w:pPr>
              <w:rPr>
                <w:rFonts w:cs="Times New Roman"/>
              </w:rPr>
            </w:pPr>
            <w:r w:rsidRPr="00E446F3">
              <w:rPr>
                <w:rFonts w:cs="Times New Roman"/>
              </w:rPr>
              <w:t>98 = Not performed</w:t>
            </w:r>
          </w:p>
        </w:tc>
      </w:tr>
      <w:tr w:rsidR="00E446F3" w:rsidRPr="000431A1" w14:paraId="11B3870B" w14:textId="77777777" w:rsidTr="00E446F3">
        <w:tc>
          <w:tcPr>
            <w:tcW w:w="1740" w:type="pct"/>
            <w:tcBorders>
              <w:top w:val="single" w:sz="4" w:space="0" w:color="auto"/>
              <w:left w:val="single" w:sz="4" w:space="0" w:color="auto"/>
              <w:bottom w:val="single" w:sz="4" w:space="0" w:color="auto"/>
              <w:right w:val="single" w:sz="4" w:space="0" w:color="auto"/>
            </w:tcBorders>
          </w:tcPr>
          <w:p w14:paraId="7FC600DC" w14:textId="794CA826" w:rsidR="00E446F3" w:rsidRDefault="00E446F3" w:rsidP="00F7534A">
            <w:pPr>
              <w:jc w:val="center"/>
              <w:rPr>
                <w:rFonts w:cs="Times New Roman"/>
              </w:rPr>
            </w:pPr>
            <w:r w:rsidRPr="00E446F3">
              <w:rPr>
                <w:rFonts w:cs="Times New Roman"/>
              </w:rPr>
              <w:t>Block10</w:t>
            </w:r>
          </w:p>
        </w:tc>
        <w:tc>
          <w:tcPr>
            <w:tcW w:w="1822" w:type="pct"/>
            <w:tcBorders>
              <w:top w:val="single" w:sz="4" w:space="0" w:color="auto"/>
              <w:left w:val="single" w:sz="4" w:space="0" w:color="auto"/>
              <w:bottom w:val="single" w:sz="4" w:space="0" w:color="auto"/>
              <w:right w:val="single" w:sz="4" w:space="0" w:color="auto"/>
            </w:tcBorders>
          </w:tcPr>
          <w:p w14:paraId="6A1BFB58" w14:textId="3F3007A9" w:rsidR="00E446F3" w:rsidRDefault="00E446F3" w:rsidP="00F7534A">
            <w:pPr>
              <w:rPr>
                <w:rFonts w:cs="Times New Roman"/>
              </w:rPr>
            </w:pPr>
            <w:r w:rsidRPr="00E446F3">
              <w:rPr>
                <w:rFonts w:cs="Times New Roman"/>
              </w:rPr>
              <w:t>Block Design 10</w:t>
            </w:r>
          </w:p>
        </w:tc>
        <w:tc>
          <w:tcPr>
            <w:tcW w:w="1438" w:type="pct"/>
            <w:tcBorders>
              <w:top w:val="single" w:sz="4" w:space="0" w:color="auto"/>
              <w:left w:val="single" w:sz="4" w:space="0" w:color="auto"/>
              <w:bottom w:val="single" w:sz="4" w:space="0" w:color="auto"/>
              <w:right w:val="single" w:sz="4" w:space="0" w:color="auto"/>
            </w:tcBorders>
          </w:tcPr>
          <w:p w14:paraId="25675F09" w14:textId="77777777" w:rsidR="00E446F3" w:rsidRPr="00E446F3" w:rsidRDefault="00E446F3" w:rsidP="00E446F3">
            <w:pPr>
              <w:rPr>
                <w:rFonts w:cs="Times New Roman"/>
              </w:rPr>
            </w:pPr>
            <w:r w:rsidRPr="00E446F3">
              <w:rPr>
                <w:rFonts w:cs="Times New Roman"/>
              </w:rPr>
              <w:t>0 = Incorrect</w:t>
            </w:r>
          </w:p>
          <w:p w14:paraId="09B59F42" w14:textId="77777777" w:rsidR="00E446F3" w:rsidRPr="00E446F3" w:rsidRDefault="00E446F3" w:rsidP="00E446F3">
            <w:pPr>
              <w:rPr>
                <w:rFonts w:cs="Times New Roman"/>
              </w:rPr>
            </w:pPr>
            <w:r w:rsidRPr="00E446F3">
              <w:rPr>
                <w:rFonts w:cs="Times New Roman"/>
              </w:rPr>
              <w:t>4 = Correct in 36 to 120 seconds</w:t>
            </w:r>
          </w:p>
          <w:p w14:paraId="17AB694A" w14:textId="77777777" w:rsidR="00E446F3" w:rsidRPr="00E446F3" w:rsidRDefault="00E446F3" w:rsidP="00E446F3">
            <w:pPr>
              <w:rPr>
                <w:rFonts w:cs="Times New Roman"/>
              </w:rPr>
            </w:pPr>
            <w:r w:rsidRPr="00E446F3">
              <w:rPr>
                <w:rFonts w:cs="Times New Roman"/>
              </w:rPr>
              <w:t>5 = Correct in 26 to 35 seconds</w:t>
            </w:r>
          </w:p>
          <w:p w14:paraId="25F30C35" w14:textId="77777777" w:rsidR="00E446F3" w:rsidRPr="00E446F3" w:rsidRDefault="00E446F3" w:rsidP="00E446F3">
            <w:pPr>
              <w:rPr>
                <w:rFonts w:cs="Times New Roman"/>
              </w:rPr>
            </w:pPr>
            <w:r w:rsidRPr="00E446F3">
              <w:rPr>
                <w:rFonts w:cs="Times New Roman"/>
              </w:rPr>
              <w:t>6 = Correct in 21 to 25 seconds</w:t>
            </w:r>
          </w:p>
          <w:p w14:paraId="78281C4D" w14:textId="77777777" w:rsidR="00E446F3" w:rsidRPr="00E446F3" w:rsidRDefault="00E446F3" w:rsidP="00E446F3">
            <w:pPr>
              <w:rPr>
                <w:rFonts w:cs="Times New Roman"/>
              </w:rPr>
            </w:pPr>
            <w:r w:rsidRPr="00E446F3">
              <w:rPr>
                <w:rFonts w:cs="Times New Roman"/>
              </w:rPr>
              <w:t>7 = Correct in 1 to 20 seconds</w:t>
            </w:r>
          </w:p>
          <w:p w14:paraId="4E864FE3" w14:textId="35D2A804" w:rsidR="00E446F3" w:rsidRPr="000C56C9" w:rsidRDefault="00E446F3" w:rsidP="00E446F3">
            <w:pPr>
              <w:rPr>
                <w:rFonts w:cs="Times New Roman"/>
              </w:rPr>
            </w:pPr>
            <w:r w:rsidRPr="00E446F3">
              <w:rPr>
                <w:rFonts w:cs="Times New Roman"/>
              </w:rPr>
              <w:t>98 = Not performed</w:t>
            </w:r>
          </w:p>
        </w:tc>
      </w:tr>
      <w:tr w:rsidR="00E446F3" w:rsidRPr="000431A1" w14:paraId="68110FD3" w14:textId="77777777" w:rsidTr="00E446F3">
        <w:tc>
          <w:tcPr>
            <w:tcW w:w="1740" w:type="pct"/>
            <w:tcBorders>
              <w:top w:val="single" w:sz="4" w:space="0" w:color="auto"/>
              <w:left w:val="single" w:sz="4" w:space="0" w:color="auto"/>
              <w:bottom w:val="single" w:sz="4" w:space="0" w:color="auto"/>
              <w:right w:val="single" w:sz="4" w:space="0" w:color="auto"/>
            </w:tcBorders>
          </w:tcPr>
          <w:p w14:paraId="2F5060BA" w14:textId="1C699A52" w:rsidR="00E446F3" w:rsidRDefault="00E446F3" w:rsidP="00F7534A">
            <w:pPr>
              <w:jc w:val="center"/>
              <w:rPr>
                <w:rFonts w:cs="Times New Roman"/>
              </w:rPr>
            </w:pPr>
            <w:r w:rsidRPr="00E446F3">
              <w:rPr>
                <w:rFonts w:cs="Times New Roman"/>
              </w:rPr>
              <w:t>Block11</w:t>
            </w:r>
          </w:p>
        </w:tc>
        <w:tc>
          <w:tcPr>
            <w:tcW w:w="1822" w:type="pct"/>
            <w:tcBorders>
              <w:top w:val="single" w:sz="4" w:space="0" w:color="auto"/>
              <w:left w:val="single" w:sz="4" w:space="0" w:color="auto"/>
              <w:bottom w:val="single" w:sz="4" w:space="0" w:color="auto"/>
              <w:right w:val="single" w:sz="4" w:space="0" w:color="auto"/>
            </w:tcBorders>
          </w:tcPr>
          <w:p w14:paraId="399B8E19" w14:textId="17C6E007" w:rsidR="00E446F3" w:rsidRDefault="00E446F3" w:rsidP="00F7534A">
            <w:pPr>
              <w:rPr>
                <w:rFonts w:cs="Times New Roman"/>
              </w:rPr>
            </w:pPr>
            <w:r w:rsidRPr="00E446F3">
              <w:rPr>
                <w:rFonts w:cs="Times New Roman"/>
              </w:rPr>
              <w:t>Block Design 11</w:t>
            </w:r>
          </w:p>
        </w:tc>
        <w:tc>
          <w:tcPr>
            <w:tcW w:w="1438" w:type="pct"/>
            <w:tcBorders>
              <w:top w:val="single" w:sz="4" w:space="0" w:color="auto"/>
              <w:left w:val="single" w:sz="4" w:space="0" w:color="auto"/>
              <w:bottom w:val="single" w:sz="4" w:space="0" w:color="auto"/>
              <w:right w:val="single" w:sz="4" w:space="0" w:color="auto"/>
            </w:tcBorders>
          </w:tcPr>
          <w:p w14:paraId="053F6F9A" w14:textId="77777777" w:rsidR="00E446F3" w:rsidRPr="00E446F3" w:rsidRDefault="00E446F3" w:rsidP="00E446F3">
            <w:pPr>
              <w:rPr>
                <w:rFonts w:cs="Times New Roman"/>
              </w:rPr>
            </w:pPr>
            <w:r w:rsidRPr="00E446F3">
              <w:rPr>
                <w:rFonts w:cs="Times New Roman"/>
              </w:rPr>
              <w:t>0 = Incorrect</w:t>
            </w:r>
          </w:p>
          <w:p w14:paraId="6DA90EF4" w14:textId="77777777" w:rsidR="00E446F3" w:rsidRPr="00E446F3" w:rsidRDefault="00E446F3" w:rsidP="00E446F3">
            <w:pPr>
              <w:rPr>
                <w:rFonts w:cs="Times New Roman"/>
              </w:rPr>
            </w:pPr>
            <w:r w:rsidRPr="00E446F3">
              <w:rPr>
                <w:rFonts w:cs="Times New Roman"/>
              </w:rPr>
              <w:t>4 = Correct in 66 to 120 seconds</w:t>
            </w:r>
          </w:p>
          <w:p w14:paraId="09AFA6B2" w14:textId="77777777" w:rsidR="00E446F3" w:rsidRPr="00E446F3" w:rsidRDefault="00E446F3" w:rsidP="00E446F3">
            <w:pPr>
              <w:rPr>
                <w:rFonts w:cs="Times New Roman"/>
              </w:rPr>
            </w:pPr>
            <w:r w:rsidRPr="00E446F3">
              <w:rPr>
                <w:rFonts w:cs="Times New Roman"/>
              </w:rPr>
              <w:t>5 = Correct in 46 to 65 seconds</w:t>
            </w:r>
          </w:p>
          <w:p w14:paraId="329ABE7A" w14:textId="77777777" w:rsidR="00E446F3" w:rsidRPr="00E446F3" w:rsidRDefault="00E446F3" w:rsidP="00E446F3">
            <w:pPr>
              <w:rPr>
                <w:rFonts w:cs="Times New Roman"/>
              </w:rPr>
            </w:pPr>
            <w:r w:rsidRPr="00E446F3">
              <w:rPr>
                <w:rFonts w:cs="Times New Roman"/>
              </w:rPr>
              <w:t>6 = Correct in 31 to 45 seconds</w:t>
            </w:r>
          </w:p>
          <w:p w14:paraId="758A108E" w14:textId="77777777" w:rsidR="00E446F3" w:rsidRPr="00E446F3" w:rsidRDefault="00E446F3" w:rsidP="00E446F3">
            <w:pPr>
              <w:rPr>
                <w:rFonts w:cs="Times New Roman"/>
              </w:rPr>
            </w:pPr>
            <w:r w:rsidRPr="00E446F3">
              <w:rPr>
                <w:rFonts w:cs="Times New Roman"/>
              </w:rPr>
              <w:t>7 = Correct in 1 to 30 seconds</w:t>
            </w:r>
          </w:p>
          <w:p w14:paraId="1FA71659" w14:textId="4CAA074E" w:rsidR="00E446F3" w:rsidRPr="000C56C9" w:rsidRDefault="00E446F3" w:rsidP="00E446F3">
            <w:pPr>
              <w:rPr>
                <w:rFonts w:cs="Times New Roman"/>
              </w:rPr>
            </w:pPr>
            <w:r w:rsidRPr="00E446F3">
              <w:rPr>
                <w:rFonts w:cs="Times New Roman"/>
              </w:rPr>
              <w:t>98 = Not performed</w:t>
            </w:r>
          </w:p>
        </w:tc>
      </w:tr>
      <w:tr w:rsidR="00E446F3" w:rsidRPr="000431A1" w14:paraId="7EF9FC2C" w14:textId="77777777" w:rsidTr="00E446F3">
        <w:tc>
          <w:tcPr>
            <w:tcW w:w="1740" w:type="pct"/>
            <w:tcBorders>
              <w:top w:val="single" w:sz="4" w:space="0" w:color="auto"/>
              <w:left w:val="single" w:sz="4" w:space="0" w:color="auto"/>
              <w:bottom w:val="single" w:sz="4" w:space="0" w:color="auto"/>
              <w:right w:val="single" w:sz="4" w:space="0" w:color="auto"/>
            </w:tcBorders>
          </w:tcPr>
          <w:p w14:paraId="7198F408" w14:textId="6456F3D7" w:rsidR="00E446F3" w:rsidRDefault="00E446F3" w:rsidP="00F7534A">
            <w:pPr>
              <w:jc w:val="center"/>
              <w:rPr>
                <w:rFonts w:cs="Times New Roman"/>
              </w:rPr>
            </w:pPr>
            <w:r w:rsidRPr="00E446F3">
              <w:rPr>
                <w:rFonts w:cs="Times New Roman"/>
              </w:rPr>
              <w:t>Block12</w:t>
            </w:r>
          </w:p>
        </w:tc>
        <w:tc>
          <w:tcPr>
            <w:tcW w:w="1822" w:type="pct"/>
            <w:tcBorders>
              <w:top w:val="single" w:sz="4" w:space="0" w:color="auto"/>
              <w:left w:val="single" w:sz="4" w:space="0" w:color="auto"/>
              <w:bottom w:val="single" w:sz="4" w:space="0" w:color="auto"/>
              <w:right w:val="single" w:sz="4" w:space="0" w:color="auto"/>
            </w:tcBorders>
          </w:tcPr>
          <w:p w14:paraId="13D6C3B5" w14:textId="36D5F00D" w:rsidR="00E446F3" w:rsidRDefault="00E446F3" w:rsidP="00F7534A">
            <w:pPr>
              <w:rPr>
                <w:rFonts w:cs="Times New Roman"/>
              </w:rPr>
            </w:pPr>
            <w:r w:rsidRPr="00E446F3">
              <w:rPr>
                <w:rFonts w:cs="Times New Roman"/>
              </w:rPr>
              <w:t>Block Design 12</w:t>
            </w:r>
          </w:p>
        </w:tc>
        <w:tc>
          <w:tcPr>
            <w:tcW w:w="1438" w:type="pct"/>
            <w:tcBorders>
              <w:top w:val="single" w:sz="4" w:space="0" w:color="auto"/>
              <w:left w:val="single" w:sz="4" w:space="0" w:color="auto"/>
              <w:bottom w:val="single" w:sz="4" w:space="0" w:color="auto"/>
              <w:right w:val="single" w:sz="4" w:space="0" w:color="auto"/>
            </w:tcBorders>
          </w:tcPr>
          <w:p w14:paraId="4F079838" w14:textId="77777777" w:rsidR="00E446F3" w:rsidRPr="00E446F3" w:rsidRDefault="00E446F3" w:rsidP="00E446F3">
            <w:pPr>
              <w:rPr>
                <w:rFonts w:cs="Times New Roman"/>
              </w:rPr>
            </w:pPr>
            <w:r w:rsidRPr="00E446F3">
              <w:rPr>
                <w:rFonts w:cs="Times New Roman"/>
              </w:rPr>
              <w:t>0 = Incorrect</w:t>
            </w:r>
          </w:p>
          <w:p w14:paraId="71678910" w14:textId="77777777" w:rsidR="00E446F3" w:rsidRPr="00E446F3" w:rsidRDefault="00E446F3" w:rsidP="00E446F3">
            <w:pPr>
              <w:rPr>
                <w:rFonts w:cs="Times New Roman"/>
              </w:rPr>
            </w:pPr>
            <w:r w:rsidRPr="00E446F3">
              <w:rPr>
                <w:rFonts w:cs="Times New Roman"/>
              </w:rPr>
              <w:t>4 = Correct in 76 to 120 seconds</w:t>
            </w:r>
          </w:p>
          <w:p w14:paraId="2C021A28" w14:textId="77777777" w:rsidR="00E446F3" w:rsidRPr="00E446F3" w:rsidRDefault="00E446F3" w:rsidP="00E446F3">
            <w:pPr>
              <w:rPr>
                <w:rFonts w:cs="Times New Roman"/>
              </w:rPr>
            </w:pPr>
            <w:r w:rsidRPr="00E446F3">
              <w:rPr>
                <w:rFonts w:cs="Times New Roman"/>
              </w:rPr>
              <w:t>5 = Correct in 56 to 75 seconds</w:t>
            </w:r>
          </w:p>
          <w:p w14:paraId="67B2475F" w14:textId="77777777" w:rsidR="00E446F3" w:rsidRPr="00E446F3" w:rsidRDefault="00E446F3" w:rsidP="00E446F3">
            <w:pPr>
              <w:rPr>
                <w:rFonts w:cs="Times New Roman"/>
              </w:rPr>
            </w:pPr>
            <w:r w:rsidRPr="00E446F3">
              <w:rPr>
                <w:rFonts w:cs="Times New Roman"/>
              </w:rPr>
              <w:t>6 = Correct in 41 to 55 seconds</w:t>
            </w:r>
          </w:p>
          <w:p w14:paraId="3D68F55B" w14:textId="77777777" w:rsidR="00E446F3" w:rsidRPr="00E446F3" w:rsidRDefault="00E446F3" w:rsidP="00E446F3">
            <w:pPr>
              <w:rPr>
                <w:rFonts w:cs="Times New Roman"/>
              </w:rPr>
            </w:pPr>
            <w:r w:rsidRPr="00E446F3">
              <w:rPr>
                <w:rFonts w:cs="Times New Roman"/>
              </w:rPr>
              <w:t>7 = Correct in 1 to 40 seconds</w:t>
            </w:r>
          </w:p>
          <w:p w14:paraId="311EA057" w14:textId="7E9988D5" w:rsidR="00E446F3" w:rsidRPr="000C56C9" w:rsidRDefault="00E446F3" w:rsidP="00E446F3">
            <w:pPr>
              <w:rPr>
                <w:rFonts w:cs="Times New Roman"/>
              </w:rPr>
            </w:pPr>
            <w:r w:rsidRPr="00E446F3">
              <w:rPr>
                <w:rFonts w:cs="Times New Roman"/>
              </w:rPr>
              <w:t>98 = Not performed</w:t>
            </w:r>
          </w:p>
        </w:tc>
      </w:tr>
      <w:tr w:rsidR="00E446F3" w:rsidRPr="000431A1" w14:paraId="3D17305D" w14:textId="77777777" w:rsidTr="00E446F3">
        <w:tc>
          <w:tcPr>
            <w:tcW w:w="1740" w:type="pct"/>
            <w:tcBorders>
              <w:top w:val="single" w:sz="4" w:space="0" w:color="auto"/>
              <w:left w:val="single" w:sz="4" w:space="0" w:color="auto"/>
              <w:bottom w:val="single" w:sz="4" w:space="0" w:color="auto"/>
              <w:right w:val="single" w:sz="4" w:space="0" w:color="auto"/>
            </w:tcBorders>
          </w:tcPr>
          <w:p w14:paraId="0032B91C" w14:textId="389667D4" w:rsidR="00E446F3" w:rsidRDefault="00E446F3" w:rsidP="00F7534A">
            <w:pPr>
              <w:jc w:val="center"/>
              <w:rPr>
                <w:rFonts w:cs="Times New Roman"/>
              </w:rPr>
            </w:pPr>
            <w:r w:rsidRPr="00E446F3">
              <w:rPr>
                <w:rFonts w:cs="Times New Roman"/>
              </w:rPr>
              <w:t>Block13</w:t>
            </w:r>
          </w:p>
        </w:tc>
        <w:tc>
          <w:tcPr>
            <w:tcW w:w="1822" w:type="pct"/>
            <w:tcBorders>
              <w:top w:val="single" w:sz="4" w:space="0" w:color="auto"/>
              <w:left w:val="single" w:sz="4" w:space="0" w:color="auto"/>
              <w:bottom w:val="single" w:sz="4" w:space="0" w:color="auto"/>
              <w:right w:val="single" w:sz="4" w:space="0" w:color="auto"/>
            </w:tcBorders>
          </w:tcPr>
          <w:p w14:paraId="34F41A20" w14:textId="0C4A267F" w:rsidR="00E446F3" w:rsidRDefault="00E446F3" w:rsidP="00F7534A">
            <w:pPr>
              <w:rPr>
                <w:rFonts w:cs="Times New Roman"/>
              </w:rPr>
            </w:pPr>
            <w:r w:rsidRPr="00E446F3">
              <w:rPr>
                <w:rFonts w:cs="Times New Roman"/>
              </w:rPr>
              <w:t>Block Design 13</w:t>
            </w:r>
          </w:p>
        </w:tc>
        <w:tc>
          <w:tcPr>
            <w:tcW w:w="1438" w:type="pct"/>
            <w:tcBorders>
              <w:top w:val="single" w:sz="4" w:space="0" w:color="auto"/>
              <w:left w:val="single" w:sz="4" w:space="0" w:color="auto"/>
              <w:bottom w:val="single" w:sz="4" w:space="0" w:color="auto"/>
              <w:right w:val="single" w:sz="4" w:space="0" w:color="auto"/>
            </w:tcBorders>
          </w:tcPr>
          <w:p w14:paraId="1A6DD366" w14:textId="77777777" w:rsidR="00E446F3" w:rsidRPr="00E446F3" w:rsidRDefault="00E446F3" w:rsidP="00E446F3">
            <w:pPr>
              <w:rPr>
                <w:rFonts w:cs="Times New Roman"/>
              </w:rPr>
            </w:pPr>
            <w:r w:rsidRPr="00E446F3">
              <w:rPr>
                <w:rFonts w:cs="Times New Roman"/>
              </w:rPr>
              <w:t>0 = Incorrect</w:t>
            </w:r>
          </w:p>
          <w:p w14:paraId="02539EF7" w14:textId="77777777" w:rsidR="00E446F3" w:rsidRPr="00E446F3" w:rsidRDefault="00E446F3" w:rsidP="00E446F3">
            <w:pPr>
              <w:rPr>
                <w:rFonts w:cs="Times New Roman"/>
              </w:rPr>
            </w:pPr>
            <w:r w:rsidRPr="00E446F3">
              <w:rPr>
                <w:rFonts w:cs="Times New Roman"/>
              </w:rPr>
              <w:t>4 = Correct in 76 to 120 seconds</w:t>
            </w:r>
          </w:p>
          <w:p w14:paraId="5D0611F7" w14:textId="77777777" w:rsidR="00E446F3" w:rsidRPr="00E446F3" w:rsidRDefault="00E446F3" w:rsidP="00E446F3">
            <w:pPr>
              <w:rPr>
                <w:rFonts w:cs="Times New Roman"/>
              </w:rPr>
            </w:pPr>
            <w:r w:rsidRPr="00E446F3">
              <w:rPr>
                <w:rFonts w:cs="Times New Roman"/>
              </w:rPr>
              <w:lastRenderedPageBreak/>
              <w:t>5 = Correct in 56 to 75 seconds</w:t>
            </w:r>
          </w:p>
          <w:p w14:paraId="4CEC1F54" w14:textId="77777777" w:rsidR="00E446F3" w:rsidRPr="00E446F3" w:rsidRDefault="00E446F3" w:rsidP="00E446F3">
            <w:pPr>
              <w:rPr>
                <w:rFonts w:cs="Times New Roman"/>
              </w:rPr>
            </w:pPr>
            <w:r w:rsidRPr="00E446F3">
              <w:rPr>
                <w:rFonts w:cs="Times New Roman"/>
              </w:rPr>
              <w:t>6 = Correct in 41 to 55 seconds</w:t>
            </w:r>
          </w:p>
          <w:p w14:paraId="197AA7E5" w14:textId="77777777" w:rsidR="00E446F3" w:rsidRPr="00E446F3" w:rsidRDefault="00E446F3" w:rsidP="00E446F3">
            <w:pPr>
              <w:rPr>
                <w:rFonts w:cs="Times New Roman"/>
              </w:rPr>
            </w:pPr>
            <w:r w:rsidRPr="00E446F3">
              <w:rPr>
                <w:rFonts w:cs="Times New Roman"/>
              </w:rPr>
              <w:t>7 = Correct in 1 to 40 seconds</w:t>
            </w:r>
          </w:p>
          <w:p w14:paraId="139B04E3" w14:textId="1187AF85" w:rsidR="00E446F3" w:rsidRPr="000C56C9" w:rsidRDefault="00E446F3" w:rsidP="00E446F3">
            <w:pPr>
              <w:rPr>
                <w:rFonts w:cs="Times New Roman"/>
              </w:rPr>
            </w:pPr>
            <w:r w:rsidRPr="00E446F3">
              <w:rPr>
                <w:rFonts w:cs="Times New Roman"/>
              </w:rPr>
              <w:t>98 = Not performed</w:t>
            </w:r>
          </w:p>
        </w:tc>
      </w:tr>
      <w:tr w:rsidR="00E446F3" w:rsidRPr="000431A1" w14:paraId="689EC838" w14:textId="77777777" w:rsidTr="00E446F3">
        <w:tc>
          <w:tcPr>
            <w:tcW w:w="1740" w:type="pct"/>
            <w:tcBorders>
              <w:top w:val="single" w:sz="4" w:space="0" w:color="auto"/>
              <w:left w:val="single" w:sz="4" w:space="0" w:color="auto"/>
              <w:bottom w:val="single" w:sz="4" w:space="0" w:color="auto"/>
              <w:right w:val="single" w:sz="4" w:space="0" w:color="auto"/>
            </w:tcBorders>
          </w:tcPr>
          <w:p w14:paraId="3DA72698" w14:textId="680E58EE" w:rsidR="00E446F3" w:rsidRDefault="00E446F3" w:rsidP="00F7534A">
            <w:pPr>
              <w:jc w:val="center"/>
              <w:rPr>
                <w:rFonts w:cs="Times New Roman"/>
              </w:rPr>
            </w:pPr>
            <w:r w:rsidRPr="00E446F3">
              <w:rPr>
                <w:rFonts w:cs="Times New Roman"/>
              </w:rPr>
              <w:lastRenderedPageBreak/>
              <w:t>Block14</w:t>
            </w:r>
          </w:p>
        </w:tc>
        <w:tc>
          <w:tcPr>
            <w:tcW w:w="1822" w:type="pct"/>
            <w:tcBorders>
              <w:top w:val="single" w:sz="4" w:space="0" w:color="auto"/>
              <w:left w:val="single" w:sz="4" w:space="0" w:color="auto"/>
              <w:bottom w:val="single" w:sz="4" w:space="0" w:color="auto"/>
              <w:right w:val="single" w:sz="4" w:space="0" w:color="auto"/>
            </w:tcBorders>
          </w:tcPr>
          <w:p w14:paraId="508061A5" w14:textId="24B07E62" w:rsidR="00E446F3" w:rsidRDefault="00E446F3" w:rsidP="00F7534A">
            <w:pPr>
              <w:rPr>
                <w:rFonts w:cs="Times New Roman"/>
              </w:rPr>
            </w:pPr>
            <w:r w:rsidRPr="00E446F3">
              <w:rPr>
                <w:rFonts w:cs="Times New Roman"/>
              </w:rPr>
              <w:t>Block Design 14</w:t>
            </w:r>
          </w:p>
        </w:tc>
        <w:tc>
          <w:tcPr>
            <w:tcW w:w="1438" w:type="pct"/>
            <w:tcBorders>
              <w:top w:val="single" w:sz="4" w:space="0" w:color="auto"/>
              <w:left w:val="single" w:sz="4" w:space="0" w:color="auto"/>
              <w:bottom w:val="single" w:sz="4" w:space="0" w:color="auto"/>
              <w:right w:val="single" w:sz="4" w:space="0" w:color="auto"/>
            </w:tcBorders>
          </w:tcPr>
          <w:p w14:paraId="47171EA8" w14:textId="77777777" w:rsidR="00E446F3" w:rsidRPr="00E446F3" w:rsidRDefault="00E446F3" w:rsidP="00E446F3">
            <w:pPr>
              <w:rPr>
                <w:rFonts w:cs="Times New Roman"/>
              </w:rPr>
            </w:pPr>
            <w:r w:rsidRPr="00E446F3">
              <w:rPr>
                <w:rFonts w:cs="Times New Roman"/>
              </w:rPr>
              <w:t>0 = Incorrect</w:t>
            </w:r>
          </w:p>
          <w:p w14:paraId="5CFFE274" w14:textId="77777777" w:rsidR="00E446F3" w:rsidRPr="00E446F3" w:rsidRDefault="00E446F3" w:rsidP="00E446F3">
            <w:pPr>
              <w:rPr>
                <w:rFonts w:cs="Times New Roman"/>
              </w:rPr>
            </w:pPr>
            <w:r w:rsidRPr="00E446F3">
              <w:rPr>
                <w:rFonts w:cs="Times New Roman"/>
              </w:rPr>
              <w:t>4 = Correct in 66 to 120 seconds</w:t>
            </w:r>
          </w:p>
          <w:p w14:paraId="5F9F6AA9" w14:textId="77777777" w:rsidR="00E446F3" w:rsidRPr="00E446F3" w:rsidRDefault="00E446F3" w:rsidP="00E446F3">
            <w:pPr>
              <w:rPr>
                <w:rFonts w:cs="Times New Roman"/>
              </w:rPr>
            </w:pPr>
            <w:r w:rsidRPr="00E446F3">
              <w:rPr>
                <w:rFonts w:cs="Times New Roman"/>
              </w:rPr>
              <w:t>5 = Correct in 46 to 65 seconds</w:t>
            </w:r>
          </w:p>
          <w:p w14:paraId="01CBAC2A" w14:textId="77777777" w:rsidR="00E446F3" w:rsidRPr="00E446F3" w:rsidRDefault="00E446F3" w:rsidP="00E446F3">
            <w:pPr>
              <w:rPr>
                <w:rFonts w:cs="Times New Roman"/>
              </w:rPr>
            </w:pPr>
            <w:r w:rsidRPr="00E446F3">
              <w:rPr>
                <w:rFonts w:cs="Times New Roman"/>
              </w:rPr>
              <w:t>6 = Correct in 36 to 45 seconds</w:t>
            </w:r>
          </w:p>
          <w:p w14:paraId="7D9887C5" w14:textId="77777777" w:rsidR="00E446F3" w:rsidRPr="00E446F3" w:rsidRDefault="00E446F3" w:rsidP="00E446F3">
            <w:pPr>
              <w:rPr>
                <w:rFonts w:cs="Times New Roman"/>
              </w:rPr>
            </w:pPr>
            <w:r w:rsidRPr="00E446F3">
              <w:rPr>
                <w:rFonts w:cs="Times New Roman"/>
              </w:rPr>
              <w:t>7 = Correct in 1 to 35 seconds</w:t>
            </w:r>
          </w:p>
          <w:p w14:paraId="682EDB45" w14:textId="5F9D7977" w:rsidR="00E446F3" w:rsidRPr="000C56C9" w:rsidRDefault="00E446F3" w:rsidP="00E446F3">
            <w:pPr>
              <w:rPr>
                <w:rFonts w:cs="Times New Roman"/>
              </w:rPr>
            </w:pPr>
            <w:r w:rsidRPr="00E446F3">
              <w:rPr>
                <w:rFonts w:cs="Times New Roman"/>
              </w:rPr>
              <w:t>98 = Not performed</w:t>
            </w:r>
          </w:p>
        </w:tc>
      </w:tr>
      <w:tr w:rsidR="00E446F3" w:rsidRPr="000431A1" w14:paraId="79E2B50F" w14:textId="77777777" w:rsidTr="00E446F3">
        <w:tc>
          <w:tcPr>
            <w:tcW w:w="1740" w:type="pct"/>
            <w:tcBorders>
              <w:top w:val="single" w:sz="4" w:space="0" w:color="auto"/>
              <w:left w:val="single" w:sz="4" w:space="0" w:color="auto"/>
              <w:bottom w:val="single" w:sz="4" w:space="0" w:color="auto"/>
              <w:right w:val="single" w:sz="4" w:space="0" w:color="auto"/>
            </w:tcBorders>
          </w:tcPr>
          <w:p w14:paraId="2E740A99" w14:textId="2CE3D37F" w:rsidR="00E446F3" w:rsidRDefault="00E446F3" w:rsidP="00F7534A">
            <w:pPr>
              <w:jc w:val="center"/>
              <w:rPr>
                <w:rFonts w:cs="Times New Roman"/>
              </w:rPr>
            </w:pPr>
            <w:r w:rsidRPr="00E446F3">
              <w:rPr>
                <w:rFonts w:cs="Times New Roman"/>
              </w:rPr>
              <w:t>BlockNotes</w:t>
            </w:r>
          </w:p>
        </w:tc>
        <w:tc>
          <w:tcPr>
            <w:tcW w:w="1822" w:type="pct"/>
            <w:tcBorders>
              <w:top w:val="single" w:sz="4" w:space="0" w:color="auto"/>
              <w:left w:val="single" w:sz="4" w:space="0" w:color="auto"/>
              <w:bottom w:val="single" w:sz="4" w:space="0" w:color="auto"/>
              <w:right w:val="single" w:sz="4" w:space="0" w:color="auto"/>
            </w:tcBorders>
          </w:tcPr>
          <w:p w14:paraId="34C76BE5" w14:textId="70D72036" w:rsidR="00E446F3" w:rsidRDefault="00E446F3" w:rsidP="00F7534A">
            <w:pPr>
              <w:rPr>
                <w:rFonts w:cs="Times New Roman"/>
              </w:rPr>
            </w:pPr>
            <w:r w:rsidRPr="00E446F3">
              <w:rPr>
                <w:rFonts w:cs="Times New Roman"/>
              </w:rPr>
              <w:t>Tester notes/comments concerning the Block Design Test</w:t>
            </w:r>
          </w:p>
        </w:tc>
        <w:tc>
          <w:tcPr>
            <w:tcW w:w="1438" w:type="pct"/>
            <w:tcBorders>
              <w:top w:val="single" w:sz="4" w:space="0" w:color="auto"/>
              <w:left w:val="single" w:sz="4" w:space="0" w:color="auto"/>
              <w:bottom w:val="single" w:sz="4" w:space="0" w:color="auto"/>
              <w:right w:val="single" w:sz="4" w:space="0" w:color="auto"/>
            </w:tcBorders>
          </w:tcPr>
          <w:p w14:paraId="618301A3" w14:textId="77777777" w:rsidR="00E446F3" w:rsidRPr="000C56C9" w:rsidRDefault="00E446F3" w:rsidP="00F7534A">
            <w:pPr>
              <w:rPr>
                <w:rFonts w:cs="Times New Roman"/>
              </w:rPr>
            </w:pPr>
          </w:p>
        </w:tc>
      </w:tr>
      <w:tr w:rsidR="00391094" w:rsidRPr="000431A1" w14:paraId="07C5A517" w14:textId="77777777" w:rsidTr="00E446F3">
        <w:tc>
          <w:tcPr>
            <w:tcW w:w="1740" w:type="pct"/>
            <w:tcBorders>
              <w:top w:val="single" w:sz="4" w:space="0" w:color="auto"/>
              <w:left w:val="single" w:sz="4" w:space="0" w:color="auto"/>
              <w:bottom w:val="single" w:sz="4" w:space="0" w:color="auto"/>
              <w:right w:val="single" w:sz="4" w:space="0" w:color="auto"/>
            </w:tcBorders>
          </w:tcPr>
          <w:p w14:paraId="238C4069" w14:textId="67BF55C9" w:rsidR="00391094" w:rsidRPr="000C56C9" w:rsidRDefault="00391094" w:rsidP="00F7534A">
            <w:pPr>
              <w:jc w:val="center"/>
              <w:rPr>
                <w:rFonts w:cs="Times New Roman"/>
              </w:rPr>
            </w:pPr>
            <w:r>
              <w:rPr>
                <w:rFonts w:cs="Times New Roman"/>
              </w:rPr>
              <w:t>Blockraw</w:t>
            </w:r>
          </w:p>
        </w:tc>
        <w:tc>
          <w:tcPr>
            <w:tcW w:w="1822" w:type="pct"/>
            <w:tcBorders>
              <w:top w:val="single" w:sz="4" w:space="0" w:color="auto"/>
              <w:left w:val="single" w:sz="4" w:space="0" w:color="auto"/>
              <w:bottom w:val="single" w:sz="4" w:space="0" w:color="auto"/>
              <w:right w:val="single" w:sz="4" w:space="0" w:color="auto"/>
            </w:tcBorders>
          </w:tcPr>
          <w:p w14:paraId="568FBA7C" w14:textId="75C59668" w:rsidR="00391094" w:rsidRPr="000C56C9" w:rsidRDefault="00E446F3" w:rsidP="00F7534A">
            <w:pPr>
              <w:rPr>
                <w:rFonts w:cs="Times New Roman"/>
              </w:rPr>
            </w:pPr>
            <w:r w:rsidRPr="00E446F3">
              <w:rPr>
                <w:rFonts w:cs="Times New Roman"/>
              </w:rPr>
              <w:t>WAISIII Block Design raw score</w:t>
            </w:r>
          </w:p>
        </w:tc>
        <w:tc>
          <w:tcPr>
            <w:tcW w:w="1438" w:type="pct"/>
            <w:tcBorders>
              <w:top w:val="single" w:sz="4" w:space="0" w:color="auto"/>
              <w:left w:val="single" w:sz="4" w:space="0" w:color="auto"/>
              <w:bottom w:val="single" w:sz="4" w:space="0" w:color="auto"/>
              <w:right w:val="single" w:sz="4" w:space="0" w:color="auto"/>
            </w:tcBorders>
          </w:tcPr>
          <w:p w14:paraId="62F205AE" w14:textId="77777777" w:rsidR="00391094" w:rsidRPr="000C56C9" w:rsidRDefault="00391094" w:rsidP="00F7534A">
            <w:pPr>
              <w:rPr>
                <w:rFonts w:cs="Times New Roman"/>
              </w:rPr>
            </w:pPr>
          </w:p>
        </w:tc>
      </w:tr>
      <w:tr w:rsidR="00391094" w:rsidRPr="000431A1" w14:paraId="441ED969" w14:textId="77777777" w:rsidTr="00E446F3">
        <w:tc>
          <w:tcPr>
            <w:tcW w:w="1740" w:type="pct"/>
            <w:tcBorders>
              <w:top w:val="single" w:sz="4" w:space="0" w:color="auto"/>
              <w:left w:val="single" w:sz="4" w:space="0" w:color="auto"/>
              <w:bottom w:val="single" w:sz="4" w:space="0" w:color="auto"/>
              <w:right w:val="single" w:sz="4" w:space="0" w:color="auto"/>
            </w:tcBorders>
          </w:tcPr>
          <w:p w14:paraId="1C569EC5" w14:textId="593F8B23" w:rsidR="00391094" w:rsidRDefault="00391094" w:rsidP="00F7534A">
            <w:pPr>
              <w:jc w:val="center"/>
              <w:rPr>
                <w:rFonts w:cs="Times New Roman"/>
              </w:rPr>
            </w:pPr>
            <w:r>
              <w:rPr>
                <w:rFonts w:cs="Times New Roman"/>
              </w:rPr>
              <w:t>BDAgeScaledScore</w:t>
            </w:r>
          </w:p>
        </w:tc>
        <w:tc>
          <w:tcPr>
            <w:tcW w:w="1822" w:type="pct"/>
            <w:tcBorders>
              <w:top w:val="single" w:sz="4" w:space="0" w:color="auto"/>
              <w:left w:val="single" w:sz="4" w:space="0" w:color="auto"/>
              <w:bottom w:val="single" w:sz="4" w:space="0" w:color="auto"/>
              <w:right w:val="single" w:sz="4" w:space="0" w:color="auto"/>
            </w:tcBorders>
          </w:tcPr>
          <w:p w14:paraId="4215B24D" w14:textId="33C7581C" w:rsidR="00391094" w:rsidRDefault="00E446F3" w:rsidP="00F7534A">
            <w:pPr>
              <w:rPr>
                <w:rFonts w:cs="Times New Roman"/>
              </w:rPr>
            </w:pPr>
            <w:r w:rsidRPr="00E446F3">
              <w:rPr>
                <w:rFonts w:cs="Times New Roman"/>
              </w:rPr>
              <w:t>WAISIII Block Design age scaled score</w:t>
            </w:r>
          </w:p>
        </w:tc>
        <w:tc>
          <w:tcPr>
            <w:tcW w:w="1438" w:type="pct"/>
            <w:tcBorders>
              <w:top w:val="single" w:sz="4" w:space="0" w:color="auto"/>
              <w:left w:val="single" w:sz="4" w:space="0" w:color="auto"/>
              <w:bottom w:val="single" w:sz="4" w:space="0" w:color="auto"/>
              <w:right w:val="single" w:sz="4" w:space="0" w:color="auto"/>
            </w:tcBorders>
          </w:tcPr>
          <w:p w14:paraId="5565F96E" w14:textId="77777777" w:rsidR="00391094" w:rsidRPr="000C56C9" w:rsidRDefault="00391094" w:rsidP="00F7534A">
            <w:pPr>
              <w:rPr>
                <w:rFonts w:cs="Times New Roman"/>
              </w:rPr>
            </w:pPr>
          </w:p>
        </w:tc>
      </w:tr>
    </w:tbl>
    <w:p w14:paraId="4E7D163E" w14:textId="77777777" w:rsidR="003A3792" w:rsidRPr="00E142A0" w:rsidRDefault="003A3792" w:rsidP="003A3792">
      <w:pPr>
        <w:pBdr>
          <w:bottom w:val="single" w:sz="6" w:space="1" w:color="auto"/>
        </w:pBdr>
        <w:spacing w:after="0"/>
        <w:rPr>
          <w:rFonts w:cs="Times New Roman"/>
        </w:rPr>
      </w:pPr>
    </w:p>
    <w:p w14:paraId="2FCB31CD" w14:textId="77777777" w:rsidR="003A3792" w:rsidRPr="00E142A0" w:rsidRDefault="003A3792" w:rsidP="003A3792">
      <w:pPr>
        <w:pBdr>
          <w:bottom w:val="single" w:sz="6" w:space="1" w:color="auto"/>
        </w:pBdr>
        <w:spacing w:after="0"/>
        <w:rPr>
          <w:rFonts w:cs="Times New Roman"/>
          <w:b/>
        </w:rPr>
      </w:pPr>
      <w:r w:rsidRPr="00E142A0">
        <w:rPr>
          <w:rFonts w:cs="Times New Roman"/>
          <w:b/>
        </w:rPr>
        <w:t>SCORING OF SCALE</w:t>
      </w:r>
    </w:p>
    <w:p w14:paraId="214240D1" w14:textId="20930F04" w:rsidR="003A3792" w:rsidRPr="00F7534A" w:rsidRDefault="00F7534A" w:rsidP="003A3792">
      <w:pPr>
        <w:autoSpaceDE w:val="0"/>
        <w:autoSpaceDN w:val="0"/>
        <w:adjustRightInd w:val="0"/>
        <w:spacing w:after="0" w:line="240" w:lineRule="auto"/>
        <w:rPr>
          <w:rFonts w:ascii="Courier New" w:hAnsi="Courier New" w:cs="Courier New"/>
          <w:color w:val="000000"/>
          <w:sz w:val="20"/>
          <w:szCs w:val="20"/>
          <w:shd w:val="clear" w:color="auto" w:fill="FFFFFF"/>
        </w:rPr>
      </w:pPr>
      <w:r w:rsidRPr="00F7534A">
        <w:rPr>
          <w:rFonts w:cs="Times New Roman"/>
        </w:rPr>
        <w:t>Record</w:t>
      </w:r>
      <w:r>
        <w:rPr>
          <w:rFonts w:cs="Times New Roman"/>
        </w:rPr>
        <w:t xml:space="preserve"> the score by circling the number of points obtained on the record sheet.  Discontinue after 2 consecutive scores of zero.  1-6 are considered failed only if the examinee fails both trials.  Maximum score = 68.</w:t>
      </w:r>
    </w:p>
    <w:p w14:paraId="05BD6660" w14:textId="77777777" w:rsidR="003A3792" w:rsidRPr="003A21C3" w:rsidRDefault="003A3792" w:rsidP="003A3792">
      <w:pPr>
        <w:autoSpaceDE w:val="0"/>
        <w:autoSpaceDN w:val="0"/>
        <w:adjustRightInd w:val="0"/>
        <w:spacing w:after="0" w:line="240" w:lineRule="auto"/>
        <w:rPr>
          <w:rFonts w:cs="Times New Roman"/>
        </w:rPr>
      </w:pPr>
    </w:p>
    <w:p w14:paraId="55B15BB4" w14:textId="77777777" w:rsidR="003A3792" w:rsidRDefault="003A3792" w:rsidP="007C40F7">
      <w:pPr>
        <w:autoSpaceDE w:val="0"/>
        <w:autoSpaceDN w:val="0"/>
        <w:adjustRightInd w:val="0"/>
        <w:spacing w:after="0" w:line="240" w:lineRule="auto"/>
        <w:rPr>
          <w:rFonts w:cs="Times New Roman"/>
        </w:rPr>
      </w:pPr>
    </w:p>
    <w:p w14:paraId="1017F50A" w14:textId="77777777" w:rsidR="003A3792" w:rsidRDefault="003A3792" w:rsidP="007C40F7">
      <w:pPr>
        <w:autoSpaceDE w:val="0"/>
        <w:autoSpaceDN w:val="0"/>
        <w:adjustRightInd w:val="0"/>
        <w:spacing w:after="0" w:line="240" w:lineRule="auto"/>
        <w:rPr>
          <w:rFonts w:cs="Times New Roman"/>
        </w:rPr>
      </w:pPr>
    </w:p>
    <w:p w14:paraId="4648082E" w14:textId="77777777" w:rsidR="00F7534A" w:rsidRDefault="00F7534A" w:rsidP="007C40F7">
      <w:pPr>
        <w:autoSpaceDE w:val="0"/>
        <w:autoSpaceDN w:val="0"/>
        <w:adjustRightInd w:val="0"/>
        <w:spacing w:after="0" w:line="240" w:lineRule="auto"/>
        <w:rPr>
          <w:rFonts w:cs="Times New Roman"/>
        </w:rPr>
      </w:pPr>
    </w:p>
    <w:p w14:paraId="546E95C4" w14:textId="680B0AC1" w:rsidR="001949F1" w:rsidRDefault="001949F1">
      <w:pPr>
        <w:rPr>
          <w:rFonts w:cs="Times New Roman"/>
        </w:rPr>
      </w:pPr>
      <w:r>
        <w:rPr>
          <w:rFonts w:cs="Times New Roman"/>
        </w:rPr>
        <w:br w:type="page"/>
      </w:r>
    </w:p>
    <w:p w14:paraId="3250F973" w14:textId="585A7FD4" w:rsidR="00F7534A" w:rsidRPr="00FD4EE4" w:rsidRDefault="00FD4EE4" w:rsidP="00F7534A">
      <w:pPr>
        <w:pStyle w:val="Heading1"/>
        <w:spacing w:before="0"/>
        <w:jc w:val="center"/>
        <w:rPr>
          <w:rFonts w:asciiTheme="minorHAnsi" w:hAnsiTheme="minorHAnsi"/>
          <w:color w:val="auto"/>
          <w:sz w:val="22"/>
          <w:szCs w:val="22"/>
        </w:rPr>
      </w:pPr>
      <w:bookmarkStart w:id="750" w:name="_Toc2071881"/>
      <w:r>
        <w:rPr>
          <w:rFonts w:asciiTheme="minorHAnsi" w:hAnsiTheme="minorHAnsi"/>
          <w:color w:val="auto"/>
          <w:sz w:val="22"/>
          <w:szCs w:val="22"/>
        </w:rPr>
        <w:lastRenderedPageBreak/>
        <w:t>Wechsler Memory Scale: Revised</w:t>
      </w:r>
      <w:r w:rsidRPr="00FD4EE4">
        <w:rPr>
          <w:rFonts w:asciiTheme="minorHAnsi" w:hAnsiTheme="minorHAnsi"/>
          <w:color w:val="auto"/>
          <w:sz w:val="22"/>
          <w:szCs w:val="22"/>
        </w:rPr>
        <w:t xml:space="preserve"> Logical Memory (Delayed Recall)</w:t>
      </w:r>
      <w:bookmarkEnd w:id="750"/>
    </w:p>
    <w:p w14:paraId="677E7A5B" w14:textId="2CA3ADCD" w:rsidR="00F7534A" w:rsidRPr="00E142A0" w:rsidRDefault="00F7534A" w:rsidP="00F7534A">
      <w:pPr>
        <w:pBdr>
          <w:bottom w:val="single" w:sz="6" w:space="1" w:color="auto"/>
        </w:pBdr>
        <w:spacing w:after="0" w:line="240" w:lineRule="auto"/>
        <w:contextualSpacing/>
        <w:jc w:val="center"/>
        <w:rPr>
          <w:b/>
        </w:rPr>
      </w:pPr>
      <w:r w:rsidRPr="00D3399D">
        <w:rPr>
          <w:b/>
        </w:rPr>
        <w:t>(</w:t>
      </w:r>
      <w:r w:rsidR="00C972C0">
        <w:rPr>
          <w:b/>
        </w:rPr>
        <w:t>1</w:t>
      </w:r>
      <w:r w:rsidRPr="00D3399D">
        <w:rPr>
          <w:b/>
        </w:rPr>
        <w:t xml:space="preserve"> item)</w:t>
      </w:r>
    </w:p>
    <w:p w14:paraId="7A28DD21" w14:textId="77777777" w:rsidR="00F7534A" w:rsidRDefault="00F7534A" w:rsidP="00F7534A">
      <w:pPr>
        <w:pBdr>
          <w:bottom w:val="single" w:sz="4" w:space="1" w:color="auto"/>
        </w:pBdr>
        <w:spacing w:after="0"/>
        <w:rPr>
          <w:rFonts w:cs="Times New Roman"/>
          <w:b/>
        </w:rPr>
      </w:pPr>
      <w:r w:rsidRPr="00AD160D">
        <w:rPr>
          <w:rFonts w:cs="Times New Roman"/>
          <w:b/>
        </w:rPr>
        <w:t>DESCRIPTION</w:t>
      </w:r>
    </w:p>
    <w:p w14:paraId="01F7147C" w14:textId="7ED99091" w:rsidR="00AD160D" w:rsidRPr="00AD160D" w:rsidRDefault="00AD160D" w:rsidP="00F7534A">
      <w:pPr>
        <w:pBdr>
          <w:bottom w:val="single" w:sz="4" w:space="1" w:color="auto"/>
        </w:pBdr>
        <w:spacing w:after="0"/>
        <w:rPr>
          <w:rFonts w:cs="Times New Roman"/>
        </w:rPr>
      </w:pPr>
      <w:r w:rsidRPr="00AD160D">
        <w:rPr>
          <w:rFonts w:cs="Times New Roman"/>
        </w:rPr>
        <w:t>This measure was chosen to assess logical memory.</w:t>
      </w:r>
    </w:p>
    <w:p w14:paraId="0CB846A8" w14:textId="77777777" w:rsidR="00F7534A" w:rsidRDefault="00F7534A" w:rsidP="00F7534A">
      <w:pPr>
        <w:pBdr>
          <w:bottom w:val="single" w:sz="6" w:space="1" w:color="auto"/>
        </w:pBdr>
        <w:spacing w:after="0"/>
        <w:rPr>
          <w:rFonts w:cs="Times New Roman"/>
          <w:b/>
        </w:rPr>
      </w:pPr>
      <w:r w:rsidRPr="00AD160D">
        <w:rPr>
          <w:rFonts w:cs="Times New Roman"/>
          <w:b/>
        </w:rPr>
        <w:t>ASSOCIATED PAPERS</w:t>
      </w:r>
    </w:p>
    <w:p w14:paraId="00206024" w14:textId="4CA21B1D" w:rsidR="00EF5B1D" w:rsidRPr="00AD160D" w:rsidRDefault="00EF5B1D" w:rsidP="00F7534A">
      <w:pPr>
        <w:pBdr>
          <w:bottom w:val="single" w:sz="6" w:space="1" w:color="auto"/>
        </w:pBdr>
        <w:spacing w:after="0"/>
        <w:rPr>
          <w:rFonts w:cs="Times New Roman"/>
        </w:rPr>
      </w:pPr>
      <w:r w:rsidRPr="00AD160D">
        <w:rPr>
          <w:rFonts w:cs="Times New Roman"/>
        </w:rPr>
        <w:t>Gass, C. S., &amp; Russell, E. W. (1986). Differential impact of brain damage and depression</w:t>
      </w:r>
      <w:r w:rsidR="00AD160D" w:rsidRPr="00AD160D">
        <w:rPr>
          <w:rFonts w:cs="Times New Roman"/>
        </w:rPr>
        <w:t xml:space="preserve"> on memory test performance. </w:t>
      </w:r>
      <w:r w:rsidR="00AD160D" w:rsidRPr="00AD160D">
        <w:rPr>
          <w:rFonts w:cs="Times New Roman"/>
          <w:i/>
        </w:rPr>
        <w:t xml:space="preserve">Journal of Consulting and Clinical Psychology, 54, </w:t>
      </w:r>
      <w:r w:rsidR="00AD160D" w:rsidRPr="00AD160D">
        <w:rPr>
          <w:rFonts w:cs="Times New Roman"/>
        </w:rPr>
        <w:t>261-263.</w:t>
      </w:r>
    </w:p>
    <w:p w14:paraId="147B64B0" w14:textId="77777777" w:rsidR="00F7534A" w:rsidRPr="00FD4EE4" w:rsidRDefault="00F7534A" w:rsidP="00F7534A">
      <w:pPr>
        <w:spacing w:after="0"/>
        <w:rPr>
          <w:rFonts w:cs="Times New Roman"/>
          <w:b/>
        </w:rPr>
      </w:pPr>
      <w:r w:rsidRPr="00FD4EE4">
        <w:rPr>
          <w:rFonts w:cs="Times New Roman"/>
          <w:b/>
        </w:rPr>
        <w:t>SUBJECT INSTRUCTIONS:</w:t>
      </w:r>
    </w:p>
    <w:p w14:paraId="5CD27C9E" w14:textId="0B49CF9E" w:rsidR="00F7534A" w:rsidRDefault="00D3399D" w:rsidP="00F7534A">
      <w:pPr>
        <w:spacing w:after="0"/>
        <w:rPr>
          <w:rFonts w:cs="Times New Roman"/>
        </w:rPr>
      </w:pPr>
      <w:r w:rsidRPr="00D3399D">
        <w:rPr>
          <w:rFonts w:cs="Times New Roman"/>
        </w:rPr>
        <w:t>For Delayed</w:t>
      </w:r>
      <w:r>
        <w:rPr>
          <w:rFonts w:cs="Times New Roman"/>
        </w:rPr>
        <w:t xml:space="preserve"> Recall of Story A, say, “Do you remember the short stories that I read to you earlier?  I want you to tell me everything I read to you from the first story.  You should tell me all that you can remember, even if you are not sure.  Are you ready?”</w:t>
      </w:r>
    </w:p>
    <w:p w14:paraId="29AE9B85" w14:textId="77777777" w:rsidR="00D3399D" w:rsidRDefault="00D3399D" w:rsidP="00F7534A">
      <w:pPr>
        <w:spacing w:after="0"/>
        <w:rPr>
          <w:rFonts w:cs="Times New Roman"/>
        </w:rPr>
      </w:pPr>
    </w:p>
    <w:p w14:paraId="2A90FCDB" w14:textId="5D2354F0" w:rsidR="00D3399D" w:rsidRPr="00D3399D" w:rsidRDefault="00D3399D" w:rsidP="00F7534A">
      <w:pPr>
        <w:spacing w:after="0"/>
        <w:rPr>
          <w:rFonts w:cs="Times New Roman"/>
        </w:rPr>
      </w:pPr>
      <w:r>
        <w:rPr>
          <w:rFonts w:cs="Times New Roman"/>
        </w:rPr>
        <w:t>For Delayed Recall of Story B, say, “Now I want you to tell me everything I read to you from the second story.  You should tell me all that you can remember, even if you are not sure.  Are you ready?”</w:t>
      </w:r>
    </w:p>
    <w:p w14:paraId="6F7CBA0A" w14:textId="77777777" w:rsidR="00D3399D" w:rsidRPr="000431A1" w:rsidRDefault="00D3399D" w:rsidP="00F7534A">
      <w:pPr>
        <w:spacing w:after="0"/>
        <w:rPr>
          <w:rFonts w:cs="Times New Roman"/>
          <w:highlight w:val="yellow"/>
        </w:rPr>
      </w:pPr>
    </w:p>
    <w:tbl>
      <w:tblPr>
        <w:tblStyle w:val="TableGrid"/>
        <w:tblW w:w="5000" w:type="pct"/>
        <w:tblLook w:val="04A0" w:firstRow="1" w:lastRow="0" w:firstColumn="1" w:lastColumn="0" w:noHBand="0" w:noVBand="1"/>
      </w:tblPr>
      <w:tblGrid>
        <w:gridCol w:w="2261"/>
        <w:gridCol w:w="5219"/>
        <w:gridCol w:w="1870"/>
      </w:tblGrid>
      <w:tr w:rsidR="001949F1" w:rsidRPr="000431A1" w14:paraId="7267AD61" w14:textId="77777777" w:rsidTr="001949F1">
        <w:tc>
          <w:tcPr>
            <w:tcW w:w="1209" w:type="pct"/>
            <w:tcBorders>
              <w:top w:val="single" w:sz="4" w:space="0" w:color="auto"/>
              <w:left w:val="single" w:sz="4" w:space="0" w:color="auto"/>
              <w:bottom w:val="single" w:sz="4" w:space="0" w:color="auto"/>
              <w:right w:val="single" w:sz="4" w:space="0" w:color="auto"/>
            </w:tcBorders>
            <w:hideMark/>
          </w:tcPr>
          <w:p w14:paraId="12039A95" w14:textId="77777777" w:rsidR="001949F1" w:rsidRPr="00326291" w:rsidRDefault="001949F1" w:rsidP="00F7534A">
            <w:pPr>
              <w:jc w:val="center"/>
              <w:rPr>
                <w:rFonts w:cs="Times New Roman"/>
                <w:b/>
              </w:rPr>
            </w:pPr>
            <w:r w:rsidRPr="00326291">
              <w:rPr>
                <w:rFonts w:cs="Times New Roman"/>
                <w:b/>
              </w:rPr>
              <w:t>Variable Name</w:t>
            </w:r>
          </w:p>
        </w:tc>
        <w:tc>
          <w:tcPr>
            <w:tcW w:w="2791" w:type="pct"/>
            <w:tcBorders>
              <w:top w:val="single" w:sz="4" w:space="0" w:color="auto"/>
              <w:left w:val="single" w:sz="4" w:space="0" w:color="auto"/>
              <w:bottom w:val="single" w:sz="4" w:space="0" w:color="auto"/>
              <w:right w:val="single" w:sz="4" w:space="0" w:color="auto"/>
            </w:tcBorders>
            <w:hideMark/>
          </w:tcPr>
          <w:p w14:paraId="2F4E1029" w14:textId="77777777" w:rsidR="001949F1" w:rsidRPr="00326291" w:rsidRDefault="001949F1" w:rsidP="00F7534A">
            <w:pPr>
              <w:jc w:val="center"/>
              <w:rPr>
                <w:rFonts w:cs="Times New Roman"/>
                <w:b/>
              </w:rPr>
            </w:pPr>
            <w:r w:rsidRPr="00326291">
              <w:rPr>
                <w:rFonts w:cs="Times New Roman"/>
                <w:b/>
              </w:rPr>
              <w:t>Item Text</w:t>
            </w:r>
          </w:p>
        </w:tc>
        <w:tc>
          <w:tcPr>
            <w:tcW w:w="1000" w:type="pct"/>
            <w:tcBorders>
              <w:top w:val="single" w:sz="4" w:space="0" w:color="auto"/>
              <w:left w:val="single" w:sz="4" w:space="0" w:color="auto"/>
              <w:bottom w:val="single" w:sz="4" w:space="0" w:color="auto"/>
              <w:right w:val="single" w:sz="4" w:space="0" w:color="auto"/>
            </w:tcBorders>
          </w:tcPr>
          <w:p w14:paraId="60CEBA0D" w14:textId="77777777" w:rsidR="001949F1" w:rsidRPr="00326291" w:rsidRDefault="001949F1" w:rsidP="00F7534A">
            <w:pPr>
              <w:jc w:val="center"/>
              <w:rPr>
                <w:rFonts w:cs="Times New Roman"/>
                <w:b/>
              </w:rPr>
            </w:pPr>
            <w:r w:rsidRPr="00326291">
              <w:rPr>
                <w:rFonts w:cs="Times New Roman"/>
                <w:b/>
              </w:rPr>
              <w:t>Item Values</w:t>
            </w:r>
          </w:p>
        </w:tc>
      </w:tr>
      <w:tr w:rsidR="001949F1" w:rsidRPr="000431A1" w14:paraId="37960732" w14:textId="77777777" w:rsidTr="001949F1">
        <w:tc>
          <w:tcPr>
            <w:tcW w:w="1209" w:type="pct"/>
            <w:tcBorders>
              <w:top w:val="single" w:sz="4" w:space="0" w:color="auto"/>
              <w:left w:val="single" w:sz="4" w:space="0" w:color="auto"/>
              <w:bottom w:val="single" w:sz="4" w:space="0" w:color="auto"/>
              <w:right w:val="single" w:sz="4" w:space="0" w:color="auto"/>
            </w:tcBorders>
          </w:tcPr>
          <w:p w14:paraId="0E736837" w14:textId="320C6FD1" w:rsidR="001949F1" w:rsidRPr="000C56C9" w:rsidRDefault="001949F1" w:rsidP="00D3399D">
            <w:pPr>
              <w:jc w:val="center"/>
              <w:rPr>
                <w:rFonts w:cs="Times New Roman"/>
              </w:rPr>
            </w:pPr>
            <w:r>
              <w:rPr>
                <w:rFonts w:cs="Times New Roman"/>
              </w:rPr>
              <w:t>LMStoryADel</w:t>
            </w:r>
          </w:p>
        </w:tc>
        <w:tc>
          <w:tcPr>
            <w:tcW w:w="2791" w:type="pct"/>
            <w:tcBorders>
              <w:top w:val="single" w:sz="4" w:space="0" w:color="auto"/>
              <w:left w:val="single" w:sz="4" w:space="0" w:color="auto"/>
              <w:bottom w:val="single" w:sz="4" w:space="0" w:color="auto"/>
              <w:right w:val="single" w:sz="4" w:space="0" w:color="auto"/>
            </w:tcBorders>
          </w:tcPr>
          <w:p w14:paraId="7C71B0C3" w14:textId="7D3D81AD" w:rsidR="001949F1" w:rsidRPr="000C56C9" w:rsidRDefault="001949F1" w:rsidP="00D3399D">
            <w:pPr>
              <w:rPr>
                <w:rFonts w:cs="Times New Roman"/>
              </w:rPr>
            </w:pPr>
            <w:r>
              <w:rPr>
                <w:rFonts w:cs="Times New Roman"/>
              </w:rPr>
              <w:t>Logical Memory Story A delayed recall</w:t>
            </w:r>
          </w:p>
        </w:tc>
        <w:tc>
          <w:tcPr>
            <w:tcW w:w="1000" w:type="pct"/>
            <w:tcBorders>
              <w:top w:val="single" w:sz="4" w:space="0" w:color="auto"/>
              <w:left w:val="single" w:sz="4" w:space="0" w:color="auto"/>
              <w:bottom w:val="single" w:sz="4" w:space="0" w:color="auto"/>
              <w:right w:val="single" w:sz="4" w:space="0" w:color="auto"/>
            </w:tcBorders>
          </w:tcPr>
          <w:p w14:paraId="30971E2E" w14:textId="77777777" w:rsidR="001949F1" w:rsidRPr="000C56C9" w:rsidRDefault="001949F1" w:rsidP="00D3399D">
            <w:pPr>
              <w:rPr>
                <w:rFonts w:cs="Times New Roman"/>
              </w:rPr>
            </w:pPr>
          </w:p>
        </w:tc>
      </w:tr>
    </w:tbl>
    <w:p w14:paraId="686ADDFD" w14:textId="77777777" w:rsidR="00F7534A" w:rsidRPr="00E142A0" w:rsidRDefault="00F7534A" w:rsidP="00F7534A">
      <w:pPr>
        <w:pBdr>
          <w:bottom w:val="single" w:sz="6" w:space="1" w:color="auto"/>
        </w:pBdr>
        <w:spacing w:after="0"/>
        <w:rPr>
          <w:rFonts w:cs="Times New Roman"/>
        </w:rPr>
      </w:pPr>
    </w:p>
    <w:p w14:paraId="66D334D5" w14:textId="77777777" w:rsidR="00F7534A" w:rsidRPr="00E142A0" w:rsidRDefault="00F7534A" w:rsidP="00F7534A">
      <w:pPr>
        <w:pBdr>
          <w:bottom w:val="single" w:sz="6" w:space="1" w:color="auto"/>
        </w:pBdr>
        <w:spacing w:after="0"/>
        <w:rPr>
          <w:rFonts w:cs="Times New Roman"/>
          <w:b/>
        </w:rPr>
      </w:pPr>
      <w:r w:rsidRPr="00E142A0">
        <w:rPr>
          <w:rFonts w:cs="Times New Roman"/>
          <w:b/>
        </w:rPr>
        <w:t>SCORING OF SCALE</w:t>
      </w:r>
    </w:p>
    <w:p w14:paraId="1A5A9B22" w14:textId="2D0F8136" w:rsidR="00F7534A" w:rsidRPr="003A21C3" w:rsidRDefault="00D3399D" w:rsidP="00F7534A">
      <w:pPr>
        <w:autoSpaceDE w:val="0"/>
        <w:autoSpaceDN w:val="0"/>
        <w:adjustRightInd w:val="0"/>
        <w:spacing w:after="0" w:line="240" w:lineRule="auto"/>
        <w:rPr>
          <w:rFonts w:cs="Times New Roman"/>
        </w:rPr>
      </w:pPr>
      <w:r>
        <w:rPr>
          <w:rFonts w:cs="Times New Roman"/>
        </w:rPr>
        <w:t>Record the subject’s responses by marking his or her words between the lines of the story that is printed on the Record Form.  To simplify the recording, make a check mark by any words of the story that the subject repeats unchanged.  In general, record the subject’s words verbatim if they differ from the Record Form.  The phrases and words separated by diagonal lines in the passages are treated as items, and each item correctly repeated is worth one point.  Maximum score for each story = 25.</w:t>
      </w:r>
    </w:p>
    <w:p w14:paraId="19E6477B" w14:textId="77777777" w:rsidR="00F7534A" w:rsidRDefault="00F7534A" w:rsidP="007C40F7">
      <w:pPr>
        <w:autoSpaceDE w:val="0"/>
        <w:autoSpaceDN w:val="0"/>
        <w:adjustRightInd w:val="0"/>
        <w:spacing w:after="0" w:line="240" w:lineRule="auto"/>
        <w:rPr>
          <w:rFonts w:cs="Times New Roman"/>
        </w:rPr>
      </w:pPr>
    </w:p>
    <w:p w14:paraId="56A7C734" w14:textId="77777777" w:rsidR="00D3399D" w:rsidRDefault="00D3399D" w:rsidP="007C40F7">
      <w:pPr>
        <w:autoSpaceDE w:val="0"/>
        <w:autoSpaceDN w:val="0"/>
        <w:adjustRightInd w:val="0"/>
        <w:spacing w:after="0" w:line="240" w:lineRule="auto"/>
        <w:rPr>
          <w:rFonts w:cs="Times New Roman"/>
        </w:rPr>
      </w:pPr>
    </w:p>
    <w:p w14:paraId="7D91EA68" w14:textId="77777777" w:rsidR="00D3399D" w:rsidRDefault="00D3399D" w:rsidP="007C40F7">
      <w:pPr>
        <w:autoSpaceDE w:val="0"/>
        <w:autoSpaceDN w:val="0"/>
        <w:adjustRightInd w:val="0"/>
        <w:spacing w:after="0" w:line="240" w:lineRule="auto"/>
        <w:rPr>
          <w:rFonts w:cs="Times New Roman"/>
        </w:rPr>
      </w:pPr>
    </w:p>
    <w:p w14:paraId="61DA93C9" w14:textId="77777777" w:rsidR="00D3399D" w:rsidRDefault="00D3399D" w:rsidP="007C40F7">
      <w:pPr>
        <w:autoSpaceDE w:val="0"/>
        <w:autoSpaceDN w:val="0"/>
        <w:adjustRightInd w:val="0"/>
        <w:spacing w:after="0" w:line="240" w:lineRule="auto"/>
        <w:rPr>
          <w:rFonts w:cs="Times New Roman"/>
        </w:rPr>
      </w:pPr>
    </w:p>
    <w:p w14:paraId="1964778A" w14:textId="77777777" w:rsidR="00D3399D" w:rsidRDefault="00D3399D" w:rsidP="007C40F7">
      <w:pPr>
        <w:autoSpaceDE w:val="0"/>
        <w:autoSpaceDN w:val="0"/>
        <w:adjustRightInd w:val="0"/>
        <w:spacing w:after="0" w:line="240" w:lineRule="auto"/>
        <w:rPr>
          <w:rFonts w:cs="Times New Roman"/>
        </w:rPr>
      </w:pPr>
    </w:p>
    <w:p w14:paraId="3E4AA3BA" w14:textId="77777777" w:rsidR="00D3399D" w:rsidRDefault="00D3399D" w:rsidP="007C40F7">
      <w:pPr>
        <w:autoSpaceDE w:val="0"/>
        <w:autoSpaceDN w:val="0"/>
        <w:adjustRightInd w:val="0"/>
        <w:spacing w:after="0" w:line="240" w:lineRule="auto"/>
        <w:rPr>
          <w:rFonts w:cs="Times New Roman"/>
        </w:rPr>
      </w:pPr>
    </w:p>
    <w:p w14:paraId="5077F20F" w14:textId="77777777" w:rsidR="00D3399D" w:rsidRDefault="00D3399D" w:rsidP="007C40F7">
      <w:pPr>
        <w:autoSpaceDE w:val="0"/>
        <w:autoSpaceDN w:val="0"/>
        <w:adjustRightInd w:val="0"/>
        <w:spacing w:after="0" w:line="240" w:lineRule="auto"/>
        <w:rPr>
          <w:rFonts w:cs="Times New Roman"/>
        </w:rPr>
      </w:pPr>
    </w:p>
    <w:p w14:paraId="248DFAF9" w14:textId="77777777" w:rsidR="00D3399D" w:rsidRDefault="00D3399D" w:rsidP="007C40F7">
      <w:pPr>
        <w:autoSpaceDE w:val="0"/>
        <w:autoSpaceDN w:val="0"/>
        <w:adjustRightInd w:val="0"/>
        <w:spacing w:after="0" w:line="240" w:lineRule="auto"/>
        <w:rPr>
          <w:rFonts w:cs="Times New Roman"/>
        </w:rPr>
      </w:pPr>
    </w:p>
    <w:p w14:paraId="75E1EDE8" w14:textId="77777777" w:rsidR="00D3399D" w:rsidRDefault="00D3399D" w:rsidP="007C40F7">
      <w:pPr>
        <w:autoSpaceDE w:val="0"/>
        <w:autoSpaceDN w:val="0"/>
        <w:adjustRightInd w:val="0"/>
        <w:spacing w:after="0" w:line="240" w:lineRule="auto"/>
        <w:rPr>
          <w:rFonts w:cs="Times New Roman"/>
        </w:rPr>
      </w:pPr>
    </w:p>
    <w:p w14:paraId="7770DA1C" w14:textId="77777777" w:rsidR="00D3399D" w:rsidRDefault="00D3399D" w:rsidP="007C40F7">
      <w:pPr>
        <w:autoSpaceDE w:val="0"/>
        <w:autoSpaceDN w:val="0"/>
        <w:adjustRightInd w:val="0"/>
        <w:spacing w:after="0" w:line="240" w:lineRule="auto"/>
        <w:rPr>
          <w:rFonts w:cs="Times New Roman"/>
        </w:rPr>
      </w:pPr>
    </w:p>
    <w:p w14:paraId="3F6C55B0" w14:textId="77777777" w:rsidR="00D3399D" w:rsidRDefault="00D3399D" w:rsidP="007C40F7">
      <w:pPr>
        <w:autoSpaceDE w:val="0"/>
        <w:autoSpaceDN w:val="0"/>
        <w:adjustRightInd w:val="0"/>
        <w:spacing w:after="0" w:line="240" w:lineRule="auto"/>
        <w:rPr>
          <w:rFonts w:cs="Times New Roman"/>
        </w:rPr>
      </w:pPr>
    </w:p>
    <w:p w14:paraId="3A2021F8" w14:textId="77777777" w:rsidR="00D3399D" w:rsidRDefault="00D3399D" w:rsidP="007C40F7">
      <w:pPr>
        <w:autoSpaceDE w:val="0"/>
        <w:autoSpaceDN w:val="0"/>
        <w:adjustRightInd w:val="0"/>
        <w:spacing w:after="0" w:line="240" w:lineRule="auto"/>
        <w:rPr>
          <w:rFonts w:cs="Times New Roman"/>
        </w:rPr>
      </w:pPr>
    </w:p>
    <w:p w14:paraId="7DC4098C" w14:textId="77777777" w:rsidR="00D3399D" w:rsidRDefault="00D3399D" w:rsidP="007C40F7">
      <w:pPr>
        <w:autoSpaceDE w:val="0"/>
        <w:autoSpaceDN w:val="0"/>
        <w:adjustRightInd w:val="0"/>
        <w:spacing w:after="0" w:line="240" w:lineRule="auto"/>
        <w:rPr>
          <w:rFonts w:cs="Times New Roman"/>
        </w:rPr>
      </w:pPr>
    </w:p>
    <w:p w14:paraId="64AF339F" w14:textId="77777777" w:rsidR="00D3399D" w:rsidRDefault="00D3399D" w:rsidP="007C40F7">
      <w:pPr>
        <w:autoSpaceDE w:val="0"/>
        <w:autoSpaceDN w:val="0"/>
        <w:adjustRightInd w:val="0"/>
        <w:spacing w:after="0" w:line="240" w:lineRule="auto"/>
        <w:rPr>
          <w:rFonts w:cs="Times New Roman"/>
        </w:rPr>
      </w:pPr>
    </w:p>
    <w:p w14:paraId="305C4D07" w14:textId="77777777" w:rsidR="00D3399D" w:rsidRDefault="00D3399D" w:rsidP="007C40F7">
      <w:pPr>
        <w:autoSpaceDE w:val="0"/>
        <w:autoSpaceDN w:val="0"/>
        <w:adjustRightInd w:val="0"/>
        <w:spacing w:after="0" w:line="240" w:lineRule="auto"/>
        <w:rPr>
          <w:rFonts w:cs="Times New Roman"/>
        </w:rPr>
      </w:pPr>
    </w:p>
    <w:p w14:paraId="6003DF75" w14:textId="77777777" w:rsidR="00D3399D" w:rsidRDefault="00D3399D" w:rsidP="007C40F7">
      <w:pPr>
        <w:autoSpaceDE w:val="0"/>
        <w:autoSpaceDN w:val="0"/>
        <w:adjustRightInd w:val="0"/>
        <w:spacing w:after="0" w:line="240" w:lineRule="auto"/>
        <w:rPr>
          <w:rFonts w:cs="Times New Roman"/>
        </w:rPr>
      </w:pPr>
    </w:p>
    <w:p w14:paraId="0FA06426" w14:textId="77777777" w:rsidR="00D3399D" w:rsidRDefault="00D3399D" w:rsidP="007C40F7">
      <w:pPr>
        <w:autoSpaceDE w:val="0"/>
        <w:autoSpaceDN w:val="0"/>
        <w:adjustRightInd w:val="0"/>
        <w:spacing w:after="0" w:line="240" w:lineRule="auto"/>
        <w:rPr>
          <w:rFonts w:cs="Times New Roman"/>
        </w:rPr>
      </w:pPr>
    </w:p>
    <w:p w14:paraId="172EB4B6" w14:textId="77777777" w:rsidR="00D3399D" w:rsidRDefault="00D3399D" w:rsidP="007C40F7">
      <w:pPr>
        <w:autoSpaceDE w:val="0"/>
        <w:autoSpaceDN w:val="0"/>
        <w:adjustRightInd w:val="0"/>
        <w:spacing w:after="0" w:line="240" w:lineRule="auto"/>
        <w:rPr>
          <w:rFonts w:cs="Times New Roman"/>
        </w:rPr>
      </w:pPr>
    </w:p>
    <w:p w14:paraId="75D778B7" w14:textId="77777777" w:rsidR="00D3399D" w:rsidRDefault="00D3399D" w:rsidP="007C40F7">
      <w:pPr>
        <w:autoSpaceDE w:val="0"/>
        <w:autoSpaceDN w:val="0"/>
        <w:adjustRightInd w:val="0"/>
        <w:spacing w:after="0" w:line="240" w:lineRule="auto"/>
        <w:rPr>
          <w:rFonts w:cs="Times New Roman"/>
        </w:rPr>
      </w:pPr>
    </w:p>
    <w:p w14:paraId="75366400" w14:textId="10F7C61A" w:rsidR="00D3399D" w:rsidRPr="00D3399D" w:rsidRDefault="00D3399D" w:rsidP="00D3399D">
      <w:pPr>
        <w:pStyle w:val="Heading1"/>
        <w:spacing w:before="0"/>
        <w:jc w:val="center"/>
        <w:rPr>
          <w:rFonts w:asciiTheme="minorHAnsi" w:hAnsiTheme="minorHAnsi"/>
          <w:color w:val="auto"/>
          <w:sz w:val="22"/>
          <w:szCs w:val="22"/>
        </w:rPr>
      </w:pPr>
      <w:bookmarkStart w:id="751" w:name="_Toc2071882"/>
      <w:r w:rsidRPr="00D3399D">
        <w:rPr>
          <w:rFonts w:asciiTheme="minorHAnsi" w:hAnsiTheme="minorHAnsi"/>
          <w:color w:val="auto"/>
          <w:sz w:val="22"/>
          <w:szCs w:val="22"/>
        </w:rPr>
        <w:lastRenderedPageBreak/>
        <w:t>Verbal Fluency: Phonemic Test</w:t>
      </w:r>
      <w:bookmarkEnd w:id="751"/>
    </w:p>
    <w:p w14:paraId="42A7490A" w14:textId="0BD2E48B" w:rsidR="00D3399D" w:rsidRPr="00E142A0" w:rsidRDefault="00D3399D" w:rsidP="00D3399D">
      <w:pPr>
        <w:pBdr>
          <w:bottom w:val="single" w:sz="6" w:space="1" w:color="auto"/>
        </w:pBdr>
        <w:spacing w:after="0" w:line="240" w:lineRule="auto"/>
        <w:contextualSpacing/>
        <w:jc w:val="center"/>
        <w:rPr>
          <w:b/>
        </w:rPr>
      </w:pPr>
      <w:r w:rsidRPr="00C972C0">
        <w:rPr>
          <w:b/>
        </w:rPr>
        <w:t>(</w:t>
      </w:r>
      <w:r w:rsidR="00C972C0" w:rsidRPr="00C972C0">
        <w:rPr>
          <w:b/>
        </w:rPr>
        <w:t>18</w:t>
      </w:r>
      <w:r w:rsidRPr="00C972C0">
        <w:rPr>
          <w:b/>
        </w:rPr>
        <w:t xml:space="preserve"> items)</w:t>
      </w:r>
    </w:p>
    <w:p w14:paraId="26A9D3FC" w14:textId="77777777" w:rsidR="00D3399D" w:rsidRDefault="00D3399D" w:rsidP="00D3399D">
      <w:pPr>
        <w:pBdr>
          <w:bottom w:val="single" w:sz="4" w:space="1" w:color="auto"/>
        </w:pBdr>
        <w:spacing w:after="0"/>
        <w:rPr>
          <w:rFonts w:cs="Times New Roman"/>
          <w:b/>
        </w:rPr>
      </w:pPr>
      <w:r w:rsidRPr="00AD160D">
        <w:rPr>
          <w:rFonts w:cs="Times New Roman"/>
          <w:b/>
        </w:rPr>
        <w:t>DESCRIPTION</w:t>
      </w:r>
    </w:p>
    <w:p w14:paraId="4E1C2D8D" w14:textId="2A0C53D7" w:rsidR="00AD160D" w:rsidRPr="00AD160D" w:rsidRDefault="00AD160D" w:rsidP="00D3399D">
      <w:pPr>
        <w:pBdr>
          <w:bottom w:val="single" w:sz="4" w:space="1" w:color="auto"/>
        </w:pBdr>
        <w:spacing w:after="0"/>
        <w:rPr>
          <w:rFonts w:cs="Times New Roman"/>
        </w:rPr>
      </w:pPr>
      <w:r w:rsidRPr="00AD160D">
        <w:rPr>
          <w:rFonts w:cs="Times New Roman"/>
        </w:rPr>
        <w:t>This measure was selected to assess word finding ability.</w:t>
      </w:r>
    </w:p>
    <w:p w14:paraId="5C362BBC" w14:textId="77777777" w:rsidR="00D3399D" w:rsidRDefault="00D3399D" w:rsidP="00D3399D">
      <w:pPr>
        <w:pBdr>
          <w:bottom w:val="single" w:sz="6" w:space="1" w:color="auto"/>
        </w:pBdr>
        <w:spacing w:after="0"/>
        <w:rPr>
          <w:rFonts w:cs="Times New Roman"/>
          <w:b/>
        </w:rPr>
      </w:pPr>
      <w:r w:rsidRPr="00AD160D">
        <w:rPr>
          <w:rFonts w:cs="Times New Roman"/>
          <w:b/>
        </w:rPr>
        <w:t>ASSOCIATED PAPERS</w:t>
      </w:r>
    </w:p>
    <w:p w14:paraId="35F91BE0" w14:textId="66D4537D" w:rsidR="00AD160D" w:rsidRDefault="00AD160D" w:rsidP="00D3399D">
      <w:pPr>
        <w:pBdr>
          <w:bottom w:val="single" w:sz="6" w:space="1" w:color="auto"/>
        </w:pBdr>
        <w:spacing w:after="0"/>
        <w:rPr>
          <w:rFonts w:cs="Times New Roman"/>
        </w:rPr>
      </w:pPr>
      <w:r>
        <w:rPr>
          <w:rFonts w:cs="Times New Roman"/>
        </w:rPr>
        <w:t>Shao, Z., Janse, E., Visser, K., &amp; Meyer, A. S. (2014).</w:t>
      </w:r>
      <w:r w:rsidR="00F22880">
        <w:rPr>
          <w:rFonts w:cs="Times New Roman"/>
        </w:rPr>
        <w:t xml:space="preserve"> What do verbal fluency tasks measure? Predictors of verbal fluency performance in older adults. Frontiers in Psychology, 5, 772-781.</w:t>
      </w:r>
    </w:p>
    <w:p w14:paraId="30AF1FC4" w14:textId="77777777" w:rsidR="00AD160D" w:rsidRDefault="00AD160D" w:rsidP="00D3399D">
      <w:pPr>
        <w:pBdr>
          <w:bottom w:val="single" w:sz="6" w:space="1" w:color="auto"/>
        </w:pBdr>
        <w:spacing w:after="0"/>
        <w:rPr>
          <w:rFonts w:cs="Times New Roman"/>
        </w:rPr>
      </w:pPr>
    </w:p>
    <w:p w14:paraId="7B8BFB5E" w14:textId="3D42FE22" w:rsidR="00AD160D" w:rsidRPr="00AD160D" w:rsidRDefault="00AD160D" w:rsidP="00D3399D">
      <w:pPr>
        <w:pBdr>
          <w:bottom w:val="single" w:sz="6" w:space="1" w:color="auto"/>
        </w:pBdr>
        <w:spacing w:after="0"/>
        <w:rPr>
          <w:rFonts w:cs="Times New Roman"/>
        </w:rPr>
      </w:pPr>
      <w:r w:rsidRPr="00AD160D">
        <w:rPr>
          <w:rFonts w:cs="Times New Roman"/>
        </w:rPr>
        <w:t>Weintraub, S., Besser, L., Dodge, H. H., Teylan, M., Ferris, S., Goldstein, F. C., …Morris, J. C. (2018). Version 3 of the alzheimer disease centers’ neuropsychological test battery in the uniform data set (uds). Alzheimer Disease and Associated Disorders, 32, 10-17.</w:t>
      </w:r>
    </w:p>
    <w:p w14:paraId="2538A630" w14:textId="77777777" w:rsidR="00D3399D" w:rsidRPr="00D3399D" w:rsidRDefault="00D3399D" w:rsidP="00D3399D">
      <w:pPr>
        <w:spacing w:after="0"/>
        <w:rPr>
          <w:rFonts w:cs="Times New Roman"/>
          <w:b/>
        </w:rPr>
      </w:pPr>
      <w:r w:rsidRPr="00D3399D">
        <w:rPr>
          <w:rFonts w:cs="Times New Roman"/>
          <w:b/>
        </w:rPr>
        <w:t>SUBJECT INSTRUCTIONS:</w:t>
      </w:r>
    </w:p>
    <w:p w14:paraId="094C3F94" w14:textId="097A18D4" w:rsidR="00D3399D" w:rsidRDefault="00090D30" w:rsidP="00D3399D">
      <w:pPr>
        <w:spacing w:after="0"/>
        <w:rPr>
          <w:rFonts w:cs="Times New Roman"/>
        </w:rPr>
      </w:pPr>
      <w:r>
        <w:rPr>
          <w:rFonts w:cs="Times New Roman"/>
        </w:rPr>
        <w:t xml:space="preserve">Say, “I’m going to say a letter of the alphabet.  When I ask you to start, tell me as many words as you can that begin with that letter.  You will have 1 minute before I tell you to stop.  None of the words can be </w:t>
      </w:r>
      <w:r w:rsidRPr="00090D30">
        <w:rPr>
          <w:rFonts w:cs="Times New Roman"/>
          <w:u w:val="single"/>
        </w:rPr>
        <w:t>numbers</w:t>
      </w:r>
      <w:r>
        <w:rPr>
          <w:rFonts w:cs="Times New Roman"/>
        </w:rPr>
        <w:t xml:space="preserve">, or </w:t>
      </w:r>
      <w:r w:rsidRPr="00090D30">
        <w:rPr>
          <w:rFonts w:cs="Times New Roman"/>
          <w:u w:val="single"/>
        </w:rPr>
        <w:t>names of people</w:t>
      </w:r>
      <w:r>
        <w:rPr>
          <w:rFonts w:cs="Times New Roman"/>
        </w:rPr>
        <w:t xml:space="preserve">, or </w:t>
      </w:r>
      <w:r w:rsidRPr="00090D30">
        <w:rPr>
          <w:rFonts w:cs="Times New Roman"/>
          <w:u w:val="single"/>
        </w:rPr>
        <w:t>places</w:t>
      </w:r>
      <w:r>
        <w:rPr>
          <w:rFonts w:cs="Times New Roman"/>
        </w:rPr>
        <w:t>.</w:t>
      </w:r>
      <w:r w:rsidR="00463E63">
        <w:rPr>
          <w:rFonts w:cs="Times New Roman"/>
        </w:rPr>
        <w:t>”</w:t>
      </w:r>
    </w:p>
    <w:p w14:paraId="23C1508E" w14:textId="77777777" w:rsidR="00463E63" w:rsidRDefault="00463E63" w:rsidP="00D3399D">
      <w:pPr>
        <w:spacing w:after="0"/>
        <w:rPr>
          <w:rFonts w:cs="Times New Roman"/>
        </w:rPr>
      </w:pPr>
    </w:p>
    <w:p w14:paraId="4A3C0BBC" w14:textId="005C4926" w:rsidR="00463E63" w:rsidRDefault="00463E63" w:rsidP="00D3399D">
      <w:pPr>
        <w:spacing w:after="0"/>
        <w:rPr>
          <w:rFonts w:cs="Times New Roman"/>
        </w:rPr>
      </w:pPr>
      <w:r>
        <w:rPr>
          <w:rFonts w:cs="Times New Roman"/>
        </w:rPr>
        <w:t>“For example, if I gave you the letter B, you could say brown, bottle, or bake, but you wouldn’t say Barbara, Boston, or billion.  Also, please try not to give me the same word with different endings.  So if you said bake, you wouldn’t also say baked or bakes.  And if you said big, you wouldn’t also say bigger and biggest.”</w:t>
      </w:r>
    </w:p>
    <w:p w14:paraId="6F6EED0D" w14:textId="77777777" w:rsidR="00463E63" w:rsidRDefault="00463E63" w:rsidP="00D3399D">
      <w:pPr>
        <w:spacing w:after="0"/>
        <w:rPr>
          <w:rFonts w:cs="Times New Roman"/>
        </w:rPr>
      </w:pPr>
    </w:p>
    <w:p w14:paraId="0D88F90C" w14:textId="7C17DFD5" w:rsidR="00463E63" w:rsidRDefault="00463E63" w:rsidP="00D3399D">
      <w:pPr>
        <w:spacing w:after="0"/>
        <w:rPr>
          <w:rFonts w:cs="Times New Roman"/>
        </w:rPr>
      </w:pPr>
      <w:r>
        <w:rPr>
          <w:rFonts w:cs="Times New Roman"/>
        </w:rPr>
        <w:t>“Let’s begin.  Tell me all the words you can, as quickly as you can, that begin with the letter F.  Ready?  Begin.”</w:t>
      </w:r>
    </w:p>
    <w:p w14:paraId="3AF2DC86" w14:textId="77777777" w:rsidR="00463E63" w:rsidRDefault="00463E63" w:rsidP="00D3399D">
      <w:pPr>
        <w:spacing w:after="0"/>
        <w:rPr>
          <w:rFonts w:cs="Times New Roman"/>
        </w:rPr>
      </w:pPr>
    </w:p>
    <w:p w14:paraId="1202DB1F" w14:textId="5CF4E9D2" w:rsidR="00463E63" w:rsidRDefault="00463E63" w:rsidP="00D3399D">
      <w:pPr>
        <w:spacing w:after="0"/>
        <w:rPr>
          <w:rFonts w:cs="Times New Roman"/>
        </w:rPr>
      </w:pPr>
      <w:r>
        <w:rPr>
          <w:rFonts w:cs="Times New Roman"/>
        </w:rPr>
        <w:t>Start timer after completing instructions.  Write actual responses as legibly as possible.  Stop the procedure at 60 seconds.</w:t>
      </w:r>
    </w:p>
    <w:p w14:paraId="3ABAF33C" w14:textId="77777777" w:rsidR="00463E63" w:rsidRDefault="00463E63" w:rsidP="00D3399D">
      <w:pPr>
        <w:spacing w:after="0"/>
        <w:rPr>
          <w:rFonts w:cs="Times New Roman"/>
        </w:rPr>
      </w:pPr>
    </w:p>
    <w:p w14:paraId="31120563" w14:textId="1D988CB4" w:rsidR="00463E63" w:rsidRDefault="00463E63" w:rsidP="00D3399D">
      <w:pPr>
        <w:spacing w:after="0"/>
        <w:rPr>
          <w:rFonts w:cs="Times New Roman"/>
        </w:rPr>
      </w:pPr>
      <w:r>
        <w:rPr>
          <w:rFonts w:cs="Times New Roman"/>
        </w:rPr>
        <w:t>Prompts:</w:t>
      </w:r>
    </w:p>
    <w:p w14:paraId="1B657079" w14:textId="47B3A359" w:rsidR="00463E63" w:rsidRDefault="00463E63" w:rsidP="00D3399D">
      <w:pPr>
        <w:spacing w:after="0"/>
        <w:rPr>
          <w:rFonts w:cs="Times New Roman"/>
        </w:rPr>
      </w:pPr>
      <w:r>
        <w:rPr>
          <w:rFonts w:cs="Times New Roman"/>
        </w:rPr>
        <w:t>1. If the participant pauses for 15 seconds: say “Keep going”, “what other words beginning with F can you think of?”</w:t>
      </w:r>
    </w:p>
    <w:p w14:paraId="518E5B1B" w14:textId="06A46CB8" w:rsidR="00463E63" w:rsidRDefault="00463E63" w:rsidP="00D3399D">
      <w:pPr>
        <w:spacing w:after="0"/>
        <w:rPr>
          <w:rFonts w:cs="Times New Roman"/>
        </w:rPr>
      </w:pPr>
      <w:r>
        <w:rPr>
          <w:rFonts w:cs="Times New Roman"/>
        </w:rPr>
        <w:t>2. If the participant gives three consecutive words that do not start with the designated letter (provide this prompt only once during this condition): say “We are now using the letter F.”</w:t>
      </w:r>
    </w:p>
    <w:p w14:paraId="51A22C37" w14:textId="77777777" w:rsidR="00F87FBA" w:rsidRDefault="00F87FBA" w:rsidP="00D3399D">
      <w:pPr>
        <w:spacing w:after="0"/>
        <w:rPr>
          <w:rFonts w:cs="Times New Roman"/>
        </w:rPr>
      </w:pPr>
    </w:p>
    <w:p w14:paraId="55870FEC" w14:textId="332540E9" w:rsidR="00F87FBA" w:rsidRDefault="00F87FBA" w:rsidP="00D3399D">
      <w:pPr>
        <w:spacing w:after="0"/>
        <w:rPr>
          <w:rFonts w:cs="Times New Roman"/>
        </w:rPr>
      </w:pPr>
      <w:r>
        <w:rPr>
          <w:rFonts w:cs="Times New Roman"/>
        </w:rPr>
        <w:t>Say: “Now I want you to do the same for another letter.</w:t>
      </w:r>
      <w:r w:rsidR="00917404">
        <w:rPr>
          <w:rFonts w:cs="Times New Roman"/>
        </w:rPr>
        <w:t xml:space="preserve">  The next letter is L.  Ready? Begin.”</w:t>
      </w:r>
    </w:p>
    <w:p w14:paraId="3737F9EB" w14:textId="77777777" w:rsidR="00917404" w:rsidRDefault="00917404" w:rsidP="00D3399D">
      <w:pPr>
        <w:spacing w:after="0"/>
        <w:rPr>
          <w:rFonts w:cs="Times New Roman"/>
        </w:rPr>
      </w:pPr>
    </w:p>
    <w:p w14:paraId="797B8CF3" w14:textId="13DB4BA7" w:rsidR="00917404" w:rsidRDefault="00917404" w:rsidP="00D3399D">
      <w:pPr>
        <w:spacing w:after="0"/>
        <w:rPr>
          <w:rFonts w:cs="Times New Roman"/>
        </w:rPr>
      </w:pPr>
      <w:r>
        <w:rPr>
          <w:rFonts w:cs="Times New Roman"/>
        </w:rPr>
        <w:t>Start timer after completing instructions.  Write actual responses as legibly as possible.  Stop the procedure at 60 seconds.</w:t>
      </w:r>
    </w:p>
    <w:p w14:paraId="13FFA4FE" w14:textId="77777777" w:rsidR="00917404" w:rsidRDefault="00917404" w:rsidP="00D3399D">
      <w:pPr>
        <w:spacing w:after="0"/>
        <w:rPr>
          <w:rFonts w:cs="Times New Roman"/>
        </w:rPr>
      </w:pPr>
    </w:p>
    <w:p w14:paraId="53801997" w14:textId="77777777" w:rsidR="00917404" w:rsidRDefault="00917404" w:rsidP="00917404">
      <w:pPr>
        <w:spacing w:after="0"/>
        <w:rPr>
          <w:rFonts w:cs="Times New Roman"/>
        </w:rPr>
      </w:pPr>
      <w:r>
        <w:rPr>
          <w:rFonts w:cs="Times New Roman"/>
        </w:rPr>
        <w:t>Prompts:</w:t>
      </w:r>
    </w:p>
    <w:p w14:paraId="74629DA1" w14:textId="49855FCA" w:rsidR="00917404" w:rsidRDefault="00917404" w:rsidP="00917404">
      <w:pPr>
        <w:spacing w:after="0"/>
        <w:rPr>
          <w:rFonts w:cs="Times New Roman"/>
        </w:rPr>
      </w:pPr>
      <w:r>
        <w:rPr>
          <w:rFonts w:cs="Times New Roman"/>
        </w:rPr>
        <w:t>1. If the participant pauses for 15 seconds: say “Keep going”, “what other words beginning with L can you think of?”</w:t>
      </w:r>
    </w:p>
    <w:p w14:paraId="06461949" w14:textId="756A5164" w:rsidR="00917404" w:rsidRDefault="00917404" w:rsidP="00917404">
      <w:pPr>
        <w:spacing w:after="0"/>
        <w:rPr>
          <w:rFonts w:cs="Times New Roman"/>
        </w:rPr>
      </w:pPr>
      <w:r>
        <w:rPr>
          <w:rFonts w:cs="Times New Roman"/>
        </w:rPr>
        <w:lastRenderedPageBreak/>
        <w:t>2. If the participant gives three consecutive words that do not start with the designated letter (provide this prompt only once during this condition): say “We are now using the letter L.”</w:t>
      </w:r>
    </w:p>
    <w:p w14:paraId="4649B53C" w14:textId="77777777" w:rsidR="00917404" w:rsidRDefault="00917404" w:rsidP="00917404">
      <w:pPr>
        <w:spacing w:after="0"/>
        <w:rPr>
          <w:rFonts w:cs="Times New Roman"/>
        </w:rPr>
      </w:pPr>
    </w:p>
    <w:p w14:paraId="5780FFBC" w14:textId="0218ED92" w:rsidR="00917404" w:rsidRDefault="00917404" w:rsidP="00917404">
      <w:pPr>
        <w:spacing w:after="0"/>
        <w:rPr>
          <w:rFonts w:cs="Times New Roman"/>
        </w:rPr>
      </w:pPr>
      <w:r>
        <w:rPr>
          <w:rFonts w:cs="Times New Roman"/>
        </w:rPr>
        <w:t>Say: “Now I want you to do the same for another letter.  The next letter is S.  Ready? Begin.”</w:t>
      </w:r>
    </w:p>
    <w:p w14:paraId="0ADFC649" w14:textId="77777777" w:rsidR="00917404" w:rsidRDefault="00917404" w:rsidP="00917404">
      <w:pPr>
        <w:spacing w:after="0"/>
        <w:rPr>
          <w:rFonts w:cs="Times New Roman"/>
        </w:rPr>
      </w:pPr>
    </w:p>
    <w:p w14:paraId="45C6A314" w14:textId="77777777" w:rsidR="00917404" w:rsidRDefault="00917404" w:rsidP="00917404">
      <w:pPr>
        <w:spacing w:after="0"/>
        <w:rPr>
          <w:rFonts w:cs="Times New Roman"/>
        </w:rPr>
      </w:pPr>
      <w:r>
        <w:rPr>
          <w:rFonts w:cs="Times New Roman"/>
        </w:rPr>
        <w:t>Start timer after completing instructions.  Write actual responses as legibly as possible.  Stop the procedure at 60 seconds.</w:t>
      </w:r>
    </w:p>
    <w:p w14:paraId="706B17D2" w14:textId="77777777" w:rsidR="00917404" w:rsidRDefault="00917404" w:rsidP="00917404">
      <w:pPr>
        <w:spacing w:after="0"/>
        <w:rPr>
          <w:rFonts w:cs="Times New Roman"/>
        </w:rPr>
      </w:pPr>
    </w:p>
    <w:p w14:paraId="577DC029" w14:textId="77777777" w:rsidR="00917404" w:rsidRDefault="00917404" w:rsidP="00917404">
      <w:pPr>
        <w:spacing w:after="0"/>
        <w:rPr>
          <w:rFonts w:cs="Times New Roman"/>
        </w:rPr>
      </w:pPr>
      <w:r>
        <w:rPr>
          <w:rFonts w:cs="Times New Roman"/>
        </w:rPr>
        <w:t>Prompts:</w:t>
      </w:r>
    </w:p>
    <w:p w14:paraId="0E41BBE4" w14:textId="78E5AA9B" w:rsidR="00917404" w:rsidRDefault="00917404" w:rsidP="00917404">
      <w:pPr>
        <w:spacing w:after="0"/>
        <w:rPr>
          <w:rFonts w:cs="Times New Roman"/>
        </w:rPr>
      </w:pPr>
      <w:r>
        <w:rPr>
          <w:rFonts w:cs="Times New Roman"/>
        </w:rPr>
        <w:t>1. If the participant pauses for 15 seconds: say “Keep going”, “what other words beginning with S can you think of?”</w:t>
      </w:r>
    </w:p>
    <w:p w14:paraId="0AD1C8E3" w14:textId="284FA433" w:rsidR="00917404" w:rsidRDefault="00917404" w:rsidP="00917404">
      <w:pPr>
        <w:spacing w:after="0"/>
        <w:rPr>
          <w:rFonts w:cs="Times New Roman"/>
        </w:rPr>
      </w:pPr>
      <w:r>
        <w:rPr>
          <w:rFonts w:cs="Times New Roman"/>
        </w:rPr>
        <w:t>2. If the participant gives three consecutive words that do not start with the designated letter (provide this prompt only once during this condition): say “We are now using the letter S.”</w:t>
      </w:r>
    </w:p>
    <w:p w14:paraId="14BAA60D" w14:textId="77777777" w:rsidR="00917404" w:rsidRDefault="00917404" w:rsidP="00917404">
      <w:pPr>
        <w:spacing w:after="0"/>
        <w:rPr>
          <w:rFonts w:cs="Times New Roman"/>
        </w:rPr>
      </w:pPr>
    </w:p>
    <w:p w14:paraId="51696622" w14:textId="77777777" w:rsidR="00917404" w:rsidRDefault="00917404" w:rsidP="00D3399D">
      <w:pPr>
        <w:spacing w:after="0"/>
        <w:rPr>
          <w:rFonts w:cs="Times New Roman"/>
        </w:rPr>
      </w:pPr>
    </w:p>
    <w:p w14:paraId="00BCE40A" w14:textId="77777777" w:rsidR="00D3399D" w:rsidRPr="00D3399D" w:rsidRDefault="00D3399D" w:rsidP="00D3399D">
      <w:pPr>
        <w:spacing w:after="0"/>
        <w:rPr>
          <w:rFonts w:cs="Times New Roman"/>
        </w:rPr>
      </w:pPr>
    </w:p>
    <w:tbl>
      <w:tblPr>
        <w:tblStyle w:val="TableGrid"/>
        <w:tblW w:w="0" w:type="auto"/>
        <w:tblLook w:val="04A0" w:firstRow="1" w:lastRow="0" w:firstColumn="1" w:lastColumn="0" w:noHBand="0" w:noVBand="1"/>
      </w:tblPr>
      <w:tblGrid>
        <w:gridCol w:w="2292"/>
        <w:gridCol w:w="5643"/>
        <w:gridCol w:w="1300"/>
      </w:tblGrid>
      <w:tr w:rsidR="00C972C0" w:rsidRPr="000431A1" w14:paraId="29E6FB34" w14:textId="77777777" w:rsidTr="00463E63">
        <w:tc>
          <w:tcPr>
            <w:tcW w:w="0" w:type="auto"/>
            <w:tcBorders>
              <w:top w:val="single" w:sz="4" w:space="0" w:color="auto"/>
              <w:left w:val="single" w:sz="4" w:space="0" w:color="auto"/>
              <w:bottom w:val="single" w:sz="4" w:space="0" w:color="auto"/>
              <w:right w:val="single" w:sz="4" w:space="0" w:color="auto"/>
            </w:tcBorders>
            <w:hideMark/>
          </w:tcPr>
          <w:p w14:paraId="4D2FD6D3" w14:textId="77777777" w:rsidR="00C972C0" w:rsidRPr="00326291" w:rsidRDefault="00C972C0" w:rsidP="00463E63">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3F51301F" w14:textId="77777777" w:rsidR="00C972C0" w:rsidRPr="00326291" w:rsidRDefault="00C972C0" w:rsidP="00463E63">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28AFFC71" w14:textId="77777777" w:rsidR="00C972C0" w:rsidRPr="00326291" w:rsidRDefault="00C972C0" w:rsidP="00463E63">
            <w:pPr>
              <w:jc w:val="center"/>
              <w:rPr>
                <w:rFonts w:cs="Times New Roman"/>
                <w:b/>
              </w:rPr>
            </w:pPr>
            <w:r w:rsidRPr="00326291">
              <w:rPr>
                <w:rFonts w:cs="Times New Roman"/>
                <w:b/>
              </w:rPr>
              <w:t>Item Values</w:t>
            </w:r>
          </w:p>
        </w:tc>
      </w:tr>
      <w:tr w:rsidR="00C972C0" w:rsidRPr="000431A1" w14:paraId="2711ED46" w14:textId="77777777" w:rsidTr="00463E63">
        <w:tc>
          <w:tcPr>
            <w:tcW w:w="0" w:type="auto"/>
            <w:tcBorders>
              <w:top w:val="single" w:sz="4" w:space="0" w:color="auto"/>
              <w:left w:val="single" w:sz="4" w:space="0" w:color="auto"/>
              <w:bottom w:val="single" w:sz="4" w:space="0" w:color="auto"/>
              <w:right w:val="single" w:sz="4" w:space="0" w:color="auto"/>
            </w:tcBorders>
          </w:tcPr>
          <w:p w14:paraId="1D3FCF9C" w14:textId="6288BB01" w:rsidR="00C972C0" w:rsidRPr="000C56C9" w:rsidRDefault="00C972C0" w:rsidP="00463E63">
            <w:pPr>
              <w:jc w:val="center"/>
              <w:rPr>
                <w:rFonts w:cs="Times New Roman"/>
              </w:rPr>
            </w:pPr>
            <w:r w:rsidRPr="00287819">
              <w:rPr>
                <w:rFonts w:cs="Times New Roman"/>
              </w:rPr>
              <w:t>FWords15Sec</w:t>
            </w:r>
          </w:p>
        </w:tc>
        <w:tc>
          <w:tcPr>
            <w:tcW w:w="0" w:type="auto"/>
            <w:tcBorders>
              <w:top w:val="single" w:sz="4" w:space="0" w:color="auto"/>
              <w:left w:val="single" w:sz="4" w:space="0" w:color="auto"/>
              <w:bottom w:val="single" w:sz="4" w:space="0" w:color="auto"/>
              <w:right w:val="single" w:sz="4" w:space="0" w:color="auto"/>
            </w:tcBorders>
          </w:tcPr>
          <w:p w14:paraId="340C65B8" w14:textId="7C3A795F" w:rsidR="00C972C0" w:rsidRPr="000C56C9" w:rsidRDefault="00C972C0" w:rsidP="00463E63">
            <w:pPr>
              <w:rPr>
                <w:rFonts w:cs="Times New Roman"/>
              </w:rPr>
            </w:pPr>
            <w:r>
              <w:rPr>
                <w:rFonts w:cs="Times New Roman"/>
              </w:rPr>
              <w:t>Number of correct F-words generated in 15 seconds</w:t>
            </w:r>
          </w:p>
        </w:tc>
        <w:tc>
          <w:tcPr>
            <w:tcW w:w="0" w:type="auto"/>
            <w:tcBorders>
              <w:top w:val="single" w:sz="4" w:space="0" w:color="auto"/>
              <w:left w:val="single" w:sz="4" w:space="0" w:color="auto"/>
              <w:bottom w:val="single" w:sz="4" w:space="0" w:color="auto"/>
              <w:right w:val="single" w:sz="4" w:space="0" w:color="auto"/>
            </w:tcBorders>
          </w:tcPr>
          <w:p w14:paraId="5AA719B6" w14:textId="6A4F2FEA" w:rsidR="00C972C0" w:rsidRPr="000C56C9" w:rsidRDefault="00C972C0" w:rsidP="00463E63">
            <w:pPr>
              <w:rPr>
                <w:rFonts w:cs="Times New Roman"/>
              </w:rPr>
            </w:pPr>
          </w:p>
        </w:tc>
      </w:tr>
      <w:tr w:rsidR="00C972C0" w:rsidRPr="000431A1" w14:paraId="42E7B622" w14:textId="77777777" w:rsidTr="00463E63">
        <w:tc>
          <w:tcPr>
            <w:tcW w:w="0" w:type="auto"/>
            <w:tcBorders>
              <w:top w:val="single" w:sz="4" w:space="0" w:color="auto"/>
              <w:left w:val="single" w:sz="4" w:space="0" w:color="auto"/>
              <w:bottom w:val="single" w:sz="4" w:space="0" w:color="auto"/>
              <w:right w:val="single" w:sz="4" w:space="0" w:color="auto"/>
            </w:tcBorders>
          </w:tcPr>
          <w:p w14:paraId="75C85D02" w14:textId="175CBEF0" w:rsidR="00C972C0" w:rsidRPr="000C56C9" w:rsidRDefault="00C972C0" w:rsidP="00463E63">
            <w:pPr>
              <w:jc w:val="center"/>
              <w:rPr>
                <w:rFonts w:cs="Times New Roman"/>
              </w:rPr>
            </w:pPr>
            <w:r w:rsidRPr="00287819">
              <w:rPr>
                <w:rFonts w:cs="Times New Roman"/>
              </w:rPr>
              <w:t>FWords30Sec</w:t>
            </w:r>
          </w:p>
        </w:tc>
        <w:tc>
          <w:tcPr>
            <w:tcW w:w="0" w:type="auto"/>
            <w:tcBorders>
              <w:top w:val="single" w:sz="4" w:space="0" w:color="auto"/>
              <w:left w:val="single" w:sz="4" w:space="0" w:color="auto"/>
              <w:bottom w:val="single" w:sz="4" w:space="0" w:color="auto"/>
              <w:right w:val="single" w:sz="4" w:space="0" w:color="auto"/>
            </w:tcBorders>
          </w:tcPr>
          <w:p w14:paraId="22A519FA" w14:textId="19A8A30E" w:rsidR="00C972C0" w:rsidRPr="000C56C9" w:rsidRDefault="00C972C0" w:rsidP="00463E63">
            <w:pPr>
              <w:rPr>
                <w:rFonts w:cs="Times New Roman"/>
              </w:rPr>
            </w:pPr>
            <w:r>
              <w:rPr>
                <w:rFonts w:cs="Times New Roman"/>
              </w:rPr>
              <w:t>Number of correct F-words generated in 30 seconds</w:t>
            </w:r>
          </w:p>
        </w:tc>
        <w:tc>
          <w:tcPr>
            <w:tcW w:w="0" w:type="auto"/>
            <w:tcBorders>
              <w:top w:val="single" w:sz="4" w:space="0" w:color="auto"/>
              <w:left w:val="single" w:sz="4" w:space="0" w:color="auto"/>
              <w:bottom w:val="single" w:sz="4" w:space="0" w:color="auto"/>
              <w:right w:val="single" w:sz="4" w:space="0" w:color="auto"/>
            </w:tcBorders>
          </w:tcPr>
          <w:p w14:paraId="32E2563A" w14:textId="77777777" w:rsidR="00C972C0" w:rsidRPr="000C56C9" w:rsidRDefault="00C972C0" w:rsidP="00463E63">
            <w:pPr>
              <w:rPr>
                <w:rFonts w:cs="Times New Roman"/>
              </w:rPr>
            </w:pPr>
          </w:p>
        </w:tc>
      </w:tr>
      <w:tr w:rsidR="00C972C0" w:rsidRPr="000431A1" w14:paraId="44713027" w14:textId="77777777" w:rsidTr="00463E63">
        <w:tc>
          <w:tcPr>
            <w:tcW w:w="0" w:type="auto"/>
            <w:tcBorders>
              <w:top w:val="single" w:sz="4" w:space="0" w:color="auto"/>
              <w:left w:val="single" w:sz="4" w:space="0" w:color="auto"/>
              <w:bottom w:val="single" w:sz="4" w:space="0" w:color="auto"/>
              <w:right w:val="single" w:sz="4" w:space="0" w:color="auto"/>
            </w:tcBorders>
          </w:tcPr>
          <w:p w14:paraId="4E42FEA8" w14:textId="68779AE5" w:rsidR="00C972C0" w:rsidRPr="000C56C9" w:rsidRDefault="00C972C0" w:rsidP="00463E63">
            <w:pPr>
              <w:jc w:val="center"/>
              <w:rPr>
                <w:rFonts w:cs="Times New Roman"/>
              </w:rPr>
            </w:pPr>
            <w:r w:rsidRPr="00287819">
              <w:rPr>
                <w:rFonts w:cs="Times New Roman"/>
              </w:rPr>
              <w:t>FWords45Sec</w:t>
            </w:r>
          </w:p>
        </w:tc>
        <w:tc>
          <w:tcPr>
            <w:tcW w:w="0" w:type="auto"/>
            <w:tcBorders>
              <w:top w:val="single" w:sz="4" w:space="0" w:color="auto"/>
              <w:left w:val="single" w:sz="4" w:space="0" w:color="auto"/>
              <w:bottom w:val="single" w:sz="4" w:space="0" w:color="auto"/>
              <w:right w:val="single" w:sz="4" w:space="0" w:color="auto"/>
            </w:tcBorders>
          </w:tcPr>
          <w:p w14:paraId="7B3057BB" w14:textId="16EEB7E3" w:rsidR="00C972C0" w:rsidRPr="000C56C9" w:rsidRDefault="00C972C0" w:rsidP="00463E63">
            <w:pPr>
              <w:rPr>
                <w:rFonts w:cs="Times New Roman"/>
              </w:rPr>
            </w:pPr>
            <w:r>
              <w:rPr>
                <w:rFonts w:cs="Times New Roman"/>
              </w:rPr>
              <w:t>Number of correct F-words generated in 45 seconds</w:t>
            </w:r>
          </w:p>
        </w:tc>
        <w:tc>
          <w:tcPr>
            <w:tcW w:w="0" w:type="auto"/>
            <w:tcBorders>
              <w:top w:val="single" w:sz="4" w:space="0" w:color="auto"/>
              <w:left w:val="single" w:sz="4" w:space="0" w:color="auto"/>
              <w:bottom w:val="single" w:sz="4" w:space="0" w:color="auto"/>
              <w:right w:val="single" w:sz="4" w:space="0" w:color="auto"/>
            </w:tcBorders>
          </w:tcPr>
          <w:p w14:paraId="08A2A5EF" w14:textId="77777777" w:rsidR="00C972C0" w:rsidRPr="000C56C9" w:rsidRDefault="00C972C0" w:rsidP="00463E63">
            <w:pPr>
              <w:rPr>
                <w:rFonts w:cs="Times New Roman"/>
              </w:rPr>
            </w:pPr>
          </w:p>
        </w:tc>
      </w:tr>
      <w:tr w:rsidR="00C972C0" w:rsidRPr="000431A1" w14:paraId="1644CEFE" w14:textId="77777777" w:rsidTr="00463E63">
        <w:tc>
          <w:tcPr>
            <w:tcW w:w="0" w:type="auto"/>
            <w:tcBorders>
              <w:top w:val="single" w:sz="4" w:space="0" w:color="auto"/>
              <w:left w:val="single" w:sz="4" w:space="0" w:color="auto"/>
              <w:bottom w:val="single" w:sz="4" w:space="0" w:color="auto"/>
              <w:right w:val="single" w:sz="4" w:space="0" w:color="auto"/>
            </w:tcBorders>
          </w:tcPr>
          <w:p w14:paraId="45511917" w14:textId="26BA556E" w:rsidR="00C972C0" w:rsidRPr="000C56C9" w:rsidRDefault="00C972C0" w:rsidP="00463E63">
            <w:pPr>
              <w:jc w:val="center"/>
              <w:rPr>
                <w:rFonts w:cs="Times New Roman"/>
              </w:rPr>
            </w:pPr>
            <w:r>
              <w:rPr>
                <w:rFonts w:cs="Times New Roman"/>
              </w:rPr>
              <w:t>FWords60Sec</w:t>
            </w:r>
          </w:p>
        </w:tc>
        <w:tc>
          <w:tcPr>
            <w:tcW w:w="0" w:type="auto"/>
            <w:tcBorders>
              <w:top w:val="single" w:sz="4" w:space="0" w:color="auto"/>
              <w:left w:val="single" w:sz="4" w:space="0" w:color="auto"/>
              <w:bottom w:val="single" w:sz="4" w:space="0" w:color="auto"/>
              <w:right w:val="single" w:sz="4" w:space="0" w:color="auto"/>
            </w:tcBorders>
          </w:tcPr>
          <w:p w14:paraId="533C67CA" w14:textId="4CB0CFA5" w:rsidR="00C972C0" w:rsidRPr="000C56C9" w:rsidRDefault="00C972C0" w:rsidP="00463E63">
            <w:pPr>
              <w:rPr>
                <w:rFonts w:cs="Times New Roman"/>
              </w:rPr>
            </w:pPr>
            <w:r>
              <w:rPr>
                <w:rFonts w:cs="Times New Roman"/>
              </w:rPr>
              <w:t>Number of correct F-words generated in 60 seconds</w:t>
            </w:r>
          </w:p>
        </w:tc>
        <w:tc>
          <w:tcPr>
            <w:tcW w:w="0" w:type="auto"/>
            <w:tcBorders>
              <w:top w:val="single" w:sz="4" w:space="0" w:color="auto"/>
              <w:left w:val="single" w:sz="4" w:space="0" w:color="auto"/>
              <w:bottom w:val="single" w:sz="4" w:space="0" w:color="auto"/>
              <w:right w:val="single" w:sz="4" w:space="0" w:color="auto"/>
            </w:tcBorders>
          </w:tcPr>
          <w:p w14:paraId="4F668174" w14:textId="77777777" w:rsidR="00C972C0" w:rsidRPr="000C56C9" w:rsidRDefault="00C972C0" w:rsidP="00463E63">
            <w:pPr>
              <w:rPr>
                <w:rFonts w:cs="Times New Roman"/>
              </w:rPr>
            </w:pPr>
          </w:p>
        </w:tc>
      </w:tr>
      <w:tr w:rsidR="00C972C0" w:rsidRPr="00E142A0" w14:paraId="4172AF42" w14:textId="77777777" w:rsidTr="00463E63">
        <w:tc>
          <w:tcPr>
            <w:tcW w:w="0" w:type="auto"/>
            <w:tcBorders>
              <w:top w:val="single" w:sz="4" w:space="0" w:color="auto"/>
              <w:left w:val="single" w:sz="4" w:space="0" w:color="auto"/>
              <w:bottom w:val="single" w:sz="4" w:space="0" w:color="auto"/>
              <w:right w:val="single" w:sz="4" w:space="0" w:color="auto"/>
            </w:tcBorders>
          </w:tcPr>
          <w:p w14:paraId="68C5A80F" w14:textId="27E2E26A" w:rsidR="00C972C0" w:rsidRPr="000C56C9" w:rsidRDefault="00C972C0" w:rsidP="00463E63">
            <w:pPr>
              <w:jc w:val="center"/>
              <w:rPr>
                <w:rFonts w:cs="Times New Roman"/>
              </w:rPr>
            </w:pPr>
            <w:r w:rsidRPr="00287819">
              <w:rPr>
                <w:rFonts w:cs="Times New Roman"/>
              </w:rPr>
              <w:t>FWordsRepeated60Sec</w:t>
            </w:r>
          </w:p>
        </w:tc>
        <w:tc>
          <w:tcPr>
            <w:tcW w:w="0" w:type="auto"/>
            <w:tcBorders>
              <w:top w:val="single" w:sz="4" w:space="0" w:color="auto"/>
              <w:left w:val="single" w:sz="4" w:space="0" w:color="auto"/>
              <w:bottom w:val="single" w:sz="4" w:space="0" w:color="auto"/>
              <w:right w:val="single" w:sz="4" w:space="0" w:color="auto"/>
            </w:tcBorders>
          </w:tcPr>
          <w:p w14:paraId="01CD33BA" w14:textId="135D4906" w:rsidR="00C972C0" w:rsidRPr="000C56C9" w:rsidRDefault="00C972C0" w:rsidP="00463E63">
            <w:pPr>
              <w:rPr>
                <w:rFonts w:cs="Times New Roman"/>
              </w:rPr>
            </w:pPr>
            <w:r>
              <w:rPr>
                <w:rFonts w:cs="Times New Roman"/>
              </w:rPr>
              <w:t>Number of F-words repeated in 1 minute</w:t>
            </w:r>
          </w:p>
        </w:tc>
        <w:tc>
          <w:tcPr>
            <w:tcW w:w="0" w:type="auto"/>
            <w:tcBorders>
              <w:top w:val="single" w:sz="4" w:space="0" w:color="auto"/>
              <w:left w:val="single" w:sz="4" w:space="0" w:color="auto"/>
              <w:bottom w:val="single" w:sz="4" w:space="0" w:color="auto"/>
              <w:right w:val="single" w:sz="4" w:space="0" w:color="auto"/>
            </w:tcBorders>
          </w:tcPr>
          <w:p w14:paraId="384605BE" w14:textId="4F3B59FF" w:rsidR="00C972C0" w:rsidRPr="000C56C9" w:rsidRDefault="00C972C0" w:rsidP="00463E63">
            <w:pPr>
              <w:rPr>
                <w:rFonts w:cs="Times New Roman"/>
              </w:rPr>
            </w:pPr>
            <w:r>
              <w:rPr>
                <w:rFonts w:cs="Times New Roman"/>
              </w:rPr>
              <w:t>0-15</w:t>
            </w:r>
          </w:p>
        </w:tc>
      </w:tr>
      <w:tr w:rsidR="00C972C0" w:rsidRPr="00E142A0" w14:paraId="47029694" w14:textId="77777777" w:rsidTr="00463E63">
        <w:tc>
          <w:tcPr>
            <w:tcW w:w="0" w:type="auto"/>
            <w:tcBorders>
              <w:top w:val="single" w:sz="4" w:space="0" w:color="auto"/>
              <w:left w:val="single" w:sz="4" w:space="0" w:color="auto"/>
              <w:bottom w:val="single" w:sz="4" w:space="0" w:color="auto"/>
              <w:right w:val="single" w:sz="4" w:space="0" w:color="auto"/>
            </w:tcBorders>
          </w:tcPr>
          <w:p w14:paraId="15C3AA24" w14:textId="571F55A7" w:rsidR="00C972C0" w:rsidRPr="00463E63" w:rsidRDefault="00C972C0" w:rsidP="00463E63">
            <w:pPr>
              <w:jc w:val="center"/>
              <w:rPr>
                <w:rFonts w:cs="Times New Roman"/>
                <w:highlight w:val="yellow"/>
              </w:rPr>
            </w:pPr>
            <w:r w:rsidRPr="00287819">
              <w:rPr>
                <w:rFonts w:cs="Times New Roman"/>
              </w:rPr>
              <w:t>NonFWords60Sec</w:t>
            </w:r>
          </w:p>
        </w:tc>
        <w:tc>
          <w:tcPr>
            <w:tcW w:w="0" w:type="auto"/>
            <w:tcBorders>
              <w:top w:val="single" w:sz="4" w:space="0" w:color="auto"/>
              <w:left w:val="single" w:sz="4" w:space="0" w:color="auto"/>
              <w:bottom w:val="single" w:sz="4" w:space="0" w:color="auto"/>
              <w:right w:val="single" w:sz="4" w:space="0" w:color="auto"/>
            </w:tcBorders>
          </w:tcPr>
          <w:p w14:paraId="0E62EF76" w14:textId="6DC7351D" w:rsidR="00C972C0" w:rsidRDefault="00C972C0" w:rsidP="00463E63">
            <w:pPr>
              <w:rPr>
                <w:rFonts w:cs="Times New Roman"/>
              </w:rPr>
            </w:pPr>
            <w:r>
              <w:rPr>
                <w:rFonts w:cs="Times New Roman"/>
              </w:rPr>
              <w:t>Number of non-F-words and rule violation errors in 1 minute</w:t>
            </w:r>
          </w:p>
        </w:tc>
        <w:tc>
          <w:tcPr>
            <w:tcW w:w="0" w:type="auto"/>
            <w:tcBorders>
              <w:top w:val="single" w:sz="4" w:space="0" w:color="auto"/>
              <w:left w:val="single" w:sz="4" w:space="0" w:color="auto"/>
              <w:bottom w:val="single" w:sz="4" w:space="0" w:color="auto"/>
              <w:right w:val="single" w:sz="4" w:space="0" w:color="auto"/>
            </w:tcBorders>
          </w:tcPr>
          <w:p w14:paraId="0489472E" w14:textId="0E4D86DC" w:rsidR="00C972C0" w:rsidRPr="000C56C9" w:rsidRDefault="00C972C0" w:rsidP="00463E63">
            <w:pPr>
              <w:rPr>
                <w:rFonts w:cs="Times New Roman"/>
              </w:rPr>
            </w:pPr>
            <w:r>
              <w:rPr>
                <w:rFonts w:cs="Times New Roman"/>
              </w:rPr>
              <w:t>0-15</w:t>
            </w:r>
          </w:p>
        </w:tc>
      </w:tr>
      <w:tr w:rsidR="00C972C0" w:rsidRPr="00E142A0" w14:paraId="17E9B9CC" w14:textId="77777777" w:rsidTr="00463E63">
        <w:tc>
          <w:tcPr>
            <w:tcW w:w="0" w:type="auto"/>
            <w:tcBorders>
              <w:top w:val="single" w:sz="4" w:space="0" w:color="auto"/>
              <w:left w:val="single" w:sz="4" w:space="0" w:color="auto"/>
              <w:bottom w:val="single" w:sz="4" w:space="0" w:color="auto"/>
              <w:right w:val="single" w:sz="4" w:space="0" w:color="auto"/>
            </w:tcBorders>
          </w:tcPr>
          <w:p w14:paraId="49577D5D" w14:textId="7F516CE2" w:rsidR="00C972C0" w:rsidRPr="00463E63" w:rsidRDefault="00C972C0" w:rsidP="00917404">
            <w:pPr>
              <w:jc w:val="center"/>
              <w:rPr>
                <w:rFonts w:cs="Times New Roman"/>
                <w:highlight w:val="yellow"/>
              </w:rPr>
            </w:pPr>
            <w:r w:rsidRPr="00287819">
              <w:rPr>
                <w:rFonts w:cs="Times New Roman"/>
              </w:rPr>
              <w:t>LWords15Sec</w:t>
            </w:r>
          </w:p>
        </w:tc>
        <w:tc>
          <w:tcPr>
            <w:tcW w:w="0" w:type="auto"/>
            <w:tcBorders>
              <w:top w:val="single" w:sz="4" w:space="0" w:color="auto"/>
              <w:left w:val="single" w:sz="4" w:space="0" w:color="auto"/>
              <w:bottom w:val="single" w:sz="4" w:space="0" w:color="auto"/>
              <w:right w:val="single" w:sz="4" w:space="0" w:color="auto"/>
            </w:tcBorders>
          </w:tcPr>
          <w:p w14:paraId="3C712B35" w14:textId="25232F2C" w:rsidR="00C972C0" w:rsidRDefault="00C972C0" w:rsidP="00917404">
            <w:pPr>
              <w:rPr>
                <w:rFonts w:cs="Times New Roman"/>
              </w:rPr>
            </w:pPr>
            <w:r>
              <w:rPr>
                <w:rFonts w:cs="Times New Roman"/>
              </w:rPr>
              <w:t>Number of correct L-words generated in 15 seconds</w:t>
            </w:r>
          </w:p>
        </w:tc>
        <w:tc>
          <w:tcPr>
            <w:tcW w:w="0" w:type="auto"/>
            <w:tcBorders>
              <w:top w:val="single" w:sz="4" w:space="0" w:color="auto"/>
              <w:left w:val="single" w:sz="4" w:space="0" w:color="auto"/>
              <w:bottom w:val="single" w:sz="4" w:space="0" w:color="auto"/>
              <w:right w:val="single" w:sz="4" w:space="0" w:color="auto"/>
            </w:tcBorders>
          </w:tcPr>
          <w:p w14:paraId="5C936299" w14:textId="77777777" w:rsidR="00C972C0" w:rsidRPr="000C56C9" w:rsidRDefault="00C972C0" w:rsidP="00917404">
            <w:pPr>
              <w:rPr>
                <w:rFonts w:cs="Times New Roman"/>
              </w:rPr>
            </w:pPr>
          </w:p>
        </w:tc>
      </w:tr>
      <w:tr w:rsidR="00C972C0" w:rsidRPr="00E142A0" w14:paraId="66DC2342" w14:textId="77777777" w:rsidTr="00463E63">
        <w:tc>
          <w:tcPr>
            <w:tcW w:w="0" w:type="auto"/>
            <w:tcBorders>
              <w:top w:val="single" w:sz="4" w:space="0" w:color="auto"/>
              <w:left w:val="single" w:sz="4" w:space="0" w:color="auto"/>
              <w:bottom w:val="single" w:sz="4" w:space="0" w:color="auto"/>
              <w:right w:val="single" w:sz="4" w:space="0" w:color="auto"/>
            </w:tcBorders>
          </w:tcPr>
          <w:p w14:paraId="7C897363" w14:textId="6526AB29" w:rsidR="00C972C0" w:rsidRPr="00463E63" w:rsidRDefault="00C972C0" w:rsidP="00917404">
            <w:pPr>
              <w:jc w:val="center"/>
              <w:rPr>
                <w:rFonts w:cs="Times New Roman"/>
                <w:highlight w:val="yellow"/>
              </w:rPr>
            </w:pPr>
            <w:r w:rsidRPr="00287819">
              <w:rPr>
                <w:rFonts w:cs="Times New Roman"/>
              </w:rPr>
              <w:t>LWords30Sec</w:t>
            </w:r>
          </w:p>
        </w:tc>
        <w:tc>
          <w:tcPr>
            <w:tcW w:w="0" w:type="auto"/>
            <w:tcBorders>
              <w:top w:val="single" w:sz="4" w:space="0" w:color="auto"/>
              <w:left w:val="single" w:sz="4" w:space="0" w:color="auto"/>
              <w:bottom w:val="single" w:sz="4" w:space="0" w:color="auto"/>
              <w:right w:val="single" w:sz="4" w:space="0" w:color="auto"/>
            </w:tcBorders>
          </w:tcPr>
          <w:p w14:paraId="401CAA94" w14:textId="035052A0" w:rsidR="00C972C0" w:rsidRDefault="00C972C0" w:rsidP="00917404">
            <w:pPr>
              <w:rPr>
                <w:rFonts w:cs="Times New Roman"/>
              </w:rPr>
            </w:pPr>
            <w:r>
              <w:rPr>
                <w:rFonts w:cs="Times New Roman"/>
              </w:rPr>
              <w:t>Number of correct L-words generated in 30 seconds</w:t>
            </w:r>
          </w:p>
        </w:tc>
        <w:tc>
          <w:tcPr>
            <w:tcW w:w="0" w:type="auto"/>
            <w:tcBorders>
              <w:top w:val="single" w:sz="4" w:space="0" w:color="auto"/>
              <w:left w:val="single" w:sz="4" w:space="0" w:color="auto"/>
              <w:bottom w:val="single" w:sz="4" w:space="0" w:color="auto"/>
              <w:right w:val="single" w:sz="4" w:space="0" w:color="auto"/>
            </w:tcBorders>
          </w:tcPr>
          <w:p w14:paraId="26C8D54C" w14:textId="77777777" w:rsidR="00C972C0" w:rsidRPr="000C56C9" w:rsidRDefault="00C972C0" w:rsidP="00917404">
            <w:pPr>
              <w:rPr>
                <w:rFonts w:cs="Times New Roman"/>
              </w:rPr>
            </w:pPr>
          </w:p>
        </w:tc>
      </w:tr>
      <w:tr w:rsidR="00C972C0" w:rsidRPr="00E142A0" w14:paraId="6358A3CD" w14:textId="77777777" w:rsidTr="00463E63">
        <w:tc>
          <w:tcPr>
            <w:tcW w:w="0" w:type="auto"/>
            <w:tcBorders>
              <w:top w:val="single" w:sz="4" w:space="0" w:color="auto"/>
              <w:left w:val="single" w:sz="4" w:space="0" w:color="auto"/>
              <w:bottom w:val="single" w:sz="4" w:space="0" w:color="auto"/>
              <w:right w:val="single" w:sz="4" w:space="0" w:color="auto"/>
            </w:tcBorders>
          </w:tcPr>
          <w:p w14:paraId="264197CF" w14:textId="5D45527B" w:rsidR="00C972C0" w:rsidRPr="00463E63" w:rsidRDefault="00C972C0" w:rsidP="00917404">
            <w:pPr>
              <w:jc w:val="center"/>
              <w:rPr>
                <w:rFonts w:cs="Times New Roman"/>
                <w:highlight w:val="yellow"/>
              </w:rPr>
            </w:pPr>
            <w:r w:rsidRPr="00287819">
              <w:rPr>
                <w:rFonts w:cs="Times New Roman"/>
              </w:rPr>
              <w:t>LWords45Sec</w:t>
            </w:r>
          </w:p>
        </w:tc>
        <w:tc>
          <w:tcPr>
            <w:tcW w:w="0" w:type="auto"/>
            <w:tcBorders>
              <w:top w:val="single" w:sz="4" w:space="0" w:color="auto"/>
              <w:left w:val="single" w:sz="4" w:space="0" w:color="auto"/>
              <w:bottom w:val="single" w:sz="4" w:space="0" w:color="auto"/>
              <w:right w:val="single" w:sz="4" w:space="0" w:color="auto"/>
            </w:tcBorders>
          </w:tcPr>
          <w:p w14:paraId="3D69AB34" w14:textId="004E8323" w:rsidR="00C972C0" w:rsidRDefault="00C972C0" w:rsidP="00917404">
            <w:pPr>
              <w:rPr>
                <w:rFonts w:cs="Times New Roman"/>
              </w:rPr>
            </w:pPr>
            <w:r>
              <w:rPr>
                <w:rFonts w:cs="Times New Roman"/>
              </w:rPr>
              <w:t>Number of correct L-words generated in 45 seconds</w:t>
            </w:r>
          </w:p>
        </w:tc>
        <w:tc>
          <w:tcPr>
            <w:tcW w:w="0" w:type="auto"/>
            <w:tcBorders>
              <w:top w:val="single" w:sz="4" w:space="0" w:color="auto"/>
              <w:left w:val="single" w:sz="4" w:space="0" w:color="auto"/>
              <w:bottom w:val="single" w:sz="4" w:space="0" w:color="auto"/>
              <w:right w:val="single" w:sz="4" w:space="0" w:color="auto"/>
            </w:tcBorders>
          </w:tcPr>
          <w:p w14:paraId="19D9BCEA" w14:textId="77777777" w:rsidR="00C972C0" w:rsidRPr="000C56C9" w:rsidRDefault="00C972C0" w:rsidP="00917404">
            <w:pPr>
              <w:rPr>
                <w:rFonts w:cs="Times New Roman"/>
              </w:rPr>
            </w:pPr>
          </w:p>
        </w:tc>
      </w:tr>
      <w:tr w:rsidR="00C972C0" w:rsidRPr="00E142A0" w14:paraId="0F5E1382" w14:textId="77777777" w:rsidTr="00463E63">
        <w:tc>
          <w:tcPr>
            <w:tcW w:w="0" w:type="auto"/>
            <w:tcBorders>
              <w:top w:val="single" w:sz="4" w:space="0" w:color="auto"/>
              <w:left w:val="single" w:sz="4" w:space="0" w:color="auto"/>
              <w:bottom w:val="single" w:sz="4" w:space="0" w:color="auto"/>
              <w:right w:val="single" w:sz="4" w:space="0" w:color="auto"/>
            </w:tcBorders>
          </w:tcPr>
          <w:p w14:paraId="5A90C8C9" w14:textId="25EBF68B" w:rsidR="00C972C0" w:rsidRPr="00463E63" w:rsidRDefault="00C972C0" w:rsidP="00917404">
            <w:pPr>
              <w:jc w:val="center"/>
              <w:rPr>
                <w:rFonts w:cs="Times New Roman"/>
                <w:highlight w:val="yellow"/>
              </w:rPr>
            </w:pPr>
            <w:r w:rsidRPr="00CE2B02">
              <w:rPr>
                <w:rFonts w:cs="Times New Roman"/>
              </w:rPr>
              <w:t>LWords60Sec</w:t>
            </w:r>
          </w:p>
        </w:tc>
        <w:tc>
          <w:tcPr>
            <w:tcW w:w="0" w:type="auto"/>
            <w:tcBorders>
              <w:top w:val="single" w:sz="4" w:space="0" w:color="auto"/>
              <w:left w:val="single" w:sz="4" w:space="0" w:color="auto"/>
              <w:bottom w:val="single" w:sz="4" w:space="0" w:color="auto"/>
              <w:right w:val="single" w:sz="4" w:space="0" w:color="auto"/>
            </w:tcBorders>
          </w:tcPr>
          <w:p w14:paraId="7F73B4A3" w14:textId="0C6DC824" w:rsidR="00C972C0" w:rsidRDefault="00C972C0" w:rsidP="00917404">
            <w:pPr>
              <w:rPr>
                <w:rFonts w:cs="Times New Roman"/>
              </w:rPr>
            </w:pPr>
            <w:r>
              <w:rPr>
                <w:rFonts w:cs="Times New Roman"/>
              </w:rPr>
              <w:t>Number of correct L-words generated in 60 seconds</w:t>
            </w:r>
          </w:p>
        </w:tc>
        <w:tc>
          <w:tcPr>
            <w:tcW w:w="0" w:type="auto"/>
            <w:tcBorders>
              <w:top w:val="single" w:sz="4" w:space="0" w:color="auto"/>
              <w:left w:val="single" w:sz="4" w:space="0" w:color="auto"/>
              <w:bottom w:val="single" w:sz="4" w:space="0" w:color="auto"/>
              <w:right w:val="single" w:sz="4" w:space="0" w:color="auto"/>
            </w:tcBorders>
          </w:tcPr>
          <w:p w14:paraId="14E5C774" w14:textId="77777777" w:rsidR="00C972C0" w:rsidRPr="000C56C9" w:rsidRDefault="00C972C0" w:rsidP="00917404">
            <w:pPr>
              <w:rPr>
                <w:rFonts w:cs="Times New Roman"/>
              </w:rPr>
            </w:pPr>
          </w:p>
        </w:tc>
      </w:tr>
      <w:tr w:rsidR="00C972C0" w:rsidRPr="00E142A0" w14:paraId="4CDBF63C" w14:textId="77777777" w:rsidTr="00463E63">
        <w:tc>
          <w:tcPr>
            <w:tcW w:w="0" w:type="auto"/>
            <w:tcBorders>
              <w:top w:val="single" w:sz="4" w:space="0" w:color="auto"/>
              <w:left w:val="single" w:sz="4" w:space="0" w:color="auto"/>
              <w:bottom w:val="single" w:sz="4" w:space="0" w:color="auto"/>
              <w:right w:val="single" w:sz="4" w:space="0" w:color="auto"/>
            </w:tcBorders>
          </w:tcPr>
          <w:p w14:paraId="4ECBFA54" w14:textId="7A244C08" w:rsidR="00C972C0" w:rsidRPr="00463E63" w:rsidRDefault="00C972C0" w:rsidP="00917404">
            <w:pPr>
              <w:jc w:val="center"/>
              <w:rPr>
                <w:rFonts w:cs="Times New Roman"/>
                <w:highlight w:val="yellow"/>
              </w:rPr>
            </w:pPr>
            <w:r w:rsidRPr="00287819">
              <w:rPr>
                <w:rFonts w:cs="Times New Roman"/>
              </w:rPr>
              <w:t>LWordsRepeated60Sec</w:t>
            </w:r>
          </w:p>
        </w:tc>
        <w:tc>
          <w:tcPr>
            <w:tcW w:w="0" w:type="auto"/>
            <w:tcBorders>
              <w:top w:val="single" w:sz="4" w:space="0" w:color="auto"/>
              <w:left w:val="single" w:sz="4" w:space="0" w:color="auto"/>
              <w:bottom w:val="single" w:sz="4" w:space="0" w:color="auto"/>
              <w:right w:val="single" w:sz="4" w:space="0" w:color="auto"/>
            </w:tcBorders>
          </w:tcPr>
          <w:p w14:paraId="024F4941" w14:textId="27B172AA" w:rsidR="00C972C0" w:rsidRDefault="00C972C0" w:rsidP="00917404">
            <w:pPr>
              <w:rPr>
                <w:rFonts w:cs="Times New Roman"/>
              </w:rPr>
            </w:pPr>
            <w:r>
              <w:rPr>
                <w:rFonts w:cs="Times New Roman"/>
              </w:rPr>
              <w:t>Number of L-words repeated in 1 minute</w:t>
            </w:r>
          </w:p>
        </w:tc>
        <w:tc>
          <w:tcPr>
            <w:tcW w:w="0" w:type="auto"/>
            <w:tcBorders>
              <w:top w:val="single" w:sz="4" w:space="0" w:color="auto"/>
              <w:left w:val="single" w:sz="4" w:space="0" w:color="auto"/>
              <w:bottom w:val="single" w:sz="4" w:space="0" w:color="auto"/>
              <w:right w:val="single" w:sz="4" w:space="0" w:color="auto"/>
            </w:tcBorders>
          </w:tcPr>
          <w:p w14:paraId="36B9E2D5" w14:textId="0D8AFDAD" w:rsidR="00C972C0" w:rsidRPr="000C56C9" w:rsidRDefault="00C972C0" w:rsidP="00917404">
            <w:pPr>
              <w:rPr>
                <w:rFonts w:cs="Times New Roman"/>
              </w:rPr>
            </w:pPr>
            <w:r>
              <w:rPr>
                <w:rFonts w:cs="Times New Roman"/>
              </w:rPr>
              <w:t>0-15</w:t>
            </w:r>
          </w:p>
        </w:tc>
      </w:tr>
      <w:tr w:rsidR="00C972C0" w:rsidRPr="00E142A0" w14:paraId="177D2ED3" w14:textId="77777777" w:rsidTr="00463E63">
        <w:tc>
          <w:tcPr>
            <w:tcW w:w="0" w:type="auto"/>
            <w:tcBorders>
              <w:top w:val="single" w:sz="4" w:space="0" w:color="auto"/>
              <w:left w:val="single" w:sz="4" w:space="0" w:color="auto"/>
              <w:bottom w:val="single" w:sz="4" w:space="0" w:color="auto"/>
              <w:right w:val="single" w:sz="4" w:space="0" w:color="auto"/>
            </w:tcBorders>
          </w:tcPr>
          <w:p w14:paraId="2D823F3A" w14:textId="43BF8ED4" w:rsidR="00C972C0" w:rsidRPr="00463E63" w:rsidRDefault="00C972C0" w:rsidP="00917404">
            <w:pPr>
              <w:jc w:val="center"/>
              <w:rPr>
                <w:rFonts w:cs="Times New Roman"/>
                <w:highlight w:val="yellow"/>
              </w:rPr>
            </w:pPr>
            <w:r w:rsidRPr="00287819">
              <w:rPr>
                <w:rFonts w:cs="Times New Roman"/>
              </w:rPr>
              <w:t>NonLWords60Sec</w:t>
            </w:r>
          </w:p>
        </w:tc>
        <w:tc>
          <w:tcPr>
            <w:tcW w:w="0" w:type="auto"/>
            <w:tcBorders>
              <w:top w:val="single" w:sz="4" w:space="0" w:color="auto"/>
              <w:left w:val="single" w:sz="4" w:space="0" w:color="auto"/>
              <w:bottom w:val="single" w:sz="4" w:space="0" w:color="auto"/>
              <w:right w:val="single" w:sz="4" w:space="0" w:color="auto"/>
            </w:tcBorders>
          </w:tcPr>
          <w:p w14:paraId="78C06F54" w14:textId="5F0CE8B7" w:rsidR="00C972C0" w:rsidRDefault="00C972C0" w:rsidP="00917404">
            <w:pPr>
              <w:rPr>
                <w:rFonts w:cs="Times New Roman"/>
              </w:rPr>
            </w:pPr>
            <w:r>
              <w:rPr>
                <w:rFonts w:cs="Times New Roman"/>
              </w:rPr>
              <w:t>Number of non-L-words and rule violation errors in 1 minute</w:t>
            </w:r>
          </w:p>
        </w:tc>
        <w:tc>
          <w:tcPr>
            <w:tcW w:w="0" w:type="auto"/>
            <w:tcBorders>
              <w:top w:val="single" w:sz="4" w:space="0" w:color="auto"/>
              <w:left w:val="single" w:sz="4" w:space="0" w:color="auto"/>
              <w:bottom w:val="single" w:sz="4" w:space="0" w:color="auto"/>
              <w:right w:val="single" w:sz="4" w:space="0" w:color="auto"/>
            </w:tcBorders>
          </w:tcPr>
          <w:p w14:paraId="097BF2DD" w14:textId="328F992A" w:rsidR="00C972C0" w:rsidRPr="000C56C9" w:rsidRDefault="00C972C0" w:rsidP="00917404">
            <w:pPr>
              <w:rPr>
                <w:rFonts w:cs="Times New Roman"/>
              </w:rPr>
            </w:pPr>
            <w:r>
              <w:rPr>
                <w:rFonts w:cs="Times New Roman"/>
              </w:rPr>
              <w:t>0-15</w:t>
            </w:r>
          </w:p>
        </w:tc>
      </w:tr>
      <w:tr w:rsidR="00C972C0" w:rsidRPr="00E142A0" w14:paraId="49749988" w14:textId="77777777" w:rsidTr="00463E63">
        <w:tc>
          <w:tcPr>
            <w:tcW w:w="0" w:type="auto"/>
            <w:tcBorders>
              <w:top w:val="single" w:sz="4" w:space="0" w:color="auto"/>
              <w:left w:val="single" w:sz="4" w:space="0" w:color="auto"/>
              <w:bottom w:val="single" w:sz="4" w:space="0" w:color="auto"/>
              <w:right w:val="single" w:sz="4" w:space="0" w:color="auto"/>
            </w:tcBorders>
          </w:tcPr>
          <w:p w14:paraId="6AF11000" w14:textId="231DACB2" w:rsidR="00C972C0" w:rsidRPr="00463E63" w:rsidRDefault="00C972C0" w:rsidP="00917404">
            <w:pPr>
              <w:jc w:val="center"/>
              <w:rPr>
                <w:rFonts w:cs="Times New Roman"/>
                <w:highlight w:val="yellow"/>
              </w:rPr>
            </w:pPr>
            <w:r w:rsidRPr="00287819">
              <w:rPr>
                <w:rFonts w:cs="Times New Roman"/>
              </w:rPr>
              <w:t>SWords15Sec</w:t>
            </w:r>
          </w:p>
        </w:tc>
        <w:tc>
          <w:tcPr>
            <w:tcW w:w="0" w:type="auto"/>
            <w:tcBorders>
              <w:top w:val="single" w:sz="4" w:space="0" w:color="auto"/>
              <w:left w:val="single" w:sz="4" w:space="0" w:color="auto"/>
              <w:bottom w:val="single" w:sz="4" w:space="0" w:color="auto"/>
              <w:right w:val="single" w:sz="4" w:space="0" w:color="auto"/>
            </w:tcBorders>
          </w:tcPr>
          <w:p w14:paraId="3CFFB0D8" w14:textId="6B9A914B" w:rsidR="00C972C0" w:rsidRDefault="00C972C0" w:rsidP="00917404">
            <w:pPr>
              <w:rPr>
                <w:rFonts w:cs="Times New Roman"/>
              </w:rPr>
            </w:pPr>
            <w:r>
              <w:rPr>
                <w:rFonts w:cs="Times New Roman"/>
              </w:rPr>
              <w:t>Number of correct S-words generated in 15 seconds</w:t>
            </w:r>
          </w:p>
        </w:tc>
        <w:tc>
          <w:tcPr>
            <w:tcW w:w="0" w:type="auto"/>
            <w:tcBorders>
              <w:top w:val="single" w:sz="4" w:space="0" w:color="auto"/>
              <w:left w:val="single" w:sz="4" w:space="0" w:color="auto"/>
              <w:bottom w:val="single" w:sz="4" w:space="0" w:color="auto"/>
              <w:right w:val="single" w:sz="4" w:space="0" w:color="auto"/>
            </w:tcBorders>
          </w:tcPr>
          <w:p w14:paraId="383032CC" w14:textId="77777777" w:rsidR="00C972C0" w:rsidRPr="000C56C9" w:rsidRDefault="00C972C0" w:rsidP="00917404">
            <w:pPr>
              <w:rPr>
                <w:rFonts w:cs="Times New Roman"/>
              </w:rPr>
            </w:pPr>
          </w:p>
        </w:tc>
      </w:tr>
      <w:tr w:rsidR="00C972C0" w:rsidRPr="00E142A0" w14:paraId="5F69BDCE" w14:textId="77777777" w:rsidTr="00463E63">
        <w:tc>
          <w:tcPr>
            <w:tcW w:w="0" w:type="auto"/>
            <w:tcBorders>
              <w:top w:val="single" w:sz="4" w:space="0" w:color="auto"/>
              <w:left w:val="single" w:sz="4" w:space="0" w:color="auto"/>
              <w:bottom w:val="single" w:sz="4" w:space="0" w:color="auto"/>
              <w:right w:val="single" w:sz="4" w:space="0" w:color="auto"/>
            </w:tcBorders>
          </w:tcPr>
          <w:p w14:paraId="1932C7DB" w14:textId="33E63924" w:rsidR="00C972C0" w:rsidRPr="00463E63" w:rsidRDefault="00C972C0" w:rsidP="00917404">
            <w:pPr>
              <w:jc w:val="center"/>
              <w:rPr>
                <w:rFonts w:cs="Times New Roman"/>
                <w:highlight w:val="yellow"/>
              </w:rPr>
            </w:pPr>
            <w:r w:rsidRPr="00287819">
              <w:rPr>
                <w:rFonts w:cs="Times New Roman"/>
              </w:rPr>
              <w:t>SWords30Sec</w:t>
            </w:r>
          </w:p>
        </w:tc>
        <w:tc>
          <w:tcPr>
            <w:tcW w:w="0" w:type="auto"/>
            <w:tcBorders>
              <w:top w:val="single" w:sz="4" w:space="0" w:color="auto"/>
              <w:left w:val="single" w:sz="4" w:space="0" w:color="auto"/>
              <w:bottom w:val="single" w:sz="4" w:space="0" w:color="auto"/>
              <w:right w:val="single" w:sz="4" w:space="0" w:color="auto"/>
            </w:tcBorders>
          </w:tcPr>
          <w:p w14:paraId="4C29E10B" w14:textId="50106164" w:rsidR="00C972C0" w:rsidRDefault="00C972C0" w:rsidP="00917404">
            <w:pPr>
              <w:rPr>
                <w:rFonts w:cs="Times New Roman"/>
              </w:rPr>
            </w:pPr>
            <w:r>
              <w:rPr>
                <w:rFonts w:cs="Times New Roman"/>
              </w:rPr>
              <w:t>Number of correct S-words generated in 30 seconds</w:t>
            </w:r>
          </w:p>
        </w:tc>
        <w:tc>
          <w:tcPr>
            <w:tcW w:w="0" w:type="auto"/>
            <w:tcBorders>
              <w:top w:val="single" w:sz="4" w:space="0" w:color="auto"/>
              <w:left w:val="single" w:sz="4" w:space="0" w:color="auto"/>
              <w:bottom w:val="single" w:sz="4" w:space="0" w:color="auto"/>
              <w:right w:val="single" w:sz="4" w:space="0" w:color="auto"/>
            </w:tcBorders>
          </w:tcPr>
          <w:p w14:paraId="7DAB3D95" w14:textId="77777777" w:rsidR="00C972C0" w:rsidRPr="000C56C9" w:rsidRDefault="00C972C0" w:rsidP="00917404">
            <w:pPr>
              <w:rPr>
                <w:rFonts w:cs="Times New Roman"/>
              </w:rPr>
            </w:pPr>
          </w:p>
        </w:tc>
      </w:tr>
      <w:tr w:rsidR="00C972C0" w:rsidRPr="00E142A0" w14:paraId="6F687FCF" w14:textId="77777777" w:rsidTr="00463E63">
        <w:tc>
          <w:tcPr>
            <w:tcW w:w="0" w:type="auto"/>
            <w:tcBorders>
              <w:top w:val="single" w:sz="4" w:space="0" w:color="auto"/>
              <w:left w:val="single" w:sz="4" w:space="0" w:color="auto"/>
              <w:bottom w:val="single" w:sz="4" w:space="0" w:color="auto"/>
              <w:right w:val="single" w:sz="4" w:space="0" w:color="auto"/>
            </w:tcBorders>
          </w:tcPr>
          <w:p w14:paraId="76A37D18" w14:textId="21E83C7C" w:rsidR="00C972C0" w:rsidRPr="00463E63" w:rsidRDefault="00C972C0" w:rsidP="00917404">
            <w:pPr>
              <w:jc w:val="center"/>
              <w:rPr>
                <w:rFonts w:cs="Times New Roman"/>
                <w:highlight w:val="yellow"/>
              </w:rPr>
            </w:pPr>
            <w:r w:rsidRPr="00287819">
              <w:rPr>
                <w:rFonts w:cs="Times New Roman"/>
              </w:rPr>
              <w:t>SWords45Sec</w:t>
            </w:r>
          </w:p>
        </w:tc>
        <w:tc>
          <w:tcPr>
            <w:tcW w:w="0" w:type="auto"/>
            <w:tcBorders>
              <w:top w:val="single" w:sz="4" w:space="0" w:color="auto"/>
              <w:left w:val="single" w:sz="4" w:space="0" w:color="auto"/>
              <w:bottom w:val="single" w:sz="4" w:space="0" w:color="auto"/>
              <w:right w:val="single" w:sz="4" w:space="0" w:color="auto"/>
            </w:tcBorders>
          </w:tcPr>
          <w:p w14:paraId="79030C2F" w14:textId="67C0DD8F" w:rsidR="00C972C0" w:rsidRDefault="00C972C0" w:rsidP="00917404">
            <w:pPr>
              <w:rPr>
                <w:rFonts w:cs="Times New Roman"/>
              </w:rPr>
            </w:pPr>
            <w:r>
              <w:rPr>
                <w:rFonts w:cs="Times New Roman"/>
              </w:rPr>
              <w:t>Number of correct S-words generated in 45 seconds</w:t>
            </w:r>
          </w:p>
        </w:tc>
        <w:tc>
          <w:tcPr>
            <w:tcW w:w="0" w:type="auto"/>
            <w:tcBorders>
              <w:top w:val="single" w:sz="4" w:space="0" w:color="auto"/>
              <w:left w:val="single" w:sz="4" w:space="0" w:color="auto"/>
              <w:bottom w:val="single" w:sz="4" w:space="0" w:color="auto"/>
              <w:right w:val="single" w:sz="4" w:space="0" w:color="auto"/>
            </w:tcBorders>
          </w:tcPr>
          <w:p w14:paraId="04F75AB1" w14:textId="77777777" w:rsidR="00C972C0" w:rsidRPr="000C56C9" w:rsidRDefault="00C972C0" w:rsidP="00917404">
            <w:pPr>
              <w:rPr>
                <w:rFonts w:cs="Times New Roman"/>
              </w:rPr>
            </w:pPr>
          </w:p>
        </w:tc>
      </w:tr>
      <w:tr w:rsidR="00C972C0" w:rsidRPr="00E142A0" w14:paraId="13B0BA8D" w14:textId="77777777" w:rsidTr="00463E63">
        <w:tc>
          <w:tcPr>
            <w:tcW w:w="0" w:type="auto"/>
            <w:tcBorders>
              <w:top w:val="single" w:sz="4" w:space="0" w:color="auto"/>
              <w:left w:val="single" w:sz="4" w:space="0" w:color="auto"/>
              <w:bottom w:val="single" w:sz="4" w:space="0" w:color="auto"/>
              <w:right w:val="single" w:sz="4" w:space="0" w:color="auto"/>
            </w:tcBorders>
          </w:tcPr>
          <w:p w14:paraId="16FC2AF4" w14:textId="2AE227E0" w:rsidR="00C972C0" w:rsidRPr="00463E63" w:rsidRDefault="00C972C0" w:rsidP="00CE2B02">
            <w:pPr>
              <w:jc w:val="center"/>
              <w:rPr>
                <w:rFonts w:cs="Times New Roman"/>
                <w:highlight w:val="yellow"/>
              </w:rPr>
            </w:pPr>
            <w:r w:rsidRPr="00CE2B02">
              <w:rPr>
                <w:rFonts w:cs="Times New Roman"/>
              </w:rPr>
              <w:t>S</w:t>
            </w:r>
            <w:r>
              <w:rPr>
                <w:rFonts w:cs="Times New Roman"/>
              </w:rPr>
              <w:t>W</w:t>
            </w:r>
            <w:r w:rsidRPr="00CE2B02">
              <w:rPr>
                <w:rFonts w:cs="Times New Roman"/>
              </w:rPr>
              <w:t>ords60Sec</w:t>
            </w:r>
          </w:p>
        </w:tc>
        <w:tc>
          <w:tcPr>
            <w:tcW w:w="0" w:type="auto"/>
            <w:tcBorders>
              <w:top w:val="single" w:sz="4" w:space="0" w:color="auto"/>
              <w:left w:val="single" w:sz="4" w:space="0" w:color="auto"/>
              <w:bottom w:val="single" w:sz="4" w:space="0" w:color="auto"/>
              <w:right w:val="single" w:sz="4" w:space="0" w:color="auto"/>
            </w:tcBorders>
          </w:tcPr>
          <w:p w14:paraId="630884C4" w14:textId="4F76853A" w:rsidR="00C972C0" w:rsidRDefault="00C972C0" w:rsidP="00917404">
            <w:pPr>
              <w:rPr>
                <w:rFonts w:cs="Times New Roman"/>
              </w:rPr>
            </w:pPr>
            <w:r>
              <w:rPr>
                <w:rFonts w:cs="Times New Roman"/>
              </w:rPr>
              <w:t>Number of correct S-words generated in 60 seconds</w:t>
            </w:r>
          </w:p>
        </w:tc>
        <w:tc>
          <w:tcPr>
            <w:tcW w:w="0" w:type="auto"/>
            <w:tcBorders>
              <w:top w:val="single" w:sz="4" w:space="0" w:color="auto"/>
              <w:left w:val="single" w:sz="4" w:space="0" w:color="auto"/>
              <w:bottom w:val="single" w:sz="4" w:space="0" w:color="auto"/>
              <w:right w:val="single" w:sz="4" w:space="0" w:color="auto"/>
            </w:tcBorders>
          </w:tcPr>
          <w:p w14:paraId="58DA40E6" w14:textId="77777777" w:rsidR="00C972C0" w:rsidRPr="000C56C9" w:rsidRDefault="00C972C0" w:rsidP="00917404">
            <w:pPr>
              <w:rPr>
                <w:rFonts w:cs="Times New Roman"/>
              </w:rPr>
            </w:pPr>
          </w:p>
        </w:tc>
      </w:tr>
      <w:tr w:rsidR="00C972C0" w:rsidRPr="00E142A0" w14:paraId="2CD6A016" w14:textId="77777777" w:rsidTr="00463E63">
        <w:tc>
          <w:tcPr>
            <w:tcW w:w="0" w:type="auto"/>
            <w:tcBorders>
              <w:top w:val="single" w:sz="4" w:space="0" w:color="auto"/>
              <w:left w:val="single" w:sz="4" w:space="0" w:color="auto"/>
              <w:bottom w:val="single" w:sz="4" w:space="0" w:color="auto"/>
              <w:right w:val="single" w:sz="4" w:space="0" w:color="auto"/>
            </w:tcBorders>
          </w:tcPr>
          <w:p w14:paraId="053CD376" w14:textId="5DEE7AA3" w:rsidR="00C972C0" w:rsidRPr="00463E63" w:rsidRDefault="00C972C0" w:rsidP="00917404">
            <w:pPr>
              <w:jc w:val="center"/>
              <w:rPr>
                <w:rFonts w:cs="Times New Roman"/>
                <w:highlight w:val="yellow"/>
              </w:rPr>
            </w:pPr>
            <w:r w:rsidRPr="00287819">
              <w:rPr>
                <w:rFonts w:cs="Times New Roman"/>
              </w:rPr>
              <w:t>SWordsRepeated60Sec</w:t>
            </w:r>
          </w:p>
        </w:tc>
        <w:tc>
          <w:tcPr>
            <w:tcW w:w="0" w:type="auto"/>
            <w:tcBorders>
              <w:top w:val="single" w:sz="4" w:space="0" w:color="auto"/>
              <w:left w:val="single" w:sz="4" w:space="0" w:color="auto"/>
              <w:bottom w:val="single" w:sz="4" w:space="0" w:color="auto"/>
              <w:right w:val="single" w:sz="4" w:space="0" w:color="auto"/>
            </w:tcBorders>
          </w:tcPr>
          <w:p w14:paraId="0988FDE2" w14:textId="5B21AF98" w:rsidR="00C972C0" w:rsidRDefault="00C972C0" w:rsidP="00E14589">
            <w:pPr>
              <w:rPr>
                <w:rFonts w:cs="Times New Roman"/>
              </w:rPr>
            </w:pPr>
            <w:r>
              <w:rPr>
                <w:rFonts w:cs="Times New Roman"/>
              </w:rPr>
              <w:t>Number of S-words repeated in 1 minute</w:t>
            </w:r>
          </w:p>
        </w:tc>
        <w:tc>
          <w:tcPr>
            <w:tcW w:w="0" w:type="auto"/>
            <w:tcBorders>
              <w:top w:val="single" w:sz="4" w:space="0" w:color="auto"/>
              <w:left w:val="single" w:sz="4" w:space="0" w:color="auto"/>
              <w:bottom w:val="single" w:sz="4" w:space="0" w:color="auto"/>
              <w:right w:val="single" w:sz="4" w:space="0" w:color="auto"/>
            </w:tcBorders>
          </w:tcPr>
          <w:p w14:paraId="67807A6D" w14:textId="7C61AD69" w:rsidR="00C972C0" w:rsidRPr="000C56C9" w:rsidRDefault="00C972C0" w:rsidP="00917404">
            <w:pPr>
              <w:rPr>
                <w:rFonts w:cs="Times New Roman"/>
              </w:rPr>
            </w:pPr>
            <w:r>
              <w:rPr>
                <w:rFonts w:cs="Times New Roman"/>
              </w:rPr>
              <w:t>0-15</w:t>
            </w:r>
          </w:p>
        </w:tc>
      </w:tr>
      <w:tr w:rsidR="00C972C0" w:rsidRPr="00E142A0" w14:paraId="7112FBE0" w14:textId="77777777" w:rsidTr="00463E63">
        <w:tc>
          <w:tcPr>
            <w:tcW w:w="0" w:type="auto"/>
            <w:tcBorders>
              <w:top w:val="single" w:sz="4" w:space="0" w:color="auto"/>
              <w:left w:val="single" w:sz="4" w:space="0" w:color="auto"/>
              <w:bottom w:val="single" w:sz="4" w:space="0" w:color="auto"/>
              <w:right w:val="single" w:sz="4" w:space="0" w:color="auto"/>
            </w:tcBorders>
          </w:tcPr>
          <w:p w14:paraId="40C83EF0" w14:textId="5337823F" w:rsidR="00C972C0" w:rsidRPr="00463E63" w:rsidRDefault="00C972C0" w:rsidP="00917404">
            <w:pPr>
              <w:jc w:val="center"/>
              <w:rPr>
                <w:rFonts w:cs="Times New Roman"/>
                <w:highlight w:val="yellow"/>
              </w:rPr>
            </w:pPr>
            <w:r w:rsidRPr="00287819">
              <w:rPr>
                <w:rFonts w:cs="Times New Roman"/>
              </w:rPr>
              <w:t>NonSWords60Sec</w:t>
            </w:r>
          </w:p>
        </w:tc>
        <w:tc>
          <w:tcPr>
            <w:tcW w:w="0" w:type="auto"/>
            <w:tcBorders>
              <w:top w:val="single" w:sz="4" w:space="0" w:color="auto"/>
              <w:left w:val="single" w:sz="4" w:space="0" w:color="auto"/>
              <w:bottom w:val="single" w:sz="4" w:space="0" w:color="auto"/>
              <w:right w:val="single" w:sz="4" w:space="0" w:color="auto"/>
            </w:tcBorders>
          </w:tcPr>
          <w:p w14:paraId="5D2359F3" w14:textId="3D3B78BE" w:rsidR="00C972C0" w:rsidRDefault="00C972C0" w:rsidP="00E14589">
            <w:pPr>
              <w:rPr>
                <w:rFonts w:cs="Times New Roman"/>
              </w:rPr>
            </w:pPr>
            <w:r>
              <w:rPr>
                <w:rFonts w:cs="Times New Roman"/>
              </w:rPr>
              <w:t>Number of non-S-words and rule violation errors in 1 minute</w:t>
            </w:r>
          </w:p>
        </w:tc>
        <w:tc>
          <w:tcPr>
            <w:tcW w:w="0" w:type="auto"/>
            <w:tcBorders>
              <w:top w:val="single" w:sz="4" w:space="0" w:color="auto"/>
              <w:left w:val="single" w:sz="4" w:space="0" w:color="auto"/>
              <w:bottom w:val="single" w:sz="4" w:space="0" w:color="auto"/>
              <w:right w:val="single" w:sz="4" w:space="0" w:color="auto"/>
            </w:tcBorders>
          </w:tcPr>
          <w:p w14:paraId="303E942C" w14:textId="741D853D" w:rsidR="00C972C0" w:rsidRPr="000C56C9" w:rsidRDefault="00C972C0" w:rsidP="00917404">
            <w:pPr>
              <w:rPr>
                <w:rFonts w:cs="Times New Roman"/>
              </w:rPr>
            </w:pPr>
            <w:r>
              <w:rPr>
                <w:rFonts w:cs="Times New Roman"/>
              </w:rPr>
              <w:t>0-15</w:t>
            </w:r>
          </w:p>
        </w:tc>
      </w:tr>
    </w:tbl>
    <w:p w14:paraId="67BA45CD" w14:textId="77777777" w:rsidR="00D3399D" w:rsidRPr="00E142A0" w:rsidRDefault="00D3399D" w:rsidP="00D3399D">
      <w:pPr>
        <w:pBdr>
          <w:bottom w:val="single" w:sz="6" w:space="1" w:color="auto"/>
        </w:pBdr>
        <w:spacing w:after="0"/>
        <w:rPr>
          <w:rFonts w:cs="Times New Roman"/>
        </w:rPr>
      </w:pPr>
    </w:p>
    <w:p w14:paraId="7014A69B" w14:textId="765E1F7C" w:rsidR="00D3399D" w:rsidRPr="00E142A0" w:rsidRDefault="00D3399D" w:rsidP="00D3399D">
      <w:pPr>
        <w:pBdr>
          <w:bottom w:val="single" w:sz="6" w:space="1" w:color="auto"/>
        </w:pBdr>
        <w:spacing w:after="0"/>
        <w:rPr>
          <w:rFonts w:cs="Times New Roman"/>
          <w:b/>
        </w:rPr>
      </w:pPr>
      <w:r w:rsidRPr="00E142A0">
        <w:rPr>
          <w:rFonts w:cs="Times New Roman"/>
          <w:b/>
        </w:rPr>
        <w:t>SCORING OF SCALE</w:t>
      </w:r>
      <w:ins w:id="752" w:author="Windows User" w:date="2019-12-19T16:01:00Z">
        <w:r w:rsidR="00205B42">
          <w:rPr>
            <w:rFonts w:cs="Times New Roman"/>
            <w:b/>
          </w:rPr>
          <w:t xml:space="preserve"> </w:t>
        </w:r>
        <w:r w:rsidR="00205B42">
          <w:rPr>
            <w:rFonts w:cs="Times New Roman"/>
          </w:rPr>
          <w:t>(</w:t>
        </w:r>
        <w:r w:rsidR="00205B42">
          <w:rPr>
            <w:rFonts w:cs="Times New Roman"/>
            <w:b/>
          </w:rPr>
          <w:t xml:space="preserve">NOTE: </w:t>
        </w:r>
        <w:r w:rsidR="00205B42">
          <w:rPr>
            <w:b/>
            <w:color w:val="FF0000"/>
            <w:sz w:val="32"/>
            <w:szCs w:val="32"/>
          </w:rPr>
          <w:t>composite score not validated)</w:t>
        </w:r>
      </w:ins>
    </w:p>
    <w:p w14:paraId="2C0129FC" w14:textId="6B6CF970" w:rsidR="00CE2B02" w:rsidRDefault="00CE2B02" w:rsidP="00D3399D">
      <w:pPr>
        <w:autoSpaceDE w:val="0"/>
        <w:autoSpaceDN w:val="0"/>
        <w:adjustRightInd w:val="0"/>
        <w:spacing w:after="0" w:line="240" w:lineRule="auto"/>
        <w:rPr>
          <w:rFonts w:cs="Times New Roman"/>
        </w:rPr>
      </w:pPr>
      <w:r w:rsidRPr="00CE2B02">
        <w:rPr>
          <w:rFonts w:cs="Times New Roman"/>
        </w:rPr>
        <w:t>ZScoreFWords= F Words Z Score</w:t>
      </w:r>
    </w:p>
    <w:p w14:paraId="4EAA277D" w14:textId="5EAE13FA" w:rsidR="00CE2B02" w:rsidRDefault="00CE2B02" w:rsidP="00D3399D">
      <w:pPr>
        <w:autoSpaceDE w:val="0"/>
        <w:autoSpaceDN w:val="0"/>
        <w:adjustRightInd w:val="0"/>
        <w:spacing w:after="0" w:line="240" w:lineRule="auto"/>
        <w:rPr>
          <w:rFonts w:cs="Times New Roman"/>
        </w:rPr>
      </w:pPr>
      <w:r>
        <w:rPr>
          <w:rFonts w:cs="Times New Roman"/>
        </w:rPr>
        <w:t>ZScoreLWords=L Words Z Score</w:t>
      </w:r>
    </w:p>
    <w:p w14:paraId="57413EDB" w14:textId="0EB38AE8" w:rsidR="00CE2B02" w:rsidRDefault="00CE2B02" w:rsidP="00D3399D">
      <w:pPr>
        <w:autoSpaceDE w:val="0"/>
        <w:autoSpaceDN w:val="0"/>
        <w:adjustRightInd w:val="0"/>
        <w:spacing w:after="0" w:line="240" w:lineRule="auto"/>
        <w:rPr>
          <w:rFonts w:cs="Times New Roman"/>
        </w:rPr>
      </w:pPr>
      <w:r>
        <w:rPr>
          <w:rFonts w:cs="Times New Roman"/>
        </w:rPr>
        <w:t>FSLTotal=Sum of FWords60Sec, Swords60Sec, and LWords60Sec</w:t>
      </w:r>
    </w:p>
    <w:p w14:paraId="18E4AA8B" w14:textId="66E9F8CE" w:rsidR="00CE2B02" w:rsidRPr="00CE2B02" w:rsidRDefault="00CE2B02" w:rsidP="00D3399D">
      <w:pPr>
        <w:autoSpaceDE w:val="0"/>
        <w:autoSpaceDN w:val="0"/>
        <w:adjustRightInd w:val="0"/>
        <w:spacing w:after="0" w:line="240" w:lineRule="auto"/>
        <w:rPr>
          <w:rFonts w:cs="Times New Roman"/>
        </w:rPr>
      </w:pPr>
      <w:r>
        <w:rPr>
          <w:rFonts w:cs="Times New Roman"/>
        </w:rPr>
        <w:t xml:space="preserve">AvgZScoreFwordsLWords=Average Z score of </w:t>
      </w:r>
      <w:r w:rsidRPr="00CE2B02">
        <w:rPr>
          <w:rFonts w:cs="Times New Roman"/>
        </w:rPr>
        <w:t>ZScoreFWords</w:t>
      </w:r>
      <w:r>
        <w:rPr>
          <w:rFonts w:cs="Times New Roman"/>
        </w:rPr>
        <w:t xml:space="preserve"> and ZScoreLWords</w:t>
      </w:r>
    </w:p>
    <w:p w14:paraId="6F650A06" w14:textId="77777777" w:rsidR="00D3399D" w:rsidRPr="003A21C3" w:rsidRDefault="00D3399D" w:rsidP="00D3399D">
      <w:pPr>
        <w:autoSpaceDE w:val="0"/>
        <w:autoSpaceDN w:val="0"/>
        <w:adjustRightInd w:val="0"/>
        <w:spacing w:after="0" w:line="240" w:lineRule="auto"/>
        <w:rPr>
          <w:rFonts w:cs="Times New Roman"/>
        </w:rPr>
      </w:pPr>
    </w:p>
    <w:p w14:paraId="1A406B5F" w14:textId="77777777" w:rsidR="00D3399D" w:rsidRDefault="00D3399D" w:rsidP="007C40F7">
      <w:pPr>
        <w:autoSpaceDE w:val="0"/>
        <w:autoSpaceDN w:val="0"/>
        <w:adjustRightInd w:val="0"/>
        <w:spacing w:after="0" w:line="240" w:lineRule="auto"/>
        <w:rPr>
          <w:rFonts w:cs="Times New Roman"/>
        </w:rPr>
      </w:pPr>
    </w:p>
    <w:p w14:paraId="3463D6DB" w14:textId="77777777" w:rsidR="00D3399D" w:rsidRDefault="00D3399D" w:rsidP="007C40F7">
      <w:pPr>
        <w:autoSpaceDE w:val="0"/>
        <w:autoSpaceDN w:val="0"/>
        <w:adjustRightInd w:val="0"/>
        <w:spacing w:after="0" w:line="240" w:lineRule="auto"/>
        <w:rPr>
          <w:rFonts w:cs="Times New Roman"/>
        </w:rPr>
      </w:pPr>
    </w:p>
    <w:p w14:paraId="3609322A" w14:textId="41724DDD" w:rsidR="00BB2908" w:rsidRPr="00BB2908" w:rsidRDefault="00BB2908" w:rsidP="00BB2908">
      <w:pPr>
        <w:pStyle w:val="Heading1"/>
        <w:spacing w:before="0"/>
        <w:jc w:val="center"/>
        <w:rPr>
          <w:rFonts w:asciiTheme="minorHAnsi" w:hAnsiTheme="minorHAnsi"/>
          <w:color w:val="auto"/>
          <w:sz w:val="22"/>
          <w:szCs w:val="22"/>
        </w:rPr>
      </w:pPr>
      <w:bookmarkStart w:id="753" w:name="_Toc2071883"/>
      <w:r w:rsidRPr="00BB2908">
        <w:rPr>
          <w:rFonts w:asciiTheme="minorHAnsi" w:hAnsiTheme="minorHAnsi"/>
          <w:color w:val="auto"/>
          <w:sz w:val="22"/>
          <w:szCs w:val="22"/>
        </w:rPr>
        <w:lastRenderedPageBreak/>
        <w:t>Category Fluency</w:t>
      </w:r>
      <w:bookmarkEnd w:id="753"/>
    </w:p>
    <w:p w14:paraId="19D64908" w14:textId="0D5A7F0F" w:rsidR="00BB2908" w:rsidRPr="00E142A0" w:rsidRDefault="00BB2908" w:rsidP="00BB2908">
      <w:pPr>
        <w:pBdr>
          <w:bottom w:val="single" w:sz="6" w:space="1" w:color="auto"/>
        </w:pBdr>
        <w:spacing w:after="0" w:line="240" w:lineRule="auto"/>
        <w:contextualSpacing/>
        <w:jc w:val="center"/>
        <w:rPr>
          <w:b/>
        </w:rPr>
      </w:pPr>
      <w:r w:rsidRPr="00C972C0">
        <w:rPr>
          <w:b/>
        </w:rPr>
        <w:t>(</w:t>
      </w:r>
      <w:r w:rsidR="00C972C0" w:rsidRPr="00C972C0">
        <w:rPr>
          <w:b/>
        </w:rPr>
        <w:t>12</w:t>
      </w:r>
      <w:r w:rsidRPr="00C972C0">
        <w:rPr>
          <w:b/>
        </w:rPr>
        <w:t xml:space="preserve"> items)</w:t>
      </w:r>
    </w:p>
    <w:p w14:paraId="4CBC6E3B" w14:textId="77777777" w:rsidR="00BB2908" w:rsidRDefault="00BB2908" w:rsidP="00BB2908">
      <w:pPr>
        <w:pBdr>
          <w:bottom w:val="single" w:sz="4" w:space="1" w:color="auto"/>
        </w:pBdr>
        <w:spacing w:after="0"/>
        <w:rPr>
          <w:rFonts w:cs="Times New Roman"/>
          <w:b/>
        </w:rPr>
      </w:pPr>
      <w:r w:rsidRPr="004136DA">
        <w:rPr>
          <w:rFonts w:cs="Times New Roman"/>
          <w:b/>
        </w:rPr>
        <w:t>DESCRIPTION</w:t>
      </w:r>
    </w:p>
    <w:p w14:paraId="12C204C9" w14:textId="1436C633" w:rsidR="004136DA" w:rsidRPr="004136DA" w:rsidRDefault="004136DA" w:rsidP="00BB2908">
      <w:pPr>
        <w:pBdr>
          <w:bottom w:val="single" w:sz="4" w:space="1" w:color="auto"/>
        </w:pBdr>
        <w:spacing w:after="0"/>
        <w:rPr>
          <w:rFonts w:cs="Times New Roman"/>
        </w:rPr>
      </w:pPr>
      <w:r w:rsidRPr="00AD160D">
        <w:rPr>
          <w:rFonts w:cs="Times New Roman"/>
        </w:rPr>
        <w:t>This measure was selected</w:t>
      </w:r>
      <w:r>
        <w:rPr>
          <w:rFonts w:cs="Times New Roman"/>
        </w:rPr>
        <w:t xml:space="preserve"> to assess word finding ability in specific categories, namely animals and vegetables.</w:t>
      </w:r>
    </w:p>
    <w:p w14:paraId="73DD9B5B" w14:textId="77777777" w:rsidR="00BB2908" w:rsidRDefault="00BB2908" w:rsidP="00BB2908">
      <w:pPr>
        <w:pBdr>
          <w:bottom w:val="single" w:sz="6" w:space="1" w:color="auto"/>
        </w:pBdr>
        <w:spacing w:after="0"/>
        <w:rPr>
          <w:rFonts w:cs="Times New Roman"/>
          <w:b/>
        </w:rPr>
      </w:pPr>
      <w:r w:rsidRPr="004136DA">
        <w:rPr>
          <w:rFonts w:cs="Times New Roman"/>
          <w:b/>
        </w:rPr>
        <w:t>ASSOCIATED PAPERS</w:t>
      </w:r>
    </w:p>
    <w:p w14:paraId="7A93C5B0" w14:textId="4A48ABBA" w:rsidR="00F22880" w:rsidRPr="004136DA" w:rsidRDefault="00F22880" w:rsidP="00BB2908">
      <w:pPr>
        <w:pBdr>
          <w:bottom w:val="single" w:sz="6" w:space="1" w:color="auto"/>
        </w:pBdr>
        <w:spacing w:after="0"/>
        <w:rPr>
          <w:rFonts w:cs="Times New Roman"/>
        </w:rPr>
      </w:pPr>
      <w:r w:rsidRPr="004136DA">
        <w:rPr>
          <w:rFonts w:cs="Times New Roman"/>
        </w:rPr>
        <w:t xml:space="preserve">Luo, L., Luk, G., &amp; Bialystock, E. (2010). </w:t>
      </w:r>
      <w:r w:rsidR="004136DA" w:rsidRPr="004136DA">
        <w:rPr>
          <w:rFonts w:cs="Times New Roman"/>
        </w:rPr>
        <w:t xml:space="preserve">Effect of language proficiency and executive control on verbal fluency performance in bilinguals. </w:t>
      </w:r>
      <w:r w:rsidR="004136DA" w:rsidRPr="004136DA">
        <w:rPr>
          <w:rFonts w:cs="Times New Roman"/>
          <w:i/>
        </w:rPr>
        <w:t>Cognition, 114,</w:t>
      </w:r>
      <w:r w:rsidR="004136DA" w:rsidRPr="004136DA">
        <w:rPr>
          <w:rFonts w:cs="Times New Roman"/>
        </w:rPr>
        <w:t xml:space="preserve"> </w:t>
      </w:r>
      <w:r w:rsidR="004136DA">
        <w:rPr>
          <w:rFonts w:cs="Times New Roman"/>
        </w:rPr>
        <w:t>29-41.</w:t>
      </w:r>
    </w:p>
    <w:p w14:paraId="179DEEAB" w14:textId="77777777" w:rsidR="00BB2908" w:rsidRPr="00BB2908" w:rsidRDefault="00BB2908" w:rsidP="00BB2908">
      <w:pPr>
        <w:spacing w:after="0"/>
        <w:rPr>
          <w:rFonts w:cs="Times New Roman"/>
          <w:b/>
        </w:rPr>
      </w:pPr>
      <w:r w:rsidRPr="00BB2908">
        <w:rPr>
          <w:rFonts w:cs="Times New Roman"/>
          <w:b/>
        </w:rPr>
        <w:t>SUBJECT INSTRUCTIONS:</w:t>
      </w:r>
    </w:p>
    <w:p w14:paraId="6D1850C7" w14:textId="4D90DF9C" w:rsidR="00BB2908" w:rsidRDefault="00BB2908" w:rsidP="00BB2908">
      <w:pPr>
        <w:spacing w:after="0"/>
        <w:rPr>
          <w:rFonts w:cs="Times New Roman"/>
        </w:rPr>
      </w:pPr>
      <w:r w:rsidRPr="00BB2908">
        <w:rPr>
          <w:rFonts w:cs="Times New Roman"/>
        </w:rPr>
        <w:t>Say: “I am</w:t>
      </w:r>
      <w:r>
        <w:rPr>
          <w:rFonts w:cs="Times New Roman"/>
        </w:rPr>
        <w:t xml:space="preserve"> going to give you a category and I want you to name, as fast as you can, all of the things that belong in that category.  For example, if I say ‘articles of clothing’, you could say ‘shirt’, ‘tie’, or ‘hat’.  Can you think of other articles of clothing?</w:t>
      </w:r>
    </w:p>
    <w:p w14:paraId="49DF4D05" w14:textId="77777777" w:rsidR="00BB2908" w:rsidRDefault="00BB2908" w:rsidP="00BB2908">
      <w:pPr>
        <w:spacing w:after="0"/>
        <w:rPr>
          <w:rFonts w:cs="Times New Roman"/>
        </w:rPr>
      </w:pPr>
    </w:p>
    <w:p w14:paraId="169AA17E" w14:textId="3D407C0D" w:rsidR="00BB2908" w:rsidRDefault="00BB2908" w:rsidP="00BB2908">
      <w:pPr>
        <w:spacing w:after="0"/>
        <w:rPr>
          <w:rFonts w:cs="Times New Roman"/>
        </w:rPr>
      </w:pPr>
      <w:r>
        <w:rPr>
          <w:rFonts w:cs="Times New Roman"/>
        </w:rPr>
        <w:t>Allow up to 20 seconds for the subject to produce two responses.  Circle the number corresponding to the subject’s responses, and read the associated instruction.</w:t>
      </w:r>
    </w:p>
    <w:p w14:paraId="6DE3D6D6" w14:textId="77777777" w:rsidR="00BB2908" w:rsidRDefault="00BB2908" w:rsidP="00BB2908">
      <w:pPr>
        <w:spacing w:after="0"/>
        <w:rPr>
          <w:rFonts w:cs="Times New Roman"/>
        </w:rPr>
      </w:pPr>
    </w:p>
    <w:tbl>
      <w:tblPr>
        <w:tblStyle w:val="TableGrid"/>
        <w:tblW w:w="0" w:type="auto"/>
        <w:tblLook w:val="04A0" w:firstRow="1" w:lastRow="0" w:firstColumn="1" w:lastColumn="0" w:noHBand="0" w:noVBand="1"/>
      </w:tblPr>
      <w:tblGrid>
        <w:gridCol w:w="4675"/>
        <w:gridCol w:w="4675"/>
      </w:tblGrid>
      <w:tr w:rsidR="00BB2908" w14:paraId="447DD811" w14:textId="77777777" w:rsidTr="00BB2908">
        <w:tc>
          <w:tcPr>
            <w:tcW w:w="4675" w:type="dxa"/>
          </w:tcPr>
          <w:p w14:paraId="7CB3D203" w14:textId="4A835392" w:rsidR="00BB2908" w:rsidRPr="00BB2908" w:rsidRDefault="00BB2908" w:rsidP="00BB2908">
            <w:pPr>
              <w:rPr>
                <w:rFonts w:cs="Times New Roman"/>
                <w:b/>
              </w:rPr>
            </w:pPr>
            <w:r w:rsidRPr="00BB2908">
              <w:rPr>
                <w:rFonts w:cs="Times New Roman"/>
                <w:b/>
              </w:rPr>
              <w:t>Response Code</w:t>
            </w:r>
          </w:p>
        </w:tc>
        <w:tc>
          <w:tcPr>
            <w:tcW w:w="4675" w:type="dxa"/>
          </w:tcPr>
          <w:p w14:paraId="198CAAB6" w14:textId="2B29D30B" w:rsidR="00BB2908" w:rsidRPr="00BB2908" w:rsidRDefault="00BB2908" w:rsidP="00BB2908">
            <w:pPr>
              <w:rPr>
                <w:rFonts w:cs="Times New Roman"/>
                <w:b/>
              </w:rPr>
            </w:pPr>
            <w:r w:rsidRPr="00BB2908">
              <w:rPr>
                <w:rFonts w:cs="Times New Roman"/>
                <w:b/>
              </w:rPr>
              <w:t>Instruction</w:t>
            </w:r>
          </w:p>
        </w:tc>
      </w:tr>
      <w:tr w:rsidR="00BB2908" w14:paraId="0ABFB2A0" w14:textId="77777777" w:rsidTr="00BB2908">
        <w:tc>
          <w:tcPr>
            <w:tcW w:w="4675" w:type="dxa"/>
          </w:tcPr>
          <w:p w14:paraId="2AD6D6C0" w14:textId="7E922003" w:rsidR="00BB2908" w:rsidRDefault="00BB2908" w:rsidP="00BB2908">
            <w:pPr>
              <w:rPr>
                <w:rFonts w:cs="Times New Roman"/>
              </w:rPr>
            </w:pPr>
            <w:r>
              <w:rPr>
                <w:rFonts w:cs="Times New Roman"/>
              </w:rPr>
              <w:t>0 (No response)</w:t>
            </w:r>
          </w:p>
        </w:tc>
        <w:tc>
          <w:tcPr>
            <w:tcW w:w="4675" w:type="dxa"/>
          </w:tcPr>
          <w:p w14:paraId="0EF93DAC" w14:textId="24C80FEA" w:rsidR="00BB2908" w:rsidRDefault="00BB2908" w:rsidP="00BB2908">
            <w:pPr>
              <w:rPr>
                <w:rFonts w:cs="Times New Roman"/>
              </w:rPr>
            </w:pPr>
            <w:r>
              <w:rPr>
                <w:rFonts w:cs="Times New Roman"/>
              </w:rPr>
              <w:t>“You could have said ‘shoes’ or ‘coat’ since they are articles of clothing.”</w:t>
            </w:r>
          </w:p>
        </w:tc>
      </w:tr>
      <w:tr w:rsidR="00BB2908" w14:paraId="4D4B14EF" w14:textId="77777777" w:rsidTr="00BB2908">
        <w:tc>
          <w:tcPr>
            <w:tcW w:w="4675" w:type="dxa"/>
          </w:tcPr>
          <w:p w14:paraId="77344E02" w14:textId="2A174BDE" w:rsidR="00BB2908" w:rsidRDefault="00BB2908" w:rsidP="00BB2908">
            <w:pPr>
              <w:rPr>
                <w:rFonts w:cs="Times New Roman"/>
              </w:rPr>
            </w:pPr>
            <w:r>
              <w:rPr>
                <w:rFonts w:cs="Times New Roman"/>
              </w:rPr>
              <w:t>1 (One or more incorrect responses, no correct response)</w:t>
            </w:r>
          </w:p>
        </w:tc>
        <w:tc>
          <w:tcPr>
            <w:tcW w:w="4675" w:type="dxa"/>
          </w:tcPr>
          <w:p w14:paraId="2CA1912C" w14:textId="350428B3" w:rsidR="00BB2908" w:rsidRDefault="00BB2908" w:rsidP="00BB2908">
            <w:pPr>
              <w:rPr>
                <w:rFonts w:cs="Times New Roman"/>
              </w:rPr>
            </w:pPr>
            <w:r>
              <w:rPr>
                <w:rFonts w:cs="Times New Roman"/>
              </w:rPr>
              <w:t>“No, ____ is (are) not an article(s) of clothing.  You could have said ‘shoes’ or ‘coat’ since they are articles of clothing.”</w:t>
            </w:r>
          </w:p>
        </w:tc>
      </w:tr>
      <w:tr w:rsidR="00BB2908" w14:paraId="214952F5" w14:textId="77777777" w:rsidTr="00BB2908">
        <w:tc>
          <w:tcPr>
            <w:tcW w:w="4675" w:type="dxa"/>
          </w:tcPr>
          <w:p w14:paraId="546EE765" w14:textId="7B9A2BCC" w:rsidR="00BB2908" w:rsidRDefault="00BB2908" w:rsidP="00BB2908">
            <w:pPr>
              <w:rPr>
                <w:rFonts w:cs="Times New Roman"/>
              </w:rPr>
            </w:pPr>
            <w:r>
              <w:rPr>
                <w:rFonts w:cs="Times New Roman"/>
              </w:rPr>
              <w:t>2 (One or more correct response, no incorrect responses)</w:t>
            </w:r>
          </w:p>
        </w:tc>
        <w:tc>
          <w:tcPr>
            <w:tcW w:w="4675" w:type="dxa"/>
          </w:tcPr>
          <w:p w14:paraId="3DAFEDFA" w14:textId="50425F25" w:rsidR="00BB2908" w:rsidRDefault="00BB2908" w:rsidP="00BB2908">
            <w:pPr>
              <w:rPr>
                <w:rFonts w:cs="Times New Roman"/>
              </w:rPr>
            </w:pPr>
            <w:r>
              <w:rPr>
                <w:rFonts w:cs="Times New Roman"/>
              </w:rPr>
              <w:t>“That’s right.  You also could have said ‘shoes’ or ‘coat’.”</w:t>
            </w:r>
          </w:p>
        </w:tc>
      </w:tr>
      <w:tr w:rsidR="00BB2908" w14:paraId="72206676" w14:textId="77777777" w:rsidTr="00BB2908">
        <w:tc>
          <w:tcPr>
            <w:tcW w:w="4675" w:type="dxa"/>
          </w:tcPr>
          <w:p w14:paraId="15005141" w14:textId="1D48EF7A" w:rsidR="00BB2908" w:rsidRDefault="00BB2908" w:rsidP="00BB2908">
            <w:pPr>
              <w:rPr>
                <w:rFonts w:cs="Times New Roman"/>
              </w:rPr>
            </w:pPr>
            <w:r>
              <w:rPr>
                <w:rFonts w:cs="Times New Roman"/>
              </w:rPr>
              <w:t>3 (One or more correct responses, one or more incorrect responses)</w:t>
            </w:r>
          </w:p>
        </w:tc>
        <w:tc>
          <w:tcPr>
            <w:tcW w:w="4675" w:type="dxa"/>
          </w:tcPr>
          <w:p w14:paraId="4839F2B2" w14:textId="12C9C856" w:rsidR="00BB2908" w:rsidRDefault="00BB2908" w:rsidP="00BB2908">
            <w:pPr>
              <w:rPr>
                <w:rFonts w:cs="Times New Roman"/>
              </w:rPr>
            </w:pPr>
            <w:r>
              <w:rPr>
                <w:rFonts w:cs="Times New Roman"/>
              </w:rPr>
              <w:t>“___ is (are) correct, but ___ is (are) not an article of clothing.  You also could have said ‘shoes’ or ‘coat’.”</w:t>
            </w:r>
          </w:p>
        </w:tc>
      </w:tr>
      <w:tr w:rsidR="00BB2908" w14:paraId="75153AF2" w14:textId="77777777" w:rsidTr="00BB2908">
        <w:tc>
          <w:tcPr>
            <w:tcW w:w="4675" w:type="dxa"/>
          </w:tcPr>
          <w:p w14:paraId="6007A7DD" w14:textId="284DAF78" w:rsidR="00BB2908" w:rsidRDefault="006A4BB5" w:rsidP="00BB2908">
            <w:pPr>
              <w:rPr>
                <w:rFonts w:cs="Times New Roman"/>
              </w:rPr>
            </w:pPr>
            <w:r>
              <w:rPr>
                <w:rFonts w:cs="Times New Roman"/>
              </w:rPr>
              <w:t>4 (Two or more correct responses)</w:t>
            </w:r>
          </w:p>
        </w:tc>
        <w:tc>
          <w:tcPr>
            <w:tcW w:w="4675" w:type="dxa"/>
          </w:tcPr>
          <w:p w14:paraId="20BFB1D0" w14:textId="7CA1E8C2" w:rsidR="00BB2908" w:rsidRDefault="006A4BB5" w:rsidP="00BB2908">
            <w:pPr>
              <w:rPr>
                <w:rFonts w:cs="Times New Roman"/>
              </w:rPr>
            </w:pPr>
            <w:r>
              <w:rPr>
                <w:rFonts w:cs="Times New Roman"/>
              </w:rPr>
              <w:t>“That’s right.”</w:t>
            </w:r>
          </w:p>
        </w:tc>
      </w:tr>
    </w:tbl>
    <w:p w14:paraId="58B5C0F5" w14:textId="77777777" w:rsidR="00BB2908" w:rsidRDefault="00BB2908" w:rsidP="00BB2908">
      <w:pPr>
        <w:spacing w:after="0"/>
        <w:rPr>
          <w:rFonts w:cs="Times New Roman"/>
        </w:rPr>
      </w:pPr>
    </w:p>
    <w:p w14:paraId="54127925" w14:textId="7FC34654" w:rsidR="00067690" w:rsidRDefault="00067690" w:rsidP="00BB2908">
      <w:pPr>
        <w:spacing w:after="0"/>
        <w:rPr>
          <w:rFonts w:cs="Times New Roman"/>
        </w:rPr>
      </w:pPr>
      <w:r>
        <w:rPr>
          <w:rFonts w:cs="Times New Roman"/>
        </w:rPr>
        <w:t>Next, read the instructions for the Animals category.  Say: “Now I want you to name things that belong to another category: Animals.  You will have one minute.  I want you to tell me all the animals you can think of in one minute.  Ready? Begin.”</w:t>
      </w:r>
    </w:p>
    <w:p w14:paraId="016E0758" w14:textId="77777777" w:rsidR="00067690" w:rsidRDefault="00067690" w:rsidP="00BB2908">
      <w:pPr>
        <w:spacing w:after="0"/>
        <w:rPr>
          <w:rFonts w:cs="Times New Roman"/>
        </w:rPr>
      </w:pPr>
    </w:p>
    <w:p w14:paraId="751C7423" w14:textId="4452B47F" w:rsidR="00067690" w:rsidRDefault="00067690" w:rsidP="00BB2908">
      <w:pPr>
        <w:spacing w:after="0"/>
        <w:rPr>
          <w:rFonts w:cs="Times New Roman"/>
        </w:rPr>
      </w:pPr>
      <w:r>
        <w:rPr>
          <w:rFonts w:cs="Times New Roman"/>
        </w:rPr>
        <w:t>Start timer as you say “Begin”.  Write actual responses as legibly as possible on the Worksheet for Category Fluency- Animals.  Stop the procedure at 60 seconds.  One prompt (“Tell me all the animals you can think of”) i</w:t>
      </w:r>
      <w:r w:rsidR="009A608C">
        <w:rPr>
          <w:rFonts w:cs="Times New Roman"/>
        </w:rPr>
        <w:t>s permitted if the participant makes no response for 15 seconds or expresses incapacity (e.g., “I can’t think of any more”).  It is also permissible to repeat the instruction or category if the subject specifically requests it.</w:t>
      </w:r>
    </w:p>
    <w:p w14:paraId="22C66582" w14:textId="77777777" w:rsidR="008626E0" w:rsidRDefault="008626E0" w:rsidP="00BB2908">
      <w:pPr>
        <w:spacing w:after="0"/>
        <w:rPr>
          <w:rFonts w:cs="Times New Roman"/>
        </w:rPr>
      </w:pPr>
    </w:p>
    <w:p w14:paraId="3030FF79" w14:textId="1B4AF2E4" w:rsidR="008626E0" w:rsidRDefault="008626E0" w:rsidP="00BB2908">
      <w:pPr>
        <w:spacing w:after="0"/>
        <w:rPr>
          <w:rFonts w:cs="Times New Roman"/>
        </w:rPr>
      </w:pPr>
      <w:r>
        <w:rPr>
          <w:rFonts w:cs="Times New Roman"/>
        </w:rPr>
        <w:t>Next, read the instructions for the Vegetables category.  Say: “Now I want you to name things that belong to another category: Vegetables.  You will have one minute.  I want you to tell me all the vegetables you can think of in one minute.  Ready? Begin.”</w:t>
      </w:r>
    </w:p>
    <w:p w14:paraId="2554D5CB" w14:textId="77777777" w:rsidR="008626E0" w:rsidRDefault="008626E0" w:rsidP="00BB2908">
      <w:pPr>
        <w:spacing w:after="0"/>
        <w:rPr>
          <w:rFonts w:cs="Times New Roman"/>
        </w:rPr>
      </w:pPr>
    </w:p>
    <w:p w14:paraId="66F8F1CE" w14:textId="74930D79" w:rsidR="008626E0" w:rsidRDefault="008626E0" w:rsidP="008626E0">
      <w:pPr>
        <w:spacing w:after="0"/>
        <w:rPr>
          <w:rFonts w:cs="Times New Roman"/>
        </w:rPr>
      </w:pPr>
      <w:r>
        <w:rPr>
          <w:rFonts w:cs="Times New Roman"/>
        </w:rPr>
        <w:lastRenderedPageBreak/>
        <w:t>Start timer as you say “Begin”.  Write actual responses as legibly as possible on the Worksheet for Category Fluency- Vegetables.  Stop the procedure at 60 seconds.  One prompt (“Tell me all the vegetables you can think of”) is permitted if the participant makes no response for 15 seconds or expresses incapacity (e.g., “I can’t think of any more”).  It is also permissible to repeat the instruction or category if the subject specifically requests it.</w:t>
      </w:r>
    </w:p>
    <w:p w14:paraId="429A92BB" w14:textId="27CE2117" w:rsidR="008626E0" w:rsidRPr="00BB2908" w:rsidRDefault="008626E0" w:rsidP="00BB2908">
      <w:pPr>
        <w:spacing w:after="0"/>
        <w:rPr>
          <w:rFonts w:cs="Times New Roman"/>
        </w:rPr>
      </w:pPr>
    </w:p>
    <w:p w14:paraId="5141535A" w14:textId="77777777" w:rsidR="00BB2908" w:rsidRPr="000431A1" w:rsidRDefault="00BB2908" w:rsidP="00BB2908">
      <w:pPr>
        <w:spacing w:after="0"/>
        <w:rPr>
          <w:rFonts w:cs="Times New Roman"/>
          <w:highlight w:val="yellow"/>
        </w:rPr>
      </w:pPr>
    </w:p>
    <w:tbl>
      <w:tblPr>
        <w:tblStyle w:val="TableGrid"/>
        <w:tblW w:w="9876" w:type="dxa"/>
        <w:tblCellMar>
          <w:left w:w="115" w:type="dxa"/>
          <w:right w:w="115" w:type="dxa"/>
        </w:tblCellMar>
        <w:tblLook w:val="04A0" w:firstRow="1" w:lastRow="0" w:firstColumn="1" w:lastColumn="0" w:noHBand="0" w:noVBand="1"/>
      </w:tblPr>
      <w:tblGrid>
        <w:gridCol w:w="2135"/>
        <w:gridCol w:w="6198"/>
        <w:gridCol w:w="1543"/>
      </w:tblGrid>
      <w:tr w:rsidR="007B3A43" w:rsidRPr="000431A1" w14:paraId="4C4EED9E"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hideMark/>
          </w:tcPr>
          <w:p w14:paraId="5E7F3F99" w14:textId="77777777" w:rsidR="007B3A43" w:rsidRPr="00326291" w:rsidRDefault="007B3A43" w:rsidP="006B2BBC">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52B7AF11" w14:textId="77777777" w:rsidR="007B3A43" w:rsidRPr="00326291" w:rsidRDefault="007B3A43" w:rsidP="006B2BBC">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6BC3FAE3" w14:textId="77777777" w:rsidR="007B3A43" w:rsidRPr="00326291" w:rsidRDefault="007B3A43" w:rsidP="006B2BBC">
            <w:pPr>
              <w:jc w:val="center"/>
              <w:rPr>
                <w:rFonts w:cs="Times New Roman"/>
                <w:b/>
              </w:rPr>
            </w:pPr>
            <w:r w:rsidRPr="00326291">
              <w:rPr>
                <w:rFonts w:cs="Times New Roman"/>
                <w:b/>
              </w:rPr>
              <w:t>Item Values</w:t>
            </w:r>
          </w:p>
        </w:tc>
      </w:tr>
      <w:tr w:rsidR="007B3A43" w:rsidRPr="000431A1" w14:paraId="4E5BF083" w14:textId="77777777" w:rsidTr="007B3A43">
        <w:trPr>
          <w:trHeight w:val="258"/>
        </w:trPr>
        <w:tc>
          <w:tcPr>
            <w:tcW w:w="0" w:type="auto"/>
            <w:tcBorders>
              <w:top w:val="single" w:sz="4" w:space="0" w:color="auto"/>
              <w:left w:val="single" w:sz="4" w:space="0" w:color="auto"/>
              <w:bottom w:val="single" w:sz="4" w:space="0" w:color="auto"/>
              <w:right w:val="single" w:sz="4" w:space="0" w:color="auto"/>
            </w:tcBorders>
          </w:tcPr>
          <w:p w14:paraId="0AFEA915" w14:textId="7FEFB3EB" w:rsidR="007B3A43" w:rsidRPr="000C56C9" w:rsidRDefault="007B3A43" w:rsidP="006B2BBC">
            <w:pPr>
              <w:jc w:val="center"/>
              <w:rPr>
                <w:rFonts w:cs="Times New Roman"/>
              </w:rPr>
            </w:pPr>
            <w:r w:rsidRPr="00DC5408">
              <w:rPr>
                <w:rFonts w:cs="Times New Roman"/>
              </w:rPr>
              <w:t>Animals15Sec</w:t>
            </w:r>
          </w:p>
        </w:tc>
        <w:tc>
          <w:tcPr>
            <w:tcW w:w="0" w:type="auto"/>
            <w:tcBorders>
              <w:top w:val="single" w:sz="4" w:space="0" w:color="auto"/>
              <w:left w:val="single" w:sz="4" w:space="0" w:color="auto"/>
              <w:bottom w:val="single" w:sz="4" w:space="0" w:color="auto"/>
              <w:right w:val="single" w:sz="4" w:space="0" w:color="auto"/>
            </w:tcBorders>
          </w:tcPr>
          <w:p w14:paraId="66A94692" w14:textId="5B1B7814" w:rsidR="007B3A43" w:rsidRPr="000C56C9" w:rsidRDefault="007B3A43" w:rsidP="006B2BBC">
            <w:pPr>
              <w:rPr>
                <w:rFonts w:cs="Times New Roman"/>
              </w:rPr>
            </w:pPr>
            <w:r>
              <w:rPr>
                <w:rFonts w:cs="Times New Roman"/>
              </w:rPr>
              <w:t>Total number of animals in 15 seconds</w:t>
            </w:r>
          </w:p>
        </w:tc>
        <w:tc>
          <w:tcPr>
            <w:tcW w:w="0" w:type="auto"/>
            <w:tcBorders>
              <w:top w:val="single" w:sz="4" w:space="0" w:color="auto"/>
              <w:left w:val="single" w:sz="4" w:space="0" w:color="auto"/>
              <w:bottom w:val="single" w:sz="4" w:space="0" w:color="auto"/>
              <w:right w:val="single" w:sz="4" w:space="0" w:color="auto"/>
            </w:tcBorders>
          </w:tcPr>
          <w:p w14:paraId="070534DF" w14:textId="77777777" w:rsidR="007B3A43" w:rsidRPr="000C56C9" w:rsidRDefault="007B3A43" w:rsidP="006B2BBC">
            <w:pPr>
              <w:rPr>
                <w:rFonts w:cs="Times New Roman"/>
              </w:rPr>
            </w:pPr>
          </w:p>
        </w:tc>
      </w:tr>
      <w:tr w:rsidR="007B3A43" w:rsidRPr="000431A1" w14:paraId="5C34717B"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tcPr>
          <w:p w14:paraId="3826B060" w14:textId="099EDAFB" w:rsidR="007B3A43" w:rsidRPr="000C56C9" w:rsidRDefault="007B3A43" w:rsidP="008626E0">
            <w:pPr>
              <w:jc w:val="center"/>
              <w:rPr>
                <w:rFonts w:cs="Times New Roman"/>
              </w:rPr>
            </w:pPr>
            <w:r w:rsidRPr="00DC5408">
              <w:rPr>
                <w:rFonts w:cs="Times New Roman"/>
              </w:rPr>
              <w:t>Animals30Sec</w:t>
            </w:r>
          </w:p>
        </w:tc>
        <w:tc>
          <w:tcPr>
            <w:tcW w:w="0" w:type="auto"/>
            <w:tcBorders>
              <w:top w:val="single" w:sz="4" w:space="0" w:color="auto"/>
              <w:left w:val="single" w:sz="4" w:space="0" w:color="auto"/>
              <w:bottom w:val="single" w:sz="4" w:space="0" w:color="auto"/>
              <w:right w:val="single" w:sz="4" w:space="0" w:color="auto"/>
            </w:tcBorders>
          </w:tcPr>
          <w:p w14:paraId="3F492419" w14:textId="2D5B5948" w:rsidR="007B3A43" w:rsidRPr="000C56C9" w:rsidRDefault="007B3A43" w:rsidP="008626E0">
            <w:pPr>
              <w:rPr>
                <w:rFonts w:cs="Times New Roman"/>
              </w:rPr>
            </w:pPr>
            <w:r>
              <w:rPr>
                <w:rFonts w:cs="Times New Roman"/>
              </w:rPr>
              <w:t>Total number of animals in 30 seconds</w:t>
            </w:r>
          </w:p>
        </w:tc>
        <w:tc>
          <w:tcPr>
            <w:tcW w:w="0" w:type="auto"/>
            <w:tcBorders>
              <w:top w:val="single" w:sz="4" w:space="0" w:color="auto"/>
              <w:left w:val="single" w:sz="4" w:space="0" w:color="auto"/>
              <w:bottom w:val="single" w:sz="4" w:space="0" w:color="auto"/>
              <w:right w:val="single" w:sz="4" w:space="0" w:color="auto"/>
            </w:tcBorders>
          </w:tcPr>
          <w:p w14:paraId="73FAA906" w14:textId="77777777" w:rsidR="007B3A43" w:rsidRPr="000C56C9" w:rsidRDefault="007B3A43" w:rsidP="008626E0">
            <w:pPr>
              <w:rPr>
                <w:rFonts w:cs="Times New Roman"/>
              </w:rPr>
            </w:pPr>
          </w:p>
        </w:tc>
      </w:tr>
      <w:tr w:rsidR="007B3A43" w:rsidRPr="000431A1" w14:paraId="19E37531" w14:textId="77777777" w:rsidTr="007B3A43">
        <w:trPr>
          <w:trHeight w:val="258"/>
        </w:trPr>
        <w:tc>
          <w:tcPr>
            <w:tcW w:w="0" w:type="auto"/>
            <w:tcBorders>
              <w:top w:val="single" w:sz="4" w:space="0" w:color="auto"/>
              <w:left w:val="single" w:sz="4" w:space="0" w:color="auto"/>
              <w:bottom w:val="single" w:sz="4" w:space="0" w:color="auto"/>
              <w:right w:val="single" w:sz="4" w:space="0" w:color="auto"/>
            </w:tcBorders>
          </w:tcPr>
          <w:p w14:paraId="62F263D5" w14:textId="7F35DB92" w:rsidR="007B3A43" w:rsidRPr="000C56C9" w:rsidRDefault="007B3A43" w:rsidP="008626E0">
            <w:pPr>
              <w:jc w:val="center"/>
              <w:rPr>
                <w:rFonts w:cs="Times New Roman"/>
              </w:rPr>
            </w:pPr>
            <w:r w:rsidRPr="00DC5408">
              <w:rPr>
                <w:rFonts w:cs="Times New Roman"/>
              </w:rPr>
              <w:t>Animals45Sec</w:t>
            </w:r>
          </w:p>
        </w:tc>
        <w:tc>
          <w:tcPr>
            <w:tcW w:w="0" w:type="auto"/>
            <w:tcBorders>
              <w:top w:val="single" w:sz="4" w:space="0" w:color="auto"/>
              <w:left w:val="single" w:sz="4" w:space="0" w:color="auto"/>
              <w:bottom w:val="single" w:sz="4" w:space="0" w:color="auto"/>
              <w:right w:val="single" w:sz="4" w:space="0" w:color="auto"/>
            </w:tcBorders>
          </w:tcPr>
          <w:p w14:paraId="07ECCEA7" w14:textId="68B12895" w:rsidR="007B3A43" w:rsidRPr="000C56C9" w:rsidRDefault="007B3A43" w:rsidP="008626E0">
            <w:pPr>
              <w:rPr>
                <w:rFonts w:cs="Times New Roman"/>
              </w:rPr>
            </w:pPr>
            <w:r>
              <w:rPr>
                <w:rFonts w:cs="Times New Roman"/>
              </w:rPr>
              <w:t>Total number of animals in 45 seconds</w:t>
            </w:r>
          </w:p>
        </w:tc>
        <w:tc>
          <w:tcPr>
            <w:tcW w:w="0" w:type="auto"/>
            <w:tcBorders>
              <w:top w:val="single" w:sz="4" w:space="0" w:color="auto"/>
              <w:left w:val="single" w:sz="4" w:space="0" w:color="auto"/>
              <w:bottom w:val="single" w:sz="4" w:space="0" w:color="auto"/>
              <w:right w:val="single" w:sz="4" w:space="0" w:color="auto"/>
            </w:tcBorders>
          </w:tcPr>
          <w:p w14:paraId="22C0A234" w14:textId="77777777" w:rsidR="007B3A43" w:rsidRPr="000C56C9" w:rsidRDefault="007B3A43" w:rsidP="008626E0">
            <w:pPr>
              <w:rPr>
                <w:rFonts w:cs="Times New Roman"/>
              </w:rPr>
            </w:pPr>
          </w:p>
        </w:tc>
      </w:tr>
      <w:tr w:rsidR="007B3A43" w:rsidRPr="000431A1" w14:paraId="248A0119"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tcPr>
          <w:p w14:paraId="46139FD5" w14:textId="0CC83810" w:rsidR="007B3A43" w:rsidRPr="000C56C9" w:rsidRDefault="007B3A43" w:rsidP="008626E0">
            <w:pPr>
              <w:jc w:val="center"/>
              <w:rPr>
                <w:rFonts w:cs="Times New Roman"/>
              </w:rPr>
            </w:pPr>
            <w:r>
              <w:rPr>
                <w:rFonts w:cs="Times New Roman"/>
              </w:rPr>
              <w:t>Animals60Sec</w:t>
            </w:r>
          </w:p>
        </w:tc>
        <w:tc>
          <w:tcPr>
            <w:tcW w:w="0" w:type="auto"/>
            <w:tcBorders>
              <w:top w:val="single" w:sz="4" w:space="0" w:color="auto"/>
              <w:left w:val="single" w:sz="4" w:space="0" w:color="auto"/>
              <w:bottom w:val="single" w:sz="4" w:space="0" w:color="auto"/>
              <w:right w:val="single" w:sz="4" w:space="0" w:color="auto"/>
            </w:tcBorders>
          </w:tcPr>
          <w:p w14:paraId="79E78FB5" w14:textId="11A17F44" w:rsidR="007B3A43" w:rsidRPr="000C56C9" w:rsidRDefault="007B3A43" w:rsidP="008626E0">
            <w:pPr>
              <w:rPr>
                <w:rFonts w:cs="Times New Roman"/>
              </w:rPr>
            </w:pPr>
            <w:r>
              <w:rPr>
                <w:rFonts w:cs="Times New Roman"/>
              </w:rPr>
              <w:t>Total number of animals in 60 seconds</w:t>
            </w:r>
          </w:p>
        </w:tc>
        <w:tc>
          <w:tcPr>
            <w:tcW w:w="0" w:type="auto"/>
            <w:tcBorders>
              <w:top w:val="single" w:sz="4" w:space="0" w:color="auto"/>
              <w:left w:val="single" w:sz="4" w:space="0" w:color="auto"/>
              <w:bottom w:val="single" w:sz="4" w:space="0" w:color="auto"/>
              <w:right w:val="single" w:sz="4" w:space="0" w:color="auto"/>
            </w:tcBorders>
          </w:tcPr>
          <w:p w14:paraId="43811115" w14:textId="77777777" w:rsidR="007B3A43" w:rsidRPr="000C56C9" w:rsidRDefault="007B3A43" w:rsidP="008626E0">
            <w:pPr>
              <w:rPr>
                <w:rFonts w:cs="Times New Roman"/>
              </w:rPr>
            </w:pPr>
          </w:p>
        </w:tc>
      </w:tr>
      <w:tr w:rsidR="007B3A43" w:rsidRPr="00E142A0" w14:paraId="2B519E54" w14:textId="77777777" w:rsidTr="007B3A43">
        <w:trPr>
          <w:trHeight w:val="258"/>
        </w:trPr>
        <w:tc>
          <w:tcPr>
            <w:tcW w:w="0" w:type="auto"/>
            <w:tcBorders>
              <w:top w:val="single" w:sz="4" w:space="0" w:color="auto"/>
              <w:left w:val="single" w:sz="4" w:space="0" w:color="auto"/>
              <w:bottom w:val="single" w:sz="4" w:space="0" w:color="auto"/>
              <w:right w:val="single" w:sz="4" w:space="0" w:color="auto"/>
            </w:tcBorders>
          </w:tcPr>
          <w:p w14:paraId="4A118D04" w14:textId="37C19607" w:rsidR="007B3A43" w:rsidRPr="008626E0" w:rsidRDefault="007B3A43" w:rsidP="008626E0">
            <w:pPr>
              <w:jc w:val="center"/>
              <w:rPr>
                <w:rFonts w:cs="Times New Roman"/>
                <w:highlight w:val="yellow"/>
              </w:rPr>
            </w:pPr>
            <w:r w:rsidRPr="007B3A43">
              <w:rPr>
                <w:rFonts w:cs="Times New Roman"/>
              </w:rPr>
              <w:t>ZScoreAnimals</w:t>
            </w:r>
          </w:p>
        </w:tc>
        <w:tc>
          <w:tcPr>
            <w:tcW w:w="0" w:type="auto"/>
            <w:tcBorders>
              <w:top w:val="single" w:sz="4" w:space="0" w:color="auto"/>
              <w:left w:val="single" w:sz="4" w:space="0" w:color="auto"/>
              <w:bottom w:val="single" w:sz="4" w:space="0" w:color="auto"/>
              <w:right w:val="single" w:sz="4" w:space="0" w:color="auto"/>
            </w:tcBorders>
          </w:tcPr>
          <w:p w14:paraId="1E5BA2A1" w14:textId="3F106D98" w:rsidR="007B3A43" w:rsidRDefault="007B3A43" w:rsidP="008626E0">
            <w:pPr>
              <w:rPr>
                <w:rFonts w:cs="Times New Roman"/>
              </w:rPr>
            </w:pPr>
            <w:r w:rsidRPr="007B3A43">
              <w:rPr>
                <w:rFonts w:cs="Times New Roman"/>
              </w:rPr>
              <w:t>Animals Z Score</w:t>
            </w:r>
          </w:p>
        </w:tc>
        <w:tc>
          <w:tcPr>
            <w:tcW w:w="0" w:type="auto"/>
            <w:tcBorders>
              <w:top w:val="single" w:sz="4" w:space="0" w:color="auto"/>
              <w:left w:val="single" w:sz="4" w:space="0" w:color="auto"/>
              <w:bottom w:val="single" w:sz="4" w:space="0" w:color="auto"/>
              <w:right w:val="single" w:sz="4" w:space="0" w:color="auto"/>
            </w:tcBorders>
          </w:tcPr>
          <w:p w14:paraId="3C7ABB9A" w14:textId="77777777" w:rsidR="007B3A43" w:rsidRPr="000C56C9" w:rsidRDefault="007B3A43" w:rsidP="008626E0">
            <w:pPr>
              <w:rPr>
                <w:rFonts w:cs="Times New Roman"/>
              </w:rPr>
            </w:pPr>
          </w:p>
        </w:tc>
      </w:tr>
      <w:tr w:rsidR="007B3A43" w:rsidRPr="00E142A0" w14:paraId="0CEFE205"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tcPr>
          <w:p w14:paraId="5D58F3E6" w14:textId="40271F8C" w:rsidR="007B3A43" w:rsidRPr="000C56C9" w:rsidRDefault="007B3A43" w:rsidP="008626E0">
            <w:pPr>
              <w:jc w:val="center"/>
              <w:rPr>
                <w:rFonts w:cs="Times New Roman"/>
              </w:rPr>
            </w:pPr>
            <w:r w:rsidRPr="007B3A43">
              <w:rPr>
                <w:rFonts w:cs="Times New Roman"/>
              </w:rPr>
              <w:t>Vegetables15Sec</w:t>
            </w:r>
          </w:p>
        </w:tc>
        <w:tc>
          <w:tcPr>
            <w:tcW w:w="0" w:type="auto"/>
            <w:tcBorders>
              <w:top w:val="single" w:sz="4" w:space="0" w:color="auto"/>
              <w:left w:val="single" w:sz="4" w:space="0" w:color="auto"/>
              <w:bottom w:val="single" w:sz="4" w:space="0" w:color="auto"/>
              <w:right w:val="single" w:sz="4" w:space="0" w:color="auto"/>
            </w:tcBorders>
          </w:tcPr>
          <w:p w14:paraId="389193E6" w14:textId="393C1DB6" w:rsidR="007B3A43" w:rsidRPr="000C56C9" w:rsidRDefault="007B3A43" w:rsidP="008626E0">
            <w:pPr>
              <w:rPr>
                <w:rFonts w:cs="Times New Roman"/>
              </w:rPr>
            </w:pPr>
            <w:r>
              <w:rPr>
                <w:rFonts w:cs="Times New Roman"/>
              </w:rPr>
              <w:t>Total number of vegetables in 15 seconds</w:t>
            </w:r>
          </w:p>
        </w:tc>
        <w:tc>
          <w:tcPr>
            <w:tcW w:w="0" w:type="auto"/>
            <w:tcBorders>
              <w:top w:val="single" w:sz="4" w:space="0" w:color="auto"/>
              <w:left w:val="single" w:sz="4" w:space="0" w:color="auto"/>
              <w:bottom w:val="single" w:sz="4" w:space="0" w:color="auto"/>
              <w:right w:val="single" w:sz="4" w:space="0" w:color="auto"/>
            </w:tcBorders>
          </w:tcPr>
          <w:p w14:paraId="43E3B41F" w14:textId="77777777" w:rsidR="007B3A43" w:rsidRPr="000C56C9" w:rsidRDefault="007B3A43" w:rsidP="008626E0">
            <w:pPr>
              <w:rPr>
                <w:rFonts w:cs="Times New Roman"/>
              </w:rPr>
            </w:pPr>
          </w:p>
        </w:tc>
      </w:tr>
      <w:tr w:rsidR="007B3A43" w:rsidRPr="00E142A0" w14:paraId="738A09BC"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tcPr>
          <w:p w14:paraId="645760AE" w14:textId="76A38664" w:rsidR="007B3A43" w:rsidRPr="000C56C9" w:rsidRDefault="007B3A43" w:rsidP="008626E0">
            <w:pPr>
              <w:jc w:val="center"/>
              <w:rPr>
                <w:rFonts w:cs="Times New Roman"/>
              </w:rPr>
            </w:pPr>
            <w:r w:rsidRPr="007B3A43">
              <w:rPr>
                <w:rFonts w:cs="Times New Roman"/>
              </w:rPr>
              <w:t>Vegetables30Sec</w:t>
            </w:r>
          </w:p>
        </w:tc>
        <w:tc>
          <w:tcPr>
            <w:tcW w:w="0" w:type="auto"/>
            <w:tcBorders>
              <w:top w:val="single" w:sz="4" w:space="0" w:color="auto"/>
              <w:left w:val="single" w:sz="4" w:space="0" w:color="auto"/>
              <w:bottom w:val="single" w:sz="4" w:space="0" w:color="auto"/>
              <w:right w:val="single" w:sz="4" w:space="0" w:color="auto"/>
            </w:tcBorders>
          </w:tcPr>
          <w:p w14:paraId="0724CDF4" w14:textId="3F905D47" w:rsidR="007B3A43" w:rsidRPr="000C56C9" w:rsidRDefault="007B3A43" w:rsidP="008626E0">
            <w:pPr>
              <w:rPr>
                <w:rFonts w:cs="Times New Roman"/>
              </w:rPr>
            </w:pPr>
            <w:r>
              <w:rPr>
                <w:rFonts w:cs="Times New Roman"/>
              </w:rPr>
              <w:t>Total number of vegetables in 30 seconds</w:t>
            </w:r>
          </w:p>
        </w:tc>
        <w:tc>
          <w:tcPr>
            <w:tcW w:w="0" w:type="auto"/>
            <w:tcBorders>
              <w:top w:val="single" w:sz="4" w:space="0" w:color="auto"/>
              <w:left w:val="single" w:sz="4" w:space="0" w:color="auto"/>
              <w:bottom w:val="single" w:sz="4" w:space="0" w:color="auto"/>
              <w:right w:val="single" w:sz="4" w:space="0" w:color="auto"/>
            </w:tcBorders>
          </w:tcPr>
          <w:p w14:paraId="29FDBBD8" w14:textId="77777777" w:rsidR="007B3A43" w:rsidRPr="000C56C9" w:rsidRDefault="007B3A43" w:rsidP="008626E0">
            <w:pPr>
              <w:rPr>
                <w:rFonts w:cs="Times New Roman"/>
              </w:rPr>
            </w:pPr>
          </w:p>
        </w:tc>
      </w:tr>
      <w:tr w:rsidR="007B3A43" w:rsidRPr="00E142A0" w14:paraId="4612D673" w14:textId="77777777" w:rsidTr="007B3A43">
        <w:trPr>
          <w:trHeight w:val="258"/>
        </w:trPr>
        <w:tc>
          <w:tcPr>
            <w:tcW w:w="0" w:type="auto"/>
            <w:tcBorders>
              <w:top w:val="single" w:sz="4" w:space="0" w:color="auto"/>
              <w:left w:val="single" w:sz="4" w:space="0" w:color="auto"/>
              <w:bottom w:val="single" w:sz="4" w:space="0" w:color="auto"/>
              <w:right w:val="single" w:sz="4" w:space="0" w:color="auto"/>
            </w:tcBorders>
          </w:tcPr>
          <w:p w14:paraId="11A478FF" w14:textId="71C65D06" w:rsidR="007B3A43" w:rsidRPr="000C56C9" w:rsidRDefault="007B3A43" w:rsidP="008626E0">
            <w:pPr>
              <w:jc w:val="center"/>
              <w:rPr>
                <w:rFonts w:cs="Times New Roman"/>
              </w:rPr>
            </w:pPr>
            <w:r w:rsidRPr="007B3A43">
              <w:rPr>
                <w:rFonts w:cs="Times New Roman"/>
              </w:rPr>
              <w:t>Vegetables45Sec</w:t>
            </w:r>
          </w:p>
        </w:tc>
        <w:tc>
          <w:tcPr>
            <w:tcW w:w="0" w:type="auto"/>
            <w:tcBorders>
              <w:top w:val="single" w:sz="4" w:space="0" w:color="auto"/>
              <w:left w:val="single" w:sz="4" w:space="0" w:color="auto"/>
              <w:bottom w:val="single" w:sz="4" w:space="0" w:color="auto"/>
              <w:right w:val="single" w:sz="4" w:space="0" w:color="auto"/>
            </w:tcBorders>
          </w:tcPr>
          <w:p w14:paraId="6DC28050" w14:textId="4C242A38" w:rsidR="007B3A43" w:rsidRPr="000C56C9" w:rsidRDefault="007B3A43" w:rsidP="008626E0">
            <w:pPr>
              <w:rPr>
                <w:rFonts w:cs="Times New Roman"/>
              </w:rPr>
            </w:pPr>
            <w:r>
              <w:rPr>
                <w:rFonts w:cs="Times New Roman"/>
              </w:rPr>
              <w:t>Total number of vegetables in 45 seconds</w:t>
            </w:r>
          </w:p>
        </w:tc>
        <w:tc>
          <w:tcPr>
            <w:tcW w:w="0" w:type="auto"/>
            <w:tcBorders>
              <w:top w:val="single" w:sz="4" w:space="0" w:color="auto"/>
              <w:left w:val="single" w:sz="4" w:space="0" w:color="auto"/>
              <w:bottom w:val="single" w:sz="4" w:space="0" w:color="auto"/>
              <w:right w:val="single" w:sz="4" w:space="0" w:color="auto"/>
            </w:tcBorders>
          </w:tcPr>
          <w:p w14:paraId="59C1674F" w14:textId="77777777" w:rsidR="007B3A43" w:rsidRPr="000C56C9" w:rsidRDefault="007B3A43" w:rsidP="008626E0">
            <w:pPr>
              <w:rPr>
                <w:rFonts w:cs="Times New Roman"/>
              </w:rPr>
            </w:pPr>
          </w:p>
        </w:tc>
      </w:tr>
      <w:tr w:rsidR="007B3A43" w:rsidRPr="00E142A0" w14:paraId="7CA99BC8"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tcPr>
          <w:p w14:paraId="5BB9D03E" w14:textId="11E16F17" w:rsidR="007B3A43" w:rsidRPr="000C56C9" w:rsidRDefault="007B3A43" w:rsidP="008626E0">
            <w:pPr>
              <w:jc w:val="center"/>
              <w:rPr>
                <w:rFonts w:cs="Times New Roman"/>
              </w:rPr>
            </w:pPr>
            <w:r>
              <w:rPr>
                <w:rFonts w:cs="Times New Roman"/>
              </w:rPr>
              <w:t>Vegetables60Sec</w:t>
            </w:r>
          </w:p>
        </w:tc>
        <w:tc>
          <w:tcPr>
            <w:tcW w:w="0" w:type="auto"/>
            <w:tcBorders>
              <w:top w:val="single" w:sz="4" w:space="0" w:color="auto"/>
              <w:left w:val="single" w:sz="4" w:space="0" w:color="auto"/>
              <w:bottom w:val="single" w:sz="4" w:space="0" w:color="auto"/>
              <w:right w:val="single" w:sz="4" w:space="0" w:color="auto"/>
            </w:tcBorders>
          </w:tcPr>
          <w:p w14:paraId="0276CBE5" w14:textId="684FB4CC" w:rsidR="007B3A43" w:rsidRPr="000C56C9" w:rsidRDefault="007B3A43" w:rsidP="008626E0">
            <w:pPr>
              <w:rPr>
                <w:rFonts w:cs="Times New Roman"/>
              </w:rPr>
            </w:pPr>
            <w:r>
              <w:rPr>
                <w:rFonts w:cs="Times New Roman"/>
              </w:rPr>
              <w:t>Total number of vegetables in 60 seconds</w:t>
            </w:r>
          </w:p>
        </w:tc>
        <w:tc>
          <w:tcPr>
            <w:tcW w:w="0" w:type="auto"/>
            <w:tcBorders>
              <w:top w:val="single" w:sz="4" w:space="0" w:color="auto"/>
              <w:left w:val="single" w:sz="4" w:space="0" w:color="auto"/>
              <w:bottom w:val="single" w:sz="4" w:space="0" w:color="auto"/>
              <w:right w:val="single" w:sz="4" w:space="0" w:color="auto"/>
            </w:tcBorders>
          </w:tcPr>
          <w:p w14:paraId="2278BCDA" w14:textId="77777777" w:rsidR="007B3A43" w:rsidRPr="000C56C9" w:rsidRDefault="007B3A43" w:rsidP="008626E0">
            <w:pPr>
              <w:rPr>
                <w:rFonts w:cs="Times New Roman"/>
              </w:rPr>
            </w:pPr>
          </w:p>
        </w:tc>
      </w:tr>
      <w:tr w:rsidR="007B3A43" w:rsidRPr="00E142A0" w14:paraId="4BE4797D" w14:textId="77777777" w:rsidTr="007B3A43">
        <w:trPr>
          <w:trHeight w:val="258"/>
        </w:trPr>
        <w:tc>
          <w:tcPr>
            <w:tcW w:w="0" w:type="auto"/>
            <w:tcBorders>
              <w:top w:val="single" w:sz="4" w:space="0" w:color="auto"/>
              <w:left w:val="single" w:sz="4" w:space="0" w:color="auto"/>
              <w:bottom w:val="single" w:sz="4" w:space="0" w:color="auto"/>
              <w:right w:val="single" w:sz="4" w:space="0" w:color="auto"/>
            </w:tcBorders>
          </w:tcPr>
          <w:p w14:paraId="0AB21701" w14:textId="518409A4" w:rsidR="007B3A43" w:rsidRDefault="007B3A43" w:rsidP="008626E0">
            <w:pPr>
              <w:jc w:val="center"/>
              <w:rPr>
                <w:rFonts w:cs="Times New Roman"/>
              </w:rPr>
            </w:pPr>
            <w:r w:rsidRPr="007B3A43">
              <w:rPr>
                <w:rFonts w:cs="Times New Roman"/>
              </w:rPr>
              <w:t>ZScoreVegetables</w:t>
            </w:r>
          </w:p>
        </w:tc>
        <w:tc>
          <w:tcPr>
            <w:tcW w:w="0" w:type="auto"/>
            <w:tcBorders>
              <w:top w:val="single" w:sz="4" w:space="0" w:color="auto"/>
              <w:left w:val="single" w:sz="4" w:space="0" w:color="auto"/>
              <w:bottom w:val="single" w:sz="4" w:space="0" w:color="auto"/>
              <w:right w:val="single" w:sz="4" w:space="0" w:color="auto"/>
            </w:tcBorders>
          </w:tcPr>
          <w:p w14:paraId="6D292ED8" w14:textId="4A7E9EDA" w:rsidR="007B3A43" w:rsidRDefault="007B3A43" w:rsidP="008626E0">
            <w:pPr>
              <w:rPr>
                <w:rFonts w:cs="Times New Roman"/>
              </w:rPr>
            </w:pPr>
            <w:r w:rsidRPr="007B3A43">
              <w:rPr>
                <w:rFonts w:cs="Times New Roman"/>
              </w:rPr>
              <w:t>Vegetables Z Score</w:t>
            </w:r>
          </w:p>
        </w:tc>
        <w:tc>
          <w:tcPr>
            <w:tcW w:w="0" w:type="auto"/>
            <w:tcBorders>
              <w:top w:val="single" w:sz="4" w:space="0" w:color="auto"/>
              <w:left w:val="single" w:sz="4" w:space="0" w:color="auto"/>
              <w:bottom w:val="single" w:sz="4" w:space="0" w:color="auto"/>
              <w:right w:val="single" w:sz="4" w:space="0" w:color="auto"/>
            </w:tcBorders>
          </w:tcPr>
          <w:p w14:paraId="5FF6F81F" w14:textId="77777777" w:rsidR="007B3A43" w:rsidRPr="000C56C9" w:rsidRDefault="007B3A43" w:rsidP="008626E0">
            <w:pPr>
              <w:rPr>
                <w:rFonts w:cs="Times New Roman"/>
              </w:rPr>
            </w:pPr>
          </w:p>
        </w:tc>
      </w:tr>
      <w:tr w:rsidR="007B3A43" w:rsidRPr="00E142A0" w14:paraId="410AE6FF" w14:textId="77777777" w:rsidTr="007B3A43">
        <w:trPr>
          <w:trHeight w:val="273"/>
        </w:trPr>
        <w:tc>
          <w:tcPr>
            <w:tcW w:w="0" w:type="auto"/>
            <w:tcBorders>
              <w:top w:val="single" w:sz="4" w:space="0" w:color="auto"/>
              <w:left w:val="single" w:sz="4" w:space="0" w:color="auto"/>
              <w:bottom w:val="single" w:sz="4" w:space="0" w:color="auto"/>
              <w:right w:val="single" w:sz="4" w:space="0" w:color="auto"/>
            </w:tcBorders>
          </w:tcPr>
          <w:p w14:paraId="17157BF1" w14:textId="3114D276" w:rsidR="007B3A43" w:rsidRDefault="007B3A43" w:rsidP="008626E0">
            <w:pPr>
              <w:jc w:val="center"/>
              <w:rPr>
                <w:rFonts w:cs="Times New Roman"/>
              </w:rPr>
            </w:pPr>
            <w:r w:rsidRPr="007B3A43">
              <w:rPr>
                <w:rFonts w:cs="Times New Roman"/>
              </w:rPr>
              <w:t>CATTotal</w:t>
            </w:r>
          </w:p>
        </w:tc>
        <w:tc>
          <w:tcPr>
            <w:tcW w:w="0" w:type="auto"/>
            <w:tcBorders>
              <w:top w:val="single" w:sz="4" w:space="0" w:color="auto"/>
              <w:left w:val="single" w:sz="4" w:space="0" w:color="auto"/>
              <w:bottom w:val="single" w:sz="4" w:space="0" w:color="auto"/>
              <w:right w:val="single" w:sz="4" w:space="0" w:color="auto"/>
            </w:tcBorders>
          </w:tcPr>
          <w:p w14:paraId="2E4083A0" w14:textId="460D08A9" w:rsidR="007B3A43" w:rsidRDefault="007B3A43" w:rsidP="008626E0">
            <w:pPr>
              <w:rPr>
                <w:rFonts w:cs="Times New Roman"/>
              </w:rPr>
            </w:pPr>
            <w:r w:rsidRPr="007B3A43">
              <w:rPr>
                <w:rFonts w:cs="Times New Roman"/>
              </w:rPr>
              <w:t>Sum of Animals60Sec and Vegetables60Sec</w:t>
            </w:r>
          </w:p>
        </w:tc>
        <w:tc>
          <w:tcPr>
            <w:tcW w:w="0" w:type="auto"/>
            <w:tcBorders>
              <w:top w:val="single" w:sz="4" w:space="0" w:color="auto"/>
              <w:left w:val="single" w:sz="4" w:space="0" w:color="auto"/>
              <w:bottom w:val="single" w:sz="4" w:space="0" w:color="auto"/>
              <w:right w:val="single" w:sz="4" w:space="0" w:color="auto"/>
            </w:tcBorders>
          </w:tcPr>
          <w:p w14:paraId="7C065801" w14:textId="77777777" w:rsidR="007B3A43" w:rsidRPr="000C56C9" w:rsidRDefault="007B3A43" w:rsidP="008626E0">
            <w:pPr>
              <w:rPr>
                <w:rFonts w:cs="Times New Roman"/>
              </w:rPr>
            </w:pPr>
          </w:p>
        </w:tc>
      </w:tr>
      <w:tr w:rsidR="007B3A43" w:rsidRPr="00E142A0" w14:paraId="3876CFED" w14:textId="77777777" w:rsidTr="007B3A43">
        <w:trPr>
          <w:trHeight w:val="258"/>
        </w:trPr>
        <w:tc>
          <w:tcPr>
            <w:tcW w:w="0" w:type="auto"/>
            <w:tcBorders>
              <w:top w:val="single" w:sz="4" w:space="0" w:color="auto"/>
              <w:left w:val="single" w:sz="4" w:space="0" w:color="auto"/>
              <w:bottom w:val="single" w:sz="4" w:space="0" w:color="auto"/>
              <w:right w:val="single" w:sz="4" w:space="0" w:color="auto"/>
            </w:tcBorders>
          </w:tcPr>
          <w:p w14:paraId="5A4C94E2" w14:textId="7CB1707A" w:rsidR="007B3A43" w:rsidRDefault="007B3A43" w:rsidP="008626E0">
            <w:pPr>
              <w:jc w:val="center"/>
              <w:rPr>
                <w:rFonts w:cs="Times New Roman"/>
              </w:rPr>
            </w:pPr>
            <w:r w:rsidRPr="007B3A43">
              <w:rPr>
                <w:rFonts w:cs="Times New Roman"/>
              </w:rPr>
              <w:t>AvgZScoreCAT</w:t>
            </w:r>
          </w:p>
        </w:tc>
        <w:tc>
          <w:tcPr>
            <w:tcW w:w="0" w:type="auto"/>
            <w:tcBorders>
              <w:top w:val="single" w:sz="4" w:space="0" w:color="auto"/>
              <w:left w:val="single" w:sz="4" w:space="0" w:color="auto"/>
              <w:bottom w:val="single" w:sz="4" w:space="0" w:color="auto"/>
              <w:right w:val="single" w:sz="4" w:space="0" w:color="auto"/>
            </w:tcBorders>
          </w:tcPr>
          <w:p w14:paraId="46F8908C" w14:textId="72C06C92" w:rsidR="007B3A43" w:rsidRDefault="007B3A43" w:rsidP="008626E0">
            <w:pPr>
              <w:rPr>
                <w:rFonts w:cs="Times New Roman"/>
              </w:rPr>
            </w:pPr>
            <w:r w:rsidRPr="007B3A43">
              <w:rPr>
                <w:rFonts w:cs="Times New Roman"/>
              </w:rPr>
              <w:t>Average Z Score of ZScoreAnimals and ZScoreVegetables</w:t>
            </w:r>
          </w:p>
        </w:tc>
        <w:tc>
          <w:tcPr>
            <w:tcW w:w="0" w:type="auto"/>
            <w:tcBorders>
              <w:top w:val="single" w:sz="4" w:space="0" w:color="auto"/>
              <w:left w:val="single" w:sz="4" w:space="0" w:color="auto"/>
              <w:bottom w:val="single" w:sz="4" w:space="0" w:color="auto"/>
              <w:right w:val="single" w:sz="4" w:space="0" w:color="auto"/>
            </w:tcBorders>
          </w:tcPr>
          <w:p w14:paraId="48CE1AA8" w14:textId="77777777" w:rsidR="007B3A43" w:rsidRPr="000C56C9" w:rsidRDefault="007B3A43" w:rsidP="008626E0">
            <w:pPr>
              <w:rPr>
                <w:rFonts w:cs="Times New Roman"/>
              </w:rPr>
            </w:pPr>
          </w:p>
        </w:tc>
      </w:tr>
    </w:tbl>
    <w:p w14:paraId="69BE881F" w14:textId="77777777" w:rsidR="00BB2908" w:rsidRPr="00E142A0" w:rsidRDefault="00BB2908" w:rsidP="00BB2908">
      <w:pPr>
        <w:pBdr>
          <w:bottom w:val="single" w:sz="6" w:space="1" w:color="auto"/>
        </w:pBdr>
        <w:spacing w:after="0"/>
        <w:rPr>
          <w:rFonts w:cs="Times New Roman"/>
        </w:rPr>
      </w:pPr>
    </w:p>
    <w:p w14:paraId="4D78F0D7" w14:textId="77777777" w:rsidR="00BB2908" w:rsidRPr="00E142A0" w:rsidRDefault="00BB2908" w:rsidP="00BB2908">
      <w:pPr>
        <w:pBdr>
          <w:bottom w:val="single" w:sz="6" w:space="1" w:color="auto"/>
        </w:pBdr>
        <w:spacing w:after="0"/>
        <w:rPr>
          <w:rFonts w:cs="Times New Roman"/>
          <w:b/>
        </w:rPr>
      </w:pPr>
      <w:r w:rsidRPr="00E142A0">
        <w:rPr>
          <w:rFonts w:cs="Times New Roman"/>
          <w:b/>
        </w:rPr>
        <w:t>SCORING OF SCALE</w:t>
      </w:r>
    </w:p>
    <w:p w14:paraId="27EDC310" w14:textId="4927149A" w:rsidR="00413E93" w:rsidRPr="00413E93" w:rsidRDefault="00413E93" w:rsidP="00BB2908">
      <w:pPr>
        <w:autoSpaceDE w:val="0"/>
        <w:autoSpaceDN w:val="0"/>
        <w:adjustRightInd w:val="0"/>
        <w:spacing w:after="0" w:line="240" w:lineRule="auto"/>
        <w:rPr>
          <w:rFonts w:cs="Times New Roman"/>
        </w:rPr>
      </w:pPr>
      <w:r w:rsidRPr="00413E93">
        <w:rPr>
          <w:rFonts w:cs="Times New Roman"/>
        </w:rPr>
        <w:t>ZScoreAnimals=</w:t>
      </w:r>
      <w:r>
        <w:rPr>
          <w:rFonts w:cs="Times New Roman"/>
        </w:rPr>
        <w:t xml:space="preserve"> Animals Z Score</w:t>
      </w:r>
    </w:p>
    <w:p w14:paraId="5CB10075" w14:textId="1CE8C360" w:rsidR="00413E93" w:rsidRDefault="00413E93" w:rsidP="00BB2908">
      <w:pPr>
        <w:autoSpaceDE w:val="0"/>
        <w:autoSpaceDN w:val="0"/>
        <w:adjustRightInd w:val="0"/>
        <w:spacing w:after="0" w:line="240" w:lineRule="auto"/>
        <w:rPr>
          <w:rFonts w:cs="Times New Roman"/>
        </w:rPr>
      </w:pPr>
      <w:r w:rsidRPr="00413E93">
        <w:rPr>
          <w:rFonts w:cs="Times New Roman"/>
        </w:rPr>
        <w:t>ZScoreVegetables=Vegetables Z Score</w:t>
      </w:r>
    </w:p>
    <w:p w14:paraId="289BEBDB" w14:textId="5F79EE31" w:rsidR="00413E93" w:rsidRDefault="00413E93" w:rsidP="00BB2908">
      <w:pPr>
        <w:autoSpaceDE w:val="0"/>
        <w:autoSpaceDN w:val="0"/>
        <w:adjustRightInd w:val="0"/>
        <w:spacing w:after="0" w:line="240" w:lineRule="auto"/>
        <w:rPr>
          <w:rFonts w:cs="Times New Roman"/>
        </w:rPr>
      </w:pPr>
      <w:r>
        <w:rPr>
          <w:rFonts w:cs="Times New Roman"/>
        </w:rPr>
        <w:t>CATTotal=Sum of Animals60Sec and Vegetables60Sec</w:t>
      </w:r>
    </w:p>
    <w:p w14:paraId="63B3B4AD" w14:textId="7DCB0F0A" w:rsidR="00413E93" w:rsidRPr="00413E93" w:rsidRDefault="00413E93" w:rsidP="00BB2908">
      <w:pPr>
        <w:autoSpaceDE w:val="0"/>
        <w:autoSpaceDN w:val="0"/>
        <w:adjustRightInd w:val="0"/>
        <w:spacing w:after="0" w:line="240" w:lineRule="auto"/>
        <w:rPr>
          <w:rFonts w:cs="Times New Roman"/>
        </w:rPr>
      </w:pPr>
      <w:r>
        <w:rPr>
          <w:rFonts w:cs="Times New Roman"/>
        </w:rPr>
        <w:t xml:space="preserve">AvgZScoreCAT=Average Z Score of </w:t>
      </w:r>
      <w:r w:rsidRPr="00413E93">
        <w:rPr>
          <w:rFonts w:cs="Times New Roman"/>
        </w:rPr>
        <w:t>ZScoreAnimals</w:t>
      </w:r>
      <w:r>
        <w:rPr>
          <w:rFonts w:cs="Times New Roman"/>
        </w:rPr>
        <w:t xml:space="preserve"> and </w:t>
      </w:r>
      <w:r w:rsidRPr="00413E93">
        <w:rPr>
          <w:rFonts w:cs="Times New Roman"/>
        </w:rPr>
        <w:t>ZScoreVegetables</w:t>
      </w:r>
    </w:p>
    <w:p w14:paraId="5A87F813" w14:textId="77777777" w:rsidR="00BB2908" w:rsidRPr="003A21C3" w:rsidRDefault="00BB2908" w:rsidP="00BB2908">
      <w:pPr>
        <w:autoSpaceDE w:val="0"/>
        <w:autoSpaceDN w:val="0"/>
        <w:adjustRightInd w:val="0"/>
        <w:spacing w:after="0" w:line="240" w:lineRule="auto"/>
        <w:rPr>
          <w:rFonts w:cs="Times New Roman"/>
        </w:rPr>
      </w:pPr>
    </w:p>
    <w:p w14:paraId="63A46714" w14:textId="77777777" w:rsidR="00BB2908" w:rsidRDefault="00BB2908" w:rsidP="007C40F7">
      <w:pPr>
        <w:autoSpaceDE w:val="0"/>
        <w:autoSpaceDN w:val="0"/>
        <w:adjustRightInd w:val="0"/>
        <w:spacing w:after="0" w:line="240" w:lineRule="auto"/>
        <w:rPr>
          <w:rFonts w:cs="Times New Roman"/>
        </w:rPr>
      </w:pPr>
    </w:p>
    <w:p w14:paraId="35135809" w14:textId="77777777" w:rsidR="00BB2908" w:rsidRDefault="00BB2908" w:rsidP="007C40F7">
      <w:pPr>
        <w:autoSpaceDE w:val="0"/>
        <w:autoSpaceDN w:val="0"/>
        <w:adjustRightInd w:val="0"/>
        <w:spacing w:after="0" w:line="240" w:lineRule="auto"/>
        <w:rPr>
          <w:rFonts w:cs="Times New Roman"/>
        </w:rPr>
      </w:pPr>
    </w:p>
    <w:p w14:paraId="5BB0E4C3" w14:textId="77777777" w:rsidR="00937F01" w:rsidRDefault="00937F01" w:rsidP="007C40F7">
      <w:pPr>
        <w:autoSpaceDE w:val="0"/>
        <w:autoSpaceDN w:val="0"/>
        <w:adjustRightInd w:val="0"/>
        <w:spacing w:after="0" w:line="240" w:lineRule="auto"/>
        <w:rPr>
          <w:rFonts w:cs="Times New Roman"/>
        </w:rPr>
      </w:pPr>
    </w:p>
    <w:p w14:paraId="2C44FD9C" w14:textId="77777777" w:rsidR="00937F01" w:rsidRDefault="00937F01" w:rsidP="007C40F7">
      <w:pPr>
        <w:autoSpaceDE w:val="0"/>
        <w:autoSpaceDN w:val="0"/>
        <w:adjustRightInd w:val="0"/>
        <w:spacing w:after="0" w:line="240" w:lineRule="auto"/>
        <w:rPr>
          <w:rFonts w:cs="Times New Roman"/>
        </w:rPr>
      </w:pPr>
    </w:p>
    <w:p w14:paraId="6DC20B4E" w14:textId="77777777" w:rsidR="00937F01" w:rsidRDefault="00937F01" w:rsidP="007C40F7">
      <w:pPr>
        <w:autoSpaceDE w:val="0"/>
        <w:autoSpaceDN w:val="0"/>
        <w:adjustRightInd w:val="0"/>
        <w:spacing w:after="0" w:line="240" w:lineRule="auto"/>
        <w:rPr>
          <w:rFonts w:cs="Times New Roman"/>
        </w:rPr>
      </w:pPr>
    </w:p>
    <w:p w14:paraId="4838B409" w14:textId="432B640E" w:rsidR="00DC5408" w:rsidRDefault="00DC5408" w:rsidP="007C40F7">
      <w:pPr>
        <w:autoSpaceDE w:val="0"/>
        <w:autoSpaceDN w:val="0"/>
        <w:adjustRightInd w:val="0"/>
        <w:spacing w:after="0" w:line="240" w:lineRule="auto"/>
        <w:rPr>
          <w:rFonts w:cs="Times New Roman"/>
        </w:rPr>
      </w:pPr>
      <w:r>
        <w:rPr>
          <w:rFonts w:cs="Times New Roman"/>
        </w:rPr>
        <w:br/>
      </w:r>
    </w:p>
    <w:p w14:paraId="72AA41D4" w14:textId="77777777" w:rsidR="00DC5408" w:rsidRDefault="00DC5408">
      <w:pPr>
        <w:rPr>
          <w:rFonts w:cs="Times New Roman"/>
        </w:rPr>
      </w:pPr>
      <w:r>
        <w:rPr>
          <w:rFonts w:cs="Times New Roman"/>
        </w:rPr>
        <w:br w:type="page"/>
      </w:r>
    </w:p>
    <w:p w14:paraId="0ED31836" w14:textId="77777777" w:rsidR="00937F01" w:rsidRDefault="00937F01" w:rsidP="007C40F7">
      <w:pPr>
        <w:autoSpaceDE w:val="0"/>
        <w:autoSpaceDN w:val="0"/>
        <w:adjustRightInd w:val="0"/>
        <w:spacing w:after="0" w:line="240" w:lineRule="auto"/>
        <w:rPr>
          <w:rFonts w:cs="Times New Roman"/>
        </w:rPr>
      </w:pPr>
    </w:p>
    <w:p w14:paraId="51392181" w14:textId="0F408A74" w:rsidR="00937F01" w:rsidRPr="00937F01" w:rsidRDefault="00937F01" w:rsidP="00937F01">
      <w:pPr>
        <w:pStyle w:val="Heading1"/>
        <w:spacing w:before="0"/>
        <w:jc w:val="center"/>
        <w:rPr>
          <w:rFonts w:asciiTheme="minorHAnsi" w:hAnsiTheme="minorHAnsi"/>
          <w:color w:val="auto"/>
          <w:sz w:val="22"/>
          <w:szCs w:val="22"/>
        </w:rPr>
      </w:pPr>
      <w:bookmarkStart w:id="754" w:name="_Toc2071884"/>
      <w:r w:rsidRPr="00937F01">
        <w:rPr>
          <w:rFonts w:asciiTheme="minorHAnsi" w:hAnsiTheme="minorHAnsi"/>
          <w:color w:val="auto"/>
          <w:sz w:val="22"/>
          <w:szCs w:val="22"/>
        </w:rPr>
        <w:t>MINT (Multilingual Naming Test)</w:t>
      </w:r>
      <w:bookmarkEnd w:id="754"/>
    </w:p>
    <w:p w14:paraId="17C73C0A" w14:textId="6C12FDE6" w:rsidR="00937F01" w:rsidRPr="00E142A0" w:rsidRDefault="00937F01" w:rsidP="00937F01">
      <w:pPr>
        <w:pBdr>
          <w:bottom w:val="single" w:sz="6" w:space="1" w:color="auto"/>
        </w:pBdr>
        <w:spacing w:after="0" w:line="240" w:lineRule="auto"/>
        <w:contextualSpacing/>
        <w:jc w:val="center"/>
        <w:rPr>
          <w:b/>
        </w:rPr>
      </w:pPr>
      <w:r w:rsidRPr="00C972C0">
        <w:rPr>
          <w:b/>
        </w:rPr>
        <w:t>(</w:t>
      </w:r>
      <w:r w:rsidR="00C972C0" w:rsidRPr="00C972C0">
        <w:rPr>
          <w:b/>
        </w:rPr>
        <w:t>41</w:t>
      </w:r>
      <w:r w:rsidRPr="00C972C0">
        <w:rPr>
          <w:b/>
        </w:rPr>
        <w:t xml:space="preserve"> items)</w:t>
      </w:r>
    </w:p>
    <w:p w14:paraId="51570DDE" w14:textId="77777777" w:rsidR="00937F01" w:rsidRDefault="00937F01" w:rsidP="00937F01">
      <w:pPr>
        <w:pBdr>
          <w:bottom w:val="single" w:sz="4" w:space="1" w:color="auto"/>
        </w:pBdr>
        <w:spacing w:after="0"/>
        <w:rPr>
          <w:rFonts w:cs="Times New Roman"/>
          <w:b/>
        </w:rPr>
      </w:pPr>
      <w:r w:rsidRPr="00154C9F">
        <w:rPr>
          <w:rFonts w:cs="Times New Roman"/>
          <w:b/>
        </w:rPr>
        <w:t>DESCRIPTION</w:t>
      </w:r>
    </w:p>
    <w:p w14:paraId="58138287" w14:textId="4CD7327F" w:rsidR="001A05DD" w:rsidRPr="00154C9F" w:rsidRDefault="001A05DD" w:rsidP="00937F01">
      <w:pPr>
        <w:pBdr>
          <w:bottom w:val="single" w:sz="4" w:space="1" w:color="auto"/>
        </w:pBdr>
        <w:spacing w:after="0"/>
        <w:rPr>
          <w:rFonts w:cs="Times New Roman"/>
        </w:rPr>
      </w:pPr>
      <w:r w:rsidRPr="00154C9F">
        <w:rPr>
          <w:rFonts w:cs="Times New Roman"/>
        </w:rPr>
        <w:t>This measure assesses naming skills in speakers of multiple languages</w:t>
      </w:r>
      <w:r w:rsidR="00154C9F" w:rsidRPr="00154C9F">
        <w:rPr>
          <w:rFonts w:cs="Times New Roman"/>
        </w:rPr>
        <w:t xml:space="preserve"> and</w:t>
      </w:r>
      <w:r w:rsidRPr="00154C9F">
        <w:rPr>
          <w:rFonts w:cs="Times New Roman"/>
        </w:rPr>
        <w:t xml:space="preserve"> </w:t>
      </w:r>
      <w:r w:rsidR="00154C9F" w:rsidRPr="00154C9F">
        <w:rPr>
          <w:rFonts w:cs="Times New Roman"/>
        </w:rPr>
        <w:t>detects naming impairments in monolingual Alzheimer’s disease as well as amnestic mild cognitive impairment (MCI).</w:t>
      </w:r>
      <w:r w:rsidR="00154C9F" w:rsidRPr="00154C9F">
        <w:rPr>
          <w:rFonts w:cs="Times New Roman"/>
        </w:rPr>
        <w:tab/>
      </w:r>
    </w:p>
    <w:p w14:paraId="13BBED5F" w14:textId="77777777" w:rsidR="00937F01" w:rsidRDefault="00937F01" w:rsidP="00937F01">
      <w:pPr>
        <w:pBdr>
          <w:bottom w:val="single" w:sz="6" w:space="1" w:color="auto"/>
        </w:pBdr>
        <w:spacing w:after="0"/>
        <w:rPr>
          <w:rFonts w:cs="Times New Roman"/>
          <w:b/>
        </w:rPr>
      </w:pPr>
      <w:r w:rsidRPr="00DB7CDA">
        <w:rPr>
          <w:rFonts w:cs="Times New Roman"/>
          <w:b/>
        </w:rPr>
        <w:t>ASSOCIATED PAPERS</w:t>
      </w:r>
    </w:p>
    <w:p w14:paraId="0E5D6754" w14:textId="68551F8D" w:rsidR="00DB7CDA" w:rsidRDefault="00DB7CDA" w:rsidP="00DB7CDA">
      <w:pPr>
        <w:pBdr>
          <w:bottom w:val="single" w:sz="6" w:space="1" w:color="auto"/>
        </w:pBdr>
        <w:spacing w:after="0"/>
        <w:rPr>
          <w:rFonts w:cs="Times New Roman"/>
        </w:rPr>
      </w:pPr>
      <w:r>
        <w:rPr>
          <w:rFonts w:cs="Times New Roman"/>
        </w:rPr>
        <w:t xml:space="preserve">Gollan, T. H., Weissberger, G., Runnqvist, E., Montoya, R. I., &amp; Cera, C. M. (2012). Self-ratings of spoken language dominance: A multi-lingual naming test (MINT) and preliminary norms for young and aging Spanish-English bilinguals.  </w:t>
      </w:r>
      <w:r w:rsidRPr="00DB7CDA">
        <w:rPr>
          <w:rFonts w:cs="Times New Roman"/>
          <w:i/>
        </w:rPr>
        <w:t xml:space="preserve">Bilingualism: Language and Cognition, 15, </w:t>
      </w:r>
      <w:r>
        <w:rPr>
          <w:rFonts w:cs="Times New Roman"/>
        </w:rPr>
        <w:t>594-615.</w:t>
      </w:r>
    </w:p>
    <w:p w14:paraId="3051BA16" w14:textId="77777777" w:rsidR="00DB7CDA" w:rsidRDefault="00DB7CDA" w:rsidP="00937F01">
      <w:pPr>
        <w:pBdr>
          <w:bottom w:val="single" w:sz="6" w:space="1" w:color="auto"/>
        </w:pBdr>
        <w:spacing w:after="0"/>
        <w:rPr>
          <w:rFonts w:cs="Times New Roman"/>
        </w:rPr>
      </w:pPr>
    </w:p>
    <w:p w14:paraId="1056DB55" w14:textId="2CC2979A" w:rsidR="00DB7CDA" w:rsidRPr="00DB7CDA" w:rsidRDefault="00DB7CDA" w:rsidP="00937F01">
      <w:pPr>
        <w:pBdr>
          <w:bottom w:val="single" w:sz="6" w:space="1" w:color="auto"/>
        </w:pBdr>
        <w:spacing w:after="0"/>
        <w:rPr>
          <w:rFonts w:cs="Times New Roman"/>
        </w:rPr>
      </w:pPr>
      <w:r w:rsidRPr="00DB7CDA">
        <w:rPr>
          <w:rFonts w:cs="Times New Roman"/>
        </w:rPr>
        <w:t>Ivanova, I., Salmon, D. P., &amp; Gollan, T. H.</w:t>
      </w:r>
      <w:r>
        <w:rPr>
          <w:rFonts w:cs="Times New Roman"/>
        </w:rPr>
        <w:t xml:space="preserve"> (2013). The multilingual naming test in Alzheimer’s disease: Clues to the origin of naming impairments.  </w:t>
      </w:r>
      <w:r w:rsidRPr="00DB7CDA">
        <w:rPr>
          <w:rFonts w:cs="Times New Roman"/>
          <w:i/>
        </w:rPr>
        <w:t>The Journal of the International Neuropsychological Society</w:t>
      </w:r>
      <w:r>
        <w:rPr>
          <w:rFonts w:cs="Times New Roman"/>
          <w:i/>
        </w:rPr>
        <w:t xml:space="preserve">, 19, </w:t>
      </w:r>
      <w:r>
        <w:rPr>
          <w:rFonts w:cs="Times New Roman"/>
        </w:rPr>
        <w:t>272-283.</w:t>
      </w:r>
    </w:p>
    <w:p w14:paraId="2B8E0252" w14:textId="77777777" w:rsidR="00937F01" w:rsidRPr="00937F01" w:rsidRDefault="00937F01" w:rsidP="00937F01">
      <w:pPr>
        <w:spacing w:after="0"/>
        <w:rPr>
          <w:rFonts w:cs="Times New Roman"/>
          <w:b/>
        </w:rPr>
      </w:pPr>
      <w:r w:rsidRPr="00937F01">
        <w:rPr>
          <w:rFonts w:cs="Times New Roman"/>
          <w:b/>
        </w:rPr>
        <w:t>SUBJECT INSTRUCTIONS:</w:t>
      </w:r>
    </w:p>
    <w:p w14:paraId="1174F55B" w14:textId="5C2D614D" w:rsidR="00937F01" w:rsidRDefault="00937F01" w:rsidP="00937F01">
      <w:pPr>
        <w:spacing w:after="0"/>
        <w:rPr>
          <w:rFonts w:cs="Times New Roman"/>
        </w:rPr>
      </w:pPr>
      <w:r w:rsidRPr="00937F01">
        <w:rPr>
          <w:rFonts w:cs="Times New Roman"/>
        </w:rPr>
        <w:t>Say: “I</w:t>
      </w:r>
      <w:r>
        <w:rPr>
          <w:rFonts w:cs="Times New Roman"/>
        </w:rPr>
        <w:t xml:space="preserve"> am going to show you some pictures of objects, one at a time.  Please tell me the name of each object, that is, tell me what it is called.  If you cannot think of the name try to make your best guess.  If you don’t know what the object is, I will try to help you.  Do you have any questions?”</w:t>
      </w:r>
    </w:p>
    <w:p w14:paraId="53FABF88" w14:textId="77777777" w:rsidR="00937F01" w:rsidRDefault="00937F01" w:rsidP="00937F01">
      <w:pPr>
        <w:spacing w:after="0"/>
        <w:rPr>
          <w:rFonts w:cs="Times New Roman"/>
        </w:rPr>
      </w:pPr>
    </w:p>
    <w:p w14:paraId="5592A836" w14:textId="764BF75B" w:rsidR="00937F01" w:rsidRPr="00937F01" w:rsidRDefault="00937F01" w:rsidP="00937F01">
      <w:pPr>
        <w:spacing w:after="0"/>
        <w:rPr>
          <w:rFonts w:cs="Times New Roman"/>
        </w:rPr>
      </w:pPr>
      <w:r>
        <w:rPr>
          <w:rFonts w:cs="Times New Roman"/>
        </w:rPr>
        <w:t>Stop testing after six consecutive failures.</w:t>
      </w:r>
    </w:p>
    <w:p w14:paraId="745C3BF4" w14:textId="77777777" w:rsidR="00937F01" w:rsidRPr="000431A1" w:rsidRDefault="00937F01" w:rsidP="00937F01">
      <w:pPr>
        <w:spacing w:after="0"/>
        <w:rPr>
          <w:rFonts w:cs="Times New Roman"/>
          <w:highlight w:val="yellow"/>
        </w:rPr>
      </w:pPr>
    </w:p>
    <w:tbl>
      <w:tblPr>
        <w:tblStyle w:val="TableGrid"/>
        <w:tblW w:w="0" w:type="auto"/>
        <w:tblLook w:val="04A0" w:firstRow="1" w:lastRow="0" w:firstColumn="1" w:lastColumn="0" w:noHBand="0" w:noVBand="1"/>
      </w:tblPr>
      <w:tblGrid>
        <w:gridCol w:w="1492"/>
        <w:gridCol w:w="6531"/>
        <w:gridCol w:w="1327"/>
      </w:tblGrid>
      <w:tr w:rsidR="00C972C0" w:rsidRPr="000431A1" w14:paraId="20EE0D41" w14:textId="77777777" w:rsidTr="006B2BBC">
        <w:tc>
          <w:tcPr>
            <w:tcW w:w="0" w:type="auto"/>
            <w:tcBorders>
              <w:top w:val="single" w:sz="4" w:space="0" w:color="auto"/>
              <w:left w:val="single" w:sz="4" w:space="0" w:color="auto"/>
              <w:bottom w:val="single" w:sz="4" w:space="0" w:color="auto"/>
              <w:right w:val="single" w:sz="4" w:space="0" w:color="auto"/>
            </w:tcBorders>
            <w:hideMark/>
          </w:tcPr>
          <w:p w14:paraId="34449440" w14:textId="77777777" w:rsidR="00C972C0" w:rsidRPr="00326291" w:rsidRDefault="00C972C0" w:rsidP="006B2BBC">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45F82E7F" w14:textId="77777777" w:rsidR="00C972C0" w:rsidRPr="00326291" w:rsidRDefault="00C972C0" w:rsidP="006B2BBC">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5D1CA769" w14:textId="77777777" w:rsidR="00C972C0" w:rsidRPr="00326291" w:rsidRDefault="00C972C0" w:rsidP="006B2BBC">
            <w:pPr>
              <w:jc w:val="center"/>
              <w:rPr>
                <w:rFonts w:cs="Times New Roman"/>
                <w:b/>
              </w:rPr>
            </w:pPr>
            <w:r w:rsidRPr="00326291">
              <w:rPr>
                <w:rFonts w:cs="Times New Roman"/>
                <w:b/>
              </w:rPr>
              <w:t>Item Values</w:t>
            </w:r>
          </w:p>
        </w:tc>
      </w:tr>
      <w:tr w:rsidR="00C972C0" w:rsidRPr="000431A1" w14:paraId="3C1D1B41" w14:textId="77777777" w:rsidTr="006B2BBC">
        <w:tc>
          <w:tcPr>
            <w:tcW w:w="0" w:type="auto"/>
            <w:tcBorders>
              <w:top w:val="single" w:sz="4" w:space="0" w:color="auto"/>
              <w:left w:val="single" w:sz="4" w:space="0" w:color="auto"/>
              <w:bottom w:val="single" w:sz="4" w:space="0" w:color="auto"/>
              <w:right w:val="single" w:sz="4" w:space="0" w:color="auto"/>
            </w:tcBorders>
          </w:tcPr>
          <w:p w14:paraId="3FA5B6C1" w14:textId="1D3E661B" w:rsidR="00C972C0" w:rsidRPr="00413E93" w:rsidRDefault="00C972C0" w:rsidP="006B2BBC">
            <w:pPr>
              <w:jc w:val="center"/>
              <w:rPr>
                <w:rFonts w:cs="Times New Roman"/>
              </w:rPr>
            </w:pPr>
            <w:r w:rsidRPr="007B3A43">
              <w:rPr>
                <w:rFonts w:cs="Times New Roman"/>
              </w:rPr>
              <w:t>MintDate</w:t>
            </w:r>
          </w:p>
        </w:tc>
        <w:tc>
          <w:tcPr>
            <w:tcW w:w="0" w:type="auto"/>
            <w:tcBorders>
              <w:top w:val="single" w:sz="4" w:space="0" w:color="auto"/>
              <w:left w:val="single" w:sz="4" w:space="0" w:color="auto"/>
              <w:bottom w:val="single" w:sz="4" w:space="0" w:color="auto"/>
              <w:right w:val="single" w:sz="4" w:space="0" w:color="auto"/>
            </w:tcBorders>
          </w:tcPr>
          <w:p w14:paraId="5360E8E6" w14:textId="1C3D5F46" w:rsidR="00C972C0" w:rsidRPr="00413E93" w:rsidRDefault="00C972C0" w:rsidP="006B2BBC">
            <w:pPr>
              <w:rPr>
                <w:rFonts w:cs="Times New Roman"/>
              </w:rPr>
            </w:pPr>
            <w:r w:rsidRPr="007B3A43">
              <w:rPr>
                <w:rFonts w:cs="Times New Roman"/>
              </w:rPr>
              <w:t>Date Mint was completed</w:t>
            </w:r>
          </w:p>
        </w:tc>
        <w:tc>
          <w:tcPr>
            <w:tcW w:w="0" w:type="auto"/>
            <w:tcBorders>
              <w:top w:val="single" w:sz="4" w:space="0" w:color="auto"/>
              <w:left w:val="single" w:sz="4" w:space="0" w:color="auto"/>
              <w:bottom w:val="single" w:sz="4" w:space="0" w:color="auto"/>
              <w:right w:val="single" w:sz="4" w:space="0" w:color="auto"/>
            </w:tcBorders>
          </w:tcPr>
          <w:p w14:paraId="47D390C7" w14:textId="77777777" w:rsidR="00C972C0" w:rsidRPr="000C56C9" w:rsidRDefault="00C972C0" w:rsidP="006B2BBC">
            <w:pPr>
              <w:rPr>
                <w:rFonts w:cs="Times New Roman"/>
              </w:rPr>
            </w:pPr>
          </w:p>
        </w:tc>
      </w:tr>
      <w:tr w:rsidR="00C972C0" w:rsidRPr="000431A1" w14:paraId="67E13830" w14:textId="77777777" w:rsidTr="006B2BBC">
        <w:tc>
          <w:tcPr>
            <w:tcW w:w="0" w:type="auto"/>
            <w:tcBorders>
              <w:top w:val="single" w:sz="4" w:space="0" w:color="auto"/>
              <w:left w:val="single" w:sz="4" w:space="0" w:color="auto"/>
              <w:bottom w:val="single" w:sz="4" w:space="0" w:color="auto"/>
              <w:right w:val="single" w:sz="4" w:space="0" w:color="auto"/>
            </w:tcBorders>
          </w:tcPr>
          <w:p w14:paraId="43AB6DB8" w14:textId="1B225898" w:rsidR="00C972C0" w:rsidRPr="00413E93" w:rsidRDefault="00C972C0" w:rsidP="006B2BBC">
            <w:pPr>
              <w:jc w:val="center"/>
              <w:rPr>
                <w:rFonts w:cs="Times New Roman"/>
              </w:rPr>
            </w:pPr>
            <w:r w:rsidRPr="007B3A43">
              <w:rPr>
                <w:rFonts w:cs="Times New Roman"/>
              </w:rPr>
              <w:t>Item1</w:t>
            </w:r>
          </w:p>
        </w:tc>
        <w:tc>
          <w:tcPr>
            <w:tcW w:w="0" w:type="auto"/>
            <w:tcBorders>
              <w:top w:val="single" w:sz="4" w:space="0" w:color="auto"/>
              <w:left w:val="single" w:sz="4" w:space="0" w:color="auto"/>
              <w:bottom w:val="single" w:sz="4" w:space="0" w:color="auto"/>
              <w:right w:val="single" w:sz="4" w:space="0" w:color="auto"/>
            </w:tcBorders>
          </w:tcPr>
          <w:p w14:paraId="229D1545" w14:textId="325867AF" w:rsidR="00C972C0" w:rsidRPr="00413E93" w:rsidRDefault="00C972C0" w:rsidP="006B2BBC">
            <w:pPr>
              <w:rPr>
                <w:rFonts w:cs="Times New Roman"/>
              </w:rPr>
            </w:pPr>
            <w:r w:rsidRPr="007B3A43">
              <w:rPr>
                <w:rFonts w:cs="Times New Roman"/>
              </w:rPr>
              <w:t>Mint Item 1</w:t>
            </w:r>
          </w:p>
        </w:tc>
        <w:tc>
          <w:tcPr>
            <w:tcW w:w="0" w:type="auto"/>
            <w:tcBorders>
              <w:top w:val="single" w:sz="4" w:space="0" w:color="auto"/>
              <w:left w:val="single" w:sz="4" w:space="0" w:color="auto"/>
              <w:bottom w:val="single" w:sz="4" w:space="0" w:color="auto"/>
              <w:right w:val="single" w:sz="4" w:space="0" w:color="auto"/>
            </w:tcBorders>
          </w:tcPr>
          <w:p w14:paraId="2F35C0EF" w14:textId="77777777" w:rsidR="00C972C0" w:rsidRPr="007B3A43" w:rsidRDefault="00C972C0" w:rsidP="007B3A43">
            <w:pPr>
              <w:rPr>
                <w:rFonts w:cs="Times New Roman"/>
              </w:rPr>
            </w:pPr>
            <w:r w:rsidRPr="007B3A43">
              <w:rPr>
                <w:rFonts w:cs="Times New Roman"/>
              </w:rPr>
              <w:t>1=Free</w:t>
            </w:r>
          </w:p>
          <w:p w14:paraId="3C374DAB" w14:textId="77777777" w:rsidR="00C972C0" w:rsidRPr="007B3A43" w:rsidRDefault="00C972C0" w:rsidP="007B3A43">
            <w:pPr>
              <w:rPr>
                <w:rFonts w:cs="Times New Roman"/>
              </w:rPr>
            </w:pPr>
            <w:r w:rsidRPr="007B3A43">
              <w:rPr>
                <w:rFonts w:cs="Times New Roman"/>
              </w:rPr>
              <w:t>2=Semantic</w:t>
            </w:r>
          </w:p>
          <w:p w14:paraId="30AB5F7B" w14:textId="77777777" w:rsidR="00C972C0" w:rsidRPr="007B3A43" w:rsidRDefault="00C972C0" w:rsidP="007B3A43">
            <w:pPr>
              <w:rPr>
                <w:rFonts w:cs="Times New Roman"/>
              </w:rPr>
            </w:pPr>
            <w:r w:rsidRPr="007B3A43">
              <w:rPr>
                <w:rFonts w:cs="Times New Roman"/>
              </w:rPr>
              <w:t>3=Phonemic</w:t>
            </w:r>
          </w:p>
          <w:p w14:paraId="7F45C158" w14:textId="397ABAAA" w:rsidR="00C972C0" w:rsidRPr="000C56C9" w:rsidRDefault="00C972C0" w:rsidP="007B3A43">
            <w:pPr>
              <w:rPr>
                <w:rFonts w:cs="Times New Roman"/>
              </w:rPr>
            </w:pPr>
            <w:r w:rsidRPr="007B3A43">
              <w:rPr>
                <w:rFonts w:cs="Times New Roman"/>
              </w:rPr>
              <w:t>4=Fail</w:t>
            </w:r>
          </w:p>
        </w:tc>
      </w:tr>
      <w:tr w:rsidR="00C972C0" w:rsidRPr="000431A1" w14:paraId="391FBAE4" w14:textId="77777777" w:rsidTr="006B2BBC">
        <w:tc>
          <w:tcPr>
            <w:tcW w:w="0" w:type="auto"/>
            <w:tcBorders>
              <w:top w:val="single" w:sz="4" w:space="0" w:color="auto"/>
              <w:left w:val="single" w:sz="4" w:space="0" w:color="auto"/>
              <w:bottom w:val="single" w:sz="4" w:space="0" w:color="auto"/>
              <w:right w:val="single" w:sz="4" w:space="0" w:color="auto"/>
            </w:tcBorders>
          </w:tcPr>
          <w:p w14:paraId="46358272" w14:textId="5C35C153" w:rsidR="00C972C0" w:rsidRPr="00413E93" w:rsidRDefault="00C972C0" w:rsidP="006B2BBC">
            <w:pPr>
              <w:jc w:val="center"/>
              <w:rPr>
                <w:rFonts w:cs="Times New Roman"/>
              </w:rPr>
            </w:pPr>
            <w:r w:rsidRPr="007B3A43">
              <w:rPr>
                <w:rFonts w:cs="Times New Roman"/>
              </w:rPr>
              <w:t>Item2</w:t>
            </w:r>
          </w:p>
        </w:tc>
        <w:tc>
          <w:tcPr>
            <w:tcW w:w="0" w:type="auto"/>
            <w:tcBorders>
              <w:top w:val="single" w:sz="4" w:space="0" w:color="auto"/>
              <w:left w:val="single" w:sz="4" w:space="0" w:color="auto"/>
              <w:bottom w:val="single" w:sz="4" w:space="0" w:color="auto"/>
              <w:right w:val="single" w:sz="4" w:space="0" w:color="auto"/>
            </w:tcBorders>
          </w:tcPr>
          <w:p w14:paraId="0DDA36AB" w14:textId="1F169910" w:rsidR="00C972C0" w:rsidRPr="00413E93" w:rsidRDefault="00C972C0" w:rsidP="006B2BBC">
            <w:pPr>
              <w:rPr>
                <w:rFonts w:cs="Times New Roman"/>
              </w:rPr>
            </w:pPr>
            <w:r w:rsidRPr="007B3A43">
              <w:rPr>
                <w:rFonts w:cs="Times New Roman"/>
              </w:rPr>
              <w:t>Mint Item 2</w:t>
            </w:r>
          </w:p>
        </w:tc>
        <w:tc>
          <w:tcPr>
            <w:tcW w:w="0" w:type="auto"/>
            <w:tcBorders>
              <w:top w:val="single" w:sz="4" w:space="0" w:color="auto"/>
              <w:left w:val="single" w:sz="4" w:space="0" w:color="auto"/>
              <w:bottom w:val="single" w:sz="4" w:space="0" w:color="auto"/>
              <w:right w:val="single" w:sz="4" w:space="0" w:color="auto"/>
            </w:tcBorders>
          </w:tcPr>
          <w:p w14:paraId="06F17966" w14:textId="77777777" w:rsidR="00C972C0" w:rsidRPr="007B3A43" w:rsidRDefault="00C972C0" w:rsidP="007B3A43">
            <w:pPr>
              <w:rPr>
                <w:rFonts w:cs="Times New Roman"/>
              </w:rPr>
            </w:pPr>
            <w:r w:rsidRPr="007B3A43">
              <w:rPr>
                <w:rFonts w:cs="Times New Roman"/>
              </w:rPr>
              <w:t>1=Free</w:t>
            </w:r>
          </w:p>
          <w:p w14:paraId="78CAE1A4" w14:textId="77777777" w:rsidR="00C972C0" w:rsidRPr="007B3A43" w:rsidRDefault="00C972C0" w:rsidP="007B3A43">
            <w:pPr>
              <w:rPr>
                <w:rFonts w:cs="Times New Roman"/>
              </w:rPr>
            </w:pPr>
            <w:r w:rsidRPr="007B3A43">
              <w:rPr>
                <w:rFonts w:cs="Times New Roman"/>
              </w:rPr>
              <w:t>2=Semantic</w:t>
            </w:r>
          </w:p>
          <w:p w14:paraId="1A3F5B7F" w14:textId="77777777" w:rsidR="00C972C0" w:rsidRPr="007B3A43" w:rsidRDefault="00C972C0" w:rsidP="007B3A43">
            <w:pPr>
              <w:rPr>
                <w:rFonts w:cs="Times New Roman"/>
              </w:rPr>
            </w:pPr>
            <w:r w:rsidRPr="007B3A43">
              <w:rPr>
                <w:rFonts w:cs="Times New Roman"/>
              </w:rPr>
              <w:t>3=Phonemic</w:t>
            </w:r>
          </w:p>
          <w:p w14:paraId="076FFD24" w14:textId="0BA5E7FD" w:rsidR="00C972C0" w:rsidRPr="000C56C9" w:rsidRDefault="00C972C0" w:rsidP="007B3A43">
            <w:pPr>
              <w:rPr>
                <w:rFonts w:cs="Times New Roman"/>
              </w:rPr>
            </w:pPr>
            <w:r w:rsidRPr="007B3A43">
              <w:rPr>
                <w:rFonts w:cs="Times New Roman"/>
              </w:rPr>
              <w:t>4=Fail</w:t>
            </w:r>
          </w:p>
        </w:tc>
      </w:tr>
      <w:tr w:rsidR="00C972C0" w:rsidRPr="000431A1" w14:paraId="5B2D0D9A" w14:textId="77777777" w:rsidTr="006B2BBC">
        <w:tc>
          <w:tcPr>
            <w:tcW w:w="0" w:type="auto"/>
            <w:tcBorders>
              <w:top w:val="single" w:sz="4" w:space="0" w:color="auto"/>
              <w:left w:val="single" w:sz="4" w:space="0" w:color="auto"/>
              <w:bottom w:val="single" w:sz="4" w:space="0" w:color="auto"/>
              <w:right w:val="single" w:sz="4" w:space="0" w:color="auto"/>
            </w:tcBorders>
          </w:tcPr>
          <w:p w14:paraId="429E3F28" w14:textId="251CC8F3" w:rsidR="00C972C0" w:rsidRPr="00413E93" w:rsidRDefault="00C972C0" w:rsidP="006B2BBC">
            <w:pPr>
              <w:jc w:val="center"/>
              <w:rPr>
                <w:rFonts w:cs="Times New Roman"/>
              </w:rPr>
            </w:pPr>
            <w:r w:rsidRPr="007B3A43">
              <w:rPr>
                <w:rFonts w:cs="Times New Roman"/>
              </w:rPr>
              <w:t>Item3</w:t>
            </w:r>
          </w:p>
        </w:tc>
        <w:tc>
          <w:tcPr>
            <w:tcW w:w="0" w:type="auto"/>
            <w:tcBorders>
              <w:top w:val="single" w:sz="4" w:space="0" w:color="auto"/>
              <w:left w:val="single" w:sz="4" w:space="0" w:color="auto"/>
              <w:bottom w:val="single" w:sz="4" w:space="0" w:color="auto"/>
              <w:right w:val="single" w:sz="4" w:space="0" w:color="auto"/>
            </w:tcBorders>
          </w:tcPr>
          <w:p w14:paraId="4BE9AA96" w14:textId="01B67F56" w:rsidR="00C972C0" w:rsidRPr="00413E93" w:rsidRDefault="00C972C0" w:rsidP="006B2BBC">
            <w:pPr>
              <w:rPr>
                <w:rFonts w:cs="Times New Roman"/>
              </w:rPr>
            </w:pPr>
            <w:r w:rsidRPr="007B3A43">
              <w:rPr>
                <w:rFonts w:cs="Times New Roman"/>
              </w:rPr>
              <w:t>Mint Item 3</w:t>
            </w:r>
          </w:p>
        </w:tc>
        <w:tc>
          <w:tcPr>
            <w:tcW w:w="0" w:type="auto"/>
            <w:tcBorders>
              <w:top w:val="single" w:sz="4" w:space="0" w:color="auto"/>
              <w:left w:val="single" w:sz="4" w:space="0" w:color="auto"/>
              <w:bottom w:val="single" w:sz="4" w:space="0" w:color="auto"/>
              <w:right w:val="single" w:sz="4" w:space="0" w:color="auto"/>
            </w:tcBorders>
          </w:tcPr>
          <w:p w14:paraId="0472577F" w14:textId="77777777" w:rsidR="00C972C0" w:rsidRPr="007B3A43" w:rsidRDefault="00C972C0" w:rsidP="007B3A43">
            <w:pPr>
              <w:rPr>
                <w:rFonts w:cs="Times New Roman"/>
              </w:rPr>
            </w:pPr>
            <w:r w:rsidRPr="007B3A43">
              <w:rPr>
                <w:rFonts w:cs="Times New Roman"/>
              </w:rPr>
              <w:t>1=Free</w:t>
            </w:r>
          </w:p>
          <w:p w14:paraId="319353EB" w14:textId="77777777" w:rsidR="00C972C0" w:rsidRPr="007B3A43" w:rsidRDefault="00C972C0" w:rsidP="007B3A43">
            <w:pPr>
              <w:rPr>
                <w:rFonts w:cs="Times New Roman"/>
              </w:rPr>
            </w:pPr>
            <w:r w:rsidRPr="007B3A43">
              <w:rPr>
                <w:rFonts w:cs="Times New Roman"/>
              </w:rPr>
              <w:t>2=Semantic</w:t>
            </w:r>
          </w:p>
          <w:p w14:paraId="7C071B5C" w14:textId="77777777" w:rsidR="00C972C0" w:rsidRPr="007B3A43" w:rsidRDefault="00C972C0" w:rsidP="007B3A43">
            <w:pPr>
              <w:rPr>
                <w:rFonts w:cs="Times New Roman"/>
              </w:rPr>
            </w:pPr>
            <w:r w:rsidRPr="007B3A43">
              <w:rPr>
                <w:rFonts w:cs="Times New Roman"/>
              </w:rPr>
              <w:t>3=Phonemic</w:t>
            </w:r>
          </w:p>
          <w:p w14:paraId="5E421A27" w14:textId="37B19315" w:rsidR="00C972C0" w:rsidRPr="000C56C9" w:rsidRDefault="00C972C0" w:rsidP="007B3A43">
            <w:pPr>
              <w:rPr>
                <w:rFonts w:cs="Times New Roman"/>
              </w:rPr>
            </w:pPr>
            <w:r w:rsidRPr="007B3A43">
              <w:rPr>
                <w:rFonts w:cs="Times New Roman"/>
              </w:rPr>
              <w:t>4=Fail</w:t>
            </w:r>
          </w:p>
        </w:tc>
      </w:tr>
      <w:tr w:rsidR="00C972C0" w:rsidRPr="000431A1" w14:paraId="013CB356" w14:textId="77777777" w:rsidTr="006B2BBC">
        <w:tc>
          <w:tcPr>
            <w:tcW w:w="0" w:type="auto"/>
            <w:tcBorders>
              <w:top w:val="single" w:sz="4" w:space="0" w:color="auto"/>
              <w:left w:val="single" w:sz="4" w:space="0" w:color="auto"/>
              <w:bottom w:val="single" w:sz="4" w:space="0" w:color="auto"/>
              <w:right w:val="single" w:sz="4" w:space="0" w:color="auto"/>
            </w:tcBorders>
          </w:tcPr>
          <w:p w14:paraId="6A6FA4FC" w14:textId="39F44E9B" w:rsidR="00C972C0" w:rsidRPr="00413E93" w:rsidRDefault="00C972C0" w:rsidP="006B2BBC">
            <w:pPr>
              <w:jc w:val="center"/>
              <w:rPr>
                <w:rFonts w:cs="Times New Roman"/>
              </w:rPr>
            </w:pPr>
            <w:r w:rsidRPr="007B3A43">
              <w:rPr>
                <w:rFonts w:cs="Times New Roman"/>
              </w:rPr>
              <w:t>Item4</w:t>
            </w:r>
          </w:p>
        </w:tc>
        <w:tc>
          <w:tcPr>
            <w:tcW w:w="0" w:type="auto"/>
            <w:tcBorders>
              <w:top w:val="single" w:sz="4" w:space="0" w:color="auto"/>
              <w:left w:val="single" w:sz="4" w:space="0" w:color="auto"/>
              <w:bottom w:val="single" w:sz="4" w:space="0" w:color="auto"/>
              <w:right w:val="single" w:sz="4" w:space="0" w:color="auto"/>
            </w:tcBorders>
          </w:tcPr>
          <w:p w14:paraId="581941CB" w14:textId="00BD2E49" w:rsidR="00C972C0" w:rsidRPr="00413E93" w:rsidRDefault="00C972C0" w:rsidP="006B2BBC">
            <w:pPr>
              <w:rPr>
                <w:rFonts w:cs="Times New Roman"/>
              </w:rPr>
            </w:pPr>
            <w:r w:rsidRPr="007B3A43">
              <w:rPr>
                <w:rFonts w:cs="Times New Roman"/>
              </w:rPr>
              <w:t>Mint Item 4</w:t>
            </w:r>
          </w:p>
        </w:tc>
        <w:tc>
          <w:tcPr>
            <w:tcW w:w="0" w:type="auto"/>
            <w:tcBorders>
              <w:top w:val="single" w:sz="4" w:space="0" w:color="auto"/>
              <w:left w:val="single" w:sz="4" w:space="0" w:color="auto"/>
              <w:bottom w:val="single" w:sz="4" w:space="0" w:color="auto"/>
              <w:right w:val="single" w:sz="4" w:space="0" w:color="auto"/>
            </w:tcBorders>
          </w:tcPr>
          <w:p w14:paraId="416A5428" w14:textId="77777777" w:rsidR="00C972C0" w:rsidRPr="007B3A43" w:rsidRDefault="00C972C0" w:rsidP="007B3A43">
            <w:pPr>
              <w:rPr>
                <w:rFonts w:cs="Times New Roman"/>
              </w:rPr>
            </w:pPr>
            <w:r w:rsidRPr="007B3A43">
              <w:rPr>
                <w:rFonts w:cs="Times New Roman"/>
              </w:rPr>
              <w:t>1=Free</w:t>
            </w:r>
          </w:p>
          <w:p w14:paraId="272B5C4C" w14:textId="77777777" w:rsidR="00C972C0" w:rsidRPr="007B3A43" w:rsidRDefault="00C972C0" w:rsidP="007B3A43">
            <w:pPr>
              <w:rPr>
                <w:rFonts w:cs="Times New Roman"/>
              </w:rPr>
            </w:pPr>
            <w:r w:rsidRPr="007B3A43">
              <w:rPr>
                <w:rFonts w:cs="Times New Roman"/>
              </w:rPr>
              <w:t>2=Semantic</w:t>
            </w:r>
          </w:p>
          <w:p w14:paraId="45809A50" w14:textId="77777777" w:rsidR="00C972C0" w:rsidRPr="007B3A43" w:rsidRDefault="00C972C0" w:rsidP="007B3A43">
            <w:pPr>
              <w:rPr>
                <w:rFonts w:cs="Times New Roman"/>
              </w:rPr>
            </w:pPr>
            <w:r w:rsidRPr="007B3A43">
              <w:rPr>
                <w:rFonts w:cs="Times New Roman"/>
              </w:rPr>
              <w:t>3=Phonemic</w:t>
            </w:r>
          </w:p>
          <w:p w14:paraId="5BFDF850" w14:textId="71ACCC92" w:rsidR="00C972C0" w:rsidRPr="000C56C9" w:rsidRDefault="00C972C0" w:rsidP="007B3A43">
            <w:pPr>
              <w:rPr>
                <w:rFonts w:cs="Times New Roman"/>
              </w:rPr>
            </w:pPr>
            <w:r w:rsidRPr="007B3A43">
              <w:rPr>
                <w:rFonts w:cs="Times New Roman"/>
              </w:rPr>
              <w:t>4=Fail</w:t>
            </w:r>
          </w:p>
        </w:tc>
      </w:tr>
      <w:tr w:rsidR="00C972C0" w:rsidRPr="000431A1" w14:paraId="43D0C0E9" w14:textId="77777777" w:rsidTr="006B2BBC">
        <w:tc>
          <w:tcPr>
            <w:tcW w:w="0" w:type="auto"/>
            <w:tcBorders>
              <w:top w:val="single" w:sz="4" w:space="0" w:color="auto"/>
              <w:left w:val="single" w:sz="4" w:space="0" w:color="auto"/>
              <w:bottom w:val="single" w:sz="4" w:space="0" w:color="auto"/>
              <w:right w:val="single" w:sz="4" w:space="0" w:color="auto"/>
            </w:tcBorders>
          </w:tcPr>
          <w:p w14:paraId="10B89E2C" w14:textId="45623FBE" w:rsidR="00C972C0" w:rsidRPr="00413E93" w:rsidRDefault="00C972C0" w:rsidP="006B2BBC">
            <w:pPr>
              <w:jc w:val="center"/>
              <w:rPr>
                <w:rFonts w:cs="Times New Roman"/>
              </w:rPr>
            </w:pPr>
            <w:r w:rsidRPr="007B3A43">
              <w:rPr>
                <w:rFonts w:cs="Times New Roman"/>
              </w:rPr>
              <w:t>Item5</w:t>
            </w:r>
          </w:p>
        </w:tc>
        <w:tc>
          <w:tcPr>
            <w:tcW w:w="0" w:type="auto"/>
            <w:tcBorders>
              <w:top w:val="single" w:sz="4" w:space="0" w:color="auto"/>
              <w:left w:val="single" w:sz="4" w:space="0" w:color="auto"/>
              <w:bottom w:val="single" w:sz="4" w:space="0" w:color="auto"/>
              <w:right w:val="single" w:sz="4" w:space="0" w:color="auto"/>
            </w:tcBorders>
          </w:tcPr>
          <w:p w14:paraId="1598ACBE" w14:textId="76E927BC" w:rsidR="00C972C0" w:rsidRPr="00413E93" w:rsidRDefault="00C972C0" w:rsidP="006B2BBC">
            <w:pPr>
              <w:rPr>
                <w:rFonts w:cs="Times New Roman"/>
              </w:rPr>
            </w:pPr>
            <w:r w:rsidRPr="007B3A43">
              <w:rPr>
                <w:rFonts w:cs="Times New Roman"/>
              </w:rPr>
              <w:t>Mint Item 5</w:t>
            </w:r>
          </w:p>
        </w:tc>
        <w:tc>
          <w:tcPr>
            <w:tcW w:w="0" w:type="auto"/>
            <w:tcBorders>
              <w:top w:val="single" w:sz="4" w:space="0" w:color="auto"/>
              <w:left w:val="single" w:sz="4" w:space="0" w:color="auto"/>
              <w:bottom w:val="single" w:sz="4" w:space="0" w:color="auto"/>
              <w:right w:val="single" w:sz="4" w:space="0" w:color="auto"/>
            </w:tcBorders>
          </w:tcPr>
          <w:p w14:paraId="2D1465B0" w14:textId="77777777" w:rsidR="00C972C0" w:rsidRPr="007B3A43" w:rsidRDefault="00C972C0" w:rsidP="007B3A43">
            <w:pPr>
              <w:rPr>
                <w:rFonts w:cs="Times New Roman"/>
              </w:rPr>
            </w:pPr>
            <w:r w:rsidRPr="007B3A43">
              <w:rPr>
                <w:rFonts w:cs="Times New Roman"/>
              </w:rPr>
              <w:t>1=Free</w:t>
            </w:r>
          </w:p>
          <w:p w14:paraId="028DE5AF" w14:textId="77777777" w:rsidR="00C972C0" w:rsidRPr="007B3A43" w:rsidRDefault="00C972C0" w:rsidP="007B3A43">
            <w:pPr>
              <w:rPr>
                <w:rFonts w:cs="Times New Roman"/>
              </w:rPr>
            </w:pPr>
            <w:r w:rsidRPr="007B3A43">
              <w:rPr>
                <w:rFonts w:cs="Times New Roman"/>
              </w:rPr>
              <w:t>2=Semantic</w:t>
            </w:r>
          </w:p>
          <w:p w14:paraId="18B12EC3" w14:textId="77777777" w:rsidR="00C972C0" w:rsidRPr="007B3A43" w:rsidRDefault="00C972C0" w:rsidP="007B3A43">
            <w:pPr>
              <w:rPr>
                <w:rFonts w:cs="Times New Roman"/>
              </w:rPr>
            </w:pPr>
            <w:r w:rsidRPr="007B3A43">
              <w:rPr>
                <w:rFonts w:cs="Times New Roman"/>
              </w:rPr>
              <w:t>3=Phonemic</w:t>
            </w:r>
          </w:p>
          <w:p w14:paraId="1D27C131" w14:textId="605BAD8E" w:rsidR="00C972C0" w:rsidRPr="000C56C9" w:rsidRDefault="00C972C0" w:rsidP="007B3A43">
            <w:pPr>
              <w:rPr>
                <w:rFonts w:cs="Times New Roman"/>
              </w:rPr>
            </w:pPr>
            <w:r w:rsidRPr="007B3A43">
              <w:rPr>
                <w:rFonts w:cs="Times New Roman"/>
              </w:rPr>
              <w:t>4=Fail</w:t>
            </w:r>
          </w:p>
        </w:tc>
      </w:tr>
      <w:tr w:rsidR="00C972C0" w:rsidRPr="000431A1" w14:paraId="21761698" w14:textId="77777777" w:rsidTr="006B2BBC">
        <w:tc>
          <w:tcPr>
            <w:tcW w:w="0" w:type="auto"/>
            <w:tcBorders>
              <w:top w:val="single" w:sz="4" w:space="0" w:color="auto"/>
              <w:left w:val="single" w:sz="4" w:space="0" w:color="auto"/>
              <w:bottom w:val="single" w:sz="4" w:space="0" w:color="auto"/>
              <w:right w:val="single" w:sz="4" w:space="0" w:color="auto"/>
            </w:tcBorders>
          </w:tcPr>
          <w:p w14:paraId="0E47E008" w14:textId="53A81A42" w:rsidR="00C972C0" w:rsidRPr="00413E93" w:rsidRDefault="00C972C0" w:rsidP="006B2BBC">
            <w:pPr>
              <w:jc w:val="center"/>
              <w:rPr>
                <w:rFonts w:cs="Times New Roman"/>
              </w:rPr>
            </w:pPr>
            <w:r w:rsidRPr="007B3A43">
              <w:rPr>
                <w:rFonts w:cs="Times New Roman"/>
              </w:rPr>
              <w:lastRenderedPageBreak/>
              <w:t>Item6</w:t>
            </w:r>
          </w:p>
        </w:tc>
        <w:tc>
          <w:tcPr>
            <w:tcW w:w="0" w:type="auto"/>
            <w:tcBorders>
              <w:top w:val="single" w:sz="4" w:space="0" w:color="auto"/>
              <w:left w:val="single" w:sz="4" w:space="0" w:color="auto"/>
              <w:bottom w:val="single" w:sz="4" w:space="0" w:color="auto"/>
              <w:right w:val="single" w:sz="4" w:space="0" w:color="auto"/>
            </w:tcBorders>
          </w:tcPr>
          <w:p w14:paraId="766A40AF" w14:textId="1F52A233" w:rsidR="00C972C0" w:rsidRPr="00413E93" w:rsidRDefault="00C972C0" w:rsidP="006B2BBC">
            <w:pPr>
              <w:rPr>
                <w:rFonts w:cs="Times New Roman"/>
              </w:rPr>
            </w:pPr>
            <w:r w:rsidRPr="007B3A43">
              <w:rPr>
                <w:rFonts w:cs="Times New Roman"/>
              </w:rPr>
              <w:t>Mint Item 6</w:t>
            </w:r>
          </w:p>
        </w:tc>
        <w:tc>
          <w:tcPr>
            <w:tcW w:w="0" w:type="auto"/>
            <w:tcBorders>
              <w:top w:val="single" w:sz="4" w:space="0" w:color="auto"/>
              <w:left w:val="single" w:sz="4" w:space="0" w:color="auto"/>
              <w:bottom w:val="single" w:sz="4" w:space="0" w:color="auto"/>
              <w:right w:val="single" w:sz="4" w:space="0" w:color="auto"/>
            </w:tcBorders>
          </w:tcPr>
          <w:p w14:paraId="64735FDF" w14:textId="77777777" w:rsidR="00C972C0" w:rsidRPr="007B3A43" w:rsidRDefault="00C972C0" w:rsidP="007B3A43">
            <w:pPr>
              <w:rPr>
                <w:rFonts w:cs="Times New Roman"/>
              </w:rPr>
            </w:pPr>
            <w:r w:rsidRPr="007B3A43">
              <w:rPr>
                <w:rFonts w:cs="Times New Roman"/>
              </w:rPr>
              <w:t>1=Free</w:t>
            </w:r>
          </w:p>
          <w:p w14:paraId="3931E2D3" w14:textId="77777777" w:rsidR="00C972C0" w:rsidRPr="007B3A43" w:rsidRDefault="00C972C0" w:rsidP="007B3A43">
            <w:pPr>
              <w:rPr>
                <w:rFonts w:cs="Times New Roman"/>
              </w:rPr>
            </w:pPr>
            <w:r w:rsidRPr="007B3A43">
              <w:rPr>
                <w:rFonts w:cs="Times New Roman"/>
              </w:rPr>
              <w:t>2=Semantic</w:t>
            </w:r>
          </w:p>
          <w:p w14:paraId="49D7994F" w14:textId="77777777" w:rsidR="00C972C0" w:rsidRPr="007B3A43" w:rsidRDefault="00C972C0" w:rsidP="007B3A43">
            <w:pPr>
              <w:rPr>
                <w:rFonts w:cs="Times New Roman"/>
              </w:rPr>
            </w:pPr>
            <w:r w:rsidRPr="007B3A43">
              <w:rPr>
                <w:rFonts w:cs="Times New Roman"/>
              </w:rPr>
              <w:t>3=Phonemic</w:t>
            </w:r>
          </w:p>
          <w:p w14:paraId="6540791A" w14:textId="6F2151AD" w:rsidR="00C972C0" w:rsidRPr="007B3A43" w:rsidRDefault="00C972C0" w:rsidP="007B3A43">
            <w:pPr>
              <w:rPr>
                <w:rFonts w:cs="Times New Roman"/>
              </w:rPr>
            </w:pPr>
            <w:r w:rsidRPr="007B3A43">
              <w:rPr>
                <w:rFonts w:cs="Times New Roman"/>
              </w:rPr>
              <w:t>4=Fail</w:t>
            </w:r>
          </w:p>
        </w:tc>
      </w:tr>
      <w:tr w:rsidR="00C972C0" w:rsidRPr="000431A1" w14:paraId="2ADE0E79" w14:textId="77777777" w:rsidTr="006B2BBC">
        <w:tc>
          <w:tcPr>
            <w:tcW w:w="0" w:type="auto"/>
            <w:tcBorders>
              <w:top w:val="single" w:sz="4" w:space="0" w:color="auto"/>
              <w:left w:val="single" w:sz="4" w:space="0" w:color="auto"/>
              <w:bottom w:val="single" w:sz="4" w:space="0" w:color="auto"/>
              <w:right w:val="single" w:sz="4" w:space="0" w:color="auto"/>
            </w:tcBorders>
          </w:tcPr>
          <w:p w14:paraId="4A4D98FD" w14:textId="13CD6983" w:rsidR="00C972C0" w:rsidRPr="00413E93" w:rsidRDefault="00C972C0" w:rsidP="006B2BBC">
            <w:pPr>
              <w:jc w:val="center"/>
              <w:rPr>
                <w:rFonts w:cs="Times New Roman"/>
              </w:rPr>
            </w:pPr>
            <w:r w:rsidRPr="007B3A43">
              <w:rPr>
                <w:rFonts w:cs="Times New Roman"/>
              </w:rPr>
              <w:t>Item7</w:t>
            </w:r>
          </w:p>
        </w:tc>
        <w:tc>
          <w:tcPr>
            <w:tcW w:w="0" w:type="auto"/>
            <w:tcBorders>
              <w:top w:val="single" w:sz="4" w:space="0" w:color="auto"/>
              <w:left w:val="single" w:sz="4" w:space="0" w:color="auto"/>
              <w:bottom w:val="single" w:sz="4" w:space="0" w:color="auto"/>
              <w:right w:val="single" w:sz="4" w:space="0" w:color="auto"/>
            </w:tcBorders>
          </w:tcPr>
          <w:p w14:paraId="1DF2FE99" w14:textId="1C5DBDDE" w:rsidR="00C972C0" w:rsidRPr="00413E93" w:rsidRDefault="00C972C0" w:rsidP="006B2BBC">
            <w:pPr>
              <w:rPr>
                <w:rFonts w:cs="Times New Roman"/>
              </w:rPr>
            </w:pPr>
            <w:r w:rsidRPr="007B3A43">
              <w:rPr>
                <w:rFonts w:cs="Times New Roman"/>
              </w:rPr>
              <w:t>Mint Item 7</w:t>
            </w:r>
          </w:p>
        </w:tc>
        <w:tc>
          <w:tcPr>
            <w:tcW w:w="0" w:type="auto"/>
            <w:tcBorders>
              <w:top w:val="single" w:sz="4" w:space="0" w:color="auto"/>
              <w:left w:val="single" w:sz="4" w:space="0" w:color="auto"/>
              <w:bottom w:val="single" w:sz="4" w:space="0" w:color="auto"/>
              <w:right w:val="single" w:sz="4" w:space="0" w:color="auto"/>
            </w:tcBorders>
          </w:tcPr>
          <w:p w14:paraId="69E28C92" w14:textId="77777777" w:rsidR="00C972C0" w:rsidRPr="007B3A43" w:rsidRDefault="00C972C0" w:rsidP="007B3A43">
            <w:pPr>
              <w:rPr>
                <w:rFonts w:cs="Times New Roman"/>
              </w:rPr>
            </w:pPr>
            <w:r w:rsidRPr="007B3A43">
              <w:rPr>
                <w:rFonts w:cs="Times New Roman"/>
              </w:rPr>
              <w:t>1=Free</w:t>
            </w:r>
          </w:p>
          <w:p w14:paraId="3337A51E" w14:textId="77777777" w:rsidR="00C972C0" w:rsidRPr="007B3A43" w:rsidRDefault="00C972C0" w:rsidP="007B3A43">
            <w:pPr>
              <w:rPr>
                <w:rFonts w:cs="Times New Roman"/>
              </w:rPr>
            </w:pPr>
            <w:r w:rsidRPr="007B3A43">
              <w:rPr>
                <w:rFonts w:cs="Times New Roman"/>
              </w:rPr>
              <w:t>2=Semantic</w:t>
            </w:r>
          </w:p>
          <w:p w14:paraId="78C62ED6" w14:textId="77777777" w:rsidR="00C972C0" w:rsidRPr="007B3A43" w:rsidRDefault="00C972C0" w:rsidP="007B3A43">
            <w:pPr>
              <w:rPr>
                <w:rFonts w:cs="Times New Roman"/>
              </w:rPr>
            </w:pPr>
            <w:r w:rsidRPr="007B3A43">
              <w:rPr>
                <w:rFonts w:cs="Times New Roman"/>
              </w:rPr>
              <w:t>3=Phonemic</w:t>
            </w:r>
          </w:p>
          <w:p w14:paraId="0E1E0183" w14:textId="65FFB7C2" w:rsidR="00C972C0" w:rsidRPr="007B3A43" w:rsidRDefault="00C972C0" w:rsidP="007B3A43">
            <w:pPr>
              <w:rPr>
                <w:rFonts w:cs="Times New Roman"/>
              </w:rPr>
            </w:pPr>
            <w:r w:rsidRPr="007B3A43">
              <w:rPr>
                <w:rFonts w:cs="Times New Roman"/>
              </w:rPr>
              <w:t>4=Fail</w:t>
            </w:r>
          </w:p>
        </w:tc>
      </w:tr>
      <w:tr w:rsidR="00C972C0" w:rsidRPr="000431A1" w14:paraId="55E302D2" w14:textId="77777777" w:rsidTr="006B2BBC">
        <w:tc>
          <w:tcPr>
            <w:tcW w:w="0" w:type="auto"/>
            <w:tcBorders>
              <w:top w:val="single" w:sz="4" w:space="0" w:color="auto"/>
              <w:left w:val="single" w:sz="4" w:space="0" w:color="auto"/>
              <w:bottom w:val="single" w:sz="4" w:space="0" w:color="auto"/>
              <w:right w:val="single" w:sz="4" w:space="0" w:color="auto"/>
            </w:tcBorders>
          </w:tcPr>
          <w:p w14:paraId="23DDF434" w14:textId="6CCE85F1" w:rsidR="00C972C0" w:rsidRPr="00413E93" w:rsidRDefault="00C972C0" w:rsidP="006B2BBC">
            <w:pPr>
              <w:jc w:val="center"/>
              <w:rPr>
                <w:rFonts w:cs="Times New Roman"/>
              </w:rPr>
            </w:pPr>
            <w:r w:rsidRPr="007B3A43">
              <w:rPr>
                <w:rFonts w:cs="Times New Roman"/>
              </w:rPr>
              <w:t>Item8</w:t>
            </w:r>
          </w:p>
        </w:tc>
        <w:tc>
          <w:tcPr>
            <w:tcW w:w="0" w:type="auto"/>
            <w:tcBorders>
              <w:top w:val="single" w:sz="4" w:space="0" w:color="auto"/>
              <w:left w:val="single" w:sz="4" w:space="0" w:color="auto"/>
              <w:bottom w:val="single" w:sz="4" w:space="0" w:color="auto"/>
              <w:right w:val="single" w:sz="4" w:space="0" w:color="auto"/>
            </w:tcBorders>
          </w:tcPr>
          <w:p w14:paraId="14EE23DE" w14:textId="783B51B8" w:rsidR="00C972C0" w:rsidRPr="00413E93" w:rsidRDefault="00C972C0" w:rsidP="006B2BBC">
            <w:pPr>
              <w:rPr>
                <w:rFonts w:cs="Times New Roman"/>
              </w:rPr>
            </w:pPr>
            <w:r w:rsidRPr="007B3A43">
              <w:rPr>
                <w:rFonts w:cs="Times New Roman"/>
              </w:rPr>
              <w:t>Mint Item 8</w:t>
            </w:r>
          </w:p>
        </w:tc>
        <w:tc>
          <w:tcPr>
            <w:tcW w:w="0" w:type="auto"/>
            <w:tcBorders>
              <w:top w:val="single" w:sz="4" w:space="0" w:color="auto"/>
              <w:left w:val="single" w:sz="4" w:space="0" w:color="auto"/>
              <w:bottom w:val="single" w:sz="4" w:space="0" w:color="auto"/>
              <w:right w:val="single" w:sz="4" w:space="0" w:color="auto"/>
            </w:tcBorders>
          </w:tcPr>
          <w:p w14:paraId="2F1CBF4A" w14:textId="77777777" w:rsidR="00C972C0" w:rsidRPr="007B3A43" w:rsidRDefault="00C972C0" w:rsidP="007B3A43">
            <w:pPr>
              <w:rPr>
                <w:rFonts w:cs="Times New Roman"/>
              </w:rPr>
            </w:pPr>
            <w:r w:rsidRPr="007B3A43">
              <w:rPr>
                <w:rFonts w:cs="Times New Roman"/>
              </w:rPr>
              <w:t>1=Free</w:t>
            </w:r>
          </w:p>
          <w:p w14:paraId="7CE34ED9" w14:textId="77777777" w:rsidR="00C972C0" w:rsidRPr="007B3A43" w:rsidRDefault="00C972C0" w:rsidP="007B3A43">
            <w:pPr>
              <w:rPr>
                <w:rFonts w:cs="Times New Roman"/>
              </w:rPr>
            </w:pPr>
            <w:r w:rsidRPr="007B3A43">
              <w:rPr>
                <w:rFonts w:cs="Times New Roman"/>
              </w:rPr>
              <w:t>2=Semantic</w:t>
            </w:r>
          </w:p>
          <w:p w14:paraId="3754DA49" w14:textId="77777777" w:rsidR="00C972C0" w:rsidRPr="007B3A43" w:rsidRDefault="00C972C0" w:rsidP="007B3A43">
            <w:pPr>
              <w:rPr>
                <w:rFonts w:cs="Times New Roman"/>
              </w:rPr>
            </w:pPr>
            <w:r w:rsidRPr="007B3A43">
              <w:rPr>
                <w:rFonts w:cs="Times New Roman"/>
              </w:rPr>
              <w:t>3=Phonemic</w:t>
            </w:r>
          </w:p>
          <w:p w14:paraId="0EE2BF3D" w14:textId="4D46FB4F" w:rsidR="00C972C0" w:rsidRPr="007B3A43" w:rsidRDefault="00C972C0" w:rsidP="007B3A43">
            <w:pPr>
              <w:rPr>
                <w:rFonts w:cs="Times New Roman"/>
              </w:rPr>
            </w:pPr>
            <w:r w:rsidRPr="007B3A43">
              <w:rPr>
                <w:rFonts w:cs="Times New Roman"/>
              </w:rPr>
              <w:t>4=Fail</w:t>
            </w:r>
          </w:p>
        </w:tc>
      </w:tr>
      <w:tr w:rsidR="00C972C0" w:rsidRPr="000431A1" w14:paraId="45FA0FB1" w14:textId="77777777" w:rsidTr="006B2BBC">
        <w:tc>
          <w:tcPr>
            <w:tcW w:w="0" w:type="auto"/>
            <w:tcBorders>
              <w:top w:val="single" w:sz="4" w:space="0" w:color="auto"/>
              <w:left w:val="single" w:sz="4" w:space="0" w:color="auto"/>
              <w:bottom w:val="single" w:sz="4" w:space="0" w:color="auto"/>
              <w:right w:val="single" w:sz="4" w:space="0" w:color="auto"/>
            </w:tcBorders>
          </w:tcPr>
          <w:p w14:paraId="00F00829" w14:textId="5032182B" w:rsidR="00C972C0" w:rsidRPr="00413E93" w:rsidRDefault="00C972C0" w:rsidP="006B2BBC">
            <w:pPr>
              <w:jc w:val="center"/>
              <w:rPr>
                <w:rFonts w:cs="Times New Roman"/>
              </w:rPr>
            </w:pPr>
            <w:r w:rsidRPr="007B3A43">
              <w:rPr>
                <w:rFonts w:cs="Times New Roman"/>
              </w:rPr>
              <w:t>Item9</w:t>
            </w:r>
          </w:p>
        </w:tc>
        <w:tc>
          <w:tcPr>
            <w:tcW w:w="0" w:type="auto"/>
            <w:tcBorders>
              <w:top w:val="single" w:sz="4" w:space="0" w:color="auto"/>
              <w:left w:val="single" w:sz="4" w:space="0" w:color="auto"/>
              <w:bottom w:val="single" w:sz="4" w:space="0" w:color="auto"/>
              <w:right w:val="single" w:sz="4" w:space="0" w:color="auto"/>
            </w:tcBorders>
          </w:tcPr>
          <w:p w14:paraId="1375C684" w14:textId="32C36EC4" w:rsidR="00C972C0" w:rsidRPr="00413E93" w:rsidRDefault="00C972C0" w:rsidP="006B2BBC">
            <w:pPr>
              <w:rPr>
                <w:rFonts w:cs="Times New Roman"/>
              </w:rPr>
            </w:pPr>
            <w:r w:rsidRPr="007B3A43">
              <w:rPr>
                <w:rFonts w:cs="Times New Roman"/>
              </w:rPr>
              <w:t>Mint Item 9</w:t>
            </w:r>
          </w:p>
        </w:tc>
        <w:tc>
          <w:tcPr>
            <w:tcW w:w="0" w:type="auto"/>
            <w:tcBorders>
              <w:top w:val="single" w:sz="4" w:space="0" w:color="auto"/>
              <w:left w:val="single" w:sz="4" w:space="0" w:color="auto"/>
              <w:bottom w:val="single" w:sz="4" w:space="0" w:color="auto"/>
              <w:right w:val="single" w:sz="4" w:space="0" w:color="auto"/>
            </w:tcBorders>
          </w:tcPr>
          <w:p w14:paraId="33E921CD" w14:textId="77777777" w:rsidR="00C972C0" w:rsidRPr="007B3A43" w:rsidRDefault="00C972C0" w:rsidP="007B3A43">
            <w:pPr>
              <w:rPr>
                <w:rFonts w:cs="Times New Roman"/>
              </w:rPr>
            </w:pPr>
            <w:r w:rsidRPr="007B3A43">
              <w:rPr>
                <w:rFonts w:cs="Times New Roman"/>
              </w:rPr>
              <w:t>1=Free</w:t>
            </w:r>
          </w:p>
          <w:p w14:paraId="11C28773" w14:textId="77777777" w:rsidR="00C972C0" w:rsidRPr="007B3A43" w:rsidRDefault="00C972C0" w:rsidP="007B3A43">
            <w:pPr>
              <w:rPr>
                <w:rFonts w:cs="Times New Roman"/>
              </w:rPr>
            </w:pPr>
            <w:r w:rsidRPr="007B3A43">
              <w:rPr>
                <w:rFonts w:cs="Times New Roman"/>
              </w:rPr>
              <w:t>2=Semantic</w:t>
            </w:r>
          </w:p>
          <w:p w14:paraId="6ED30650" w14:textId="77777777" w:rsidR="00C972C0" w:rsidRPr="007B3A43" w:rsidRDefault="00C972C0" w:rsidP="007B3A43">
            <w:pPr>
              <w:rPr>
                <w:rFonts w:cs="Times New Roman"/>
              </w:rPr>
            </w:pPr>
            <w:r w:rsidRPr="007B3A43">
              <w:rPr>
                <w:rFonts w:cs="Times New Roman"/>
              </w:rPr>
              <w:t>3=Phonemic</w:t>
            </w:r>
          </w:p>
          <w:p w14:paraId="284D8395" w14:textId="30A62C77" w:rsidR="00C972C0" w:rsidRPr="007B3A43" w:rsidRDefault="00C972C0" w:rsidP="007B3A43">
            <w:pPr>
              <w:rPr>
                <w:rFonts w:cs="Times New Roman"/>
              </w:rPr>
            </w:pPr>
            <w:r w:rsidRPr="007B3A43">
              <w:rPr>
                <w:rFonts w:cs="Times New Roman"/>
              </w:rPr>
              <w:t>4=Fail</w:t>
            </w:r>
          </w:p>
        </w:tc>
      </w:tr>
      <w:tr w:rsidR="00C972C0" w:rsidRPr="000431A1" w14:paraId="309311FE" w14:textId="77777777" w:rsidTr="006B2BBC">
        <w:tc>
          <w:tcPr>
            <w:tcW w:w="0" w:type="auto"/>
            <w:tcBorders>
              <w:top w:val="single" w:sz="4" w:space="0" w:color="auto"/>
              <w:left w:val="single" w:sz="4" w:space="0" w:color="auto"/>
              <w:bottom w:val="single" w:sz="4" w:space="0" w:color="auto"/>
              <w:right w:val="single" w:sz="4" w:space="0" w:color="auto"/>
            </w:tcBorders>
          </w:tcPr>
          <w:p w14:paraId="39A20A06" w14:textId="0D2C0819" w:rsidR="00C972C0" w:rsidRPr="00413E93" w:rsidRDefault="00C972C0" w:rsidP="006B2BBC">
            <w:pPr>
              <w:jc w:val="center"/>
              <w:rPr>
                <w:rFonts w:cs="Times New Roman"/>
              </w:rPr>
            </w:pPr>
            <w:r w:rsidRPr="007B3A43">
              <w:rPr>
                <w:rFonts w:cs="Times New Roman"/>
              </w:rPr>
              <w:t>Item10</w:t>
            </w:r>
          </w:p>
        </w:tc>
        <w:tc>
          <w:tcPr>
            <w:tcW w:w="0" w:type="auto"/>
            <w:tcBorders>
              <w:top w:val="single" w:sz="4" w:space="0" w:color="auto"/>
              <w:left w:val="single" w:sz="4" w:space="0" w:color="auto"/>
              <w:bottom w:val="single" w:sz="4" w:space="0" w:color="auto"/>
              <w:right w:val="single" w:sz="4" w:space="0" w:color="auto"/>
            </w:tcBorders>
          </w:tcPr>
          <w:p w14:paraId="18675476" w14:textId="70DF02D5" w:rsidR="00C972C0" w:rsidRPr="00413E93" w:rsidRDefault="00C972C0" w:rsidP="006B2BBC">
            <w:pPr>
              <w:rPr>
                <w:rFonts w:cs="Times New Roman"/>
              </w:rPr>
            </w:pPr>
            <w:r w:rsidRPr="007B3A43">
              <w:rPr>
                <w:rFonts w:cs="Times New Roman"/>
              </w:rPr>
              <w:t>Mint Item 10</w:t>
            </w:r>
          </w:p>
        </w:tc>
        <w:tc>
          <w:tcPr>
            <w:tcW w:w="0" w:type="auto"/>
            <w:tcBorders>
              <w:top w:val="single" w:sz="4" w:space="0" w:color="auto"/>
              <w:left w:val="single" w:sz="4" w:space="0" w:color="auto"/>
              <w:bottom w:val="single" w:sz="4" w:space="0" w:color="auto"/>
              <w:right w:val="single" w:sz="4" w:space="0" w:color="auto"/>
            </w:tcBorders>
          </w:tcPr>
          <w:p w14:paraId="57E85492" w14:textId="77777777" w:rsidR="00C972C0" w:rsidRPr="007B3A43" w:rsidRDefault="00C972C0" w:rsidP="007B3A43">
            <w:pPr>
              <w:rPr>
                <w:rFonts w:cs="Times New Roman"/>
              </w:rPr>
            </w:pPr>
            <w:r w:rsidRPr="007B3A43">
              <w:rPr>
                <w:rFonts w:cs="Times New Roman"/>
              </w:rPr>
              <w:t>1=Free</w:t>
            </w:r>
          </w:p>
          <w:p w14:paraId="070140D4" w14:textId="77777777" w:rsidR="00C972C0" w:rsidRPr="007B3A43" w:rsidRDefault="00C972C0" w:rsidP="007B3A43">
            <w:pPr>
              <w:rPr>
                <w:rFonts w:cs="Times New Roman"/>
              </w:rPr>
            </w:pPr>
            <w:r w:rsidRPr="007B3A43">
              <w:rPr>
                <w:rFonts w:cs="Times New Roman"/>
              </w:rPr>
              <w:t>2=Semantic</w:t>
            </w:r>
          </w:p>
          <w:p w14:paraId="5620CC0C" w14:textId="77777777" w:rsidR="00C972C0" w:rsidRPr="007B3A43" w:rsidRDefault="00C972C0" w:rsidP="007B3A43">
            <w:pPr>
              <w:rPr>
                <w:rFonts w:cs="Times New Roman"/>
              </w:rPr>
            </w:pPr>
            <w:r w:rsidRPr="007B3A43">
              <w:rPr>
                <w:rFonts w:cs="Times New Roman"/>
              </w:rPr>
              <w:t>3=Phonemic</w:t>
            </w:r>
          </w:p>
          <w:p w14:paraId="4F1FE2E5" w14:textId="4340C9B1" w:rsidR="00C972C0" w:rsidRPr="007B3A43" w:rsidRDefault="00C972C0" w:rsidP="007B3A43">
            <w:pPr>
              <w:rPr>
                <w:rFonts w:cs="Times New Roman"/>
              </w:rPr>
            </w:pPr>
            <w:r w:rsidRPr="007B3A43">
              <w:rPr>
                <w:rFonts w:cs="Times New Roman"/>
              </w:rPr>
              <w:t>4=Fail</w:t>
            </w:r>
          </w:p>
        </w:tc>
      </w:tr>
      <w:tr w:rsidR="00C972C0" w:rsidRPr="000431A1" w14:paraId="7E08999C" w14:textId="77777777" w:rsidTr="006B2BBC">
        <w:tc>
          <w:tcPr>
            <w:tcW w:w="0" w:type="auto"/>
            <w:tcBorders>
              <w:top w:val="single" w:sz="4" w:space="0" w:color="auto"/>
              <w:left w:val="single" w:sz="4" w:space="0" w:color="auto"/>
              <w:bottom w:val="single" w:sz="4" w:space="0" w:color="auto"/>
              <w:right w:val="single" w:sz="4" w:space="0" w:color="auto"/>
            </w:tcBorders>
          </w:tcPr>
          <w:p w14:paraId="15261192" w14:textId="1BAD6E11" w:rsidR="00C972C0" w:rsidRPr="00413E93" w:rsidRDefault="00C972C0" w:rsidP="006B2BBC">
            <w:pPr>
              <w:jc w:val="center"/>
              <w:rPr>
                <w:rFonts w:cs="Times New Roman"/>
              </w:rPr>
            </w:pPr>
            <w:r w:rsidRPr="007B3A43">
              <w:rPr>
                <w:rFonts w:cs="Times New Roman"/>
              </w:rPr>
              <w:t>Item11</w:t>
            </w:r>
          </w:p>
        </w:tc>
        <w:tc>
          <w:tcPr>
            <w:tcW w:w="0" w:type="auto"/>
            <w:tcBorders>
              <w:top w:val="single" w:sz="4" w:space="0" w:color="auto"/>
              <w:left w:val="single" w:sz="4" w:space="0" w:color="auto"/>
              <w:bottom w:val="single" w:sz="4" w:space="0" w:color="auto"/>
              <w:right w:val="single" w:sz="4" w:space="0" w:color="auto"/>
            </w:tcBorders>
          </w:tcPr>
          <w:p w14:paraId="707CCEC6" w14:textId="356BA5EA" w:rsidR="00C972C0" w:rsidRPr="00413E93" w:rsidRDefault="00C972C0" w:rsidP="006B2BBC">
            <w:pPr>
              <w:rPr>
                <w:rFonts w:cs="Times New Roman"/>
              </w:rPr>
            </w:pPr>
            <w:r w:rsidRPr="007B3A43">
              <w:rPr>
                <w:rFonts w:cs="Times New Roman"/>
              </w:rPr>
              <w:t>Mint Item 11</w:t>
            </w:r>
          </w:p>
        </w:tc>
        <w:tc>
          <w:tcPr>
            <w:tcW w:w="0" w:type="auto"/>
            <w:tcBorders>
              <w:top w:val="single" w:sz="4" w:space="0" w:color="auto"/>
              <w:left w:val="single" w:sz="4" w:space="0" w:color="auto"/>
              <w:bottom w:val="single" w:sz="4" w:space="0" w:color="auto"/>
              <w:right w:val="single" w:sz="4" w:space="0" w:color="auto"/>
            </w:tcBorders>
          </w:tcPr>
          <w:p w14:paraId="0A6CD5F3" w14:textId="77777777" w:rsidR="00C972C0" w:rsidRPr="007B3A43" w:rsidRDefault="00C972C0" w:rsidP="007B3A43">
            <w:pPr>
              <w:rPr>
                <w:rFonts w:cs="Times New Roman"/>
              </w:rPr>
            </w:pPr>
            <w:r w:rsidRPr="007B3A43">
              <w:rPr>
                <w:rFonts w:cs="Times New Roman"/>
              </w:rPr>
              <w:t>1=Free</w:t>
            </w:r>
          </w:p>
          <w:p w14:paraId="0C5890F7" w14:textId="77777777" w:rsidR="00C972C0" w:rsidRPr="007B3A43" w:rsidRDefault="00C972C0" w:rsidP="007B3A43">
            <w:pPr>
              <w:rPr>
                <w:rFonts w:cs="Times New Roman"/>
              </w:rPr>
            </w:pPr>
            <w:r w:rsidRPr="007B3A43">
              <w:rPr>
                <w:rFonts w:cs="Times New Roman"/>
              </w:rPr>
              <w:t>2=Semantic</w:t>
            </w:r>
          </w:p>
          <w:p w14:paraId="3CBE045C" w14:textId="77777777" w:rsidR="00C972C0" w:rsidRPr="007B3A43" w:rsidRDefault="00C972C0" w:rsidP="007B3A43">
            <w:pPr>
              <w:rPr>
                <w:rFonts w:cs="Times New Roman"/>
              </w:rPr>
            </w:pPr>
            <w:r w:rsidRPr="007B3A43">
              <w:rPr>
                <w:rFonts w:cs="Times New Roman"/>
              </w:rPr>
              <w:t>3=Phonemic</w:t>
            </w:r>
          </w:p>
          <w:p w14:paraId="7F157FBB" w14:textId="60BA12D7" w:rsidR="00C972C0" w:rsidRPr="007B3A43" w:rsidRDefault="00C972C0" w:rsidP="007B3A43">
            <w:pPr>
              <w:rPr>
                <w:rFonts w:cs="Times New Roman"/>
              </w:rPr>
            </w:pPr>
            <w:r w:rsidRPr="007B3A43">
              <w:rPr>
                <w:rFonts w:cs="Times New Roman"/>
              </w:rPr>
              <w:t>4=Fail</w:t>
            </w:r>
          </w:p>
        </w:tc>
      </w:tr>
      <w:tr w:rsidR="00C972C0" w:rsidRPr="000431A1" w14:paraId="75E7ED36" w14:textId="77777777" w:rsidTr="006B2BBC">
        <w:tc>
          <w:tcPr>
            <w:tcW w:w="0" w:type="auto"/>
            <w:tcBorders>
              <w:top w:val="single" w:sz="4" w:space="0" w:color="auto"/>
              <w:left w:val="single" w:sz="4" w:space="0" w:color="auto"/>
              <w:bottom w:val="single" w:sz="4" w:space="0" w:color="auto"/>
              <w:right w:val="single" w:sz="4" w:space="0" w:color="auto"/>
            </w:tcBorders>
          </w:tcPr>
          <w:p w14:paraId="2AF9E8B0" w14:textId="1545653D" w:rsidR="00C972C0" w:rsidRPr="00413E93" w:rsidRDefault="00C972C0" w:rsidP="006B2BBC">
            <w:pPr>
              <w:jc w:val="center"/>
              <w:rPr>
                <w:rFonts w:cs="Times New Roman"/>
              </w:rPr>
            </w:pPr>
            <w:r w:rsidRPr="007B3A43">
              <w:rPr>
                <w:rFonts w:cs="Times New Roman"/>
              </w:rPr>
              <w:t>Item12</w:t>
            </w:r>
          </w:p>
        </w:tc>
        <w:tc>
          <w:tcPr>
            <w:tcW w:w="0" w:type="auto"/>
            <w:tcBorders>
              <w:top w:val="single" w:sz="4" w:space="0" w:color="auto"/>
              <w:left w:val="single" w:sz="4" w:space="0" w:color="auto"/>
              <w:bottom w:val="single" w:sz="4" w:space="0" w:color="auto"/>
              <w:right w:val="single" w:sz="4" w:space="0" w:color="auto"/>
            </w:tcBorders>
          </w:tcPr>
          <w:p w14:paraId="50607AE2" w14:textId="6AF179DD" w:rsidR="00C972C0" w:rsidRPr="00413E93" w:rsidRDefault="00C972C0" w:rsidP="006B2BBC">
            <w:pPr>
              <w:rPr>
                <w:rFonts w:cs="Times New Roman"/>
              </w:rPr>
            </w:pPr>
            <w:r w:rsidRPr="007B3A43">
              <w:rPr>
                <w:rFonts w:cs="Times New Roman"/>
              </w:rPr>
              <w:t>Mint Item 12</w:t>
            </w:r>
          </w:p>
        </w:tc>
        <w:tc>
          <w:tcPr>
            <w:tcW w:w="0" w:type="auto"/>
            <w:tcBorders>
              <w:top w:val="single" w:sz="4" w:space="0" w:color="auto"/>
              <w:left w:val="single" w:sz="4" w:space="0" w:color="auto"/>
              <w:bottom w:val="single" w:sz="4" w:space="0" w:color="auto"/>
              <w:right w:val="single" w:sz="4" w:space="0" w:color="auto"/>
            </w:tcBorders>
          </w:tcPr>
          <w:p w14:paraId="6B3B283C" w14:textId="77777777" w:rsidR="00C972C0" w:rsidRPr="007B3A43" w:rsidRDefault="00C972C0" w:rsidP="007B3A43">
            <w:pPr>
              <w:rPr>
                <w:rFonts w:cs="Times New Roman"/>
              </w:rPr>
            </w:pPr>
            <w:r w:rsidRPr="007B3A43">
              <w:rPr>
                <w:rFonts w:cs="Times New Roman"/>
              </w:rPr>
              <w:t>1=Free</w:t>
            </w:r>
          </w:p>
          <w:p w14:paraId="5783888C" w14:textId="77777777" w:rsidR="00C972C0" w:rsidRPr="007B3A43" w:rsidRDefault="00C972C0" w:rsidP="007B3A43">
            <w:pPr>
              <w:rPr>
                <w:rFonts w:cs="Times New Roman"/>
              </w:rPr>
            </w:pPr>
            <w:r w:rsidRPr="007B3A43">
              <w:rPr>
                <w:rFonts w:cs="Times New Roman"/>
              </w:rPr>
              <w:t>2=Semantic</w:t>
            </w:r>
          </w:p>
          <w:p w14:paraId="6C1A3B59" w14:textId="77777777" w:rsidR="00C972C0" w:rsidRPr="007B3A43" w:rsidRDefault="00C972C0" w:rsidP="007B3A43">
            <w:pPr>
              <w:rPr>
                <w:rFonts w:cs="Times New Roman"/>
              </w:rPr>
            </w:pPr>
            <w:r w:rsidRPr="007B3A43">
              <w:rPr>
                <w:rFonts w:cs="Times New Roman"/>
              </w:rPr>
              <w:t>3=Phonemic</w:t>
            </w:r>
          </w:p>
          <w:p w14:paraId="20570CDD" w14:textId="4563B307" w:rsidR="00C972C0" w:rsidRPr="007B3A43" w:rsidRDefault="00C972C0" w:rsidP="007B3A43">
            <w:pPr>
              <w:rPr>
                <w:rFonts w:cs="Times New Roman"/>
              </w:rPr>
            </w:pPr>
            <w:r w:rsidRPr="007B3A43">
              <w:rPr>
                <w:rFonts w:cs="Times New Roman"/>
              </w:rPr>
              <w:t>4=Fail</w:t>
            </w:r>
          </w:p>
        </w:tc>
      </w:tr>
      <w:tr w:rsidR="00C972C0" w:rsidRPr="000431A1" w14:paraId="355E33A2" w14:textId="77777777" w:rsidTr="006B2BBC">
        <w:tc>
          <w:tcPr>
            <w:tcW w:w="0" w:type="auto"/>
            <w:tcBorders>
              <w:top w:val="single" w:sz="4" w:space="0" w:color="auto"/>
              <w:left w:val="single" w:sz="4" w:space="0" w:color="auto"/>
              <w:bottom w:val="single" w:sz="4" w:space="0" w:color="auto"/>
              <w:right w:val="single" w:sz="4" w:space="0" w:color="auto"/>
            </w:tcBorders>
          </w:tcPr>
          <w:p w14:paraId="5D8432D7" w14:textId="78E07F08" w:rsidR="00C972C0" w:rsidRPr="00413E93" w:rsidRDefault="00C972C0" w:rsidP="006B2BBC">
            <w:pPr>
              <w:jc w:val="center"/>
              <w:rPr>
                <w:rFonts w:cs="Times New Roman"/>
              </w:rPr>
            </w:pPr>
            <w:r w:rsidRPr="007B3A43">
              <w:rPr>
                <w:rFonts w:cs="Times New Roman"/>
              </w:rPr>
              <w:t>Item13</w:t>
            </w:r>
          </w:p>
        </w:tc>
        <w:tc>
          <w:tcPr>
            <w:tcW w:w="0" w:type="auto"/>
            <w:tcBorders>
              <w:top w:val="single" w:sz="4" w:space="0" w:color="auto"/>
              <w:left w:val="single" w:sz="4" w:space="0" w:color="auto"/>
              <w:bottom w:val="single" w:sz="4" w:space="0" w:color="auto"/>
              <w:right w:val="single" w:sz="4" w:space="0" w:color="auto"/>
            </w:tcBorders>
          </w:tcPr>
          <w:p w14:paraId="339F569F" w14:textId="24578B9A" w:rsidR="00C972C0" w:rsidRPr="00413E93" w:rsidRDefault="00C972C0" w:rsidP="006B2BBC">
            <w:pPr>
              <w:rPr>
                <w:rFonts w:cs="Times New Roman"/>
              </w:rPr>
            </w:pPr>
            <w:r w:rsidRPr="007B3A43">
              <w:rPr>
                <w:rFonts w:cs="Times New Roman"/>
              </w:rPr>
              <w:t>Mint Item 13</w:t>
            </w:r>
          </w:p>
        </w:tc>
        <w:tc>
          <w:tcPr>
            <w:tcW w:w="0" w:type="auto"/>
            <w:tcBorders>
              <w:top w:val="single" w:sz="4" w:space="0" w:color="auto"/>
              <w:left w:val="single" w:sz="4" w:space="0" w:color="auto"/>
              <w:bottom w:val="single" w:sz="4" w:space="0" w:color="auto"/>
              <w:right w:val="single" w:sz="4" w:space="0" w:color="auto"/>
            </w:tcBorders>
          </w:tcPr>
          <w:p w14:paraId="085C1BAA" w14:textId="77777777" w:rsidR="00C972C0" w:rsidRPr="007B3A43" w:rsidRDefault="00C972C0" w:rsidP="007B3A43">
            <w:pPr>
              <w:rPr>
                <w:rFonts w:cs="Times New Roman"/>
              </w:rPr>
            </w:pPr>
            <w:r w:rsidRPr="007B3A43">
              <w:rPr>
                <w:rFonts w:cs="Times New Roman"/>
              </w:rPr>
              <w:t>1=Free</w:t>
            </w:r>
          </w:p>
          <w:p w14:paraId="509DEC20" w14:textId="77777777" w:rsidR="00C972C0" w:rsidRPr="007B3A43" w:rsidRDefault="00C972C0" w:rsidP="007B3A43">
            <w:pPr>
              <w:rPr>
                <w:rFonts w:cs="Times New Roman"/>
              </w:rPr>
            </w:pPr>
            <w:r w:rsidRPr="007B3A43">
              <w:rPr>
                <w:rFonts w:cs="Times New Roman"/>
              </w:rPr>
              <w:t>2=Semantic</w:t>
            </w:r>
          </w:p>
          <w:p w14:paraId="55785746" w14:textId="77777777" w:rsidR="00C972C0" w:rsidRPr="007B3A43" w:rsidRDefault="00C972C0" w:rsidP="007B3A43">
            <w:pPr>
              <w:rPr>
                <w:rFonts w:cs="Times New Roman"/>
              </w:rPr>
            </w:pPr>
            <w:r w:rsidRPr="007B3A43">
              <w:rPr>
                <w:rFonts w:cs="Times New Roman"/>
              </w:rPr>
              <w:t>3=Phonemic</w:t>
            </w:r>
          </w:p>
          <w:p w14:paraId="02CAD68D" w14:textId="04B8F57F" w:rsidR="00C972C0" w:rsidRPr="007B3A43" w:rsidRDefault="00C972C0" w:rsidP="007B3A43">
            <w:pPr>
              <w:rPr>
                <w:rFonts w:cs="Times New Roman"/>
              </w:rPr>
            </w:pPr>
            <w:r w:rsidRPr="007B3A43">
              <w:rPr>
                <w:rFonts w:cs="Times New Roman"/>
              </w:rPr>
              <w:t>4=Fail</w:t>
            </w:r>
          </w:p>
        </w:tc>
      </w:tr>
      <w:tr w:rsidR="00C972C0" w:rsidRPr="000431A1" w14:paraId="54CBFF10" w14:textId="77777777" w:rsidTr="006B2BBC">
        <w:tc>
          <w:tcPr>
            <w:tcW w:w="0" w:type="auto"/>
            <w:tcBorders>
              <w:top w:val="single" w:sz="4" w:space="0" w:color="auto"/>
              <w:left w:val="single" w:sz="4" w:space="0" w:color="auto"/>
              <w:bottom w:val="single" w:sz="4" w:space="0" w:color="auto"/>
              <w:right w:val="single" w:sz="4" w:space="0" w:color="auto"/>
            </w:tcBorders>
          </w:tcPr>
          <w:p w14:paraId="50E79B57" w14:textId="331CBE6B" w:rsidR="00C972C0" w:rsidRPr="007B3A43" w:rsidRDefault="00C972C0" w:rsidP="006B2BBC">
            <w:pPr>
              <w:jc w:val="center"/>
              <w:rPr>
                <w:rFonts w:cs="Times New Roman"/>
              </w:rPr>
            </w:pPr>
            <w:r w:rsidRPr="007B3A43">
              <w:rPr>
                <w:rFonts w:cs="Times New Roman"/>
              </w:rPr>
              <w:t>Item14</w:t>
            </w:r>
          </w:p>
        </w:tc>
        <w:tc>
          <w:tcPr>
            <w:tcW w:w="0" w:type="auto"/>
            <w:tcBorders>
              <w:top w:val="single" w:sz="4" w:space="0" w:color="auto"/>
              <w:left w:val="single" w:sz="4" w:space="0" w:color="auto"/>
              <w:bottom w:val="single" w:sz="4" w:space="0" w:color="auto"/>
              <w:right w:val="single" w:sz="4" w:space="0" w:color="auto"/>
            </w:tcBorders>
          </w:tcPr>
          <w:p w14:paraId="603F39A3" w14:textId="75FBEEE3" w:rsidR="00C972C0" w:rsidRPr="007B3A43" w:rsidRDefault="00C972C0" w:rsidP="006B2BBC">
            <w:pPr>
              <w:rPr>
                <w:rFonts w:cs="Times New Roman"/>
              </w:rPr>
            </w:pPr>
            <w:r w:rsidRPr="007B3A43">
              <w:rPr>
                <w:rFonts w:cs="Times New Roman"/>
              </w:rPr>
              <w:t>Mint Item 14</w:t>
            </w:r>
          </w:p>
        </w:tc>
        <w:tc>
          <w:tcPr>
            <w:tcW w:w="0" w:type="auto"/>
            <w:tcBorders>
              <w:top w:val="single" w:sz="4" w:space="0" w:color="auto"/>
              <w:left w:val="single" w:sz="4" w:space="0" w:color="auto"/>
              <w:bottom w:val="single" w:sz="4" w:space="0" w:color="auto"/>
              <w:right w:val="single" w:sz="4" w:space="0" w:color="auto"/>
            </w:tcBorders>
          </w:tcPr>
          <w:p w14:paraId="48FF1DDF" w14:textId="77777777" w:rsidR="00C972C0" w:rsidRPr="007B3A43" w:rsidRDefault="00C972C0" w:rsidP="007B3A43">
            <w:pPr>
              <w:rPr>
                <w:rFonts w:cs="Times New Roman"/>
              </w:rPr>
            </w:pPr>
            <w:r w:rsidRPr="007B3A43">
              <w:rPr>
                <w:rFonts w:cs="Times New Roman"/>
              </w:rPr>
              <w:t>1=Free</w:t>
            </w:r>
          </w:p>
          <w:p w14:paraId="7E29C229" w14:textId="77777777" w:rsidR="00C972C0" w:rsidRPr="007B3A43" w:rsidRDefault="00C972C0" w:rsidP="007B3A43">
            <w:pPr>
              <w:rPr>
                <w:rFonts w:cs="Times New Roman"/>
              </w:rPr>
            </w:pPr>
            <w:r w:rsidRPr="007B3A43">
              <w:rPr>
                <w:rFonts w:cs="Times New Roman"/>
              </w:rPr>
              <w:t>2=Semantic</w:t>
            </w:r>
          </w:p>
          <w:p w14:paraId="230A8A0B" w14:textId="77777777" w:rsidR="00C972C0" w:rsidRPr="007B3A43" w:rsidRDefault="00C972C0" w:rsidP="007B3A43">
            <w:pPr>
              <w:rPr>
                <w:rFonts w:cs="Times New Roman"/>
              </w:rPr>
            </w:pPr>
            <w:r w:rsidRPr="007B3A43">
              <w:rPr>
                <w:rFonts w:cs="Times New Roman"/>
              </w:rPr>
              <w:t>3=Phonemic</w:t>
            </w:r>
          </w:p>
          <w:p w14:paraId="749304AB" w14:textId="665E983E" w:rsidR="00C972C0" w:rsidRPr="007B3A43" w:rsidRDefault="00C972C0" w:rsidP="007B3A43">
            <w:pPr>
              <w:rPr>
                <w:rFonts w:cs="Times New Roman"/>
              </w:rPr>
            </w:pPr>
            <w:r w:rsidRPr="007B3A43">
              <w:rPr>
                <w:rFonts w:cs="Times New Roman"/>
              </w:rPr>
              <w:t>4=Fail</w:t>
            </w:r>
          </w:p>
        </w:tc>
      </w:tr>
      <w:tr w:rsidR="00C972C0" w:rsidRPr="000431A1" w14:paraId="43723F1B" w14:textId="77777777" w:rsidTr="006B2BBC">
        <w:tc>
          <w:tcPr>
            <w:tcW w:w="0" w:type="auto"/>
            <w:tcBorders>
              <w:top w:val="single" w:sz="4" w:space="0" w:color="auto"/>
              <w:left w:val="single" w:sz="4" w:space="0" w:color="auto"/>
              <w:bottom w:val="single" w:sz="4" w:space="0" w:color="auto"/>
              <w:right w:val="single" w:sz="4" w:space="0" w:color="auto"/>
            </w:tcBorders>
          </w:tcPr>
          <w:p w14:paraId="3104E174" w14:textId="3D6DC20A" w:rsidR="00C972C0" w:rsidRPr="007B3A43" w:rsidRDefault="00C972C0" w:rsidP="006B2BBC">
            <w:pPr>
              <w:jc w:val="center"/>
              <w:rPr>
                <w:rFonts w:cs="Times New Roman"/>
              </w:rPr>
            </w:pPr>
            <w:r w:rsidRPr="007B3A43">
              <w:rPr>
                <w:rFonts w:cs="Times New Roman"/>
              </w:rPr>
              <w:t>Item15</w:t>
            </w:r>
          </w:p>
        </w:tc>
        <w:tc>
          <w:tcPr>
            <w:tcW w:w="0" w:type="auto"/>
            <w:tcBorders>
              <w:top w:val="single" w:sz="4" w:space="0" w:color="auto"/>
              <w:left w:val="single" w:sz="4" w:space="0" w:color="auto"/>
              <w:bottom w:val="single" w:sz="4" w:space="0" w:color="auto"/>
              <w:right w:val="single" w:sz="4" w:space="0" w:color="auto"/>
            </w:tcBorders>
          </w:tcPr>
          <w:p w14:paraId="2349F469" w14:textId="7703AA65" w:rsidR="00C972C0" w:rsidRPr="007B3A43" w:rsidRDefault="00C972C0" w:rsidP="006B2BBC">
            <w:pPr>
              <w:rPr>
                <w:rFonts w:cs="Times New Roman"/>
              </w:rPr>
            </w:pPr>
            <w:r w:rsidRPr="007B3A43">
              <w:rPr>
                <w:rFonts w:cs="Times New Roman"/>
              </w:rPr>
              <w:t>Mint Item 15</w:t>
            </w:r>
          </w:p>
        </w:tc>
        <w:tc>
          <w:tcPr>
            <w:tcW w:w="0" w:type="auto"/>
            <w:tcBorders>
              <w:top w:val="single" w:sz="4" w:space="0" w:color="auto"/>
              <w:left w:val="single" w:sz="4" w:space="0" w:color="auto"/>
              <w:bottom w:val="single" w:sz="4" w:space="0" w:color="auto"/>
              <w:right w:val="single" w:sz="4" w:space="0" w:color="auto"/>
            </w:tcBorders>
          </w:tcPr>
          <w:p w14:paraId="59472204" w14:textId="77777777" w:rsidR="00C972C0" w:rsidRPr="007B3A43" w:rsidRDefault="00C972C0" w:rsidP="007B3A43">
            <w:pPr>
              <w:rPr>
                <w:rFonts w:cs="Times New Roman"/>
              </w:rPr>
            </w:pPr>
            <w:r w:rsidRPr="007B3A43">
              <w:rPr>
                <w:rFonts w:cs="Times New Roman"/>
              </w:rPr>
              <w:t>1=Free</w:t>
            </w:r>
          </w:p>
          <w:p w14:paraId="18F0D8FC" w14:textId="77777777" w:rsidR="00C972C0" w:rsidRPr="007B3A43" w:rsidRDefault="00C972C0" w:rsidP="007B3A43">
            <w:pPr>
              <w:rPr>
                <w:rFonts w:cs="Times New Roman"/>
              </w:rPr>
            </w:pPr>
            <w:r w:rsidRPr="007B3A43">
              <w:rPr>
                <w:rFonts w:cs="Times New Roman"/>
              </w:rPr>
              <w:t>2=Semantic</w:t>
            </w:r>
          </w:p>
          <w:p w14:paraId="6AC0F3BE" w14:textId="77777777" w:rsidR="00C972C0" w:rsidRPr="007B3A43" w:rsidRDefault="00C972C0" w:rsidP="007B3A43">
            <w:pPr>
              <w:rPr>
                <w:rFonts w:cs="Times New Roman"/>
              </w:rPr>
            </w:pPr>
            <w:r w:rsidRPr="007B3A43">
              <w:rPr>
                <w:rFonts w:cs="Times New Roman"/>
              </w:rPr>
              <w:t>3=Phonemic</w:t>
            </w:r>
          </w:p>
          <w:p w14:paraId="67322EBE" w14:textId="0753A2B5" w:rsidR="00C972C0" w:rsidRPr="007B3A43" w:rsidRDefault="00C972C0" w:rsidP="007B3A43">
            <w:pPr>
              <w:rPr>
                <w:rFonts w:cs="Times New Roman"/>
              </w:rPr>
            </w:pPr>
            <w:r w:rsidRPr="007B3A43">
              <w:rPr>
                <w:rFonts w:cs="Times New Roman"/>
              </w:rPr>
              <w:t>4=Fail</w:t>
            </w:r>
          </w:p>
        </w:tc>
      </w:tr>
      <w:tr w:rsidR="00C972C0" w:rsidRPr="000431A1" w14:paraId="6AFEBBB1" w14:textId="77777777" w:rsidTr="006B2BBC">
        <w:tc>
          <w:tcPr>
            <w:tcW w:w="0" w:type="auto"/>
            <w:tcBorders>
              <w:top w:val="single" w:sz="4" w:space="0" w:color="auto"/>
              <w:left w:val="single" w:sz="4" w:space="0" w:color="auto"/>
              <w:bottom w:val="single" w:sz="4" w:space="0" w:color="auto"/>
              <w:right w:val="single" w:sz="4" w:space="0" w:color="auto"/>
            </w:tcBorders>
          </w:tcPr>
          <w:p w14:paraId="10EBD817" w14:textId="6D58B495" w:rsidR="00C972C0" w:rsidRPr="007B3A43" w:rsidRDefault="00C972C0" w:rsidP="006B2BBC">
            <w:pPr>
              <w:jc w:val="center"/>
              <w:rPr>
                <w:rFonts w:cs="Times New Roman"/>
              </w:rPr>
            </w:pPr>
            <w:r w:rsidRPr="007B3A43">
              <w:rPr>
                <w:rFonts w:cs="Times New Roman"/>
              </w:rPr>
              <w:t>Item16</w:t>
            </w:r>
          </w:p>
        </w:tc>
        <w:tc>
          <w:tcPr>
            <w:tcW w:w="0" w:type="auto"/>
            <w:tcBorders>
              <w:top w:val="single" w:sz="4" w:space="0" w:color="auto"/>
              <w:left w:val="single" w:sz="4" w:space="0" w:color="auto"/>
              <w:bottom w:val="single" w:sz="4" w:space="0" w:color="auto"/>
              <w:right w:val="single" w:sz="4" w:space="0" w:color="auto"/>
            </w:tcBorders>
          </w:tcPr>
          <w:p w14:paraId="42CD9657" w14:textId="3C6228EA" w:rsidR="00C972C0" w:rsidRPr="007B3A43" w:rsidRDefault="00C972C0" w:rsidP="006B2BBC">
            <w:pPr>
              <w:rPr>
                <w:rFonts w:cs="Times New Roman"/>
              </w:rPr>
            </w:pPr>
            <w:r w:rsidRPr="007B3A43">
              <w:rPr>
                <w:rFonts w:cs="Times New Roman"/>
              </w:rPr>
              <w:t>Mint Item 16</w:t>
            </w:r>
          </w:p>
        </w:tc>
        <w:tc>
          <w:tcPr>
            <w:tcW w:w="0" w:type="auto"/>
            <w:tcBorders>
              <w:top w:val="single" w:sz="4" w:space="0" w:color="auto"/>
              <w:left w:val="single" w:sz="4" w:space="0" w:color="auto"/>
              <w:bottom w:val="single" w:sz="4" w:space="0" w:color="auto"/>
              <w:right w:val="single" w:sz="4" w:space="0" w:color="auto"/>
            </w:tcBorders>
          </w:tcPr>
          <w:p w14:paraId="31FB875F" w14:textId="77777777" w:rsidR="00C972C0" w:rsidRPr="007B3A43" w:rsidRDefault="00C972C0" w:rsidP="007B3A43">
            <w:pPr>
              <w:rPr>
                <w:rFonts w:cs="Times New Roman"/>
              </w:rPr>
            </w:pPr>
            <w:r w:rsidRPr="007B3A43">
              <w:rPr>
                <w:rFonts w:cs="Times New Roman"/>
              </w:rPr>
              <w:t>1=Free</w:t>
            </w:r>
          </w:p>
          <w:p w14:paraId="19850315" w14:textId="77777777" w:rsidR="00C972C0" w:rsidRPr="007B3A43" w:rsidRDefault="00C972C0" w:rsidP="007B3A43">
            <w:pPr>
              <w:rPr>
                <w:rFonts w:cs="Times New Roman"/>
              </w:rPr>
            </w:pPr>
            <w:r w:rsidRPr="007B3A43">
              <w:rPr>
                <w:rFonts w:cs="Times New Roman"/>
              </w:rPr>
              <w:t>2=Semantic</w:t>
            </w:r>
          </w:p>
          <w:p w14:paraId="1ED3FF9E" w14:textId="77777777" w:rsidR="00C972C0" w:rsidRPr="007B3A43" w:rsidRDefault="00C972C0" w:rsidP="007B3A43">
            <w:pPr>
              <w:rPr>
                <w:rFonts w:cs="Times New Roman"/>
              </w:rPr>
            </w:pPr>
            <w:r w:rsidRPr="007B3A43">
              <w:rPr>
                <w:rFonts w:cs="Times New Roman"/>
              </w:rPr>
              <w:t>3=Phonemic</w:t>
            </w:r>
          </w:p>
          <w:p w14:paraId="640D52FB" w14:textId="460212B6" w:rsidR="00C972C0" w:rsidRPr="007B3A43" w:rsidRDefault="00C972C0" w:rsidP="007B3A43">
            <w:pPr>
              <w:rPr>
                <w:rFonts w:cs="Times New Roman"/>
              </w:rPr>
            </w:pPr>
            <w:r w:rsidRPr="007B3A43">
              <w:rPr>
                <w:rFonts w:cs="Times New Roman"/>
              </w:rPr>
              <w:t>4=Fail</w:t>
            </w:r>
          </w:p>
        </w:tc>
      </w:tr>
      <w:tr w:rsidR="00C972C0" w:rsidRPr="000431A1" w14:paraId="26780045" w14:textId="77777777" w:rsidTr="006B2BBC">
        <w:tc>
          <w:tcPr>
            <w:tcW w:w="0" w:type="auto"/>
            <w:tcBorders>
              <w:top w:val="single" w:sz="4" w:space="0" w:color="auto"/>
              <w:left w:val="single" w:sz="4" w:space="0" w:color="auto"/>
              <w:bottom w:val="single" w:sz="4" w:space="0" w:color="auto"/>
              <w:right w:val="single" w:sz="4" w:space="0" w:color="auto"/>
            </w:tcBorders>
          </w:tcPr>
          <w:p w14:paraId="49735C8D" w14:textId="47C3D4C6" w:rsidR="00C972C0" w:rsidRPr="007B3A43" w:rsidRDefault="00C972C0" w:rsidP="006B2BBC">
            <w:pPr>
              <w:jc w:val="center"/>
              <w:rPr>
                <w:rFonts w:cs="Times New Roman"/>
              </w:rPr>
            </w:pPr>
            <w:r w:rsidRPr="007B3A43">
              <w:rPr>
                <w:rFonts w:cs="Times New Roman"/>
              </w:rPr>
              <w:t>Item17</w:t>
            </w:r>
          </w:p>
        </w:tc>
        <w:tc>
          <w:tcPr>
            <w:tcW w:w="0" w:type="auto"/>
            <w:tcBorders>
              <w:top w:val="single" w:sz="4" w:space="0" w:color="auto"/>
              <w:left w:val="single" w:sz="4" w:space="0" w:color="auto"/>
              <w:bottom w:val="single" w:sz="4" w:space="0" w:color="auto"/>
              <w:right w:val="single" w:sz="4" w:space="0" w:color="auto"/>
            </w:tcBorders>
          </w:tcPr>
          <w:p w14:paraId="69B272C0" w14:textId="5408B639" w:rsidR="00C972C0" w:rsidRPr="007B3A43" w:rsidRDefault="00C972C0" w:rsidP="006B2BBC">
            <w:pPr>
              <w:rPr>
                <w:rFonts w:cs="Times New Roman"/>
              </w:rPr>
            </w:pPr>
            <w:r w:rsidRPr="007B3A43">
              <w:rPr>
                <w:rFonts w:cs="Times New Roman"/>
              </w:rPr>
              <w:t>Mint Item 17</w:t>
            </w:r>
          </w:p>
        </w:tc>
        <w:tc>
          <w:tcPr>
            <w:tcW w:w="0" w:type="auto"/>
            <w:tcBorders>
              <w:top w:val="single" w:sz="4" w:space="0" w:color="auto"/>
              <w:left w:val="single" w:sz="4" w:space="0" w:color="auto"/>
              <w:bottom w:val="single" w:sz="4" w:space="0" w:color="auto"/>
              <w:right w:val="single" w:sz="4" w:space="0" w:color="auto"/>
            </w:tcBorders>
          </w:tcPr>
          <w:p w14:paraId="68EF678B" w14:textId="77777777" w:rsidR="00C972C0" w:rsidRPr="007B3A43" w:rsidRDefault="00C972C0" w:rsidP="007B3A43">
            <w:pPr>
              <w:rPr>
                <w:rFonts w:cs="Times New Roman"/>
              </w:rPr>
            </w:pPr>
            <w:r w:rsidRPr="007B3A43">
              <w:rPr>
                <w:rFonts w:cs="Times New Roman"/>
              </w:rPr>
              <w:t>1=Free</w:t>
            </w:r>
          </w:p>
          <w:p w14:paraId="43642B78" w14:textId="77777777" w:rsidR="00C972C0" w:rsidRPr="007B3A43" w:rsidRDefault="00C972C0" w:rsidP="007B3A43">
            <w:pPr>
              <w:rPr>
                <w:rFonts w:cs="Times New Roman"/>
              </w:rPr>
            </w:pPr>
            <w:r w:rsidRPr="007B3A43">
              <w:rPr>
                <w:rFonts w:cs="Times New Roman"/>
              </w:rPr>
              <w:t>2=Semantic</w:t>
            </w:r>
          </w:p>
          <w:p w14:paraId="74E46A9D" w14:textId="77777777" w:rsidR="00C972C0" w:rsidRPr="007B3A43" w:rsidRDefault="00C972C0" w:rsidP="007B3A43">
            <w:pPr>
              <w:rPr>
                <w:rFonts w:cs="Times New Roman"/>
              </w:rPr>
            </w:pPr>
            <w:r w:rsidRPr="007B3A43">
              <w:rPr>
                <w:rFonts w:cs="Times New Roman"/>
              </w:rPr>
              <w:t>3=Phonemic</w:t>
            </w:r>
          </w:p>
          <w:p w14:paraId="7DE90E4E" w14:textId="79DB08EF" w:rsidR="00C972C0" w:rsidRPr="007B3A43" w:rsidRDefault="00C972C0" w:rsidP="007B3A43">
            <w:pPr>
              <w:rPr>
                <w:rFonts w:cs="Times New Roman"/>
              </w:rPr>
            </w:pPr>
            <w:r w:rsidRPr="007B3A43">
              <w:rPr>
                <w:rFonts w:cs="Times New Roman"/>
              </w:rPr>
              <w:lastRenderedPageBreak/>
              <w:t>4=Fail</w:t>
            </w:r>
          </w:p>
        </w:tc>
      </w:tr>
      <w:tr w:rsidR="00C972C0" w:rsidRPr="000431A1" w14:paraId="09419CDE" w14:textId="77777777" w:rsidTr="006B2BBC">
        <w:tc>
          <w:tcPr>
            <w:tcW w:w="0" w:type="auto"/>
            <w:tcBorders>
              <w:top w:val="single" w:sz="4" w:space="0" w:color="auto"/>
              <w:left w:val="single" w:sz="4" w:space="0" w:color="auto"/>
              <w:bottom w:val="single" w:sz="4" w:space="0" w:color="auto"/>
              <w:right w:val="single" w:sz="4" w:space="0" w:color="auto"/>
            </w:tcBorders>
          </w:tcPr>
          <w:p w14:paraId="4CF4B035" w14:textId="71E45370" w:rsidR="00C972C0" w:rsidRPr="007B3A43" w:rsidRDefault="00C972C0" w:rsidP="006B2BBC">
            <w:pPr>
              <w:jc w:val="center"/>
              <w:rPr>
                <w:rFonts w:cs="Times New Roman"/>
              </w:rPr>
            </w:pPr>
            <w:r w:rsidRPr="007B3A43">
              <w:rPr>
                <w:rFonts w:cs="Times New Roman"/>
              </w:rPr>
              <w:lastRenderedPageBreak/>
              <w:t>Item18</w:t>
            </w:r>
          </w:p>
        </w:tc>
        <w:tc>
          <w:tcPr>
            <w:tcW w:w="0" w:type="auto"/>
            <w:tcBorders>
              <w:top w:val="single" w:sz="4" w:space="0" w:color="auto"/>
              <w:left w:val="single" w:sz="4" w:space="0" w:color="auto"/>
              <w:bottom w:val="single" w:sz="4" w:space="0" w:color="auto"/>
              <w:right w:val="single" w:sz="4" w:space="0" w:color="auto"/>
            </w:tcBorders>
          </w:tcPr>
          <w:p w14:paraId="6218BA31" w14:textId="73485CA5" w:rsidR="00C972C0" w:rsidRPr="007B3A43" w:rsidRDefault="00C972C0" w:rsidP="006B2BBC">
            <w:pPr>
              <w:rPr>
                <w:rFonts w:cs="Times New Roman"/>
              </w:rPr>
            </w:pPr>
            <w:r w:rsidRPr="007B3A43">
              <w:rPr>
                <w:rFonts w:cs="Times New Roman"/>
              </w:rPr>
              <w:t>Mint Item 18</w:t>
            </w:r>
          </w:p>
        </w:tc>
        <w:tc>
          <w:tcPr>
            <w:tcW w:w="0" w:type="auto"/>
            <w:tcBorders>
              <w:top w:val="single" w:sz="4" w:space="0" w:color="auto"/>
              <w:left w:val="single" w:sz="4" w:space="0" w:color="auto"/>
              <w:bottom w:val="single" w:sz="4" w:space="0" w:color="auto"/>
              <w:right w:val="single" w:sz="4" w:space="0" w:color="auto"/>
            </w:tcBorders>
          </w:tcPr>
          <w:p w14:paraId="4483C463" w14:textId="77777777" w:rsidR="00C972C0" w:rsidRPr="007B3A43" w:rsidRDefault="00C972C0" w:rsidP="007B3A43">
            <w:pPr>
              <w:rPr>
                <w:rFonts w:cs="Times New Roman"/>
              </w:rPr>
            </w:pPr>
            <w:r w:rsidRPr="007B3A43">
              <w:rPr>
                <w:rFonts w:cs="Times New Roman"/>
              </w:rPr>
              <w:t>1=Free</w:t>
            </w:r>
          </w:p>
          <w:p w14:paraId="0E11ECB9" w14:textId="77777777" w:rsidR="00C972C0" w:rsidRPr="007B3A43" w:rsidRDefault="00C972C0" w:rsidP="007B3A43">
            <w:pPr>
              <w:rPr>
                <w:rFonts w:cs="Times New Roman"/>
              </w:rPr>
            </w:pPr>
            <w:r w:rsidRPr="007B3A43">
              <w:rPr>
                <w:rFonts w:cs="Times New Roman"/>
              </w:rPr>
              <w:t>2=Semantic</w:t>
            </w:r>
          </w:p>
          <w:p w14:paraId="60B3381E" w14:textId="77777777" w:rsidR="00C972C0" w:rsidRPr="007B3A43" w:rsidRDefault="00C972C0" w:rsidP="007B3A43">
            <w:pPr>
              <w:rPr>
                <w:rFonts w:cs="Times New Roman"/>
              </w:rPr>
            </w:pPr>
            <w:r w:rsidRPr="007B3A43">
              <w:rPr>
                <w:rFonts w:cs="Times New Roman"/>
              </w:rPr>
              <w:t>3=Phonemic</w:t>
            </w:r>
          </w:p>
          <w:p w14:paraId="69ABDAF1" w14:textId="567CB89B" w:rsidR="00C972C0" w:rsidRPr="007B3A43" w:rsidRDefault="00C972C0" w:rsidP="007B3A43">
            <w:pPr>
              <w:rPr>
                <w:rFonts w:cs="Times New Roman"/>
              </w:rPr>
            </w:pPr>
            <w:r w:rsidRPr="007B3A43">
              <w:rPr>
                <w:rFonts w:cs="Times New Roman"/>
              </w:rPr>
              <w:t>4=Fail</w:t>
            </w:r>
          </w:p>
        </w:tc>
      </w:tr>
      <w:tr w:rsidR="00C972C0" w:rsidRPr="000431A1" w14:paraId="3F55A04B" w14:textId="77777777" w:rsidTr="006B2BBC">
        <w:tc>
          <w:tcPr>
            <w:tcW w:w="0" w:type="auto"/>
            <w:tcBorders>
              <w:top w:val="single" w:sz="4" w:space="0" w:color="auto"/>
              <w:left w:val="single" w:sz="4" w:space="0" w:color="auto"/>
              <w:bottom w:val="single" w:sz="4" w:space="0" w:color="auto"/>
              <w:right w:val="single" w:sz="4" w:space="0" w:color="auto"/>
            </w:tcBorders>
          </w:tcPr>
          <w:p w14:paraId="352BB2D0" w14:textId="65F8C438" w:rsidR="00C972C0" w:rsidRPr="007B3A43" w:rsidRDefault="00C972C0" w:rsidP="006B2BBC">
            <w:pPr>
              <w:jc w:val="center"/>
              <w:rPr>
                <w:rFonts w:cs="Times New Roman"/>
              </w:rPr>
            </w:pPr>
            <w:r w:rsidRPr="007B3A43">
              <w:rPr>
                <w:rFonts w:cs="Times New Roman"/>
              </w:rPr>
              <w:t>Item19</w:t>
            </w:r>
          </w:p>
        </w:tc>
        <w:tc>
          <w:tcPr>
            <w:tcW w:w="0" w:type="auto"/>
            <w:tcBorders>
              <w:top w:val="single" w:sz="4" w:space="0" w:color="auto"/>
              <w:left w:val="single" w:sz="4" w:space="0" w:color="auto"/>
              <w:bottom w:val="single" w:sz="4" w:space="0" w:color="auto"/>
              <w:right w:val="single" w:sz="4" w:space="0" w:color="auto"/>
            </w:tcBorders>
          </w:tcPr>
          <w:p w14:paraId="687797F2" w14:textId="300F33AC" w:rsidR="00C972C0" w:rsidRPr="007B3A43" w:rsidRDefault="00C972C0" w:rsidP="006B2BBC">
            <w:pPr>
              <w:rPr>
                <w:rFonts w:cs="Times New Roman"/>
              </w:rPr>
            </w:pPr>
            <w:r w:rsidRPr="007B3A43">
              <w:rPr>
                <w:rFonts w:cs="Times New Roman"/>
              </w:rPr>
              <w:t>Mint Item 19</w:t>
            </w:r>
          </w:p>
        </w:tc>
        <w:tc>
          <w:tcPr>
            <w:tcW w:w="0" w:type="auto"/>
            <w:tcBorders>
              <w:top w:val="single" w:sz="4" w:space="0" w:color="auto"/>
              <w:left w:val="single" w:sz="4" w:space="0" w:color="auto"/>
              <w:bottom w:val="single" w:sz="4" w:space="0" w:color="auto"/>
              <w:right w:val="single" w:sz="4" w:space="0" w:color="auto"/>
            </w:tcBorders>
          </w:tcPr>
          <w:p w14:paraId="5C16E728" w14:textId="77777777" w:rsidR="00C972C0" w:rsidRPr="007B3A43" w:rsidRDefault="00C972C0" w:rsidP="007B3A43">
            <w:pPr>
              <w:rPr>
                <w:rFonts w:cs="Times New Roman"/>
              </w:rPr>
            </w:pPr>
            <w:r w:rsidRPr="007B3A43">
              <w:rPr>
                <w:rFonts w:cs="Times New Roman"/>
              </w:rPr>
              <w:t>1=Free</w:t>
            </w:r>
          </w:p>
          <w:p w14:paraId="75AEDDD1" w14:textId="77777777" w:rsidR="00C972C0" w:rsidRPr="007B3A43" w:rsidRDefault="00C972C0" w:rsidP="007B3A43">
            <w:pPr>
              <w:rPr>
                <w:rFonts w:cs="Times New Roman"/>
              </w:rPr>
            </w:pPr>
            <w:r w:rsidRPr="007B3A43">
              <w:rPr>
                <w:rFonts w:cs="Times New Roman"/>
              </w:rPr>
              <w:t>2=Semantic</w:t>
            </w:r>
          </w:p>
          <w:p w14:paraId="50809788" w14:textId="77777777" w:rsidR="00C972C0" w:rsidRPr="007B3A43" w:rsidRDefault="00C972C0" w:rsidP="007B3A43">
            <w:pPr>
              <w:rPr>
                <w:rFonts w:cs="Times New Roman"/>
              </w:rPr>
            </w:pPr>
            <w:r w:rsidRPr="007B3A43">
              <w:rPr>
                <w:rFonts w:cs="Times New Roman"/>
              </w:rPr>
              <w:t>3=Phonemic</w:t>
            </w:r>
          </w:p>
          <w:p w14:paraId="4F0D1C91" w14:textId="704218F1" w:rsidR="00C972C0" w:rsidRPr="007B3A43" w:rsidRDefault="00C972C0" w:rsidP="007B3A43">
            <w:pPr>
              <w:rPr>
                <w:rFonts w:cs="Times New Roman"/>
              </w:rPr>
            </w:pPr>
            <w:r w:rsidRPr="007B3A43">
              <w:rPr>
                <w:rFonts w:cs="Times New Roman"/>
              </w:rPr>
              <w:t>4=Fail</w:t>
            </w:r>
          </w:p>
        </w:tc>
      </w:tr>
      <w:tr w:rsidR="00C972C0" w:rsidRPr="000431A1" w14:paraId="29992E29" w14:textId="77777777" w:rsidTr="006B2BBC">
        <w:tc>
          <w:tcPr>
            <w:tcW w:w="0" w:type="auto"/>
            <w:tcBorders>
              <w:top w:val="single" w:sz="4" w:space="0" w:color="auto"/>
              <w:left w:val="single" w:sz="4" w:space="0" w:color="auto"/>
              <w:bottom w:val="single" w:sz="4" w:space="0" w:color="auto"/>
              <w:right w:val="single" w:sz="4" w:space="0" w:color="auto"/>
            </w:tcBorders>
          </w:tcPr>
          <w:p w14:paraId="52F32DA5" w14:textId="48F66DB8" w:rsidR="00C972C0" w:rsidRPr="007B3A43" w:rsidRDefault="00C972C0" w:rsidP="006B2BBC">
            <w:pPr>
              <w:jc w:val="center"/>
              <w:rPr>
                <w:rFonts w:cs="Times New Roman"/>
              </w:rPr>
            </w:pPr>
            <w:r w:rsidRPr="007B3A43">
              <w:rPr>
                <w:rFonts w:cs="Times New Roman"/>
              </w:rPr>
              <w:t>Item20</w:t>
            </w:r>
          </w:p>
        </w:tc>
        <w:tc>
          <w:tcPr>
            <w:tcW w:w="0" w:type="auto"/>
            <w:tcBorders>
              <w:top w:val="single" w:sz="4" w:space="0" w:color="auto"/>
              <w:left w:val="single" w:sz="4" w:space="0" w:color="auto"/>
              <w:bottom w:val="single" w:sz="4" w:space="0" w:color="auto"/>
              <w:right w:val="single" w:sz="4" w:space="0" w:color="auto"/>
            </w:tcBorders>
          </w:tcPr>
          <w:p w14:paraId="562AE8F5" w14:textId="0030555C" w:rsidR="00C972C0" w:rsidRPr="007B3A43" w:rsidRDefault="00C972C0" w:rsidP="006B2BBC">
            <w:pPr>
              <w:rPr>
                <w:rFonts w:cs="Times New Roman"/>
              </w:rPr>
            </w:pPr>
            <w:r w:rsidRPr="007B3A43">
              <w:rPr>
                <w:rFonts w:cs="Times New Roman"/>
              </w:rPr>
              <w:t>Mint Item 20</w:t>
            </w:r>
          </w:p>
        </w:tc>
        <w:tc>
          <w:tcPr>
            <w:tcW w:w="0" w:type="auto"/>
            <w:tcBorders>
              <w:top w:val="single" w:sz="4" w:space="0" w:color="auto"/>
              <w:left w:val="single" w:sz="4" w:space="0" w:color="auto"/>
              <w:bottom w:val="single" w:sz="4" w:space="0" w:color="auto"/>
              <w:right w:val="single" w:sz="4" w:space="0" w:color="auto"/>
            </w:tcBorders>
          </w:tcPr>
          <w:p w14:paraId="0DEC94AE" w14:textId="77777777" w:rsidR="00C972C0" w:rsidRPr="007B3A43" w:rsidRDefault="00C972C0" w:rsidP="007B3A43">
            <w:pPr>
              <w:rPr>
                <w:rFonts w:cs="Times New Roman"/>
              </w:rPr>
            </w:pPr>
            <w:r w:rsidRPr="007B3A43">
              <w:rPr>
                <w:rFonts w:cs="Times New Roman"/>
              </w:rPr>
              <w:t>1=Free</w:t>
            </w:r>
          </w:p>
          <w:p w14:paraId="48109627" w14:textId="77777777" w:rsidR="00C972C0" w:rsidRPr="007B3A43" w:rsidRDefault="00C972C0" w:rsidP="007B3A43">
            <w:pPr>
              <w:rPr>
                <w:rFonts w:cs="Times New Roman"/>
              </w:rPr>
            </w:pPr>
            <w:r w:rsidRPr="007B3A43">
              <w:rPr>
                <w:rFonts w:cs="Times New Roman"/>
              </w:rPr>
              <w:t>2=Semantic</w:t>
            </w:r>
          </w:p>
          <w:p w14:paraId="3F5D1FD3" w14:textId="77777777" w:rsidR="00C972C0" w:rsidRPr="007B3A43" w:rsidRDefault="00C972C0" w:rsidP="007B3A43">
            <w:pPr>
              <w:rPr>
                <w:rFonts w:cs="Times New Roman"/>
              </w:rPr>
            </w:pPr>
            <w:r w:rsidRPr="007B3A43">
              <w:rPr>
                <w:rFonts w:cs="Times New Roman"/>
              </w:rPr>
              <w:t>3=Phonemic</w:t>
            </w:r>
          </w:p>
          <w:p w14:paraId="4737ECEC" w14:textId="729AAA54" w:rsidR="00C972C0" w:rsidRPr="007B3A43" w:rsidRDefault="00C972C0" w:rsidP="007B3A43">
            <w:pPr>
              <w:rPr>
                <w:rFonts w:cs="Times New Roman"/>
              </w:rPr>
            </w:pPr>
            <w:r w:rsidRPr="007B3A43">
              <w:rPr>
                <w:rFonts w:cs="Times New Roman"/>
              </w:rPr>
              <w:t>4=Fail</w:t>
            </w:r>
          </w:p>
        </w:tc>
      </w:tr>
      <w:tr w:rsidR="00C972C0" w:rsidRPr="000431A1" w14:paraId="391E25F6" w14:textId="77777777" w:rsidTr="006B2BBC">
        <w:tc>
          <w:tcPr>
            <w:tcW w:w="0" w:type="auto"/>
            <w:tcBorders>
              <w:top w:val="single" w:sz="4" w:space="0" w:color="auto"/>
              <w:left w:val="single" w:sz="4" w:space="0" w:color="auto"/>
              <w:bottom w:val="single" w:sz="4" w:space="0" w:color="auto"/>
              <w:right w:val="single" w:sz="4" w:space="0" w:color="auto"/>
            </w:tcBorders>
          </w:tcPr>
          <w:p w14:paraId="748CB5EE" w14:textId="76D8653F" w:rsidR="00C972C0" w:rsidRPr="007B3A43" w:rsidRDefault="00C972C0" w:rsidP="006B2BBC">
            <w:pPr>
              <w:jc w:val="center"/>
              <w:rPr>
                <w:rFonts w:cs="Times New Roman"/>
              </w:rPr>
            </w:pPr>
            <w:r w:rsidRPr="007B3A43">
              <w:rPr>
                <w:rFonts w:cs="Times New Roman"/>
              </w:rPr>
              <w:t>Item21</w:t>
            </w:r>
          </w:p>
        </w:tc>
        <w:tc>
          <w:tcPr>
            <w:tcW w:w="0" w:type="auto"/>
            <w:tcBorders>
              <w:top w:val="single" w:sz="4" w:space="0" w:color="auto"/>
              <w:left w:val="single" w:sz="4" w:space="0" w:color="auto"/>
              <w:bottom w:val="single" w:sz="4" w:space="0" w:color="auto"/>
              <w:right w:val="single" w:sz="4" w:space="0" w:color="auto"/>
            </w:tcBorders>
          </w:tcPr>
          <w:p w14:paraId="552C5FE6" w14:textId="6682DB0A" w:rsidR="00C972C0" w:rsidRPr="007B3A43" w:rsidRDefault="00C972C0" w:rsidP="006B2BBC">
            <w:pPr>
              <w:rPr>
                <w:rFonts w:cs="Times New Roman"/>
              </w:rPr>
            </w:pPr>
            <w:r w:rsidRPr="007B3A43">
              <w:rPr>
                <w:rFonts w:cs="Times New Roman"/>
              </w:rPr>
              <w:t>Mint Item 21</w:t>
            </w:r>
          </w:p>
        </w:tc>
        <w:tc>
          <w:tcPr>
            <w:tcW w:w="0" w:type="auto"/>
            <w:tcBorders>
              <w:top w:val="single" w:sz="4" w:space="0" w:color="auto"/>
              <w:left w:val="single" w:sz="4" w:space="0" w:color="auto"/>
              <w:bottom w:val="single" w:sz="4" w:space="0" w:color="auto"/>
              <w:right w:val="single" w:sz="4" w:space="0" w:color="auto"/>
            </w:tcBorders>
          </w:tcPr>
          <w:p w14:paraId="7F479CE6" w14:textId="77777777" w:rsidR="00C972C0" w:rsidRPr="007B3A43" w:rsidRDefault="00C972C0" w:rsidP="007B3A43">
            <w:pPr>
              <w:rPr>
                <w:rFonts w:cs="Times New Roman"/>
              </w:rPr>
            </w:pPr>
            <w:r w:rsidRPr="007B3A43">
              <w:rPr>
                <w:rFonts w:cs="Times New Roman"/>
              </w:rPr>
              <w:t>1=Free</w:t>
            </w:r>
          </w:p>
          <w:p w14:paraId="795B0D0D" w14:textId="77777777" w:rsidR="00C972C0" w:rsidRPr="007B3A43" w:rsidRDefault="00C972C0" w:rsidP="007B3A43">
            <w:pPr>
              <w:rPr>
                <w:rFonts w:cs="Times New Roman"/>
              </w:rPr>
            </w:pPr>
            <w:r w:rsidRPr="007B3A43">
              <w:rPr>
                <w:rFonts w:cs="Times New Roman"/>
              </w:rPr>
              <w:t>2=Semantic</w:t>
            </w:r>
          </w:p>
          <w:p w14:paraId="3510A256" w14:textId="77777777" w:rsidR="00C972C0" w:rsidRPr="007B3A43" w:rsidRDefault="00C972C0" w:rsidP="007B3A43">
            <w:pPr>
              <w:rPr>
                <w:rFonts w:cs="Times New Roman"/>
              </w:rPr>
            </w:pPr>
            <w:r w:rsidRPr="007B3A43">
              <w:rPr>
                <w:rFonts w:cs="Times New Roman"/>
              </w:rPr>
              <w:t>3=Phonemic</w:t>
            </w:r>
          </w:p>
          <w:p w14:paraId="2267DEE3" w14:textId="5A308566" w:rsidR="00C972C0" w:rsidRPr="007B3A43" w:rsidRDefault="00C972C0" w:rsidP="007B3A43">
            <w:pPr>
              <w:rPr>
                <w:rFonts w:cs="Times New Roman"/>
              </w:rPr>
            </w:pPr>
            <w:r w:rsidRPr="007B3A43">
              <w:rPr>
                <w:rFonts w:cs="Times New Roman"/>
              </w:rPr>
              <w:t>4=Fail</w:t>
            </w:r>
          </w:p>
        </w:tc>
      </w:tr>
      <w:tr w:rsidR="00C972C0" w:rsidRPr="000431A1" w14:paraId="2637D48D" w14:textId="77777777" w:rsidTr="006B2BBC">
        <w:tc>
          <w:tcPr>
            <w:tcW w:w="0" w:type="auto"/>
            <w:tcBorders>
              <w:top w:val="single" w:sz="4" w:space="0" w:color="auto"/>
              <w:left w:val="single" w:sz="4" w:space="0" w:color="auto"/>
              <w:bottom w:val="single" w:sz="4" w:space="0" w:color="auto"/>
              <w:right w:val="single" w:sz="4" w:space="0" w:color="auto"/>
            </w:tcBorders>
          </w:tcPr>
          <w:p w14:paraId="54A31FD0" w14:textId="03C0F3EC" w:rsidR="00C972C0" w:rsidRPr="007B3A43" w:rsidRDefault="00C972C0" w:rsidP="006B2BBC">
            <w:pPr>
              <w:jc w:val="center"/>
              <w:rPr>
                <w:rFonts w:cs="Times New Roman"/>
              </w:rPr>
            </w:pPr>
            <w:r w:rsidRPr="007B3A43">
              <w:rPr>
                <w:rFonts w:cs="Times New Roman"/>
              </w:rPr>
              <w:t>Item22</w:t>
            </w:r>
          </w:p>
        </w:tc>
        <w:tc>
          <w:tcPr>
            <w:tcW w:w="0" w:type="auto"/>
            <w:tcBorders>
              <w:top w:val="single" w:sz="4" w:space="0" w:color="auto"/>
              <w:left w:val="single" w:sz="4" w:space="0" w:color="auto"/>
              <w:bottom w:val="single" w:sz="4" w:space="0" w:color="auto"/>
              <w:right w:val="single" w:sz="4" w:space="0" w:color="auto"/>
            </w:tcBorders>
          </w:tcPr>
          <w:p w14:paraId="1108596A" w14:textId="48879AA0" w:rsidR="00C972C0" w:rsidRPr="007B3A43" w:rsidRDefault="00C972C0" w:rsidP="006B2BBC">
            <w:pPr>
              <w:rPr>
                <w:rFonts w:cs="Times New Roman"/>
              </w:rPr>
            </w:pPr>
            <w:r w:rsidRPr="007B3A43">
              <w:rPr>
                <w:rFonts w:cs="Times New Roman"/>
              </w:rPr>
              <w:t>Mint Item 22</w:t>
            </w:r>
          </w:p>
        </w:tc>
        <w:tc>
          <w:tcPr>
            <w:tcW w:w="0" w:type="auto"/>
            <w:tcBorders>
              <w:top w:val="single" w:sz="4" w:space="0" w:color="auto"/>
              <w:left w:val="single" w:sz="4" w:space="0" w:color="auto"/>
              <w:bottom w:val="single" w:sz="4" w:space="0" w:color="auto"/>
              <w:right w:val="single" w:sz="4" w:space="0" w:color="auto"/>
            </w:tcBorders>
          </w:tcPr>
          <w:p w14:paraId="36B01FEB" w14:textId="77777777" w:rsidR="00C972C0" w:rsidRPr="007B3A43" w:rsidRDefault="00C972C0" w:rsidP="007B3A43">
            <w:pPr>
              <w:rPr>
                <w:rFonts w:cs="Times New Roman"/>
              </w:rPr>
            </w:pPr>
            <w:r w:rsidRPr="007B3A43">
              <w:rPr>
                <w:rFonts w:cs="Times New Roman"/>
              </w:rPr>
              <w:t>1=Free</w:t>
            </w:r>
          </w:p>
          <w:p w14:paraId="1DC54899" w14:textId="77777777" w:rsidR="00C972C0" w:rsidRPr="007B3A43" w:rsidRDefault="00C972C0" w:rsidP="007B3A43">
            <w:pPr>
              <w:rPr>
                <w:rFonts w:cs="Times New Roman"/>
              </w:rPr>
            </w:pPr>
            <w:r w:rsidRPr="007B3A43">
              <w:rPr>
                <w:rFonts w:cs="Times New Roman"/>
              </w:rPr>
              <w:t>2=Semantic</w:t>
            </w:r>
          </w:p>
          <w:p w14:paraId="347EE156" w14:textId="77777777" w:rsidR="00C972C0" w:rsidRPr="007B3A43" w:rsidRDefault="00C972C0" w:rsidP="007B3A43">
            <w:pPr>
              <w:rPr>
                <w:rFonts w:cs="Times New Roman"/>
              </w:rPr>
            </w:pPr>
            <w:r w:rsidRPr="007B3A43">
              <w:rPr>
                <w:rFonts w:cs="Times New Roman"/>
              </w:rPr>
              <w:t>3=Phonemic</w:t>
            </w:r>
          </w:p>
          <w:p w14:paraId="085AEBBD" w14:textId="02976C39" w:rsidR="00C972C0" w:rsidRPr="007B3A43" w:rsidRDefault="00C972C0" w:rsidP="007B3A43">
            <w:pPr>
              <w:rPr>
                <w:rFonts w:cs="Times New Roman"/>
              </w:rPr>
            </w:pPr>
            <w:r w:rsidRPr="007B3A43">
              <w:rPr>
                <w:rFonts w:cs="Times New Roman"/>
              </w:rPr>
              <w:t>4=Fail</w:t>
            </w:r>
          </w:p>
        </w:tc>
      </w:tr>
      <w:tr w:rsidR="00C972C0" w:rsidRPr="000431A1" w14:paraId="274435D1" w14:textId="77777777" w:rsidTr="006B2BBC">
        <w:tc>
          <w:tcPr>
            <w:tcW w:w="0" w:type="auto"/>
            <w:tcBorders>
              <w:top w:val="single" w:sz="4" w:space="0" w:color="auto"/>
              <w:left w:val="single" w:sz="4" w:space="0" w:color="auto"/>
              <w:bottom w:val="single" w:sz="4" w:space="0" w:color="auto"/>
              <w:right w:val="single" w:sz="4" w:space="0" w:color="auto"/>
            </w:tcBorders>
          </w:tcPr>
          <w:p w14:paraId="3AE0E4A6" w14:textId="5885FC2E" w:rsidR="00C972C0" w:rsidRPr="007B3A43" w:rsidRDefault="00C972C0" w:rsidP="006B2BBC">
            <w:pPr>
              <w:jc w:val="center"/>
              <w:rPr>
                <w:rFonts w:cs="Times New Roman"/>
              </w:rPr>
            </w:pPr>
            <w:r w:rsidRPr="007B3A43">
              <w:rPr>
                <w:rFonts w:cs="Times New Roman"/>
              </w:rPr>
              <w:t>Item23</w:t>
            </w:r>
          </w:p>
        </w:tc>
        <w:tc>
          <w:tcPr>
            <w:tcW w:w="0" w:type="auto"/>
            <w:tcBorders>
              <w:top w:val="single" w:sz="4" w:space="0" w:color="auto"/>
              <w:left w:val="single" w:sz="4" w:space="0" w:color="auto"/>
              <w:bottom w:val="single" w:sz="4" w:space="0" w:color="auto"/>
              <w:right w:val="single" w:sz="4" w:space="0" w:color="auto"/>
            </w:tcBorders>
          </w:tcPr>
          <w:p w14:paraId="60B07EEE" w14:textId="26A1D736" w:rsidR="00C972C0" w:rsidRPr="007B3A43" w:rsidRDefault="00C972C0" w:rsidP="006B2BBC">
            <w:pPr>
              <w:rPr>
                <w:rFonts w:cs="Times New Roman"/>
              </w:rPr>
            </w:pPr>
            <w:r w:rsidRPr="007B3A43">
              <w:rPr>
                <w:rFonts w:cs="Times New Roman"/>
              </w:rPr>
              <w:t>Mint Item 23</w:t>
            </w:r>
          </w:p>
        </w:tc>
        <w:tc>
          <w:tcPr>
            <w:tcW w:w="0" w:type="auto"/>
            <w:tcBorders>
              <w:top w:val="single" w:sz="4" w:space="0" w:color="auto"/>
              <w:left w:val="single" w:sz="4" w:space="0" w:color="auto"/>
              <w:bottom w:val="single" w:sz="4" w:space="0" w:color="auto"/>
              <w:right w:val="single" w:sz="4" w:space="0" w:color="auto"/>
            </w:tcBorders>
          </w:tcPr>
          <w:p w14:paraId="7A67C899" w14:textId="77777777" w:rsidR="00C972C0" w:rsidRPr="007B3A43" w:rsidRDefault="00C972C0" w:rsidP="007B3A43">
            <w:pPr>
              <w:rPr>
                <w:rFonts w:cs="Times New Roman"/>
              </w:rPr>
            </w:pPr>
            <w:r w:rsidRPr="007B3A43">
              <w:rPr>
                <w:rFonts w:cs="Times New Roman"/>
              </w:rPr>
              <w:t>1=Free</w:t>
            </w:r>
          </w:p>
          <w:p w14:paraId="7A878F30" w14:textId="77777777" w:rsidR="00C972C0" w:rsidRPr="007B3A43" w:rsidRDefault="00C972C0" w:rsidP="007B3A43">
            <w:pPr>
              <w:rPr>
                <w:rFonts w:cs="Times New Roman"/>
              </w:rPr>
            </w:pPr>
            <w:r w:rsidRPr="007B3A43">
              <w:rPr>
                <w:rFonts w:cs="Times New Roman"/>
              </w:rPr>
              <w:t>2=Semantic</w:t>
            </w:r>
          </w:p>
          <w:p w14:paraId="3D8D1D26" w14:textId="77777777" w:rsidR="00C972C0" w:rsidRPr="007B3A43" w:rsidRDefault="00C972C0" w:rsidP="007B3A43">
            <w:pPr>
              <w:rPr>
                <w:rFonts w:cs="Times New Roman"/>
              </w:rPr>
            </w:pPr>
            <w:r w:rsidRPr="007B3A43">
              <w:rPr>
                <w:rFonts w:cs="Times New Roman"/>
              </w:rPr>
              <w:t>3=Phonemic</w:t>
            </w:r>
          </w:p>
          <w:p w14:paraId="6E026D5D" w14:textId="69A40641" w:rsidR="00C972C0" w:rsidRPr="007B3A43" w:rsidRDefault="00C972C0" w:rsidP="007B3A43">
            <w:pPr>
              <w:rPr>
                <w:rFonts w:cs="Times New Roman"/>
              </w:rPr>
            </w:pPr>
            <w:r w:rsidRPr="007B3A43">
              <w:rPr>
                <w:rFonts w:cs="Times New Roman"/>
              </w:rPr>
              <w:t>4=Fail</w:t>
            </w:r>
          </w:p>
        </w:tc>
      </w:tr>
      <w:tr w:rsidR="00C972C0" w:rsidRPr="000431A1" w14:paraId="3F6E2014" w14:textId="77777777" w:rsidTr="006B2BBC">
        <w:tc>
          <w:tcPr>
            <w:tcW w:w="0" w:type="auto"/>
            <w:tcBorders>
              <w:top w:val="single" w:sz="4" w:space="0" w:color="auto"/>
              <w:left w:val="single" w:sz="4" w:space="0" w:color="auto"/>
              <w:bottom w:val="single" w:sz="4" w:space="0" w:color="auto"/>
              <w:right w:val="single" w:sz="4" w:space="0" w:color="auto"/>
            </w:tcBorders>
          </w:tcPr>
          <w:p w14:paraId="7ED15EF9" w14:textId="33C2D973" w:rsidR="00C972C0" w:rsidRPr="007B3A43" w:rsidRDefault="00C972C0" w:rsidP="006B2BBC">
            <w:pPr>
              <w:jc w:val="center"/>
              <w:rPr>
                <w:rFonts w:cs="Times New Roman"/>
              </w:rPr>
            </w:pPr>
            <w:r w:rsidRPr="007B3A43">
              <w:rPr>
                <w:rFonts w:cs="Times New Roman"/>
              </w:rPr>
              <w:t>Item24</w:t>
            </w:r>
          </w:p>
        </w:tc>
        <w:tc>
          <w:tcPr>
            <w:tcW w:w="0" w:type="auto"/>
            <w:tcBorders>
              <w:top w:val="single" w:sz="4" w:space="0" w:color="auto"/>
              <w:left w:val="single" w:sz="4" w:space="0" w:color="auto"/>
              <w:bottom w:val="single" w:sz="4" w:space="0" w:color="auto"/>
              <w:right w:val="single" w:sz="4" w:space="0" w:color="auto"/>
            </w:tcBorders>
          </w:tcPr>
          <w:p w14:paraId="413584AC" w14:textId="7F74DD22" w:rsidR="00C972C0" w:rsidRPr="007B3A43" w:rsidRDefault="00C972C0" w:rsidP="006B2BBC">
            <w:pPr>
              <w:rPr>
                <w:rFonts w:cs="Times New Roman"/>
              </w:rPr>
            </w:pPr>
            <w:r w:rsidRPr="007B3A43">
              <w:rPr>
                <w:rFonts w:cs="Times New Roman"/>
              </w:rPr>
              <w:t>Mint Item 24</w:t>
            </w:r>
          </w:p>
        </w:tc>
        <w:tc>
          <w:tcPr>
            <w:tcW w:w="0" w:type="auto"/>
            <w:tcBorders>
              <w:top w:val="single" w:sz="4" w:space="0" w:color="auto"/>
              <w:left w:val="single" w:sz="4" w:space="0" w:color="auto"/>
              <w:bottom w:val="single" w:sz="4" w:space="0" w:color="auto"/>
              <w:right w:val="single" w:sz="4" w:space="0" w:color="auto"/>
            </w:tcBorders>
          </w:tcPr>
          <w:p w14:paraId="47228D9E" w14:textId="77777777" w:rsidR="00C972C0" w:rsidRPr="007B3A43" w:rsidRDefault="00C972C0" w:rsidP="007B3A43">
            <w:pPr>
              <w:rPr>
                <w:rFonts w:cs="Times New Roman"/>
              </w:rPr>
            </w:pPr>
            <w:r w:rsidRPr="007B3A43">
              <w:rPr>
                <w:rFonts w:cs="Times New Roman"/>
              </w:rPr>
              <w:t>1=Free</w:t>
            </w:r>
          </w:p>
          <w:p w14:paraId="139FB18E" w14:textId="77777777" w:rsidR="00C972C0" w:rsidRPr="007B3A43" w:rsidRDefault="00C972C0" w:rsidP="007B3A43">
            <w:pPr>
              <w:rPr>
                <w:rFonts w:cs="Times New Roman"/>
              </w:rPr>
            </w:pPr>
            <w:r w:rsidRPr="007B3A43">
              <w:rPr>
                <w:rFonts w:cs="Times New Roman"/>
              </w:rPr>
              <w:t>2=Semantic</w:t>
            </w:r>
          </w:p>
          <w:p w14:paraId="706B5AA4" w14:textId="77777777" w:rsidR="00C972C0" w:rsidRPr="007B3A43" w:rsidRDefault="00C972C0" w:rsidP="007B3A43">
            <w:pPr>
              <w:rPr>
                <w:rFonts w:cs="Times New Roman"/>
              </w:rPr>
            </w:pPr>
            <w:r w:rsidRPr="007B3A43">
              <w:rPr>
                <w:rFonts w:cs="Times New Roman"/>
              </w:rPr>
              <w:t>3=Phonemic</w:t>
            </w:r>
          </w:p>
          <w:p w14:paraId="3D2F8B08" w14:textId="61813F69" w:rsidR="00C972C0" w:rsidRPr="007B3A43" w:rsidRDefault="00C972C0" w:rsidP="007B3A43">
            <w:pPr>
              <w:rPr>
                <w:rFonts w:cs="Times New Roman"/>
              </w:rPr>
            </w:pPr>
            <w:r w:rsidRPr="007B3A43">
              <w:rPr>
                <w:rFonts w:cs="Times New Roman"/>
              </w:rPr>
              <w:t>4=Fail</w:t>
            </w:r>
          </w:p>
        </w:tc>
      </w:tr>
      <w:tr w:rsidR="00C972C0" w:rsidRPr="000431A1" w14:paraId="0F5D9EA9" w14:textId="77777777" w:rsidTr="006B2BBC">
        <w:tc>
          <w:tcPr>
            <w:tcW w:w="0" w:type="auto"/>
            <w:tcBorders>
              <w:top w:val="single" w:sz="4" w:space="0" w:color="auto"/>
              <w:left w:val="single" w:sz="4" w:space="0" w:color="auto"/>
              <w:bottom w:val="single" w:sz="4" w:space="0" w:color="auto"/>
              <w:right w:val="single" w:sz="4" w:space="0" w:color="auto"/>
            </w:tcBorders>
          </w:tcPr>
          <w:p w14:paraId="7ED179B3" w14:textId="6310D5BA" w:rsidR="00C972C0" w:rsidRPr="007B3A43" w:rsidRDefault="00C972C0" w:rsidP="006B2BBC">
            <w:pPr>
              <w:jc w:val="center"/>
              <w:rPr>
                <w:rFonts w:cs="Times New Roman"/>
              </w:rPr>
            </w:pPr>
            <w:r w:rsidRPr="007B3A43">
              <w:rPr>
                <w:rFonts w:cs="Times New Roman"/>
              </w:rPr>
              <w:t>Item25</w:t>
            </w:r>
          </w:p>
        </w:tc>
        <w:tc>
          <w:tcPr>
            <w:tcW w:w="0" w:type="auto"/>
            <w:tcBorders>
              <w:top w:val="single" w:sz="4" w:space="0" w:color="auto"/>
              <w:left w:val="single" w:sz="4" w:space="0" w:color="auto"/>
              <w:bottom w:val="single" w:sz="4" w:space="0" w:color="auto"/>
              <w:right w:val="single" w:sz="4" w:space="0" w:color="auto"/>
            </w:tcBorders>
          </w:tcPr>
          <w:p w14:paraId="4536D172" w14:textId="0E67DAEA" w:rsidR="00C972C0" w:rsidRPr="007B3A43" w:rsidRDefault="00C972C0" w:rsidP="006B2BBC">
            <w:pPr>
              <w:rPr>
                <w:rFonts w:cs="Times New Roman"/>
              </w:rPr>
            </w:pPr>
            <w:r w:rsidRPr="007B3A43">
              <w:rPr>
                <w:rFonts w:cs="Times New Roman"/>
              </w:rPr>
              <w:t>Mint Item 25</w:t>
            </w:r>
          </w:p>
        </w:tc>
        <w:tc>
          <w:tcPr>
            <w:tcW w:w="0" w:type="auto"/>
            <w:tcBorders>
              <w:top w:val="single" w:sz="4" w:space="0" w:color="auto"/>
              <w:left w:val="single" w:sz="4" w:space="0" w:color="auto"/>
              <w:bottom w:val="single" w:sz="4" w:space="0" w:color="auto"/>
              <w:right w:val="single" w:sz="4" w:space="0" w:color="auto"/>
            </w:tcBorders>
          </w:tcPr>
          <w:p w14:paraId="6B36E7CA" w14:textId="77777777" w:rsidR="00C972C0" w:rsidRPr="007B3A43" w:rsidRDefault="00C972C0" w:rsidP="007B3A43">
            <w:pPr>
              <w:rPr>
                <w:rFonts w:cs="Times New Roman"/>
              </w:rPr>
            </w:pPr>
            <w:r w:rsidRPr="007B3A43">
              <w:rPr>
                <w:rFonts w:cs="Times New Roman"/>
              </w:rPr>
              <w:t>1=Free</w:t>
            </w:r>
          </w:p>
          <w:p w14:paraId="34670F3E" w14:textId="77777777" w:rsidR="00C972C0" w:rsidRPr="007B3A43" w:rsidRDefault="00C972C0" w:rsidP="007B3A43">
            <w:pPr>
              <w:rPr>
                <w:rFonts w:cs="Times New Roman"/>
              </w:rPr>
            </w:pPr>
            <w:r w:rsidRPr="007B3A43">
              <w:rPr>
                <w:rFonts w:cs="Times New Roman"/>
              </w:rPr>
              <w:t>2=Semantic</w:t>
            </w:r>
          </w:p>
          <w:p w14:paraId="70C095DC" w14:textId="77777777" w:rsidR="00C972C0" w:rsidRPr="007B3A43" w:rsidRDefault="00C972C0" w:rsidP="007B3A43">
            <w:pPr>
              <w:rPr>
                <w:rFonts w:cs="Times New Roman"/>
              </w:rPr>
            </w:pPr>
            <w:r w:rsidRPr="007B3A43">
              <w:rPr>
                <w:rFonts w:cs="Times New Roman"/>
              </w:rPr>
              <w:t>3=Phonemic</w:t>
            </w:r>
          </w:p>
          <w:p w14:paraId="630DE159" w14:textId="27421F0C" w:rsidR="00C972C0" w:rsidRPr="007B3A43" w:rsidRDefault="00C972C0" w:rsidP="007B3A43">
            <w:pPr>
              <w:rPr>
                <w:rFonts w:cs="Times New Roman"/>
              </w:rPr>
            </w:pPr>
            <w:r w:rsidRPr="007B3A43">
              <w:rPr>
                <w:rFonts w:cs="Times New Roman"/>
              </w:rPr>
              <w:t>4=Fail</w:t>
            </w:r>
          </w:p>
        </w:tc>
      </w:tr>
      <w:tr w:rsidR="00C972C0" w:rsidRPr="000431A1" w14:paraId="6D96C8BD" w14:textId="77777777" w:rsidTr="006B2BBC">
        <w:tc>
          <w:tcPr>
            <w:tcW w:w="0" w:type="auto"/>
            <w:tcBorders>
              <w:top w:val="single" w:sz="4" w:space="0" w:color="auto"/>
              <w:left w:val="single" w:sz="4" w:space="0" w:color="auto"/>
              <w:bottom w:val="single" w:sz="4" w:space="0" w:color="auto"/>
              <w:right w:val="single" w:sz="4" w:space="0" w:color="auto"/>
            </w:tcBorders>
          </w:tcPr>
          <w:p w14:paraId="159C7BDC" w14:textId="008D5CBC" w:rsidR="00C972C0" w:rsidRPr="007B3A43" w:rsidRDefault="00C972C0" w:rsidP="006B2BBC">
            <w:pPr>
              <w:jc w:val="center"/>
              <w:rPr>
                <w:rFonts w:cs="Times New Roman"/>
              </w:rPr>
            </w:pPr>
            <w:r w:rsidRPr="007B3A43">
              <w:rPr>
                <w:rFonts w:cs="Times New Roman"/>
              </w:rPr>
              <w:t>Item26</w:t>
            </w:r>
          </w:p>
        </w:tc>
        <w:tc>
          <w:tcPr>
            <w:tcW w:w="0" w:type="auto"/>
            <w:tcBorders>
              <w:top w:val="single" w:sz="4" w:space="0" w:color="auto"/>
              <w:left w:val="single" w:sz="4" w:space="0" w:color="auto"/>
              <w:bottom w:val="single" w:sz="4" w:space="0" w:color="auto"/>
              <w:right w:val="single" w:sz="4" w:space="0" w:color="auto"/>
            </w:tcBorders>
          </w:tcPr>
          <w:p w14:paraId="2F485ED2" w14:textId="454DB523" w:rsidR="00C972C0" w:rsidRPr="007B3A43" w:rsidRDefault="00C972C0" w:rsidP="006B2BBC">
            <w:pPr>
              <w:rPr>
                <w:rFonts w:cs="Times New Roman"/>
              </w:rPr>
            </w:pPr>
            <w:r w:rsidRPr="007B3A43">
              <w:rPr>
                <w:rFonts w:cs="Times New Roman"/>
              </w:rPr>
              <w:t>Mint Item 26</w:t>
            </w:r>
          </w:p>
        </w:tc>
        <w:tc>
          <w:tcPr>
            <w:tcW w:w="0" w:type="auto"/>
            <w:tcBorders>
              <w:top w:val="single" w:sz="4" w:space="0" w:color="auto"/>
              <w:left w:val="single" w:sz="4" w:space="0" w:color="auto"/>
              <w:bottom w:val="single" w:sz="4" w:space="0" w:color="auto"/>
              <w:right w:val="single" w:sz="4" w:space="0" w:color="auto"/>
            </w:tcBorders>
          </w:tcPr>
          <w:p w14:paraId="6CEA6193" w14:textId="77777777" w:rsidR="00C972C0" w:rsidRPr="007B3A43" w:rsidRDefault="00C972C0" w:rsidP="007B3A43">
            <w:pPr>
              <w:rPr>
                <w:rFonts w:cs="Times New Roman"/>
              </w:rPr>
            </w:pPr>
            <w:r w:rsidRPr="007B3A43">
              <w:rPr>
                <w:rFonts w:cs="Times New Roman"/>
              </w:rPr>
              <w:t>1=Free</w:t>
            </w:r>
          </w:p>
          <w:p w14:paraId="76AE3325" w14:textId="77777777" w:rsidR="00C972C0" w:rsidRPr="007B3A43" w:rsidRDefault="00C972C0" w:rsidP="007B3A43">
            <w:pPr>
              <w:rPr>
                <w:rFonts w:cs="Times New Roman"/>
              </w:rPr>
            </w:pPr>
            <w:r w:rsidRPr="007B3A43">
              <w:rPr>
                <w:rFonts w:cs="Times New Roman"/>
              </w:rPr>
              <w:t>2=Semantic</w:t>
            </w:r>
          </w:p>
          <w:p w14:paraId="13ECFE44" w14:textId="77777777" w:rsidR="00C972C0" w:rsidRPr="007B3A43" w:rsidRDefault="00C972C0" w:rsidP="007B3A43">
            <w:pPr>
              <w:rPr>
                <w:rFonts w:cs="Times New Roman"/>
              </w:rPr>
            </w:pPr>
            <w:r w:rsidRPr="007B3A43">
              <w:rPr>
                <w:rFonts w:cs="Times New Roman"/>
              </w:rPr>
              <w:t>3=Phonemic</w:t>
            </w:r>
          </w:p>
          <w:p w14:paraId="066A651A" w14:textId="05E338DE" w:rsidR="00C972C0" w:rsidRPr="007B3A43" w:rsidRDefault="00C972C0" w:rsidP="007B3A43">
            <w:pPr>
              <w:rPr>
                <w:rFonts w:cs="Times New Roman"/>
              </w:rPr>
            </w:pPr>
            <w:r w:rsidRPr="007B3A43">
              <w:rPr>
                <w:rFonts w:cs="Times New Roman"/>
              </w:rPr>
              <w:t>4=Fail</w:t>
            </w:r>
          </w:p>
        </w:tc>
      </w:tr>
      <w:tr w:rsidR="00C972C0" w:rsidRPr="000431A1" w14:paraId="15258B68" w14:textId="77777777" w:rsidTr="006B2BBC">
        <w:tc>
          <w:tcPr>
            <w:tcW w:w="0" w:type="auto"/>
            <w:tcBorders>
              <w:top w:val="single" w:sz="4" w:space="0" w:color="auto"/>
              <w:left w:val="single" w:sz="4" w:space="0" w:color="auto"/>
              <w:bottom w:val="single" w:sz="4" w:space="0" w:color="auto"/>
              <w:right w:val="single" w:sz="4" w:space="0" w:color="auto"/>
            </w:tcBorders>
          </w:tcPr>
          <w:p w14:paraId="4C9FF8EA" w14:textId="1D3B23E0" w:rsidR="00C972C0" w:rsidRPr="007B3A43" w:rsidRDefault="00C972C0" w:rsidP="006B2BBC">
            <w:pPr>
              <w:jc w:val="center"/>
              <w:rPr>
                <w:rFonts w:cs="Times New Roman"/>
              </w:rPr>
            </w:pPr>
            <w:r w:rsidRPr="007B3A43">
              <w:rPr>
                <w:rFonts w:cs="Times New Roman"/>
              </w:rPr>
              <w:t>Item27</w:t>
            </w:r>
          </w:p>
        </w:tc>
        <w:tc>
          <w:tcPr>
            <w:tcW w:w="0" w:type="auto"/>
            <w:tcBorders>
              <w:top w:val="single" w:sz="4" w:space="0" w:color="auto"/>
              <w:left w:val="single" w:sz="4" w:space="0" w:color="auto"/>
              <w:bottom w:val="single" w:sz="4" w:space="0" w:color="auto"/>
              <w:right w:val="single" w:sz="4" w:space="0" w:color="auto"/>
            </w:tcBorders>
          </w:tcPr>
          <w:p w14:paraId="301D0565" w14:textId="633DDAB5" w:rsidR="00C972C0" w:rsidRPr="007B3A43" w:rsidRDefault="00C972C0" w:rsidP="006B2BBC">
            <w:pPr>
              <w:rPr>
                <w:rFonts w:cs="Times New Roman"/>
              </w:rPr>
            </w:pPr>
            <w:r w:rsidRPr="007B3A43">
              <w:rPr>
                <w:rFonts w:cs="Times New Roman"/>
              </w:rPr>
              <w:t>Mint Item 27</w:t>
            </w:r>
          </w:p>
        </w:tc>
        <w:tc>
          <w:tcPr>
            <w:tcW w:w="0" w:type="auto"/>
            <w:tcBorders>
              <w:top w:val="single" w:sz="4" w:space="0" w:color="auto"/>
              <w:left w:val="single" w:sz="4" w:space="0" w:color="auto"/>
              <w:bottom w:val="single" w:sz="4" w:space="0" w:color="auto"/>
              <w:right w:val="single" w:sz="4" w:space="0" w:color="auto"/>
            </w:tcBorders>
          </w:tcPr>
          <w:p w14:paraId="445CF1C0" w14:textId="77777777" w:rsidR="00C972C0" w:rsidRPr="007B3A43" w:rsidRDefault="00C972C0" w:rsidP="007B3A43">
            <w:pPr>
              <w:rPr>
                <w:rFonts w:cs="Times New Roman"/>
              </w:rPr>
            </w:pPr>
            <w:r w:rsidRPr="007B3A43">
              <w:rPr>
                <w:rFonts w:cs="Times New Roman"/>
              </w:rPr>
              <w:t>1=Free</w:t>
            </w:r>
          </w:p>
          <w:p w14:paraId="3CB33B47" w14:textId="77777777" w:rsidR="00C972C0" w:rsidRPr="007B3A43" w:rsidRDefault="00C972C0" w:rsidP="007B3A43">
            <w:pPr>
              <w:rPr>
                <w:rFonts w:cs="Times New Roman"/>
              </w:rPr>
            </w:pPr>
            <w:r w:rsidRPr="007B3A43">
              <w:rPr>
                <w:rFonts w:cs="Times New Roman"/>
              </w:rPr>
              <w:t>2=Semantic</w:t>
            </w:r>
          </w:p>
          <w:p w14:paraId="42F5D52E" w14:textId="77777777" w:rsidR="00C972C0" w:rsidRPr="007B3A43" w:rsidRDefault="00C972C0" w:rsidP="007B3A43">
            <w:pPr>
              <w:rPr>
                <w:rFonts w:cs="Times New Roman"/>
              </w:rPr>
            </w:pPr>
            <w:r w:rsidRPr="007B3A43">
              <w:rPr>
                <w:rFonts w:cs="Times New Roman"/>
              </w:rPr>
              <w:t>3=Phonemic</w:t>
            </w:r>
          </w:p>
          <w:p w14:paraId="6464CC1B" w14:textId="6C001D00" w:rsidR="00C972C0" w:rsidRPr="007B3A43" w:rsidRDefault="00C972C0" w:rsidP="007B3A43">
            <w:pPr>
              <w:rPr>
                <w:rFonts w:cs="Times New Roman"/>
              </w:rPr>
            </w:pPr>
            <w:r w:rsidRPr="007B3A43">
              <w:rPr>
                <w:rFonts w:cs="Times New Roman"/>
              </w:rPr>
              <w:t>4=Fail</w:t>
            </w:r>
          </w:p>
        </w:tc>
      </w:tr>
      <w:tr w:rsidR="00C972C0" w:rsidRPr="000431A1" w14:paraId="356D3CE4" w14:textId="77777777" w:rsidTr="006B2BBC">
        <w:tc>
          <w:tcPr>
            <w:tcW w:w="0" w:type="auto"/>
            <w:tcBorders>
              <w:top w:val="single" w:sz="4" w:space="0" w:color="auto"/>
              <w:left w:val="single" w:sz="4" w:space="0" w:color="auto"/>
              <w:bottom w:val="single" w:sz="4" w:space="0" w:color="auto"/>
              <w:right w:val="single" w:sz="4" w:space="0" w:color="auto"/>
            </w:tcBorders>
          </w:tcPr>
          <w:p w14:paraId="702E88A9" w14:textId="44F20B2B" w:rsidR="00C972C0" w:rsidRPr="007B3A43" w:rsidRDefault="00C972C0" w:rsidP="006B2BBC">
            <w:pPr>
              <w:jc w:val="center"/>
              <w:rPr>
                <w:rFonts w:cs="Times New Roman"/>
              </w:rPr>
            </w:pPr>
            <w:r w:rsidRPr="007B3A43">
              <w:rPr>
                <w:rFonts w:cs="Times New Roman"/>
              </w:rPr>
              <w:t>Item28</w:t>
            </w:r>
          </w:p>
        </w:tc>
        <w:tc>
          <w:tcPr>
            <w:tcW w:w="0" w:type="auto"/>
            <w:tcBorders>
              <w:top w:val="single" w:sz="4" w:space="0" w:color="auto"/>
              <w:left w:val="single" w:sz="4" w:space="0" w:color="auto"/>
              <w:bottom w:val="single" w:sz="4" w:space="0" w:color="auto"/>
              <w:right w:val="single" w:sz="4" w:space="0" w:color="auto"/>
            </w:tcBorders>
          </w:tcPr>
          <w:p w14:paraId="443DB142" w14:textId="2574184D" w:rsidR="00C972C0" w:rsidRPr="007B3A43" w:rsidRDefault="00C972C0" w:rsidP="006B2BBC">
            <w:pPr>
              <w:rPr>
                <w:rFonts w:cs="Times New Roman"/>
              </w:rPr>
            </w:pPr>
            <w:r w:rsidRPr="007B3A43">
              <w:rPr>
                <w:rFonts w:cs="Times New Roman"/>
              </w:rPr>
              <w:t>Mint Item 28</w:t>
            </w:r>
          </w:p>
        </w:tc>
        <w:tc>
          <w:tcPr>
            <w:tcW w:w="0" w:type="auto"/>
            <w:tcBorders>
              <w:top w:val="single" w:sz="4" w:space="0" w:color="auto"/>
              <w:left w:val="single" w:sz="4" w:space="0" w:color="auto"/>
              <w:bottom w:val="single" w:sz="4" w:space="0" w:color="auto"/>
              <w:right w:val="single" w:sz="4" w:space="0" w:color="auto"/>
            </w:tcBorders>
          </w:tcPr>
          <w:p w14:paraId="56FC2C89" w14:textId="77777777" w:rsidR="00C972C0" w:rsidRPr="007B3A43" w:rsidRDefault="00C972C0" w:rsidP="007B3A43">
            <w:pPr>
              <w:rPr>
                <w:rFonts w:cs="Times New Roman"/>
              </w:rPr>
            </w:pPr>
            <w:r w:rsidRPr="007B3A43">
              <w:rPr>
                <w:rFonts w:cs="Times New Roman"/>
              </w:rPr>
              <w:t>1=Free</w:t>
            </w:r>
          </w:p>
          <w:p w14:paraId="234564CE" w14:textId="77777777" w:rsidR="00C972C0" w:rsidRPr="007B3A43" w:rsidRDefault="00C972C0" w:rsidP="007B3A43">
            <w:pPr>
              <w:rPr>
                <w:rFonts w:cs="Times New Roman"/>
              </w:rPr>
            </w:pPr>
            <w:r w:rsidRPr="007B3A43">
              <w:rPr>
                <w:rFonts w:cs="Times New Roman"/>
              </w:rPr>
              <w:t>2=Semantic</w:t>
            </w:r>
          </w:p>
          <w:p w14:paraId="3838EEEE" w14:textId="77777777" w:rsidR="00C972C0" w:rsidRPr="007B3A43" w:rsidRDefault="00C972C0" w:rsidP="007B3A43">
            <w:pPr>
              <w:rPr>
                <w:rFonts w:cs="Times New Roman"/>
              </w:rPr>
            </w:pPr>
            <w:r w:rsidRPr="007B3A43">
              <w:rPr>
                <w:rFonts w:cs="Times New Roman"/>
              </w:rPr>
              <w:t>3=Phonemic</w:t>
            </w:r>
          </w:p>
          <w:p w14:paraId="0DC6002E" w14:textId="7B32EDDC" w:rsidR="00C972C0" w:rsidRPr="007B3A43" w:rsidRDefault="00C972C0" w:rsidP="007B3A43">
            <w:pPr>
              <w:rPr>
                <w:rFonts w:cs="Times New Roman"/>
              </w:rPr>
            </w:pPr>
            <w:r w:rsidRPr="007B3A43">
              <w:rPr>
                <w:rFonts w:cs="Times New Roman"/>
              </w:rPr>
              <w:t>4=Fail</w:t>
            </w:r>
          </w:p>
        </w:tc>
      </w:tr>
      <w:tr w:rsidR="00C972C0" w:rsidRPr="000431A1" w14:paraId="08F3B9EB" w14:textId="77777777" w:rsidTr="006B2BBC">
        <w:tc>
          <w:tcPr>
            <w:tcW w:w="0" w:type="auto"/>
            <w:tcBorders>
              <w:top w:val="single" w:sz="4" w:space="0" w:color="auto"/>
              <w:left w:val="single" w:sz="4" w:space="0" w:color="auto"/>
              <w:bottom w:val="single" w:sz="4" w:space="0" w:color="auto"/>
              <w:right w:val="single" w:sz="4" w:space="0" w:color="auto"/>
            </w:tcBorders>
          </w:tcPr>
          <w:p w14:paraId="3AC5D1CB" w14:textId="5497795D" w:rsidR="00C972C0" w:rsidRPr="007B3A43" w:rsidRDefault="00C972C0" w:rsidP="006B2BBC">
            <w:pPr>
              <w:jc w:val="center"/>
              <w:rPr>
                <w:rFonts w:cs="Times New Roman"/>
              </w:rPr>
            </w:pPr>
            <w:r w:rsidRPr="007B3A43">
              <w:rPr>
                <w:rFonts w:cs="Times New Roman"/>
              </w:rPr>
              <w:t>Item29</w:t>
            </w:r>
          </w:p>
        </w:tc>
        <w:tc>
          <w:tcPr>
            <w:tcW w:w="0" w:type="auto"/>
            <w:tcBorders>
              <w:top w:val="single" w:sz="4" w:space="0" w:color="auto"/>
              <w:left w:val="single" w:sz="4" w:space="0" w:color="auto"/>
              <w:bottom w:val="single" w:sz="4" w:space="0" w:color="auto"/>
              <w:right w:val="single" w:sz="4" w:space="0" w:color="auto"/>
            </w:tcBorders>
          </w:tcPr>
          <w:p w14:paraId="520E1FDA" w14:textId="5C35B1DB" w:rsidR="00C972C0" w:rsidRPr="007B3A43" w:rsidRDefault="00C972C0" w:rsidP="006B2BBC">
            <w:pPr>
              <w:rPr>
                <w:rFonts w:cs="Times New Roman"/>
              </w:rPr>
            </w:pPr>
            <w:r w:rsidRPr="007B3A43">
              <w:rPr>
                <w:rFonts w:cs="Times New Roman"/>
              </w:rPr>
              <w:t>Mint Item 29</w:t>
            </w:r>
          </w:p>
        </w:tc>
        <w:tc>
          <w:tcPr>
            <w:tcW w:w="0" w:type="auto"/>
            <w:tcBorders>
              <w:top w:val="single" w:sz="4" w:space="0" w:color="auto"/>
              <w:left w:val="single" w:sz="4" w:space="0" w:color="auto"/>
              <w:bottom w:val="single" w:sz="4" w:space="0" w:color="auto"/>
              <w:right w:val="single" w:sz="4" w:space="0" w:color="auto"/>
            </w:tcBorders>
          </w:tcPr>
          <w:p w14:paraId="231639EA" w14:textId="77777777" w:rsidR="00C972C0" w:rsidRPr="007B3A43" w:rsidRDefault="00C972C0" w:rsidP="007B3A43">
            <w:pPr>
              <w:rPr>
                <w:rFonts w:cs="Times New Roman"/>
              </w:rPr>
            </w:pPr>
            <w:r w:rsidRPr="007B3A43">
              <w:rPr>
                <w:rFonts w:cs="Times New Roman"/>
              </w:rPr>
              <w:t>1=Free</w:t>
            </w:r>
          </w:p>
          <w:p w14:paraId="26B897AE" w14:textId="77777777" w:rsidR="00C972C0" w:rsidRPr="007B3A43" w:rsidRDefault="00C972C0" w:rsidP="007B3A43">
            <w:pPr>
              <w:rPr>
                <w:rFonts w:cs="Times New Roman"/>
              </w:rPr>
            </w:pPr>
            <w:r w:rsidRPr="007B3A43">
              <w:rPr>
                <w:rFonts w:cs="Times New Roman"/>
              </w:rPr>
              <w:t>2=Semantic</w:t>
            </w:r>
          </w:p>
          <w:p w14:paraId="129FC79A" w14:textId="77777777" w:rsidR="00C972C0" w:rsidRPr="007B3A43" w:rsidRDefault="00C972C0" w:rsidP="007B3A43">
            <w:pPr>
              <w:rPr>
                <w:rFonts w:cs="Times New Roman"/>
              </w:rPr>
            </w:pPr>
            <w:r w:rsidRPr="007B3A43">
              <w:rPr>
                <w:rFonts w:cs="Times New Roman"/>
              </w:rPr>
              <w:lastRenderedPageBreak/>
              <w:t>3=Phonemic</w:t>
            </w:r>
          </w:p>
          <w:p w14:paraId="02E8D680" w14:textId="16B92D2C" w:rsidR="00C972C0" w:rsidRPr="007B3A43" w:rsidRDefault="00C972C0" w:rsidP="007B3A43">
            <w:pPr>
              <w:rPr>
                <w:rFonts w:cs="Times New Roman"/>
              </w:rPr>
            </w:pPr>
            <w:r w:rsidRPr="007B3A43">
              <w:rPr>
                <w:rFonts w:cs="Times New Roman"/>
              </w:rPr>
              <w:t>4=Fail</w:t>
            </w:r>
          </w:p>
        </w:tc>
      </w:tr>
      <w:tr w:rsidR="00C972C0" w:rsidRPr="000431A1" w14:paraId="1347F052" w14:textId="77777777" w:rsidTr="006B2BBC">
        <w:tc>
          <w:tcPr>
            <w:tcW w:w="0" w:type="auto"/>
            <w:tcBorders>
              <w:top w:val="single" w:sz="4" w:space="0" w:color="auto"/>
              <w:left w:val="single" w:sz="4" w:space="0" w:color="auto"/>
              <w:bottom w:val="single" w:sz="4" w:space="0" w:color="auto"/>
              <w:right w:val="single" w:sz="4" w:space="0" w:color="auto"/>
            </w:tcBorders>
          </w:tcPr>
          <w:p w14:paraId="09301390" w14:textId="192DAD81" w:rsidR="00C972C0" w:rsidRPr="007B3A43" w:rsidRDefault="00C972C0" w:rsidP="006B2BBC">
            <w:pPr>
              <w:jc w:val="center"/>
              <w:rPr>
                <w:rFonts w:cs="Times New Roman"/>
              </w:rPr>
            </w:pPr>
            <w:r w:rsidRPr="00542A7B">
              <w:rPr>
                <w:rFonts w:cs="Times New Roman"/>
              </w:rPr>
              <w:lastRenderedPageBreak/>
              <w:t>Item30</w:t>
            </w:r>
          </w:p>
        </w:tc>
        <w:tc>
          <w:tcPr>
            <w:tcW w:w="0" w:type="auto"/>
            <w:tcBorders>
              <w:top w:val="single" w:sz="4" w:space="0" w:color="auto"/>
              <w:left w:val="single" w:sz="4" w:space="0" w:color="auto"/>
              <w:bottom w:val="single" w:sz="4" w:space="0" w:color="auto"/>
              <w:right w:val="single" w:sz="4" w:space="0" w:color="auto"/>
            </w:tcBorders>
          </w:tcPr>
          <w:p w14:paraId="146B2EB7" w14:textId="0C0624A7" w:rsidR="00C972C0" w:rsidRPr="007B3A43" w:rsidRDefault="00C972C0" w:rsidP="006B2BBC">
            <w:pPr>
              <w:rPr>
                <w:rFonts w:cs="Times New Roman"/>
              </w:rPr>
            </w:pPr>
            <w:r w:rsidRPr="00542A7B">
              <w:rPr>
                <w:rFonts w:cs="Times New Roman"/>
              </w:rPr>
              <w:t>Mint Item 30</w:t>
            </w:r>
          </w:p>
        </w:tc>
        <w:tc>
          <w:tcPr>
            <w:tcW w:w="0" w:type="auto"/>
            <w:tcBorders>
              <w:top w:val="single" w:sz="4" w:space="0" w:color="auto"/>
              <w:left w:val="single" w:sz="4" w:space="0" w:color="auto"/>
              <w:bottom w:val="single" w:sz="4" w:space="0" w:color="auto"/>
              <w:right w:val="single" w:sz="4" w:space="0" w:color="auto"/>
            </w:tcBorders>
          </w:tcPr>
          <w:p w14:paraId="63F20C08" w14:textId="77777777" w:rsidR="00C972C0" w:rsidRPr="007B3A43" w:rsidRDefault="00C972C0" w:rsidP="007B3A43">
            <w:pPr>
              <w:rPr>
                <w:rFonts w:cs="Times New Roman"/>
              </w:rPr>
            </w:pPr>
            <w:r w:rsidRPr="007B3A43">
              <w:rPr>
                <w:rFonts w:cs="Times New Roman"/>
              </w:rPr>
              <w:t>1=Free</w:t>
            </w:r>
          </w:p>
          <w:p w14:paraId="57C472A2" w14:textId="77777777" w:rsidR="00C972C0" w:rsidRPr="007B3A43" w:rsidRDefault="00C972C0" w:rsidP="007B3A43">
            <w:pPr>
              <w:rPr>
                <w:rFonts w:cs="Times New Roman"/>
              </w:rPr>
            </w:pPr>
            <w:r w:rsidRPr="007B3A43">
              <w:rPr>
                <w:rFonts w:cs="Times New Roman"/>
              </w:rPr>
              <w:t>2=Semantic</w:t>
            </w:r>
          </w:p>
          <w:p w14:paraId="266EA7FD" w14:textId="77777777" w:rsidR="00C972C0" w:rsidRPr="007B3A43" w:rsidRDefault="00C972C0" w:rsidP="007B3A43">
            <w:pPr>
              <w:rPr>
                <w:rFonts w:cs="Times New Roman"/>
              </w:rPr>
            </w:pPr>
            <w:r w:rsidRPr="007B3A43">
              <w:rPr>
                <w:rFonts w:cs="Times New Roman"/>
              </w:rPr>
              <w:t>3=Phonemic</w:t>
            </w:r>
          </w:p>
          <w:p w14:paraId="6EEBED2E" w14:textId="7E2F6767" w:rsidR="00C972C0" w:rsidRPr="007B3A43" w:rsidRDefault="00C972C0" w:rsidP="007B3A43">
            <w:pPr>
              <w:rPr>
                <w:rFonts w:cs="Times New Roman"/>
              </w:rPr>
            </w:pPr>
            <w:r w:rsidRPr="007B3A43">
              <w:rPr>
                <w:rFonts w:cs="Times New Roman"/>
              </w:rPr>
              <w:t>4=Fail</w:t>
            </w:r>
          </w:p>
        </w:tc>
      </w:tr>
      <w:tr w:rsidR="00C972C0" w:rsidRPr="000431A1" w14:paraId="32842D81" w14:textId="77777777" w:rsidTr="006B2BBC">
        <w:tc>
          <w:tcPr>
            <w:tcW w:w="0" w:type="auto"/>
            <w:tcBorders>
              <w:top w:val="single" w:sz="4" w:space="0" w:color="auto"/>
              <w:left w:val="single" w:sz="4" w:space="0" w:color="auto"/>
              <w:bottom w:val="single" w:sz="4" w:space="0" w:color="auto"/>
              <w:right w:val="single" w:sz="4" w:space="0" w:color="auto"/>
            </w:tcBorders>
          </w:tcPr>
          <w:p w14:paraId="49DB3B0D" w14:textId="76DDDCB5" w:rsidR="00C972C0" w:rsidRPr="007B3A43" w:rsidRDefault="00C972C0" w:rsidP="006B2BBC">
            <w:pPr>
              <w:jc w:val="center"/>
              <w:rPr>
                <w:rFonts w:cs="Times New Roman"/>
              </w:rPr>
            </w:pPr>
            <w:r w:rsidRPr="00542A7B">
              <w:rPr>
                <w:rFonts w:cs="Times New Roman"/>
              </w:rPr>
              <w:t>Item31</w:t>
            </w:r>
          </w:p>
        </w:tc>
        <w:tc>
          <w:tcPr>
            <w:tcW w:w="0" w:type="auto"/>
            <w:tcBorders>
              <w:top w:val="single" w:sz="4" w:space="0" w:color="auto"/>
              <w:left w:val="single" w:sz="4" w:space="0" w:color="auto"/>
              <w:bottom w:val="single" w:sz="4" w:space="0" w:color="auto"/>
              <w:right w:val="single" w:sz="4" w:space="0" w:color="auto"/>
            </w:tcBorders>
          </w:tcPr>
          <w:p w14:paraId="7A754393" w14:textId="1805FA02" w:rsidR="00C972C0" w:rsidRPr="007B3A43" w:rsidRDefault="00C972C0" w:rsidP="006B2BBC">
            <w:pPr>
              <w:rPr>
                <w:rFonts w:cs="Times New Roman"/>
              </w:rPr>
            </w:pPr>
            <w:r w:rsidRPr="00542A7B">
              <w:rPr>
                <w:rFonts w:cs="Times New Roman"/>
              </w:rPr>
              <w:t>Mint Item 31</w:t>
            </w:r>
          </w:p>
        </w:tc>
        <w:tc>
          <w:tcPr>
            <w:tcW w:w="0" w:type="auto"/>
            <w:tcBorders>
              <w:top w:val="single" w:sz="4" w:space="0" w:color="auto"/>
              <w:left w:val="single" w:sz="4" w:space="0" w:color="auto"/>
              <w:bottom w:val="single" w:sz="4" w:space="0" w:color="auto"/>
              <w:right w:val="single" w:sz="4" w:space="0" w:color="auto"/>
            </w:tcBorders>
          </w:tcPr>
          <w:p w14:paraId="7ACAC0B0" w14:textId="77777777" w:rsidR="00C972C0" w:rsidRPr="007B3A43" w:rsidRDefault="00C972C0" w:rsidP="007B3A43">
            <w:pPr>
              <w:rPr>
                <w:rFonts w:cs="Times New Roman"/>
              </w:rPr>
            </w:pPr>
            <w:r w:rsidRPr="007B3A43">
              <w:rPr>
                <w:rFonts w:cs="Times New Roman"/>
              </w:rPr>
              <w:t>1=Free</w:t>
            </w:r>
          </w:p>
          <w:p w14:paraId="4F4F131A" w14:textId="77777777" w:rsidR="00C972C0" w:rsidRPr="007B3A43" w:rsidRDefault="00C972C0" w:rsidP="007B3A43">
            <w:pPr>
              <w:rPr>
                <w:rFonts w:cs="Times New Roman"/>
              </w:rPr>
            </w:pPr>
            <w:r w:rsidRPr="007B3A43">
              <w:rPr>
                <w:rFonts w:cs="Times New Roman"/>
              </w:rPr>
              <w:t>2=Semantic</w:t>
            </w:r>
          </w:p>
          <w:p w14:paraId="279CAD54" w14:textId="77777777" w:rsidR="00C972C0" w:rsidRPr="007B3A43" w:rsidRDefault="00C972C0" w:rsidP="007B3A43">
            <w:pPr>
              <w:rPr>
                <w:rFonts w:cs="Times New Roman"/>
              </w:rPr>
            </w:pPr>
            <w:r w:rsidRPr="007B3A43">
              <w:rPr>
                <w:rFonts w:cs="Times New Roman"/>
              </w:rPr>
              <w:t>3=Phonemic</w:t>
            </w:r>
          </w:p>
          <w:p w14:paraId="7FAE6725" w14:textId="40B24409" w:rsidR="00C972C0" w:rsidRPr="007B3A43" w:rsidRDefault="00C972C0" w:rsidP="007B3A43">
            <w:pPr>
              <w:rPr>
                <w:rFonts w:cs="Times New Roman"/>
              </w:rPr>
            </w:pPr>
            <w:r w:rsidRPr="007B3A43">
              <w:rPr>
                <w:rFonts w:cs="Times New Roman"/>
              </w:rPr>
              <w:t>4=Fail</w:t>
            </w:r>
          </w:p>
        </w:tc>
      </w:tr>
      <w:tr w:rsidR="00C972C0" w:rsidRPr="000431A1" w14:paraId="391FFF85" w14:textId="77777777" w:rsidTr="006B2BBC">
        <w:tc>
          <w:tcPr>
            <w:tcW w:w="0" w:type="auto"/>
            <w:tcBorders>
              <w:top w:val="single" w:sz="4" w:space="0" w:color="auto"/>
              <w:left w:val="single" w:sz="4" w:space="0" w:color="auto"/>
              <w:bottom w:val="single" w:sz="4" w:space="0" w:color="auto"/>
              <w:right w:val="single" w:sz="4" w:space="0" w:color="auto"/>
            </w:tcBorders>
          </w:tcPr>
          <w:p w14:paraId="734F8EE4" w14:textId="4D108AC9" w:rsidR="00C972C0" w:rsidRPr="00542A7B" w:rsidRDefault="00C972C0" w:rsidP="006B2BBC">
            <w:pPr>
              <w:jc w:val="center"/>
              <w:rPr>
                <w:rFonts w:cs="Times New Roman"/>
              </w:rPr>
            </w:pPr>
            <w:r w:rsidRPr="00542A7B">
              <w:rPr>
                <w:rFonts w:cs="Times New Roman"/>
              </w:rPr>
              <w:t>Item32</w:t>
            </w:r>
          </w:p>
        </w:tc>
        <w:tc>
          <w:tcPr>
            <w:tcW w:w="0" w:type="auto"/>
            <w:tcBorders>
              <w:top w:val="single" w:sz="4" w:space="0" w:color="auto"/>
              <w:left w:val="single" w:sz="4" w:space="0" w:color="auto"/>
              <w:bottom w:val="single" w:sz="4" w:space="0" w:color="auto"/>
              <w:right w:val="single" w:sz="4" w:space="0" w:color="auto"/>
            </w:tcBorders>
          </w:tcPr>
          <w:p w14:paraId="4E29AA1A" w14:textId="477C49F0" w:rsidR="00C972C0" w:rsidRPr="00542A7B" w:rsidRDefault="00C972C0" w:rsidP="006B2BBC">
            <w:pPr>
              <w:rPr>
                <w:rFonts w:cs="Times New Roman"/>
              </w:rPr>
            </w:pPr>
            <w:r w:rsidRPr="00542A7B">
              <w:rPr>
                <w:rFonts w:cs="Times New Roman"/>
              </w:rPr>
              <w:t>Mint Item 32</w:t>
            </w:r>
          </w:p>
        </w:tc>
        <w:tc>
          <w:tcPr>
            <w:tcW w:w="0" w:type="auto"/>
            <w:tcBorders>
              <w:top w:val="single" w:sz="4" w:space="0" w:color="auto"/>
              <w:left w:val="single" w:sz="4" w:space="0" w:color="auto"/>
              <w:bottom w:val="single" w:sz="4" w:space="0" w:color="auto"/>
              <w:right w:val="single" w:sz="4" w:space="0" w:color="auto"/>
            </w:tcBorders>
          </w:tcPr>
          <w:p w14:paraId="77567622" w14:textId="77777777" w:rsidR="00C972C0" w:rsidRPr="007B3A43" w:rsidRDefault="00C972C0" w:rsidP="00542A7B">
            <w:pPr>
              <w:rPr>
                <w:rFonts w:cs="Times New Roman"/>
              </w:rPr>
            </w:pPr>
            <w:r w:rsidRPr="007B3A43">
              <w:rPr>
                <w:rFonts w:cs="Times New Roman"/>
              </w:rPr>
              <w:t>1=Free</w:t>
            </w:r>
          </w:p>
          <w:p w14:paraId="4AFEDB6E" w14:textId="77777777" w:rsidR="00C972C0" w:rsidRPr="007B3A43" w:rsidRDefault="00C972C0" w:rsidP="00542A7B">
            <w:pPr>
              <w:rPr>
                <w:rFonts w:cs="Times New Roman"/>
              </w:rPr>
            </w:pPr>
            <w:r w:rsidRPr="007B3A43">
              <w:rPr>
                <w:rFonts w:cs="Times New Roman"/>
              </w:rPr>
              <w:t>2=Semantic</w:t>
            </w:r>
          </w:p>
          <w:p w14:paraId="2E34E626" w14:textId="77777777" w:rsidR="00C972C0" w:rsidRPr="007B3A43" w:rsidRDefault="00C972C0" w:rsidP="00542A7B">
            <w:pPr>
              <w:rPr>
                <w:rFonts w:cs="Times New Roman"/>
              </w:rPr>
            </w:pPr>
            <w:r w:rsidRPr="007B3A43">
              <w:rPr>
                <w:rFonts w:cs="Times New Roman"/>
              </w:rPr>
              <w:t>3=Phonemic</w:t>
            </w:r>
          </w:p>
          <w:p w14:paraId="2F6F893A" w14:textId="3E6E1BD1" w:rsidR="00C972C0" w:rsidRPr="007B3A43" w:rsidRDefault="00C972C0" w:rsidP="00542A7B">
            <w:pPr>
              <w:rPr>
                <w:rFonts w:cs="Times New Roman"/>
              </w:rPr>
            </w:pPr>
            <w:r w:rsidRPr="007B3A43">
              <w:rPr>
                <w:rFonts w:cs="Times New Roman"/>
              </w:rPr>
              <w:t>4=Fail</w:t>
            </w:r>
          </w:p>
        </w:tc>
      </w:tr>
      <w:tr w:rsidR="00C972C0" w:rsidRPr="000431A1" w14:paraId="276D83AF" w14:textId="77777777" w:rsidTr="006B2BBC">
        <w:tc>
          <w:tcPr>
            <w:tcW w:w="0" w:type="auto"/>
            <w:tcBorders>
              <w:top w:val="single" w:sz="4" w:space="0" w:color="auto"/>
              <w:left w:val="single" w:sz="4" w:space="0" w:color="auto"/>
              <w:bottom w:val="single" w:sz="4" w:space="0" w:color="auto"/>
              <w:right w:val="single" w:sz="4" w:space="0" w:color="auto"/>
            </w:tcBorders>
          </w:tcPr>
          <w:p w14:paraId="677F45CF" w14:textId="7D110073" w:rsidR="00C972C0" w:rsidRPr="00413E93" w:rsidRDefault="00C972C0" w:rsidP="006B2BBC">
            <w:pPr>
              <w:jc w:val="center"/>
              <w:rPr>
                <w:rFonts w:cs="Times New Roman"/>
              </w:rPr>
            </w:pPr>
            <w:r w:rsidRPr="00413E93">
              <w:rPr>
                <w:rFonts w:cs="Times New Roman"/>
              </w:rPr>
              <w:t>MintFree</w:t>
            </w:r>
          </w:p>
        </w:tc>
        <w:tc>
          <w:tcPr>
            <w:tcW w:w="0" w:type="auto"/>
            <w:tcBorders>
              <w:top w:val="single" w:sz="4" w:space="0" w:color="auto"/>
              <w:left w:val="single" w:sz="4" w:space="0" w:color="auto"/>
              <w:bottom w:val="single" w:sz="4" w:space="0" w:color="auto"/>
              <w:right w:val="single" w:sz="4" w:space="0" w:color="auto"/>
            </w:tcBorders>
          </w:tcPr>
          <w:p w14:paraId="18A6162E" w14:textId="38C2723C" w:rsidR="00C972C0" w:rsidRPr="00413E93" w:rsidRDefault="00C972C0" w:rsidP="006B2BBC">
            <w:pPr>
              <w:rPr>
                <w:rFonts w:cs="Times New Roman"/>
              </w:rPr>
            </w:pPr>
            <w:r w:rsidRPr="00542A7B">
              <w:rPr>
                <w:rFonts w:cs="Times New Roman"/>
              </w:rPr>
              <w:t>Mint Free Recall score</w:t>
            </w:r>
          </w:p>
        </w:tc>
        <w:tc>
          <w:tcPr>
            <w:tcW w:w="0" w:type="auto"/>
            <w:tcBorders>
              <w:top w:val="single" w:sz="4" w:space="0" w:color="auto"/>
              <w:left w:val="single" w:sz="4" w:space="0" w:color="auto"/>
              <w:bottom w:val="single" w:sz="4" w:space="0" w:color="auto"/>
              <w:right w:val="single" w:sz="4" w:space="0" w:color="auto"/>
            </w:tcBorders>
          </w:tcPr>
          <w:p w14:paraId="36AD9F7B" w14:textId="77777777" w:rsidR="00C972C0" w:rsidRPr="000C56C9" w:rsidRDefault="00C972C0" w:rsidP="006B2BBC">
            <w:pPr>
              <w:rPr>
                <w:rFonts w:cs="Times New Roman"/>
              </w:rPr>
            </w:pPr>
          </w:p>
        </w:tc>
      </w:tr>
      <w:tr w:rsidR="00C972C0" w:rsidRPr="000431A1" w14:paraId="18943511" w14:textId="77777777" w:rsidTr="006B2BBC">
        <w:tc>
          <w:tcPr>
            <w:tcW w:w="0" w:type="auto"/>
            <w:tcBorders>
              <w:top w:val="single" w:sz="4" w:space="0" w:color="auto"/>
              <w:left w:val="single" w:sz="4" w:space="0" w:color="auto"/>
              <w:bottom w:val="single" w:sz="4" w:space="0" w:color="auto"/>
              <w:right w:val="single" w:sz="4" w:space="0" w:color="auto"/>
            </w:tcBorders>
          </w:tcPr>
          <w:p w14:paraId="2F618DA4" w14:textId="631FDDE0" w:rsidR="00C972C0" w:rsidRPr="00E7166C" w:rsidRDefault="00C972C0" w:rsidP="006B2BBC">
            <w:pPr>
              <w:jc w:val="center"/>
              <w:rPr>
                <w:rFonts w:cs="Times New Roman"/>
                <w:highlight w:val="yellow"/>
              </w:rPr>
            </w:pPr>
            <w:r w:rsidRPr="00413E93">
              <w:rPr>
                <w:rFonts w:cs="Times New Roman"/>
              </w:rPr>
              <w:t>MintSem</w:t>
            </w:r>
          </w:p>
        </w:tc>
        <w:tc>
          <w:tcPr>
            <w:tcW w:w="0" w:type="auto"/>
            <w:tcBorders>
              <w:top w:val="single" w:sz="4" w:space="0" w:color="auto"/>
              <w:left w:val="single" w:sz="4" w:space="0" w:color="auto"/>
              <w:bottom w:val="single" w:sz="4" w:space="0" w:color="auto"/>
              <w:right w:val="single" w:sz="4" w:space="0" w:color="auto"/>
            </w:tcBorders>
          </w:tcPr>
          <w:p w14:paraId="4C83A7D7" w14:textId="53270F81" w:rsidR="00C972C0" w:rsidRPr="000C56C9" w:rsidRDefault="00C972C0" w:rsidP="006B2BBC">
            <w:pPr>
              <w:rPr>
                <w:rFonts w:cs="Times New Roman"/>
              </w:rPr>
            </w:pPr>
            <w:r w:rsidRPr="00542A7B">
              <w:rPr>
                <w:rFonts w:cs="Times New Roman"/>
              </w:rPr>
              <w:t>Mint Sematic score</w:t>
            </w:r>
          </w:p>
        </w:tc>
        <w:tc>
          <w:tcPr>
            <w:tcW w:w="0" w:type="auto"/>
            <w:tcBorders>
              <w:top w:val="single" w:sz="4" w:space="0" w:color="auto"/>
              <w:left w:val="single" w:sz="4" w:space="0" w:color="auto"/>
              <w:bottom w:val="single" w:sz="4" w:space="0" w:color="auto"/>
              <w:right w:val="single" w:sz="4" w:space="0" w:color="auto"/>
            </w:tcBorders>
          </w:tcPr>
          <w:p w14:paraId="71CAC615" w14:textId="77777777" w:rsidR="00C972C0" w:rsidRPr="000C56C9" w:rsidRDefault="00C972C0" w:rsidP="006B2BBC">
            <w:pPr>
              <w:rPr>
                <w:rFonts w:cs="Times New Roman"/>
              </w:rPr>
            </w:pPr>
          </w:p>
        </w:tc>
      </w:tr>
      <w:tr w:rsidR="00C972C0" w:rsidRPr="000431A1" w14:paraId="593822BB" w14:textId="77777777" w:rsidTr="006B2BBC">
        <w:tc>
          <w:tcPr>
            <w:tcW w:w="0" w:type="auto"/>
            <w:tcBorders>
              <w:top w:val="single" w:sz="4" w:space="0" w:color="auto"/>
              <w:left w:val="single" w:sz="4" w:space="0" w:color="auto"/>
              <w:bottom w:val="single" w:sz="4" w:space="0" w:color="auto"/>
              <w:right w:val="single" w:sz="4" w:space="0" w:color="auto"/>
            </w:tcBorders>
          </w:tcPr>
          <w:p w14:paraId="08C4914A" w14:textId="760008B2" w:rsidR="00C972C0" w:rsidRPr="00E7166C" w:rsidRDefault="00C972C0" w:rsidP="006B2BBC">
            <w:pPr>
              <w:jc w:val="center"/>
              <w:rPr>
                <w:rFonts w:cs="Times New Roman"/>
                <w:highlight w:val="yellow"/>
              </w:rPr>
            </w:pPr>
            <w:r w:rsidRPr="00542A7B">
              <w:rPr>
                <w:rFonts w:cs="Times New Roman"/>
              </w:rPr>
              <w:t>MintPh</w:t>
            </w:r>
          </w:p>
        </w:tc>
        <w:tc>
          <w:tcPr>
            <w:tcW w:w="0" w:type="auto"/>
            <w:tcBorders>
              <w:top w:val="single" w:sz="4" w:space="0" w:color="auto"/>
              <w:left w:val="single" w:sz="4" w:space="0" w:color="auto"/>
              <w:bottom w:val="single" w:sz="4" w:space="0" w:color="auto"/>
              <w:right w:val="single" w:sz="4" w:space="0" w:color="auto"/>
            </w:tcBorders>
          </w:tcPr>
          <w:p w14:paraId="78067BA0" w14:textId="011EE275" w:rsidR="00C972C0" w:rsidRPr="000C56C9" w:rsidRDefault="00C972C0" w:rsidP="00E7166C">
            <w:pPr>
              <w:rPr>
                <w:rFonts w:cs="Times New Roman"/>
              </w:rPr>
            </w:pPr>
            <w:r w:rsidRPr="00542A7B">
              <w:rPr>
                <w:rFonts w:cs="Times New Roman"/>
              </w:rPr>
              <w:t>Mint Phonemic score</w:t>
            </w:r>
          </w:p>
        </w:tc>
        <w:tc>
          <w:tcPr>
            <w:tcW w:w="0" w:type="auto"/>
            <w:tcBorders>
              <w:top w:val="single" w:sz="4" w:space="0" w:color="auto"/>
              <w:left w:val="single" w:sz="4" w:space="0" w:color="auto"/>
              <w:bottom w:val="single" w:sz="4" w:space="0" w:color="auto"/>
              <w:right w:val="single" w:sz="4" w:space="0" w:color="auto"/>
            </w:tcBorders>
          </w:tcPr>
          <w:p w14:paraId="2BC1AEB9" w14:textId="142B872A" w:rsidR="00C972C0" w:rsidRPr="000C56C9" w:rsidRDefault="00C972C0" w:rsidP="006B2BBC">
            <w:pPr>
              <w:rPr>
                <w:rFonts w:cs="Times New Roman"/>
              </w:rPr>
            </w:pPr>
          </w:p>
        </w:tc>
      </w:tr>
      <w:tr w:rsidR="00C972C0" w:rsidRPr="000431A1" w14:paraId="72A9186B" w14:textId="77777777" w:rsidTr="006B2BBC">
        <w:tc>
          <w:tcPr>
            <w:tcW w:w="0" w:type="auto"/>
            <w:tcBorders>
              <w:top w:val="single" w:sz="4" w:space="0" w:color="auto"/>
              <w:left w:val="single" w:sz="4" w:space="0" w:color="auto"/>
              <w:bottom w:val="single" w:sz="4" w:space="0" w:color="auto"/>
              <w:right w:val="single" w:sz="4" w:space="0" w:color="auto"/>
            </w:tcBorders>
          </w:tcPr>
          <w:p w14:paraId="0EB058B9" w14:textId="371B5A78" w:rsidR="00C972C0" w:rsidRPr="00E7166C" w:rsidRDefault="00C972C0" w:rsidP="006B2BBC">
            <w:pPr>
              <w:jc w:val="center"/>
              <w:rPr>
                <w:rFonts w:cs="Times New Roman"/>
                <w:highlight w:val="yellow"/>
              </w:rPr>
            </w:pPr>
            <w:r w:rsidRPr="00542A7B">
              <w:rPr>
                <w:rFonts w:cs="Times New Roman"/>
              </w:rPr>
              <w:t>MintFail</w:t>
            </w:r>
          </w:p>
        </w:tc>
        <w:tc>
          <w:tcPr>
            <w:tcW w:w="0" w:type="auto"/>
            <w:tcBorders>
              <w:top w:val="single" w:sz="4" w:space="0" w:color="auto"/>
              <w:left w:val="single" w:sz="4" w:space="0" w:color="auto"/>
              <w:bottom w:val="single" w:sz="4" w:space="0" w:color="auto"/>
              <w:right w:val="single" w:sz="4" w:space="0" w:color="auto"/>
            </w:tcBorders>
          </w:tcPr>
          <w:p w14:paraId="1E487ACA" w14:textId="38CBF44A" w:rsidR="00C972C0" w:rsidRPr="000C56C9" w:rsidRDefault="00C972C0" w:rsidP="00E7166C">
            <w:pPr>
              <w:rPr>
                <w:rFonts w:cs="Times New Roman"/>
              </w:rPr>
            </w:pPr>
            <w:r w:rsidRPr="00542A7B">
              <w:rPr>
                <w:rFonts w:cs="Times New Roman"/>
              </w:rPr>
              <w:t>Mint No response score</w:t>
            </w:r>
          </w:p>
        </w:tc>
        <w:tc>
          <w:tcPr>
            <w:tcW w:w="0" w:type="auto"/>
            <w:tcBorders>
              <w:top w:val="single" w:sz="4" w:space="0" w:color="auto"/>
              <w:left w:val="single" w:sz="4" w:space="0" w:color="auto"/>
              <w:bottom w:val="single" w:sz="4" w:space="0" w:color="auto"/>
              <w:right w:val="single" w:sz="4" w:space="0" w:color="auto"/>
            </w:tcBorders>
          </w:tcPr>
          <w:p w14:paraId="5D9B5918" w14:textId="77777777" w:rsidR="00C972C0" w:rsidRPr="000C56C9" w:rsidRDefault="00C972C0" w:rsidP="006B2BBC">
            <w:pPr>
              <w:rPr>
                <w:rFonts w:cs="Times New Roman"/>
              </w:rPr>
            </w:pPr>
          </w:p>
        </w:tc>
      </w:tr>
      <w:tr w:rsidR="00C972C0" w:rsidRPr="000431A1" w14:paraId="2467A19C" w14:textId="77777777" w:rsidTr="006B2BBC">
        <w:tc>
          <w:tcPr>
            <w:tcW w:w="0" w:type="auto"/>
            <w:tcBorders>
              <w:top w:val="single" w:sz="4" w:space="0" w:color="auto"/>
              <w:left w:val="single" w:sz="4" w:space="0" w:color="auto"/>
              <w:bottom w:val="single" w:sz="4" w:space="0" w:color="auto"/>
              <w:right w:val="single" w:sz="4" w:space="0" w:color="auto"/>
            </w:tcBorders>
          </w:tcPr>
          <w:p w14:paraId="5C1AC891" w14:textId="4BD4C566" w:rsidR="00C972C0" w:rsidRPr="00E7166C" w:rsidRDefault="00C972C0" w:rsidP="006B2BBC">
            <w:pPr>
              <w:jc w:val="center"/>
              <w:rPr>
                <w:rFonts w:cs="Times New Roman"/>
                <w:highlight w:val="yellow"/>
              </w:rPr>
            </w:pPr>
            <w:r w:rsidRPr="00542A7B">
              <w:rPr>
                <w:rFonts w:cs="Times New Roman"/>
              </w:rPr>
              <w:t>FreePercent</w:t>
            </w:r>
          </w:p>
        </w:tc>
        <w:tc>
          <w:tcPr>
            <w:tcW w:w="0" w:type="auto"/>
            <w:tcBorders>
              <w:top w:val="single" w:sz="4" w:space="0" w:color="auto"/>
              <w:left w:val="single" w:sz="4" w:space="0" w:color="auto"/>
              <w:bottom w:val="single" w:sz="4" w:space="0" w:color="auto"/>
              <w:right w:val="single" w:sz="4" w:space="0" w:color="auto"/>
            </w:tcBorders>
          </w:tcPr>
          <w:p w14:paraId="0A8D3AB8" w14:textId="05950532" w:rsidR="00C972C0" w:rsidRPr="000C56C9" w:rsidRDefault="00C972C0" w:rsidP="00E7166C">
            <w:pPr>
              <w:rPr>
                <w:rFonts w:cs="Times New Roman"/>
              </w:rPr>
            </w:pPr>
            <w:r w:rsidRPr="00542A7B">
              <w:rPr>
                <w:rFonts w:cs="Times New Roman"/>
              </w:rPr>
              <w:t>Percentage of items freely recognized</w:t>
            </w:r>
          </w:p>
        </w:tc>
        <w:tc>
          <w:tcPr>
            <w:tcW w:w="0" w:type="auto"/>
            <w:tcBorders>
              <w:top w:val="single" w:sz="4" w:space="0" w:color="auto"/>
              <w:left w:val="single" w:sz="4" w:space="0" w:color="auto"/>
              <w:bottom w:val="single" w:sz="4" w:space="0" w:color="auto"/>
              <w:right w:val="single" w:sz="4" w:space="0" w:color="auto"/>
            </w:tcBorders>
          </w:tcPr>
          <w:p w14:paraId="671268BA" w14:textId="77777777" w:rsidR="00C972C0" w:rsidRPr="000C56C9" w:rsidRDefault="00C972C0" w:rsidP="006B2BBC">
            <w:pPr>
              <w:rPr>
                <w:rFonts w:cs="Times New Roman"/>
              </w:rPr>
            </w:pPr>
          </w:p>
        </w:tc>
      </w:tr>
      <w:tr w:rsidR="00C972C0" w:rsidRPr="000431A1" w14:paraId="5E9210FA" w14:textId="77777777" w:rsidTr="006B2BBC">
        <w:tc>
          <w:tcPr>
            <w:tcW w:w="0" w:type="auto"/>
            <w:tcBorders>
              <w:top w:val="single" w:sz="4" w:space="0" w:color="auto"/>
              <w:left w:val="single" w:sz="4" w:space="0" w:color="auto"/>
              <w:bottom w:val="single" w:sz="4" w:space="0" w:color="auto"/>
              <w:right w:val="single" w:sz="4" w:space="0" w:color="auto"/>
            </w:tcBorders>
          </w:tcPr>
          <w:p w14:paraId="36AFA574" w14:textId="0D93ED2D" w:rsidR="00C972C0" w:rsidRPr="00E7166C" w:rsidRDefault="00C972C0" w:rsidP="006B2BBC">
            <w:pPr>
              <w:jc w:val="center"/>
              <w:rPr>
                <w:rFonts w:cs="Times New Roman"/>
                <w:highlight w:val="yellow"/>
              </w:rPr>
            </w:pPr>
            <w:r w:rsidRPr="00542A7B">
              <w:rPr>
                <w:rFonts w:cs="Times New Roman"/>
              </w:rPr>
              <w:t>SemPercent</w:t>
            </w:r>
          </w:p>
        </w:tc>
        <w:tc>
          <w:tcPr>
            <w:tcW w:w="0" w:type="auto"/>
            <w:tcBorders>
              <w:top w:val="single" w:sz="4" w:space="0" w:color="auto"/>
              <w:left w:val="single" w:sz="4" w:space="0" w:color="auto"/>
              <w:bottom w:val="single" w:sz="4" w:space="0" w:color="auto"/>
              <w:right w:val="single" w:sz="4" w:space="0" w:color="auto"/>
            </w:tcBorders>
          </w:tcPr>
          <w:p w14:paraId="0B6B2D6F" w14:textId="7E7956BF" w:rsidR="00C972C0" w:rsidRPr="000C56C9" w:rsidRDefault="00C972C0" w:rsidP="00E7166C">
            <w:pPr>
              <w:rPr>
                <w:rFonts w:cs="Times New Roman"/>
              </w:rPr>
            </w:pPr>
            <w:r w:rsidRPr="00542A7B">
              <w:rPr>
                <w:rFonts w:cs="Times New Roman"/>
              </w:rPr>
              <w:t>Percentage of items recognized after the semantic cue was given</w:t>
            </w:r>
          </w:p>
        </w:tc>
        <w:tc>
          <w:tcPr>
            <w:tcW w:w="0" w:type="auto"/>
            <w:tcBorders>
              <w:top w:val="single" w:sz="4" w:space="0" w:color="auto"/>
              <w:left w:val="single" w:sz="4" w:space="0" w:color="auto"/>
              <w:bottom w:val="single" w:sz="4" w:space="0" w:color="auto"/>
              <w:right w:val="single" w:sz="4" w:space="0" w:color="auto"/>
            </w:tcBorders>
          </w:tcPr>
          <w:p w14:paraId="29BAAA15" w14:textId="77777777" w:rsidR="00C972C0" w:rsidRPr="000C56C9" w:rsidRDefault="00C972C0" w:rsidP="006B2BBC">
            <w:pPr>
              <w:rPr>
                <w:rFonts w:cs="Times New Roman"/>
              </w:rPr>
            </w:pPr>
          </w:p>
        </w:tc>
      </w:tr>
      <w:tr w:rsidR="00C972C0" w:rsidRPr="000431A1" w14:paraId="4AB09522" w14:textId="77777777" w:rsidTr="006B2BBC">
        <w:tc>
          <w:tcPr>
            <w:tcW w:w="0" w:type="auto"/>
            <w:tcBorders>
              <w:top w:val="single" w:sz="4" w:space="0" w:color="auto"/>
              <w:left w:val="single" w:sz="4" w:space="0" w:color="auto"/>
              <w:bottom w:val="single" w:sz="4" w:space="0" w:color="auto"/>
              <w:right w:val="single" w:sz="4" w:space="0" w:color="auto"/>
            </w:tcBorders>
          </w:tcPr>
          <w:p w14:paraId="24A23E8F" w14:textId="20577ECB" w:rsidR="00C972C0" w:rsidRPr="00E7166C" w:rsidRDefault="00C972C0" w:rsidP="006B2BBC">
            <w:pPr>
              <w:jc w:val="center"/>
              <w:rPr>
                <w:rFonts w:cs="Times New Roman"/>
                <w:highlight w:val="yellow"/>
              </w:rPr>
            </w:pPr>
            <w:r w:rsidRPr="00542A7B">
              <w:rPr>
                <w:rFonts w:cs="Times New Roman"/>
              </w:rPr>
              <w:t>PhPercent</w:t>
            </w:r>
          </w:p>
        </w:tc>
        <w:tc>
          <w:tcPr>
            <w:tcW w:w="0" w:type="auto"/>
            <w:tcBorders>
              <w:top w:val="single" w:sz="4" w:space="0" w:color="auto"/>
              <w:left w:val="single" w:sz="4" w:space="0" w:color="auto"/>
              <w:bottom w:val="single" w:sz="4" w:space="0" w:color="auto"/>
              <w:right w:val="single" w:sz="4" w:space="0" w:color="auto"/>
            </w:tcBorders>
          </w:tcPr>
          <w:p w14:paraId="7F46B176" w14:textId="7D0F2AE9" w:rsidR="00C972C0" w:rsidRPr="000C56C9" w:rsidRDefault="00C972C0" w:rsidP="00E7166C">
            <w:pPr>
              <w:rPr>
                <w:rFonts w:cs="Times New Roman"/>
              </w:rPr>
            </w:pPr>
            <w:r w:rsidRPr="00542A7B">
              <w:rPr>
                <w:rFonts w:cs="Times New Roman"/>
              </w:rPr>
              <w:t>Percentage of items recognized after the phonemic cue was given</w:t>
            </w:r>
          </w:p>
        </w:tc>
        <w:tc>
          <w:tcPr>
            <w:tcW w:w="0" w:type="auto"/>
            <w:tcBorders>
              <w:top w:val="single" w:sz="4" w:space="0" w:color="auto"/>
              <w:left w:val="single" w:sz="4" w:space="0" w:color="auto"/>
              <w:bottom w:val="single" w:sz="4" w:space="0" w:color="auto"/>
              <w:right w:val="single" w:sz="4" w:space="0" w:color="auto"/>
            </w:tcBorders>
          </w:tcPr>
          <w:p w14:paraId="561300F0" w14:textId="77777777" w:rsidR="00C972C0" w:rsidRPr="000C56C9" w:rsidRDefault="00C972C0" w:rsidP="006B2BBC">
            <w:pPr>
              <w:rPr>
                <w:rFonts w:cs="Times New Roman"/>
              </w:rPr>
            </w:pPr>
          </w:p>
        </w:tc>
      </w:tr>
      <w:tr w:rsidR="00C972C0" w:rsidRPr="000431A1" w14:paraId="60C93A07" w14:textId="77777777" w:rsidTr="006B2BBC">
        <w:tc>
          <w:tcPr>
            <w:tcW w:w="0" w:type="auto"/>
            <w:tcBorders>
              <w:top w:val="single" w:sz="4" w:space="0" w:color="auto"/>
              <w:left w:val="single" w:sz="4" w:space="0" w:color="auto"/>
              <w:bottom w:val="single" w:sz="4" w:space="0" w:color="auto"/>
              <w:right w:val="single" w:sz="4" w:space="0" w:color="auto"/>
            </w:tcBorders>
          </w:tcPr>
          <w:p w14:paraId="54B1A5A1" w14:textId="337F26EB" w:rsidR="00C972C0" w:rsidRPr="00E7166C" w:rsidRDefault="00C972C0" w:rsidP="006B2BBC">
            <w:pPr>
              <w:jc w:val="center"/>
              <w:rPr>
                <w:rFonts w:cs="Times New Roman"/>
                <w:highlight w:val="yellow"/>
              </w:rPr>
            </w:pPr>
            <w:r w:rsidRPr="00542A7B">
              <w:rPr>
                <w:rFonts w:cs="Times New Roman"/>
              </w:rPr>
              <w:t>FailPercent</w:t>
            </w:r>
          </w:p>
        </w:tc>
        <w:tc>
          <w:tcPr>
            <w:tcW w:w="0" w:type="auto"/>
            <w:tcBorders>
              <w:top w:val="single" w:sz="4" w:space="0" w:color="auto"/>
              <w:left w:val="single" w:sz="4" w:space="0" w:color="auto"/>
              <w:bottom w:val="single" w:sz="4" w:space="0" w:color="auto"/>
              <w:right w:val="single" w:sz="4" w:space="0" w:color="auto"/>
            </w:tcBorders>
          </w:tcPr>
          <w:p w14:paraId="3E2BE69B" w14:textId="244570DC" w:rsidR="00C972C0" w:rsidRPr="000C56C9" w:rsidRDefault="00C972C0" w:rsidP="00E7166C">
            <w:pPr>
              <w:rPr>
                <w:rFonts w:cs="Times New Roman"/>
              </w:rPr>
            </w:pPr>
            <w:r w:rsidRPr="00542A7B">
              <w:rPr>
                <w:rFonts w:cs="Times New Roman"/>
              </w:rPr>
              <w:t>Percent of items that could not be recognized after the semantic and phonemic cues were given</w:t>
            </w:r>
          </w:p>
        </w:tc>
        <w:tc>
          <w:tcPr>
            <w:tcW w:w="0" w:type="auto"/>
            <w:tcBorders>
              <w:top w:val="single" w:sz="4" w:space="0" w:color="auto"/>
              <w:left w:val="single" w:sz="4" w:space="0" w:color="auto"/>
              <w:bottom w:val="single" w:sz="4" w:space="0" w:color="auto"/>
              <w:right w:val="single" w:sz="4" w:space="0" w:color="auto"/>
            </w:tcBorders>
          </w:tcPr>
          <w:p w14:paraId="353AAF56" w14:textId="77777777" w:rsidR="00C972C0" w:rsidRPr="000C56C9" w:rsidRDefault="00C972C0" w:rsidP="006B2BBC">
            <w:pPr>
              <w:rPr>
                <w:rFonts w:cs="Times New Roman"/>
              </w:rPr>
            </w:pPr>
          </w:p>
        </w:tc>
      </w:tr>
    </w:tbl>
    <w:p w14:paraId="1896286C" w14:textId="77777777" w:rsidR="00937F01" w:rsidRPr="00E142A0" w:rsidRDefault="00937F01" w:rsidP="00937F01">
      <w:pPr>
        <w:pBdr>
          <w:bottom w:val="single" w:sz="6" w:space="1" w:color="auto"/>
        </w:pBdr>
        <w:spacing w:after="0"/>
        <w:rPr>
          <w:rFonts w:cs="Times New Roman"/>
        </w:rPr>
      </w:pPr>
    </w:p>
    <w:p w14:paraId="53996B9C" w14:textId="07B29EAC" w:rsidR="00937F01" w:rsidRPr="00E142A0" w:rsidRDefault="00937F01" w:rsidP="00937F01">
      <w:pPr>
        <w:pBdr>
          <w:bottom w:val="single" w:sz="6" w:space="1" w:color="auto"/>
        </w:pBdr>
        <w:spacing w:after="0"/>
        <w:rPr>
          <w:rFonts w:cs="Times New Roman"/>
          <w:b/>
        </w:rPr>
      </w:pPr>
      <w:r w:rsidRPr="00E142A0">
        <w:rPr>
          <w:rFonts w:cs="Times New Roman"/>
          <w:b/>
        </w:rPr>
        <w:t>SCORING OF SCALE</w:t>
      </w:r>
      <w:ins w:id="755" w:author="Windows User" w:date="2019-12-19T16:01:00Z">
        <w:r w:rsidR="00205B42">
          <w:rPr>
            <w:rFonts w:cs="Times New Roman"/>
            <w:b/>
          </w:rPr>
          <w:t xml:space="preserve"> </w:t>
        </w:r>
        <w:r w:rsidR="00205B42">
          <w:rPr>
            <w:rFonts w:cs="Times New Roman"/>
          </w:rPr>
          <w:t>(</w:t>
        </w:r>
        <w:r w:rsidR="00205B42">
          <w:rPr>
            <w:rFonts w:cs="Times New Roman"/>
            <w:b/>
          </w:rPr>
          <w:t xml:space="preserve">NOTE: </w:t>
        </w:r>
        <w:r w:rsidR="00205B42">
          <w:rPr>
            <w:b/>
            <w:color w:val="FF0000"/>
            <w:sz w:val="32"/>
            <w:szCs w:val="32"/>
          </w:rPr>
          <w:t>composite score not validated)</w:t>
        </w:r>
      </w:ins>
    </w:p>
    <w:p w14:paraId="0DB465F1" w14:textId="4C7AF996" w:rsidR="007E1479" w:rsidRDefault="007E1479" w:rsidP="00937F01">
      <w:pPr>
        <w:autoSpaceDE w:val="0"/>
        <w:autoSpaceDN w:val="0"/>
        <w:adjustRightInd w:val="0"/>
        <w:spacing w:after="0" w:line="240" w:lineRule="auto"/>
        <w:rPr>
          <w:rFonts w:cs="Times New Roman"/>
        </w:rPr>
      </w:pPr>
      <w:r>
        <w:rPr>
          <w:rFonts w:cs="Times New Roman"/>
        </w:rPr>
        <w:t>MintPh=Mint phonemic score</w:t>
      </w:r>
    </w:p>
    <w:p w14:paraId="24C5D2A0" w14:textId="702B277B" w:rsidR="007E1479" w:rsidRDefault="007E1479" w:rsidP="00937F01">
      <w:pPr>
        <w:autoSpaceDE w:val="0"/>
        <w:autoSpaceDN w:val="0"/>
        <w:adjustRightInd w:val="0"/>
        <w:spacing w:after="0" w:line="240" w:lineRule="auto"/>
        <w:rPr>
          <w:rFonts w:cs="Times New Roman"/>
        </w:rPr>
      </w:pPr>
      <w:r>
        <w:rPr>
          <w:rFonts w:cs="Times New Roman"/>
        </w:rPr>
        <w:t>MintFail=Mint no response score</w:t>
      </w:r>
    </w:p>
    <w:p w14:paraId="30614DCF" w14:textId="77777777" w:rsidR="007E1479" w:rsidRDefault="007E1479" w:rsidP="00937F01">
      <w:pPr>
        <w:autoSpaceDE w:val="0"/>
        <w:autoSpaceDN w:val="0"/>
        <w:adjustRightInd w:val="0"/>
        <w:spacing w:after="0" w:line="240" w:lineRule="auto"/>
        <w:rPr>
          <w:rFonts w:cs="Times New Roman"/>
        </w:rPr>
      </w:pPr>
    </w:p>
    <w:p w14:paraId="3FC2183D" w14:textId="5AF97DF0" w:rsidR="00937F01" w:rsidRDefault="00E7166C" w:rsidP="00937F01">
      <w:pPr>
        <w:autoSpaceDE w:val="0"/>
        <w:autoSpaceDN w:val="0"/>
        <w:adjustRightInd w:val="0"/>
        <w:spacing w:after="0" w:line="240" w:lineRule="auto"/>
        <w:rPr>
          <w:rFonts w:cs="Times New Roman"/>
        </w:rPr>
      </w:pPr>
      <w:r w:rsidRPr="00E7166C">
        <w:rPr>
          <w:rFonts w:cs="Times New Roman"/>
        </w:rPr>
        <w:t>1 point for each correct answer under Uncued or Semantic columns, 0 points for correct answer under Phonemic colum</w:t>
      </w:r>
      <w:r>
        <w:rPr>
          <w:rFonts w:cs="Times New Roman"/>
        </w:rPr>
        <w:t>n</w:t>
      </w:r>
    </w:p>
    <w:p w14:paraId="6A5FDCA4" w14:textId="77777777" w:rsidR="00E7166C" w:rsidRDefault="00E7166C" w:rsidP="00937F01">
      <w:pPr>
        <w:autoSpaceDE w:val="0"/>
        <w:autoSpaceDN w:val="0"/>
        <w:adjustRightInd w:val="0"/>
        <w:spacing w:after="0" w:line="240" w:lineRule="auto"/>
        <w:rPr>
          <w:rFonts w:cs="Times New Roman"/>
        </w:rPr>
      </w:pPr>
    </w:p>
    <w:p w14:paraId="765C3AFA" w14:textId="4B4F8593" w:rsidR="00E7166C" w:rsidRDefault="00E7166C" w:rsidP="00937F01">
      <w:pPr>
        <w:autoSpaceDE w:val="0"/>
        <w:autoSpaceDN w:val="0"/>
        <w:adjustRightInd w:val="0"/>
        <w:spacing w:after="0" w:line="240" w:lineRule="auto"/>
        <w:rPr>
          <w:rFonts w:cs="Times New Roman"/>
        </w:rPr>
      </w:pPr>
      <w:r>
        <w:rPr>
          <w:rFonts w:cs="Times New Roman"/>
        </w:rPr>
        <w:t>Total correct = sum of uncued + semantic</w:t>
      </w:r>
    </w:p>
    <w:p w14:paraId="5D2D7F4E" w14:textId="371833AB" w:rsidR="007E1479" w:rsidRDefault="007E1479">
      <w:pPr>
        <w:rPr>
          <w:rFonts w:cs="Times New Roman"/>
        </w:rPr>
      </w:pPr>
      <w:r>
        <w:rPr>
          <w:rFonts w:cs="Times New Roman"/>
        </w:rPr>
        <w:br w:type="page"/>
      </w:r>
    </w:p>
    <w:p w14:paraId="7F77C5AE" w14:textId="1DD77CF2" w:rsidR="00DB7CDA" w:rsidRPr="00DB7CDA" w:rsidRDefault="00DB7CDA" w:rsidP="00DB7CDA">
      <w:pPr>
        <w:pStyle w:val="Heading1"/>
        <w:spacing w:before="0"/>
        <w:jc w:val="center"/>
        <w:rPr>
          <w:rFonts w:asciiTheme="minorHAnsi" w:hAnsiTheme="minorHAnsi"/>
          <w:color w:val="auto"/>
          <w:sz w:val="22"/>
          <w:szCs w:val="22"/>
        </w:rPr>
      </w:pPr>
      <w:bookmarkStart w:id="756" w:name="_Toc2071885"/>
      <w:r w:rsidRPr="00DB7CDA">
        <w:rPr>
          <w:rFonts w:asciiTheme="minorHAnsi" w:hAnsiTheme="minorHAnsi"/>
          <w:color w:val="auto"/>
          <w:sz w:val="22"/>
          <w:szCs w:val="22"/>
        </w:rPr>
        <w:lastRenderedPageBreak/>
        <w:t>WRAT-4</w:t>
      </w:r>
      <w:r w:rsidR="00161BE4">
        <w:rPr>
          <w:rFonts w:asciiTheme="minorHAnsi" w:hAnsiTheme="minorHAnsi"/>
          <w:color w:val="auto"/>
          <w:sz w:val="22"/>
          <w:szCs w:val="22"/>
        </w:rPr>
        <w:t xml:space="preserve"> (Wide Range Achievement Test)</w:t>
      </w:r>
      <w:r w:rsidRPr="00DB7CDA">
        <w:rPr>
          <w:rFonts w:asciiTheme="minorHAnsi" w:hAnsiTheme="minorHAnsi"/>
          <w:color w:val="auto"/>
          <w:sz w:val="22"/>
          <w:szCs w:val="22"/>
        </w:rPr>
        <w:t xml:space="preserve"> Reading Subtest</w:t>
      </w:r>
      <w:bookmarkEnd w:id="756"/>
    </w:p>
    <w:p w14:paraId="30E79641" w14:textId="664B0AC7" w:rsidR="00DB7CDA" w:rsidRPr="00E142A0" w:rsidRDefault="00DB7CDA" w:rsidP="00DB7CDA">
      <w:pPr>
        <w:pBdr>
          <w:bottom w:val="single" w:sz="6" w:space="1" w:color="auto"/>
        </w:pBdr>
        <w:spacing w:after="0" w:line="240" w:lineRule="auto"/>
        <w:contextualSpacing/>
        <w:jc w:val="center"/>
        <w:rPr>
          <w:b/>
        </w:rPr>
      </w:pPr>
      <w:r w:rsidRPr="006C545E">
        <w:rPr>
          <w:b/>
        </w:rPr>
        <w:t>(</w:t>
      </w:r>
      <w:r w:rsidR="00C972C0">
        <w:rPr>
          <w:b/>
        </w:rPr>
        <w:t>2</w:t>
      </w:r>
      <w:r w:rsidRPr="006C545E">
        <w:rPr>
          <w:b/>
        </w:rPr>
        <w:t xml:space="preserve"> items)</w:t>
      </w:r>
    </w:p>
    <w:p w14:paraId="3F7C00C6" w14:textId="77777777" w:rsidR="00DB7CDA" w:rsidRDefault="00DB7CDA" w:rsidP="00DB7CDA">
      <w:pPr>
        <w:pBdr>
          <w:bottom w:val="single" w:sz="4" w:space="1" w:color="auto"/>
        </w:pBdr>
        <w:spacing w:after="0"/>
        <w:rPr>
          <w:rFonts w:cs="Times New Roman"/>
          <w:b/>
        </w:rPr>
      </w:pPr>
      <w:r w:rsidRPr="0033797F">
        <w:rPr>
          <w:rFonts w:cs="Times New Roman"/>
          <w:b/>
        </w:rPr>
        <w:t>DESCRIPTION</w:t>
      </w:r>
    </w:p>
    <w:p w14:paraId="6FB6035B" w14:textId="243EAD70" w:rsidR="0033797F" w:rsidRPr="0033797F" w:rsidRDefault="0033797F" w:rsidP="00DB7CDA">
      <w:pPr>
        <w:pBdr>
          <w:bottom w:val="single" w:sz="4" w:space="1" w:color="auto"/>
        </w:pBdr>
        <w:spacing w:after="0"/>
        <w:rPr>
          <w:rFonts w:cs="Times New Roman"/>
        </w:rPr>
      </w:pPr>
      <w:r w:rsidRPr="0033797F">
        <w:rPr>
          <w:rFonts w:cs="Times New Roman"/>
        </w:rPr>
        <w:t>This measure was selected to assess a participant’s ability to read words, comprehend sentences, spell, and compute solutions to math problems.</w:t>
      </w:r>
    </w:p>
    <w:p w14:paraId="13367882" w14:textId="77777777" w:rsidR="00DB7CDA" w:rsidRDefault="00DB7CDA" w:rsidP="00DB7CDA">
      <w:pPr>
        <w:pBdr>
          <w:bottom w:val="single" w:sz="6" w:space="1" w:color="auto"/>
        </w:pBdr>
        <w:spacing w:after="0"/>
        <w:rPr>
          <w:rFonts w:cs="Times New Roman"/>
          <w:b/>
        </w:rPr>
      </w:pPr>
      <w:r w:rsidRPr="00F54BB6">
        <w:rPr>
          <w:rFonts w:cs="Times New Roman"/>
          <w:b/>
        </w:rPr>
        <w:t>ASSOCIATED PAPERS</w:t>
      </w:r>
    </w:p>
    <w:p w14:paraId="17316F5C" w14:textId="4F118F5F" w:rsidR="00F54BB6" w:rsidRDefault="00F54BB6" w:rsidP="00DB7CDA">
      <w:pPr>
        <w:pBdr>
          <w:bottom w:val="single" w:sz="6" w:space="1" w:color="auto"/>
        </w:pBdr>
        <w:spacing w:after="0"/>
        <w:rPr>
          <w:rFonts w:cs="Times New Roman"/>
        </w:rPr>
      </w:pPr>
      <w:r>
        <w:rPr>
          <w:rFonts w:cs="Times New Roman"/>
        </w:rPr>
        <w:t xml:space="preserve">Himsl, K., </w:t>
      </w:r>
      <w:r w:rsidR="0033797F">
        <w:rPr>
          <w:rFonts w:cs="Times New Roman"/>
        </w:rPr>
        <w:t xml:space="preserve">Burchett, D., Tarescavage, A. M., &amp; Glassmire, D. M. (2017). Assessing reading ability for psychological testing in forensic assessments: An investigation with the wrat-4 and mmpi-2-rf. </w:t>
      </w:r>
      <w:r w:rsidR="0033797F" w:rsidRPr="0033797F">
        <w:rPr>
          <w:rFonts w:cs="Times New Roman"/>
          <w:i/>
        </w:rPr>
        <w:t>International Journal of Forensic Mental Health, 16,</w:t>
      </w:r>
      <w:r w:rsidR="0033797F">
        <w:rPr>
          <w:rFonts w:cs="Times New Roman"/>
        </w:rPr>
        <w:t xml:space="preserve"> 239-248.</w:t>
      </w:r>
    </w:p>
    <w:p w14:paraId="5E89DD15" w14:textId="77777777" w:rsidR="00F54BB6" w:rsidRDefault="00F54BB6" w:rsidP="00DB7CDA">
      <w:pPr>
        <w:pBdr>
          <w:bottom w:val="single" w:sz="6" w:space="1" w:color="auto"/>
        </w:pBdr>
        <w:spacing w:after="0"/>
        <w:rPr>
          <w:rFonts w:cs="Times New Roman"/>
        </w:rPr>
      </w:pPr>
    </w:p>
    <w:p w14:paraId="57A720AC" w14:textId="3ECB4561" w:rsidR="00154C9F" w:rsidRPr="00F54BB6" w:rsidRDefault="00154C9F" w:rsidP="00DB7CDA">
      <w:pPr>
        <w:pBdr>
          <w:bottom w:val="single" w:sz="6" w:space="1" w:color="auto"/>
        </w:pBdr>
        <w:spacing w:after="0"/>
        <w:rPr>
          <w:rFonts w:cs="Times New Roman"/>
        </w:rPr>
      </w:pPr>
      <w:r w:rsidRPr="00F54BB6">
        <w:rPr>
          <w:rFonts w:cs="Times New Roman"/>
        </w:rPr>
        <w:t xml:space="preserve">Robertson, G. J. (2010). Wide-Range Achievement Test. In I. B. Weiner &amp; W. E. Craighead (Eds.), </w:t>
      </w:r>
      <w:r w:rsidRPr="00F54BB6">
        <w:rPr>
          <w:rFonts w:cs="Times New Roman"/>
          <w:i/>
        </w:rPr>
        <w:t xml:space="preserve">The corsini encyclopedia of psychology </w:t>
      </w:r>
      <w:r w:rsidRPr="00F54BB6">
        <w:rPr>
          <w:rFonts w:cs="Times New Roman"/>
        </w:rPr>
        <w:t>(pp.</w:t>
      </w:r>
      <w:r w:rsidR="00F54BB6" w:rsidRPr="00F54BB6">
        <w:rPr>
          <w:rFonts w:cs="Times New Roman"/>
        </w:rPr>
        <w:t xml:space="preserve"> 1858-1859</w:t>
      </w:r>
      <w:r w:rsidRPr="00F54BB6">
        <w:rPr>
          <w:rFonts w:cs="Times New Roman"/>
        </w:rPr>
        <w:t xml:space="preserve">). </w:t>
      </w:r>
      <w:r w:rsidR="00F54BB6" w:rsidRPr="00F54BB6">
        <w:rPr>
          <w:rFonts w:cs="Times New Roman"/>
        </w:rPr>
        <w:t>Hoboken, NJ</w:t>
      </w:r>
      <w:r w:rsidRPr="00F54BB6">
        <w:rPr>
          <w:rFonts w:cs="Times New Roman"/>
        </w:rPr>
        <w:t>: John Wiley &amp; Sons, Inc.</w:t>
      </w:r>
    </w:p>
    <w:p w14:paraId="2BB9DF21" w14:textId="77777777" w:rsidR="00DB7CDA" w:rsidRPr="00161BE4" w:rsidRDefault="00DB7CDA" w:rsidP="00DB7CDA">
      <w:pPr>
        <w:spacing w:after="0"/>
        <w:rPr>
          <w:rFonts w:cs="Times New Roman"/>
          <w:b/>
        </w:rPr>
      </w:pPr>
      <w:r w:rsidRPr="00161BE4">
        <w:rPr>
          <w:rFonts w:cs="Times New Roman"/>
          <w:b/>
        </w:rPr>
        <w:t>SUBJECT INSTRUCTIONS:</w:t>
      </w:r>
    </w:p>
    <w:p w14:paraId="14B1CEE8" w14:textId="15EE1978" w:rsidR="00DB7CDA" w:rsidRDefault="00161BE4" w:rsidP="00DB7CDA">
      <w:pPr>
        <w:spacing w:after="0"/>
        <w:rPr>
          <w:rFonts w:cs="Times New Roman"/>
        </w:rPr>
      </w:pPr>
      <w:r w:rsidRPr="00161BE4">
        <w:rPr>
          <w:rFonts w:cs="Times New Roman"/>
        </w:rPr>
        <w:t>Say: “Look at</w:t>
      </w:r>
      <w:r>
        <w:rPr>
          <w:rFonts w:cs="Times New Roman"/>
        </w:rPr>
        <w:t xml:space="preserve"> each of these words carefully (point).  Read the words across the page so I can hear you.  When you finish the first line, go to the next line and so on.”</w:t>
      </w:r>
    </w:p>
    <w:p w14:paraId="6A53D00E" w14:textId="77777777" w:rsidR="00161BE4" w:rsidRDefault="00161BE4" w:rsidP="00DB7CDA">
      <w:pPr>
        <w:spacing w:after="0"/>
        <w:rPr>
          <w:rFonts w:cs="Times New Roman"/>
        </w:rPr>
      </w:pPr>
    </w:p>
    <w:p w14:paraId="2C61A385" w14:textId="108AED31" w:rsidR="00161BE4" w:rsidRPr="00161BE4" w:rsidRDefault="00161BE4" w:rsidP="00DB7CDA">
      <w:pPr>
        <w:spacing w:after="0"/>
        <w:rPr>
          <w:rFonts w:cs="Times New Roman"/>
        </w:rPr>
      </w:pPr>
      <w:r>
        <w:rPr>
          <w:rFonts w:cs="Times New Roman"/>
        </w:rPr>
        <w:t xml:space="preserve">Discontinue after the individual has missed 10 consecutive words.  Allow 10 seconds for the individual to </w:t>
      </w:r>
      <w:r w:rsidR="00C921AB">
        <w:rPr>
          <w:rFonts w:cs="Times New Roman"/>
        </w:rPr>
        <w:t>respond.  If the individual is in the middle of a response, allow him/her to continue.  If there is no response after 10 seconds move on to the next by simply saying: “Try the next one please”.</w:t>
      </w:r>
    </w:p>
    <w:p w14:paraId="6EE11658" w14:textId="77777777" w:rsidR="00161BE4" w:rsidRPr="000431A1" w:rsidRDefault="00161BE4" w:rsidP="00DB7CDA">
      <w:pPr>
        <w:spacing w:after="0"/>
        <w:rPr>
          <w:rFonts w:cs="Times New Roman"/>
          <w:highlight w:val="yellow"/>
        </w:rPr>
      </w:pPr>
    </w:p>
    <w:tbl>
      <w:tblPr>
        <w:tblStyle w:val="TableGrid"/>
        <w:tblW w:w="5000" w:type="pct"/>
        <w:tblLook w:val="04A0" w:firstRow="1" w:lastRow="0" w:firstColumn="1" w:lastColumn="0" w:noHBand="0" w:noVBand="1"/>
      </w:tblPr>
      <w:tblGrid>
        <w:gridCol w:w="3118"/>
        <w:gridCol w:w="3117"/>
        <w:gridCol w:w="3115"/>
      </w:tblGrid>
      <w:tr w:rsidR="006F0A91" w:rsidRPr="000431A1" w14:paraId="08753B1B" w14:textId="77777777" w:rsidTr="006F0A91">
        <w:trPr>
          <w:trHeight w:val="269"/>
        </w:trPr>
        <w:tc>
          <w:tcPr>
            <w:tcW w:w="1667" w:type="pct"/>
            <w:tcBorders>
              <w:top w:val="single" w:sz="4" w:space="0" w:color="auto"/>
              <w:left w:val="single" w:sz="4" w:space="0" w:color="auto"/>
              <w:bottom w:val="single" w:sz="4" w:space="0" w:color="auto"/>
              <w:right w:val="single" w:sz="4" w:space="0" w:color="auto"/>
            </w:tcBorders>
            <w:hideMark/>
          </w:tcPr>
          <w:p w14:paraId="045B4C90" w14:textId="77777777" w:rsidR="006F0A91" w:rsidRPr="00326291" w:rsidRDefault="006F0A91" w:rsidP="006B2BBC">
            <w:pPr>
              <w:jc w:val="center"/>
              <w:rPr>
                <w:rFonts w:cs="Times New Roman"/>
                <w:b/>
              </w:rPr>
            </w:pPr>
            <w:r w:rsidRPr="00326291">
              <w:rPr>
                <w:rFonts w:cs="Times New Roman"/>
                <w:b/>
              </w:rPr>
              <w:t>Variable Name</w:t>
            </w:r>
          </w:p>
        </w:tc>
        <w:tc>
          <w:tcPr>
            <w:tcW w:w="1667" w:type="pct"/>
            <w:tcBorders>
              <w:top w:val="single" w:sz="4" w:space="0" w:color="auto"/>
              <w:left w:val="single" w:sz="4" w:space="0" w:color="auto"/>
              <w:bottom w:val="single" w:sz="4" w:space="0" w:color="auto"/>
              <w:right w:val="single" w:sz="4" w:space="0" w:color="auto"/>
            </w:tcBorders>
            <w:hideMark/>
          </w:tcPr>
          <w:p w14:paraId="3D94DF38" w14:textId="77777777" w:rsidR="006F0A91" w:rsidRPr="00326291" w:rsidRDefault="006F0A91" w:rsidP="006B2BBC">
            <w:pPr>
              <w:jc w:val="center"/>
              <w:rPr>
                <w:rFonts w:cs="Times New Roman"/>
                <w:b/>
              </w:rPr>
            </w:pPr>
            <w:r w:rsidRPr="00326291">
              <w:rPr>
                <w:rFonts w:cs="Times New Roman"/>
                <w:b/>
              </w:rPr>
              <w:t>Item Text</w:t>
            </w:r>
          </w:p>
        </w:tc>
        <w:tc>
          <w:tcPr>
            <w:tcW w:w="1667" w:type="pct"/>
            <w:tcBorders>
              <w:top w:val="single" w:sz="4" w:space="0" w:color="auto"/>
              <w:left w:val="single" w:sz="4" w:space="0" w:color="auto"/>
              <w:bottom w:val="single" w:sz="4" w:space="0" w:color="auto"/>
              <w:right w:val="single" w:sz="4" w:space="0" w:color="auto"/>
            </w:tcBorders>
          </w:tcPr>
          <w:p w14:paraId="134435F2" w14:textId="77777777" w:rsidR="006F0A91" w:rsidRPr="00326291" w:rsidRDefault="006F0A91" w:rsidP="006B2BBC">
            <w:pPr>
              <w:jc w:val="center"/>
              <w:rPr>
                <w:rFonts w:cs="Times New Roman"/>
                <w:b/>
              </w:rPr>
            </w:pPr>
            <w:r w:rsidRPr="00326291">
              <w:rPr>
                <w:rFonts w:cs="Times New Roman"/>
                <w:b/>
              </w:rPr>
              <w:t>Item Values</w:t>
            </w:r>
          </w:p>
        </w:tc>
      </w:tr>
      <w:tr w:rsidR="006F0A91" w:rsidRPr="000431A1" w14:paraId="41A14150" w14:textId="77777777" w:rsidTr="006F0A91">
        <w:trPr>
          <w:trHeight w:val="269"/>
        </w:trPr>
        <w:tc>
          <w:tcPr>
            <w:tcW w:w="1667" w:type="pct"/>
            <w:tcBorders>
              <w:top w:val="single" w:sz="4" w:space="0" w:color="auto"/>
              <w:left w:val="single" w:sz="4" w:space="0" w:color="auto"/>
              <w:bottom w:val="single" w:sz="4" w:space="0" w:color="auto"/>
              <w:right w:val="single" w:sz="4" w:space="0" w:color="auto"/>
            </w:tcBorders>
          </w:tcPr>
          <w:p w14:paraId="14693DB9" w14:textId="638F8CDC" w:rsidR="006F0A91" w:rsidRPr="000C56C9" w:rsidRDefault="006F0A91" w:rsidP="006B2BBC">
            <w:pPr>
              <w:jc w:val="center"/>
              <w:rPr>
                <w:rFonts w:cs="Times New Roman"/>
              </w:rPr>
            </w:pPr>
            <w:r>
              <w:rPr>
                <w:rFonts w:cs="Times New Roman"/>
              </w:rPr>
              <w:t>WratIIIBlue</w:t>
            </w:r>
          </w:p>
        </w:tc>
        <w:tc>
          <w:tcPr>
            <w:tcW w:w="1667" w:type="pct"/>
            <w:tcBorders>
              <w:top w:val="single" w:sz="4" w:space="0" w:color="auto"/>
              <w:left w:val="single" w:sz="4" w:space="0" w:color="auto"/>
              <w:bottom w:val="single" w:sz="4" w:space="0" w:color="auto"/>
              <w:right w:val="single" w:sz="4" w:space="0" w:color="auto"/>
            </w:tcBorders>
          </w:tcPr>
          <w:p w14:paraId="24719D8D" w14:textId="10603C4A" w:rsidR="006F0A91" w:rsidRPr="000C56C9" w:rsidRDefault="006F0A91" w:rsidP="006B2BBC">
            <w:pPr>
              <w:rPr>
                <w:rFonts w:cs="Times New Roman"/>
              </w:rPr>
            </w:pPr>
            <w:r>
              <w:rPr>
                <w:rFonts w:cs="Times New Roman"/>
              </w:rPr>
              <w:t>WRAT score</w:t>
            </w:r>
          </w:p>
        </w:tc>
        <w:tc>
          <w:tcPr>
            <w:tcW w:w="1667" w:type="pct"/>
            <w:tcBorders>
              <w:top w:val="single" w:sz="4" w:space="0" w:color="auto"/>
              <w:left w:val="single" w:sz="4" w:space="0" w:color="auto"/>
              <w:bottom w:val="single" w:sz="4" w:space="0" w:color="auto"/>
              <w:right w:val="single" w:sz="4" w:space="0" w:color="auto"/>
            </w:tcBorders>
          </w:tcPr>
          <w:p w14:paraId="35B5FEAB" w14:textId="357B559B" w:rsidR="006F0A91" w:rsidRPr="000C56C9" w:rsidRDefault="006F0A91" w:rsidP="006B2BBC">
            <w:pPr>
              <w:rPr>
                <w:rFonts w:cs="Times New Roman"/>
              </w:rPr>
            </w:pPr>
            <w:r>
              <w:rPr>
                <w:rFonts w:cs="Times New Roman"/>
              </w:rPr>
              <w:t>Maximum of 57</w:t>
            </w:r>
          </w:p>
        </w:tc>
      </w:tr>
      <w:tr w:rsidR="006F0A91" w:rsidRPr="000431A1" w14:paraId="001A9282" w14:textId="77777777" w:rsidTr="006F0A91">
        <w:trPr>
          <w:trHeight w:val="269"/>
        </w:trPr>
        <w:tc>
          <w:tcPr>
            <w:tcW w:w="1667" w:type="pct"/>
            <w:tcBorders>
              <w:top w:val="single" w:sz="4" w:space="0" w:color="auto"/>
              <w:left w:val="single" w:sz="4" w:space="0" w:color="auto"/>
              <w:bottom w:val="single" w:sz="4" w:space="0" w:color="auto"/>
              <w:right w:val="single" w:sz="4" w:space="0" w:color="auto"/>
            </w:tcBorders>
          </w:tcPr>
          <w:p w14:paraId="45BC06C3" w14:textId="6A18B295" w:rsidR="006F0A91" w:rsidRDefault="006F0A91" w:rsidP="006B2BBC">
            <w:pPr>
              <w:jc w:val="center"/>
              <w:rPr>
                <w:rFonts w:cs="Times New Roman"/>
              </w:rPr>
            </w:pPr>
            <w:r>
              <w:rPr>
                <w:rFonts w:cs="Times New Roman"/>
              </w:rPr>
              <w:t>Grade</w:t>
            </w:r>
          </w:p>
        </w:tc>
        <w:tc>
          <w:tcPr>
            <w:tcW w:w="1667" w:type="pct"/>
            <w:tcBorders>
              <w:top w:val="single" w:sz="4" w:space="0" w:color="auto"/>
              <w:left w:val="single" w:sz="4" w:space="0" w:color="auto"/>
              <w:bottom w:val="single" w:sz="4" w:space="0" w:color="auto"/>
              <w:right w:val="single" w:sz="4" w:space="0" w:color="auto"/>
            </w:tcBorders>
          </w:tcPr>
          <w:p w14:paraId="595C37C3" w14:textId="265A0914" w:rsidR="006F0A91" w:rsidRDefault="006F0A91" w:rsidP="006B2BBC">
            <w:pPr>
              <w:rPr>
                <w:rFonts w:cs="Times New Roman"/>
              </w:rPr>
            </w:pPr>
            <w:r>
              <w:rPr>
                <w:rFonts w:cs="Times New Roman"/>
              </w:rPr>
              <w:t>Subject’s equivalent grade level as determined by the Wrat</w:t>
            </w:r>
          </w:p>
        </w:tc>
        <w:tc>
          <w:tcPr>
            <w:tcW w:w="1667" w:type="pct"/>
            <w:tcBorders>
              <w:top w:val="single" w:sz="4" w:space="0" w:color="auto"/>
              <w:left w:val="single" w:sz="4" w:space="0" w:color="auto"/>
              <w:bottom w:val="single" w:sz="4" w:space="0" w:color="auto"/>
              <w:right w:val="single" w:sz="4" w:space="0" w:color="auto"/>
            </w:tcBorders>
          </w:tcPr>
          <w:p w14:paraId="41D41446" w14:textId="77777777" w:rsidR="006F0A91" w:rsidRDefault="006F0A91" w:rsidP="006B2BBC">
            <w:pPr>
              <w:rPr>
                <w:rFonts w:cs="Times New Roman"/>
              </w:rPr>
            </w:pPr>
          </w:p>
        </w:tc>
      </w:tr>
    </w:tbl>
    <w:p w14:paraId="4945F4CE" w14:textId="77777777" w:rsidR="00DB7CDA" w:rsidRPr="00E142A0" w:rsidRDefault="00DB7CDA" w:rsidP="00DB7CDA">
      <w:pPr>
        <w:pBdr>
          <w:bottom w:val="single" w:sz="6" w:space="1" w:color="auto"/>
        </w:pBdr>
        <w:spacing w:after="0"/>
        <w:rPr>
          <w:rFonts w:cs="Times New Roman"/>
        </w:rPr>
      </w:pPr>
    </w:p>
    <w:p w14:paraId="1BCD54E3" w14:textId="77777777" w:rsidR="00DB7CDA" w:rsidRPr="00E142A0" w:rsidRDefault="00DB7CDA" w:rsidP="00DB7CDA">
      <w:pPr>
        <w:pBdr>
          <w:bottom w:val="single" w:sz="6" w:space="1" w:color="auto"/>
        </w:pBdr>
        <w:spacing w:after="0"/>
        <w:rPr>
          <w:rFonts w:cs="Times New Roman"/>
          <w:b/>
        </w:rPr>
      </w:pPr>
      <w:r w:rsidRPr="00E142A0">
        <w:rPr>
          <w:rFonts w:cs="Times New Roman"/>
          <w:b/>
        </w:rPr>
        <w:t>SCORING OF SCALE</w:t>
      </w:r>
    </w:p>
    <w:p w14:paraId="1751E423" w14:textId="3371DF97" w:rsidR="00DB7CDA" w:rsidRDefault="00C921AB" w:rsidP="00937F01">
      <w:pPr>
        <w:autoSpaceDE w:val="0"/>
        <w:autoSpaceDN w:val="0"/>
        <w:adjustRightInd w:val="0"/>
        <w:spacing w:after="0" w:line="240" w:lineRule="auto"/>
        <w:rPr>
          <w:rFonts w:cs="Times New Roman"/>
        </w:rPr>
      </w:pPr>
      <w:r w:rsidRPr="00C921AB">
        <w:rPr>
          <w:rFonts w:cs="Times New Roman"/>
        </w:rPr>
        <w:t>One point</w:t>
      </w:r>
      <w:r>
        <w:rPr>
          <w:rFonts w:cs="Times New Roman"/>
        </w:rPr>
        <w:t xml:space="preserve"> is given for each correct word.  A maximum of 57 points can be earned on either the BLUE or TAN form.  For EAS, the BLUE form is administered at the baseline assessment only.</w:t>
      </w:r>
    </w:p>
    <w:p w14:paraId="7B011674" w14:textId="77777777" w:rsidR="00C921AB" w:rsidRDefault="00C921AB" w:rsidP="00937F01">
      <w:pPr>
        <w:autoSpaceDE w:val="0"/>
        <w:autoSpaceDN w:val="0"/>
        <w:adjustRightInd w:val="0"/>
        <w:spacing w:after="0" w:line="240" w:lineRule="auto"/>
        <w:rPr>
          <w:rFonts w:cs="Times New Roman"/>
        </w:rPr>
      </w:pPr>
    </w:p>
    <w:p w14:paraId="4479EE43" w14:textId="14B65F47" w:rsidR="00C921AB" w:rsidRDefault="00C921AB" w:rsidP="00937F01">
      <w:pPr>
        <w:autoSpaceDE w:val="0"/>
        <w:autoSpaceDN w:val="0"/>
        <w:adjustRightInd w:val="0"/>
        <w:spacing w:after="0" w:line="240" w:lineRule="auto"/>
        <w:rPr>
          <w:rFonts w:cs="Times New Roman"/>
        </w:rPr>
      </w:pPr>
      <w:r>
        <w:rPr>
          <w:rFonts w:cs="Times New Roman"/>
        </w:rPr>
        <w:t>Calculate the raw score on the bottom of the Word Reading section and then transfer the raw score to the first page of the test form.</w:t>
      </w:r>
    </w:p>
    <w:p w14:paraId="5AE9A4E1" w14:textId="77777777" w:rsidR="00C921AB" w:rsidRDefault="00C921AB" w:rsidP="00937F01">
      <w:pPr>
        <w:autoSpaceDE w:val="0"/>
        <w:autoSpaceDN w:val="0"/>
        <w:adjustRightInd w:val="0"/>
        <w:spacing w:after="0" w:line="240" w:lineRule="auto"/>
        <w:rPr>
          <w:rFonts w:cs="Times New Roman"/>
        </w:rPr>
      </w:pPr>
    </w:p>
    <w:p w14:paraId="50674100" w14:textId="77777777" w:rsidR="00C921AB" w:rsidRDefault="00C921AB" w:rsidP="00937F01">
      <w:pPr>
        <w:autoSpaceDE w:val="0"/>
        <w:autoSpaceDN w:val="0"/>
        <w:adjustRightInd w:val="0"/>
        <w:spacing w:after="0" w:line="240" w:lineRule="auto"/>
        <w:rPr>
          <w:rFonts w:cs="Times New Roman"/>
        </w:rPr>
      </w:pPr>
    </w:p>
    <w:p w14:paraId="2435811B" w14:textId="77777777" w:rsidR="00C921AB" w:rsidRDefault="00C921AB" w:rsidP="00937F01">
      <w:pPr>
        <w:autoSpaceDE w:val="0"/>
        <w:autoSpaceDN w:val="0"/>
        <w:adjustRightInd w:val="0"/>
        <w:spacing w:after="0" w:line="240" w:lineRule="auto"/>
        <w:rPr>
          <w:rFonts w:cs="Times New Roman"/>
        </w:rPr>
      </w:pPr>
    </w:p>
    <w:p w14:paraId="33A6B610" w14:textId="77777777" w:rsidR="00C921AB" w:rsidRDefault="00C921AB" w:rsidP="00937F01">
      <w:pPr>
        <w:autoSpaceDE w:val="0"/>
        <w:autoSpaceDN w:val="0"/>
        <w:adjustRightInd w:val="0"/>
        <w:spacing w:after="0" w:line="240" w:lineRule="auto"/>
        <w:rPr>
          <w:rFonts w:cs="Times New Roman"/>
        </w:rPr>
      </w:pPr>
    </w:p>
    <w:p w14:paraId="1DA341B5" w14:textId="77777777" w:rsidR="00C921AB" w:rsidRDefault="00C921AB" w:rsidP="00937F01">
      <w:pPr>
        <w:autoSpaceDE w:val="0"/>
        <w:autoSpaceDN w:val="0"/>
        <w:adjustRightInd w:val="0"/>
        <w:spacing w:after="0" w:line="240" w:lineRule="auto"/>
        <w:rPr>
          <w:rFonts w:cs="Times New Roman"/>
        </w:rPr>
      </w:pPr>
    </w:p>
    <w:p w14:paraId="1B1C7195" w14:textId="77777777" w:rsidR="00C921AB" w:rsidRDefault="00C921AB" w:rsidP="00937F01">
      <w:pPr>
        <w:autoSpaceDE w:val="0"/>
        <w:autoSpaceDN w:val="0"/>
        <w:adjustRightInd w:val="0"/>
        <w:spacing w:after="0" w:line="240" w:lineRule="auto"/>
        <w:rPr>
          <w:rFonts w:cs="Times New Roman"/>
        </w:rPr>
      </w:pPr>
    </w:p>
    <w:p w14:paraId="2D3E16C7" w14:textId="77777777" w:rsidR="00C921AB" w:rsidRDefault="00C921AB" w:rsidP="00937F01">
      <w:pPr>
        <w:autoSpaceDE w:val="0"/>
        <w:autoSpaceDN w:val="0"/>
        <w:adjustRightInd w:val="0"/>
        <w:spacing w:after="0" w:line="240" w:lineRule="auto"/>
        <w:rPr>
          <w:rFonts w:cs="Times New Roman"/>
        </w:rPr>
      </w:pPr>
    </w:p>
    <w:p w14:paraId="41FCAC3B" w14:textId="77777777" w:rsidR="00C921AB" w:rsidRDefault="00C921AB" w:rsidP="00937F01">
      <w:pPr>
        <w:autoSpaceDE w:val="0"/>
        <w:autoSpaceDN w:val="0"/>
        <w:adjustRightInd w:val="0"/>
        <w:spacing w:after="0" w:line="240" w:lineRule="auto"/>
        <w:rPr>
          <w:rFonts w:cs="Times New Roman"/>
        </w:rPr>
      </w:pPr>
    </w:p>
    <w:p w14:paraId="15682868" w14:textId="77777777" w:rsidR="00C921AB" w:rsidRDefault="00C921AB" w:rsidP="00937F01">
      <w:pPr>
        <w:autoSpaceDE w:val="0"/>
        <w:autoSpaceDN w:val="0"/>
        <w:adjustRightInd w:val="0"/>
        <w:spacing w:after="0" w:line="240" w:lineRule="auto"/>
        <w:rPr>
          <w:rFonts w:cs="Times New Roman"/>
        </w:rPr>
      </w:pPr>
    </w:p>
    <w:p w14:paraId="57E2D082" w14:textId="77777777" w:rsidR="00C921AB" w:rsidRDefault="00C921AB" w:rsidP="00937F01">
      <w:pPr>
        <w:autoSpaceDE w:val="0"/>
        <w:autoSpaceDN w:val="0"/>
        <w:adjustRightInd w:val="0"/>
        <w:spacing w:after="0" w:line="240" w:lineRule="auto"/>
        <w:rPr>
          <w:rFonts w:cs="Times New Roman"/>
        </w:rPr>
      </w:pPr>
    </w:p>
    <w:p w14:paraId="3365E3F1" w14:textId="77777777" w:rsidR="00C921AB" w:rsidRDefault="00C921AB" w:rsidP="00937F01">
      <w:pPr>
        <w:autoSpaceDE w:val="0"/>
        <w:autoSpaceDN w:val="0"/>
        <w:adjustRightInd w:val="0"/>
        <w:spacing w:after="0" w:line="240" w:lineRule="auto"/>
        <w:rPr>
          <w:rFonts w:cs="Times New Roman"/>
        </w:rPr>
      </w:pPr>
    </w:p>
    <w:p w14:paraId="66E670C9" w14:textId="77777777" w:rsidR="00C921AB" w:rsidRDefault="00C921AB" w:rsidP="00937F01">
      <w:pPr>
        <w:autoSpaceDE w:val="0"/>
        <w:autoSpaceDN w:val="0"/>
        <w:adjustRightInd w:val="0"/>
        <w:spacing w:after="0" w:line="240" w:lineRule="auto"/>
        <w:rPr>
          <w:rFonts w:cs="Times New Roman"/>
        </w:rPr>
      </w:pPr>
    </w:p>
    <w:p w14:paraId="3181BFDD" w14:textId="77777777" w:rsidR="00C921AB" w:rsidRDefault="00C921AB" w:rsidP="00937F01">
      <w:pPr>
        <w:autoSpaceDE w:val="0"/>
        <w:autoSpaceDN w:val="0"/>
        <w:adjustRightInd w:val="0"/>
        <w:spacing w:after="0" w:line="240" w:lineRule="auto"/>
        <w:rPr>
          <w:rFonts w:cs="Times New Roman"/>
        </w:rPr>
      </w:pPr>
    </w:p>
    <w:p w14:paraId="29AF5E64" w14:textId="34BEE424" w:rsidR="00C921AB" w:rsidRPr="00C921AB" w:rsidRDefault="00C921AB" w:rsidP="00C921AB">
      <w:pPr>
        <w:pStyle w:val="Heading1"/>
        <w:spacing w:before="0"/>
        <w:jc w:val="center"/>
        <w:rPr>
          <w:rFonts w:asciiTheme="minorHAnsi" w:hAnsiTheme="minorHAnsi"/>
          <w:color w:val="auto"/>
          <w:sz w:val="22"/>
          <w:szCs w:val="22"/>
        </w:rPr>
      </w:pPr>
      <w:bookmarkStart w:id="757" w:name="_Toc2071886"/>
      <w:r w:rsidRPr="00C921AB">
        <w:rPr>
          <w:rFonts w:asciiTheme="minorHAnsi" w:hAnsiTheme="minorHAnsi"/>
          <w:color w:val="auto"/>
          <w:sz w:val="22"/>
          <w:szCs w:val="22"/>
        </w:rPr>
        <w:lastRenderedPageBreak/>
        <w:t>Life Events</w:t>
      </w:r>
      <w:bookmarkEnd w:id="757"/>
    </w:p>
    <w:p w14:paraId="47C4E324" w14:textId="77777777" w:rsidR="00C921AB" w:rsidRPr="00E142A0" w:rsidRDefault="00C921AB" w:rsidP="00C921AB">
      <w:pPr>
        <w:pBdr>
          <w:bottom w:val="single" w:sz="6" w:space="1" w:color="auto"/>
        </w:pBdr>
        <w:spacing w:after="0" w:line="240" w:lineRule="auto"/>
        <w:contextualSpacing/>
        <w:jc w:val="center"/>
        <w:rPr>
          <w:b/>
        </w:rPr>
      </w:pPr>
      <w:r w:rsidRPr="000431A1">
        <w:rPr>
          <w:b/>
          <w:highlight w:val="yellow"/>
        </w:rPr>
        <w:t>(</w:t>
      </w:r>
      <w:r>
        <w:rPr>
          <w:b/>
          <w:highlight w:val="yellow"/>
        </w:rPr>
        <w:t>#</w:t>
      </w:r>
      <w:r w:rsidRPr="000431A1">
        <w:rPr>
          <w:b/>
          <w:highlight w:val="yellow"/>
        </w:rPr>
        <w:t xml:space="preserve"> items)</w:t>
      </w:r>
    </w:p>
    <w:p w14:paraId="674ABA7C" w14:textId="77777777" w:rsidR="00C921AB" w:rsidRDefault="00C921AB" w:rsidP="00C921AB">
      <w:pPr>
        <w:pBdr>
          <w:bottom w:val="single" w:sz="4" w:space="1" w:color="auto"/>
        </w:pBdr>
        <w:spacing w:after="0"/>
        <w:rPr>
          <w:rFonts w:cs="Times New Roman"/>
          <w:b/>
        </w:rPr>
      </w:pPr>
      <w:r w:rsidRPr="0093366A">
        <w:rPr>
          <w:rFonts w:cs="Times New Roman"/>
          <w:b/>
        </w:rPr>
        <w:t>DESCRIPTION</w:t>
      </w:r>
    </w:p>
    <w:p w14:paraId="07FF70D8" w14:textId="0CF7071B" w:rsidR="0093366A" w:rsidRPr="0093366A" w:rsidRDefault="0093366A" w:rsidP="00C921AB">
      <w:pPr>
        <w:pBdr>
          <w:bottom w:val="single" w:sz="4" w:space="1" w:color="auto"/>
        </w:pBdr>
        <w:spacing w:after="0"/>
        <w:rPr>
          <w:rFonts w:cs="Times New Roman"/>
        </w:rPr>
      </w:pPr>
      <w:r w:rsidRPr="0093366A">
        <w:rPr>
          <w:rFonts w:cs="Times New Roman"/>
        </w:rPr>
        <w:t>This measure was selected to identify</w:t>
      </w:r>
      <w:r>
        <w:rPr>
          <w:rFonts w:cs="Times New Roman"/>
        </w:rPr>
        <w:t xml:space="preserve"> participants’</w:t>
      </w:r>
      <w:r w:rsidRPr="0093366A">
        <w:rPr>
          <w:rFonts w:cs="Times New Roman"/>
        </w:rPr>
        <w:t xml:space="preserve"> stressful life events and to evaluate </w:t>
      </w:r>
      <w:r>
        <w:rPr>
          <w:rFonts w:cs="Times New Roman"/>
        </w:rPr>
        <w:t>the perceptions of those events on their lives.</w:t>
      </w:r>
    </w:p>
    <w:p w14:paraId="38E12228" w14:textId="77777777" w:rsidR="00C921AB" w:rsidRDefault="00C921AB" w:rsidP="00C921AB">
      <w:pPr>
        <w:pBdr>
          <w:bottom w:val="single" w:sz="6" w:space="1" w:color="auto"/>
        </w:pBdr>
        <w:spacing w:after="0"/>
        <w:rPr>
          <w:rFonts w:cs="Times New Roman"/>
          <w:b/>
        </w:rPr>
      </w:pPr>
      <w:r w:rsidRPr="0093366A">
        <w:rPr>
          <w:rFonts w:cs="Times New Roman"/>
          <w:b/>
        </w:rPr>
        <w:t>ASSOCIATED PAPERS</w:t>
      </w:r>
    </w:p>
    <w:p w14:paraId="2D81D53A" w14:textId="00779E45" w:rsidR="0093366A" w:rsidRPr="0093366A" w:rsidRDefault="0093366A" w:rsidP="00C921AB">
      <w:pPr>
        <w:pBdr>
          <w:bottom w:val="single" w:sz="6" w:space="1" w:color="auto"/>
        </w:pBdr>
        <w:spacing w:after="0"/>
        <w:rPr>
          <w:rFonts w:cs="Times New Roman"/>
        </w:rPr>
      </w:pPr>
      <w:r w:rsidRPr="0093366A">
        <w:rPr>
          <w:rFonts w:cs="Times New Roman"/>
        </w:rPr>
        <w:t xml:space="preserve">Hardy, S. E., Concato, J., &amp; Gill, T. M. (2002). Stressful life events among community-living older persons. </w:t>
      </w:r>
      <w:r w:rsidRPr="0093366A">
        <w:rPr>
          <w:rFonts w:cs="Times New Roman"/>
          <w:i/>
        </w:rPr>
        <w:t xml:space="preserve">Journal of General Internal Medicine, 17, </w:t>
      </w:r>
      <w:r w:rsidRPr="0093366A">
        <w:rPr>
          <w:rFonts w:cs="Times New Roman"/>
        </w:rPr>
        <w:t>841-847.</w:t>
      </w:r>
    </w:p>
    <w:p w14:paraId="2FE81CB8" w14:textId="77777777" w:rsidR="00C921AB" w:rsidRPr="00C921AB" w:rsidRDefault="00C921AB" w:rsidP="00C921AB">
      <w:pPr>
        <w:spacing w:after="0"/>
        <w:rPr>
          <w:rFonts w:cs="Times New Roman"/>
          <w:b/>
        </w:rPr>
      </w:pPr>
      <w:r w:rsidRPr="00C921AB">
        <w:rPr>
          <w:rFonts w:cs="Times New Roman"/>
          <w:b/>
        </w:rPr>
        <w:t>SUBJECT INSTRUCTIONS:</w:t>
      </w:r>
    </w:p>
    <w:p w14:paraId="76A27D8E" w14:textId="1B4CFAFE" w:rsidR="00C921AB" w:rsidRPr="000431A1" w:rsidRDefault="00C921AB" w:rsidP="00C921AB">
      <w:pPr>
        <w:spacing w:after="0"/>
        <w:rPr>
          <w:rFonts w:cs="Times New Roman"/>
          <w:highlight w:val="yellow"/>
        </w:rPr>
      </w:pPr>
      <w:r w:rsidRPr="00C921AB">
        <w:rPr>
          <w:rFonts w:cs="Times New Roman"/>
        </w:rPr>
        <w:t>N/A</w:t>
      </w:r>
    </w:p>
    <w:tbl>
      <w:tblPr>
        <w:tblStyle w:val="TableGrid"/>
        <w:tblW w:w="0" w:type="auto"/>
        <w:tblLook w:val="04A0" w:firstRow="1" w:lastRow="0" w:firstColumn="1" w:lastColumn="0" w:noHBand="0" w:noVBand="1"/>
      </w:tblPr>
      <w:tblGrid>
        <w:gridCol w:w="1188"/>
        <w:gridCol w:w="4081"/>
        <w:gridCol w:w="1865"/>
        <w:gridCol w:w="1206"/>
        <w:gridCol w:w="1010"/>
      </w:tblGrid>
      <w:tr w:rsidR="00612EB2" w:rsidRPr="000431A1" w14:paraId="75E23D33" w14:textId="77777777" w:rsidTr="006B2BBC">
        <w:tc>
          <w:tcPr>
            <w:tcW w:w="0" w:type="auto"/>
            <w:tcBorders>
              <w:top w:val="single" w:sz="4" w:space="0" w:color="auto"/>
              <w:left w:val="single" w:sz="4" w:space="0" w:color="auto"/>
              <w:bottom w:val="single" w:sz="4" w:space="0" w:color="auto"/>
              <w:right w:val="single" w:sz="4" w:space="0" w:color="auto"/>
            </w:tcBorders>
            <w:hideMark/>
          </w:tcPr>
          <w:p w14:paraId="52B7B210" w14:textId="77777777" w:rsidR="00C921AB" w:rsidRPr="00326291" w:rsidRDefault="00C921AB" w:rsidP="006B2BBC">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6C36E4DB" w14:textId="77777777" w:rsidR="00C921AB" w:rsidRPr="00326291" w:rsidRDefault="00C921AB" w:rsidP="006B2BBC">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10F6859F" w14:textId="77777777" w:rsidR="00C921AB" w:rsidRPr="00326291" w:rsidRDefault="00C921AB" w:rsidP="006B2BBC">
            <w:pPr>
              <w:jc w:val="center"/>
              <w:rPr>
                <w:rFonts w:cs="Times New Roman"/>
                <w:b/>
              </w:rPr>
            </w:pPr>
            <w:r w:rsidRPr="00326291">
              <w:rPr>
                <w:rFonts w:cs="Times New Roman"/>
                <w:b/>
              </w:rPr>
              <w:t>Item Values</w:t>
            </w:r>
          </w:p>
        </w:tc>
        <w:tc>
          <w:tcPr>
            <w:tcW w:w="0" w:type="auto"/>
            <w:tcBorders>
              <w:top w:val="single" w:sz="4" w:space="0" w:color="auto"/>
              <w:left w:val="single" w:sz="4" w:space="0" w:color="auto"/>
              <w:bottom w:val="single" w:sz="4" w:space="0" w:color="auto"/>
              <w:right w:val="single" w:sz="4" w:space="0" w:color="auto"/>
            </w:tcBorders>
            <w:hideMark/>
          </w:tcPr>
          <w:p w14:paraId="5C70D324" w14:textId="77777777" w:rsidR="00C921AB" w:rsidRPr="00326291" w:rsidRDefault="00C921AB" w:rsidP="006B2BBC">
            <w:pPr>
              <w:jc w:val="center"/>
              <w:rPr>
                <w:rFonts w:cs="Times New Roman"/>
                <w:b/>
              </w:rPr>
            </w:pPr>
            <w:r w:rsidRPr="00326291">
              <w:rPr>
                <w:rFonts w:cs="Times New Roman"/>
                <w:b/>
              </w:rPr>
              <w:t>Reverse-coded</w:t>
            </w:r>
          </w:p>
        </w:tc>
        <w:tc>
          <w:tcPr>
            <w:tcW w:w="0" w:type="auto"/>
            <w:tcBorders>
              <w:top w:val="single" w:sz="4" w:space="0" w:color="auto"/>
              <w:left w:val="single" w:sz="4" w:space="0" w:color="auto"/>
              <w:bottom w:val="single" w:sz="4" w:space="0" w:color="auto"/>
              <w:right w:val="single" w:sz="4" w:space="0" w:color="auto"/>
            </w:tcBorders>
            <w:hideMark/>
          </w:tcPr>
          <w:p w14:paraId="6F60F6A0" w14:textId="77777777" w:rsidR="00C921AB" w:rsidRPr="00326291" w:rsidRDefault="00C921AB" w:rsidP="006B2BBC">
            <w:pPr>
              <w:jc w:val="center"/>
              <w:rPr>
                <w:rFonts w:cs="Times New Roman"/>
                <w:b/>
              </w:rPr>
            </w:pPr>
            <w:r w:rsidRPr="00326291">
              <w:rPr>
                <w:rFonts w:cs="Times New Roman"/>
                <w:b/>
              </w:rPr>
              <w:t>Subscale</w:t>
            </w:r>
          </w:p>
        </w:tc>
      </w:tr>
      <w:tr w:rsidR="00612EB2" w:rsidRPr="000431A1" w14:paraId="6C7C06FC" w14:textId="77777777" w:rsidTr="006B2BBC">
        <w:tc>
          <w:tcPr>
            <w:tcW w:w="0" w:type="auto"/>
            <w:tcBorders>
              <w:top w:val="single" w:sz="4" w:space="0" w:color="auto"/>
              <w:left w:val="single" w:sz="4" w:space="0" w:color="auto"/>
              <w:bottom w:val="single" w:sz="4" w:space="0" w:color="auto"/>
              <w:right w:val="single" w:sz="4" w:space="0" w:color="auto"/>
            </w:tcBorders>
          </w:tcPr>
          <w:p w14:paraId="0352CF15" w14:textId="47ECDE89" w:rsidR="00C921AB" w:rsidRPr="00C921AB" w:rsidRDefault="00583086" w:rsidP="006B2BBC">
            <w:pPr>
              <w:jc w:val="center"/>
              <w:rPr>
                <w:rFonts w:cs="Times New Roman"/>
                <w:highlight w:val="yellow"/>
              </w:rPr>
            </w:pPr>
            <w:r w:rsidRPr="00583086">
              <w:rPr>
                <w:rFonts w:cs="Times New Roman"/>
              </w:rPr>
              <w:t>LE1</w:t>
            </w:r>
          </w:p>
        </w:tc>
        <w:tc>
          <w:tcPr>
            <w:tcW w:w="0" w:type="auto"/>
            <w:tcBorders>
              <w:top w:val="single" w:sz="4" w:space="0" w:color="auto"/>
              <w:left w:val="single" w:sz="4" w:space="0" w:color="auto"/>
              <w:bottom w:val="single" w:sz="4" w:space="0" w:color="auto"/>
              <w:right w:val="single" w:sz="4" w:space="0" w:color="auto"/>
            </w:tcBorders>
          </w:tcPr>
          <w:p w14:paraId="1ADF0E5B" w14:textId="454B19B1" w:rsidR="00C921AB" w:rsidRPr="000C56C9" w:rsidRDefault="00C921AB" w:rsidP="006B2BBC">
            <w:pPr>
              <w:rPr>
                <w:rFonts w:cs="Times New Roman"/>
              </w:rPr>
            </w:pPr>
            <w:r>
              <w:rPr>
                <w:rFonts w:cs="Times New Roman"/>
              </w:rPr>
              <w:t>Thinking back over the last year, what has been the most stressful event in your life?</w:t>
            </w:r>
          </w:p>
        </w:tc>
        <w:tc>
          <w:tcPr>
            <w:tcW w:w="0" w:type="auto"/>
            <w:tcBorders>
              <w:top w:val="single" w:sz="4" w:space="0" w:color="auto"/>
              <w:left w:val="single" w:sz="4" w:space="0" w:color="auto"/>
              <w:bottom w:val="single" w:sz="4" w:space="0" w:color="auto"/>
              <w:right w:val="single" w:sz="4" w:space="0" w:color="auto"/>
            </w:tcBorders>
          </w:tcPr>
          <w:p w14:paraId="7A36759A" w14:textId="77777777" w:rsidR="00C921AB" w:rsidRPr="000C56C9" w:rsidRDefault="00C921AB"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164A7CCC" w14:textId="77777777" w:rsidR="00C921AB" w:rsidRPr="000C56C9" w:rsidRDefault="00C921AB"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2A26EA8" w14:textId="77777777" w:rsidR="00C921AB" w:rsidRPr="000C56C9" w:rsidRDefault="00C921AB" w:rsidP="006B2BBC">
            <w:pPr>
              <w:rPr>
                <w:rFonts w:cs="Times New Roman"/>
              </w:rPr>
            </w:pPr>
          </w:p>
        </w:tc>
      </w:tr>
      <w:tr w:rsidR="00612EB2" w:rsidRPr="000431A1" w14:paraId="071D6686" w14:textId="77777777" w:rsidTr="006B2BBC">
        <w:tc>
          <w:tcPr>
            <w:tcW w:w="0" w:type="auto"/>
            <w:tcBorders>
              <w:top w:val="single" w:sz="4" w:space="0" w:color="auto"/>
              <w:left w:val="single" w:sz="4" w:space="0" w:color="auto"/>
              <w:bottom w:val="single" w:sz="4" w:space="0" w:color="auto"/>
              <w:right w:val="single" w:sz="4" w:space="0" w:color="auto"/>
            </w:tcBorders>
          </w:tcPr>
          <w:p w14:paraId="6D24D739" w14:textId="2F9951BD" w:rsidR="00C921AB" w:rsidRPr="00C921AB" w:rsidRDefault="00583086" w:rsidP="006B2BBC">
            <w:pPr>
              <w:jc w:val="center"/>
              <w:rPr>
                <w:rFonts w:cs="Times New Roman"/>
                <w:highlight w:val="yellow"/>
              </w:rPr>
            </w:pPr>
            <w:r w:rsidRPr="00583086">
              <w:rPr>
                <w:rFonts w:cs="Times New Roman"/>
              </w:rPr>
              <w:t>LE2</w:t>
            </w:r>
          </w:p>
        </w:tc>
        <w:tc>
          <w:tcPr>
            <w:tcW w:w="0" w:type="auto"/>
            <w:tcBorders>
              <w:top w:val="single" w:sz="4" w:space="0" w:color="auto"/>
              <w:left w:val="single" w:sz="4" w:space="0" w:color="auto"/>
              <w:bottom w:val="single" w:sz="4" w:space="0" w:color="auto"/>
              <w:right w:val="single" w:sz="4" w:space="0" w:color="auto"/>
            </w:tcBorders>
          </w:tcPr>
          <w:p w14:paraId="39619247" w14:textId="52A6FA4E" w:rsidR="00C921AB" w:rsidRPr="000C56C9" w:rsidRDefault="00C921AB" w:rsidP="006B2BBC">
            <w:pPr>
              <w:rPr>
                <w:rFonts w:cs="Times New Roman"/>
              </w:rPr>
            </w:pPr>
            <w:r>
              <w:rPr>
                <w:rFonts w:cs="Times New Roman"/>
              </w:rPr>
              <w:t>Please tell me how stressful that event was for you?</w:t>
            </w:r>
          </w:p>
        </w:tc>
        <w:tc>
          <w:tcPr>
            <w:tcW w:w="0" w:type="auto"/>
            <w:tcBorders>
              <w:top w:val="single" w:sz="4" w:space="0" w:color="auto"/>
              <w:left w:val="single" w:sz="4" w:space="0" w:color="auto"/>
              <w:bottom w:val="single" w:sz="4" w:space="0" w:color="auto"/>
              <w:right w:val="single" w:sz="4" w:space="0" w:color="auto"/>
            </w:tcBorders>
          </w:tcPr>
          <w:p w14:paraId="2A5CD2F3" w14:textId="77777777" w:rsidR="00C921AB" w:rsidRDefault="00612EB2" w:rsidP="006B2BBC">
            <w:pPr>
              <w:rPr>
                <w:rFonts w:cs="Times New Roman"/>
              </w:rPr>
            </w:pPr>
            <w:r>
              <w:rPr>
                <w:rFonts w:cs="Times New Roman"/>
              </w:rPr>
              <w:t>0=Not particularly stressful</w:t>
            </w:r>
          </w:p>
          <w:p w14:paraId="43674D2A" w14:textId="77777777" w:rsidR="00612EB2" w:rsidRDefault="00612EB2" w:rsidP="006B2BBC">
            <w:pPr>
              <w:rPr>
                <w:rFonts w:cs="Times New Roman"/>
              </w:rPr>
            </w:pPr>
            <w:r>
              <w:rPr>
                <w:rFonts w:cs="Times New Roman"/>
              </w:rPr>
              <w:t>1</w:t>
            </w:r>
          </w:p>
          <w:p w14:paraId="6E2677D8" w14:textId="77777777" w:rsidR="00612EB2" w:rsidRDefault="00612EB2" w:rsidP="006B2BBC">
            <w:pPr>
              <w:rPr>
                <w:rFonts w:cs="Times New Roman"/>
              </w:rPr>
            </w:pPr>
            <w:r>
              <w:rPr>
                <w:rFonts w:cs="Times New Roman"/>
              </w:rPr>
              <w:t>2</w:t>
            </w:r>
          </w:p>
          <w:p w14:paraId="5DB61A7E" w14:textId="77777777" w:rsidR="00612EB2" w:rsidRDefault="00612EB2" w:rsidP="006B2BBC">
            <w:pPr>
              <w:rPr>
                <w:rFonts w:cs="Times New Roman"/>
              </w:rPr>
            </w:pPr>
            <w:r>
              <w:rPr>
                <w:rFonts w:cs="Times New Roman"/>
              </w:rPr>
              <w:t>3</w:t>
            </w:r>
          </w:p>
          <w:p w14:paraId="1B035EE2" w14:textId="77777777" w:rsidR="00612EB2" w:rsidRDefault="00612EB2" w:rsidP="006B2BBC">
            <w:pPr>
              <w:rPr>
                <w:rFonts w:cs="Times New Roman"/>
              </w:rPr>
            </w:pPr>
            <w:r>
              <w:rPr>
                <w:rFonts w:cs="Times New Roman"/>
              </w:rPr>
              <w:t>4</w:t>
            </w:r>
          </w:p>
          <w:p w14:paraId="3D0DE75B" w14:textId="77777777" w:rsidR="00612EB2" w:rsidRDefault="00612EB2" w:rsidP="006B2BBC">
            <w:pPr>
              <w:rPr>
                <w:rFonts w:cs="Times New Roman"/>
              </w:rPr>
            </w:pPr>
            <w:r>
              <w:rPr>
                <w:rFonts w:cs="Times New Roman"/>
              </w:rPr>
              <w:t>5=Fairly</w:t>
            </w:r>
          </w:p>
          <w:p w14:paraId="6C221174" w14:textId="77777777" w:rsidR="00612EB2" w:rsidRDefault="00612EB2" w:rsidP="006B2BBC">
            <w:pPr>
              <w:rPr>
                <w:rFonts w:cs="Times New Roman"/>
              </w:rPr>
            </w:pPr>
            <w:r>
              <w:rPr>
                <w:rFonts w:cs="Times New Roman"/>
              </w:rPr>
              <w:t>6</w:t>
            </w:r>
          </w:p>
          <w:p w14:paraId="2FC32558" w14:textId="77777777" w:rsidR="00612EB2" w:rsidRDefault="00612EB2" w:rsidP="006B2BBC">
            <w:pPr>
              <w:rPr>
                <w:rFonts w:cs="Times New Roman"/>
              </w:rPr>
            </w:pPr>
            <w:r>
              <w:rPr>
                <w:rFonts w:cs="Times New Roman"/>
              </w:rPr>
              <w:t>7</w:t>
            </w:r>
          </w:p>
          <w:p w14:paraId="7BFC45D6" w14:textId="77777777" w:rsidR="00612EB2" w:rsidRDefault="00612EB2" w:rsidP="006B2BBC">
            <w:pPr>
              <w:rPr>
                <w:rFonts w:cs="Times New Roman"/>
              </w:rPr>
            </w:pPr>
            <w:r>
              <w:rPr>
                <w:rFonts w:cs="Times New Roman"/>
              </w:rPr>
              <w:t>8</w:t>
            </w:r>
          </w:p>
          <w:p w14:paraId="3E69EC0A" w14:textId="77777777" w:rsidR="00612EB2" w:rsidRDefault="00612EB2" w:rsidP="006B2BBC">
            <w:pPr>
              <w:rPr>
                <w:rFonts w:cs="Times New Roman"/>
              </w:rPr>
            </w:pPr>
            <w:r>
              <w:rPr>
                <w:rFonts w:cs="Times New Roman"/>
              </w:rPr>
              <w:t>9</w:t>
            </w:r>
          </w:p>
          <w:p w14:paraId="6F358F46" w14:textId="59E029E5" w:rsidR="00612EB2" w:rsidRPr="000C56C9" w:rsidRDefault="00612EB2" w:rsidP="006B2BBC">
            <w:pPr>
              <w:rPr>
                <w:rFonts w:cs="Times New Roman"/>
              </w:rPr>
            </w:pPr>
            <w:r>
              <w:rPr>
                <w:rFonts w:cs="Times New Roman"/>
              </w:rPr>
              <w:t>10=Extremely</w:t>
            </w:r>
          </w:p>
        </w:tc>
        <w:tc>
          <w:tcPr>
            <w:tcW w:w="0" w:type="auto"/>
            <w:tcBorders>
              <w:top w:val="single" w:sz="4" w:space="0" w:color="auto"/>
              <w:left w:val="single" w:sz="4" w:space="0" w:color="auto"/>
              <w:bottom w:val="single" w:sz="4" w:space="0" w:color="auto"/>
              <w:right w:val="single" w:sz="4" w:space="0" w:color="auto"/>
            </w:tcBorders>
          </w:tcPr>
          <w:p w14:paraId="74C65654" w14:textId="77777777" w:rsidR="00C921AB" w:rsidRPr="000C56C9" w:rsidRDefault="00C921AB"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77EAD5EA" w14:textId="77777777" w:rsidR="00C921AB" w:rsidRPr="000C56C9" w:rsidRDefault="00C921AB" w:rsidP="006B2BBC">
            <w:pPr>
              <w:rPr>
                <w:rFonts w:cs="Times New Roman"/>
              </w:rPr>
            </w:pPr>
          </w:p>
        </w:tc>
      </w:tr>
      <w:tr w:rsidR="00612EB2" w:rsidRPr="000431A1" w14:paraId="704E3A54" w14:textId="77777777" w:rsidTr="006B2BBC">
        <w:tc>
          <w:tcPr>
            <w:tcW w:w="0" w:type="auto"/>
            <w:tcBorders>
              <w:top w:val="single" w:sz="4" w:space="0" w:color="auto"/>
              <w:left w:val="single" w:sz="4" w:space="0" w:color="auto"/>
              <w:bottom w:val="single" w:sz="4" w:space="0" w:color="auto"/>
              <w:right w:val="single" w:sz="4" w:space="0" w:color="auto"/>
            </w:tcBorders>
          </w:tcPr>
          <w:p w14:paraId="0DF2E78B" w14:textId="0535E3DD" w:rsidR="00C921AB" w:rsidRPr="00C921AB" w:rsidRDefault="00583086" w:rsidP="006B2BBC">
            <w:pPr>
              <w:jc w:val="center"/>
              <w:rPr>
                <w:rFonts w:cs="Times New Roman"/>
                <w:highlight w:val="yellow"/>
              </w:rPr>
            </w:pPr>
            <w:r w:rsidRPr="00583086">
              <w:rPr>
                <w:rFonts w:cs="Times New Roman"/>
              </w:rPr>
              <w:t>LE3</w:t>
            </w:r>
          </w:p>
        </w:tc>
        <w:tc>
          <w:tcPr>
            <w:tcW w:w="0" w:type="auto"/>
            <w:tcBorders>
              <w:top w:val="single" w:sz="4" w:space="0" w:color="auto"/>
              <w:left w:val="single" w:sz="4" w:space="0" w:color="auto"/>
              <w:bottom w:val="single" w:sz="4" w:space="0" w:color="auto"/>
              <w:right w:val="single" w:sz="4" w:space="0" w:color="auto"/>
            </w:tcBorders>
          </w:tcPr>
          <w:p w14:paraId="3AA97033" w14:textId="22423B42" w:rsidR="00C921AB" w:rsidRPr="000C56C9" w:rsidRDefault="00612EB2" w:rsidP="006B2BBC">
            <w:pPr>
              <w:rPr>
                <w:rFonts w:cs="Times New Roman"/>
              </w:rPr>
            </w:pPr>
            <w:r>
              <w:rPr>
                <w:rFonts w:cs="Times New Roman"/>
              </w:rPr>
              <w:t>Tell me how discouraged you were by this event.</w:t>
            </w:r>
          </w:p>
        </w:tc>
        <w:tc>
          <w:tcPr>
            <w:tcW w:w="0" w:type="auto"/>
            <w:tcBorders>
              <w:top w:val="single" w:sz="4" w:space="0" w:color="auto"/>
              <w:left w:val="single" w:sz="4" w:space="0" w:color="auto"/>
              <w:bottom w:val="single" w:sz="4" w:space="0" w:color="auto"/>
              <w:right w:val="single" w:sz="4" w:space="0" w:color="auto"/>
            </w:tcBorders>
          </w:tcPr>
          <w:p w14:paraId="61E82552" w14:textId="77777777" w:rsidR="00C921AB" w:rsidRDefault="00612EB2" w:rsidP="006B2BBC">
            <w:pPr>
              <w:rPr>
                <w:rFonts w:cs="Times New Roman"/>
              </w:rPr>
            </w:pPr>
            <w:r>
              <w:rPr>
                <w:rFonts w:cs="Times New Roman"/>
              </w:rPr>
              <w:t>1=Not at all</w:t>
            </w:r>
          </w:p>
          <w:p w14:paraId="0FA3ACE9" w14:textId="77777777" w:rsidR="00612EB2" w:rsidRDefault="00612EB2" w:rsidP="006B2BBC">
            <w:pPr>
              <w:rPr>
                <w:rFonts w:cs="Times New Roman"/>
              </w:rPr>
            </w:pPr>
            <w:r>
              <w:rPr>
                <w:rFonts w:cs="Times New Roman"/>
              </w:rPr>
              <w:t>2=A little bit</w:t>
            </w:r>
          </w:p>
          <w:p w14:paraId="7CB4DB6C" w14:textId="77777777" w:rsidR="00612EB2" w:rsidRDefault="00612EB2" w:rsidP="006B2BBC">
            <w:pPr>
              <w:rPr>
                <w:rFonts w:cs="Times New Roman"/>
              </w:rPr>
            </w:pPr>
            <w:r>
              <w:rPr>
                <w:rFonts w:cs="Times New Roman"/>
              </w:rPr>
              <w:t>3=Quite a bit</w:t>
            </w:r>
          </w:p>
          <w:p w14:paraId="114230EB" w14:textId="2063295D" w:rsidR="00612EB2" w:rsidRPr="000C56C9" w:rsidRDefault="00612EB2" w:rsidP="006B2BBC">
            <w:pPr>
              <w:rPr>
                <w:rFonts w:cs="Times New Roman"/>
              </w:rPr>
            </w:pPr>
            <w:r>
              <w:rPr>
                <w:rFonts w:cs="Times New Roman"/>
              </w:rPr>
              <w:t>4=Extremely</w:t>
            </w:r>
          </w:p>
        </w:tc>
        <w:tc>
          <w:tcPr>
            <w:tcW w:w="0" w:type="auto"/>
            <w:tcBorders>
              <w:top w:val="single" w:sz="4" w:space="0" w:color="auto"/>
              <w:left w:val="single" w:sz="4" w:space="0" w:color="auto"/>
              <w:bottom w:val="single" w:sz="4" w:space="0" w:color="auto"/>
              <w:right w:val="single" w:sz="4" w:space="0" w:color="auto"/>
            </w:tcBorders>
          </w:tcPr>
          <w:p w14:paraId="335B596D" w14:textId="77777777" w:rsidR="00C921AB" w:rsidRPr="000C56C9" w:rsidRDefault="00C921AB"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52826AF6" w14:textId="77777777" w:rsidR="00C921AB" w:rsidRPr="000C56C9" w:rsidRDefault="00C921AB" w:rsidP="006B2BBC">
            <w:pPr>
              <w:rPr>
                <w:rFonts w:cs="Times New Roman"/>
              </w:rPr>
            </w:pPr>
          </w:p>
        </w:tc>
      </w:tr>
      <w:tr w:rsidR="00612EB2" w:rsidRPr="000431A1" w14:paraId="6355A7FA" w14:textId="77777777" w:rsidTr="006B2BBC">
        <w:tc>
          <w:tcPr>
            <w:tcW w:w="0" w:type="auto"/>
            <w:tcBorders>
              <w:top w:val="single" w:sz="4" w:space="0" w:color="auto"/>
              <w:left w:val="single" w:sz="4" w:space="0" w:color="auto"/>
              <w:bottom w:val="single" w:sz="4" w:space="0" w:color="auto"/>
              <w:right w:val="single" w:sz="4" w:space="0" w:color="auto"/>
            </w:tcBorders>
          </w:tcPr>
          <w:p w14:paraId="042095FD" w14:textId="3BA9EC37" w:rsidR="00C921AB" w:rsidRPr="00C921AB" w:rsidRDefault="00583086" w:rsidP="006B2BBC">
            <w:pPr>
              <w:jc w:val="center"/>
              <w:rPr>
                <w:rFonts w:cs="Times New Roman"/>
                <w:highlight w:val="yellow"/>
              </w:rPr>
            </w:pPr>
            <w:r w:rsidRPr="00583086">
              <w:rPr>
                <w:rFonts w:cs="Times New Roman"/>
              </w:rPr>
              <w:t>LE4</w:t>
            </w:r>
          </w:p>
        </w:tc>
        <w:tc>
          <w:tcPr>
            <w:tcW w:w="0" w:type="auto"/>
            <w:tcBorders>
              <w:top w:val="single" w:sz="4" w:space="0" w:color="auto"/>
              <w:left w:val="single" w:sz="4" w:space="0" w:color="auto"/>
              <w:bottom w:val="single" w:sz="4" w:space="0" w:color="auto"/>
              <w:right w:val="single" w:sz="4" w:space="0" w:color="auto"/>
            </w:tcBorders>
          </w:tcPr>
          <w:p w14:paraId="7126CCEB" w14:textId="22CB5BDE" w:rsidR="00C921AB" w:rsidRPr="000C56C9" w:rsidRDefault="00612EB2" w:rsidP="006B2BBC">
            <w:pPr>
              <w:rPr>
                <w:rFonts w:cs="Times New Roman"/>
              </w:rPr>
            </w:pPr>
            <w:r>
              <w:rPr>
                <w:rFonts w:cs="Times New Roman"/>
              </w:rPr>
              <w:t>How much harder was it to get everyday things done?</w:t>
            </w:r>
          </w:p>
        </w:tc>
        <w:tc>
          <w:tcPr>
            <w:tcW w:w="0" w:type="auto"/>
            <w:tcBorders>
              <w:top w:val="single" w:sz="4" w:space="0" w:color="auto"/>
              <w:left w:val="single" w:sz="4" w:space="0" w:color="auto"/>
              <w:bottom w:val="single" w:sz="4" w:space="0" w:color="auto"/>
              <w:right w:val="single" w:sz="4" w:space="0" w:color="auto"/>
            </w:tcBorders>
          </w:tcPr>
          <w:p w14:paraId="260D7A69" w14:textId="77777777" w:rsidR="00612EB2" w:rsidRDefault="00612EB2" w:rsidP="00612EB2">
            <w:pPr>
              <w:rPr>
                <w:rFonts w:cs="Times New Roman"/>
              </w:rPr>
            </w:pPr>
            <w:r>
              <w:rPr>
                <w:rFonts w:cs="Times New Roman"/>
              </w:rPr>
              <w:t>1=Not at all</w:t>
            </w:r>
          </w:p>
          <w:p w14:paraId="6E1DE642" w14:textId="77777777" w:rsidR="00612EB2" w:rsidRDefault="00612EB2" w:rsidP="00612EB2">
            <w:pPr>
              <w:rPr>
                <w:rFonts w:cs="Times New Roman"/>
              </w:rPr>
            </w:pPr>
            <w:r>
              <w:rPr>
                <w:rFonts w:cs="Times New Roman"/>
              </w:rPr>
              <w:t>2=A little bit</w:t>
            </w:r>
          </w:p>
          <w:p w14:paraId="0C176332" w14:textId="77777777" w:rsidR="00612EB2" w:rsidRDefault="00612EB2" w:rsidP="00612EB2">
            <w:pPr>
              <w:rPr>
                <w:rFonts w:cs="Times New Roman"/>
              </w:rPr>
            </w:pPr>
            <w:r>
              <w:rPr>
                <w:rFonts w:cs="Times New Roman"/>
              </w:rPr>
              <w:t>3=Quite a bit</w:t>
            </w:r>
          </w:p>
          <w:p w14:paraId="7890548B" w14:textId="78453A52" w:rsidR="00C921AB" w:rsidRPr="000C56C9" w:rsidRDefault="00612EB2" w:rsidP="00612EB2">
            <w:pPr>
              <w:rPr>
                <w:rFonts w:cs="Times New Roman"/>
              </w:rPr>
            </w:pPr>
            <w:r>
              <w:rPr>
                <w:rFonts w:cs="Times New Roman"/>
              </w:rPr>
              <w:t>4=Extremely</w:t>
            </w:r>
          </w:p>
        </w:tc>
        <w:tc>
          <w:tcPr>
            <w:tcW w:w="0" w:type="auto"/>
            <w:tcBorders>
              <w:top w:val="single" w:sz="4" w:space="0" w:color="auto"/>
              <w:left w:val="single" w:sz="4" w:space="0" w:color="auto"/>
              <w:bottom w:val="single" w:sz="4" w:space="0" w:color="auto"/>
              <w:right w:val="single" w:sz="4" w:space="0" w:color="auto"/>
            </w:tcBorders>
          </w:tcPr>
          <w:p w14:paraId="54085E64" w14:textId="77777777" w:rsidR="00C921AB" w:rsidRPr="000C56C9" w:rsidRDefault="00C921AB"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601A12F2" w14:textId="77777777" w:rsidR="00C921AB" w:rsidRPr="000C56C9" w:rsidRDefault="00C921AB" w:rsidP="006B2BBC">
            <w:pPr>
              <w:rPr>
                <w:rFonts w:cs="Times New Roman"/>
              </w:rPr>
            </w:pPr>
          </w:p>
        </w:tc>
      </w:tr>
      <w:tr w:rsidR="00612EB2" w:rsidRPr="00E142A0" w14:paraId="5C007A8E" w14:textId="77777777" w:rsidTr="006B2BBC">
        <w:tc>
          <w:tcPr>
            <w:tcW w:w="0" w:type="auto"/>
            <w:tcBorders>
              <w:top w:val="single" w:sz="4" w:space="0" w:color="auto"/>
              <w:left w:val="single" w:sz="4" w:space="0" w:color="auto"/>
              <w:bottom w:val="single" w:sz="4" w:space="0" w:color="auto"/>
              <w:right w:val="single" w:sz="4" w:space="0" w:color="auto"/>
            </w:tcBorders>
          </w:tcPr>
          <w:p w14:paraId="681A0865" w14:textId="4B6C21A1" w:rsidR="00C921AB" w:rsidRPr="00C921AB" w:rsidRDefault="00583086" w:rsidP="006B2BBC">
            <w:pPr>
              <w:jc w:val="center"/>
              <w:rPr>
                <w:rFonts w:cs="Times New Roman"/>
                <w:highlight w:val="yellow"/>
              </w:rPr>
            </w:pPr>
            <w:r w:rsidRPr="00583086">
              <w:rPr>
                <w:rFonts w:cs="Times New Roman"/>
              </w:rPr>
              <w:t>LE5</w:t>
            </w:r>
          </w:p>
        </w:tc>
        <w:tc>
          <w:tcPr>
            <w:tcW w:w="0" w:type="auto"/>
            <w:tcBorders>
              <w:top w:val="single" w:sz="4" w:space="0" w:color="auto"/>
              <w:left w:val="single" w:sz="4" w:space="0" w:color="auto"/>
              <w:bottom w:val="single" w:sz="4" w:space="0" w:color="auto"/>
              <w:right w:val="single" w:sz="4" w:space="0" w:color="auto"/>
            </w:tcBorders>
          </w:tcPr>
          <w:p w14:paraId="49C0FE15" w14:textId="48ED2151" w:rsidR="00C921AB" w:rsidRPr="000C56C9" w:rsidRDefault="00612EB2" w:rsidP="006B2BBC">
            <w:pPr>
              <w:rPr>
                <w:rFonts w:cs="Times New Roman"/>
              </w:rPr>
            </w:pPr>
            <w:r>
              <w:rPr>
                <w:rFonts w:cs="Times New Roman"/>
              </w:rPr>
              <w:t>How often do you think about this event?</w:t>
            </w:r>
          </w:p>
        </w:tc>
        <w:tc>
          <w:tcPr>
            <w:tcW w:w="0" w:type="auto"/>
            <w:tcBorders>
              <w:top w:val="single" w:sz="4" w:space="0" w:color="auto"/>
              <w:left w:val="single" w:sz="4" w:space="0" w:color="auto"/>
              <w:bottom w:val="single" w:sz="4" w:space="0" w:color="auto"/>
              <w:right w:val="single" w:sz="4" w:space="0" w:color="auto"/>
            </w:tcBorders>
          </w:tcPr>
          <w:p w14:paraId="308483EE" w14:textId="77777777" w:rsidR="00612EB2" w:rsidRDefault="00612EB2" w:rsidP="00612EB2">
            <w:pPr>
              <w:rPr>
                <w:rFonts w:cs="Times New Roman"/>
              </w:rPr>
            </w:pPr>
            <w:r>
              <w:rPr>
                <w:rFonts w:cs="Times New Roman"/>
              </w:rPr>
              <w:t>1=Not at all</w:t>
            </w:r>
          </w:p>
          <w:p w14:paraId="66C604D2" w14:textId="77777777" w:rsidR="00612EB2" w:rsidRDefault="00612EB2" w:rsidP="00612EB2">
            <w:pPr>
              <w:rPr>
                <w:rFonts w:cs="Times New Roman"/>
              </w:rPr>
            </w:pPr>
            <w:r>
              <w:rPr>
                <w:rFonts w:cs="Times New Roman"/>
              </w:rPr>
              <w:t>2=A little bit</w:t>
            </w:r>
          </w:p>
          <w:p w14:paraId="55B3D171" w14:textId="77777777" w:rsidR="00612EB2" w:rsidRDefault="00612EB2" w:rsidP="00612EB2">
            <w:pPr>
              <w:rPr>
                <w:rFonts w:cs="Times New Roman"/>
              </w:rPr>
            </w:pPr>
            <w:r>
              <w:rPr>
                <w:rFonts w:cs="Times New Roman"/>
              </w:rPr>
              <w:t>3=Quite a bit</w:t>
            </w:r>
          </w:p>
          <w:p w14:paraId="0BE03AFB" w14:textId="6E76BE21" w:rsidR="00C921AB" w:rsidRPr="000C56C9" w:rsidRDefault="00612EB2" w:rsidP="00612EB2">
            <w:pPr>
              <w:rPr>
                <w:rFonts w:cs="Times New Roman"/>
              </w:rPr>
            </w:pPr>
            <w:r>
              <w:rPr>
                <w:rFonts w:cs="Times New Roman"/>
              </w:rPr>
              <w:t>4=Extremely</w:t>
            </w:r>
          </w:p>
        </w:tc>
        <w:tc>
          <w:tcPr>
            <w:tcW w:w="0" w:type="auto"/>
            <w:tcBorders>
              <w:top w:val="single" w:sz="4" w:space="0" w:color="auto"/>
              <w:left w:val="single" w:sz="4" w:space="0" w:color="auto"/>
              <w:bottom w:val="single" w:sz="4" w:space="0" w:color="auto"/>
              <w:right w:val="single" w:sz="4" w:space="0" w:color="auto"/>
            </w:tcBorders>
          </w:tcPr>
          <w:p w14:paraId="3443705F" w14:textId="77777777" w:rsidR="00C921AB" w:rsidRPr="000C56C9" w:rsidRDefault="00C921AB"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1A3AC767" w14:textId="77777777" w:rsidR="00C921AB" w:rsidRPr="000C56C9" w:rsidRDefault="00C921AB" w:rsidP="006B2BBC">
            <w:pPr>
              <w:rPr>
                <w:rFonts w:cs="Times New Roman"/>
              </w:rPr>
            </w:pPr>
          </w:p>
        </w:tc>
      </w:tr>
      <w:tr w:rsidR="00612EB2" w:rsidRPr="00E142A0" w14:paraId="1C6E61DA" w14:textId="77777777" w:rsidTr="006B2BBC">
        <w:tc>
          <w:tcPr>
            <w:tcW w:w="0" w:type="auto"/>
            <w:tcBorders>
              <w:top w:val="single" w:sz="4" w:space="0" w:color="auto"/>
              <w:left w:val="single" w:sz="4" w:space="0" w:color="auto"/>
              <w:bottom w:val="single" w:sz="4" w:space="0" w:color="auto"/>
              <w:right w:val="single" w:sz="4" w:space="0" w:color="auto"/>
            </w:tcBorders>
          </w:tcPr>
          <w:p w14:paraId="7B929C80" w14:textId="5ABD2171" w:rsidR="00612EB2" w:rsidRDefault="00583086" w:rsidP="006B2BBC">
            <w:pPr>
              <w:jc w:val="center"/>
              <w:rPr>
                <w:rFonts w:cs="Times New Roman"/>
                <w:highlight w:val="yellow"/>
              </w:rPr>
            </w:pPr>
            <w:r w:rsidRPr="00583086">
              <w:rPr>
                <w:rFonts w:cs="Times New Roman"/>
              </w:rPr>
              <w:t>LE6</w:t>
            </w:r>
          </w:p>
        </w:tc>
        <w:tc>
          <w:tcPr>
            <w:tcW w:w="0" w:type="auto"/>
            <w:tcBorders>
              <w:top w:val="single" w:sz="4" w:space="0" w:color="auto"/>
              <w:left w:val="single" w:sz="4" w:space="0" w:color="auto"/>
              <w:bottom w:val="single" w:sz="4" w:space="0" w:color="auto"/>
              <w:right w:val="single" w:sz="4" w:space="0" w:color="auto"/>
            </w:tcBorders>
          </w:tcPr>
          <w:p w14:paraId="428AC2BA" w14:textId="3A122D95" w:rsidR="00612EB2" w:rsidRDefault="00612EB2" w:rsidP="006B2BBC">
            <w:pPr>
              <w:rPr>
                <w:rFonts w:cs="Times New Roman"/>
              </w:rPr>
            </w:pPr>
            <w:r>
              <w:rPr>
                <w:rFonts w:cs="Times New Roman"/>
              </w:rPr>
              <w:t>As a result of this event, have you stopped doing some activities that were important to you?</w:t>
            </w:r>
          </w:p>
        </w:tc>
        <w:tc>
          <w:tcPr>
            <w:tcW w:w="0" w:type="auto"/>
            <w:tcBorders>
              <w:top w:val="single" w:sz="4" w:space="0" w:color="auto"/>
              <w:left w:val="single" w:sz="4" w:space="0" w:color="auto"/>
              <w:bottom w:val="single" w:sz="4" w:space="0" w:color="auto"/>
              <w:right w:val="single" w:sz="4" w:space="0" w:color="auto"/>
            </w:tcBorders>
          </w:tcPr>
          <w:p w14:paraId="666B8817" w14:textId="77777777" w:rsidR="00612EB2" w:rsidRDefault="00612EB2" w:rsidP="00612EB2">
            <w:pPr>
              <w:rPr>
                <w:rFonts w:cs="Times New Roman"/>
              </w:rPr>
            </w:pPr>
            <w:r>
              <w:rPr>
                <w:rFonts w:cs="Times New Roman"/>
              </w:rPr>
              <w:t>1=No</w:t>
            </w:r>
          </w:p>
          <w:p w14:paraId="605D2685" w14:textId="240ED1F4" w:rsidR="00612EB2" w:rsidRDefault="00612EB2" w:rsidP="00612EB2">
            <w:pPr>
              <w:rPr>
                <w:rFonts w:cs="Times New Roman"/>
              </w:rPr>
            </w:pPr>
            <w:r>
              <w:rPr>
                <w:rFonts w:cs="Times New Roman"/>
              </w:rPr>
              <w:t>2=Yes</w:t>
            </w:r>
          </w:p>
        </w:tc>
        <w:tc>
          <w:tcPr>
            <w:tcW w:w="0" w:type="auto"/>
            <w:tcBorders>
              <w:top w:val="single" w:sz="4" w:space="0" w:color="auto"/>
              <w:left w:val="single" w:sz="4" w:space="0" w:color="auto"/>
              <w:bottom w:val="single" w:sz="4" w:space="0" w:color="auto"/>
              <w:right w:val="single" w:sz="4" w:space="0" w:color="auto"/>
            </w:tcBorders>
          </w:tcPr>
          <w:p w14:paraId="709BAB0F" w14:textId="77777777" w:rsidR="00612EB2" w:rsidRPr="000C56C9" w:rsidRDefault="00612EB2"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1EFE4A20" w14:textId="77777777" w:rsidR="00612EB2" w:rsidRPr="000C56C9" w:rsidRDefault="00612EB2" w:rsidP="006B2BBC">
            <w:pPr>
              <w:rPr>
                <w:rFonts w:cs="Times New Roman"/>
              </w:rPr>
            </w:pPr>
          </w:p>
        </w:tc>
      </w:tr>
      <w:tr w:rsidR="00612EB2" w:rsidRPr="00E142A0" w14:paraId="1AD130D5" w14:textId="77777777" w:rsidTr="006B2BBC">
        <w:tc>
          <w:tcPr>
            <w:tcW w:w="0" w:type="auto"/>
            <w:tcBorders>
              <w:top w:val="single" w:sz="4" w:space="0" w:color="auto"/>
              <w:left w:val="single" w:sz="4" w:space="0" w:color="auto"/>
              <w:bottom w:val="single" w:sz="4" w:space="0" w:color="auto"/>
              <w:right w:val="single" w:sz="4" w:space="0" w:color="auto"/>
            </w:tcBorders>
          </w:tcPr>
          <w:p w14:paraId="51ACB2D3" w14:textId="66CDE38C" w:rsidR="00612EB2" w:rsidRDefault="00583086" w:rsidP="006B2BBC">
            <w:pPr>
              <w:jc w:val="center"/>
              <w:rPr>
                <w:rFonts w:cs="Times New Roman"/>
                <w:highlight w:val="yellow"/>
              </w:rPr>
            </w:pPr>
            <w:r w:rsidRPr="00583086">
              <w:rPr>
                <w:rFonts w:cs="Times New Roman"/>
              </w:rPr>
              <w:t>LE7</w:t>
            </w:r>
          </w:p>
        </w:tc>
        <w:tc>
          <w:tcPr>
            <w:tcW w:w="0" w:type="auto"/>
            <w:tcBorders>
              <w:top w:val="single" w:sz="4" w:space="0" w:color="auto"/>
              <w:left w:val="single" w:sz="4" w:space="0" w:color="auto"/>
              <w:bottom w:val="single" w:sz="4" w:space="0" w:color="auto"/>
              <w:right w:val="single" w:sz="4" w:space="0" w:color="auto"/>
            </w:tcBorders>
          </w:tcPr>
          <w:p w14:paraId="69551F31" w14:textId="7FD7E5B3" w:rsidR="00612EB2" w:rsidRDefault="00612EB2" w:rsidP="006B2BBC">
            <w:pPr>
              <w:rPr>
                <w:rFonts w:cs="Times New Roman"/>
              </w:rPr>
            </w:pPr>
            <w:r>
              <w:rPr>
                <w:rFonts w:cs="Times New Roman"/>
              </w:rPr>
              <w:t xml:space="preserve">As a result of this event, have you </w:t>
            </w:r>
            <w:r w:rsidRPr="00612EB2">
              <w:rPr>
                <w:rFonts w:cs="Times New Roman"/>
                <w:u w:val="single"/>
              </w:rPr>
              <w:t>started</w:t>
            </w:r>
            <w:r>
              <w:rPr>
                <w:rFonts w:cs="Times New Roman"/>
              </w:rPr>
              <w:t xml:space="preserve"> doing some activities that have become important to you?</w:t>
            </w:r>
          </w:p>
        </w:tc>
        <w:tc>
          <w:tcPr>
            <w:tcW w:w="0" w:type="auto"/>
            <w:tcBorders>
              <w:top w:val="single" w:sz="4" w:space="0" w:color="auto"/>
              <w:left w:val="single" w:sz="4" w:space="0" w:color="auto"/>
              <w:bottom w:val="single" w:sz="4" w:space="0" w:color="auto"/>
              <w:right w:val="single" w:sz="4" w:space="0" w:color="auto"/>
            </w:tcBorders>
          </w:tcPr>
          <w:p w14:paraId="617BC740" w14:textId="77777777" w:rsidR="00612EB2" w:rsidRDefault="00612EB2" w:rsidP="00612EB2">
            <w:pPr>
              <w:rPr>
                <w:rFonts w:cs="Times New Roman"/>
              </w:rPr>
            </w:pPr>
            <w:r>
              <w:rPr>
                <w:rFonts w:cs="Times New Roman"/>
              </w:rPr>
              <w:t>1=No</w:t>
            </w:r>
          </w:p>
          <w:p w14:paraId="019A9324" w14:textId="6497C71A" w:rsidR="00612EB2" w:rsidRDefault="00612EB2" w:rsidP="00612EB2">
            <w:pPr>
              <w:rPr>
                <w:rFonts w:cs="Times New Roman"/>
              </w:rPr>
            </w:pPr>
            <w:r>
              <w:rPr>
                <w:rFonts w:cs="Times New Roman"/>
              </w:rPr>
              <w:t>2=Yes</w:t>
            </w:r>
          </w:p>
        </w:tc>
        <w:tc>
          <w:tcPr>
            <w:tcW w:w="0" w:type="auto"/>
            <w:tcBorders>
              <w:top w:val="single" w:sz="4" w:space="0" w:color="auto"/>
              <w:left w:val="single" w:sz="4" w:space="0" w:color="auto"/>
              <w:bottom w:val="single" w:sz="4" w:space="0" w:color="auto"/>
              <w:right w:val="single" w:sz="4" w:space="0" w:color="auto"/>
            </w:tcBorders>
          </w:tcPr>
          <w:p w14:paraId="220B749E" w14:textId="77777777" w:rsidR="00612EB2" w:rsidRPr="000C56C9" w:rsidRDefault="00612EB2"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2C858F24" w14:textId="77777777" w:rsidR="00612EB2" w:rsidRPr="000C56C9" w:rsidRDefault="00612EB2" w:rsidP="006B2BBC">
            <w:pPr>
              <w:rPr>
                <w:rFonts w:cs="Times New Roman"/>
              </w:rPr>
            </w:pPr>
          </w:p>
        </w:tc>
      </w:tr>
      <w:tr w:rsidR="00612EB2" w:rsidRPr="00E142A0" w14:paraId="3EE01E0F" w14:textId="77777777" w:rsidTr="006B2BBC">
        <w:tc>
          <w:tcPr>
            <w:tcW w:w="0" w:type="auto"/>
            <w:tcBorders>
              <w:top w:val="single" w:sz="4" w:space="0" w:color="auto"/>
              <w:left w:val="single" w:sz="4" w:space="0" w:color="auto"/>
              <w:bottom w:val="single" w:sz="4" w:space="0" w:color="auto"/>
              <w:right w:val="single" w:sz="4" w:space="0" w:color="auto"/>
            </w:tcBorders>
          </w:tcPr>
          <w:p w14:paraId="664B27EB" w14:textId="7D264CE1" w:rsidR="00612EB2" w:rsidRDefault="00583086" w:rsidP="006B2BBC">
            <w:pPr>
              <w:jc w:val="center"/>
              <w:rPr>
                <w:rFonts w:cs="Times New Roman"/>
                <w:highlight w:val="yellow"/>
              </w:rPr>
            </w:pPr>
            <w:r w:rsidRPr="00583086">
              <w:rPr>
                <w:rFonts w:cs="Times New Roman"/>
              </w:rPr>
              <w:lastRenderedPageBreak/>
              <w:t>LE8</w:t>
            </w:r>
          </w:p>
        </w:tc>
        <w:tc>
          <w:tcPr>
            <w:tcW w:w="0" w:type="auto"/>
            <w:tcBorders>
              <w:top w:val="single" w:sz="4" w:space="0" w:color="auto"/>
              <w:left w:val="single" w:sz="4" w:space="0" w:color="auto"/>
              <w:bottom w:val="single" w:sz="4" w:space="0" w:color="auto"/>
              <w:right w:val="single" w:sz="4" w:space="0" w:color="auto"/>
            </w:tcBorders>
          </w:tcPr>
          <w:p w14:paraId="6C473DF8" w14:textId="6F5A2E73" w:rsidR="00612EB2" w:rsidRDefault="00612EB2" w:rsidP="006B2BBC">
            <w:pPr>
              <w:rPr>
                <w:rFonts w:cs="Times New Roman"/>
              </w:rPr>
            </w:pPr>
            <w:r>
              <w:rPr>
                <w:rFonts w:cs="Times New Roman"/>
              </w:rPr>
              <w:t xml:space="preserve">Has this event made a permanent change in how you feel about your life? (If No, skip to </w:t>
            </w:r>
            <w:r w:rsidR="00583086" w:rsidRPr="00583086">
              <w:rPr>
                <w:rFonts w:cs="Times New Roman"/>
              </w:rPr>
              <w:t>LE10</w:t>
            </w:r>
            <w:r>
              <w:rPr>
                <w:rFonts w:cs="Times New Roman"/>
              </w:rPr>
              <w:t>)</w:t>
            </w:r>
          </w:p>
        </w:tc>
        <w:tc>
          <w:tcPr>
            <w:tcW w:w="0" w:type="auto"/>
            <w:tcBorders>
              <w:top w:val="single" w:sz="4" w:space="0" w:color="auto"/>
              <w:left w:val="single" w:sz="4" w:space="0" w:color="auto"/>
              <w:bottom w:val="single" w:sz="4" w:space="0" w:color="auto"/>
              <w:right w:val="single" w:sz="4" w:space="0" w:color="auto"/>
            </w:tcBorders>
          </w:tcPr>
          <w:p w14:paraId="1EF83224" w14:textId="77777777" w:rsidR="00612EB2" w:rsidRDefault="00612EB2" w:rsidP="00612EB2">
            <w:pPr>
              <w:rPr>
                <w:rFonts w:cs="Times New Roman"/>
              </w:rPr>
            </w:pPr>
            <w:r>
              <w:rPr>
                <w:rFonts w:cs="Times New Roman"/>
              </w:rPr>
              <w:t>1=No</w:t>
            </w:r>
          </w:p>
          <w:p w14:paraId="0421424B" w14:textId="32A85789" w:rsidR="00612EB2" w:rsidRDefault="00612EB2" w:rsidP="00612EB2">
            <w:pPr>
              <w:rPr>
                <w:rFonts w:cs="Times New Roman"/>
              </w:rPr>
            </w:pPr>
            <w:r>
              <w:rPr>
                <w:rFonts w:cs="Times New Roman"/>
              </w:rPr>
              <w:t>2=Yes</w:t>
            </w:r>
          </w:p>
        </w:tc>
        <w:tc>
          <w:tcPr>
            <w:tcW w:w="0" w:type="auto"/>
            <w:tcBorders>
              <w:top w:val="single" w:sz="4" w:space="0" w:color="auto"/>
              <w:left w:val="single" w:sz="4" w:space="0" w:color="auto"/>
              <w:bottom w:val="single" w:sz="4" w:space="0" w:color="auto"/>
              <w:right w:val="single" w:sz="4" w:space="0" w:color="auto"/>
            </w:tcBorders>
          </w:tcPr>
          <w:p w14:paraId="0AF8D9A4" w14:textId="77777777" w:rsidR="00612EB2" w:rsidRPr="000C56C9" w:rsidRDefault="00612EB2"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07C22A5E" w14:textId="77777777" w:rsidR="00612EB2" w:rsidRPr="000C56C9" w:rsidRDefault="00612EB2" w:rsidP="006B2BBC">
            <w:pPr>
              <w:rPr>
                <w:rFonts w:cs="Times New Roman"/>
              </w:rPr>
            </w:pPr>
          </w:p>
        </w:tc>
      </w:tr>
      <w:tr w:rsidR="00612EB2" w:rsidRPr="00E142A0" w14:paraId="2936D0DE" w14:textId="77777777" w:rsidTr="006B2BBC">
        <w:tc>
          <w:tcPr>
            <w:tcW w:w="0" w:type="auto"/>
            <w:tcBorders>
              <w:top w:val="single" w:sz="4" w:space="0" w:color="auto"/>
              <w:left w:val="single" w:sz="4" w:space="0" w:color="auto"/>
              <w:bottom w:val="single" w:sz="4" w:space="0" w:color="auto"/>
              <w:right w:val="single" w:sz="4" w:space="0" w:color="auto"/>
            </w:tcBorders>
          </w:tcPr>
          <w:p w14:paraId="36EDEAFC" w14:textId="39143672" w:rsidR="00612EB2" w:rsidRDefault="00583086" w:rsidP="006B2BBC">
            <w:pPr>
              <w:jc w:val="center"/>
              <w:rPr>
                <w:rFonts w:cs="Times New Roman"/>
                <w:highlight w:val="yellow"/>
              </w:rPr>
            </w:pPr>
            <w:r w:rsidRPr="00583086">
              <w:rPr>
                <w:rFonts w:cs="Times New Roman"/>
              </w:rPr>
              <w:t>LE9</w:t>
            </w:r>
          </w:p>
        </w:tc>
        <w:tc>
          <w:tcPr>
            <w:tcW w:w="0" w:type="auto"/>
            <w:tcBorders>
              <w:top w:val="single" w:sz="4" w:space="0" w:color="auto"/>
              <w:left w:val="single" w:sz="4" w:space="0" w:color="auto"/>
              <w:bottom w:val="single" w:sz="4" w:space="0" w:color="auto"/>
              <w:right w:val="single" w:sz="4" w:space="0" w:color="auto"/>
            </w:tcBorders>
          </w:tcPr>
          <w:p w14:paraId="605C8E9A" w14:textId="600975C0" w:rsidR="00612EB2" w:rsidRDefault="00612EB2" w:rsidP="006B2BBC">
            <w:pPr>
              <w:rPr>
                <w:rFonts w:cs="Times New Roman"/>
              </w:rPr>
            </w:pPr>
            <w:r>
              <w:rPr>
                <w:rFonts w:cs="Times New Roman"/>
              </w:rPr>
              <w:t>Is that change for the better, or for the worse?</w:t>
            </w:r>
          </w:p>
        </w:tc>
        <w:tc>
          <w:tcPr>
            <w:tcW w:w="0" w:type="auto"/>
            <w:tcBorders>
              <w:top w:val="single" w:sz="4" w:space="0" w:color="auto"/>
              <w:left w:val="single" w:sz="4" w:space="0" w:color="auto"/>
              <w:bottom w:val="single" w:sz="4" w:space="0" w:color="auto"/>
              <w:right w:val="single" w:sz="4" w:space="0" w:color="auto"/>
            </w:tcBorders>
          </w:tcPr>
          <w:p w14:paraId="65F73139" w14:textId="77777777" w:rsidR="00612EB2" w:rsidRDefault="00612EB2" w:rsidP="00612EB2">
            <w:pPr>
              <w:rPr>
                <w:rFonts w:cs="Times New Roman"/>
              </w:rPr>
            </w:pPr>
            <w:r>
              <w:rPr>
                <w:rFonts w:cs="Times New Roman"/>
              </w:rPr>
              <w:t>1=Better</w:t>
            </w:r>
          </w:p>
          <w:p w14:paraId="59D7879B" w14:textId="3CA57229" w:rsidR="00612EB2" w:rsidRDefault="00612EB2" w:rsidP="00612EB2">
            <w:pPr>
              <w:rPr>
                <w:rFonts w:cs="Times New Roman"/>
              </w:rPr>
            </w:pPr>
            <w:r>
              <w:rPr>
                <w:rFonts w:cs="Times New Roman"/>
              </w:rPr>
              <w:t>2=Worse</w:t>
            </w:r>
          </w:p>
        </w:tc>
        <w:tc>
          <w:tcPr>
            <w:tcW w:w="0" w:type="auto"/>
            <w:tcBorders>
              <w:top w:val="single" w:sz="4" w:space="0" w:color="auto"/>
              <w:left w:val="single" w:sz="4" w:space="0" w:color="auto"/>
              <w:bottom w:val="single" w:sz="4" w:space="0" w:color="auto"/>
              <w:right w:val="single" w:sz="4" w:space="0" w:color="auto"/>
            </w:tcBorders>
          </w:tcPr>
          <w:p w14:paraId="3C7A2119" w14:textId="77777777" w:rsidR="00612EB2" w:rsidRPr="000C56C9" w:rsidRDefault="00612EB2"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454831D" w14:textId="77777777" w:rsidR="00612EB2" w:rsidRPr="000C56C9" w:rsidRDefault="00612EB2" w:rsidP="006B2BBC">
            <w:pPr>
              <w:rPr>
                <w:rFonts w:cs="Times New Roman"/>
              </w:rPr>
            </w:pPr>
          </w:p>
        </w:tc>
      </w:tr>
      <w:tr w:rsidR="00612EB2" w:rsidRPr="00E142A0" w14:paraId="68C5C210" w14:textId="77777777" w:rsidTr="006B2BBC">
        <w:tc>
          <w:tcPr>
            <w:tcW w:w="0" w:type="auto"/>
            <w:tcBorders>
              <w:top w:val="single" w:sz="4" w:space="0" w:color="auto"/>
              <w:left w:val="single" w:sz="4" w:space="0" w:color="auto"/>
              <w:bottom w:val="single" w:sz="4" w:space="0" w:color="auto"/>
              <w:right w:val="single" w:sz="4" w:space="0" w:color="auto"/>
            </w:tcBorders>
          </w:tcPr>
          <w:p w14:paraId="36F7AC9D" w14:textId="62CF2691" w:rsidR="00612EB2" w:rsidRDefault="00583086" w:rsidP="006B2BBC">
            <w:pPr>
              <w:jc w:val="center"/>
              <w:rPr>
                <w:rFonts w:cs="Times New Roman"/>
                <w:highlight w:val="yellow"/>
              </w:rPr>
            </w:pPr>
            <w:r w:rsidRPr="00583086">
              <w:rPr>
                <w:rFonts w:cs="Times New Roman"/>
              </w:rPr>
              <w:t>LE10</w:t>
            </w:r>
          </w:p>
        </w:tc>
        <w:tc>
          <w:tcPr>
            <w:tcW w:w="0" w:type="auto"/>
            <w:tcBorders>
              <w:top w:val="single" w:sz="4" w:space="0" w:color="auto"/>
              <w:left w:val="single" w:sz="4" w:space="0" w:color="auto"/>
              <w:bottom w:val="single" w:sz="4" w:space="0" w:color="auto"/>
              <w:right w:val="single" w:sz="4" w:space="0" w:color="auto"/>
            </w:tcBorders>
          </w:tcPr>
          <w:p w14:paraId="56A5E650" w14:textId="130D6EE5" w:rsidR="00612EB2" w:rsidRDefault="00612EB2" w:rsidP="006B2BBC">
            <w:pPr>
              <w:rPr>
                <w:rFonts w:cs="Times New Roman"/>
              </w:rPr>
            </w:pPr>
            <w:r>
              <w:rPr>
                <w:rFonts w:cs="Times New Roman"/>
              </w:rPr>
              <w:t xml:space="preserve">Thinking back </w:t>
            </w:r>
            <w:r w:rsidRPr="00612EB2">
              <w:rPr>
                <w:rFonts w:cs="Times New Roman"/>
                <w:b/>
                <w:u w:val="single"/>
              </w:rPr>
              <w:t>over the last year</w:t>
            </w:r>
            <w:r>
              <w:rPr>
                <w:rFonts w:cs="Times New Roman"/>
              </w:rPr>
              <w:t>, what has been the most rewarding event in your life?</w:t>
            </w:r>
          </w:p>
        </w:tc>
        <w:tc>
          <w:tcPr>
            <w:tcW w:w="0" w:type="auto"/>
            <w:tcBorders>
              <w:top w:val="single" w:sz="4" w:space="0" w:color="auto"/>
              <w:left w:val="single" w:sz="4" w:space="0" w:color="auto"/>
              <w:bottom w:val="single" w:sz="4" w:space="0" w:color="auto"/>
              <w:right w:val="single" w:sz="4" w:space="0" w:color="auto"/>
            </w:tcBorders>
          </w:tcPr>
          <w:p w14:paraId="35817EC1" w14:textId="77777777" w:rsidR="00612EB2" w:rsidRDefault="00612EB2" w:rsidP="00612EB2">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3E876F9" w14:textId="77777777" w:rsidR="00612EB2" w:rsidRPr="000C56C9" w:rsidRDefault="00612EB2"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8290586" w14:textId="77777777" w:rsidR="00612EB2" w:rsidRPr="000C56C9" w:rsidRDefault="00612EB2" w:rsidP="006B2BBC">
            <w:pPr>
              <w:rPr>
                <w:rFonts w:cs="Times New Roman"/>
              </w:rPr>
            </w:pPr>
          </w:p>
        </w:tc>
      </w:tr>
      <w:tr w:rsidR="00612EB2" w:rsidRPr="00E142A0" w14:paraId="5E84FBFE" w14:textId="77777777" w:rsidTr="006B2BBC">
        <w:tc>
          <w:tcPr>
            <w:tcW w:w="0" w:type="auto"/>
            <w:tcBorders>
              <w:top w:val="single" w:sz="4" w:space="0" w:color="auto"/>
              <w:left w:val="single" w:sz="4" w:space="0" w:color="auto"/>
              <w:bottom w:val="single" w:sz="4" w:space="0" w:color="auto"/>
              <w:right w:val="single" w:sz="4" w:space="0" w:color="auto"/>
            </w:tcBorders>
          </w:tcPr>
          <w:p w14:paraId="0C1E2D23" w14:textId="2EE62619" w:rsidR="00612EB2" w:rsidRDefault="00583086" w:rsidP="006B2BBC">
            <w:pPr>
              <w:jc w:val="center"/>
              <w:rPr>
                <w:rFonts w:cs="Times New Roman"/>
                <w:highlight w:val="yellow"/>
              </w:rPr>
            </w:pPr>
            <w:r w:rsidRPr="00583086">
              <w:rPr>
                <w:rFonts w:cs="Times New Roman"/>
              </w:rPr>
              <w:t>LE11</w:t>
            </w:r>
          </w:p>
        </w:tc>
        <w:tc>
          <w:tcPr>
            <w:tcW w:w="0" w:type="auto"/>
            <w:tcBorders>
              <w:top w:val="single" w:sz="4" w:space="0" w:color="auto"/>
              <w:left w:val="single" w:sz="4" w:space="0" w:color="auto"/>
              <w:bottom w:val="single" w:sz="4" w:space="0" w:color="auto"/>
              <w:right w:val="single" w:sz="4" w:space="0" w:color="auto"/>
            </w:tcBorders>
          </w:tcPr>
          <w:p w14:paraId="7CB6529B" w14:textId="3620A6E5" w:rsidR="00612EB2" w:rsidRDefault="00612EB2" w:rsidP="006B2BBC">
            <w:pPr>
              <w:rPr>
                <w:rFonts w:cs="Times New Roman"/>
              </w:rPr>
            </w:pPr>
            <w:r>
              <w:rPr>
                <w:rFonts w:cs="Times New Roman"/>
              </w:rPr>
              <w:t>Please tell me how rewarding that event was for you?</w:t>
            </w:r>
          </w:p>
        </w:tc>
        <w:tc>
          <w:tcPr>
            <w:tcW w:w="0" w:type="auto"/>
            <w:tcBorders>
              <w:top w:val="single" w:sz="4" w:space="0" w:color="auto"/>
              <w:left w:val="single" w:sz="4" w:space="0" w:color="auto"/>
              <w:bottom w:val="single" w:sz="4" w:space="0" w:color="auto"/>
              <w:right w:val="single" w:sz="4" w:space="0" w:color="auto"/>
            </w:tcBorders>
          </w:tcPr>
          <w:p w14:paraId="627EE1B0" w14:textId="5D42E39C" w:rsidR="00612EB2" w:rsidRDefault="007A30B9" w:rsidP="00612EB2">
            <w:pPr>
              <w:rPr>
                <w:rFonts w:cs="Times New Roman"/>
              </w:rPr>
            </w:pPr>
            <w:r>
              <w:rPr>
                <w:rFonts w:cs="Times New Roman"/>
              </w:rPr>
              <w:t>0=Not particularly</w:t>
            </w:r>
          </w:p>
          <w:p w14:paraId="38A51A4B" w14:textId="77777777" w:rsidR="00612EB2" w:rsidRDefault="00612EB2" w:rsidP="00612EB2">
            <w:pPr>
              <w:rPr>
                <w:rFonts w:cs="Times New Roman"/>
              </w:rPr>
            </w:pPr>
            <w:r>
              <w:rPr>
                <w:rFonts w:cs="Times New Roman"/>
              </w:rPr>
              <w:t>1</w:t>
            </w:r>
          </w:p>
          <w:p w14:paraId="30EE84AA" w14:textId="77777777" w:rsidR="00612EB2" w:rsidRDefault="00612EB2" w:rsidP="00612EB2">
            <w:pPr>
              <w:rPr>
                <w:rFonts w:cs="Times New Roman"/>
              </w:rPr>
            </w:pPr>
            <w:r>
              <w:rPr>
                <w:rFonts w:cs="Times New Roman"/>
              </w:rPr>
              <w:t>2</w:t>
            </w:r>
          </w:p>
          <w:p w14:paraId="49644A4B" w14:textId="77777777" w:rsidR="00612EB2" w:rsidRDefault="00612EB2" w:rsidP="00612EB2">
            <w:pPr>
              <w:rPr>
                <w:rFonts w:cs="Times New Roman"/>
              </w:rPr>
            </w:pPr>
            <w:r>
              <w:rPr>
                <w:rFonts w:cs="Times New Roman"/>
              </w:rPr>
              <w:t>3</w:t>
            </w:r>
          </w:p>
          <w:p w14:paraId="2783059A" w14:textId="77777777" w:rsidR="00612EB2" w:rsidRDefault="00612EB2" w:rsidP="00612EB2">
            <w:pPr>
              <w:rPr>
                <w:rFonts w:cs="Times New Roman"/>
              </w:rPr>
            </w:pPr>
            <w:r>
              <w:rPr>
                <w:rFonts w:cs="Times New Roman"/>
              </w:rPr>
              <w:t>4</w:t>
            </w:r>
          </w:p>
          <w:p w14:paraId="687A9D11" w14:textId="77777777" w:rsidR="00612EB2" w:rsidRDefault="00612EB2" w:rsidP="00612EB2">
            <w:pPr>
              <w:rPr>
                <w:rFonts w:cs="Times New Roman"/>
              </w:rPr>
            </w:pPr>
            <w:r>
              <w:rPr>
                <w:rFonts w:cs="Times New Roman"/>
              </w:rPr>
              <w:t>5=Fairly</w:t>
            </w:r>
          </w:p>
          <w:p w14:paraId="42E870E3" w14:textId="77777777" w:rsidR="00612EB2" w:rsidRDefault="00612EB2" w:rsidP="00612EB2">
            <w:pPr>
              <w:rPr>
                <w:rFonts w:cs="Times New Roman"/>
              </w:rPr>
            </w:pPr>
            <w:r>
              <w:rPr>
                <w:rFonts w:cs="Times New Roman"/>
              </w:rPr>
              <w:t>6</w:t>
            </w:r>
          </w:p>
          <w:p w14:paraId="6A3F9AE4" w14:textId="77777777" w:rsidR="00612EB2" w:rsidRDefault="00612EB2" w:rsidP="00612EB2">
            <w:pPr>
              <w:rPr>
                <w:rFonts w:cs="Times New Roman"/>
              </w:rPr>
            </w:pPr>
            <w:r>
              <w:rPr>
                <w:rFonts w:cs="Times New Roman"/>
              </w:rPr>
              <w:t>7</w:t>
            </w:r>
          </w:p>
          <w:p w14:paraId="25260248" w14:textId="77777777" w:rsidR="00612EB2" w:rsidRDefault="00612EB2" w:rsidP="00612EB2">
            <w:pPr>
              <w:rPr>
                <w:rFonts w:cs="Times New Roman"/>
              </w:rPr>
            </w:pPr>
            <w:r>
              <w:rPr>
                <w:rFonts w:cs="Times New Roman"/>
              </w:rPr>
              <w:t>8</w:t>
            </w:r>
          </w:p>
          <w:p w14:paraId="3E325BBF" w14:textId="77777777" w:rsidR="00612EB2" w:rsidRDefault="00612EB2" w:rsidP="00612EB2">
            <w:pPr>
              <w:rPr>
                <w:rFonts w:cs="Times New Roman"/>
              </w:rPr>
            </w:pPr>
            <w:r>
              <w:rPr>
                <w:rFonts w:cs="Times New Roman"/>
              </w:rPr>
              <w:t>9</w:t>
            </w:r>
          </w:p>
          <w:p w14:paraId="798BFBAB" w14:textId="2CF69531" w:rsidR="00612EB2" w:rsidRDefault="00612EB2" w:rsidP="00612EB2">
            <w:pPr>
              <w:rPr>
                <w:rFonts w:cs="Times New Roman"/>
              </w:rPr>
            </w:pPr>
            <w:r>
              <w:rPr>
                <w:rFonts w:cs="Times New Roman"/>
              </w:rPr>
              <w:t>10=Extremely</w:t>
            </w:r>
          </w:p>
        </w:tc>
        <w:tc>
          <w:tcPr>
            <w:tcW w:w="0" w:type="auto"/>
            <w:tcBorders>
              <w:top w:val="single" w:sz="4" w:space="0" w:color="auto"/>
              <w:left w:val="single" w:sz="4" w:space="0" w:color="auto"/>
              <w:bottom w:val="single" w:sz="4" w:space="0" w:color="auto"/>
              <w:right w:val="single" w:sz="4" w:space="0" w:color="auto"/>
            </w:tcBorders>
          </w:tcPr>
          <w:p w14:paraId="0A42B69A" w14:textId="77777777" w:rsidR="00612EB2" w:rsidRPr="000C56C9" w:rsidRDefault="00612EB2" w:rsidP="006B2BBC">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C63DF94" w14:textId="77777777" w:rsidR="00612EB2" w:rsidRPr="000C56C9" w:rsidRDefault="00612EB2" w:rsidP="006B2BBC">
            <w:pPr>
              <w:rPr>
                <w:rFonts w:cs="Times New Roman"/>
              </w:rPr>
            </w:pPr>
          </w:p>
        </w:tc>
      </w:tr>
    </w:tbl>
    <w:p w14:paraId="196A8603" w14:textId="77777777" w:rsidR="00C921AB" w:rsidRPr="00E142A0" w:rsidRDefault="00C921AB" w:rsidP="00C921AB">
      <w:pPr>
        <w:pBdr>
          <w:bottom w:val="single" w:sz="6" w:space="1" w:color="auto"/>
        </w:pBdr>
        <w:spacing w:after="0"/>
        <w:rPr>
          <w:rFonts w:cs="Times New Roman"/>
        </w:rPr>
      </w:pPr>
    </w:p>
    <w:p w14:paraId="26A3CE33" w14:textId="77777777" w:rsidR="00C921AB" w:rsidRPr="00E142A0" w:rsidRDefault="00C921AB" w:rsidP="00C921AB">
      <w:pPr>
        <w:pBdr>
          <w:bottom w:val="single" w:sz="6" w:space="1" w:color="auto"/>
        </w:pBdr>
        <w:spacing w:after="0"/>
        <w:rPr>
          <w:rFonts w:cs="Times New Roman"/>
          <w:b/>
        </w:rPr>
      </w:pPr>
      <w:r w:rsidRPr="00E142A0">
        <w:rPr>
          <w:rFonts w:cs="Times New Roman"/>
          <w:b/>
        </w:rPr>
        <w:t>SCORING OF SCALE</w:t>
      </w:r>
    </w:p>
    <w:p w14:paraId="752A3B56" w14:textId="77777777" w:rsidR="00C921AB" w:rsidRPr="00583086" w:rsidRDefault="00C921AB" w:rsidP="00C921AB">
      <w:pPr>
        <w:autoSpaceDE w:val="0"/>
        <w:autoSpaceDN w:val="0"/>
        <w:adjustRightInd w:val="0"/>
        <w:spacing w:after="0" w:line="240" w:lineRule="auto"/>
        <w:rPr>
          <w:rFonts w:ascii="Courier New" w:hAnsi="Courier New" w:cs="Courier New"/>
          <w:color w:val="000000"/>
          <w:sz w:val="20"/>
          <w:szCs w:val="20"/>
          <w:shd w:val="clear" w:color="auto" w:fill="FFFFFF"/>
        </w:rPr>
      </w:pPr>
      <w:r w:rsidRPr="00583086">
        <w:rPr>
          <w:rFonts w:cs="Times New Roman"/>
        </w:rPr>
        <w:t>N/A</w:t>
      </w:r>
    </w:p>
    <w:p w14:paraId="70335703" w14:textId="77777777" w:rsidR="00C921AB" w:rsidRPr="003A21C3" w:rsidRDefault="00C921AB" w:rsidP="00C921AB">
      <w:pPr>
        <w:autoSpaceDE w:val="0"/>
        <w:autoSpaceDN w:val="0"/>
        <w:adjustRightInd w:val="0"/>
        <w:spacing w:after="0" w:line="240" w:lineRule="auto"/>
        <w:rPr>
          <w:rFonts w:cs="Times New Roman"/>
        </w:rPr>
      </w:pPr>
    </w:p>
    <w:p w14:paraId="0D940217" w14:textId="77777777" w:rsidR="00C921AB" w:rsidRDefault="00C921AB" w:rsidP="00937F01">
      <w:pPr>
        <w:autoSpaceDE w:val="0"/>
        <w:autoSpaceDN w:val="0"/>
        <w:adjustRightInd w:val="0"/>
        <w:spacing w:after="0" w:line="240" w:lineRule="auto"/>
        <w:rPr>
          <w:rFonts w:cs="Times New Roman"/>
        </w:rPr>
      </w:pPr>
    </w:p>
    <w:p w14:paraId="0220E0F6" w14:textId="77777777" w:rsidR="00C921AB" w:rsidRDefault="00C921AB" w:rsidP="00937F01">
      <w:pPr>
        <w:autoSpaceDE w:val="0"/>
        <w:autoSpaceDN w:val="0"/>
        <w:adjustRightInd w:val="0"/>
        <w:spacing w:after="0" w:line="240" w:lineRule="auto"/>
        <w:rPr>
          <w:rFonts w:cs="Times New Roman"/>
        </w:rPr>
      </w:pPr>
    </w:p>
    <w:p w14:paraId="3BA9E30A" w14:textId="77777777" w:rsidR="00DB7CDA" w:rsidRPr="00E7166C" w:rsidRDefault="00DB7CDA" w:rsidP="00937F01">
      <w:pPr>
        <w:autoSpaceDE w:val="0"/>
        <w:autoSpaceDN w:val="0"/>
        <w:adjustRightInd w:val="0"/>
        <w:spacing w:after="0" w:line="240" w:lineRule="auto"/>
        <w:rPr>
          <w:rFonts w:ascii="Courier New" w:hAnsi="Courier New" w:cs="Courier New"/>
          <w:color w:val="000000"/>
          <w:sz w:val="20"/>
          <w:szCs w:val="20"/>
          <w:shd w:val="clear" w:color="auto" w:fill="FFFFFF"/>
        </w:rPr>
      </w:pPr>
    </w:p>
    <w:p w14:paraId="1428AA77" w14:textId="77777777" w:rsidR="00937F01" w:rsidRPr="003A21C3" w:rsidRDefault="00937F01" w:rsidP="00937F01">
      <w:pPr>
        <w:autoSpaceDE w:val="0"/>
        <w:autoSpaceDN w:val="0"/>
        <w:adjustRightInd w:val="0"/>
        <w:spacing w:after="0" w:line="240" w:lineRule="auto"/>
        <w:rPr>
          <w:rFonts w:cs="Times New Roman"/>
        </w:rPr>
      </w:pPr>
    </w:p>
    <w:p w14:paraId="6623B2AC" w14:textId="77777777" w:rsidR="00937F01" w:rsidRDefault="00937F01" w:rsidP="007C40F7">
      <w:pPr>
        <w:autoSpaceDE w:val="0"/>
        <w:autoSpaceDN w:val="0"/>
        <w:adjustRightInd w:val="0"/>
        <w:spacing w:after="0" w:line="240" w:lineRule="auto"/>
        <w:rPr>
          <w:rFonts w:cs="Times New Roman"/>
        </w:rPr>
      </w:pPr>
    </w:p>
    <w:p w14:paraId="028A575D" w14:textId="77777777" w:rsidR="00937F01" w:rsidRDefault="00937F01" w:rsidP="007C40F7">
      <w:pPr>
        <w:autoSpaceDE w:val="0"/>
        <w:autoSpaceDN w:val="0"/>
        <w:adjustRightInd w:val="0"/>
        <w:spacing w:after="0" w:line="240" w:lineRule="auto"/>
        <w:rPr>
          <w:rFonts w:cs="Times New Roman"/>
        </w:rPr>
      </w:pPr>
    </w:p>
    <w:p w14:paraId="6A22B568" w14:textId="77777777" w:rsidR="007A30B9" w:rsidRDefault="007A30B9" w:rsidP="007C40F7">
      <w:pPr>
        <w:autoSpaceDE w:val="0"/>
        <w:autoSpaceDN w:val="0"/>
        <w:adjustRightInd w:val="0"/>
        <w:spacing w:after="0" w:line="240" w:lineRule="auto"/>
        <w:rPr>
          <w:rFonts w:cs="Times New Roman"/>
        </w:rPr>
      </w:pPr>
    </w:p>
    <w:p w14:paraId="50963989" w14:textId="77777777" w:rsidR="007A30B9" w:rsidRDefault="007A30B9" w:rsidP="007C40F7">
      <w:pPr>
        <w:autoSpaceDE w:val="0"/>
        <w:autoSpaceDN w:val="0"/>
        <w:adjustRightInd w:val="0"/>
        <w:spacing w:after="0" w:line="240" w:lineRule="auto"/>
        <w:rPr>
          <w:rFonts w:cs="Times New Roman"/>
        </w:rPr>
      </w:pPr>
    </w:p>
    <w:p w14:paraId="2E2A260C" w14:textId="77777777" w:rsidR="007A30B9" w:rsidRDefault="007A30B9" w:rsidP="007C40F7">
      <w:pPr>
        <w:autoSpaceDE w:val="0"/>
        <w:autoSpaceDN w:val="0"/>
        <w:adjustRightInd w:val="0"/>
        <w:spacing w:after="0" w:line="240" w:lineRule="auto"/>
        <w:rPr>
          <w:rFonts w:cs="Times New Roman"/>
        </w:rPr>
      </w:pPr>
    </w:p>
    <w:p w14:paraId="220255B4" w14:textId="77777777" w:rsidR="007A30B9" w:rsidRDefault="007A30B9" w:rsidP="007C40F7">
      <w:pPr>
        <w:autoSpaceDE w:val="0"/>
        <w:autoSpaceDN w:val="0"/>
        <w:adjustRightInd w:val="0"/>
        <w:spacing w:after="0" w:line="240" w:lineRule="auto"/>
        <w:rPr>
          <w:rFonts w:cs="Times New Roman"/>
        </w:rPr>
      </w:pPr>
    </w:p>
    <w:p w14:paraId="4E9EAED6" w14:textId="77777777" w:rsidR="007A30B9" w:rsidRDefault="007A30B9" w:rsidP="007C40F7">
      <w:pPr>
        <w:autoSpaceDE w:val="0"/>
        <w:autoSpaceDN w:val="0"/>
        <w:adjustRightInd w:val="0"/>
        <w:spacing w:after="0" w:line="240" w:lineRule="auto"/>
        <w:rPr>
          <w:rFonts w:cs="Times New Roman"/>
        </w:rPr>
      </w:pPr>
    </w:p>
    <w:p w14:paraId="38A6166B" w14:textId="77777777" w:rsidR="007A30B9" w:rsidRDefault="007A30B9" w:rsidP="007C40F7">
      <w:pPr>
        <w:autoSpaceDE w:val="0"/>
        <w:autoSpaceDN w:val="0"/>
        <w:adjustRightInd w:val="0"/>
        <w:spacing w:after="0" w:line="240" w:lineRule="auto"/>
        <w:rPr>
          <w:rFonts w:cs="Times New Roman"/>
        </w:rPr>
      </w:pPr>
    </w:p>
    <w:p w14:paraId="56B6D612" w14:textId="77777777" w:rsidR="007A30B9" w:rsidRDefault="007A30B9" w:rsidP="007C40F7">
      <w:pPr>
        <w:autoSpaceDE w:val="0"/>
        <w:autoSpaceDN w:val="0"/>
        <w:adjustRightInd w:val="0"/>
        <w:spacing w:after="0" w:line="240" w:lineRule="auto"/>
        <w:rPr>
          <w:rFonts w:cs="Times New Roman"/>
        </w:rPr>
      </w:pPr>
    </w:p>
    <w:p w14:paraId="3F3F4A27" w14:textId="77777777" w:rsidR="007A30B9" w:rsidRDefault="007A30B9" w:rsidP="007C40F7">
      <w:pPr>
        <w:autoSpaceDE w:val="0"/>
        <w:autoSpaceDN w:val="0"/>
        <w:adjustRightInd w:val="0"/>
        <w:spacing w:after="0" w:line="240" w:lineRule="auto"/>
        <w:rPr>
          <w:rFonts w:cs="Times New Roman"/>
        </w:rPr>
      </w:pPr>
    </w:p>
    <w:p w14:paraId="7A0C9D4B" w14:textId="77777777" w:rsidR="007A30B9" w:rsidRDefault="007A30B9" w:rsidP="007C40F7">
      <w:pPr>
        <w:autoSpaceDE w:val="0"/>
        <w:autoSpaceDN w:val="0"/>
        <w:adjustRightInd w:val="0"/>
        <w:spacing w:after="0" w:line="240" w:lineRule="auto"/>
        <w:rPr>
          <w:rFonts w:cs="Times New Roman"/>
        </w:rPr>
      </w:pPr>
    </w:p>
    <w:p w14:paraId="50FB525C" w14:textId="77777777" w:rsidR="007A30B9" w:rsidRDefault="007A30B9" w:rsidP="007C40F7">
      <w:pPr>
        <w:autoSpaceDE w:val="0"/>
        <w:autoSpaceDN w:val="0"/>
        <w:adjustRightInd w:val="0"/>
        <w:spacing w:after="0" w:line="240" w:lineRule="auto"/>
        <w:rPr>
          <w:rFonts w:cs="Times New Roman"/>
        </w:rPr>
      </w:pPr>
    </w:p>
    <w:p w14:paraId="54938709" w14:textId="77777777" w:rsidR="007A30B9" w:rsidRDefault="007A30B9" w:rsidP="007C40F7">
      <w:pPr>
        <w:autoSpaceDE w:val="0"/>
        <w:autoSpaceDN w:val="0"/>
        <w:adjustRightInd w:val="0"/>
        <w:spacing w:after="0" w:line="240" w:lineRule="auto"/>
        <w:rPr>
          <w:rFonts w:cs="Times New Roman"/>
        </w:rPr>
      </w:pPr>
    </w:p>
    <w:p w14:paraId="3AB04886" w14:textId="77777777" w:rsidR="007A30B9" w:rsidRDefault="007A30B9" w:rsidP="007C40F7">
      <w:pPr>
        <w:autoSpaceDE w:val="0"/>
        <w:autoSpaceDN w:val="0"/>
        <w:adjustRightInd w:val="0"/>
        <w:spacing w:after="0" w:line="240" w:lineRule="auto"/>
        <w:rPr>
          <w:rFonts w:cs="Times New Roman"/>
        </w:rPr>
      </w:pPr>
    </w:p>
    <w:p w14:paraId="17DB17DF" w14:textId="77777777" w:rsidR="007A30B9" w:rsidRDefault="007A30B9" w:rsidP="007C40F7">
      <w:pPr>
        <w:autoSpaceDE w:val="0"/>
        <w:autoSpaceDN w:val="0"/>
        <w:adjustRightInd w:val="0"/>
        <w:spacing w:after="0" w:line="240" w:lineRule="auto"/>
        <w:rPr>
          <w:rFonts w:cs="Times New Roman"/>
        </w:rPr>
      </w:pPr>
    </w:p>
    <w:p w14:paraId="4B2F7BA9" w14:textId="77777777" w:rsidR="007A30B9" w:rsidRDefault="007A30B9" w:rsidP="007C40F7">
      <w:pPr>
        <w:autoSpaceDE w:val="0"/>
        <w:autoSpaceDN w:val="0"/>
        <w:adjustRightInd w:val="0"/>
        <w:spacing w:after="0" w:line="240" w:lineRule="auto"/>
        <w:rPr>
          <w:rFonts w:cs="Times New Roman"/>
        </w:rPr>
      </w:pPr>
    </w:p>
    <w:p w14:paraId="77A7DE54" w14:textId="77777777" w:rsidR="007A30B9" w:rsidRDefault="007A30B9" w:rsidP="007C40F7">
      <w:pPr>
        <w:autoSpaceDE w:val="0"/>
        <w:autoSpaceDN w:val="0"/>
        <w:adjustRightInd w:val="0"/>
        <w:spacing w:after="0" w:line="240" w:lineRule="auto"/>
        <w:rPr>
          <w:rFonts w:cs="Times New Roman"/>
        </w:rPr>
      </w:pPr>
    </w:p>
    <w:p w14:paraId="7E0937D8" w14:textId="77777777" w:rsidR="007A30B9" w:rsidRDefault="007A30B9" w:rsidP="007C40F7">
      <w:pPr>
        <w:autoSpaceDE w:val="0"/>
        <w:autoSpaceDN w:val="0"/>
        <w:adjustRightInd w:val="0"/>
        <w:spacing w:after="0" w:line="240" w:lineRule="auto"/>
        <w:rPr>
          <w:rFonts w:cs="Times New Roman"/>
        </w:rPr>
      </w:pPr>
    </w:p>
    <w:p w14:paraId="42B05912" w14:textId="77777777" w:rsidR="007A30B9" w:rsidRDefault="007A30B9" w:rsidP="007C40F7">
      <w:pPr>
        <w:autoSpaceDE w:val="0"/>
        <w:autoSpaceDN w:val="0"/>
        <w:adjustRightInd w:val="0"/>
        <w:spacing w:after="0" w:line="240" w:lineRule="auto"/>
        <w:rPr>
          <w:rFonts w:cs="Times New Roman"/>
        </w:rPr>
      </w:pPr>
    </w:p>
    <w:p w14:paraId="0255EE45" w14:textId="77777777" w:rsidR="007A30B9" w:rsidRDefault="007A30B9" w:rsidP="007C40F7">
      <w:pPr>
        <w:autoSpaceDE w:val="0"/>
        <w:autoSpaceDN w:val="0"/>
        <w:adjustRightInd w:val="0"/>
        <w:spacing w:after="0" w:line="240" w:lineRule="auto"/>
        <w:rPr>
          <w:rFonts w:cs="Times New Roman"/>
        </w:rPr>
      </w:pPr>
    </w:p>
    <w:p w14:paraId="63A1E280" w14:textId="417ABB06" w:rsidR="007A30B9" w:rsidRPr="007A30B9" w:rsidRDefault="007A30B9" w:rsidP="007A30B9">
      <w:pPr>
        <w:pStyle w:val="Heading1"/>
        <w:spacing w:before="0"/>
        <w:jc w:val="center"/>
        <w:rPr>
          <w:rFonts w:asciiTheme="minorHAnsi" w:hAnsiTheme="minorHAnsi"/>
          <w:color w:val="auto"/>
          <w:sz w:val="22"/>
          <w:szCs w:val="22"/>
        </w:rPr>
      </w:pPr>
      <w:bookmarkStart w:id="758" w:name="_Toc2071887"/>
      <w:commentRangeStart w:id="759"/>
      <w:r w:rsidRPr="007A30B9">
        <w:rPr>
          <w:rFonts w:asciiTheme="minorHAnsi" w:hAnsiTheme="minorHAnsi"/>
          <w:color w:val="auto"/>
          <w:sz w:val="22"/>
          <w:szCs w:val="22"/>
        </w:rPr>
        <w:lastRenderedPageBreak/>
        <w:t>Cognitive Change Index</w:t>
      </w:r>
      <w:r w:rsidR="004A2FDB">
        <w:rPr>
          <w:rFonts w:asciiTheme="minorHAnsi" w:hAnsiTheme="minorHAnsi"/>
          <w:color w:val="auto"/>
          <w:sz w:val="22"/>
          <w:szCs w:val="22"/>
        </w:rPr>
        <w:t xml:space="preserve"> (CCI)</w:t>
      </w:r>
      <w:bookmarkEnd w:id="758"/>
      <w:commentRangeEnd w:id="759"/>
      <w:r w:rsidR="00F90AE9">
        <w:rPr>
          <w:rStyle w:val="CommentReference"/>
          <w:rFonts w:asciiTheme="minorHAnsi" w:eastAsiaTheme="minorHAnsi" w:hAnsiTheme="minorHAnsi" w:cstheme="minorBidi"/>
          <w:b w:val="0"/>
          <w:bCs w:val="0"/>
          <w:color w:val="auto"/>
        </w:rPr>
        <w:commentReference w:id="759"/>
      </w:r>
    </w:p>
    <w:p w14:paraId="547B3B97" w14:textId="0BCEF71F" w:rsidR="007A30B9" w:rsidRPr="00E142A0" w:rsidRDefault="007A30B9" w:rsidP="007A30B9">
      <w:pPr>
        <w:pBdr>
          <w:bottom w:val="single" w:sz="6" w:space="1" w:color="auto"/>
        </w:pBdr>
        <w:spacing w:after="0" w:line="240" w:lineRule="auto"/>
        <w:contextualSpacing/>
        <w:jc w:val="center"/>
        <w:rPr>
          <w:b/>
        </w:rPr>
      </w:pPr>
      <w:r w:rsidRPr="00D4410C">
        <w:rPr>
          <w:b/>
        </w:rPr>
        <w:t>(</w:t>
      </w:r>
      <w:r w:rsidR="00D4410C" w:rsidRPr="00D4410C">
        <w:rPr>
          <w:b/>
        </w:rPr>
        <w:t>41</w:t>
      </w:r>
      <w:r w:rsidRPr="00D4410C">
        <w:rPr>
          <w:b/>
        </w:rPr>
        <w:t xml:space="preserve"> items)</w:t>
      </w:r>
    </w:p>
    <w:p w14:paraId="16A9E9B3" w14:textId="77777777" w:rsidR="007A30B9" w:rsidRDefault="007A30B9" w:rsidP="007A30B9">
      <w:pPr>
        <w:pBdr>
          <w:bottom w:val="single" w:sz="4" w:space="1" w:color="auto"/>
        </w:pBdr>
        <w:spacing w:after="0"/>
        <w:rPr>
          <w:rFonts w:cs="Times New Roman"/>
          <w:b/>
        </w:rPr>
      </w:pPr>
      <w:r w:rsidRPr="002E2B45">
        <w:rPr>
          <w:rFonts w:cs="Times New Roman"/>
          <w:b/>
        </w:rPr>
        <w:t>DESCRIPTION</w:t>
      </w:r>
    </w:p>
    <w:p w14:paraId="17F3304C" w14:textId="67909BB0" w:rsidR="002E2B45" w:rsidRPr="002E2B45" w:rsidRDefault="002E2B45" w:rsidP="007A30B9">
      <w:pPr>
        <w:pBdr>
          <w:bottom w:val="single" w:sz="4" w:space="1" w:color="auto"/>
        </w:pBdr>
        <w:spacing w:after="0"/>
        <w:rPr>
          <w:rFonts w:cs="Times New Roman"/>
        </w:rPr>
      </w:pPr>
      <w:r w:rsidRPr="002E2B45">
        <w:rPr>
          <w:rFonts w:cs="Times New Roman"/>
        </w:rPr>
        <w:t>This measure was selected to assess self-report cognitive decline.</w:t>
      </w:r>
    </w:p>
    <w:p w14:paraId="0F772357" w14:textId="77777777" w:rsidR="007A30B9" w:rsidRDefault="007A30B9" w:rsidP="007A30B9">
      <w:pPr>
        <w:pBdr>
          <w:bottom w:val="single" w:sz="6" w:space="1" w:color="auto"/>
        </w:pBdr>
        <w:spacing w:after="0"/>
        <w:rPr>
          <w:rFonts w:cs="Times New Roman"/>
          <w:b/>
        </w:rPr>
      </w:pPr>
      <w:r w:rsidRPr="002E2B45">
        <w:rPr>
          <w:rFonts w:cs="Times New Roman"/>
          <w:b/>
        </w:rPr>
        <w:t>ASSOCIATED PAPERS</w:t>
      </w:r>
    </w:p>
    <w:p w14:paraId="2A843DE0" w14:textId="40DE7DE4" w:rsidR="006810A0" w:rsidRDefault="006810A0" w:rsidP="007A30B9">
      <w:pPr>
        <w:pBdr>
          <w:bottom w:val="single" w:sz="6" w:space="1" w:color="auto"/>
        </w:pBdr>
        <w:spacing w:after="0"/>
        <w:rPr>
          <w:ins w:id="760" w:author="Windows User" w:date="2019-08-06T14:20:00Z"/>
          <w:rFonts w:cs="Times New Roman"/>
        </w:rPr>
      </w:pPr>
      <w:ins w:id="761" w:author="Windows User" w:date="2019-08-06T14:20:00Z">
        <w:r>
          <w:rPr>
            <w:rFonts w:ascii="Arial" w:hAnsi="Arial" w:cs="Arial"/>
            <w:color w:val="222222"/>
            <w:sz w:val="20"/>
            <w:szCs w:val="20"/>
            <w:shd w:val="clear" w:color="auto" w:fill="FFFFFF"/>
          </w:rPr>
          <w:t>Contreras, J. A., Goñi, J., Risacher, S. L., Amico, E., Yoder, K., Dzemidzic, M., ... &amp; Saykin, A. J. (2017). Cognitive complaints in older adults at risk for Alzheimer's disease are associated with altered resting-state networks. </w:t>
        </w:r>
        <w:r>
          <w:rPr>
            <w:rFonts w:ascii="Arial" w:hAnsi="Arial" w:cs="Arial"/>
            <w:i/>
            <w:iCs/>
            <w:color w:val="222222"/>
            <w:sz w:val="20"/>
            <w:szCs w:val="20"/>
            <w:shd w:val="clear" w:color="auto" w:fill="FFFFFF"/>
          </w:rPr>
          <w:t>Alzheimer's &amp; Dementia: Diagnosis, Assessment &amp; Disease Monitoring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40-49.</w:t>
        </w:r>
      </w:ins>
    </w:p>
    <w:p w14:paraId="2F41EDF1" w14:textId="77777777" w:rsidR="006810A0" w:rsidRDefault="006810A0" w:rsidP="007A30B9">
      <w:pPr>
        <w:pBdr>
          <w:bottom w:val="single" w:sz="6" w:space="1" w:color="auto"/>
        </w:pBdr>
        <w:spacing w:after="0"/>
        <w:rPr>
          <w:ins w:id="762" w:author="Windows User" w:date="2019-08-06T14:20:00Z"/>
          <w:rFonts w:cs="Times New Roman"/>
        </w:rPr>
      </w:pPr>
    </w:p>
    <w:p w14:paraId="4C8A9750" w14:textId="33E6907E" w:rsidR="00EC2648" w:rsidRDefault="00EC2648" w:rsidP="007A30B9">
      <w:pPr>
        <w:pBdr>
          <w:bottom w:val="single" w:sz="6" w:space="1" w:color="auto"/>
        </w:pBdr>
        <w:spacing w:after="0"/>
        <w:rPr>
          <w:ins w:id="763" w:author="Windows User" w:date="2019-08-06T14:20:00Z"/>
          <w:rFonts w:cs="Times New Roman"/>
        </w:rPr>
      </w:pPr>
      <w:commentRangeStart w:id="764"/>
      <w:r w:rsidRPr="002E2B45">
        <w:rPr>
          <w:rFonts w:cs="Times New Roman"/>
        </w:rPr>
        <w:t xml:space="preserve">Rattanabannakit, C., </w:t>
      </w:r>
      <w:r w:rsidR="002E2B45" w:rsidRPr="002E2B45">
        <w:rPr>
          <w:rFonts w:cs="Times New Roman"/>
        </w:rPr>
        <w:t xml:space="preserve">Risacher, S. L., Sujuan, G., Lane, K. A., Brown, S. A., McDonald, B. C., …Farlow, M. R. (2016). The cognitive change index as a measure of self and informant perception of cognitive decline: Relation to neuropsychological tests. </w:t>
      </w:r>
      <w:r w:rsidR="002E2B45" w:rsidRPr="002E2B45">
        <w:rPr>
          <w:rFonts w:cs="Times New Roman"/>
          <w:i/>
        </w:rPr>
        <w:t xml:space="preserve">Journal of Alzheimer’s Disease, 51, </w:t>
      </w:r>
      <w:r w:rsidR="002E2B45" w:rsidRPr="002E2B45">
        <w:rPr>
          <w:rFonts w:cs="Times New Roman"/>
        </w:rPr>
        <w:t>1145-1155.</w:t>
      </w:r>
      <w:commentRangeEnd w:id="764"/>
      <w:r w:rsidR="001B4791">
        <w:rPr>
          <w:rStyle w:val="CommentReference"/>
        </w:rPr>
        <w:commentReference w:id="764"/>
      </w:r>
    </w:p>
    <w:p w14:paraId="50F5F666" w14:textId="037140CA" w:rsidR="006810A0" w:rsidRDefault="006810A0" w:rsidP="007A30B9">
      <w:pPr>
        <w:pBdr>
          <w:bottom w:val="single" w:sz="6" w:space="1" w:color="auto"/>
        </w:pBdr>
        <w:spacing w:after="0"/>
        <w:rPr>
          <w:ins w:id="765" w:author="Windows User" w:date="2019-08-06T14:20:00Z"/>
          <w:rFonts w:cs="Times New Roman"/>
        </w:rPr>
      </w:pPr>
    </w:p>
    <w:p w14:paraId="2ACF3EB4" w14:textId="354A506C" w:rsidR="006810A0" w:rsidRDefault="006810A0" w:rsidP="007A30B9">
      <w:pPr>
        <w:pBdr>
          <w:bottom w:val="single" w:sz="6" w:space="1" w:color="auto"/>
        </w:pBdr>
        <w:spacing w:after="0"/>
        <w:rPr>
          <w:ins w:id="766" w:author="Windows User" w:date="2019-08-06T14:21:00Z"/>
          <w:rFonts w:ascii="Arial" w:hAnsi="Arial" w:cs="Arial"/>
          <w:color w:val="222222"/>
          <w:sz w:val="20"/>
          <w:szCs w:val="20"/>
          <w:shd w:val="clear" w:color="auto" w:fill="FFFFFF"/>
        </w:rPr>
      </w:pPr>
      <w:ins w:id="767" w:author="Windows User" w:date="2019-08-06T14:20:00Z">
        <w:r>
          <w:rPr>
            <w:rFonts w:ascii="Arial" w:hAnsi="Arial" w:cs="Arial"/>
            <w:color w:val="222222"/>
            <w:sz w:val="20"/>
            <w:szCs w:val="20"/>
            <w:shd w:val="clear" w:color="auto" w:fill="FFFFFF"/>
          </w:rPr>
          <w:t>Risacher, S. L., Kim, S., Nho, K., Foroud, T., Shen, L., Petersen, R. C., ... &amp; Jagust, W. J. (2015). APOE effect on Alzheimer's disease biomarkers in older adults with significant memory concern. </w:t>
        </w:r>
        <w:r>
          <w:rPr>
            <w:rFonts w:ascii="Arial" w:hAnsi="Arial" w:cs="Arial"/>
            <w:i/>
            <w:iCs/>
            <w:color w:val="222222"/>
            <w:sz w:val="20"/>
            <w:szCs w:val="20"/>
            <w:shd w:val="clear" w:color="auto" w:fill="FFFFFF"/>
          </w:rPr>
          <w:t>Alzheimer's &amp; Dementia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(12), 1417-1429.</w:t>
        </w:r>
      </w:ins>
    </w:p>
    <w:p w14:paraId="7EFC0E81" w14:textId="160F8A9E" w:rsidR="006810A0" w:rsidRDefault="006810A0" w:rsidP="007A30B9">
      <w:pPr>
        <w:pBdr>
          <w:bottom w:val="single" w:sz="6" w:space="1" w:color="auto"/>
        </w:pBdr>
        <w:spacing w:after="0"/>
        <w:rPr>
          <w:ins w:id="768" w:author="Windows User" w:date="2019-08-06T14:21:00Z"/>
          <w:rFonts w:ascii="Arial" w:hAnsi="Arial" w:cs="Arial"/>
          <w:color w:val="222222"/>
          <w:sz w:val="20"/>
          <w:szCs w:val="20"/>
          <w:shd w:val="clear" w:color="auto" w:fill="FFFFFF"/>
        </w:rPr>
      </w:pPr>
    </w:p>
    <w:p w14:paraId="6D459108" w14:textId="4797594E" w:rsidR="006810A0" w:rsidRPr="002E2B45" w:rsidRDefault="006810A0" w:rsidP="007A30B9">
      <w:pPr>
        <w:pBdr>
          <w:bottom w:val="single" w:sz="6" w:space="1" w:color="auto"/>
        </w:pBdr>
        <w:spacing w:after="0"/>
        <w:rPr>
          <w:rFonts w:cs="Times New Roman"/>
        </w:rPr>
      </w:pPr>
      <w:ins w:id="769" w:author="Windows User" w:date="2019-08-06T14:21:00Z">
        <w:r>
          <w:rPr>
            <w:rFonts w:ascii="Arial" w:hAnsi="Arial" w:cs="Arial"/>
            <w:color w:val="222222"/>
            <w:sz w:val="20"/>
            <w:szCs w:val="20"/>
            <w:shd w:val="clear" w:color="auto" w:fill="FFFFFF"/>
          </w:rPr>
          <w:t>Risacher, S. L., West, J. D., McDonald, B. C., Tallman, E. F., Glazier, B. S., Gao, S., ... &amp; Unverzagt, F. W. (2017). OPTIMIZING COGNITIVE CHANGE INDEX CUTOFFS BASED ON COGNITIVE DECLINE AND BIOMARKER POSITIVITY IN COGNITIVELY NORMAL OLDER ADULTS. </w:t>
        </w:r>
        <w:r>
          <w:rPr>
            <w:rFonts w:ascii="Arial" w:hAnsi="Arial" w:cs="Arial"/>
            <w:i/>
            <w:iCs/>
            <w:color w:val="222222"/>
            <w:sz w:val="20"/>
            <w:szCs w:val="20"/>
            <w:shd w:val="clear" w:color="auto" w:fill="FFFFFF"/>
          </w:rPr>
          <w:t>Alzheimer's &amp; Dementia: The Journal of the Alzheimer's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(7), P154.</w:t>
        </w:r>
      </w:ins>
    </w:p>
    <w:p w14:paraId="689373A1" w14:textId="77777777" w:rsidR="007A30B9" w:rsidRPr="001F0A53" w:rsidRDefault="007A30B9" w:rsidP="007A30B9">
      <w:pPr>
        <w:spacing w:after="0"/>
        <w:rPr>
          <w:rFonts w:cs="Times New Roman"/>
          <w:b/>
        </w:rPr>
      </w:pPr>
      <w:r w:rsidRPr="001F0A53">
        <w:rPr>
          <w:rFonts w:cs="Times New Roman"/>
          <w:b/>
        </w:rPr>
        <w:t>SUBJECT INSTRUCTIONS:</w:t>
      </w:r>
    </w:p>
    <w:p w14:paraId="3B13B3B2" w14:textId="11EC464E" w:rsidR="005C0730" w:rsidRDefault="005C0730" w:rsidP="007A30B9">
      <w:pPr>
        <w:spacing w:after="0"/>
        <w:rPr>
          <w:rFonts w:cs="Times New Roman"/>
        </w:rPr>
      </w:pPr>
      <w:r>
        <w:rPr>
          <w:rFonts w:cs="Times New Roman"/>
        </w:rPr>
        <w:t>For questions (</w:t>
      </w:r>
      <w:r w:rsidR="001235DC">
        <w:rPr>
          <w:rFonts w:cs="Times New Roman"/>
        </w:rPr>
        <w:t>CCI1-CCI40</w:t>
      </w:r>
      <w:r>
        <w:rPr>
          <w:rFonts w:cs="Times New Roman"/>
        </w:rPr>
        <w:t>)</w:t>
      </w:r>
    </w:p>
    <w:p w14:paraId="5187C9E0" w14:textId="69327622" w:rsidR="001F0A53" w:rsidRDefault="005C0730" w:rsidP="007A30B9">
      <w:pPr>
        <w:spacing w:after="0"/>
        <w:rPr>
          <w:rFonts w:cs="Times New Roman"/>
        </w:rPr>
      </w:pPr>
      <w:r w:rsidRPr="001F0A53">
        <w:rPr>
          <w:rFonts w:cs="Times New Roman"/>
        </w:rPr>
        <w:t>This self-rating</w:t>
      </w:r>
      <w:r>
        <w:rPr>
          <w:rFonts w:cs="Times New Roman"/>
        </w:rPr>
        <w:t xml:space="preserve"> scale asks about your abilities, problem areas, daily functioning and activities.  Please rate your current level of ability compared to 5 years ago and the severity of any current problems.  Remember, you are describing how you are functioning now (meaning during the past month including today) compared to 5 years ago.  Please rate any changes in your ability on the following 5-point scale, choosing the best fitting rating for each item describing a cognitive function or ability.  Compared to 5 years ago…</w:t>
      </w:r>
    </w:p>
    <w:p w14:paraId="1C4CAF86" w14:textId="77777777" w:rsidR="005C0730" w:rsidRPr="001F0A53" w:rsidRDefault="005C0730" w:rsidP="007A30B9">
      <w:pPr>
        <w:spacing w:after="0"/>
        <w:rPr>
          <w:rFonts w:cs="Times New Roman"/>
        </w:rPr>
      </w:pPr>
    </w:p>
    <w:tbl>
      <w:tblPr>
        <w:tblStyle w:val="TableGrid"/>
        <w:tblW w:w="0" w:type="auto"/>
        <w:tblLook w:val="04A0" w:firstRow="1" w:lastRow="0" w:firstColumn="1" w:lastColumn="0" w:noHBand="0" w:noVBand="1"/>
      </w:tblPr>
      <w:tblGrid>
        <w:gridCol w:w="1374"/>
        <w:gridCol w:w="4340"/>
        <w:gridCol w:w="3636"/>
      </w:tblGrid>
      <w:tr w:rsidR="00E52368" w:rsidRPr="000431A1" w14:paraId="1A9DF7F6" w14:textId="77777777" w:rsidTr="006B2BBC">
        <w:tc>
          <w:tcPr>
            <w:tcW w:w="0" w:type="auto"/>
            <w:tcBorders>
              <w:top w:val="single" w:sz="4" w:space="0" w:color="auto"/>
              <w:left w:val="single" w:sz="4" w:space="0" w:color="auto"/>
              <w:bottom w:val="single" w:sz="4" w:space="0" w:color="auto"/>
              <w:right w:val="single" w:sz="4" w:space="0" w:color="auto"/>
            </w:tcBorders>
            <w:hideMark/>
          </w:tcPr>
          <w:p w14:paraId="3D52B705" w14:textId="77777777" w:rsidR="00E52368" w:rsidRPr="00326291" w:rsidRDefault="00E52368" w:rsidP="006B2BBC">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294406DF" w14:textId="77777777" w:rsidR="00E52368" w:rsidRPr="00326291" w:rsidRDefault="00E52368" w:rsidP="006B2BBC">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31C85A80" w14:textId="77777777" w:rsidR="00E52368" w:rsidRPr="00326291" w:rsidRDefault="00E52368" w:rsidP="006B2BBC">
            <w:pPr>
              <w:jc w:val="center"/>
              <w:rPr>
                <w:rFonts w:cs="Times New Roman"/>
                <w:b/>
              </w:rPr>
            </w:pPr>
            <w:r w:rsidRPr="00326291">
              <w:rPr>
                <w:rFonts w:cs="Times New Roman"/>
                <w:b/>
              </w:rPr>
              <w:t>Item Values</w:t>
            </w:r>
          </w:p>
        </w:tc>
      </w:tr>
      <w:tr w:rsidR="00E52368" w:rsidRPr="000431A1" w14:paraId="70C0BEF7" w14:textId="77777777" w:rsidTr="006B2BBC">
        <w:tc>
          <w:tcPr>
            <w:tcW w:w="0" w:type="auto"/>
            <w:tcBorders>
              <w:top w:val="single" w:sz="4" w:space="0" w:color="auto"/>
              <w:left w:val="single" w:sz="4" w:space="0" w:color="auto"/>
              <w:bottom w:val="single" w:sz="4" w:space="0" w:color="auto"/>
              <w:right w:val="single" w:sz="4" w:space="0" w:color="auto"/>
            </w:tcBorders>
          </w:tcPr>
          <w:p w14:paraId="31933E07" w14:textId="592F6AB3" w:rsidR="00E52368" w:rsidRPr="0057588C" w:rsidRDefault="00E52368" w:rsidP="006B2BBC">
            <w:pPr>
              <w:jc w:val="center"/>
              <w:rPr>
                <w:rFonts w:cs="Times New Roman"/>
                <w:highlight w:val="yellow"/>
              </w:rPr>
            </w:pPr>
            <w:r w:rsidRPr="004A2FDB">
              <w:rPr>
                <w:rFonts w:cs="Times New Roman"/>
              </w:rPr>
              <w:t>CCIDate</w:t>
            </w:r>
          </w:p>
        </w:tc>
        <w:tc>
          <w:tcPr>
            <w:tcW w:w="0" w:type="auto"/>
            <w:tcBorders>
              <w:top w:val="single" w:sz="4" w:space="0" w:color="auto"/>
              <w:left w:val="single" w:sz="4" w:space="0" w:color="auto"/>
              <w:bottom w:val="single" w:sz="4" w:space="0" w:color="auto"/>
              <w:right w:val="single" w:sz="4" w:space="0" w:color="auto"/>
            </w:tcBorders>
          </w:tcPr>
          <w:p w14:paraId="78BF6662" w14:textId="62ACC06C" w:rsidR="00E52368" w:rsidRDefault="00E52368" w:rsidP="006B2BBC">
            <w:pPr>
              <w:rPr>
                <w:rFonts w:cs="Times New Roman"/>
              </w:rPr>
            </w:pPr>
            <w:r w:rsidRPr="004A2FDB">
              <w:rPr>
                <w:rFonts w:cs="Times New Roman"/>
              </w:rPr>
              <w:t>Date CCI was completed</w:t>
            </w:r>
          </w:p>
        </w:tc>
        <w:tc>
          <w:tcPr>
            <w:tcW w:w="0" w:type="auto"/>
            <w:tcBorders>
              <w:top w:val="single" w:sz="4" w:space="0" w:color="auto"/>
              <w:left w:val="single" w:sz="4" w:space="0" w:color="auto"/>
              <w:bottom w:val="single" w:sz="4" w:space="0" w:color="auto"/>
              <w:right w:val="single" w:sz="4" w:space="0" w:color="auto"/>
            </w:tcBorders>
          </w:tcPr>
          <w:p w14:paraId="61C7C79E" w14:textId="77777777" w:rsidR="00E52368" w:rsidRDefault="00E52368" w:rsidP="006B2BBC">
            <w:pPr>
              <w:rPr>
                <w:rFonts w:cs="Times New Roman"/>
              </w:rPr>
            </w:pPr>
          </w:p>
        </w:tc>
      </w:tr>
      <w:tr w:rsidR="00E52368" w:rsidRPr="000431A1" w14:paraId="4C7293EB" w14:textId="77777777" w:rsidTr="006B2BBC">
        <w:tc>
          <w:tcPr>
            <w:tcW w:w="0" w:type="auto"/>
            <w:tcBorders>
              <w:top w:val="single" w:sz="4" w:space="0" w:color="auto"/>
              <w:left w:val="single" w:sz="4" w:space="0" w:color="auto"/>
              <w:bottom w:val="single" w:sz="4" w:space="0" w:color="auto"/>
              <w:right w:val="single" w:sz="4" w:space="0" w:color="auto"/>
            </w:tcBorders>
          </w:tcPr>
          <w:p w14:paraId="2D6AFB9F" w14:textId="79A98393" w:rsidR="00E52368" w:rsidRPr="0057588C" w:rsidRDefault="00E52368" w:rsidP="006B2BBC">
            <w:pPr>
              <w:jc w:val="center"/>
              <w:rPr>
                <w:rFonts w:cs="Times New Roman"/>
                <w:highlight w:val="yellow"/>
              </w:rPr>
            </w:pPr>
            <w:r w:rsidRPr="004A2FDB">
              <w:rPr>
                <w:rFonts w:cs="Times New Roman"/>
              </w:rPr>
              <w:t>Tester</w:t>
            </w:r>
          </w:p>
        </w:tc>
        <w:tc>
          <w:tcPr>
            <w:tcW w:w="0" w:type="auto"/>
            <w:tcBorders>
              <w:top w:val="single" w:sz="4" w:space="0" w:color="auto"/>
              <w:left w:val="single" w:sz="4" w:space="0" w:color="auto"/>
              <w:bottom w:val="single" w:sz="4" w:space="0" w:color="auto"/>
              <w:right w:val="single" w:sz="4" w:space="0" w:color="auto"/>
            </w:tcBorders>
          </w:tcPr>
          <w:p w14:paraId="7C43E032" w14:textId="737A113A" w:rsidR="00E52368" w:rsidRDefault="00E52368" w:rsidP="006B2BBC">
            <w:pPr>
              <w:rPr>
                <w:rFonts w:cs="Times New Roman"/>
              </w:rPr>
            </w:pPr>
            <w:r w:rsidRPr="004A2FDB">
              <w:rPr>
                <w:rFonts w:cs="Times New Roman"/>
              </w:rPr>
              <w:t>Tester's initials who completed the Feedback entry</w:t>
            </w:r>
          </w:p>
        </w:tc>
        <w:tc>
          <w:tcPr>
            <w:tcW w:w="0" w:type="auto"/>
            <w:tcBorders>
              <w:top w:val="single" w:sz="4" w:space="0" w:color="auto"/>
              <w:left w:val="single" w:sz="4" w:space="0" w:color="auto"/>
              <w:bottom w:val="single" w:sz="4" w:space="0" w:color="auto"/>
              <w:right w:val="single" w:sz="4" w:space="0" w:color="auto"/>
            </w:tcBorders>
          </w:tcPr>
          <w:p w14:paraId="52FCCB69" w14:textId="77777777" w:rsidR="00E52368" w:rsidRDefault="00E52368" w:rsidP="006B2BBC">
            <w:pPr>
              <w:rPr>
                <w:rFonts w:cs="Times New Roman"/>
              </w:rPr>
            </w:pPr>
          </w:p>
        </w:tc>
      </w:tr>
      <w:tr w:rsidR="00E52368" w:rsidRPr="000431A1" w14:paraId="1803429E" w14:textId="77777777" w:rsidTr="006B2BBC">
        <w:tc>
          <w:tcPr>
            <w:tcW w:w="0" w:type="auto"/>
            <w:tcBorders>
              <w:top w:val="single" w:sz="4" w:space="0" w:color="auto"/>
              <w:left w:val="single" w:sz="4" w:space="0" w:color="auto"/>
              <w:bottom w:val="single" w:sz="4" w:space="0" w:color="auto"/>
              <w:right w:val="single" w:sz="4" w:space="0" w:color="auto"/>
            </w:tcBorders>
          </w:tcPr>
          <w:p w14:paraId="393E5DC0" w14:textId="0019E595" w:rsidR="00E52368" w:rsidRPr="000C56C9" w:rsidRDefault="00E52368" w:rsidP="006B2BBC">
            <w:pPr>
              <w:jc w:val="center"/>
              <w:rPr>
                <w:rFonts w:cs="Times New Roman"/>
              </w:rPr>
            </w:pPr>
            <w:r w:rsidRPr="00081E3D">
              <w:rPr>
                <w:rFonts w:cs="Times New Roman"/>
              </w:rPr>
              <w:t>CCI0</w:t>
            </w:r>
          </w:p>
        </w:tc>
        <w:tc>
          <w:tcPr>
            <w:tcW w:w="0" w:type="auto"/>
            <w:tcBorders>
              <w:top w:val="single" w:sz="4" w:space="0" w:color="auto"/>
              <w:left w:val="single" w:sz="4" w:space="0" w:color="auto"/>
              <w:bottom w:val="single" w:sz="4" w:space="0" w:color="auto"/>
              <w:right w:val="single" w:sz="4" w:space="0" w:color="auto"/>
            </w:tcBorders>
          </w:tcPr>
          <w:p w14:paraId="289F703C" w14:textId="30E4C081" w:rsidR="00E52368" w:rsidRPr="000C56C9" w:rsidRDefault="00E52368" w:rsidP="006B2BBC">
            <w:pPr>
              <w:rPr>
                <w:rFonts w:cs="Times New Roman"/>
              </w:rPr>
            </w:pPr>
            <w:r>
              <w:rPr>
                <w:rFonts w:cs="Times New Roman"/>
              </w:rPr>
              <w:t>Do you feel like your memory is becoming worse?</w:t>
            </w:r>
          </w:p>
        </w:tc>
        <w:tc>
          <w:tcPr>
            <w:tcW w:w="0" w:type="auto"/>
            <w:tcBorders>
              <w:top w:val="single" w:sz="4" w:space="0" w:color="auto"/>
              <w:left w:val="single" w:sz="4" w:space="0" w:color="auto"/>
              <w:bottom w:val="single" w:sz="4" w:space="0" w:color="auto"/>
              <w:right w:val="single" w:sz="4" w:space="0" w:color="auto"/>
            </w:tcBorders>
          </w:tcPr>
          <w:p w14:paraId="500925A7" w14:textId="77777777" w:rsidR="00E52368" w:rsidRPr="00081E3D" w:rsidRDefault="00E52368" w:rsidP="00081E3D">
            <w:pPr>
              <w:rPr>
                <w:rFonts w:cs="Times New Roman"/>
              </w:rPr>
            </w:pPr>
            <w:r w:rsidRPr="00081E3D">
              <w:rPr>
                <w:rFonts w:cs="Times New Roman"/>
              </w:rPr>
              <w:t>0 = No</w:t>
            </w:r>
          </w:p>
          <w:p w14:paraId="09F64FDD" w14:textId="77777777" w:rsidR="00E52368" w:rsidRPr="00081E3D" w:rsidRDefault="00E52368" w:rsidP="00081E3D">
            <w:pPr>
              <w:rPr>
                <w:rFonts w:cs="Times New Roman"/>
              </w:rPr>
            </w:pPr>
            <w:r w:rsidRPr="00081E3D">
              <w:rPr>
                <w:rFonts w:cs="Times New Roman"/>
              </w:rPr>
              <w:t>1 = Yes, but this does not worry me</w:t>
            </w:r>
          </w:p>
          <w:p w14:paraId="07A16D57" w14:textId="49627CBE" w:rsidR="00E52368" w:rsidRPr="000C56C9" w:rsidRDefault="00E52368" w:rsidP="00081E3D">
            <w:pPr>
              <w:rPr>
                <w:rFonts w:cs="Times New Roman"/>
              </w:rPr>
            </w:pPr>
            <w:r w:rsidRPr="00081E3D">
              <w:rPr>
                <w:rFonts w:cs="Times New Roman"/>
              </w:rPr>
              <w:t>2 = Yes, and this worries me</w:t>
            </w:r>
          </w:p>
        </w:tc>
      </w:tr>
      <w:tr w:rsidR="00E52368" w:rsidRPr="000431A1" w14:paraId="2FB09AE4" w14:textId="77777777" w:rsidTr="00967181">
        <w:tc>
          <w:tcPr>
            <w:tcW w:w="0" w:type="auto"/>
            <w:gridSpan w:val="3"/>
            <w:tcBorders>
              <w:top w:val="single" w:sz="4" w:space="0" w:color="auto"/>
              <w:left w:val="single" w:sz="4" w:space="0" w:color="auto"/>
              <w:bottom w:val="single" w:sz="4" w:space="0" w:color="auto"/>
              <w:right w:val="single" w:sz="4" w:space="0" w:color="auto"/>
            </w:tcBorders>
          </w:tcPr>
          <w:p w14:paraId="4F2DD9F5" w14:textId="342B1747" w:rsidR="00E52368" w:rsidRPr="00081E3D" w:rsidRDefault="00E52368" w:rsidP="00081E3D">
            <w:pPr>
              <w:rPr>
                <w:rFonts w:cs="Times New Roman"/>
              </w:rPr>
            </w:pPr>
            <w:r w:rsidRPr="00081E3D">
              <w:rPr>
                <w:rFonts w:cs="Times New Roman"/>
                <w:i/>
              </w:rPr>
              <w:t>For the next forty questions, begin with the phrase, "Compared to 5 years ago..."</w:t>
            </w:r>
          </w:p>
        </w:tc>
      </w:tr>
      <w:tr w:rsidR="00E52368" w:rsidRPr="000431A1" w14:paraId="7F69FC65" w14:textId="77777777" w:rsidTr="006B2BBC">
        <w:tc>
          <w:tcPr>
            <w:tcW w:w="0" w:type="auto"/>
            <w:tcBorders>
              <w:top w:val="single" w:sz="4" w:space="0" w:color="auto"/>
              <w:left w:val="single" w:sz="4" w:space="0" w:color="auto"/>
              <w:bottom w:val="single" w:sz="4" w:space="0" w:color="auto"/>
              <w:right w:val="single" w:sz="4" w:space="0" w:color="auto"/>
            </w:tcBorders>
          </w:tcPr>
          <w:p w14:paraId="501F5541" w14:textId="3BD88D82" w:rsidR="00E52368" w:rsidRPr="001F0A53" w:rsidRDefault="00E52368" w:rsidP="006B2BBC">
            <w:pPr>
              <w:jc w:val="center"/>
              <w:rPr>
                <w:rFonts w:cs="Times New Roman"/>
                <w:highlight w:val="yellow"/>
              </w:rPr>
            </w:pPr>
            <w:r w:rsidRPr="00081E3D">
              <w:rPr>
                <w:rFonts w:cs="Times New Roman"/>
              </w:rPr>
              <w:t>CCI1</w:t>
            </w:r>
          </w:p>
        </w:tc>
        <w:tc>
          <w:tcPr>
            <w:tcW w:w="0" w:type="auto"/>
            <w:tcBorders>
              <w:top w:val="single" w:sz="4" w:space="0" w:color="auto"/>
              <w:left w:val="single" w:sz="4" w:space="0" w:color="auto"/>
              <w:bottom w:val="single" w:sz="4" w:space="0" w:color="auto"/>
              <w:right w:val="single" w:sz="4" w:space="0" w:color="auto"/>
            </w:tcBorders>
          </w:tcPr>
          <w:p w14:paraId="5D167EBF" w14:textId="0201CE48" w:rsidR="00E52368" w:rsidRPr="000C56C9" w:rsidRDefault="00E52368" w:rsidP="006B2BBC">
            <w:pPr>
              <w:rPr>
                <w:rFonts w:cs="Times New Roman"/>
              </w:rPr>
            </w:pPr>
            <w:r>
              <w:rPr>
                <w:rFonts w:cs="Times New Roman"/>
              </w:rPr>
              <w:t>Recalling information when I really try</w:t>
            </w:r>
          </w:p>
        </w:tc>
        <w:tc>
          <w:tcPr>
            <w:tcW w:w="0" w:type="auto"/>
            <w:tcBorders>
              <w:top w:val="single" w:sz="4" w:space="0" w:color="auto"/>
              <w:left w:val="single" w:sz="4" w:space="0" w:color="auto"/>
              <w:bottom w:val="single" w:sz="4" w:space="0" w:color="auto"/>
              <w:right w:val="single" w:sz="4" w:space="0" w:color="auto"/>
            </w:tcBorders>
          </w:tcPr>
          <w:p w14:paraId="4F77C409" w14:textId="61445427" w:rsidR="00E52368" w:rsidRDefault="00E52368" w:rsidP="006B2BBC">
            <w:pPr>
              <w:rPr>
                <w:rFonts w:cs="Times New Roman"/>
              </w:rPr>
            </w:pPr>
            <w:r>
              <w:rPr>
                <w:rFonts w:cs="Times New Roman"/>
              </w:rPr>
              <w:t>1=Normal ability (no change)</w:t>
            </w:r>
          </w:p>
          <w:p w14:paraId="1177407C" w14:textId="2DF47B91" w:rsidR="00E52368" w:rsidRDefault="00E52368" w:rsidP="006B2BBC">
            <w:pPr>
              <w:rPr>
                <w:rFonts w:cs="Times New Roman"/>
              </w:rPr>
            </w:pPr>
            <w:r>
              <w:rPr>
                <w:rFonts w:cs="Times New Roman"/>
              </w:rPr>
              <w:t>2= Slight/occasional problem (minimal change)</w:t>
            </w:r>
          </w:p>
          <w:p w14:paraId="730B6C7C" w14:textId="0A0EF7B8" w:rsidR="00E52368" w:rsidRDefault="00E52368" w:rsidP="006B2BBC">
            <w:pPr>
              <w:rPr>
                <w:rFonts w:cs="Times New Roman"/>
              </w:rPr>
            </w:pPr>
            <w:r>
              <w:rPr>
                <w:rFonts w:cs="Times New Roman"/>
              </w:rPr>
              <w:t>3=Mild problem (some change)</w:t>
            </w:r>
          </w:p>
          <w:p w14:paraId="02CADDC7" w14:textId="677E89A9" w:rsidR="00E52368" w:rsidRDefault="00E52368" w:rsidP="006B2BBC">
            <w:pPr>
              <w:rPr>
                <w:rFonts w:cs="Times New Roman"/>
              </w:rPr>
            </w:pPr>
            <w:r>
              <w:rPr>
                <w:rFonts w:cs="Times New Roman"/>
              </w:rPr>
              <w:t>4=Moderate problem (clearly noticeable change)</w:t>
            </w:r>
          </w:p>
          <w:p w14:paraId="430940F3" w14:textId="7867B633" w:rsidR="00E52368" w:rsidRPr="000C56C9" w:rsidRDefault="00E52368" w:rsidP="005C0730">
            <w:pPr>
              <w:rPr>
                <w:rFonts w:cs="Times New Roman"/>
              </w:rPr>
            </w:pPr>
            <w:r>
              <w:rPr>
                <w:rFonts w:cs="Times New Roman"/>
              </w:rPr>
              <w:lastRenderedPageBreak/>
              <w:t>5=Severe problem (much worse)</w:t>
            </w:r>
          </w:p>
        </w:tc>
      </w:tr>
      <w:tr w:rsidR="00E52368" w:rsidRPr="000431A1" w14:paraId="266D2095" w14:textId="77777777" w:rsidTr="006B2BBC">
        <w:tc>
          <w:tcPr>
            <w:tcW w:w="0" w:type="auto"/>
            <w:tcBorders>
              <w:top w:val="single" w:sz="4" w:space="0" w:color="auto"/>
              <w:left w:val="single" w:sz="4" w:space="0" w:color="auto"/>
              <w:bottom w:val="single" w:sz="4" w:space="0" w:color="auto"/>
              <w:right w:val="single" w:sz="4" w:space="0" w:color="auto"/>
            </w:tcBorders>
          </w:tcPr>
          <w:p w14:paraId="20049C8A" w14:textId="14036AFE" w:rsidR="00E52368" w:rsidRPr="001F0A53" w:rsidRDefault="00E52368" w:rsidP="006B2BBC">
            <w:pPr>
              <w:jc w:val="center"/>
              <w:rPr>
                <w:rFonts w:cs="Times New Roman"/>
                <w:highlight w:val="yellow"/>
              </w:rPr>
            </w:pPr>
            <w:r w:rsidRPr="00081E3D">
              <w:rPr>
                <w:rFonts w:cs="Times New Roman"/>
              </w:rPr>
              <w:lastRenderedPageBreak/>
              <w:t>CCI2</w:t>
            </w:r>
          </w:p>
        </w:tc>
        <w:tc>
          <w:tcPr>
            <w:tcW w:w="0" w:type="auto"/>
            <w:tcBorders>
              <w:top w:val="single" w:sz="4" w:space="0" w:color="auto"/>
              <w:left w:val="single" w:sz="4" w:space="0" w:color="auto"/>
              <w:bottom w:val="single" w:sz="4" w:space="0" w:color="auto"/>
              <w:right w:val="single" w:sz="4" w:space="0" w:color="auto"/>
            </w:tcBorders>
          </w:tcPr>
          <w:p w14:paraId="6BF62FA0" w14:textId="12BA2EFF" w:rsidR="00E52368" w:rsidRPr="000C56C9" w:rsidRDefault="00E52368" w:rsidP="006B2BBC">
            <w:pPr>
              <w:rPr>
                <w:rFonts w:cs="Times New Roman"/>
              </w:rPr>
            </w:pPr>
            <w:r>
              <w:rPr>
                <w:rFonts w:cs="Times New Roman"/>
              </w:rPr>
              <w:t>Remembering names and faces of new people I meet</w:t>
            </w:r>
          </w:p>
        </w:tc>
        <w:tc>
          <w:tcPr>
            <w:tcW w:w="0" w:type="auto"/>
            <w:tcBorders>
              <w:top w:val="single" w:sz="4" w:space="0" w:color="auto"/>
              <w:left w:val="single" w:sz="4" w:space="0" w:color="auto"/>
              <w:bottom w:val="single" w:sz="4" w:space="0" w:color="auto"/>
              <w:right w:val="single" w:sz="4" w:space="0" w:color="auto"/>
            </w:tcBorders>
          </w:tcPr>
          <w:p w14:paraId="142021BF" w14:textId="77777777" w:rsidR="00E52368" w:rsidRDefault="00E52368" w:rsidP="006B2BBC">
            <w:pPr>
              <w:rPr>
                <w:rFonts w:cs="Times New Roman"/>
              </w:rPr>
            </w:pPr>
            <w:r>
              <w:rPr>
                <w:rFonts w:cs="Times New Roman"/>
              </w:rPr>
              <w:t>1=Normal ability (no change)</w:t>
            </w:r>
          </w:p>
          <w:p w14:paraId="2FBB654B" w14:textId="77777777" w:rsidR="00E52368" w:rsidRDefault="00E52368" w:rsidP="006B2BBC">
            <w:pPr>
              <w:rPr>
                <w:rFonts w:cs="Times New Roman"/>
              </w:rPr>
            </w:pPr>
            <w:r>
              <w:rPr>
                <w:rFonts w:cs="Times New Roman"/>
              </w:rPr>
              <w:t>2= Slight/occasional problem (minimal change)</w:t>
            </w:r>
          </w:p>
          <w:p w14:paraId="4329BDF8" w14:textId="77777777" w:rsidR="00E52368" w:rsidRDefault="00E52368" w:rsidP="006B2BBC">
            <w:pPr>
              <w:rPr>
                <w:rFonts w:cs="Times New Roman"/>
              </w:rPr>
            </w:pPr>
            <w:r>
              <w:rPr>
                <w:rFonts w:cs="Times New Roman"/>
              </w:rPr>
              <w:t>3=Mild problem (some change)</w:t>
            </w:r>
          </w:p>
          <w:p w14:paraId="3369B720" w14:textId="77777777" w:rsidR="00E52368" w:rsidRDefault="00E52368" w:rsidP="006B2BBC">
            <w:pPr>
              <w:rPr>
                <w:rFonts w:cs="Times New Roman"/>
              </w:rPr>
            </w:pPr>
            <w:r>
              <w:rPr>
                <w:rFonts w:cs="Times New Roman"/>
              </w:rPr>
              <w:t>4=Moderate problem (clearly noticeable change)</w:t>
            </w:r>
          </w:p>
          <w:p w14:paraId="5E8DF0A1" w14:textId="79A30CE8" w:rsidR="00E52368" w:rsidRPr="000C56C9" w:rsidRDefault="00E52368" w:rsidP="006B2BBC">
            <w:pPr>
              <w:rPr>
                <w:rFonts w:cs="Times New Roman"/>
              </w:rPr>
            </w:pPr>
            <w:r>
              <w:rPr>
                <w:rFonts w:cs="Times New Roman"/>
              </w:rPr>
              <w:t>5=Severe problem (much worse)</w:t>
            </w:r>
          </w:p>
        </w:tc>
      </w:tr>
      <w:tr w:rsidR="00E52368" w:rsidRPr="000431A1" w14:paraId="5129CC9C" w14:textId="77777777" w:rsidTr="006B2BBC">
        <w:tc>
          <w:tcPr>
            <w:tcW w:w="0" w:type="auto"/>
            <w:tcBorders>
              <w:top w:val="single" w:sz="4" w:space="0" w:color="auto"/>
              <w:left w:val="single" w:sz="4" w:space="0" w:color="auto"/>
              <w:bottom w:val="single" w:sz="4" w:space="0" w:color="auto"/>
              <w:right w:val="single" w:sz="4" w:space="0" w:color="auto"/>
            </w:tcBorders>
          </w:tcPr>
          <w:p w14:paraId="4387C5F3" w14:textId="1F9BAB68" w:rsidR="00E52368" w:rsidRPr="001F0A53" w:rsidRDefault="00E52368" w:rsidP="006B2BBC">
            <w:pPr>
              <w:jc w:val="center"/>
              <w:rPr>
                <w:rFonts w:cs="Times New Roman"/>
                <w:highlight w:val="yellow"/>
              </w:rPr>
            </w:pPr>
            <w:r w:rsidRPr="00081E3D">
              <w:rPr>
                <w:rFonts w:cs="Times New Roman"/>
              </w:rPr>
              <w:t>CCI3</w:t>
            </w:r>
          </w:p>
        </w:tc>
        <w:tc>
          <w:tcPr>
            <w:tcW w:w="0" w:type="auto"/>
            <w:tcBorders>
              <w:top w:val="single" w:sz="4" w:space="0" w:color="auto"/>
              <w:left w:val="single" w:sz="4" w:space="0" w:color="auto"/>
              <w:bottom w:val="single" w:sz="4" w:space="0" w:color="auto"/>
              <w:right w:val="single" w:sz="4" w:space="0" w:color="auto"/>
            </w:tcBorders>
          </w:tcPr>
          <w:p w14:paraId="4AC1E29A" w14:textId="63DFEFEB" w:rsidR="00E52368" w:rsidRPr="000C56C9" w:rsidRDefault="00E52368" w:rsidP="006B2BBC">
            <w:pPr>
              <w:rPr>
                <w:rFonts w:cs="Times New Roman"/>
              </w:rPr>
            </w:pPr>
            <w:r>
              <w:rPr>
                <w:rFonts w:cs="Times New Roman"/>
              </w:rPr>
              <w:t>Remembering things that have happened recently</w:t>
            </w:r>
          </w:p>
        </w:tc>
        <w:tc>
          <w:tcPr>
            <w:tcW w:w="0" w:type="auto"/>
            <w:tcBorders>
              <w:top w:val="single" w:sz="4" w:space="0" w:color="auto"/>
              <w:left w:val="single" w:sz="4" w:space="0" w:color="auto"/>
              <w:bottom w:val="single" w:sz="4" w:space="0" w:color="auto"/>
              <w:right w:val="single" w:sz="4" w:space="0" w:color="auto"/>
            </w:tcBorders>
          </w:tcPr>
          <w:p w14:paraId="2103F0F3" w14:textId="77777777" w:rsidR="00E52368" w:rsidRDefault="00E52368" w:rsidP="006B2BBC">
            <w:pPr>
              <w:rPr>
                <w:rFonts w:cs="Times New Roman"/>
              </w:rPr>
            </w:pPr>
            <w:r>
              <w:rPr>
                <w:rFonts w:cs="Times New Roman"/>
              </w:rPr>
              <w:t>1=Normal ability (no change)</w:t>
            </w:r>
          </w:p>
          <w:p w14:paraId="2F3F674E" w14:textId="77777777" w:rsidR="00E52368" w:rsidRDefault="00E52368" w:rsidP="006B2BBC">
            <w:pPr>
              <w:rPr>
                <w:rFonts w:cs="Times New Roman"/>
              </w:rPr>
            </w:pPr>
            <w:r>
              <w:rPr>
                <w:rFonts w:cs="Times New Roman"/>
              </w:rPr>
              <w:t>2= Slight/occasional problem (minimal change)</w:t>
            </w:r>
          </w:p>
          <w:p w14:paraId="2E6AEAB0" w14:textId="77777777" w:rsidR="00E52368" w:rsidRDefault="00E52368" w:rsidP="006B2BBC">
            <w:pPr>
              <w:rPr>
                <w:rFonts w:cs="Times New Roman"/>
              </w:rPr>
            </w:pPr>
            <w:r>
              <w:rPr>
                <w:rFonts w:cs="Times New Roman"/>
              </w:rPr>
              <w:t>3=Mild problem (some change)</w:t>
            </w:r>
          </w:p>
          <w:p w14:paraId="56BA2320" w14:textId="77777777" w:rsidR="00E52368" w:rsidRDefault="00E52368" w:rsidP="006B2BBC">
            <w:pPr>
              <w:rPr>
                <w:rFonts w:cs="Times New Roman"/>
              </w:rPr>
            </w:pPr>
            <w:r>
              <w:rPr>
                <w:rFonts w:cs="Times New Roman"/>
              </w:rPr>
              <w:t>4=Moderate problem (clearly noticeable change)</w:t>
            </w:r>
          </w:p>
          <w:p w14:paraId="0B1F1A4C" w14:textId="3DE25D83" w:rsidR="00E52368" w:rsidRPr="000C56C9" w:rsidRDefault="00E52368" w:rsidP="006B2BBC">
            <w:pPr>
              <w:rPr>
                <w:rFonts w:cs="Times New Roman"/>
              </w:rPr>
            </w:pPr>
            <w:r>
              <w:rPr>
                <w:rFonts w:cs="Times New Roman"/>
              </w:rPr>
              <w:t>5=Severe problem (much worse)</w:t>
            </w:r>
          </w:p>
        </w:tc>
      </w:tr>
      <w:tr w:rsidR="00E52368" w:rsidRPr="00E142A0" w14:paraId="0F5CA31F" w14:textId="77777777" w:rsidTr="006B2BBC">
        <w:tc>
          <w:tcPr>
            <w:tcW w:w="0" w:type="auto"/>
            <w:tcBorders>
              <w:top w:val="single" w:sz="4" w:space="0" w:color="auto"/>
              <w:left w:val="single" w:sz="4" w:space="0" w:color="auto"/>
              <w:bottom w:val="single" w:sz="4" w:space="0" w:color="auto"/>
              <w:right w:val="single" w:sz="4" w:space="0" w:color="auto"/>
            </w:tcBorders>
          </w:tcPr>
          <w:p w14:paraId="4B9B54F0" w14:textId="780F1507" w:rsidR="00E52368" w:rsidRPr="001F0A53" w:rsidRDefault="00E52368" w:rsidP="006B2BBC">
            <w:pPr>
              <w:jc w:val="center"/>
              <w:rPr>
                <w:rFonts w:cs="Times New Roman"/>
                <w:highlight w:val="yellow"/>
              </w:rPr>
            </w:pPr>
            <w:r w:rsidRPr="00081E3D">
              <w:rPr>
                <w:rFonts w:cs="Times New Roman"/>
              </w:rPr>
              <w:t>CCI4</w:t>
            </w:r>
          </w:p>
        </w:tc>
        <w:tc>
          <w:tcPr>
            <w:tcW w:w="0" w:type="auto"/>
            <w:tcBorders>
              <w:top w:val="single" w:sz="4" w:space="0" w:color="auto"/>
              <w:left w:val="single" w:sz="4" w:space="0" w:color="auto"/>
              <w:bottom w:val="single" w:sz="4" w:space="0" w:color="auto"/>
              <w:right w:val="single" w:sz="4" w:space="0" w:color="auto"/>
            </w:tcBorders>
          </w:tcPr>
          <w:p w14:paraId="211653FB" w14:textId="6275CBC6" w:rsidR="00E52368" w:rsidRPr="000C56C9" w:rsidRDefault="00E52368" w:rsidP="006B2BBC">
            <w:pPr>
              <w:rPr>
                <w:rFonts w:cs="Times New Roman"/>
              </w:rPr>
            </w:pPr>
            <w:r>
              <w:rPr>
                <w:rFonts w:cs="Times New Roman"/>
              </w:rPr>
              <w:t>Recalling conversations a few days later</w:t>
            </w:r>
          </w:p>
        </w:tc>
        <w:tc>
          <w:tcPr>
            <w:tcW w:w="0" w:type="auto"/>
            <w:tcBorders>
              <w:top w:val="single" w:sz="4" w:space="0" w:color="auto"/>
              <w:left w:val="single" w:sz="4" w:space="0" w:color="auto"/>
              <w:bottom w:val="single" w:sz="4" w:space="0" w:color="auto"/>
              <w:right w:val="single" w:sz="4" w:space="0" w:color="auto"/>
            </w:tcBorders>
          </w:tcPr>
          <w:p w14:paraId="5C1764C3" w14:textId="77777777" w:rsidR="00E52368" w:rsidRDefault="00E52368" w:rsidP="006B2BBC">
            <w:pPr>
              <w:rPr>
                <w:rFonts w:cs="Times New Roman"/>
              </w:rPr>
            </w:pPr>
            <w:r>
              <w:rPr>
                <w:rFonts w:cs="Times New Roman"/>
              </w:rPr>
              <w:t>1=Normal ability (no change)</w:t>
            </w:r>
          </w:p>
          <w:p w14:paraId="08817405" w14:textId="77777777" w:rsidR="00E52368" w:rsidRDefault="00E52368" w:rsidP="006B2BBC">
            <w:pPr>
              <w:rPr>
                <w:rFonts w:cs="Times New Roman"/>
              </w:rPr>
            </w:pPr>
            <w:r>
              <w:rPr>
                <w:rFonts w:cs="Times New Roman"/>
              </w:rPr>
              <w:t>2= Slight/occasional problem (minimal change)</w:t>
            </w:r>
          </w:p>
          <w:p w14:paraId="694C9BDC" w14:textId="77777777" w:rsidR="00E52368" w:rsidRDefault="00E52368" w:rsidP="006B2BBC">
            <w:pPr>
              <w:rPr>
                <w:rFonts w:cs="Times New Roman"/>
              </w:rPr>
            </w:pPr>
            <w:r>
              <w:rPr>
                <w:rFonts w:cs="Times New Roman"/>
              </w:rPr>
              <w:t>3=Mild problem (some change)</w:t>
            </w:r>
          </w:p>
          <w:p w14:paraId="3B044208" w14:textId="77777777" w:rsidR="00E52368" w:rsidRDefault="00E52368" w:rsidP="006B2BBC">
            <w:pPr>
              <w:rPr>
                <w:rFonts w:cs="Times New Roman"/>
              </w:rPr>
            </w:pPr>
            <w:r>
              <w:rPr>
                <w:rFonts w:cs="Times New Roman"/>
              </w:rPr>
              <w:t>4=Moderate problem (clearly noticeable change)</w:t>
            </w:r>
          </w:p>
          <w:p w14:paraId="70A08106" w14:textId="2D65F118" w:rsidR="00E52368" w:rsidRPr="000C56C9" w:rsidRDefault="00E52368" w:rsidP="006B2BBC">
            <w:pPr>
              <w:rPr>
                <w:rFonts w:cs="Times New Roman"/>
              </w:rPr>
            </w:pPr>
            <w:r>
              <w:rPr>
                <w:rFonts w:cs="Times New Roman"/>
              </w:rPr>
              <w:t>5=Severe problem (much worse)</w:t>
            </w:r>
          </w:p>
        </w:tc>
      </w:tr>
      <w:tr w:rsidR="00E52368" w:rsidRPr="00E142A0" w14:paraId="35FAFD44" w14:textId="77777777" w:rsidTr="006B2BBC">
        <w:tc>
          <w:tcPr>
            <w:tcW w:w="0" w:type="auto"/>
            <w:tcBorders>
              <w:top w:val="single" w:sz="4" w:space="0" w:color="auto"/>
              <w:left w:val="single" w:sz="4" w:space="0" w:color="auto"/>
              <w:bottom w:val="single" w:sz="4" w:space="0" w:color="auto"/>
              <w:right w:val="single" w:sz="4" w:space="0" w:color="auto"/>
            </w:tcBorders>
          </w:tcPr>
          <w:p w14:paraId="4312F443" w14:textId="4BBA1BD9" w:rsidR="00E52368" w:rsidRDefault="00E52368" w:rsidP="006B2BBC">
            <w:pPr>
              <w:jc w:val="center"/>
              <w:rPr>
                <w:rFonts w:cs="Times New Roman"/>
                <w:highlight w:val="yellow"/>
              </w:rPr>
            </w:pPr>
            <w:r w:rsidRPr="00081E3D">
              <w:rPr>
                <w:rFonts w:cs="Times New Roman"/>
              </w:rPr>
              <w:t>CCI5</w:t>
            </w:r>
          </w:p>
        </w:tc>
        <w:tc>
          <w:tcPr>
            <w:tcW w:w="0" w:type="auto"/>
            <w:tcBorders>
              <w:top w:val="single" w:sz="4" w:space="0" w:color="auto"/>
              <w:left w:val="single" w:sz="4" w:space="0" w:color="auto"/>
              <w:bottom w:val="single" w:sz="4" w:space="0" w:color="auto"/>
              <w:right w:val="single" w:sz="4" w:space="0" w:color="auto"/>
            </w:tcBorders>
          </w:tcPr>
          <w:p w14:paraId="4931754C" w14:textId="17B77619" w:rsidR="00E52368" w:rsidRDefault="00E52368" w:rsidP="006B2BBC">
            <w:pPr>
              <w:rPr>
                <w:rFonts w:cs="Times New Roman"/>
              </w:rPr>
            </w:pPr>
            <w:r>
              <w:rPr>
                <w:rFonts w:cs="Times New Roman"/>
              </w:rPr>
              <w:t>Remembering where things are usually kept</w:t>
            </w:r>
          </w:p>
        </w:tc>
        <w:tc>
          <w:tcPr>
            <w:tcW w:w="0" w:type="auto"/>
            <w:tcBorders>
              <w:top w:val="single" w:sz="4" w:space="0" w:color="auto"/>
              <w:left w:val="single" w:sz="4" w:space="0" w:color="auto"/>
              <w:bottom w:val="single" w:sz="4" w:space="0" w:color="auto"/>
              <w:right w:val="single" w:sz="4" w:space="0" w:color="auto"/>
            </w:tcBorders>
          </w:tcPr>
          <w:p w14:paraId="41F8D61E" w14:textId="77777777" w:rsidR="00E52368" w:rsidRDefault="00E52368" w:rsidP="00BD35FD">
            <w:pPr>
              <w:rPr>
                <w:rFonts w:cs="Times New Roman"/>
              </w:rPr>
            </w:pPr>
            <w:r>
              <w:rPr>
                <w:rFonts w:cs="Times New Roman"/>
              </w:rPr>
              <w:t>1=Normal ability (no change)</w:t>
            </w:r>
          </w:p>
          <w:p w14:paraId="023B0788" w14:textId="77777777" w:rsidR="00E52368" w:rsidRDefault="00E52368" w:rsidP="00BD35FD">
            <w:pPr>
              <w:rPr>
                <w:rFonts w:cs="Times New Roman"/>
              </w:rPr>
            </w:pPr>
            <w:r>
              <w:rPr>
                <w:rFonts w:cs="Times New Roman"/>
              </w:rPr>
              <w:t>2= Slight/occasional problem (minimal change)</w:t>
            </w:r>
          </w:p>
          <w:p w14:paraId="2D9C9C96" w14:textId="77777777" w:rsidR="00E52368" w:rsidRDefault="00E52368" w:rsidP="00BD35FD">
            <w:pPr>
              <w:rPr>
                <w:rFonts w:cs="Times New Roman"/>
              </w:rPr>
            </w:pPr>
            <w:r>
              <w:rPr>
                <w:rFonts w:cs="Times New Roman"/>
              </w:rPr>
              <w:t>3=Mild problem (some change)</w:t>
            </w:r>
          </w:p>
          <w:p w14:paraId="6C2FF877" w14:textId="77777777" w:rsidR="00E52368" w:rsidRDefault="00E52368" w:rsidP="00BD35FD">
            <w:pPr>
              <w:rPr>
                <w:rFonts w:cs="Times New Roman"/>
              </w:rPr>
            </w:pPr>
            <w:r>
              <w:rPr>
                <w:rFonts w:cs="Times New Roman"/>
              </w:rPr>
              <w:t>4=Moderate problem (clearly noticeable change)</w:t>
            </w:r>
          </w:p>
          <w:p w14:paraId="096DBEFA" w14:textId="075BD323" w:rsidR="00E52368" w:rsidRDefault="00E52368" w:rsidP="00BD35FD">
            <w:pPr>
              <w:rPr>
                <w:rFonts w:cs="Times New Roman"/>
              </w:rPr>
            </w:pPr>
            <w:r>
              <w:rPr>
                <w:rFonts w:cs="Times New Roman"/>
              </w:rPr>
              <w:t>5=Severe problem (much worse)</w:t>
            </w:r>
          </w:p>
        </w:tc>
      </w:tr>
      <w:tr w:rsidR="00E52368" w:rsidRPr="00E142A0" w14:paraId="1048825D" w14:textId="77777777" w:rsidTr="006B2BBC">
        <w:tc>
          <w:tcPr>
            <w:tcW w:w="0" w:type="auto"/>
            <w:tcBorders>
              <w:top w:val="single" w:sz="4" w:space="0" w:color="auto"/>
              <w:left w:val="single" w:sz="4" w:space="0" w:color="auto"/>
              <w:bottom w:val="single" w:sz="4" w:space="0" w:color="auto"/>
              <w:right w:val="single" w:sz="4" w:space="0" w:color="auto"/>
            </w:tcBorders>
          </w:tcPr>
          <w:p w14:paraId="78D2F32A" w14:textId="14B9E55B" w:rsidR="00E52368" w:rsidRDefault="00E52368" w:rsidP="006B2BBC">
            <w:pPr>
              <w:jc w:val="center"/>
              <w:rPr>
                <w:rFonts w:cs="Times New Roman"/>
                <w:highlight w:val="yellow"/>
              </w:rPr>
            </w:pPr>
            <w:r w:rsidRPr="00081E3D">
              <w:rPr>
                <w:rFonts w:cs="Times New Roman"/>
              </w:rPr>
              <w:t>CCI6</w:t>
            </w:r>
          </w:p>
        </w:tc>
        <w:tc>
          <w:tcPr>
            <w:tcW w:w="0" w:type="auto"/>
            <w:tcBorders>
              <w:top w:val="single" w:sz="4" w:space="0" w:color="auto"/>
              <w:left w:val="single" w:sz="4" w:space="0" w:color="auto"/>
              <w:bottom w:val="single" w:sz="4" w:space="0" w:color="auto"/>
              <w:right w:val="single" w:sz="4" w:space="0" w:color="auto"/>
            </w:tcBorders>
          </w:tcPr>
          <w:p w14:paraId="4FC78DD0" w14:textId="7C108C9A" w:rsidR="00E52368" w:rsidRDefault="00E52368" w:rsidP="006B2BBC">
            <w:pPr>
              <w:rPr>
                <w:rFonts w:cs="Times New Roman"/>
              </w:rPr>
            </w:pPr>
            <w:r>
              <w:rPr>
                <w:rFonts w:cs="Times New Roman"/>
              </w:rPr>
              <w:t>Remembering new information told to me</w:t>
            </w:r>
          </w:p>
        </w:tc>
        <w:tc>
          <w:tcPr>
            <w:tcW w:w="0" w:type="auto"/>
            <w:tcBorders>
              <w:top w:val="single" w:sz="4" w:space="0" w:color="auto"/>
              <w:left w:val="single" w:sz="4" w:space="0" w:color="auto"/>
              <w:bottom w:val="single" w:sz="4" w:space="0" w:color="auto"/>
              <w:right w:val="single" w:sz="4" w:space="0" w:color="auto"/>
            </w:tcBorders>
          </w:tcPr>
          <w:p w14:paraId="21EEF1E0" w14:textId="77777777" w:rsidR="00E52368" w:rsidRDefault="00E52368" w:rsidP="00BD35FD">
            <w:pPr>
              <w:rPr>
                <w:rFonts w:cs="Times New Roman"/>
              </w:rPr>
            </w:pPr>
            <w:r>
              <w:rPr>
                <w:rFonts w:cs="Times New Roman"/>
              </w:rPr>
              <w:t>1=Normal ability (no change)</w:t>
            </w:r>
          </w:p>
          <w:p w14:paraId="66C1D0A6" w14:textId="77777777" w:rsidR="00E52368" w:rsidRDefault="00E52368" w:rsidP="00BD35FD">
            <w:pPr>
              <w:rPr>
                <w:rFonts w:cs="Times New Roman"/>
              </w:rPr>
            </w:pPr>
            <w:r>
              <w:rPr>
                <w:rFonts w:cs="Times New Roman"/>
              </w:rPr>
              <w:t>2= Slight/occasional problem (minimal change)</w:t>
            </w:r>
          </w:p>
          <w:p w14:paraId="346E6BF0" w14:textId="77777777" w:rsidR="00E52368" w:rsidRDefault="00E52368" w:rsidP="00BD35FD">
            <w:pPr>
              <w:rPr>
                <w:rFonts w:cs="Times New Roman"/>
              </w:rPr>
            </w:pPr>
            <w:r>
              <w:rPr>
                <w:rFonts w:cs="Times New Roman"/>
              </w:rPr>
              <w:t>3=Mild problem (some change)</w:t>
            </w:r>
          </w:p>
          <w:p w14:paraId="0B2FA4CA" w14:textId="77777777" w:rsidR="00E52368" w:rsidRDefault="00E52368" w:rsidP="00BD35FD">
            <w:pPr>
              <w:rPr>
                <w:rFonts w:cs="Times New Roman"/>
              </w:rPr>
            </w:pPr>
            <w:r>
              <w:rPr>
                <w:rFonts w:cs="Times New Roman"/>
              </w:rPr>
              <w:t>4=Moderate problem (clearly noticeable change)</w:t>
            </w:r>
          </w:p>
          <w:p w14:paraId="359852A2" w14:textId="3DD1A19D" w:rsidR="00E52368" w:rsidRDefault="00E52368" w:rsidP="00BD35FD">
            <w:pPr>
              <w:rPr>
                <w:rFonts w:cs="Times New Roman"/>
              </w:rPr>
            </w:pPr>
            <w:r>
              <w:rPr>
                <w:rFonts w:cs="Times New Roman"/>
              </w:rPr>
              <w:t>5=Severe problem (much worse)</w:t>
            </w:r>
          </w:p>
        </w:tc>
      </w:tr>
      <w:tr w:rsidR="00E52368" w:rsidRPr="00E142A0" w14:paraId="61EF828C" w14:textId="77777777" w:rsidTr="006B2BBC">
        <w:tc>
          <w:tcPr>
            <w:tcW w:w="0" w:type="auto"/>
            <w:tcBorders>
              <w:top w:val="single" w:sz="4" w:space="0" w:color="auto"/>
              <w:left w:val="single" w:sz="4" w:space="0" w:color="auto"/>
              <w:bottom w:val="single" w:sz="4" w:space="0" w:color="auto"/>
              <w:right w:val="single" w:sz="4" w:space="0" w:color="auto"/>
            </w:tcBorders>
          </w:tcPr>
          <w:p w14:paraId="237C7484" w14:textId="528D9522" w:rsidR="00E52368" w:rsidRDefault="00E52368" w:rsidP="006B2BBC">
            <w:pPr>
              <w:jc w:val="center"/>
              <w:rPr>
                <w:rFonts w:cs="Times New Roman"/>
                <w:highlight w:val="yellow"/>
              </w:rPr>
            </w:pPr>
            <w:r w:rsidRPr="00081E3D">
              <w:rPr>
                <w:rFonts w:cs="Times New Roman"/>
              </w:rPr>
              <w:t>CCI7</w:t>
            </w:r>
          </w:p>
        </w:tc>
        <w:tc>
          <w:tcPr>
            <w:tcW w:w="0" w:type="auto"/>
            <w:tcBorders>
              <w:top w:val="single" w:sz="4" w:space="0" w:color="auto"/>
              <w:left w:val="single" w:sz="4" w:space="0" w:color="auto"/>
              <w:bottom w:val="single" w:sz="4" w:space="0" w:color="auto"/>
              <w:right w:val="single" w:sz="4" w:space="0" w:color="auto"/>
            </w:tcBorders>
          </w:tcPr>
          <w:p w14:paraId="788EBB4D" w14:textId="266CD1EC" w:rsidR="00E52368" w:rsidRDefault="00E52368" w:rsidP="006B2BBC">
            <w:pPr>
              <w:rPr>
                <w:rFonts w:cs="Times New Roman"/>
              </w:rPr>
            </w:pPr>
            <w:r>
              <w:rPr>
                <w:rFonts w:cs="Times New Roman"/>
              </w:rPr>
              <w:t>Remembering where I placed familiar objects</w:t>
            </w:r>
          </w:p>
        </w:tc>
        <w:tc>
          <w:tcPr>
            <w:tcW w:w="0" w:type="auto"/>
            <w:tcBorders>
              <w:top w:val="single" w:sz="4" w:space="0" w:color="auto"/>
              <w:left w:val="single" w:sz="4" w:space="0" w:color="auto"/>
              <w:bottom w:val="single" w:sz="4" w:space="0" w:color="auto"/>
              <w:right w:val="single" w:sz="4" w:space="0" w:color="auto"/>
            </w:tcBorders>
          </w:tcPr>
          <w:p w14:paraId="37BE02B5" w14:textId="77777777" w:rsidR="00E52368" w:rsidRDefault="00E52368" w:rsidP="00BD35FD">
            <w:pPr>
              <w:rPr>
                <w:rFonts w:cs="Times New Roman"/>
              </w:rPr>
            </w:pPr>
            <w:r>
              <w:rPr>
                <w:rFonts w:cs="Times New Roman"/>
              </w:rPr>
              <w:t>1=Normal ability (no change)</w:t>
            </w:r>
          </w:p>
          <w:p w14:paraId="0F7AA788" w14:textId="77777777" w:rsidR="00E52368" w:rsidRDefault="00E52368" w:rsidP="00BD35FD">
            <w:pPr>
              <w:rPr>
                <w:rFonts w:cs="Times New Roman"/>
              </w:rPr>
            </w:pPr>
            <w:r>
              <w:rPr>
                <w:rFonts w:cs="Times New Roman"/>
              </w:rPr>
              <w:t>2= Slight/occasional problem (minimal change)</w:t>
            </w:r>
          </w:p>
          <w:p w14:paraId="6F79D4B6" w14:textId="77777777" w:rsidR="00E52368" w:rsidRDefault="00E52368" w:rsidP="00BD35FD">
            <w:pPr>
              <w:rPr>
                <w:rFonts w:cs="Times New Roman"/>
              </w:rPr>
            </w:pPr>
            <w:r>
              <w:rPr>
                <w:rFonts w:cs="Times New Roman"/>
              </w:rPr>
              <w:t>3=Mild problem (some change)</w:t>
            </w:r>
          </w:p>
          <w:p w14:paraId="2FE22ED2" w14:textId="77777777" w:rsidR="00E52368" w:rsidRDefault="00E52368" w:rsidP="00BD35FD">
            <w:pPr>
              <w:rPr>
                <w:rFonts w:cs="Times New Roman"/>
              </w:rPr>
            </w:pPr>
            <w:r>
              <w:rPr>
                <w:rFonts w:cs="Times New Roman"/>
              </w:rPr>
              <w:t>4=Moderate problem (clearly noticeable change)</w:t>
            </w:r>
          </w:p>
          <w:p w14:paraId="16B46087" w14:textId="132B0CED" w:rsidR="00E52368" w:rsidRDefault="00E52368" w:rsidP="00BD35FD">
            <w:pPr>
              <w:rPr>
                <w:rFonts w:cs="Times New Roman"/>
              </w:rPr>
            </w:pPr>
            <w:r>
              <w:rPr>
                <w:rFonts w:cs="Times New Roman"/>
              </w:rPr>
              <w:t>5=Severe problem (much worse)</w:t>
            </w:r>
          </w:p>
        </w:tc>
      </w:tr>
      <w:tr w:rsidR="00E52368" w:rsidRPr="00E142A0" w14:paraId="6B857DBD" w14:textId="77777777" w:rsidTr="006B2BBC">
        <w:tc>
          <w:tcPr>
            <w:tcW w:w="0" w:type="auto"/>
            <w:tcBorders>
              <w:top w:val="single" w:sz="4" w:space="0" w:color="auto"/>
              <w:left w:val="single" w:sz="4" w:space="0" w:color="auto"/>
              <w:bottom w:val="single" w:sz="4" w:space="0" w:color="auto"/>
              <w:right w:val="single" w:sz="4" w:space="0" w:color="auto"/>
            </w:tcBorders>
          </w:tcPr>
          <w:p w14:paraId="3C702F84" w14:textId="1E8E9DDA" w:rsidR="00E52368" w:rsidRDefault="00E52368" w:rsidP="006B2BBC">
            <w:pPr>
              <w:jc w:val="center"/>
              <w:rPr>
                <w:rFonts w:cs="Times New Roman"/>
                <w:highlight w:val="yellow"/>
              </w:rPr>
            </w:pPr>
            <w:r w:rsidRPr="00081E3D">
              <w:rPr>
                <w:rFonts w:cs="Times New Roman"/>
              </w:rPr>
              <w:t>CCI8</w:t>
            </w:r>
          </w:p>
        </w:tc>
        <w:tc>
          <w:tcPr>
            <w:tcW w:w="0" w:type="auto"/>
            <w:tcBorders>
              <w:top w:val="single" w:sz="4" w:space="0" w:color="auto"/>
              <w:left w:val="single" w:sz="4" w:space="0" w:color="auto"/>
              <w:bottom w:val="single" w:sz="4" w:space="0" w:color="auto"/>
              <w:right w:val="single" w:sz="4" w:space="0" w:color="auto"/>
            </w:tcBorders>
          </w:tcPr>
          <w:p w14:paraId="36DBC20E" w14:textId="3FE49105" w:rsidR="00E52368" w:rsidRDefault="00E52368" w:rsidP="006B2BBC">
            <w:pPr>
              <w:rPr>
                <w:rFonts w:cs="Times New Roman"/>
              </w:rPr>
            </w:pPr>
            <w:r>
              <w:rPr>
                <w:rFonts w:cs="Times New Roman"/>
              </w:rPr>
              <w:t>Remembering what I intended to do</w:t>
            </w:r>
          </w:p>
        </w:tc>
        <w:tc>
          <w:tcPr>
            <w:tcW w:w="0" w:type="auto"/>
            <w:tcBorders>
              <w:top w:val="single" w:sz="4" w:space="0" w:color="auto"/>
              <w:left w:val="single" w:sz="4" w:space="0" w:color="auto"/>
              <w:bottom w:val="single" w:sz="4" w:space="0" w:color="auto"/>
              <w:right w:val="single" w:sz="4" w:space="0" w:color="auto"/>
            </w:tcBorders>
          </w:tcPr>
          <w:p w14:paraId="3E9C490E" w14:textId="77777777" w:rsidR="00E52368" w:rsidRDefault="00E52368" w:rsidP="00BD35FD">
            <w:pPr>
              <w:rPr>
                <w:rFonts w:cs="Times New Roman"/>
              </w:rPr>
            </w:pPr>
            <w:r>
              <w:rPr>
                <w:rFonts w:cs="Times New Roman"/>
              </w:rPr>
              <w:t>1=Normal ability (no change)</w:t>
            </w:r>
          </w:p>
          <w:p w14:paraId="0CAB6891" w14:textId="77777777" w:rsidR="00E52368" w:rsidRDefault="00E52368" w:rsidP="00BD35FD">
            <w:pPr>
              <w:rPr>
                <w:rFonts w:cs="Times New Roman"/>
              </w:rPr>
            </w:pPr>
            <w:r>
              <w:rPr>
                <w:rFonts w:cs="Times New Roman"/>
              </w:rPr>
              <w:t>2= Slight/occasional problem (minimal change)</w:t>
            </w:r>
          </w:p>
          <w:p w14:paraId="26D74B48" w14:textId="77777777" w:rsidR="00E52368" w:rsidRDefault="00E52368" w:rsidP="00BD35FD">
            <w:pPr>
              <w:rPr>
                <w:rFonts w:cs="Times New Roman"/>
              </w:rPr>
            </w:pPr>
            <w:r>
              <w:rPr>
                <w:rFonts w:cs="Times New Roman"/>
              </w:rPr>
              <w:t>3=Mild problem (some change)</w:t>
            </w:r>
          </w:p>
          <w:p w14:paraId="2C6FE35F" w14:textId="77777777" w:rsidR="00E52368" w:rsidRDefault="00E52368" w:rsidP="00BD35FD">
            <w:pPr>
              <w:rPr>
                <w:rFonts w:cs="Times New Roman"/>
              </w:rPr>
            </w:pPr>
            <w:r>
              <w:rPr>
                <w:rFonts w:cs="Times New Roman"/>
              </w:rPr>
              <w:lastRenderedPageBreak/>
              <w:t>4=Moderate problem (clearly noticeable change)</w:t>
            </w:r>
          </w:p>
          <w:p w14:paraId="27B06A87" w14:textId="5B7281A9" w:rsidR="00E52368" w:rsidRDefault="00E52368" w:rsidP="00BD35FD">
            <w:pPr>
              <w:rPr>
                <w:rFonts w:cs="Times New Roman"/>
              </w:rPr>
            </w:pPr>
            <w:r>
              <w:rPr>
                <w:rFonts w:cs="Times New Roman"/>
              </w:rPr>
              <w:t>5=Severe problem (much worse)</w:t>
            </w:r>
          </w:p>
        </w:tc>
      </w:tr>
      <w:tr w:rsidR="00E52368" w:rsidRPr="00E142A0" w14:paraId="03589481" w14:textId="77777777" w:rsidTr="006B2BBC">
        <w:tc>
          <w:tcPr>
            <w:tcW w:w="0" w:type="auto"/>
            <w:tcBorders>
              <w:top w:val="single" w:sz="4" w:space="0" w:color="auto"/>
              <w:left w:val="single" w:sz="4" w:space="0" w:color="auto"/>
              <w:bottom w:val="single" w:sz="4" w:space="0" w:color="auto"/>
              <w:right w:val="single" w:sz="4" w:space="0" w:color="auto"/>
            </w:tcBorders>
          </w:tcPr>
          <w:p w14:paraId="7B35AB60" w14:textId="571AA8CC" w:rsidR="00E52368" w:rsidRDefault="00E52368" w:rsidP="006B2BBC">
            <w:pPr>
              <w:jc w:val="center"/>
              <w:rPr>
                <w:rFonts w:cs="Times New Roman"/>
                <w:highlight w:val="yellow"/>
              </w:rPr>
            </w:pPr>
            <w:r w:rsidRPr="00081E3D">
              <w:rPr>
                <w:rFonts w:cs="Times New Roman"/>
              </w:rPr>
              <w:lastRenderedPageBreak/>
              <w:t>CCI9</w:t>
            </w:r>
          </w:p>
        </w:tc>
        <w:tc>
          <w:tcPr>
            <w:tcW w:w="0" w:type="auto"/>
            <w:tcBorders>
              <w:top w:val="single" w:sz="4" w:space="0" w:color="auto"/>
              <w:left w:val="single" w:sz="4" w:space="0" w:color="auto"/>
              <w:bottom w:val="single" w:sz="4" w:space="0" w:color="auto"/>
              <w:right w:val="single" w:sz="4" w:space="0" w:color="auto"/>
            </w:tcBorders>
          </w:tcPr>
          <w:p w14:paraId="54FC7B7C" w14:textId="3A5E7398" w:rsidR="00E52368" w:rsidRDefault="00E52368" w:rsidP="006B2BBC">
            <w:pPr>
              <w:rPr>
                <w:rFonts w:cs="Times New Roman"/>
              </w:rPr>
            </w:pPr>
            <w:r>
              <w:rPr>
                <w:rFonts w:cs="Times New Roman"/>
              </w:rPr>
              <w:t>Remembering names of family members and friends</w:t>
            </w:r>
          </w:p>
        </w:tc>
        <w:tc>
          <w:tcPr>
            <w:tcW w:w="0" w:type="auto"/>
            <w:tcBorders>
              <w:top w:val="single" w:sz="4" w:space="0" w:color="auto"/>
              <w:left w:val="single" w:sz="4" w:space="0" w:color="auto"/>
              <w:bottom w:val="single" w:sz="4" w:space="0" w:color="auto"/>
              <w:right w:val="single" w:sz="4" w:space="0" w:color="auto"/>
            </w:tcBorders>
          </w:tcPr>
          <w:p w14:paraId="54856EBA" w14:textId="77777777" w:rsidR="00E52368" w:rsidRDefault="00E52368" w:rsidP="00BD35FD">
            <w:pPr>
              <w:rPr>
                <w:rFonts w:cs="Times New Roman"/>
              </w:rPr>
            </w:pPr>
            <w:r>
              <w:rPr>
                <w:rFonts w:cs="Times New Roman"/>
              </w:rPr>
              <w:t>1=Normal ability (no change)</w:t>
            </w:r>
          </w:p>
          <w:p w14:paraId="1DF5AD9D" w14:textId="77777777" w:rsidR="00E52368" w:rsidRDefault="00E52368" w:rsidP="00BD35FD">
            <w:pPr>
              <w:rPr>
                <w:rFonts w:cs="Times New Roman"/>
              </w:rPr>
            </w:pPr>
            <w:r>
              <w:rPr>
                <w:rFonts w:cs="Times New Roman"/>
              </w:rPr>
              <w:t>2= Slight/occasional problem (minimal change)</w:t>
            </w:r>
          </w:p>
          <w:p w14:paraId="751223EB" w14:textId="77777777" w:rsidR="00E52368" w:rsidRDefault="00E52368" w:rsidP="00BD35FD">
            <w:pPr>
              <w:rPr>
                <w:rFonts w:cs="Times New Roman"/>
              </w:rPr>
            </w:pPr>
            <w:r>
              <w:rPr>
                <w:rFonts w:cs="Times New Roman"/>
              </w:rPr>
              <w:t>3=Mild problem (some change)</w:t>
            </w:r>
          </w:p>
          <w:p w14:paraId="53F8DDF0" w14:textId="77777777" w:rsidR="00E52368" w:rsidRDefault="00E52368" w:rsidP="00BD35FD">
            <w:pPr>
              <w:rPr>
                <w:rFonts w:cs="Times New Roman"/>
              </w:rPr>
            </w:pPr>
            <w:r>
              <w:rPr>
                <w:rFonts w:cs="Times New Roman"/>
              </w:rPr>
              <w:t>4=Moderate problem (clearly noticeable change)</w:t>
            </w:r>
          </w:p>
          <w:p w14:paraId="751A1664" w14:textId="0D672BDD" w:rsidR="00E52368" w:rsidRDefault="00E52368" w:rsidP="00BD35FD">
            <w:pPr>
              <w:rPr>
                <w:rFonts w:cs="Times New Roman"/>
              </w:rPr>
            </w:pPr>
            <w:r>
              <w:rPr>
                <w:rFonts w:cs="Times New Roman"/>
              </w:rPr>
              <w:t>5=Severe problem (much worse)</w:t>
            </w:r>
          </w:p>
        </w:tc>
      </w:tr>
      <w:tr w:rsidR="00E52368" w:rsidRPr="00E142A0" w14:paraId="2D8E4A26" w14:textId="77777777" w:rsidTr="006B2BBC">
        <w:tc>
          <w:tcPr>
            <w:tcW w:w="0" w:type="auto"/>
            <w:tcBorders>
              <w:top w:val="single" w:sz="4" w:space="0" w:color="auto"/>
              <w:left w:val="single" w:sz="4" w:space="0" w:color="auto"/>
              <w:bottom w:val="single" w:sz="4" w:space="0" w:color="auto"/>
              <w:right w:val="single" w:sz="4" w:space="0" w:color="auto"/>
            </w:tcBorders>
          </w:tcPr>
          <w:p w14:paraId="3D896773" w14:textId="1C27AE16" w:rsidR="00E52368" w:rsidRDefault="00E52368" w:rsidP="006B2BBC">
            <w:pPr>
              <w:jc w:val="center"/>
              <w:rPr>
                <w:rFonts w:cs="Times New Roman"/>
                <w:highlight w:val="yellow"/>
              </w:rPr>
            </w:pPr>
            <w:r w:rsidRPr="00081E3D">
              <w:rPr>
                <w:rFonts w:cs="Times New Roman"/>
              </w:rPr>
              <w:t>CCI10</w:t>
            </w:r>
          </w:p>
        </w:tc>
        <w:tc>
          <w:tcPr>
            <w:tcW w:w="0" w:type="auto"/>
            <w:tcBorders>
              <w:top w:val="single" w:sz="4" w:space="0" w:color="auto"/>
              <w:left w:val="single" w:sz="4" w:space="0" w:color="auto"/>
              <w:bottom w:val="single" w:sz="4" w:space="0" w:color="auto"/>
              <w:right w:val="single" w:sz="4" w:space="0" w:color="auto"/>
            </w:tcBorders>
          </w:tcPr>
          <w:p w14:paraId="5B5269C3" w14:textId="0E80CAAE" w:rsidR="00E52368" w:rsidRDefault="00E52368" w:rsidP="006B2BBC">
            <w:pPr>
              <w:rPr>
                <w:rFonts w:cs="Times New Roman"/>
              </w:rPr>
            </w:pPr>
            <w:r>
              <w:rPr>
                <w:rFonts w:cs="Times New Roman"/>
              </w:rPr>
              <w:t>Remembering without notes and reminders</w:t>
            </w:r>
          </w:p>
        </w:tc>
        <w:tc>
          <w:tcPr>
            <w:tcW w:w="0" w:type="auto"/>
            <w:tcBorders>
              <w:top w:val="single" w:sz="4" w:space="0" w:color="auto"/>
              <w:left w:val="single" w:sz="4" w:space="0" w:color="auto"/>
              <w:bottom w:val="single" w:sz="4" w:space="0" w:color="auto"/>
              <w:right w:val="single" w:sz="4" w:space="0" w:color="auto"/>
            </w:tcBorders>
          </w:tcPr>
          <w:p w14:paraId="7DEC1EB8" w14:textId="77777777" w:rsidR="00E52368" w:rsidRDefault="00E52368" w:rsidP="00C15704">
            <w:pPr>
              <w:rPr>
                <w:rFonts w:cs="Times New Roman"/>
              </w:rPr>
            </w:pPr>
            <w:r>
              <w:rPr>
                <w:rFonts w:cs="Times New Roman"/>
              </w:rPr>
              <w:t>1=Normal ability (no change)</w:t>
            </w:r>
          </w:p>
          <w:p w14:paraId="66636ACF" w14:textId="77777777" w:rsidR="00E52368" w:rsidRDefault="00E52368" w:rsidP="00C15704">
            <w:pPr>
              <w:rPr>
                <w:rFonts w:cs="Times New Roman"/>
              </w:rPr>
            </w:pPr>
            <w:r>
              <w:rPr>
                <w:rFonts w:cs="Times New Roman"/>
              </w:rPr>
              <w:t>2= Slight/occasional problem (minimal change)</w:t>
            </w:r>
          </w:p>
          <w:p w14:paraId="0F056BAE" w14:textId="77777777" w:rsidR="00E52368" w:rsidRDefault="00E52368" w:rsidP="00C15704">
            <w:pPr>
              <w:rPr>
                <w:rFonts w:cs="Times New Roman"/>
              </w:rPr>
            </w:pPr>
            <w:r>
              <w:rPr>
                <w:rFonts w:cs="Times New Roman"/>
              </w:rPr>
              <w:t>3=Mild problem (some change)</w:t>
            </w:r>
          </w:p>
          <w:p w14:paraId="5E00BBF0" w14:textId="77777777" w:rsidR="00E52368" w:rsidRDefault="00E52368" w:rsidP="00C15704">
            <w:pPr>
              <w:rPr>
                <w:rFonts w:cs="Times New Roman"/>
              </w:rPr>
            </w:pPr>
            <w:r>
              <w:rPr>
                <w:rFonts w:cs="Times New Roman"/>
              </w:rPr>
              <w:t>4=Moderate problem (clearly noticeable change)</w:t>
            </w:r>
          </w:p>
          <w:p w14:paraId="03B04685" w14:textId="5D36DC33" w:rsidR="00E52368" w:rsidRDefault="00E52368" w:rsidP="00C15704">
            <w:pPr>
              <w:rPr>
                <w:rFonts w:cs="Times New Roman"/>
              </w:rPr>
            </w:pPr>
            <w:r>
              <w:rPr>
                <w:rFonts w:cs="Times New Roman"/>
              </w:rPr>
              <w:t>5=Severe problem (much worse)</w:t>
            </w:r>
          </w:p>
        </w:tc>
      </w:tr>
      <w:tr w:rsidR="00E52368" w:rsidRPr="00E142A0" w14:paraId="3D38BA83" w14:textId="77777777" w:rsidTr="006B2BBC">
        <w:tc>
          <w:tcPr>
            <w:tcW w:w="0" w:type="auto"/>
            <w:tcBorders>
              <w:top w:val="single" w:sz="4" w:space="0" w:color="auto"/>
              <w:left w:val="single" w:sz="4" w:space="0" w:color="auto"/>
              <w:bottom w:val="single" w:sz="4" w:space="0" w:color="auto"/>
              <w:right w:val="single" w:sz="4" w:space="0" w:color="auto"/>
            </w:tcBorders>
          </w:tcPr>
          <w:p w14:paraId="46BF58D0" w14:textId="7FF93C14" w:rsidR="00E52368" w:rsidRDefault="00E52368" w:rsidP="006B2BBC">
            <w:pPr>
              <w:jc w:val="center"/>
              <w:rPr>
                <w:rFonts w:cs="Times New Roman"/>
                <w:highlight w:val="yellow"/>
              </w:rPr>
            </w:pPr>
            <w:r w:rsidRPr="00081E3D">
              <w:rPr>
                <w:rFonts w:cs="Times New Roman"/>
              </w:rPr>
              <w:t>CCI11</w:t>
            </w:r>
          </w:p>
        </w:tc>
        <w:tc>
          <w:tcPr>
            <w:tcW w:w="0" w:type="auto"/>
            <w:tcBorders>
              <w:top w:val="single" w:sz="4" w:space="0" w:color="auto"/>
              <w:left w:val="single" w:sz="4" w:space="0" w:color="auto"/>
              <w:bottom w:val="single" w:sz="4" w:space="0" w:color="auto"/>
              <w:right w:val="single" w:sz="4" w:space="0" w:color="auto"/>
            </w:tcBorders>
          </w:tcPr>
          <w:p w14:paraId="35BF0891" w14:textId="513B0442" w:rsidR="00E52368" w:rsidRDefault="00E52368" w:rsidP="006B2BBC">
            <w:pPr>
              <w:rPr>
                <w:rFonts w:cs="Times New Roman"/>
              </w:rPr>
            </w:pPr>
            <w:r>
              <w:rPr>
                <w:rFonts w:cs="Times New Roman"/>
              </w:rPr>
              <w:t>People who know me would find that my memory is</w:t>
            </w:r>
          </w:p>
        </w:tc>
        <w:tc>
          <w:tcPr>
            <w:tcW w:w="0" w:type="auto"/>
            <w:tcBorders>
              <w:top w:val="single" w:sz="4" w:space="0" w:color="auto"/>
              <w:left w:val="single" w:sz="4" w:space="0" w:color="auto"/>
              <w:bottom w:val="single" w:sz="4" w:space="0" w:color="auto"/>
              <w:right w:val="single" w:sz="4" w:space="0" w:color="auto"/>
            </w:tcBorders>
          </w:tcPr>
          <w:p w14:paraId="52D92AD6" w14:textId="77777777" w:rsidR="00E52368" w:rsidRDefault="00E52368" w:rsidP="00BB75C2">
            <w:pPr>
              <w:rPr>
                <w:rFonts w:cs="Times New Roman"/>
              </w:rPr>
            </w:pPr>
            <w:r>
              <w:rPr>
                <w:rFonts w:cs="Times New Roman"/>
              </w:rPr>
              <w:t>1=Normal ability (no change)</w:t>
            </w:r>
          </w:p>
          <w:p w14:paraId="704D2530" w14:textId="77777777" w:rsidR="00E52368" w:rsidRDefault="00E52368" w:rsidP="00BB75C2">
            <w:pPr>
              <w:rPr>
                <w:rFonts w:cs="Times New Roman"/>
              </w:rPr>
            </w:pPr>
            <w:r>
              <w:rPr>
                <w:rFonts w:cs="Times New Roman"/>
              </w:rPr>
              <w:t>2= Slight/occasional problem (minimal change)</w:t>
            </w:r>
          </w:p>
          <w:p w14:paraId="5A988D49" w14:textId="77777777" w:rsidR="00E52368" w:rsidRDefault="00E52368" w:rsidP="00BB75C2">
            <w:pPr>
              <w:rPr>
                <w:rFonts w:cs="Times New Roman"/>
              </w:rPr>
            </w:pPr>
            <w:r>
              <w:rPr>
                <w:rFonts w:cs="Times New Roman"/>
              </w:rPr>
              <w:t>3=Mild problem (some change)</w:t>
            </w:r>
          </w:p>
          <w:p w14:paraId="29710442" w14:textId="77777777" w:rsidR="00E52368" w:rsidRDefault="00E52368" w:rsidP="00BB75C2">
            <w:pPr>
              <w:rPr>
                <w:rFonts w:cs="Times New Roman"/>
              </w:rPr>
            </w:pPr>
            <w:r>
              <w:rPr>
                <w:rFonts w:cs="Times New Roman"/>
              </w:rPr>
              <w:t>4=Moderate problem (clearly noticeable change)</w:t>
            </w:r>
          </w:p>
          <w:p w14:paraId="7CB876D1" w14:textId="6FBD308A" w:rsidR="00E52368" w:rsidRDefault="00E52368" w:rsidP="00BB75C2">
            <w:pPr>
              <w:rPr>
                <w:rFonts w:cs="Times New Roman"/>
              </w:rPr>
            </w:pPr>
            <w:r>
              <w:rPr>
                <w:rFonts w:cs="Times New Roman"/>
              </w:rPr>
              <w:t>5=Severe problem (much worse)</w:t>
            </w:r>
          </w:p>
        </w:tc>
      </w:tr>
      <w:tr w:rsidR="00E52368" w:rsidRPr="00E142A0" w14:paraId="1DF290BD" w14:textId="77777777" w:rsidTr="006B2BBC">
        <w:tc>
          <w:tcPr>
            <w:tcW w:w="0" w:type="auto"/>
            <w:tcBorders>
              <w:top w:val="single" w:sz="4" w:space="0" w:color="auto"/>
              <w:left w:val="single" w:sz="4" w:space="0" w:color="auto"/>
              <w:bottom w:val="single" w:sz="4" w:space="0" w:color="auto"/>
              <w:right w:val="single" w:sz="4" w:space="0" w:color="auto"/>
            </w:tcBorders>
          </w:tcPr>
          <w:p w14:paraId="4457F633" w14:textId="638D80DB" w:rsidR="00E52368" w:rsidRDefault="00E52368" w:rsidP="006B2BBC">
            <w:pPr>
              <w:jc w:val="center"/>
              <w:rPr>
                <w:rFonts w:cs="Times New Roman"/>
                <w:highlight w:val="yellow"/>
              </w:rPr>
            </w:pPr>
            <w:r w:rsidRPr="00081E3D">
              <w:rPr>
                <w:rFonts w:cs="Times New Roman"/>
              </w:rPr>
              <w:t>CCI12</w:t>
            </w:r>
          </w:p>
        </w:tc>
        <w:tc>
          <w:tcPr>
            <w:tcW w:w="0" w:type="auto"/>
            <w:tcBorders>
              <w:top w:val="single" w:sz="4" w:space="0" w:color="auto"/>
              <w:left w:val="single" w:sz="4" w:space="0" w:color="auto"/>
              <w:bottom w:val="single" w:sz="4" w:space="0" w:color="auto"/>
              <w:right w:val="single" w:sz="4" w:space="0" w:color="auto"/>
            </w:tcBorders>
          </w:tcPr>
          <w:p w14:paraId="7D8CEEB8" w14:textId="2C69EEE8" w:rsidR="00E52368" w:rsidRDefault="00E52368" w:rsidP="006B2BBC">
            <w:pPr>
              <w:rPr>
                <w:rFonts w:cs="Times New Roman"/>
              </w:rPr>
            </w:pPr>
            <w:r>
              <w:rPr>
                <w:rFonts w:cs="Times New Roman"/>
              </w:rPr>
              <w:t>Remembering things compared to my age group</w:t>
            </w:r>
          </w:p>
        </w:tc>
        <w:tc>
          <w:tcPr>
            <w:tcW w:w="0" w:type="auto"/>
            <w:tcBorders>
              <w:top w:val="single" w:sz="4" w:space="0" w:color="auto"/>
              <w:left w:val="single" w:sz="4" w:space="0" w:color="auto"/>
              <w:bottom w:val="single" w:sz="4" w:space="0" w:color="auto"/>
              <w:right w:val="single" w:sz="4" w:space="0" w:color="auto"/>
            </w:tcBorders>
          </w:tcPr>
          <w:p w14:paraId="76FF091A" w14:textId="77777777" w:rsidR="00E52368" w:rsidRDefault="00E52368" w:rsidP="00BB75C2">
            <w:pPr>
              <w:rPr>
                <w:rFonts w:cs="Times New Roman"/>
              </w:rPr>
            </w:pPr>
            <w:r>
              <w:rPr>
                <w:rFonts w:cs="Times New Roman"/>
              </w:rPr>
              <w:t>1=Normal ability (no change)</w:t>
            </w:r>
          </w:p>
          <w:p w14:paraId="310D2DF2" w14:textId="77777777" w:rsidR="00E52368" w:rsidRDefault="00E52368" w:rsidP="00BB75C2">
            <w:pPr>
              <w:rPr>
                <w:rFonts w:cs="Times New Roman"/>
              </w:rPr>
            </w:pPr>
            <w:r>
              <w:rPr>
                <w:rFonts w:cs="Times New Roman"/>
              </w:rPr>
              <w:t>2= Slight/occasional problem (minimal change)</w:t>
            </w:r>
          </w:p>
          <w:p w14:paraId="61A86E5C" w14:textId="77777777" w:rsidR="00E52368" w:rsidRDefault="00E52368" w:rsidP="00BB75C2">
            <w:pPr>
              <w:rPr>
                <w:rFonts w:cs="Times New Roman"/>
              </w:rPr>
            </w:pPr>
            <w:r>
              <w:rPr>
                <w:rFonts w:cs="Times New Roman"/>
              </w:rPr>
              <w:t>3=Mild problem (some change)</w:t>
            </w:r>
          </w:p>
          <w:p w14:paraId="159EAA46" w14:textId="77777777" w:rsidR="00E52368" w:rsidRDefault="00E52368" w:rsidP="00BB75C2">
            <w:pPr>
              <w:rPr>
                <w:rFonts w:cs="Times New Roman"/>
              </w:rPr>
            </w:pPr>
            <w:r>
              <w:rPr>
                <w:rFonts w:cs="Times New Roman"/>
              </w:rPr>
              <w:t>4=Moderate problem (clearly noticeable change)</w:t>
            </w:r>
          </w:p>
          <w:p w14:paraId="22AF1423" w14:textId="02F6F3A9" w:rsidR="00E52368" w:rsidRDefault="00E52368" w:rsidP="00BB75C2">
            <w:pPr>
              <w:rPr>
                <w:rFonts w:cs="Times New Roman"/>
              </w:rPr>
            </w:pPr>
            <w:r>
              <w:rPr>
                <w:rFonts w:cs="Times New Roman"/>
              </w:rPr>
              <w:t>5=Severe problem (much worse)</w:t>
            </w:r>
          </w:p>
        </w:tc>
      </w:tr>
      <w:tr w:rsidR="00E52368" w:rsidRPr="00E142A0" w14:paraId="3A3A0BA3" w14:textId="77777777" w:rsidTr="006B2BBC">
        <w:tc>
          <w:tcPr>
            <w:tcW w:w="0" w:type="auto"/>
            <w:tcBorders>
              <w:top w:val="single" w:sz="4" w:space="0" w:color="auto"/>
              <w:left w:val="single" w:sz="4" w:space="0" w:color="auto"/>
              <w:bottom w:val="single" w:sz="4" w:space="0" w:color="auto"/>
              <w:right w:val="single" w:sz="4" w:space="0" w:color="auto"/>
            </w:tcBorders>
          </w:tcPr>
          <w:p w14:paraId="7DA7584E" w14:textId="054BDF77" w:rsidR="00E52368" w:rsidRDefault="00E52368" w:rsidP="006B2BBC">
            <w:pPr>
              <w:jc w:val="center"/>
              <w:rPr>
                <w:rFonts w:cs="Times New Roman"/>
                <w:highlight w:val="yellow"/>
              </w:rPr>
            </w:pPr>
            <w:r w:rsidRPr="00081E3D">
              <w:rPr>
                <w:rFonts w:cs="Times New Roman"/>
              </w:rPr>
              <w:t>CCI13</w:t>
            </w:r>
          </w:p>
        </w:tc>
        <w:tc>
          <w:tcPr>
            <w:tcW w:w="0" w:type="auto"/>
            <w:tcBorders>
              <w:top w:val="single" w:sz="4" w:space="0" w:color="auto"/>
              <w:left w:val="single" w:sz="4" w:space="0" w:color="auto"/>
              <w:bottom w:val="single" w:sz="4" w:space="0" w:color="auto"/>
              <w:right w:val="single" w:sz="4" w:space="0" w:color="auto"/>
            </w:tcBorders>
          </w:tcPr>
          <w:p w14:paraId="17F3AAA4" w14:textId="0CE6AFF1" w:rsidR="00E52368" w:rsidRDefault="00E52368" w:rsidP="006B2BBC">
            <w:pPr>
              <w:rPr>
                <w:rFonts w:cs="Times New Roman"/>
              </w:rPr>
            </w:pPr>
            <w:r>
              <w:rPr>
                <w:rFonts w:cs="Times New Roman"/>
              </w:rPr>
              <w:t>Making decisions about everyday matters</w:t>
            </w:r>
          </w:p>
        </w:tc>
        <w:tc>
          <w:tcPr>
            <w:tcW w:w="0" w:type="auto"/>
            <w:tcBorders>
              <w:top w:val="single" w:sz="4" w:space="0" w:color="auto"/>
              <w:left w:val="single" w:sz="4" w:space="0" w:color="auto"/>
              <w:bottom w:val="single" w:sz="4" w:space="0" w:color="auto"/>
              <w:right w:val="single" w:sz="4" w:space="0" w:color="auto"/>
            </w:tcBorders>
          </w:tcPr>
          <w:p w14:paraId="08F8732A" w14:textId="77777777" w:rsidR="00E52368" w:rsidRDefault="00E52368" w:rsidP="00BB75C2">
            <w:pPr>
              <w:rPr>
                <w:rFonts w:cs="Times New Roman"/>
              </w:rPr>
            </w:pPr>
            <w:r>
              <w:rPr>
                <w:rFonts w:cs="Times New Roman"/>
              </w:rPr>
              <w:t>1=Normal ability (no change)</w:t>
            </w:r>
          </w:p>
          <w:p w14:paraId="3E66D817" w14:textId="77777777" w:rsidR="00E52368" w:rsidRDefault="00E52368" w:rsidP="00BB75C2">
            <w:pPr>
              <w:rPr>
                <w:rFonts w:cs="Times New Roman"/>
              </w:rPr>
            </w:pPr>
            <w:r>
              <w:rPr>
                <w:rFonts w:cs="Times New Roman"/>
              </w:rPr>
              <w:t>2= Slight/occasional problem (minimal change)</w:t>
            </w:r>
          </w:p>
          <w:p w14:paraId="0A7CCF4A" w14:textId="77777777" w:rsidR="00E52368" w:rsidRDefault="00E52368" w:rsidP="00BB75C2">
            <w:pPr>
              <w:rPr>
                <w:rFonts w:cs="Times New Roman"/>
              </w:rPr>
            </w:pPr>
            <w:r>
              <w:rPr>
                <w:rFonts w:cs="Times New Roman"/>
              </w:rPr>
              <w:t>3=Mild problem (some change)</w:t>
            </w:r>
          </w:p>
          <w:p w14:paraId="7128F0B1" w14:textId="77777777" w:rsidR="00E52368" w:rsidRDefault="00E52368" w:rsidP="00BB75C2">
            <w:pPr>
              <w:rPr>
                <w:rFonts w:cs="Times New Roman"/>
              </w:rPr>
            </w:pPr>
            <w:r>
              <w:rPr>
                <w:rFonts w:cs="Times New Roman"/>
              </w:rPr>
              <w:t>4=Moderate problem (clearly noticeable change)</w:t>
            </w:r>
          </w:p>
          <w:p w14:paraId="79E60441" w14:textId="4AA6B9F3" w:rsidR="00E52368" w:rsidRDefault="00E52368" w:rsidP="00BB75C2">
            <w:pPr>
              <w:rPr>
                <w:rFonts w:cs="Times New Roman"/>
              </w:rPr>
            </w:pPr>
            <w:r>
              <w:rPr>
                <w:rFonts w:cs="Times New Roman"/>
              </w:rPr>
              <w:t>5=Severe problem (much worse)</w:t>
            </w:r>
          </w:p>
        </w:tc>
      </w:tr>
      <w:tr w:rsidR="00E52368" w:rsidRPr="00E142A0" w14:paraId="34174BEF" w14:textId="77777777" w:rsidTr="006B2BBC">
        <w:tc>
          <w:tcPr>
            <w:tcW w:w="0" w:type="auto"/>
            <w:tcBorders>
              <w:top w:val="single" w:sz="4" w:space="0" w:color="auto"/>
              <w:left w:val="single" w:sz="4" w:space="0" w:color="auto"/>
              <w:bottom w:val="single" w:sz="4" w:space="0" w:color="auto"/>
              <w:right w:val="single" w:sz="4" w:space="0" w:color="auto"/>
            </w:tcBorders>
          </w:tcPr>
          <w:p w14:paraId="5FDD514B" w14:textId="3382193E" w:rsidR="00E52368" w:rsidRDefault="00E52368" w:rsidP="006B2BBC">
            <w:pPr>
              <w:jc w:val="center"/>
              <w:rPr>
                <w:rFonts w:cs="Times New Roman"/>
                <w:highlight w:val="yellow"/>
              </w:rPr>
            </w:pPr>
            <w:r w:rsidRPr="00081E3D">
              <w:rPr>
                <w:rFonts w:cs="Times New Roman"/>
              </w:rPr>
              <w:t>CCI14</w:t>
            </w:r>
          </w:p>
        </w:tc>
        <w:tc>
          <w:tcPr>
            <w:tcW w:w="0" w:type="auto"/>
            <w:tcBorders>
              <w:top w:val="single" w:sz="4" w:space="0" w:color="auto"/>
              <w:left w:val="single" w:sz="4" w:space="0" w:color="auto"/>
              <w:bottom w:val="single" w:sz="4" w:space="0" w:color="auto"/>
              <w:right w:val="single" w:sz="4" w:space="0" w:color="auto"/>
            </w:tcBorders>
          </w:tcPr>
          <w:p w14:paraId="4884855C" w14:textId="211A230A" w:rsidR="00E52368" w:rsidRDefault="00E52368" w:rsidP="006B2BBC">
            <w:pPr>
              <w:rPr>
                <w:rFonts w:cs="Times New Roman"/>
              </w:rPr>
            </w:pPr>
            <w:r>
              <w:rPr>
                <w:rFonts w:cs="Times New Roman"/>
              </w:rPr>
              <w:t>Reasoning through a complicated problem</w:t>
            </w:r>
          </w:p>
        </w:tc>
        <w:tc>
          <w:tcPr>
            <w:tcW w:w="0" w:type="auto"/>
            <w:tcBorders>
              <w:top w:val="single" w:sz="4" w:space="0" w:color="auto"/>
              <w:left w:val="single" w:sz="4" w:space="0" w:color="auto"/>
              <w:bottom w:val="single" w:sz="4" w:space="0" w:color="auto"/>
              <w:right w:val="single" w:sz="4" w:space="0" w:color="auto"/>
            </w:tcBorders>
          </w:tcPr>
          <w:p w14:paraId="02BF0CF4" w14:textId="77777777" w:rsidR="00E52368" w:rsidRDefault="00E52368" w:rsidP="00BB75C2">
            <w:pPr>
              <w:rPr>
                <w:rFonts w:cs="Times New Roman"/>
              </w:rPr>
            </w:pPr>
            <w:r>
              <w:rPr>
                <w:rFonts w:cs="Times New Roman"/>
              </w:rPr>
              <w:t>1=Normal ability (no change)</w:t>
            </w:r>
          </w:p>
          <w:p w14:paraId="7660A9B4" w14:textId="77777777" w:rsidR="00E52368" w:rsidRDefault="00E52368" w:rsidP="00BB75C2">
            <w:pPr>
              <w:rPr>
                <w:rFonts w:cs="Times New Roman"/>
              </w:rPr>
            </w:pPr>
            <w:r>
              <w:rPr>
                <w:rFonts w:cs="Times New Roman"/>
              </w:rPr>
              <w:t>2= Slight/occasional problem (minimal change)</w:t>
            </w:r>
          </w:p>
          <w:p w14:paraId="755B6004" w14:textId="77777777" w:rsidR="00E52368" w:rsidRDefault="00E52368" w:rsidP="00BB75C2">
            <w:pPr>
              <w:rPr>
                <w:rFonts w:cs="Times New Roman"/>
              </w:rPr>
            </w:pPr>
            <w:r>
              <w:rPr>
                <w:rFonts w:cs="Times New Roman"/>
              </w:rPr>
              <w:t>3=Mild problem (some change)</w:t>
            </w:r>
          </w:p>
          <w:p w14:paraId="4D7F7383" w14:textId="77777777" w:rsidR="00E52368" w:rsidRDefault="00E52368" w:rsidP="00BB75C2">
            <w:pPr>
              <w:rPr>
                <w:rFonts w:cs="Times New Roman"/>
              </w:rPr>
            </w:pPr>
            <w:r>
              <w:rPr>
                <w:rFonts w:cs="Times New Roman"/>
              </w:rPr>
              <w:t>4=Moderate problem (clearly noticeable change)</w:t>
            </w:r>
          </w:p>
          <w:p w14:paraId="1EFCEF78" w14:textId="2D7F3E62" w:rsidR="00E52368" w:rsidRDefault="00E52368" w:rsidP="00BB75C2">
            <w:pPr>
              <w:rPr>
                <w:rFonts w:cs="Times New Roman"/>
              </w:rPr>
            </w:pPr>
            <w:r>
              <w:rPr>
                <w:rFonts w:cs="Times New Roman"/>
              </w:rPr>
              <w:t>5=Severe problem (much worse)</w:t>
            </w:r>
          </w:p>
        </w:tc>
      </w:tr>
      <w:tr w:rsidR="00E52368" w:rsidRPr="00E142A0" w14:paraId="59E71348" w14:textId="77777777" w:rsidTr="006B2BBC">
        <w:tc>
          <w:tcPr>
            <w:tcW w:w="0" w:type="auto"/>
            <w:tcBorders>
              <w:top w:val="single" w:sz="4" w:space="0" w:color="auto"/>
              <w:left w:val="single" w:sz="4" w:space="0" w:color="auto"/>
              <w:bottom w:val="single" w:sz="4" w:space="0" w:color="auto"/>
              <w:right w:val="single" w:sz="4" w:space="0" w:color="auto"/>
            </w:tcBorders>
          </w:tcPr>
          <w:p w14:paraId="6D8974DB" w14:textId="00BB0A85" w:rsidR="00E52368" w:rsidRDefault="00E52368" w:rsidP="006B2BBC">
            <w:pPr>
              <w:jc w:val="center"/>
              <w:rPr>
                <w:rFonts w:cs="Times New Roman"/>
                <w:highlight w:val="yellow"/>
              </w:rPr>
            </w:pPr>
            <w:r w:rsidRPr="00081E3D">
              <w:rPr>
                <w:rFonts w:cs="Times New Roman"/>
              </w:rPr>
              <w:t>CCI15</w:t>
            </w:r>
          </w:p>
        </w:tc>
        <w:tc>
          <w:tcPr>
            <w:tcW w:w="0" w:type="auto"/>
            <w:tcBorders>
              <w:top w:val="single" w:sz="4" w:space="0" w:color="auto"/>
              <w:left w:val="single" w:sz="4" w:space="0" w:color="auto"/>
              <w:bottom w:val="single" w:sz="4" w:space="0" w:color="auto"/>
              <w:right w:val="single" w:sz="4" w:space="0" w:color="auto"/>
            </w:tcBorders>
          </w:tcPr>
          <w:p w14:paraId="4D54DE9C" w14:textId="76029524" w:rsidR="00E52368" w:rsidRDefault="00E52368" w:rsidP="006B2BBC">
            <w:pPr>
              <w:rPr>
                <w:rFonts w:cs="Times New Roman"/>
              </w:rPr>
            </w:pPr>
            <w:r>
              <w:rPr>
                <w:rFonts w:cs="Times New Roman"/>
              </w:rPr>
              <w:t>Focusing on goals and carrying out a plan</w:t>
            </w:r>
          </w:p>
        </w:tc>
        <w:tc>
          <w:tcPr>
            <w:tcW w:w="0" w:type="auto"/>
            <w:tcBorders>
              <w:top w:val="single" w:sz="4" w:space="0" w:color="auto"/>
              <w:left w:val="single" w:sz="4" w:space="0" w:color="auto"/>
              <w:bottom w:val="single" w:sz="4" w:space="0" w:color="auto"/>
              <w:right w:val="single" w:sz="4" w:space="0" w:color="auto"/>
            </w:tcBorders>
          </w:tcPr>
          <w:p w14:paraId="5C208CCC" w14:textId="77777777" w:rsidR="00E52368" w:rsidRDefault="00E52368" w:rsidP="00BB75C2">
            <w:pPr>
              <w:rPr>
                <w:rFonts w:cs="Times New Roman"/>
              </w:rPr>
            </w:pPr>
            <w:r>
              <w:rPr>
                <w:rFonts w:cs="Times New Roman"/>
              </w:rPr>
              <w:t>1=Normal ability (no change)</w:t>
            </w:r>
          </w:p>
          <w:p w14:paraId="67C65EB9" w14:textId="77777777" w:rsidR="00E52368" w:rsidRDefault="00E52368" w:rsidP="00BB75C2">
            <w:pPr>
              <w:rPr>
                <w:rFonts w:cs="Times New Roman"/>
              </w:rPr>
            </w:pPr>
            <w:r>
              <w:rPr>
                <w:rFonts w:cs="Times New Roman"/>
              </w:rPr>
              <w:lastRenderedPageBreak/>
              <w:t>2= Slight/occasional problem (minimal change)</w:t>
            </w:r>
          </w:p>
          <w:p w14:paraId="402CDFA2" w14:textId="77777777" w:rsidR="00E52368" w:rsidRDefault="00E52368" w:rsidP="00BB75C2">
            <w:pPr>
              <w:rPr>
                <w:rFonts w:cs="Times New Roman"/>
              </w:rPr>
            </w:pPr>
            <w:r>
              <w:rPr>
                <w:rFonts w:cs="Times New Roman"/>
              </w:rPr>
              <w:t>3=Mild problem (some change)</w:t>
            </w:r>
          </w:p>
          <w:p w14:paraId="148C306E" w14:textId="77777777" w:rsidR="00E52368" w:rsidRDefault="00E52368" w:rsidP="00BB75C2">
            <w:pPr>
              <w:rPr>
                <w:rFonts w:cs="Times New Roman"/>
              </w:rPr>
            </w:pPr>
            <w:r>
              <w:rPr>
                <w:rFonts w:cs="Times New Roman"/>
              </w:rPr>
              <w:t>4=Moderate problem (clearly noticeable change)</w:t>
            </w:r>
          </w:p>
          <w:p w14:paraId="4BECD39F" w14:textId="612AB8FC" w:rsidR="00E52368" w:rsidRDefault="00E52368" w:rsidP="00BB75C2">
            <w:pPr>
              <w:rPr>
                <w:rFonts w:cs="Times New Roman"/>
              </w:rPr>
            </w:pPr>
            <w:r>
              <w:rPr>
                <w:rFonts w:cs="Times New Roman"/>
              </w:rPr>
              <w:t>5=Severe problem (much worse)</w:t>
            </w:r>
          </w:p>
        </w:tc>
      </w:tr>
      <w:tr w:rsidR="00E52368" w:rsidRPr="00E142A0" w14:paraId="01495AF3" w14:textId="77777777" w:rsidTr="006B2BBC">
        <w:tc>
          <w:tcPr>
            <w:tcW w:w="0" w:type="auto"/>
            <w:tcBorders>
              <w:top w:val="single" w:sz="4" w:space="0" w:color="auto"/>
              <w:left w:val="single" w:sz="4" w:space="0" w:color="auto"/>
              <w:bottom w:val="single" w:sz="4" w:space="0" w:color="auto"/>
              <w:right w:val="single" w:sz="4" w:space="0" w:color="auto"/>
            </w:tcBorders>
          </w:tcPr>
          <w:p w14:paraId="10DB9B2F" w14:textId="28D616F2" w:rsidR="00E52368" w:rsidRDefault="00E52368" w:rsidP="006B2BBC">
            <w:pPr>
              <w:jc w:val="center"/>
              <w:rPr>
                <w:rFonts w:cs="Times New Roman"/>
                <w:highlight w:val="yellow"/>
              </w:rPr>
            </w:pPr>
            <w:r w:rsidRPr="00081E3D">
              <w:rPr>
                <w:rFonts w:cs="Times New Roman"/>
              </w:rPr>
              <w:lastRenderedPageBreak/>
              <w:t>CCI16</w:t>
            </w:r>
          </w:p>
        </w:tc>
        <w:tc>
          <w:tcPr>
            <w:tcW w:w="0" w:type="auto"/>
            <w:tcBorders>
              <w:top w:val="single" w:sz="4" w:space="0" w:color="auto"/>
              <w:left w:val="single" w:sz="4" w:space="0" w:color="auto"/>
              <w:bottom w:val="single" w:sz="4" w:space="0" w:color="auto"/>
              <w:right w:val="single" w:sz="4" w:space="0" w:color="auto"/>
            </w:tcBorders>
          </w:tcPr>
          <w:p w14:paraId="53DD0E60" w14:textId="205C7888" w:rsidR="00E52368" w:rsidRDefault="00E52368" w:rsidP="006B2BBC">
            <w:pPr>
              <w:rPr>
                <w:rFonts w:cs="Times New Roman"/>
              </w:rPr>
            </w:pPr>
            <w:r>
              <w:rPr>
                <w:rFonts w:cs="Times New Roman"/>
              </w:rPr>
              <w:t>Shifting easily from one activity to the next</w:t>
            </w:r>
          </w:p>
        </w:tc>
        <w:tc>
          <w:tcPr>
            <w:tcW w:w="0" w:type="auto"/>
            <w:tcBorders>
              <w:top w:val="single" w:sz="4" w:space="0" w:color="auto"/>
              <w:left w:val="single" w:sz="4" w:space="0" w:color="auto"/>
              <w:bottom w:val="single" w:sz="4" w:space="0" w:color="auto"/>
              <w:right w:val="single" w:sz="4" w:space="0" w:color="auto"/>
            </w:tcBorders>
          </w:tcPr>
          <w:p w14:paraId="1688ADEF" w14:textId="77777777" w:rsidR="00E52368" w:rsidRDefault="00E52368" w:rsidP="00BB75C2">
            <w:pPr>
              <w:rPr>
                <w:rFonts w:cs="Times New Roman"/>
              </w:rPr>
            </w:pPr>
            <w:r>
              <w:rPr>
                <w:rFonts w:cs="Times New Roman"/>
              </w:rPr>
              <w:t>1=Normal ability (no change)</w:t>
            </w:r>
          </w:p>
          <w:p w14:paraId="148569F7" w14:textId="77777777" w:rsidR="00E52368" w:rsidRDefault="00E52368" w:rsidP="00BB75C2">
            <w:pPr>
              <w:rPr>
                <w:rFonts w:cs="Times New Roman"/>
              </w:rPr>
            </w:pPr>
            <w:r>
              <w:rPr>
                <w:rFonts w:cs="Times New Roman"/>
              </w:rPr>
              <w:t>2= Slight/occasional problem (minimal change)</w:t>
            </w:r>
          </w:p>
          <w:p w14:paraId="5D3EEEC9" w14:textId="77777777" w:rsidR="00E52368" w:rsidRDefault="00E52368" w:rsidP="00BB75C2">
            <w:pPr>
              <w:rPr>
                <w:rFonts w:cs="Times New Roman"/>
              </w:rPr>
            </w:pPr>
            <w:r>
              <w:rPr>
                <w:rFonts w:cs="Times New Roman"/>
              </w:rPr>
              <w:t>3=Mild problem (some change)</w:t>
            </w:r>
          </w:p>
          <w:p w14:paraId="525B8EDA" w14:textId="77777777" w:rsidR="00E52368" w:rsidRDefault="00E52368" w:rsidP="00BB75C2">
            <w:pPr>
              <w:rPr>
                <w:rFonts w:cs="Times New Roman"/>
              </w:rPr>
            </w:pPr>
            <w:r>
              <w:rPr>
                <w:rFonts w:cs="Times New Roman"/>
              </w:rPr>
              <w:t>4=Moderate problem (clearly noticeable change)</w:t>
            </w:r>
          </w:p>
          <w:p w14:paraId="627D4A78" w14:textId="1D842860" w:rsidR="00E52368" w:rsidRDefault="00E52368" w:rsidP="00BB75C2">
            <w:pPr>
              <w:rPr>
                <w:rFonts w:cs="Times New Roman"/>
              </w:rPr>
            </w:pPr>
            <w:r>
              <w:rPr>
                <w:rFonts w:cs="Times New Roman"/>
              </w:rPr>
              <w:t>5=Severe problem (much worse)</w:t>
            </w:r>
          </w:p>
        </w:tc>
      </w:tr>
      <w:tr w:rsidR="00E52368" w:rsidRPr="00E142A0" w14:paraId="1660D352" w14:textId="77777777" w:rsidTr="006B2BBC">
        <w:tc>
          <w:tcPr>
            <w:tcW w:w="0" w:type="auto"/>
            <w:tcBorders>
              <w:top w:val="single" w:sz="4" w:space="0" w:color="auto"/>
              <w:left w:val="single" w:sz="4" w:space="0" w:color="auto"/>
              <w:bottom w:val="single" w:sz="4" w:space="0" w:color="auto"/>
              <w:right w:val="single" w:sz="4" w:space="0" w:color="auto"/>
            </w:tcBorders>
          </w:tcPr>
          <w:p w14:paraId="7632CC61" w14:textId="6BBCA4F3" w:rsidR="00E52368" w:rsidRDefault="00E52368" w:rsidP="006B2BBC">
            <w:pPr>
              <w:jc w:val="center"/>
              <w:rPr>
                <w:rFonts w:cs="Times New Roman"/>
                <w:highlight w:val="yellow"/>
              </w:rPr>
            </w:pPr>
            <w:r w:rsidRPr="00081E3D">
              <w:rPr>
                <w:rFonts w:cs="Times New Roman"/>
              </w:rPr>
              <w:t>CCI17</w:t>
            </w:r>
          </w:p>
        </w:tc>
        <w:tc>
          <w:tcPr>
            <w:tcW w:w="0" w:type="auto"/>
            <w:tcBorders>
              <w:top w:val="single" w:sz="4" w:space="0" w:color="auto"/>
              <w:left w:val="single" w:sz="4" w:space="0" w:color="auto"/>
              <w:bottom w:val="single" w:sz="4" w:space="0" w:color="auto"/>
              <w:right w:val="single" w:sz="4" w:space="0" w:color="auto"/>
            </w:tcBorders>
          </w:tcPr>
          <w:p w14:paraId="15D7969C" w14:textId="10300C7B" w:rsidR="00E52368" w:rsidRDefault="00E52368" w:rsidP="006B2BBC">
            <w:pPr>
              <w:rPr>
                <w:rFonts w:cs="Times New Roman"/>
              </w:rPr>
            </w:pPr>
            <w:r>
              <w:rPr>
                <w:rFonts w:cs="Times New Roman"/>
              </w:rPr>
              <w:t>Organizing my daily activities</w:t>
            </w:r>
          </w:p>
        </w:tc>
        <w:tc>
          <w:tcPr>
            <w:tcW w:w="0" w:type="auto"/>
            <w:tcBorders>
              <w:top w:val="single" w:sz="4" w:space="0" w:color="auto"/>
              <w:left w:val="single" w:sz="4" w:space="0" w:color="auto"/>
              <w:bottom w:val="single" w:sz="4" w:space="0" w:color="auto"/>
              <w:right w:val="single" w:sz="4" w:space="0" w:color="auto"/>
            </w:tcBorders>
          </w:tcPr>
          <w:p w14:paraId="1E5B8EF2" w14:textId="77777777" w:rsidR="00E52368" w:rsidRDefault="00E52368" w:rsidP="00BB75C2">
            <w:pPr>
              <w:rPr>
                <w:rFonts w:cs="Times New Roman"/>
              </w:rPr>
            </w:pPr>
            <w:r>
              <w:rPr>
                <w:rFonts w:cs="Times New Roman"/>
              </w:rPr>
              <w:t>1=Normal ability (no change)</w:t>
            </w:r>
          </w:p>
          <w:p w14:paraId="39879F99" w14:textId="77777777" w:rsidR="00E52368" w:rsidRDefault="00E52368" w:rsidP="00BB75C2">
            <w:pPr>
              <w:rPr>
                <w:rFonts w:cs="Times New Roman"/>
              </w:rPr>
            </w:pPr>
            <w:r>
              <w:rPr>
                <w:rFonts w:cs="Times New Roman"/>
              </w:rPr>
              <w:t>2= Slight/occasional problem (minimal change)</w:t>
            </w:r>
          </w:p>
          <w:p w14:paraId="23028793" w14:textId="77777777" w:rsidR="00E52368" w:rsidRDefault="00E52368" w:rsidP="00BB75C2">
            <w:pPr>
              <w:rPr>
                <w:rFonts w:cs="Times New Roman"/>
              </w:rPr>
            </w:pPr>
            <w:r>
              <w:rPr>
                <w:rFonts w:cs="Times New Roman"/>
              </w:rPr>
              <w:t>3=Mild problem (some change)</w:t>
            </w:r>
          </w:p>
          <w:p w14:paraId="3317E7D2" w14:textId="77777777" w:rsidR="00E52368" w:rsidRDefault="00E52368" w:rsidP="00BB75C2">
            <w:pPr>
              <w:rPr>
                <w:rFonts w:cs="Times New Roman"/>
              </w:rPr>
            </w:pPr>
            <w:r>
              <w:rPr>
                <w:rFonts w:cs="Times New Roman"/>
              </w:rPr>
              <w:t>4=Moderate problem (clearly noticeable change)</w:t>
            </w:r>
          </w:p>
          <w:p w14:paraId="0AB996F2" w14:textId="37253FD4" w:rsidR="00E52368" w:rsidRDefault="00E52368" w:rsidP="00BB75C2">
            <w:pPr>
              <w:rPr>
                <w:rFonts w:cs="Times New Roman"/>
              </w:rPr>
            </w:pPr>
            <w:r>
              <w:rPr>
                <w:rFonts w:cs="Times New Roman"/>
              </w:rPr>
              <w:t>5=Severe problem (much worse)</w:t>
            </w:r>
          </w:p>
        </w:tc>
      </w:tr>
      <w:tr w:rsidR="00E52368" w:rsidRPr="00E142A0" w14:paraId="6A965FBB" w14:textId="77777777" w:rsidTr="006B2BBC">
        <w:tc>
          <w:tcPr>
            <w:tcW w:w="0" w:type="auto"/>
            <w:tcBorders>
              <w:top w:val="single" w:sz="4" w:space="0" w:color="auto"/>
              <w:left w:val="single" w:sz="4" w:space="0" w:color="auto"/>
              <w:bottom w:val="single" w:sz="4" w:space="0" w:color="auto"/>
              <w:right w:val="single" w:sz="4" w:space="0" w:color="auto"/>
            </w:tcBorders>
          </w:tcPr>
          <w:p w14:paraId="1B97C157" w14:textId="5D572EB1" w:rsidR="00E52368" w:rsidRDefault="00E52368" w:rsidP="006B2BBC">
            <w:pPr>
              <w:jc w:val="center"/>
              <w:rPr>
                <w:rFonts w:cs="Times New Roman"/>
                <w:highlight w:val="yellow"/>
              </w:rPr>
            </w:pPr>
            <w:r w:rsidRPr="00081E3D">
              <w:rPr>
                <w:rFonts w:cs="Times New Roman"/>
              </w:rPr>
              <w:t>CCI18</w:t>
            </w:r>
          </w:p>
        </w:tc>
        <w:tc>
          <w:tcPr>
            <w:tcW w:w="0" w:type="auto"/>
            <w:tcBorders>
              <w:top w:val="single" w:sz="4" w:space="0" w:color="auto"/>
              <w:left w:val="single" w:sz="4" w:space="0" w:color="auto"/>
              <w:bottom w:val="single" w:sz="4" w:space="0" w:color="auto"/>
              <w:right w:val="single" w:sz="4" w:space="0" w:color="auto"/>
            </w:tcBorders>
          </w:tcPr>
          <w:p w14:paraId="27E0E433" w14:textId="64C6B584" w:rsidR="00E52368" w:rsidRDefault="00E52368" w:rsidP="006B2BBC">
            <w:pPr>
              <w:rPr>
                <w:rFonts w:cs="Times New Roman"/>
              </w:rPr>
            </w:pPr>
            <w:r>
              <w:rPr>
                <w:rFonts w:cs="Times New Roman"/>
              </w:rPr>
              <w:t>Understanding conversations</w:t>
            </w:r>
          </w:p>
        </w:tc>
        <w:tc>
          <w:tcPr>
            <w:tcW w:w="0" w:type="auto"/>
            <w:tcBorders>
              <w:top w:val="single" w:sz="4" w:space="0" w:color="auto"/>
              <w:left w:val="single" w:sz="4" w:space="0" w:color="auto"/>
              <w:bottom w:val="single" w:sz="4" w:space="0" w:color="auto"/>
              <w:right w:val="single" w:sz="4" w:space="0" w:color="auto"/>
            </w:tcBorders>
          </w:tcPr>
          <w:p w14:paraId="362E71C7" w14:textId="77777777" w:rsidR="00E52368" w:rsidRDefault="00E52368" w:rsidP="00BB75C2">
            <w:pPr>
              <w:rPr>
                <w:rFonts w:cs="Times New Roman"/>
              </w:rPr>
            </w:pPr>
            <w:r>
              <w:rPr>
                <w:rFonts w:cs="Times New Roman"/>
              </w:rPr>
              <w:t>1=Normal ability (no change)</w:t>
            </w:r>
          </w:p>
          <w:p w14:paraId="2ECFBD8E" w14:textId="77777777" w:rsidR="00E52368" w:rsidRDefault="00E52368" w:rsidP="00BB75C2">
            <w:pPr>
              <w:rPr>
                <w:rFonts w:cs="Times New Roman"/>
              </w:rPr>
            </w:pPr>
            <w:r>
              <w:rPr>
                <w:rFonts w:cs="Times New Roman"/>
              </w:rPr>
              <w:t>2= Slight/occasional problem (minimal change)</w:t>
            </w:r>
          </w:p>
          <w:p w14:paraId="72A7B764" w14:textId="77777777" w:rsidR="00E52368" w:rsidRDefault="00E52368" w:rsidP="00BB75C2">
            <w:pPr>
              <w:rPr>
                <w:rFonts w:cs="Times New Roman"/>
              </w:rPr>
            </w:pPr>
            <w:r>
              <w:rPr>
                <w:rFonts w:cs="Times New Roman"/>
              </w:rPr>
              <w:t>3=Mild problem (some change)</w:t>
            </w:r>
          </w:p>
          <w:p w14:paraId="27336A1F" w14:textId="77777777" w:rsidR="00E52368" w:rsidRDefault="00E52368" w:rsidP="00BB75C2">
            <w:pPr>
              <w:rPr>
                <w:rFonts w:cs="Times New Roman"/>
              </w:rPr>
            </w:pPr>
            <w:r>
              <w:rPr>
                <w:rFonts w:cs="Times New Roman"/>
              </w:rPr>
              <w:t>4=Moderate problem (clearly noticeable change)</w:t>
            </w:r>
          </w:p>
          <w:p w14:paraId="799F37D7" w14:textId="7A7AE539" w:rsidR="00E52368" w:rsidRDefault="00E52368" w:rsidP="00BB75C2">
            <w:pPr>
              <w:rPr>
                <w:rFonts w:cs="Times New Roman"/>
              </w:rPr>
            </w:pPr>
            <w:r>
              <w:rPr>
                <w:rFonts w:cs="Times New Roman"/>
              </w:rPr>
              <w:t>5=Severe problem (much worse)</w:t>
            </w:r>
          </w:p>
        </w:tc>
      </w:tr>
      <w:tr w:rsidR="00E52368" w:rsidRPr="00E142A0" w14:paraId="1DAE7B8B" w14:textId="77777777" w:rsidTr="006B2BBC">
        <w:tc>
          <w:tcPr>
            <w:tcW w:w="0" w:type="auto"/>
            <w:tcBorders>
              <w:top w:val="single" w:sz="4" w:space="0" w:color="auto"/>
              <w:left w:val="single" w:sz="4" w:space="0" w:color="auto"/>
              <w:bottom w:val="single" w:sz="4" w:space="0" w:color="auto"/>
              <w:right w:val="single" w:sz="4" w:space="0" w:color="auto"/>
            </w:tcBorders>
          </w:tcPr>
          <w:p w14:paraId="2D30D608" w14:textId="4DAF5368" w:rsidR="00E52368" w:rsidRDefault="00E52368" w:rsidP="006B2BBC">
            <w:pPr>
              <w:jc w:val="center"/>
              <w:rPr>
                <w:rFonts w:cs="Times New Roman"/>
                <w:highlight w:val="yellow"/>
              </w:rPr>
            </w:pPr>
            <w:r w:rsidRPr="00081E3D">
              <w:rPr>
                <w:rFonts w:cs="Times New Roman"/>
              </w:rPr>
              <w:t>CCI19</w:t>
            </w:r>
          </w:p>
        </w:tc>
        <w:tc>
          <w:tcPr>
            <w:tcW w:w="0" w:type="auto"/>
            <w:tcBorders>
              <w:top w:val="single" w:sz="4" w:space="0" w:color="auto"/>
              <w:left w:val="single" w:sz="4" w:space="0" w:color="auto"/>
              <w:bottom w:val="single" w:sz="4" w:space="0" w:color="auto"/>
              <w:right w:val="single" w:sz="4" w:space="0" w:color="auto"/>
            </w:tcBorders>
          </w:tcPr>
          <w:p w14:paraId="458FB158" w14:textId="664CBD1C" w:rsidR="00E52368" w:rsidRDefault="00E52368" w:rsidP="006B2BBC">
            <w:pPr>
              <w:rPr>
                <w:rFonts w:cs="Times New Roman"/>
              </w:rPr>
            </w:pPr>
            <w:r>
              <w:rPr>
                <w:rFonts w:cs="Times New Roman"/>
              </w:rPr>
              <w:t>Expressing myself when speaking</w:t>
            </w:r>
          </w:p>
        </w:tc>
        <w:tc>
          <w:tcPr>
            <w:tcW w:w="0" w:type="auto"/>
            <w:tcBorders>
              <w:top w:val="single" w:sz="4" w:space="0" w:color="auto"/>
              <w:left w:val="single" w:sz="4" w:space="0" w:color="auto"/>
              <w:bottom w:val="single" w:sz="4" w:space="0" w:color="auto"/>
              <w:right w:val="single" w:sz="4" w:space="0" w:color="auto"/>
            </w:tcBorders>
          </w:tcPr>
          <w:p w14:paraId="28FFC56C" w14:textId="77777777" w:rsidR="00E52368" w:rsidRDefault="00E52368" w:rsidP="00BB75C2">
            <w:pPr>
              <w:rPr>
                <w:rFonts w:cs="Times New Roman"/>
              </w:rPr>
            </w:pPr>
            <w:r>
              <w:rPr>
                <w:rFonts w:cs="Times New Roman"/>
              </w:rPr>
              <w:t>1=Normal ability (no change)</w:t>
            </w:r>
          </w:p>
          <w:p w14:paraId="77458970" w14:textId="77777777" w:rsidR="00E52368" w:rsidRDefault="00E52368" w:rsidP="00BB75C2">
            <w:pPr>
              <w:rPr>
                <w:rFonts w:cs="Times New Roman"/>
              </w:rPr>
            </w:pPr>
            <w:r>
              <w:rPr>
                <w:rFonts w:cs="Times New Roman"/>
              </w:rPr>
              <w:t>2= Slight/occasional problem (minimal change)</w:t>
            </w:r>
          </w:p>
          <w:p w14:paraId="41B67949" w14:textId="77777777" w:rsidR="00E52368" w:rsidRDefault="00E52368" w:rsidP="00BB75C2">
            <w:pPr>
              <w:rPr>
                <w:rFonts w:cs="Times New Roman"/>
              </w:rPr>
            </w:pPr>
            <w:r>
              <w:rPr>
                <w:rFonts w:cs="Times New Roman"/>
              </w:rPr>
              <w:t>3=Mild problem (some change)</w:t>
            </w:r>
          </w:p>
          <w:p w14:paraId="1057B911" w14:textId="77777777" w:rsidR="00E52368" w:rsidRDefault="00E52368" w:rsidP="00BB75C2">
            <w:pPr>
              <w:rPr>
                <w:rFonts w:cs="Times New Roman"/>
              </w:rPr>
            </w:pPr>
            <w:r>
              <w:rPr>
                <w:rFonts w:cs="Times New Roman"/>
              </w:rPr>
              <w:t>4=Moderate problem (clearly noticeable change)</w:t>
            </w:r>
          </w:p>
          <w:p w14:paraId="34935EE7" w14:textId="106388F6" w:rsidR="00E52368" w:rsidRDefault="00E52368" w:rsidP="00BB75C2">
            <w:pPr>
              <w:rPr>
                <w:rFonts w:cs="Times New Roman"/>
              </w:rPr>
            </w:pPr>
            <w:r>
              <w:rPr>
                <w:rFonts w:cs="Times New Roman"/>
              </w:rPr>
              <w:t>5=Severe problem (much worse)</w:t>
            </w:r>
          </w:p>
        </w:tc>
      </w:tr>
      <w:tr w:rsidR="00E52368" w:rsidRPr="00E142A0" w14:paraId="6379E318" w14:textId="77777777" w:rsidTr="006B2BBC">
        <w:tc>
          <w:tcPr>
            <w:tcW w:w="0" w:type="auto"/>
            <w:tcBorders>
              <w:top w:val="single" w:sz="4" w:space="0" w:color="auto"/>
              <w:left w:val="single" w:sz="4" w:space="0" w:color="auto"/>
              <w:bottom w:val="single" w:sz="4" w:space="0" w:color="auto"/>
              <w:right w:val="single" w:sz="4" w:space="0" w:color="auto"/>
            </w:tcBorders>
          </w:tcPr>
          <w:p w14:paraId="49C6528C" w14:textId="5CCA27A4" w:rsidR="00E52368" w:rsidRDefault="00E52368" w:rsidP="006B2BBC">
            <w:pPr>
              <w:jc w:val="center"/>
              <w:rPr>
                <w:rFonts w:cs="Times New Roman"/>
                <w:highlight w:val="yellow"/>
              </w:rPr>
            </w:pPr>
            <w:r w:rsidRPr="00081E3D">
              <w:rPr>
                <w:rFonts w:cs="Times New Roman"/>
              </w:rPr>
              <w:t>CCI20</w:t>
            </w:r>
          </w:p>
        </w:tc>
        <w:tc>
          <w:tcPr>
            <w:tcW w:w="0" w:type="auto"/>
            <w:tcBorders>
              <w:top w:val="single" w:sz="4" w:space="0" w:color="auto"/>
              <w:left w:val="single" w:sz="4" w:space="0" w:color="auto"/>
              <w:bottom w:val="single" w:sz="4" w:space="0" w:color="auto"/>
              <w:right w:val="single" w:sz="4" w:space="0" w:color="auto"/>
            </w:tcBorders>
          </w:tcPr>
          <w:p w14:paraId="58599089" w14:textId="292D875E" w:rsidR="00E52368" w:rsidRDefault="00E52368" w:rsidP="006B2BBC">
            <w:pPr>
              <w:rPr>
                <w:rFonts w:cs="Times New Roman"/>
              </w:rPr>
            </w:pPr>
            <w:r>
              <w:rPr>
                <w:rFonts w:cs="Times New Roman"/>
              </w:rPr>
              <w:t>Following a story in a book, movie or TV</w:t>
            </w:r>
          </w:p>
        </w:tc>
        <w:tc>
          <w:tcPr>
            <w:tcW w:w="0" w:type="auto"/>
            <w:tcBorders>
              <w:top w:val="single" w:sz="4" w:space="0" w:color="auto"/>
              <w:left w:val="single" w:sz="4" w:space="0" w:color="auto"/>
              <w:bottom w:val="single" w:sz="4" w:space="0" w:color="auto"/>
              <w:right w:val="single" w:sz="4" w:space="0" w:color="auto"/>
            </w:tcBorders>
          </w:tcPr>
          <w:p w14:paraId="52AEE1D0" w14:textId="77777777" w:rsidR="00E52368" w:rsidRDefault="00E52368" w:rsidP="00BB75C2">
            <w:pPr>
              <w:rPr>
                <w:rFonts w:cs="Times New Roman"/>
              </w:rPr>
            </w:pPr>
            <w:r>
              <w:rPr>
                <w:rFonts w:cs="Times New Roman"/>
              </w:rPr>
              <w:t>1=Normal ability (no change)</w:t>
            </w:r>
          </w:p>
          <w:p w14:paraId="1A19B90A" w14:textId="77777777" w:rsidR="00E52368" w:rsidRDefault="00E52368" w:rsidP="00BB75C2">
            <w:pPr>
              <w:rPr>
                <w:rFonts w:cs="Times New Roman"/>
              </w:rPr>
            </w:pPr>
            <w:r>
              <w:rPr>
                <w:rFonts w:cs="Times New Roman"/>
              </w:rPr>
              <w:t>2= Slight/occasional problem (minimal change)</w:t>
            </w:r>
          </w:p>
          <w:p w14:paraId="67DC6B41" w14:textId="77777777" w:rsidR="00E52368" w:rsidRDefault="00E52368" w:rsidP="00BB75C2">
            <w:pPr>
              <w:rPr>
                <w:rFonts w:cs="Times New Roman"/>
              </w:rPr>
            </w:pPr>
            <w:r>
              <w:rPr>
                <w:rFonts w:cs="Times New Roman"/>
              </w:rPr>
              <w:t>3=Mild problem (some change)</w:t>
            </w:r>
          </w:p>
          <w:p w14:paraId="0E0B866A" w14:textId="77777777" w:rsidR="00E52368" w:rsidRDefault="00E52368" w:rsidP="00BB75C2">
            <w:pPr>
              <w:rPr>
                <w:rFonts w:cs="Times New Roman"/>
              </w:rPr>
            </w:pPr>
            <w:r>
              <w:rPr>
                <w:rFonts w:cs="Times New Roman"/>
              </w:rPr>
              <w:t>4=Moderate problem (clearly noticeable change)</w:t>
            </w:r>
          </w:p>
          <w:p w14:paraId="7F0AC323" w14:textId="6B305644" w:rsidR="00E52368" w:rsidRDefault="00E52368" w:rsidP="00BB75C2">
            <w:pPr>
              <w:rPr>
                <w:rFonts w:cs="Times New Roman"/>
              </w:rPr>
            </w:pPr>
            <w:r>
              <w:rPr>
                <w:rFonts w:cs="Times New Roman"/>
              </w:rPr>
              <w:t>5=Severe problem (much worse)</w:t>
            </w:r>
          </w:p>
        </w:tc>
      </w:tr>
      <w:tr w:rsidR="00E52368" w:rsidRPr="00E142A0" w14:paraId="6968952B" w14:textId="77777777" w:rsidTr="006B2BBC">
        <w:tc>
          <w:tcPr>
            <w:tcW w:w="0" w:type="auto"/>
            <w:tcBorders>
              <w:top w:val="single" w:sz="4" w:space="0" w:color="auto"/>
              <w:left w:val="single" w:sz="4" w:space="0" w:color="auto"/>
              <w:bottom w:val="single" w:sz="4" w:space="0" w:color="auto"/>
              <w:right w:val="single" w:sz="4" w:space="0" w:color="auto"/>
            </w:tcBorders>
          </w:tcPr>
          <w:p w14:paraId="5609EF67" w14:textId="154AB309" w:rsidR="00E52368" w:rsidRDefault="00E52368" w:rsidP="006B2BBC">
            <w:pPr>
              <w:jc w:val="center"/>
              <w:rPr>
                <w:rFonts w:cs="Times New Roman"/>
                <w:highlight w:val="yellow"/>
              </w:rPr>
            </w:pPr>
            <w:r w:rsidRPr="00081E3D">
              <w:rPr>
                <w:rFonts w:cs="Times New Roman"/>
              </w:rPr>
              <w:t>CCI21</w:t>
            </w:r>
          </w:p>
        </w:tc>
        <w:tc>
          <w:tcPr>
            <w:tcW w:w="0" w:type="auto"/>
            <w:tcBorders>
              <w:top w:val="single" w:sz="4" w:space="0" w:color="auto"/>
              <w:left w:val="single" w:sz="4" w:space="0" w:color="auto"/>
              <w:bottom w:val="single" w:sz="4" w:space="0" w:color="auto"/>
              <w:right w:val="single" w:sz="4" w:space="0" w:color="auto"/>
            </w:tcBorders>
          </w:tcPr>
          <w:p w14:paraId="56321A88" w14:textId="610BE734" w:rsidR="00E52368" w:rsidRDefault="00E52368" w:rsidP="006B2BBC">
            <w:pPr>
              <w:rPr>
                <w:rFonts w:cs="Times New Roman"/>
              </w:rPr>
            </w:pPr>
            <w:r>
              <w:rPr>
                <w:rFonts w:cs="Times New Roman"/>
              </w:rPr>
              <w:t>Remembering to be some place at a certain time</w:t>
            </w:r>
          </w:p>
        </w:tc>
        <w:tc>
          <w:tcPr>
            <w:tcW w:w="0" w:type="auto"/>
            <w:tcBorders>
              <w:top w:val="single" w:sz="4" w:space="0" w:color="auto"/>
              <w:left w:val="single" w:sz="4" w:space="0" w:color="auto"/>
              <w:bottom w:val="single" w:sz="4" w:space="0" w:color="auto"/>
              <w:right w:val="single" w:sz="4" w:space="0" w:color="auto"/>
            </w:tcBorders>
          </w:tcPr>
          <w:p w14:paraId="20B1A0BE" w14:textId="77777777" w:rsidR="00E52368" w:rsidRDefault="00E52368" w:rsidP="00BB75C2">
            <w:pPr>
              <w:rPr>
                <w:rFonts w:cs="Times New Roman"/>
              </w:rPr>
            </w:pPr>
            <w:r>
              <w:rPr>
                <w:rFonts w:cs="Times New Roman"/>
              </w:rPr>
              <w:t>1=Normal ability (no change)</w:t>
            </w:r>
          </w:p>
          <w:p w14:paraId="59704D3F" w14:textId="77777777" w:rsidR="00E52368" w:rsidRDefault="00E52368" w:rsidP="00BB75C2">
            <w:pPr>
              <w:rPr>
                <w:rFonts w:cs="Times New Roman"/>
              </w:rPr>
            </w:pPr>
            <w:r>
              <w:rPr>
                <w:rFonts w:cs="Times New Roman"/>
              </w:rPr>
              <w:t>2= Slight/occasional problem (minimal change)</w:t>
            </w:r>
          </w:p>
          <w:p w14:paraId="44505AE1" w14:textId="77777777" w:rsidR="00E52368" w:rsidRDefault="00E52368" w:rsidP="00BB75C2">
            <w:pPr>
              <w:rPr>
                <w:rFonts w:cs="Times New Roman"/>
              </w:rPr>
            </w:pPr>
            <w:r>
              <w:rPr>
                <w:rFonts w:cs="Times New Roman"/>
              </w:rPr>
              <w:t>3=Mild problem (some change)</w:t>
            </w:r>
          </w:p>
          <w:p w14:paraId="59BB4047" w14:textId="77777777" w:rsidR="00E52368" w:rsidRDefault="00E52368" w:rsidP="00BB75C2">
            <w:pPr>
              <w:rPr>
                <w:rFonts w:cs="Times New Roman"/>
              </w:rPr>
            </w:pPr>
            <w:r>
              <w:rPr>
                <w:rFonts w:cs="Times New Roman"/>
              </w:rPr>
              <w:t>4=Moderate problem (clearly noticeable change)</w:t>
            </w:r>
          </w:p>
          <w:p w14:paraId="5B30C49F" w14:textId="7F9DDC20" w:rsidR="00E52368" w:rsidRDefault="00E52368" w:rsidP="00BB75C2">
            <w:pPr>
              <w:rPr>
                <w:rFonts w:cs="Times New Roman"/>
              </w:rPr>
            </w:pPr>
            <w:r>
              <w:rPr>
                <w:rFonts w:cs="Times New Roman"/>
              </w:rPr>
              <w:lastRenderedPageBreak/>
              <w:t>5=Severe problem (much worse)</w:t>
            </w:r>
          </w:p>
        </w:tc>
      </w:tr>
      <w:tr w:rsidR="00E52368" w:rsidRPr="00E142A0" w14:paraId="243E0304" w14:textId="77777777" w:rsidTr="006B2BBC">
        <w:tc>
          <w:tcPr>
            <w:tcW w:w="0" w:type="auto"/>
            <w:tcBorders>
              <w:top w:val="single" w:sz="4" w:space="0" w:color="auto"/>
              <w:left w:val="single" w:sz="4" w:space="0" w:color="auto"/>
              <w:bottom w:val="single" w:sz="4" w:space="0" w:color="auto"/>
              <w:right w:val="single" w:sz="4" w:space="0" w:color="auto"/>
            </w:tcBorders>
          </w:tcPr>
          <w:p w14:paraId="6C2F7320" w14:textId="50A82431" w:rsidR="00E52368" w:rsidRDefault="00E52368" w:rsidP="006B2BBC">
            <w:pPr>
              <w:jc w:val="center"/>
              <w:rPr>
                <w:rFonts w:cs="Times New Roman"/>
                <w:highlight w:val="yellow"/>
              </w:rPr>
            </w:pPr>
            <w:r w:rsidRPr="0040251B">
              <w:rPr>
                <w:rFonts w:cs="Times New Roman"/>
              </w:rPr>
              <w:lastRenderedPageBreak/>
              <w:t>CCI22</w:t>
            </w:r>
          </w:p>
        </w:tc>
        <w:tc>
          <w:tcPr>
            <w:tcW w:w="0" w:type="auto"/>
            <w:tcBorders>
              <w:top w:val="single" w:sz="4" w:space="0" w:color="auto"/>
              <w:left w:val="single" w:sz="4" w:space="0" w:color="auto"/>
              <w:bottom w:val="single" w:sz="4" w:space="0" w:color="auto"/>
              <w:right w:val="single" w:sz="4" w:space="0" w:color="auto"/>
            </w:tcBorders>
          </w:tcPr>
          <w:p w14:paraId="73609107" w14:textId="757F64A4" w:rsidR="00E52368" w:rsidRDefault="00E52368" w:rsidP="006B2BBC">
            <w:pPr>
              <w:rPr>
                <w:rFonts w:cs="Times New Roman"/>
              </w:rPr>
            </w:pPr>
            <w:r>
              <w:rPr>
                <w:rFonts w:cs="Times New Roman"/>
              </w:rPr>
              <w:t>Coming up with the word I want to use</w:t>
            </w:r>
          </w:p>
        </w:tc>
        <w:tc>
          <w:tcPr>
            <w:tcW w:w="0" w:type="auto"/>
            <w:tcBorders>
              <w:top w:val="single" w:sz="4" w:space="0" w:color="auto"/>
              <w:left w:val="single" w:sz="4" w:space="0" w:color="auto"/>
              <w:bottom w:val="single" w:sz="4" w:space="0" w:color="auto"/>
              <w:right w:val="single" w:sz="4" w:space="0" w:color="auto"/>
            </w:tcBorders>
          </w:tcPr>
          <w:p w14:paraId="3344E229" w14:textId="77777777" w:rsidR="00E52368" w:rsidRDefault="00E52368" w:rsidP="00BB75C2">
            <w:pPr>
              <w:rPr>
                <w:rFonts w:cs="Times New Roman"/>
              </w:rPr>
            </w:pPr>
            <w:r>
              <w:rPr>
                <w:rFonts w:cs="Times New Roman"/>
              </w:rPr>
              <w:t>1=Normal ability (no change)</w:t>
            </w:r>
          </w:p>
          <w:p w14:paraId="74A51F06" w14:textId="77777777" w:rsidR="00E52368" w:rsidRDefault="00E52368" w:rsidP="00BB75C2">
            <w:pPr>
              <w:rPr>
                <w:rFonts w:cs="Times New Roman"/>
              </w:rPr>
            </w:pPr>
            <w:r>
              <w:rPr>
                <w:rFonts w:cs="Times New Roman"/>
              </w:rPr>
              <w:t>2= Slight/occasional problem (minimal change)</w:t>
            </w:r>
          </w:p>
          <w:p w14:paraId="7DA42B1A" w14:textId="77777777" w:rsidR="00E52368" w:rsidRDefault="00E52368" w:rsidP="00BB75C2">
            <w:pPr>
              <w:rPr>
                <w:rFonts w:cs="Times New Roman"/>
              </w:rPr>
            </w:pPr>
            <w:r>
              <w:rPr>
                <w:rFonts w:cs="Times New Roman"/>
              </w:rPr>
              <w:t>3=Mild problem (some change)</w:t>
            </w:r>
          </w:p>
          <w:p w14:paraId="1E168373" w14:textId="77777777" w:rsidR="00E52368" w:rsidRDefault="00E52368" w:rsidP="00BB75C2">
            <w:pPr>
              <w:rPr>
                <w:rFonts w:cs="Times New Roman"/>
              </w:rPr>
            </w:pPr>
            <w:r>
              <w:rPr>
                <w:rFonts w:cs="Times New Roman"/>
              </w:rPr>
              <w:t>4=Moderate problem (clearly noticeable change)</w:t>
            </w:r>
          </w:p>
          <w:p w14:paraId="5AA8A3DD" w14:textId="60BDA81E" w:rsidR="00E52368" w:rsidRDefault="00E52368" w:rsidP="00BB75C2">
            <w:pPr>
              <w:rPr>
                <w:rFonts w:cs="Times New Roman"/>
              </w:rPr>
            </w:pPr>
            <w:r>
              <w:rPr>
                <w:rFonts w:cs="Times New Roman"/>
              </w:rPr>
              <w:t>5=Severe problem (much worse)</w:t>
            </w:r>
          </w:p>
        </w:tc>
      </w:tr>
      <w:tr w:rsidR="00E52368" w:rsidRPr="00E142A0" w14:paraId="69D89126" w14:textId="77777777" w:rsidTr="006B2BBC">
        <w:tc>
          <w:tcPr>
            <w:tcW w:w="0" w:type="auto"/>
            <w:tcBorders>
              <w:top w:val="single" w:sz="4" w:space="0" w:color="auto"/>
              <w:left w:val="single" w:sz="4" w:space="0" w:color="auto"/>
              <w:bottom w:val="single" w:sz="4" w:space="0" w:color="auto"/>
              <w:right w:val="single" w:sz="4" w:space="0" w:color="auto"/>
            </w:tcBorders>
          </w:tcPr>
          <w:p w14:paraId="77D23A68" w14:textId="6A2A8CFE" w:rsidR="00E52368" w:rsidRDefault="00E52368" w:rsidP="006B2BBC">
            <w:pPr>
              <w:jc w:val="center"/>
              <w:rPr>
                <w:rFonts w:cs="Times New Roman"/>
                <w:highlight w:val="yellow"/>
              </w:rPr>
            </w:pPr>
            <w:r w:rsidRPr="0040251B">
              <w:rPr>
                <w:rFonts w:cs="Times New Roman"/>
              </w:rPr>
              <w:t>CCI23</w:t>
            </w:r>
          </w:p>
        </w:tc>
        <w:tc>
          <w:tcPr>
            <w:tcW w:w="0" w:type="auto"/>
            <w:tcBorders>
              <w:top w:val="single" w:sz="4" w:space="0" w:color="auto"/>
              <w:left w:val="single" w:sz="4" w:space="0" w:color="auto"/>
              <w:bottom w:val="single" w:sz="4" w:space="0" w:color="auto"/>
              <w:right w:val="single" w:sz="4" w:space="0" w:color="auto"/>
            </w:tcBorders>
          </w:tcPr>
          <w:p w14:paraId="571790FB" w14:textId="416861EE" w:rsidR="00E52368" w:rsidRDefault="00E52368" w:rsidP="006B2BBC">
            <w:pPr>
              <w:rPr>
                <w:rFonts w:cs="Times New Roman"/>
              </w:rPr>
            </w:pPr>
            <w:r>
              <w:rPr>
                <w:rFonts w:cs="Times New Roman"/>
              </w:rPr>
              <w:t>Finding my way around familiar places (house, neighborhood)</w:t>
            </w:r>
          </w:p>
        </w:tc>
        <w:tc>
          <w:tcPr>
            <w:tcW w:w="0" w:type="auto"/>
            <w:tcBorders>
              <w:top w:val="single" w:sz="4" w:space="0" w:color="auto"/>
              <w:left w:val="single" w:sz="4" w:space="0" w:color="auto"/>
              <w:bottom w:val="single" w:sz="4" w:space="0" w:color="auto"/>
              <w:right w:val="single" w:sz="4" w:space="0" w:color="auto"/>
            </w:tcBorders>
          </w:tcPr>
          <w:p w14:paraId="5C81CA11" w14:textId="77777777" w:rsidR="00E52368" w:rsidRDefault="00E52368" w:rsidP="00BB75C2">
            <w:pPr>
              <w:rPr>
                <w:rFonts w:cs="Times New Roman"/>
              </w:rPr>
            </w:pPr>
            <w:r>
              <w:rPr>
                <w:rFonts w:cs="Times New Roman"/>
              </w:rPr>
              <w:t>1=Normal ability (no change)</w:t>
            </w:r>
          </w:p>
          <w:p w14:paraId="7A31C983" w14:textId="77777777" w:rsidR="00E52368" w:rsidRDefault="00E52368" w:rsidP="00BB75C2">
            <w:pPr>
              <w:rPr>
                <w:rFonts w:cs="Times New Roman"/>
              </w:rPr>
            </w:pPr>
            <w:r>
              <w:rPr>
                <w:rFonts w:cs="Times New Roman"/>
              </w:rPr>
              <w:t>2= Slight/occasional problem (minimal change)</w:t>
            </w:r>
          </w:p>
          <w:p w14:paraId="630C9089" w14:textId="77777777" w:rsidR="00E52368" w:rsidRDefault="00E52368" w:rsidP="00BB75C2">
            <w:pPr>
              <w:rPr>
                <w:rFonts w:cs="Times New Roman"/>
              </w:rPr>
            </w:pPr>
            <w:r>
              <w:rPr>
                <w:rFonts w:cs="Times New Roman"/>
              </w:rPr>
              <w:t>3=Mild problem (some change)</w:t>
            </w:r>
          </w:p>
          <w:p w14:paraId="7411D1FA" w14:textId="77777777" w:rsidR="00E52368" w:rsidRDefault="00E52368" w:rsidP="00BB75C2">
            <w:pPr>
              <w:rPr>
                <w:rFonts w:cs="Times New Roman"/>
              </w:rPr>
            </w:pPr>
            <w:r>
              <w:rPr>
                <w:rFonts w:cs="Times New Roman"/>
              </w:rPr>
              <w:t>4=Moderate problem (clearly noticeable change)</w:t>
            </w:r>
          </w:p>
          <w:p w14:paraId="3E21C7EC" w14:textId="6AB14779" w:rsidR="00E52368" w:rsidRDefault="00E52368" w:rsidP="00BB75C2">
            <w:pPr>
              <w:rPr>
                <w:rFonts w:cs="Times New Roman"/>
              </w:rPr>
            </w:pPr>
            <w:r>
              <w:rPr>
                <w:rFonts w:cs="Times New Roman"/>
              </w:rPr>
              <w:t>5=Severe problem (much worse)</w:t>
            </w:r>
          </w:p>
        </w:tc>
      </w:tr>
      <w:tr w:rsidR="00E52368" w:rsidRPr="00E142A0" w14:paraId="68D7A84F" w14:textId="77777777" w:rsidTr="006B2BBC">
        <w:tc>
          <w:tcPr>
            <w:tcW w:w="0" w:type="auto"/>
            <w:tcBorders>
              <w:top w:val="single" w:sz="4" w:space="0" w:color="auto"/>
              <w:left w:val="single" w:sz="4" w:space="0" w:color="auto"/>
              <w:bottom w:val="single" w:sz="4" w:space="0" w:color="auto"/>
              <w:right w:val="single" w:sz="4" w:space="0" w:color="auto"/>
            </w:tcBorders>
          </w:tcPr>
          <w:p w14:paraId="34454D06" w14:textId="098D09A1" w:rsidR="00E52368" w:rsidRDefault="00E52368" w:rsidP="006B2BBC">
            <w:pPr>
              <w:jc w:val="center"/>
              <w:rPr>
                <w:rFonts w:cs="Times New Roman"/>
                <w:highlight w:val="yellow"/>
              </w:rPr>
            </w:pPr>
            <w:r w:rsidRPr="0040251B">
              <w:rPr>
                <w:rFonts w:cs="Times New Roman"/>
              </w:rPr>
              <w:t>CCI24</w:t>
            </w:r>
          </w:p>
        </w:tc>
        <w:tc>
          <w:tcPr>
            <w:tcW w:w="0" w:type="auto"/>
            <w:tcBorders>
              <w:top w:val="single" w:sz="4" w:space="0" w:color="auto"/>
              <w:left w:val="single" w:sz="4" w:space="0" w:color="auto"/>
              <w:bottom w:val="single" w:sz="4" w:space="0" w:color="auto"/>
              <w:right w:val="single" w:sz="4" w:space="0" w:color="auto"/>
            </w:tcBorders>
          </w:tcPr>
          <w:p w14:paraId="61A8C06F" w14:textId="31A8AAFC" w:rsidR="00E52368" w:rsidRDefault="00E52368" w:rsidP="006B2BBC">
            <w:pPr>
              <w:rPr>
                <w:rFonts w:cs="Times New Roman"/>
              </w:rPr>
            </w:pPr>
            <w:r>
              <w:rPr>
                <w:rFonts w:cs="Times New Roman"/>
              </w:rPr>
              <w:t>Navigating to locations (grocery store, pharmacy, doctor)</w:t>
            </w:r>
          </w:p>
        </w:tc>
        <w:tc>
          <w:tcPr>
            <w:tcW w:w="0" w:type="auto"/>
            <w:tcBorders>
              <w:top w:val="single" w:sz="4" w:space="0" w:color="auto"/>
              <w:left w:val="single" w:sz="4" w:space="0" w:color="auto"/>
              <w:bottom w:val="single" w:sz="4" w:space="0" w:color="auto"/>
              <w:right w:val="single" w:sz="4" w:space="0" w:color="auto"/>
            </w:tcBorders>
          </w:tcPr>
          <w:p w14:paraId="2EB4563F" w14:textId="77777777" w:rsidR="00E52368" w:rsidRDefault="00E52368" w:rsidP="00BB75C2">
            <w:pPr>
              <w:rPr>
                <w:rFonts w:cs="Times New Roman"/>
              </w:rPr>
            </w:pPr>
            <w:r>
              <w:rPr>
                <w:rFonts w:cs="Times New Roman"/>
              </w:rPr>
              <w:t>1=Normal ability (no change)</w:t>
            </w:r>
          </w:p>
          <w:p w14:paraId="575D7A6A" w14:textId="77777777" w:rsidR="00E52368" w:rsidRDefault="00E52368" w:rsidP="00BB75C2">
            <w:pPr>
              <w:rPr>
                <w:rFonts w:cs="Times New Roman"/>
              </w:rPr>
            </w:pPr>
            <w:r>
              <w:rPr>
                <w:rFonts w:cs="Times New Roman"/>
              </w:rPr>
              <w:t>2= Slight/occasional problem (minimal change)</w:t>
            </w:r>
          </w:p>
          <w:p w14:paraId="382E11F2" w14:textId="77777777" w:rsidR="00E52368" w:rsidRDefault="00E52368" w:rsidP="00BB75C2">
            <w:pPr>
              <w:rPr>
                <w:rFonts w:cs="Times New Roman"/>
              </w:rPr>
            </w:pPr>
            <w:r>
              <w:rPr>
                <w:rFonts w:cs="Times New Roman"/>
              </w:rPr>
              <w:t>3=Mild problem (some change)</w:t>
            </w:r>
          </w:p>
          <w:p w14:paraId="5A7337CC" w14:textId="77777777" w:rsidR="00E52368" w:rsidRDefault="00E52368" w:rsidP="00BB75C2">
            <w:pPr>
              <w:rPr>
                <w:rFonts w:cs="Times New Roman"/>
              </w:rPr>
            </w:pPr>
            <w:r>
              <w:rPr>
                <w:rFonts w:cs="Times New Roman"/>
              </w:rPr>
              <w:t>4=Moderate problem (clearly noticeable change)</w:t>
            </w:r>
          </w:p>
          <w:p w14:paraId="21EB59B0" w14:textId="11306082" w:rsidR="00E52368" w:rsidRDefault="00E52368" w:rsidP="00BB75C2">
            <w:pPr>
              <w:rPr>
                <w:rFonts w:cs="Times New Roman"/>
              </w:rPr>
            </w:pPr>
            <w:r>
              <w:rPr>
                <w:rFonts w:cs="Times New Roman"/>
              </w:rPr>
              <w:t>5=Severe problem (much worse)</w:t>
            </w:r>
          </w:p>
        </w:tc>
      </w:tr>
      <w:tr w:rsidR="00E52368" w:rsidRPr="00E142A0" w14:paraId="2B723FAB" w14:textId="77777777" w:rsidTr="006B2BBC">
        <w:tc>
          <w:tcPr>
            <w:tcW w:w="0" w:type="auto"/>
            <w:tcBorders>
              <w:top w:val="single" w:sz="4" w:space="0" w:color="auto"/>
              <w:left w:val="single" w:sz="4" w:space="0" w:color="auto"/>
              <w:bottom w:val="single" w:sz="4" w:space="0" w:color="auto"/>
              <w:right w:val="single" w:sz="4" w:space="0" w:color="auto"/>
            </w:tcBorders>
          </w:tcPr>
          <w:p w14:paraId="3460CA5F" w14:textId="01B40788" w:rsidR="00E52368" w:rsidRDefault="00E52368" w:rsidP="006B2BBC">
            <w:pPr>
              <w:jc w:val="center"/>
              <w:rPr>
                <w:rFonts w:cs="Times New Roman"/>
                <w:highlight w:val="yellow"/>
              </w:rPr>
            </w:pPr>
            <w:r w:rsidRPr="0040251B">
              <w:rPr>
                <w:rFonts w:cs="Times New Roman"/>
              </w:rPr>
              <w:t>CCI25</w:t>
            </w:r>
          </w:p>
        </w:tc>
        <w:tc>
          <w:tcPr>
            <w:tcW w:w="0" w:type="auto"/>
            <w:tcBorders>
              <w:top w:val="single" w:sz="4" w:space="0" w:color="auto"/>
              <w:left w:val="single" w:sz="4" w:space="0" w:color="auto"/>
              <w:bottom w:val="single" w:sz="4" w:space="0" w:color="auto"/>
              <w:right w:val="single" w:sz="4" w:space="0" w:color="auto"/>
            </w:tcBorders>
          </w:tcPr>
          <w:p w14:paraId="00407908" w14:textId="58393921" w:rsidR="00E52368" w:rsidRDefault="00E52368" w:rsidP="006B2BBC">
            <w:pPr>
              <w:rPr>
                <w:rFonts w:cs="Times New Roman"/>
              </w:rPr>
            </w:pPr>
            <w:r>
              <w:rPr>
                <w:rFonts w:cs="Times New Roman"/>
              </w:rPr>
              <w:t>Remembering that I have already told someone something</w:t>
            </w:r>
          </w:p>
        </w:tc>
        <w:tc>
          <w:tcPr>
            <w:tcW w:w="0" w:type="auto"/>
            <w:tcBorders>
              <w:top w:val="single" w:sz="4" w:space="0" w:color="auto"/>
              <w:left w:val="single" w:sz="4" w:space="0" w:color="auto"/>
              <w:bottom w:val="single" w:sz="4" w:space="0" w:color="auto"/>
              <w:right w:val="single" w:sz="4" w:space="0" w:color="auto"/>
            </w:tcBorders>
          </w:tcPr>
          <w:p w14:paraId="26518E9E" w14:textId="77777777" w:rsidR="00E52368" w:rsidRDefault="00E52368" w:rsidP="0072026D">
            <w:pPr>
              <w:rPr>
                <w:rFonts w:cs="Times New Roman"/>
              </w:rPr>
            </w:pPr>
            <w:r>
              <w:rPr>
                <w:rFonts w:cs="Times New Roman"/>
              </w:rPr>
              <w:t>1=Normal ability (no change)</w:t>
            </w:r>
          </w:p>
          <w:p w14:paraId="21D8FEE5" w14:textId="77777777" w:rsidR="00E52368" w:rsidRDefault="00E52368" w:rsidP="0072026D">
            <w:pPr>
              <w:rPr>
                <w:rFonts w:cs="Times New Roman"/>
              </w:rPr>
            </w:pPr>
            <w:r>
              <w:rPr>
                <w:rFonts w:cs="Times New Roman"/>
              </w:rPr>
              <w:t>2= Slight/occasional problem (minimal change)</w:t>
            </w:r>
          </w:p>
          <w:p w14:paraId="1CB75336" w14:textId="77777777" w:rsidR="00E52368" w:rsidRDefault="00E52368" w:rsidP="0072026D">
            <w:pPr>
              <w:rPr>
                <w:rFonts w:cs="Times New Roman"/>
              </w:rPr>
            </w:pPr>
            <w:r>
              <w:rPr>
                <w:rFonts w:cs="Times New Roman"/>
              </w:rPr>
              <w:t>3=Mild problem (some change)</w:t>
            </w:r>
          </w:p>
          <w:p w14:paraId="4000050D" w14:textId="77777777" w:rsidR="00E52368" w:rsidRDefault="00E52368" w:rsidP="0072026D">
            <w:pPr>
              <w:rPr>
                <w:rFonts w:cs="Times New Roman"/>
              </w:rPr>
            </w:pPr>
            <w:r>
              <w:rPr>
                <w:rFonts w:cs="Times New Roman"/>
              </w:rPr>
              <w:t>4=Moderate problem (clearly noticeable change)</w:t>
            </w:r>
          </w:p>
          <w:p w14:paraId="446FC534" w14:textId="5BCE93AB" w:rsidR="00E52368" w:rsidRDefault="00E52368" w:rsidP="0072026D">
            <w:pPr>
              <w:rPr>
                <w:rFonts w:cs="Times New Roman"/>
              </w:rPr>
            </w:pPr>
            <w:r>
              <w:rPr>
                <w:rFonts w:cs="Times New Roman"/>
              </w:rPr>
              <w:t>5=Severe problem (much worse)</w:t>
            </w:r>
          </w:p>
        </w:tc>
      </w:tr>
      <w:tr w:rsidR="00E52368" w:rsidRPr="00E142A0" w14:paraId="6541E727" w14:textId="77777777" w:rsidTr="006B2BBC">
        <w:tc>
          <w:tcPr>
            <w:tcW w:w="0" w:type="auto"/>
            <w:tcBorders>
              <w:top w:val="single" w:sz="4" w:space="0" w:color="auto"/>
              <w:left w:val="single" w:sz="4" w:space="0" w:color="auto"/>
              <w:bottom w:val="single" w:sz="4" w:space="0" w:color="auto"/>
              <w:right w:val="single" w:sz="4" w:space="0" w:color="auto"/>
            </w:tcBorders>
          </w:tcPr>
          <w:p w14:paraId="2151E80B" w14:textId="129F0A1F" w:rsidR="00E52368" w:rsidRDefault="00E52368" w:rsidP="006B2BBC">
            <w:pPr>
              <w:jc w:val="center"/>
              <w:rPr>
                <w:rFonts w:cs="Times New Roman"/>
                <w:highlight w:val="yellow"/>
              </w:rPr>
            </w:pPr>
            <w:r w:rsidRPr="0040251B">
              <w:rPr>
                <w:rFonts w:cs="Times New Roman"/>
              </w:rPr>
              <w:t>CCI26</w:t>
            </w:r>
          </w:p>
        </w:tc>
        <w:tc>
          <w:tcPr>
            <w:tcW w:w="0" w:type="auto"/>
            <w:tcBorders>
              <w:top w:val="single" w:sz="4" w:space="0" w:color="auto"/>
              <w:left w:val="single" w:sz="4" w:space="0" w:color="auto"/>
              <w:bottom w:val="single" w:sz="4" w:space="0" w:color="auto"/>
              <w:right w:val="single" w:sz="4" w:space="0" w:color="auto"/>
            </w:tcBorders>
          </w:tcPr>
          <w:p w14:paraId="5E3FBB65" w14:textId="7782F95E" w:rsidR="00E52368" w:rsidRDefault="00E52368" w:rsidP="006B2BBC">
            <w:pPr>
              <w:rPr>
                <w:rFonts w:cs="Times New Roman"/>
              </w:rPr>
            </w:pPr>
            <w:r>
              <w:rPr>
                <w:rFonts w:cs="Times New Roman"/>
              </w:rPr>
              <w:t>Remembering to take my medication on time</w:t>
            </w:r>
          </w:p>
        </w:tc>
        <w:tc>
          <w:tcPr>
            <w:tcW w:w="0" w:type="auto"/>
            <w:tcBorders>
              <w:top w:val="single" w:sz="4" w:space="0" w:color="auto"/>
              <w:left w:val="single" w:sz="4" w:space="0" w:color="auto"/>
              <w:bottom w:val="single" w:sz="4" w:space="0" w:color="auto"/>
              <w:right w:val="single" w:sz="4" w:space="0" w:color="auto"/>
            </w:tcBorders>
          </w:tcPr>
          <w:p w14:paraId="76A574A5" w14:textId="77777777" w:rsidR="00E52368" w:rsidRDefault="00E52368" w:rsidP="0072026D">
            <w:pPr>
              <w:rPr>
                <w:rFonts w:cs="Times New Roman"/>
              </w:rPr>
            </w:pPr>
            <w:r>
              <w:rPr>
                <w:rFonts w:cs="Times New Roman"/>
              </w:rPr>
              <w:t>1=Normal ability (no change)</w:t>
            </w:r>
          </w:p>
          <w:p w14:paraId="4478D48E" w14:textId="77777777" w:rsidR="00E52368" w:rsidRDefault="00E52368" w:rsidP="0072026D">
            <w:pPr>
              <w:rPr>
                <w:rFonts w:cs="Times New Roman"/>
              </w:rPr>
            </w:pPr>
            <w:r>
              <w:rPr>
                <w:rFonts w:cs="Times New Roman"/>
              </w:rPr>
              <w:t>2= Slight/occasional problem (minimal change)</w:t>
            </w:r>
          </w:p>
          <w:p w14:paraId="6A7F13BD" w14:textId="77777777" w:rsidR="00E52368" w:rsidRDefault="00E52368" w:rsidP="0072026D">
            <w:pPr>
              <w:rPr>
                <w:rFonts w:cs="Times New Roman"/>
              </w:rPr>
            </w:pPr>
            <w:r>
              <w:rPr>
                <w:rFonts w:cs="Times New Roman"/>
              </w:rPr>
              <w:t>3=Mild problem (some change)</w:t>
            </w:r>
          </w:p>
          <w:p w14:paraId="282536CB" w14:textId="77777777" w:rsidR="00E52368" w:rsidRDefault="00E52368" w:rsidP="0072026D">
            <w:pPr>
              <w:rPr>
                <w:rFonts w:cs="Times New Roman"/>
              </w:rPr>
            </w:pPr>
            <w:r>
              <w:rPr>
                <w:rFonts w:cs="Times New Roman"/>
              </w:rPr>
              <w:t>4=Moderate problem (clearly noticeable change)</w:t>
            </w:r>
          </w:p>
          <w:p w14:paraId="4E0503E2" w14:textId="36B3CA43" w:rsidR="00E52368" w:rsidRDefault="00E52368" w:rsidP="0072026D">
            <w:pPr>
              <w:rPr>
                <w:rFonts w:cs="Times New Roman"/>
              </w:rPr>
            </w:pPr>
            <w:r>
              <w:rPr>
                <w:rFonts w:cs="Times New Roman"/>
              </w:rPr>
              <w:t>5=Severe problem (much worse)</w:t>
            </w:r>
          </w:p>
        </w:tc>
      </w:tr>
      <w:tr w:rsidR="00E52368" w:rsidRPr="00E142A0" w14:paraId="4540AC97" w14:textId="77777777" w:rsidTr="006B2BBC">
        <w:tc>
          <w:tcPr>
            <w:tcW w:w="0" w:type="auto"/>
            <w:tcBorders>
              <w:top w:val="single" w:sz="4" w:space="0" w:color="auto"/>
              <w:left w:val="single" w:sz="4" w:space="0" w:color="auto"/>
              <w:bottom w:val="single" w:sz="4" w:space="0" w:color="auto"/>
              <w:right w:val="single" w:sz="4" w:space="0" w:color="auto"/>
            </w:tcBorders>
          </w:tcPr>
          <w:p w14:paraId="2C4DBBA7" w14:textId="7E33F40F" w:rsidR="00E52368" w:rsidRDefault="00E52368" w:rsidP="006B2BBC">
            <w:pPr>
              <w:jc w:val="center"/>
              <w:rPr>
                <w:rFonts w:cs="Times New Roman"/>
                <w:highlight w:val="yellow"/>
              </w:rPr>
            </w:pPr>
            <w:r w:rsidRPr="0040251B">
              <w:rPr>
                <w:rFonts w:cs="Times New Roman"/>
              </w:rPr>
              <w:t>CCI27</w:t>
            </w:r>
          </w:p>
        </w:tc>
        <w:tc>
          <w:tcPr>
            <w:tcW w:w="0" w:type="auto"/>
            <w:tcBorders>
              <w:top w:val="single" w:sz="4" w:space="0" w:color="auto"/>
              <w:left w:val="single" w:sz="4" w:space="0" w:color="auto"/>
              <w:bottom w:val="single" w:sz="4" w:space="0" w:color="auto"/>
              <w:right w:val="single" w:sz="4" w:space="0" w:color="auto"/>
            </w:tcBorders>
          </w:tcPr>
          <w:p w14:paraId="3D24D281" w14:textId="3A0A2C9B" w:rsidR="00E52368" w:rsidRDefault="00E52368" w:rsidP="006B2BBC">
            <w:pPr>
              <w:rPr>
                <w:rFonts w:cs="Times New Roman"/>
              </w:rPr>
            </w:pPr>
            <w:r>
              <w:rPr>
                <w:rFonts w:cs="Times New Roman"/>
              </w:rPr>
              <w:t>Remembering to bring something I meant to take with me</w:t>
            </w:r>
          </w:p>
        </w:tc>
        <w:tc>
          <w:tcPr>
            <w:tcW w:w="0" w:type="auto"/>
            <w:tcBorders>
              <w:top w:val="single" w:sz="4" w:space="0" w:color="auto"/>
              <w:left w:val="single" w:sz="4" w:space="0" w:color="auto"/>
              <w:bottom w:val="single" w:sz="4" w:space="0" w:color="auto"/>
              <w:right w:val="single" w:sz="4" w:space="0" w:color="auto"/>
            </w:tcBorders>
          </w:tcPr>
          <w:p w14:paraId="335DF8FF" w14:textId="77777777" w:rsidR="00E52368" w:rsidRDefault="00E52368" w:rsidP="0072026D">
            <w:pPr>
              <w:rPr>
                <w:rFonts w:cs="Times New Roman"/>
              </w:rPr>
            </w:pPr>
            <w:r>
              <w:rPr>
                <w:rFonts w:cs="Times New Roman"/>
              </w:rPr>
              <w:t>1=Normal ability (no change)</w:t>
            </w:r>
          </w:p>
          <w:p w14:paraId="37261B70" w14:textId="77777777" w:rsidR="00E52368" w:rsidRDefault="00E52368" w:rsidP="0072026D">
            <w:pPr>
              <w:rPr>
                <w:rFonts w:cs="Times New Roman"/>
              </w:rPr>
            </w:pPr>
            <w:r>
              <w:rPr>
                <w:rFonts w:cs="Times New Roman"/>
              </w:rPr>
              <w:t>2= Slight/occasional problem (minimal change)</w:t>
            </w:r>
          </w:p>
          <w:p w14:paraId="4BF7787F" w14:textId="77777777" w:rsidR="00E52368" w:rsidRDefault="00E52368" w:rsidP="0072026D">
            <w:pPr>
              <w:rPr>
                <w:rFonts w:cs="Times New Roman"/>
              </w:rPr>
            </w:pPr>
            <w:r>
              <w:rPr>
                <w:rFonts w:cs="Times New Roman"/>
              </w:rPr>
              <w:t>3=Mild problem (some change)</w:t>
            </w:r>
          </w:p>
          <w:p w14:paraId="6FD66DAF" w14:textId="77777777" w:rsidR="00E52368" w:rsidRDefault="00E52368" w:rsidP="0072026D">
            <w:pPr>
              <w:rPr>
                <w:rFonts w:cs="Times New Roman"/>
              </w:rPr>
            </w:pPr>
            <w:r>
              <w:rPr>
                <w:rFonts w:cs="Times New Roman"/>
              </w:rPr>
              <w:t>4=Moderate problem (clearly noticeable change)</w:t>
            </w:r>
          </w:p>
          <w:p w14:paraId="48AC7ABA" w14:textId="103AD2B4" w:rsidR="00E52368" w:rsidRDefault="00E52368" w:rsidP="0072026D">
            <w:pPr>
              <w:rPr>
                <w:rFonts w:cs="Times New Roman"/>
              </w:rPr>
            </w:pPr>
            <w:r>
              <w:rPr>
                <w:rFonts w:cs="Times New Roman"/>
              </w:rPr>
              <w:t>5=Severe problem (much worse)</w:t>
            </w:r>
          </w:p>
        </w:tc>
      </w:tr>
      <w:tr w:rsidR="00E52368" w:rsidRPr="00E142A0" w14:paraId="6D50F84E" w14:textId="77777777" w:rsidTr="006B2BBC">
        <w:tc>
          <w:tcPr>
            <w:tcW w:w="0" w:type="auto"/>
            <w:tcBorders>
              <w:top w:val="single" w:sz="4" w:space="0" w:color="auto"/>
              <w:left w:val="single" w:sz="4" w:space="0" w:color="auto"/>
              <w:bottom w:val="single" w:sz="4" w:space="0" w:color="auto"/>
              <w:right w:val="single" w:sz="4" w:space="0" w:color="auto"/>
            </w:tcBorders>
          </w:tcPr>
          <w:p w14:paraId="5D29FCB0" w14:textId="3D7E4702" w:rsidR="00E52368" w:rsidRDefault="00E52368" w:rsidP="006B2BBC">
            <w:pPr>
              <w:jc w:val="center"/>
              <w:rPr>
                <w:rFonts w:cs="Times New Roman"/>
                <w:highlight w:val="yellow"/>
              </w:rPr>
            </w:pPr>
            <w:r w:rsidRPr="0040251B">
              <w:rPr>
                <w:rFonts w:cs="Times New Roman"/>
              </w:rPr>
              <w:t>CCI28</w:t>
            </w:r>
          </w:p>
        </w:tc>
        <w:tc>
          <w:tcPr>
            <w:tcW w:w="0" w:type="auto"/>
            <w:tcBorders>
              <w:top w:val="single" w:sz="4" w:space="0" w:color="auto"/>
              <w:left w:val="single" w:sz="4" w:space="0" w:color="auto"/>
              <w:bottom w:val="single" w:sz="4" w:space="0" w:color="auto"/>
              <w:right w:val="single" w:sz="4" w:space="0" w:color="auto"/>
            </w:tcBorders>
          </w:tcPr>
          <w:p w14:paraId="2ECFD1FE" w14:textId="16910573" w:rsidR="00E52368" w:rsidRDefault="00E52368" w:rsidP="006B2BBC">
            <w:pPr>
              <w:rPr>
                <w:rFonts w:cs="Times New Roman"/>
              </w:rPr>
            </w:pPr>
            <w:r>
              <w:rPr>
                <w:rFonts w:cs="Times New Roman"/>
              </w:rPr>
              <w:t>Remembering what I want to buy at a store</w:t>
            </w:r>
          </w:p>
        </w:tc>
        <w:tc>
          <w:tcPr>
            <w:tcW w:w="0" w:type="auto"/>
            <w:tcBorders>
              <w:top w:val="single" w:sz="4" w:space="0" w:color="auto"/>
              <w:left w:val="single" w:sz="4" w:space="0" w:color="auto"/>
              <w:bottom w:val="single" w:sz="4" w:space="0" w:color="auto"/>
              <w:right w:val="single" w:sz="4" w:space="0" w:color="auto"/>
            </w:tcBorders>
          </w:tcPr>
          <w:p w14:paraId="548AD648" w14:textId="77777777" w:rsidR="00E52368" w:rsidRDefault="00E52368" w:rsidP="0072026D">
            <w:pPr>
              <w:rPr>
                <w:rFonts w:cs="Times New Roman"/>
              </w:rPr>
            </w:pPr>
            <w:r>
              <w:rPr>
                <w:rFonts w:cs="Times New Roman"/>
              </w:rPr>
              <w:t>1=Normal ability (no change)</w:t>
            </w:r>
          </w:p>
          <w:p w14:paraId="6D4B6943" w14:textId="77777777" w:rsidR="00E52368" w:rsidRDefault="00E52368" w:rsidP="0072026D">
            <w:pPr>
              <w:rPr>
                <w:rFonts w:cs="Times New Roman"/>
              </w:rPr>
            </w:pPr>
            <w:r>
              <w:rPr>
                <w:rFonts w:cs="Times New Roman"/>
              </w:rPr>
              <w:t>2= Slight/occasional problem (minimal change)</w:t>
            </w:r>
          </w:p>
          <w:p w14:paraId="011218C5" w14:textId="77777777" w:rsidR="00E52368" w:rsidRDefault="00E52368" w:rsidP="0072026D">
            <w:pPr>
              <w:rPr>
                <w:rFonts w:cs="Times New Roman"/>
              </w:rPr>
            </w:pPr>
            <w:r>
              <w:rPr>
                <w:rFonts w:cs="Times New Roman"/>
              </w:rPr>
              <w:t>3=Mild problem (some change)</w:t>
            </w:r>
          </w:p>
          <w:p w14:paraId="2E4CE08F" w14:textId="77777777" w:rsidR="00E52368" w:rsidRDefault="00E52368" w:rsidP="0072026D">
            <w:pPr>
              <w:rPr>
                <w:rFonts w:cs="Times New Roman"/>
              </w:rPr>
            </w:pPr>
            <w:r>
              <w:rPr>
                <w:rFonts w:cs="Times New Roman"/>
              </w:rPr>
              <w:lastRenderedPageBreak/>
              <w:t>4=Moderate problem (clearly noticeable change)</w:t>
            </w:r>
          </w:p>
          <w:p w14:paraId="75B7BFE2" w14:textId="564FA11F" w:rsidR="00E52368" w:rsidRDefault="00E52368" w:rsidP="0072026D">
            <w:pPr>
              <w:rPr>
                <w:rFonts w:cs="Times New Roman"/>
              </w:rPr>
            </w:pPr>
            <w:r>
              <w:rPr>
                <w:rFonts w:cs="Times New Roman"/>
              </w:rPr>
              <w:t>5=Severe problem (much worse)</w:t>
            </w:r>
          </w:p>
        </w:tc>
      </w:tr>
      <w:tr w:rsidR="00E52368" w:rsidRPr="00E142A0" w14:paraId="24FCFC29" w14:textId="77777777" w:rsidTr="006B2BBC">
        <w:tc>
          <w:tcPr>
            <w:tcW w:w="0" w:type="auto"/>
            <w:tcBorders>
              <w:top w:val="single" w:sz="4" w:space="0" w:color="auto"/>
              <w:left w:val="single" w:sz="4" w:space="0" w:color="auto"/>
              <w:bottom w:val="single" w:sz="4" w:space="0" w:color="auto"/>
              <w:right w:val="single" w:sz="4" w:space="0" w:color="auto"/>
            </w:tcBorders>
          </w:tcPr>
          <w:p w14:paraId="37EE2A57" w14:textId="29D251CB" w:rsidR="00E52368" w:rsidRDefault="00E52368" w:rsidP="006B2BBC">
            <w:pPr>
              <w:jc w:val="center"/>
              <w:rPr>
                <w:rFonts w:cs="Times New Roman"/>
                <w:highlight w:val="yellow"/>
              </w:rPr>
            </w:pPr>
            <w:r w:rsidRPr="0040251B">
              <w:rPr>
                <w:rFonts w:cs="Times New Roman"/>
              </w:rPr>
              <w:lastRenderedPageBreak/>
              <w:t>CCI29</w:t>
            </w:r>
          </w:p>
        </w:tc>
        <w:tc>
          <w:tcPr>
            <w:tcW w:w="0" w:type="auto"/>
            <w:tcBorders>
              <w:top w:val="single" w:sz="4" w:space="0" w:color="auto"/>
              <w:left w:val="single" w:sz="4" w:space="0" w:color="auto"/>
              <w:bottom w:val="single" w:sz="4" w:space="0" w:color="auto"/>
              <w:right w:val="single" w:sz="4" w:space="0" w:color="auto"/>
            </w:tcBorders>
          </w:tcPr>
          <w:p w14:paraId="46DB2C6A" w14:textId="3633D865" w:rsidR="00E52368" w:rsidRDefault="00E52368" w:rsidP="006B2BBC">
            <w:pPr>
              <w:rPr>
                <w:rFonts w:cs="Times New Roman"/>
              </w:rPr>
            </w:pPr>
            <w:r>
              <w:rPr>
                <w:rFonts w:cs="Times New Roman"/>
              </w:rPr>
              <w:t>Remembering things from a long time ago (e.g., events, trips)</w:t>
            </w:r>
          </w:p>
        </w:tc>
        <w:tc>
          <w:tcPr>
            <w:tcW w:w="0" w:type="auto"/>
            <w:tcBorders>
              <w:top w:val="single" w:sz="4" w:space="0" w:color="auto"/>
              <w:left w:val="single" w:sz="4" w:space="0" w:color="auto"/>
              <w:bottom w:val="single" w:sz="4" w:space="0" w:color="auto"/>
              <w:right w:val="single" w:sz="4" w:space="0" w:color="auto"/>
            </w:tcBorders>
          </w:tcPr>
          <w:p w14:paraId="7E015EA6" w14:textId="77777777" w:rsidR="00E52368" w:rsidRDefault="00E52368" w:rsidP="0072026D">
            <w:pPr>
              <w:rPr>
                <w:rFonts w:cs="Times New Roman"/>
              </w:rPr>
            </w:pPr>
            <w:r>
              <w:rPr>
                <w:rFonts w:cs="Times New Roman"/>
              </w:rPr>
              <w:t>1=Normal ability (no change)</w:t>
            </w:r>
          </w:p>
          <w:p w14:paraId="1598FCD8" w14:textId="77777777" w:rsidR="00E52368" w:rsidRDefault="00E52368" w:rsidP="0072026D">
            <w:pPr>
              <w:rPr>
                <w:rFonts w:cs="Times New Roman"/>
              </w:rPr>
            </w:pPr>
            <w:r>
              <w:rPr>
                <w:rFonts w:cs="Times New Roman"/>
              </w:rPr>
              <w:t>2= Slight/occasional problem (minimal change)</w:t>
            </w:r>
          </w:p>
          <w:p w14:paraId="2928ABBC" w14:textId="77777777" w:rsidR="00E52368" w:rsidRDefault="00E52368" w:rsidP="0072026D">
            <w:pPr>
              <w:rPr>
                <w:rFonts w:cs="Times New Roman"/>
              </w:rPr>
            </w:pPr>
            <w:r>
              <w:rPr>
                <w:rFonts w:cs="Times New Roman"/>
              </w:rPr>
              <w:t>3=Mild problem (some change)</w:t>
            </w:r>
          </w:p>
          <w:p w14:paraId="185106CB" w14:textId="77777777" w:rsidR="00E52368" w:rsidRDefault="00E52368" w:rsidP="0072026D">
            <w:pPr>
              <w:rPr>
                <w:rFonts w:cs="Times New Roman"/>
              </w:rPr>
            </w:pPr>
            <w:r>
              <w:rPr>
                <w:rFonts w:cs="Times New Roman"/>
              </w:rPr>
              <w:t>4=Moderate problem (clearly noticeable change)</w:t>
            </w:r>
          </w:p>
          <w:p w14:paraId="6143AC0F" w14:textId="777E55C3" w:rsidR="00E52368" w:rsidRDefault="00E52368" w:rsidP="0072026D">
            <w:pPr>
              <w:rPr>
                <w:rFonts w:cs="Times New Roman"/>
              </w:rPr>
            </w:pPr>
            <w:r>
              <w:rPr>
                <w:rFonts w:cs="Times New Roman"/>
              </w:rPr>
              <w:t>5=Severe problem (much worse)</w:t>
            </w:r>
          </w:p>
        </w:tc>
      </w:tr>
      <w:tr w:rsidR="00E52368" w:rsidRPr="00E142A0" w14:paraId="637CF251" w14:textId="77777777" w:rsidTr="006B2BBC">
        <w:tc>
          <w:tcPr>
            <w:tcW w:w="0" w:type="auto"/>
            <w:tcBorders>
              <w:top w:val="single" w:sz="4" w:space="0" w:color="auto"/>
              <w:left w:val="single" w:sz="4" w:space="0" w:color="auto"/>
              <w:bottom w:val="single" w:sz="4" w:space="0" w:color="auto"/>
              <w:right w:val="single" w:sz="4" w:space="0" w:color="auto"/>
            </w:tcBorders>
          </w:tcPr>
          <w:p w14:paraId="186285B7" w14:textId="2C68667E" w:rsidR="00E52368" w:rsidRDefault="00E52368" w:rsidP="006B2BBC">
            <w:pPr>
              <w:jc w:val="center"/>
              <w:rPr>
                <w:rFonts w:cs="Times New Roman"/>
                <w:highlight w:val="yellow"/>
              </w:rPr>
            </w:pPr>
            <w:r w:rsidRPr="0040251B">
              <w:rPr>
                <w:rFonts w:cs="Times New Roman"/>
              </w:rPr>
              <w:t>CCI30</w:t>
            </w:r>
          </w:p>
        </w:tc>
        <w:tc>
          <w:tcPr>
            <w:tcW w:w="0" w:type="auto"/>
            <w:tcBorders>
              <w:top w:val="single" w:sz="4" w:space="0" w:color="auto"/>
              <w:left w:val="single" w:sz="4" w:space="0" w:color="auto"/>
              <w:bottom w:val="single" w:sz="4" w:space="0" w:color="auto"/>
              <w:right w:val="single" w:sz="4" w:space="0" w:color="auto"/>
            </w:tcBorders>
          </w:tcPr>
          <w:p w14:paraId="16B088A3" w14:textId="3CE46B2A" w:rsidR="00E52368" w:rsidRDefault="00E52368" w:rsidP="006B2BBC">
            <w:pPr>
              <w:rPr>
                <w:rFonts w:cs="Times New Roman"/>
              </w:rPr>
            </w:pPr>
            <w:r>
              <w:rPr>
                <w:rFonts w:cs="Times New Roman"/>
              </w:rPr>
              <w:t>Remembering to return phone calls</w:t>
            </w:r>
          </w:p>
        </w:tc>
        <w:tc>
          <w:tcPr>
            <w:tcW w:w="0" w:type="auto"/>
            <w:tcBorders>
              <w:top w:val="single" w:sz="4" w:space="0" w:color="auto"/>
              <w:left w:val="single" w:sz="4" w:space="0" w:color="auto"/>
              <w:bottom w:val="single" w:sz="4" w:space="0" w:color="auto"/>
              <w:right w:val="single" w:sz="4" w:space="0" w:color="auto"/>
            </w:tcBorders>
          </w:tcPr>
          <w:p w14:paraId="21EFFCD5" w14:textId="77777777" w:rsidR="00E52368" w:rsidRDefault="00E52368" w:rsidP="0072026D">
            <w:pPr>
              <w:rPr>
                <w:rFonts w:cs="Times New Roman"/>
              </w:rPr>
            </w:pPr>
            <w:r>
              <w:rPr>
                <w:rFonts w:cs="Times New Roman"/>
              </w:rPr>
              <w:t>1=Normal ability (no change)</w:t>
            </w:r>
          </w:p>
          <w:p w14:paraId="0EC3314D" w14:textId="77777777" w:rsidR="00E52368" w:rsidRDefault="00E52368" w:rsidP="0072026D">
            <w:pPr>
              <w:rPr>
                <w:rFonts w:cs="Times New Roman"/>
              </w:rPr>
            </w:pPr>
            <w:r>
              <w:rPr>
                <w:rFonts w:cs="Times New Roman"/>
              </w:rPr>
              <w:t>2= Slight/occasional problem (minimal change)</w:t>
            </w:r>
          </w:p>
          <w:p w14:paraId="71471A1B" w14:textId="77777777" w:rsidR="00E52368" w:rsidRDefault="00E52368" w:rsidP="0072026D">
            <w:pPr>
              <w:rPr>
                <w:rFonts w:cs="Times New Roman"/>
              </w:rPr>
            </w:pPr>
            <w:r>
              <w:rPr>
                <w:rFonts w:cs="Times New Roman"/>
              </w:rPr>
              <w:t>3=Mild problem (some change)</w:t>
            </w:r>
          </w:p>
          <w:p w14:paraId="4FC1746B" w14:textId="77777777" w:rsidR="00E52368" w:rsidRDefault="00E52368" w:rsidP="0072026D">
            <w:pPr>
              <w:rPr>
                <w:rFonts w:cs="Times New Roman"/>
              </w:rPr>
            </w:pPr>
            <w:r>
              <w:rPr>
                <w:rFonts w:cs="Times New Roman"/>
              </w:rPr>
              <w:t>4=Moderate problem (clearly noticeable change)</w:t>
            </w:r>
          </w:p>
          <w:p w14:paraId="0D768FD0" w14:textId="4B9C1B64" w:rsidR="00E52368" w:rsidRDefault="00E52368" w:rsidP="0072026D">
            <w:pPr>
              <w:rPr>
                <w:rFonts w:cs="Times New Roman"/>
              </w:rPr>
            </w:pPr>
            <w:r>
              <w:rPr>
                <w:rFonts w:cs="Times New Roman"/>
              </w:rPr>
              <w:t>5=Severe problem (much worse)</w:t>
            </w:r>
          </w:p>
        </w:tc>
      </w:tr>
      <w:tr w:rsidR="00E52368" w:rsidRPr="00E142A0" w14:paraId="3E140C44" w14:textId="77777777" w:rsidTr="006B2BBC">
        <w:tc>
          <w:tcPr>
            <w:tcW w:w="0" w:type="auto"/>
            <w:tcBorders>
              <w:top w:val="single" w:sz="4" w:space="0" w:color="auto"/>
              <w:left w:val="single" w:sz="4" w:space="0" w:color="auto"/>
              <w:bottom w:val="single" w:sz="4" w:space="0" w:color="auto"/>
              <w:right w:val="single" w:sz="4" w:space="0" w:color="auto"/>
            </w:tcBorders>
          </w:tcPr>
          <w:p w14:paraId="4B690A42" w14:textId="5F0215BF" w:rsidR="00E52368" w:rsidRDefault="00E52368" w:rsidP="006B2BBC">
            <w:pPr>
              <w:jc w:val="center"/>
              <w:rPr>
                <w:rFonts w:cs="Times New Roman"/>
                <w:highlight w:val="yellow"/>
              </w:rPr>
            </w:pPr>
            <w:r w:rsidRPr="0040251B">
              <w:rPr>
                <w:rFonts w:cs="Times New Roman"/>
              </w:rPr>
              <w:t>CCI31</w:t>
            </w:r>
          </w:p>
        </w:tc>
        <w:tc>
          <w:tcPr>
            <w:tcW w:w="0" w:type="auto"/>
            <w:tcBorders>
              <w:top w:val="single" w:sz="4" w:space="0" w:color="auto"/>
              <w:left w:val="single" w:sz="4" w:space="0" w:color="auto"/>
              <w:bottom w:val="single" w:sz="4" w:space="0" w:color="auto"/>
              <w:right w:val="single" w:sz="4" w:space="0" w:color="auto"/>
            </w:tcBorders>
          </w:tcPr>
          <w:p w14:paraId="17BB50FC" w14:textId="57FE5998" w:rsidR="00E52368" w:rsidRDefault="00E52368" w:rsidP="006B2BBC">
            <w:pPr>
              <w:rPr>
                <w:rFonts w:cs="Times New Roman"/>
              </w:rPr>
            </w:pPr>
            <w:r>
              <w:rPr>
                <w:rFonts w:cs="Times New Roman"/>
              </w:rPr>
              <w:t>Remembering to pay a bill on time</w:t>
            </w:r>
          </w:p>
        </w:tc>
        <w:tc>
          <w:tcPr>
            <w:tcW w:w="0" w:type="auto"/>
            <w:tcBorders>
              <w:top w:val="single" w:sz="4" w:space="0" w:color="auto"/>
              <w:left w:val="single" w:sz="4" w:space="0" w:color="auto"/>
              <w:bottom w:val="single" w:sz="4" w:space="0" w:color="auto"/>
              <w:right w:val="single" w:sz="4" w:space="0" w:color="auto"/>
            </w:tcBorders>
          </w:tcPr>
          <w:p w14:paraId="53C0051E" w14:textId="77777777" w:rsidR="00E52368" w:rsidRDefault="00E52368" w:rsidP="0072026D">
            <w:pPr>
              <w:rPr>
                <w:rFonts w:cs="Times New Roman"/>
              </w:rPr>
            </w:pPr>
            <w:r>
              <w:rPr>
                <w:rFonts w:cs="Times New Roman"/>
              </w:rPr>
              <w:t>1=Normal ability (no change)</w:t>
            </w:r>
          </w:p>
          <w:p w14:paraId="08913521" w14:textId="77777777" w:rsidR="00E52368" w:rsidRDefault="00E52368" w:rsidP="0072026D">
            <w:pPr>
              <w:rPr>
                <w:rFonts w:cs="Times New Roman"/>
              </w:rPr>
            </w:pPr>
            <w:r>
              <w:rPr>
                <w:rFonts w:cs="Times New Roman"/>
              </w:rPr>
              <w:t>2= Slight/occasional problem (minimal change)</w:t>
            </w:r>
          </w:p>
          <w:p w14:paraId="45AFF5AD" w14:textId="77777777" w:rsidR="00E52368" w:rsidRDefault="00E52368" w:rsidP="0072026D">
            <w:pPr>
              <w:rPr>
                <w:rFonts w:cs="Times New Roman"/>
              </w:rPr>
            </w:pPr>
            <w:r>
              <w:rPr>
                <w:rFonts w:cs="Times New Roman"/>
              </w:rPr>
              <w:t>3=Mild problem (some change)</w:t>
            </w:r>
          </w:p>
          <w:p w14:paraId="0A70BAA7" w14:textId="77777777" w:rsidR="00E52368" w:rsidRDefault="00E52368" w:rsidP="0072026D">
            <w:pPr>
              <w:rPr>
                <w:rFonts w:cs="Times New Roman"/>
              </w:rPr>
            </w:pPr>
            <w:r>
              <w:rPr>
                <w:rFonts w:cs="Times New Roman"/>
              </w:rPr>
              <w:t>4=Moderate problem (clearly noticeable change)</w:t>
            </w:r>
          </w:p>
          <w:p w14:paraId="081E8035" w14:textId="21B5531D" w:rsidR="00E52368" w:rsidRDefault="00E52368" w:rsidP="0072026D">
            <w:pPr>
              <w:rPr>
                <w:rFonts w:cs="Times New Roman"/>
              </w:rPr>
            </w:pPr>
            <w:r>
              <w:rPr>
                <w:rFonts w:cs="Times New Roman"/>
              </w:rPr>
              <w:t>5=Severe problem (much worse)</w:t>
            </w:r>
          </w:p>
        </w:tc>
      </w:tr>
      <w:tr w:rsidR="00E52368" w:rsidRPr="00E142A0" w14:paraId="6DD50336" w14:textId="77777777" w:rsidTr="006B2BBC">
        <w:tc>
          <w:tcPr>
            <w:tcW w:w="0" w:type="auto"/>
            <w:tcBorders>
              <w:top w:val="single" w:sz="4" w:space="0" w:color="auto"/>
              <w:left w:val="single" w:sz="4" w:space="0" w:color="auto"/>
              <w:bottom w:val="single" w:sz="4" w:space="0" w:color="auto"/>
              <w:right w:val="single" w:sz="4" w:space="0" w:color="auto"/>
            </w:tcBorders>
          </w:tcPr>
          <w:p w14:paraId="22276605" w14:textId="357F3EC6" w:rsidR="00E52368" w:rsidRDefault="00E52368" w:rsidP="006B2BBC">
            <w:pPr>
              <w:jc w:val="center"/>
              <w:rPr>
                <w:rFonts w:cs="Times New Roman"/>
                <w:highlight w:val="yellow"/>
              </w:rPr>
            </w:pPr>
            <w:r w:rsidRPr="0040251B">
              <w:rPr>
                <w:rFonts w:cs="Times New Roman"/>
              </w:rPr>
              <w:t>CCI32</w:t>
            </w:r>
          </w:p>
        </w:tc>
        <w:tc>
          <w:tcPr>
            <w:tcW w:w="0" w:type="auto"/>
            <w:tcBorders>
              <w:top w:val="single" w:sz="4" w:space="0" w:color="auto"/>
              <w:left w:val="single" w:sz="4" w:space="0" w:color="auto"/>
              <w:bottom w:val="single" w:sz="4" w:space="0" w:color="auto"/>
              <w:right w:val="single" w:sz="4" w:space="0" w:color="auto"/>
            </w:tcBorders>
          </w:tcPr>
          <w:p w14:paraId="5C819512" w14:textId="3E941EC2" w:rsidR="00E52368" w:rsidRDefault="00E52368" w:rsidP="006B2BBC">
            <w:pPr>
              <w:rPr>
                <w:rFonts w:cs="Times New Roman"/>
              </w:rPr>
            </w:pPr>
            <w:r>
              <w:rPr>
                <w:rFonts w:cs="Times New Roman"/>
              </w:rPr>
              <w:t>Remembering to lock the door when I leave the house</w:t>
            </w:r>
          </w:p>
        </w:tc>
        <w:tc>
          <w:tcPr>
            <w:tcW w:w="0" w:type="auto"/>
            <w:tcBorders>
              <w:top w:val="single" w:sz="4" w:space="0" w:color="auto"/>
              <w:left w:val="single" w:sz="4" w:space="0" w:color="auto"/>
              <w:bottom w:val="single" w:sz="4" w:space="0" w:color="auto"/>
              <w:right w:val="single" w:sz="4" w:space="0" w:color="auto"/>
            </w:tcBorders>
          </w:tcPr>
          <w:p w14:paraId="536CC32E" w14:textId="77777777" w:rsidR="00E52368" w:rsidRDefault="00E52368" w:rsidP="0072026D">
            <w:pPr>
              <w:rPr>
                <w:rFonts w:cs="Times New Roman"/>
              </w:rPr>
            </w:pPr>
            <w:r>
              <w:rPr>
                <w:rFonts w:cs="Times New Roman"/>
              </w:rPr>
              <w:t>1=Normal ability (no change)</w:t>
            </w:r>
          </w:p>
          <w:p w14:paraId="0E88993A" w14:textId="77777777" w:rsidR="00E52368" w:rsidRDefault="00E52368" w:rsidP="0072026D">
            <w:pPr>
              <w:rPr>
                <w:rFonts w:cs="Times New Roman"/>
              </w:rPr>
            </w:pPr>
            <w:r>
              <w:rPr>
                <w:rFonts w:cs="Times New Roman"/>
              </w:rPr>
              <w:t>2= Slight/occasional problem (minimal change)</w:t>
            </w:r>
          </w:p>
          <w:p w14:paraId="296AED8F" w14:textId="77777777" w:rsidR="00E52368" w:rsidRDefault="00E52368" w:rsidP="0072026D">
            <w:pPr>
              <w:rPr>
                <w:rFonts w:cs="Times New Roman"/>
              </w:rPr>
            </w:pPr>
            <w:r>
              <w:rPr>
                <w:rFonts w:cs="Times New Roman"/>
              </w:rPr>
              <w:t>3=Mild problem (some change)</w:t>
            </w:r>
          </w:p>
          <w:p w14:paraId="0628563A" w14:textId="77777777" w:rsidR="00E52368" w:rsidRDefault="00E52368" w:rsidP="0072026D">
            <w:pPr>
              <w:rPr>
                <w:rFonts w:cs="Times New Roman"/>
              </w:rPr>
            </w:pPr>
            <w:r>
              <w:rPr>
                <w:rFonts w:cs="Times New Roman"/>
              </w:rPr>
              <w:t>4=Moderate problem (clearly noticeable change)</w:t>
            </w:r>
          </w:p>
          <w:p w14:paraId="7240C9C6" w14:textId="5480A94A" w:rsidR="00E52368" w:rsidRDefault="00E52368" w:rsidP="0072026D">
            <w:pPr>
              <w:rPr>
                <w:rFonts w:cs="Times New Roman"/>
              </w:rPr>
            </w:pPr>
            <w:r>
              <w:rPr>
                <w:rFonts w:cs="Times New Roman"/>
              </w:rPr>
              <w:t>5=Severe problem (much worse)</w:t>
            </w:r>
          </w:p>
        </w:tc>
      </w:tr>
      <w:tr w:rsidR="00E52368" w:rsidRPr="00E142A0" w14:paraId="5BAAB162" w14:textId="77777777" w:rsidTr="006B2BBC">
        <w:tc>
          <w:tcPr>
            <w:tcW w:w="0" w:type="auto"/>
            <w:tcBorders>
              <w:top w:val="single" w:sz="4" w:space="0" w:color="auto"/>
              <w:left w:val="single" w:sz="4" w:space="0" w:color="auto"/>
              <w:bottom w:val="single" w:sz="4" w:space="0" w:color="auto"/>
              <w:right w:val="single" w:sz="4" w:space="0" w:color="auto"/>
            </w:tcBorders>
          </w:tcPr>
          <w:p w14:paraId="1FE924A2" w14:textId="0127CB55" w:rsidR="00E52368" w:rsidRDefault="00E52368" w:rsidP="006B2BBC">
            <w:pPr>
              <w:jc w:val="center"/>
              <w:rPr>
                <w:rFonts w:cs="Times New Roman"/>
                <w:highlight w:val="yellow"/>
              </w:rPr>
            </w:pPr>
            <w:r w:rsidRPr="0040251B">
              <w:rPr>
                <w:rFonts w:cs="Times New Roman"/>
              </w:rPr>
              <w:t>CCI33</w:t>
            </w:r>
          </w:p>
        </w:tc>
        <w:tc>
          <w:tcPr>
            <w:tcW w:w="0" w:type="auto"/>
            <w:tcBorders>
              <w:top w:val="single" w:sz="4" w:space="0" w:color="auto"/>
              <w:left w:val="single" w:sz="4" w:space="0" w:color="auto"/>
              <w:bottom w:val="single" w:sz="4" w:space="0" w:color="auto"/>
              <w:right w:val="single" w:sz="4" w:space="0" w:color="auto"/>
            </w:tcBorders>
          </w:tcPr>
          <w:p w14:paraId="4E2F11A0" w14:textId="3831CBF0" w:rsidR="00E52368" w:rsidRDefault="00E52368" w:rsidP="006B2BBC">
            <w:pPr>
              <w:rPr>
                <w:rFonts w:cs="Times New Roman"/>
              </w:rPr>
            </w:pPr>
            <w:r>
              <w:rPr>
                <w:rFonts w:cs="Times New Roman"/>
              </w:rPr>
              <w:t>Concentrating on what I am doing</w:t>
            </w:r>
          </w:p>
        </w:tc>
        <w:tc>
          <w:tcPr>
            <w:tcW w:w="0" w:type="auto"/>
            <w:tcBorders>
              <w:top w:val="single" w:sz="4" w:space="0" w:color="auto"/>
              <w:left w:val="single" w:sz="4" w:space="0" w:color="auto"/>
              <w:bottom w:val="single" w:sz="4" w:space="0" w:color="auto"/>
              <w:right w:val="single" w:sz="4" w:space="0" w:color="auto"/>
            </w:tcBorders>
          </w:tcPr>
          <w:p w14:paraId="69699365" w14:textId="77777777" w:rsidR="00E52368" w:rsidRDefault="00E52368" w:rsidP="00BB599B">
            <w:pPr>
              <w:rPr>
                <w:rFonts w:cs="Times New Roman"/>
              </w:rPr>
            </w:pPr>
            <w:r>
              <w:rPr>
                <w:rFonts w:cs="Times New Roman"/>
              </w:rPr>
              <w:t>1=Normal ability (no change)</w:t>
            </w:r>
          </w:p>
          <w:p w14:paraId="12488866" w14:textId="77777777" w:rsidR="00E52368" w:rsidRDefault="00E52368" w:rsidP="00BB599B">
            <w:pPr>
              <w:rPr>
                <w:rFonts w:cs="Times New Roman"/>
              </w:rPr>
            </w:pPr>
            <w:r>
              <w:rPr>
                <w:rFonts w:cs="Times New Roman"/>
              </w:rPr>
              <w:t>2= Slight/occasional problem (minimal change)</w:t>
            </w:r>
          </w:p>
          <w:p w14:paraId="03A56A74" w14:textId="77777777" w:rsidR="00E52368" w:rsidRDefault="00E52368" w:rsidP="00BB599B">
            <w:pPr>
              <w:rPr>
                <w:rFonts w:cs="Times New Roman"/>
              </w:rPr>
            </w:pPr>
            <w:r>
              <w:rPr>
                <w:rFonts w:cs="Times New Roman"/>
              </w:rPr>
              <w:t>3=Mild problem (some change)</w:t>
            </w:r>
          </w:p>
          <w:p w14:paraId="7BF19CDC" w14:textId="77777777" w:rsidR="00E52368" w:rsidRDefault="00E52368" w:rsidP="00BB599B">
            <w:pPr>
              <w:rPr>
                <w:rFonts w:cs="Times New Roman"/>
              </w:rPr>
            </w:pPr>
            <w:r>
              <w:rPr>
                <w:rFonts w:cs="Times New Roman"/>
              </w:rPr>
              <w:t>4=Moderate problem (clearly noticeable change)</w:t>
            </w:r>
          </w:p>
          <w:p w14:paraId="7EC3F87E" w14:textId="7F1B9104" w:rsidR="00E52368" w:rsidRDefault="00E52368" w:rsidP="00BB599B">
            <w:pPr>
              <w:rPr>
                <w:rFonts w:cs="Times New Roman"/>
              </w:rPr>
            </w:pPr>
            <w:r>
              <w:rPr>
                <w:rFonts w:cs="Times New Roman"/>
              </w:rPr>
              <w:t>5=Severe problem (much worse)</w:t>
            </w:r>
          </w:p>
        </w:tc>
      </w:tr>
      <w:tr w:rsidR="00E52368" w:rsidRPr="00E142A0" w14:paraId="5222EBCC" w14:textId="77777777" w:rsidTr="006B2BBC">
        <w:tc>
          <w:tcPr>
            <w:tcW w:w="0" w:type="auto"/>
            <w:tcBorders>
              <w:top w:val="single" w:sz="4" w:space="0" w:color="auto"/>
              <w:left w:val="single" w:sz="4" w:space="0" w:color="auto"/>
              <w:bottom w:val="single" w:sz="4" w:space="0" w:color="auto"/>
              <w:right w:val="single" w:sz="4" w:space="0" w:color="auto"/>
            </w:tcBorders>
          </w:tcPr>
          <w:p w14:paraId="150909C1" w14:textId="06E86576" w:rsidR="00E52368" w:rsidRDefault="00E52368" w:rsidP="006B2BBC">
            <w:pPr>
              <w:jc w:val="center"/>
              <w:rPr>
                <w:rFonts w:cs="Times New Roman"/>
                <w:highlight w:val="yellow"/>
              </w:rPr>
            </w:pPr>
            <w:r w:rsidRPr="0040251B">
              <w:rPr>
                <w:rFonts w:cs="Times New Roman"/>
              </w:rPr>
              <w:t>CCI34</w:t>
            </w:r>
          </w:p>
        </w:tc>
        <w:tc>
          <w:tcPr>
            <w:tcW w:w="0" w:type="auto"/>
            <w:tcBorders>
              <w:top w:val="single" w:sz="4" w:space="0" w:color="auto"/>
              <w:left w:val="single" w:sz="4" w:space="0" w:color="auto"/>
              <w:bottom w:val="single" w:sz="4" w:space="0" w:color="auto"/>
              <w:right w:val="single" w:sz="4" w:space="0" w:color="auto"/>
            </w:tcBorders>
          </w:tcPr>
          <w:p w14:paraId="16C7E21F" w14:textId="46708FF4" w:rsidR="00E52368" w:rsidRDefault="00E52368" w:rsidP="006B2BBC">
            <w:pPr>
              <w:rPr>
                <w:rFonts w:cs="Times New Roman"/>
              </w:rPr>
            </w:pPr>
            <w:r>
              <w:rPr>
                <w:rFonts w:cs="Times New Roman"/>
              </w:rPr>
              <w:t>Focusing on more than one thing at once</w:t>
            </w:r>
          </w:p>
        </w:tc>
        <w:tc>
          <w:tcPr>
            <w:tcW w:w="0" w:type="auto"/>
            <w:tcBorders>
              <w:top w:val="single" w:sz="4" w:space="0" w:color="auto"/>
              <w:left w:val="single" w:sz="4" w:space="0" w:color="auto"/>
              <w:bottom w:val="single" w:sz="4" w:space="0" w:color="auto"/>
              <w:right w:val="single" w:sz="4" w:space="0" w:color="auto"/>
            </w:tcBorders>
          </w:tcPr>
          <w:p w14:paraId="674F6C63" w14:textId="77777777" w:rsidR="00E52368" w:rsidRDefault="00E52368" w:rsidP="00BB599B">
            <w:pPr>
              <w:rPr>
                <w:rFonts w:cs="Times New Roman"/>
              </w:rPr>
            </w:pPr>
            <w:r>
              <w:rPr>
                <w:rFonts w:cs="Times New Roman"/>
              </w:rPr>
              <w:t>1=Normal ability (no change)</w:t>
            </w:r>
          </w:p>
          <w:p w14:paraId="6CFE0F9E" w14:textId="77777777" w:rsidR="00E52368" w:rsidRDefault="00E52368" w:rsidP="00BB599B">
            <w:pPr>
              <w:rPr>
                <w:rFonts w:cs="Times New Roman"/>
              </w:rPr>
            </w:pPr>
            <w:r>
              <w:rPr>
                <w:rFonts w:cs="Times New Roman"/>
              </w:rPr>
              <w:t>2= Slight/occasional problem (minimal change)</w:t>
            </w:r>
          </w:p>
          <w:p w14:paraId="69AA11B0" w14:textId="77777777" w:rsidR="00E52368" w:rsidRDefault="00E52368" w:rsidP="00BB599B">
            <w:pPr>
              <w:rPr>
                <w:rFonts w:cs="Times New Roman"/>
              </w:rPr>
            </w:pPr>
            <w:r>
              <w:rPr>
                <w:rFonts w:cs="Times New Roman"/>
              </w:rPr>
              <w:t>3=Mild problem (some change)</w:t>
            </w:r>
          </w:p>
          <w:p w14:paraId="3C757F5B" w14:textId="77777777" w:rsidR="00E52368" w:rsidRDefault="00E52368" w:rsidP="00BB599B">
            <w:pPr>
              <w:rPr>
                <w:rFonts w:cs="Times New Roman"/>
              </w:rPr>
            </w:pPr>
            <w:r>
              <w:rPr>
                <w:rFonts w:cs="Times New Roman"/>
              </w:rPr>
              <w:t>4=Moderate problem (clearly noticeable change)</w:t>
            </w:r>
          </w:p>
          <w:p w14:paraId="0D3A6ACC" w14:textId="02A3878D" w:rsidR="00E52368" w:rsidRDefault="00E52368" w:rsidP="00BB599B">
            <w:pPr>
              <w:rPr>
                <w:rFonts w:cs="Times New Roman"/>
              </w:rPr>
            </w:pPr>
            <w:r>
              <w:rPr>
                <w:rFonts w:cs="Times New Roman"/>
              </w:rPr>
              <w:t>5=Severe problem (much worse)</w:t>
            </w:r>
          </w:p>
        </w:tc>
      </w:tr>
      <w:tr w:rsidR="00E52368" w:rsidRPr="00E142A0" w14:paraId="02872EDA" w14:textId="77777777" w:rsidTr="006B2BBC">
        <w:tc>
          <w:tcPr>
            <w:tcW w:w="0" w:type="auto"/>
            <w:tcBorders>
              <w:top w:val="single" w:sz="4" w:space="0" w:color="auto"/>
              <w:left w:val="single" w:sz="4" w:space="0" w:color="auto"/>
              <w:bottom w:val="single" w:sz="4" w:space="0" w:color="auto"/>
              <w:right w:val="single" w:sz="4" w:space="0" w:color="auto"/>
            </w:tcBorders>
          </w:tcPr>
          <w:p w14:paraId="20BCD8E4" w14:textId="1DA702AB" w:rsidR="00E52368" w:rsidRDefault="00E52368" w:rsidP="006B2BBC">
            <w:pPr>
              <w:jc w:val="center"/>
              <w:rPr>
                <w:rFonts w:cs="Times New Roman"/>
                <w:highlight w:val="yellow"/>
              </w:rPr>
            </w:pPr>
            <w:r w:rsidRPr="0040251B">
              <w:rPr>
                <w:rFonts w:cs="Times New Roman"/>
              </w:rPr>
              <w:t>CCI35</w:t>
            </w:r>
          </w:p>
        </w:tc>
        <w:tc>
          <w:tcPr>
            <w:tcW w:w="0" w:type="auto"/>
            <w:tcBorders>
              <w:top w:val="single" w:sz="4" w:space="0" w:color="auto"/>
              <w:left w:val="single" w:sz="4" w:space="0" w:color="auto"/>
              <w:bottom w:val="single" w:sz="4" w:space="0" w:color="auto"/>
              <w:right w:val="single" w:sz="4" w:space="0" w:color="auto"/>
            </w:tcBorders>
          </w:tcPr>
          <w:p w14:paraId="07D95CE7" w14:textId="008F7800" w:rsidR="00E52368" w:rsidRDefault="00E52368" w:rsidP="006B2BBC">
            <w:pPr>
              <w:rPr>
                <w:rFonts w:cs="Times New Roman"/>
              </w:rPr>
            </w:pPr>
            <w:r>
              <w:rPr>
                <w:rFonts w:cs="Times New Roman"/>
              </w:rPr>
              <w:t>Spelling familiar words</w:t>
            </w:r>
          </w:p>
        </w:tc>
        <w:tc>
          <w:tcPr>
            <w:tcW w:w="0" w:type="auto"/>
            <w:tcBorders>
              <w:top w:val="single" w:sz="4" w:space="0" w:color="auto"/>
              <w:left w:val="single" w:sz="4" w:space="0" w:color="auto"/>
              <w:bottom w:val="single" w:sz="4" w:space="0" w:color="auto"/>
              <w:right w:val="single" w:sz="4" w:space="0" w:color="auto"/>
            </w:tcBorders>
          </w:tcPr>
          <w:p w14:paraId="1AFB5033" w14:textId="77777777" w:rsidR="00E52368" w:rsidRDefault="00E52368" w:rsidP="00BB599B">
            <w:pPr>
              <w:rPr>
                <w:rFonts w:cs="Times New Roman"/>
              </w:rPr>
            </w:pPr>
            <w:r>
              <w:rPr>
                <w:rFonts w:cs="Times New Roman"/>
              </w:rPr>
              <w:t>1=Normal ability (no change)</w:t>
            </w:r>
          </w:p>
          <w:p w14:paraId="364070D9" w14:textId="77777777" w:rsidR="00E52368" w:rsidRDefault="00E52368" w:rsidP="00BB599B">
            <w:pPr>
              <w:rPr>
                <w:rFonts w:cs="Times New Roman"/>
              </w:rPr>
            </w:pPr>
            <w:r>
              <w:rPr>
                <w:rFonts w:cs="Times New Roman"/>
              </w:rPr>
              <w:lastRenderedPageBreak/>
              <w:t>2= Slight/occasional problem (minimal change)</w:t>
            </w:r>
          </w:p>
          <w:p w14:paraId="6135FC46" w14:textId="77777777" w:rsidR="00E52368" w:rsidRDefault="00E52368" w:rsidP="00BB599B">
            <w:pPr>
              <w:rPr>
                <w:rFonts w:cs="Times New Roman"/>
              </w:rPr>
            </w:pPr>
            <w:r>
              <w:rPr>
                <w:rFonts w:cs="Times New Roman"/>
              </w:rPr>
              <w:t>3=Mild problem (some change)</w:t>
            </w:r>
          </w:p>
          <w:p w14:paraId="6F1BFDDE" w14:textId="77777777" w:rsidR="00E52368" w:rsidRDefault="00E52368" w:rsidP="00BB599B">
            <w:pPr>
              <w:rPr>
                <w:rFonts w:cs="Times New Roman"/>
              </w:rPr>
            </w:pPr>
            <w:r>
              <w:rPr>
                <w:rFonts w:cs="Times New Roman"/>
              </w:rPr>
              <w:t>4=Moderate problem (clearly noticeable change)</w:t>
            </w:r>
          </w:p>
          <w:p w14:paraId="38CDB4A1" w14:textId="1FE711D4" w:rsidR="00E52368" w:rsidRDefault="00E52368" w:rsidP="00BB599B">
            <w:pPr>
              <w:rPr>
                <w:rFonts w:cs="Times New Roman"/>
              </w:rPr>
            </w:pPr>
            <w:r>
              <w:rPr>
                <w:rFonts w:cs="Times New Roman"/>
              </w:rPr>
              <w:t>5=Severe problem (much worse)</w:t>
            </w:r>
          </w:p>
        </w:tc>
      </w:tr>
      <w:tr w:rsidR="00E52368" w:rsidRPr="00E142A0" w14:paraId="502E989F" w14:textId="77777777" w:rsidTr="006B2BBC">
        <w:tc>
          <w:tcPr>
            <w:tcW w:w="0" w:type="auto"/>
            <w:tcBorders>
              <w:top w:val="single" w:sz="4" w:space="0" w:color="auto"/>
              <w:left w:val="single" w:sz="4" w:space="0" w:color="auto"/>
              <w:bottom w:val="single" w:sz="4" w:space="0" w:color="auto"/>
              <w:right w:val="single" w:sz="4" w:space="0" w:color="auto"/>
            </w:tcBorders>
          </w:tcPr>
          <w:p w14:paraId="171D22FC" w14:textId="3D720DD2" w:rsidR="00E52368" w:rsidRDefault="00E52368" w:rsidP="006B2BBC">
            <w:pPr>
              <w:jc w:val="center"/>
              <w:rPr>
                <w:rFonts w:cs="Times New Roman"/>
                <w:highlight w:val="yellow"/>
              </w:rPr>
            </w:pPr>
            <w:r w:rsidRPr="0040251B">
              <w:rPr>
                <w:rFonts w:cs="Times New Roman"/>
              </w:rPr>
              <w:lastRenderedPageBreak/>
              <w:t>CCI36</w:t>
            </w:r>
          </w:p>
        </w:tc>
        <w:tc>
          <w:tcPr>
            <w:tcW w:w="0" w:type="auto"/>
            <w:tcBorders>
              <w:top w:val="single" w:sz="4" w:space="0" w:color="auto"/>
              <w:left w:val="single" w:sz="4" w:space="0" w:color="auto"/>
              <w:bottom w:val="single" w:sz="4" w:space="0" w:color="auto"/>
              <w:right w:val="single" w:sz="4" w:space="0" w:color="auto"/>
            </w:tcBorders>
          </w:tcPr>
          <w:p w14:paraId="53D3E375" w14:textId="6BFBABCC" w:rsidR="00E52368" w:rsidRDefault="00E52368" w:rsidP="006B2BBC">
            <w:pPr>
              <w:rPr>
                <w:rFonts w:cs="Times New Roman"/>
              </w:rPr>
            </w:pPr>
            <w:r>
              <w:rPr>
                <w:rFonts w:cs="Times New Roman"/>
              </w:rPr>
              <w:t>Solving everyday math problems (calculating change, tips)</w:t>
            </w:r>
          </w:p>
        </w:tc>
        <w:tc>
          <w:tcPr>
            <w:tcW w:w="0" w:type="auto"/>
            <w:tcBorders>
              <w:top w:val="single" w:sz="4" w:space="0" w:color="auto"/>
              <w:left w:val="single" w:sz="4" w:space="0" w:color="auto"/>
              <w:bottom w:val="single" w:sz="4" w:space="0" w:color="auto"/>
              <w:right w:val="single" w:sz="4" w:space="0" w:color="auto"/>
            </w:tcBorders>
          </w:tcPr>
          <w:p w14:paraId="30FAAEEA" w14:textId="77777777" w:rsidR="00E52368" w:rsidRDefault="00E52368" w:rsidP="00BB599B">
            <w:pPr>
              <w:rPr>
                <w:rFonts w:cs="Times New Roman"/>
              </w:rPr>
            </w:pPr>
            <w:r>
              <w:rPr>
                <w:rFonts w:cs="Times New Roman"/>
              </w:rPr>
              <w:t>1=Normal ability (no change)</w:t>
            </w:r>
          </w:p>
          <w:p w14:paraId="1C151FF3" w14:textId="77777777" w:rsidR="00E52368" w:rsidRDefault="00E52368" w:rsidP="00BB599B">
            <w:pPr>
              <w:rPr>
                <w:rFonts w:cs="Times New Roman"/>
              </w:rPr>
            </w:pPr>
            <w:r>
              <w:rPr>
                <w:rFonts w:cs="Times New Roman"/>
              </w:rPr>
              <w:t>2= Slight/occasional problem (minimal change)</w:t>
            </w:r>
          </w:p>
          <w:p w14:paraId="7177780E" w14:textId="77777777" w:rsidR="00E52368" w:rsidRDefault="00E52368" w:rsidP="00BB599B">
            <w:pPr>
              <w:rPr>
                <w:rFonts w:cs="Times New Roman"/>
              </w:rPr>
            </w:pPr>
            <w:r>
              <w:rPr>
                <w:rFonts w:cs="Times New Roman"/>
              </w:rPr>
              <w:t>3=Mild problem (some change)</w:t>
            </w:r>
          </w:p>
          <w:p w14:paraId="0F459591" w14:textId="77777777" w:rsidR="00E52368" w:rsidRDefault="00E52368" w:rsidP="00BB599B">
            <w:pPr>
              <w:rPr>
                <w:rFonts w:cs="Times New Roman"/>
              </w:rPr>
            </w:pPr>
            <w:r>
              <w:rPr>
                <w:rFonts w:cs="Times New Roman"/>
              </w:rPr>
              <w:t>4=Moderate problem (clearly noticeable change)</w:t>
            </w:r>
          </w:p>
          <w:p w14:paraId="02C9DC0B" w14:textId="7B87A57A" w:rsidR="00E52368" w:rsidRDefault="00E52368" w:rsidP="00BB599B">
            <w:pPr>
              <w:rPr>
                <w:rFonts w:cs="Times New Roman"/>
              </w:rPr>
            </w:pPr>
            <w:r>
              <w:rPr>
                <w:rFonts w:cs="Times New Roman"/>
              </w:rPr>
              <w:t>5=Severe problem (much worse)</w:t>
            </w:r>
          </w:p>
        </w:tc>
      </w:tr>
      <w:tr w:rsidR="00E52368" w:rsidRPr="00E142A0" w14:paraId="41B32816" w14:textId="77777777" w:rsidTr="006B2BBC">
        <w:tc>
          <w:tcPr>
            <w:tcW w:w="0" w:type="auto"/>
            <w:tcBorders>
              <w:top w:val="single" w:sz="4" w:space="0" w:color="auto"/>
              <w:left w:val="single" w:sz="4" w:space="0" w:color="auto"/>
              <w:bottom w:val="single" w:sz="4" w:space="0" w:color="auto"/>
              <w:right w:val="single" w:sz="4" w:space="0" w:color="auto"/>
            </w:tcBorders>
          </w:tcPr>
          <w:p w14:paraId="26A1E933" w14:textId="66CD17B6" w:rsidR="00E52368" w:rsidRDefault="00E52368" w:rsidP="006B2BBC">
            <w:pPr>
              <w:jc w:val="center"/>
              <w:rPr>
                <w:rFonts w:cs="Times New Roman"/>
                <w:highlight w:val="yellow"/>
              </w:rPr>
            </w:pPr>
            <w:r w:rsidRPr="0040251B">
              <w:rPr>
                <w:rFonts w:cs="Times New Roman"/>
              </w:rPr>
              <w:t>CCI37</w:t>
            </w:r>
          </w:p>
        </w:tc>
        <w:tc>
          <w:tcPr>
            <w:tcW w:w="0" w:type="auto"/>
            <w:tcBorders>
              <w:top w:val="single" w:sz="4" w:space="0" w:color="auto"/>
              <w:left w:val="single" w:sz="4" w:space="0" w:color="auto"/>
              <w:bottom w:val="single" w:sz="4" w:space="0" w:color="auto"/>
              <w:right w:val="single" w:sz="4" w:space="0" w:color="auto"/>
            </w:tcBorders>
          </w:tcPr>
          <w:p w14:paraId="2C7C1069" w14:textId="570400E9" w:rsidR="00E52368" w:rsidRDefault="00E52368" w:rsidP="006B2BBC">
            <w:pPr>
              <w:rPr>
                <w:rFonts w:cs="Times New Roman"/>
              </w:rPr>
            </w:pPr>
            <w:r>
              <w:rPr>
                <w:rFonts w:cs="Times New Roman"/>
              </w:rPr>
              <w:t>Thinking quickly</w:t>
            </w:r>
          </w:p>
        </w:tc>
        <w:tc>
          <w:tcPr>
            <w:tcW w:w="0" w:type="auto"/>
            <w:tcBorders>
              <w:top w:val="single" w:sz="4" w:space="0" w:color="auto"/>
              <w:left w:val="single" w:sz="4" w:space="0" w:color="auto"/>
              <w:bottom w:val="single" w:sz="4" w:space="0" w:color="auto"/>
              <w:right w:val="single" w:sz="4" w:space="0" w:color="auto"/>
            </w:tcBorders>
          </w:tcPr>
          <w:p w14:paraId="4FA3DBC9" w14:textId="77777777" w:rsidR="00E52368" w:rsidRDefault="00E52368" w:rsidP="00BB599B">
            <w:pPr>
              <w:rPr>
                <w:rFonts w:cs="Times New Roman"/>
              </w:rPr>
            </w:pPr>
            <w:r>
              <w:rPr>
                <w:rFonts w:cs="Times New Roman"/>
              </w:rPr>
              <w:t>1=Normal ability (no change)</w:t>
            </w:r>
          </w:p>
          <w:p w14:paraId="5C33927F" w14:textId="77777777" w:rsidR="00E52368" w:rsidRDefault="00E52368" w:rsidP="00BB599B">
            <w:pPr>
              <w:rPr>
                <w:rFonts w:cs="Times New Roman"/>
              </w:rPr>
            </w:pPr>
            <w:r>
              <w:rPr>
                <w:rFonts w:cs="Times New Roman"/>
              </w:rPr>
              <w:t>2= Slight/occasional problem (minimal change)</w:t>
            </w:r>
          </w:p>
          <w:p w14:paraId="4188023B" w14:textId="77777777" w:rsidR="00E52368" w:rsidRDefault="00E52368" w:rsidP="00BB599B">
            <w:pPr>
              <w:rPr>
                <w:rFonts w:cs="Times New Roman"/>
              </w:rPr>
            </w:pPr>
            <w:r>
              <w:rPr>
                <w:rFonts w:cs="Times New Roman"/>
              </w:rPr>
              <w:t>3=Mild problem (some change)</w:t>
            </w:r>
          </w:p>
          <w:p w14:paraId="19CA6116" w14:textId="77777777" w:rsidR="00E52368" w:rsidRDefault="00E52368" w:rsidP="00BB599B">
            <w:pPr>
              <w:rPr>
                <w:rFonts w:cs="Times New Roman"/>
              </w:rPr>
            </w:pPr>
            <w:r>
              <w:rPr>
                <w:rFonts w:cs="Times New Roman"/>
              </w:rPr>
              <w:t>4=Moderate problem (clearly noticeable change)</w:t>
            </w:r>
          </w:p>
          <w:p w14:paraId="2E8E5F8B" w14:textId="03FB3FB2" w:rsidR="00E52368" w:rsidRDefault="00E52368" w:rsidP="00BB599B">
            <w:pPr>
              <w:rPr>
                <w:rFonts w:cs="Times New Roman"/>
              </w:rPr>
            </w:pPr>
            <w:r>
              <w:rPr>
                <w:rFonts w:cs="Times New Roman"/>
              </w:rPr>
              <w:t>5=Severe problem (much worse)</w:t>
            </w:r>
          </w:p>
        </w:tc>
      </w:tr>
      <w:tr w:rsidR="00E52368" w:rsidRPr="00E142A0" w14:paraId="75FD95A6" w14:textId="77777777" w:rsidTr="006B2BBC">
        <w:tc>
          <w:tcPr>
            <w:tcW w:w="0" w:type="auto"/>
            <w:tcBorders>
              <w:top w:val="single" w:sz="4" w:space="0" w:color="auto"/>
              <w:left w:val="single" w:sz="4" w:space="0" w:color="auto"/>
              <w:bottom w:val="single" w:sz="4" w:space="0" w:color="auto"/>
              <w:right w:val="single" w:sz="4" w:space="0" w:color="auto"/>
            </w:tcBorders>
          </w:tcPr>
          <w:p w14:paraId="11159BDA" w14:textId="025C91F5" w:rsidR="00E52368" w:rsidRDefault="00E52368" w:rsidP="006B2BBC">
            <w:pPr>
              <w:jc w:val="center"/>
              <w:rPr>
                <w:rFonts w:cs="Times New Roman"/>
                <w:highlight w:val="yellow"/>
              </w:rPr>
            </w:pPr>
            <w:r w:rsidRPr="0040251B">
              <w:rPr>
                <w:rFonts w:cs="Times New Roman"/>
              </w:rPr>
              <w:t>CCI38</w:t>
            </w:r>
          </w:p>
        </w:tc>
        <w:tc>
          <w:tcPr>
            <w:tcW w:w="0" w:type="auto"/>
            <w:tcBorders>
              <w:top w:val="single" w:sz="4" w:space="0" w:color="auto"/>
              <w:left w:val="single" w:sz="4" w:space="0" w:color="auto"/>
              <w:bottom w:val="single" w:sz="4" w:space="0" w:color="auto"/>
              <w:right w:val="single" w:sz="4" w:space="0" w:color="auto"/>
            </w:tcBorders>
          </w:tcPr>
          <w:p w14:paraId="0508B518" w14:textId="360CA2AA" w:rsidR="00E52368" w:rsidRDefault="00E52368" w:rsidP="006B2BBC">
            <w:pPr>
              <w:rPr>
                <w:rFonts w:cs="Times New Roman"/>
              </w:rPr>
            </w:pPr>
            <w:r>
              <w:rPr>
                <w:rFonts w:cs="Times New Roman"/>
              </w:rPr>
              <w:t>Thinking clearly</w:t>
            </w:r>
          </w:p>
        </w:tc>
        <w:tc>
          <w:tcPr>
            <w:tcW w:w="0" w:type="auto"/>
            <w:tcBorders>
              <w:top w:val="single" w:sz="4" w:space="0" w:color="auto"/>
              <w:left w:val="single" w:sz="4" w:space="0" w:color="auto"/>
              <w:bottom w:val="single" w:sz="4" w:space="0" w:color="auto"/>
              <w:right w:val="single" w:sz="4" w:space="0" w:color="auto"/>
            </w:tcBorders>
          </w:tcPr>
          <w:p w14:paraId="1DC9219C" w14:textId="77777777" w:rsidR="00E52368" w:rsidRDefault="00E52368" w:rsidP="00BB599B">
            <w:pPr>
              <w:rPr>
                <w:rFonts w:cs="Times New Roman"/>
              </w:rPr>
            </w:pPr>
            <w:r>
              <w:rPr>
                <w:rFonts w:cs="Times New Roman"/>
              </w:rPr>
              <w:t>1=Normal ability (no change)</w:t>
            </w:r>
          </w:p>
          <w:p w14:paraId="481B2CF2" w14:textId="77777777" w:rsidR="00E52368" w:rsidRDefault="00E52368" w:rsidP="00BB599B">
            <w:pPr>
              <w:rPr>
                <w:rFonts w:cs="Times New Roman"/>
              </w:rPr>
            </w:pPr>
            <w:r>
              <w:rPr>
                <w:rFonts w:cs="Times New Roman"/>
              </w:rPr>
              <w:t>2= Slight/occasional problem (minimal change)</w:t>
            </w:r>
          </w:p>
          <w:p w14:paraId="5598207F" w14:textId="77777777" w:rsidR="00E52368" w:rsidRDefault="00E52368" w:rsidP="00BB599B">
            <w:pPr>
              <w:rPr>
                <w:rFonts w:cs="Times New Roman"/>
              </w:rPr>
            </w:pPr>
            <w:r>
              <w:rPr>
                <w:rFonts w:cs="Times New Roman"/>
              </w:rPr>
              <w:t>3=Mild problem (some change)</w:t>
            </w:r>
          </w:p>
          <w:p w14:paraId="48238725" w14:textId="77777777" w:rsidR="00E52368" w:rsidRDefault="00E52368" w:rsidP="00BB599B">
            <w:pPr>
              <w:rPr>
                <w:rFonts w:cs="Times New Roman"/>
              </w:rPr>
            </w:pPr>
            <w:r>
              <w:rPr>
                <w:rFonts w:cs="Times New Roman"/>
              </w:rPr>
              <w:t>4=Moderate problem (clearly noticeable change)</w:t>
            </w:r>
          </w:p>
          <w:p w14:paraId="3A18045B" w14:textId="16047C92" w:rsidR="00E52368" w:rsidRDefault="00E52368" w:rsidP="00BB599B">
            <w:pPr>
              <w:rPr>
                <w:rFonts w:cs="Times New Roman"/>
              </w:rPr>
            </w:pPr>
            <w:r>
              <w:rPr>
                <w:rFonts w:cs="Times New Roman"/>
              </w:rPr>
              <w:t>5=Severe problem (much worse)</w:t>
            </w:r>
          </w:p>
        </w:tc>
      </w:tr>
      <w:tr w:rsidR="00E52368" w:rsidRPr="00E142A0" w14:paraId="6BA90D82" w14:textId="77777777" w:rsidTr="006B2BBC">
        <w:tc>
          <w:tcPr>
            <w:tcW w:w="0" w:type="auto"/>
            <w:tcBorders>
              <w:top w:val="single" w:sz="4" w:space="0" w:color="auto"/>
              <w:left w:val="single" w:sz="4" w:space="0" w:color="auto"/>
              <w:bottom w:val="single" w:sz="4" w:space="0" w:color="auto"/>
              <w:right w:val="single" w:sz="4" w:space="0" w:color="auto"/>
            </w:tcBorders>
          </w:tcPr>
          <w:p w14:paraId="1C62ECFB" w14:textId="549F32A8" w:rsidR="00E52368" w:rsidRDefault="00E52368" w:rsidP="006B2BBC">
            <w:pPr>
              <w:jc w:val="center"/>
              <w:rPr>
                <w:rFonts w:cs="Times New Roman"/>
                <w:highlight w:val="yellow"/>
              </w:rPr>
            </w:pPr>
            <w:r w:rsidRPr="0040251B">
              <w:rPr>
                <w:rFonts w:cs="Times New Roman"/>
              </w:rPr>
              <w:t>CCI39</w:t>
            </w:r>
          </w:p>
        </w:tc>
        <w:tc>
          <w:tcPr>
            <w:tcW w:w="0" w:type="auto"/>
            <w:tcBorders>
              <w:top w:val="single" w:sz="4" w:space="0" w:color="auto"/>
              <w:left w:val="single" w:sz="4" w:space="0" w:color="auto"/>
              <w:bottom w:val="single" w:sz="4" w:space="0" w:color="auto"/>
              <w:right w:val="single" w:sz="4" w:space="0" w:color="auto"/>
            </w:tcBorders>
          </w:tcPr>
          <w:p w14:paraId="1A2A0D69" w14:textId="3909B379" w:rsidR="00E52368" w:rsidRDefault="00E52368" w:rsidP="006B2BBC">
            <w:pPr>
              <w:rPr>
                <w:rFonts w:cs="Times New Roman"/>
              </w:rPr>
            </w:pPr>
            <w:r>
              <w:rPr>
                <w:rFonts w:cs="Times New Roman"/>
              </w:rPr>
              <w:t>Paying attention to what is going on around me</w:t>
            </w:r>
          </w:p>
        </w:tc>
        <w:tc>
          <w:tcPr>
            <w:tcW w:w="0" w:type="auto"/>
            <w:tcBorders>
              <w:top w:val="single" w:sz="4" w:space="0" w:color="auto"/>
              <w:left w:val="single" w:sz="4" w:space="0" w:color="auto"/>
              <w:bottom w:val="single" w:sz="4" w:space="0" w:color="auto"/>
              <w:right w:val="single" w:sz="4" w:space="0" w:color="auto"/>
            </w:tcBorders>
          </w:tcPr>
          <w:p w14:paraId="74DC6E7D" w14:textId="77777777" w:rsidR="00E52368" w:rsidRDefault="00E52368" w:rsidP="003653D9">
            <w:pPr>
              <w:rPr>
                <w:rFonts w:cs="Times New Roman"/>
              </w:rPr>
            </w:pPr>
            <w:r>
              <w:rPr>
                <w:rFonts w:cs="Times New Roman"/>
              </w:rPr>
              <w:t>1=Normal ability (no change)</w:t>
            </w:r>
          </w:p>
          <w:p w14:paraId="4787A733" w14:textId="77777777" w:rsidR="00E52368" w:rsidRDefault="00E52368" w:rsidP="003653D9">
            <w:pPr>
              <w:rPr>
                <w:rFonts w:cs="Times New Roman"/>
              </w:rPr>
            </w:pPr>
            <w:r>
              <w:rPr>
                <w:rFonts w:cs="Times New Roman"/>
              </w:rPr>
              <w:t>2= Slight/occasional problem (minimal change)</w:t>
            </w:r>
          </w:p>
          <w:p w14:paraId="3A2617AF" w14:textId="77777777" w:rsidR="00E52368" w:rsidRDefault="00E52368" w:rsidP="003653D9">
            <w:pPr>
              <w:rPr>
                <w:rFonts w:cs="Times New Roman"/>
              </w:rPr>
            </w:pPr>
            <w:r>
              <w:rPr>
                <w:rFonts w:cs="Times New Roman"/>
              </w:rPr>
              <w:t>3=Mild problem (some change)</w:t>
            </w:r>
          </w:p>
          <w:p w14:paraId="62676B57" w14:textId="77777777" w:rsidR="00E52368" w:rsidRDefault="00E52368" w:rsidP="003653D9">
            <w:pPr>
              <w:rPr>
                <w:rFonts w:cs="Times New Roman"/>
              </w:rPr>
            </w:pPr>
            <w:r>
              <w:rPr>
                <w:rFonts w:cs="Times New Roman"/>
              </w:rPr>
              <w:t>4=Moderate problem (clearly noticeable change)</w:t>
            </w:r>
          </w:p>
          <w:p w14:paraId="5A513FC6" w14:textId="348DCF7C" w:rsidR="00E52368" w:rsidRDefault="00E52368" w:rsidP="003653D9">
            <w:pPr>
              <w:rPr>
                <w:rFonts w:cs="Times New Roman"/>
              </w:rPr>
            </w:pPr>
            <w:r>
              <w:rPr>
                <w:rFonts w:cs="Times New Roman"/>
              </w:rPr>
              <w:t>5=Severe problem (much worse)</w:t>
            </w:r>
          </w:p>
        </w:tc>
      </w:tr>
      <w:tr w:rsidR="00E52368" w:rsidRPr="00E142A0" w14:paraId="26403E31" w14:textId="77777777" w:rsidTr="006B2BBC">
        <w:tc>
          <w:tcPr>
            <w:tcW w:w="0" w:type="auto"/>
            <w:tcBorders>
              <w:top w:val="single" w:sz="4" w:space="0" w:color="auto"/>
              <w:left w:val="single" w:sz="4" w:space="0" w:color="auto"/>
              <w:bottom w:val="single" w:sz="4" w:space="0" w:color="auto"/>
              <w:right w:val="single" w:sz="4" w:space="0" w:color="auto"/>
            </w:tcBorders>
          </w:tcPr>
          <w:p w14:paraId="046EB88E" w14:textId="212F87E0" w:rsidR="00E52368" w:rsidRDefault="00E52368" w:rsidP="006B2BBC">
            <w:pPr>
              <w:jc w:val="center"/>
              <w:rPr>
                <w:rFonts w:cs="Times New Roman"/>
                <w:highlight w:val="yellow"/>
              </w:rPr>
            </w:pPr>
            <w:r w:rsidRPr="0040251B">
              <w:rPr>
                <w:rFonts w:cs="Times New Roman"/>
              </w:rPr>
              <w:t>CCI40</w:t>
            </w:r>
          </w:p>
        </w:tc>
        <w:tc>
          <w:tcPr>
            <w:tcW w:w="0" w:type="auto"/>
            <w:tcBorders>
              <w:top w:val="single" w:sz="4" w:space="0" w:color="auto"/>
              <w:left w:val="single" w:sz="4" w:space="0" w:color="auto"/>
              <w:bottom w:val="single" w:sz="4" w:space="0" w:color="auto"/>
              <w:right w:val="single" w:sz="4" w:space="0" w:color="auto"/>
            </w:tcBorders>
          </w:tcPr>
          <w:p w14:paraId="26AAD3F6" w14:textId="28B8A319" w:rsidR="00E52368" w:rsidRDefault="00E52368" w:rsidP="006B2BBC">
            <w:pPr>
              <w:rPr>
                <w:rFonts w:cs="Times New Roman"/>
              </w:rPr>
            </w:pPr>
            <w:r>
              <w:rPr>
                <w:rFonts w:cs="Times New Roman"/>
              </w:rPr>
              <w:t>Recalling the date (day, month, year) without looking it up</w:t>
            </w:r>
          </w:p>
        </w:tc>
        <w:tc>
          <w:tcPr>
            <w:tcW w:w="0" w:type="auto"/>
            <w:tcBorders>
              <w:top w:val="single" w:sz="4" w:space="0" w:color="auto"/>
              <w:left w:val="single" w:sz="4" w:space="0" w:color="auto"/>
              <w:bottom w:val="single" w:sz="4" w:space="0" w:color="auto"/>
              <w:right w:val="single" w:sz="4" w:space="0" w:color="auto"/>
            </w:tcBorders>
          </w:tcPr>
          <w:p w14:paraId="4E55B70B" w14:textId="77777777" w:rsidR="00E52368" w:rsidRDefault="00E52368" w:rsidP="003653D9">
            <w:pPr>
              <w:rPr>
                <w:rFonts w:cs="Times New Roman"/>
              </w:rPr>
            </w:pPr>
            <w:r>
              <w:rPr>
                <w:rFonts w:cs="Times New Roman"/>
              </w:rPr>
              <w:t>1=Normal ability (no change)</w:t>
            </w:r>
          </w:p>
          <w:p w14:paraId="495C0D58" w14:textId="77777777" w:rsidR="00E52368" w:rsidRDefault="00E52368" w:rsidP="003653D9">
            <w:pPr>
              <w:rPr>
                <w:rFonts w:cs="Times New Roman"/>
              </w:rPr>
            </w:pPr>
            <w:r>
              <w:rPr>
                <w:rFonts w:cs="Times New Roman"/>
              </w:rPr>
              <w:t>2= Slight/occasional problem (minimal change)</w:t>
            </w:r>
          </w:p>
          <w:p w14:paraId="6B78B578" w14:textId="77777777" w:rsidR="00E52368" w:rsidRDefault="00E52368" w:rsidP="003653D9">
            <w:pPr>
              <w:rPr>
                <w:rFonts w:cs="Times New Roman"/>
              </w:rPr>
            </w:pPr>
            <w:r>
              <w:rPr>
                <w:rFonts w:cs="Times New Roman"/>
              </w:rPr>
              <w:t>3=Mild problem (some change)</w:t>
            </w:r>
          </w:p>
          <w:p w14:paraId="10D6A7E5" w14:textId="77777777" w:rsidR="00E52368" w:rsidRDefault="00E52368" w:rsidP="003653D9">
            <w:pPr>
              <w:rPr>
                <w:rFonts w:cs="Times New Roman"/>
              </w:rPr>
            </w:pPr>
            <w:r>
              <w:rPr>
                <w:rFonts w:cs="Times New Roman"/>
              </w:rPr>
              <w:t>4=Moderate problem (clearly noticeable change)</w:t>
            </w:r>
          </w:p>
          <w:p w14:paraId="02925CF0" w14:textId="15F3B3DE" w:rsidR="00E52368" w:rsidRDefault="00E52368" w:rsidP="003653D9">
            <w:pPr>
              <w:rPr>
                <w:rFonts w:cs="Times New Roman"/>
              </w:rPr>
            </w:pPr>
            <w:r>
              <w:rPr>
                <w:rFonts w:cs="Times New Roman"/>
              </w:rPr>
              <w:t>5=Severe problem (much worse)</w:t>
            </w:r>
          </w:p>
        </w:tc>
      </w:tr>
    </w:tbl>
    <w:p w14:paraId="6FEA91AF" w14:textId="77777777" w:rsidR="007A30B9" w:rsidRPr="00E142A0" w:rsidRDefault="007A30B9" w:rsidP="007A30B9">
      <w:pPr>
        <w:pBdr>
          <w:bottom w:val="single" w:sz="6" w:space="1" w:color="auto"/>
        </w:pBdr>
        <w:spacing w:after="0"/>
        <w:rPr>
          <w:rFonts w:cs="Times New Roman"/>
        </w:rPr>
      </w:pPr>
    </w:p>
    <w:p w14:paraId="14E3D3F9" w14:textId="77777777" w:rsidR="007A30B9" w:rsidRPr="00E142A0" w:rsidRDefault="007A30B9" w:rsidP="007A30B9">
      <w:pPr>
        <w:pBdr>
          <w:bottom w:val="single" w:sz="6" w:space="1" w:color="auto"/>
        </w:pBdr>
        <w:spacing w:after="0"/>
        <w:rPr>
          <w:rFonts w:cs="Times New Roman"/>
          <w:b/>
        </w:rPr>
      </w:pPr>
      <w:r w:rsidRPr="00E142A0">
        <w:rPr>
          <w:rFonts w:cs="Times New Roman"/>
          <w:b/>
        </w:rPr>
        <w:t>SCORING OF SCALE</w:t>
      </w:r>
    </w:p>
    <w:p w14:paraId="76269FAF" w14:textId="77777777" w:rsidR="00B6609B" w:rsidRDefault="00B6609B" w:rsidP="00B6609B">
      <w:pPr>
        <w:autoSpaceDE w:val="0"/>
        <w:autoSpaceDN w:val="0"/>
        <w:adjustRightInd w:val="0"/>
        <w:spacing w:after="0" w:line="240" w:lineRule="auto"/>
        <w:rPr>
          <w:ins w:id="770" w:author="Windows User" w:date="2019-08-07T15:26:00Z"/>
          <w:rFonts w:ascii="Courier New" w:hAnsi="Courier New" w:cs="Courier New"/>
          <w:color w:val="000000"/>
          <w:sz w:val="20"/>
          <w:szCs w:val="20"/>
          <w:shd w:val="clear" w:color="auto" w:fill="FFFFFF"/>
        </w:rPr>
      </w:pPr>
      <w:ins w:id="771" w:author="Windows User" w:date="2019-08-07T15:26:00Z">
        <w:r>
          <w:rPr>
            <w:rFonts w:ascii="Courier New" w:hAnsi="Courier New" w:cs="Courier New"/>
            <w:color w:val="008000"/>
            <w:sz w:val="20"/>
            <w:szCs w:val="20"/>
            <w:shd w:val="clear" w:color="auto" w:fill="FFFFFF"/>
          </w:rPr>
          <w:t>***********Cognitive Change Index (CCI)*****************;</w:t>
        </w:r>
      </w:ins>
    </w:p>
    <w:p w14:paraId="42C8FF2D" w14:textId="77777777" w:rsidR="00B6609B" w:rsidRDefault="00B6609B" w:rsidP="00B6609B">
      <w:pPr>
        <w:autoSpaceDE w:val="0"/>
        <w:autoSpaceDN w:val="0"/>
        <w:adjustRightInd w:val="0"/>
        <w:spacing w:after="0" w:line="240" w:lineRule="auto"/>
        <w:rPr>
          <w:ins w:id="772" w:author="Windows User" w:date="2019-08-07T15:26:00Z"/>
          <w:rFonts w:ascii="Courier New" w:hAnsi="Courier New" w:cs="Courier New"/>
          <w:color w:val="000000"/>
          <w:sz w:val="20"/>
          <w:szCs w:val="20"/>
          <w:shd w:val="clear" w:color="auto" w:fill="FFFFFF"/>
        </w:rPr>
      </w:pPr>
      <w:ins w:id="773" w:author="Windows User" w:date="2019-08-07T15:26: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33F22BE7" w14:textId="77777777" w:rsidR="00B6609B" w:rsidRDefault="00B6609B" w:rsidP="00B6609B">
      <w:pPr>
        <w:autoSpaceDE w:val="0"/>
        <w:autoSpaceDN w:val="0"/>
        <w:adjustRightInd w:val="0"/>
        <w:spacing w:after="0" w:line="240" w:lineRule="auto"/>
        <w:rPr>
          <w:ins w:id="774" w:author="Windows User" w:date="2019-08-07T15:26:00Z"/>
          <w:rFonts w:ascii="Courier New" w:hAnsi="Courier New" w:cs="Courier New"/>
          <w:color w:val="000000"/>
          <w:sz w:val="20"/>
          <w:szCs w:val="20"/>
          <w:shd w:val="clear" w:color="auto" w:fill="FFFFFF"/>
        </w:rPr>
      </w:pPr>
      <w:ins w:id="775" w:author="Windows User" w:date="2019-08-07T15:26: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6C8B0C7D" w14:textId="77777777" w:rsidR="00B6609B" w:rsidRDefault="00B6609B" w:rsidP="00B6609B">
      <w:pPr>
        <w:autoSpaceDE w:val="0"/>
        <w:autoSpaceDN w:val="0"/>
        <w:adjustRightInd w:val="0"/>
        <w:spacing w:after="0" w:line="240" w:lineRule="auto"/>
        <w:rPr>
          <w:ins w:id="776" w:author="Windows User" w:date="2019-08-07T15:26:00Z"/>
          <w:rFonts w:ascii="Courier New" w:hAnsi="Courier New" w:cs="Courier New"/>
          <w:color w:val="000000"/>
          <w:sz w:val="20"/>
          <w:szCs w:val="20"/>
          <w:shd w:val="clear" w:color="auto" w:fill="FFFFFF"/>
        </w:rPr>
      </w:pPr>
    </w:p>
    <w:p w14:paraId="2D6B13DE" w14:textId="77777777" w:rsidR="00B6609B" w:rsidRDefault="00B6609B" w:rsidP="00B6609B">
      <w:pPr>
        <w:autoSpaceDE w:val="0"/>
        <w:autoSpaceDN w:val="0"/>
        <w:adjustRightInd w:val="0"/>
        <w:spacing w:after="0" w:line="240" w:lineRule="auto"/>
        <w:rPr>
          <w:ins w:id="777" w:author="Windows User" w:date="2019-08-07T15:26:00Z"/>
          <w:rFonts w:ascii="Courier New" w:hAnsi="Courier New" w:cs="Courier New"/>
          <w:color w:val="000000"/>
          <w:sz w:val="20"/>
          <w:szCs w:val="20"/>
          <w:shd w:val="clear" w:color="auto" w:fill="FFFFFF"/>
        </w:rPr>
      </w:pPr>
      <w:ins w:id="778" w:author="Windows User" w:date="2019-08-07T15:26:00Z">
        <w:r>
          <w:rPr>
            <w:rFonts w:ascii="Courier New" w:hAnsi="Courier New" w:cs="Courier New"/>
            <w:color w:val="008000"/>
            <w:sz w:val="20"/>
            <w:szCs w:val="20"/>
            <w:shd w:val="clear" w:color="auto" w:fill="FFFFFF"/>
          </w:rPr>
          <w:t>************CCI sum score******************************************;</w:t>
        </w:r>
      </w:ins>
    </w:p>
    <w:p w14:paraId="7FE5FA3F" w14:textId="77777777" w:rsidR="00B6609B" w:rsidRDefault="00B6609B" w:rsidP="00B6609B">
      <w:pPr>
        <w:autoSpaceDE w:val="0"/>
        <w:autoSpaceDN w:val="0"/>
        <w:adjustRightInd w:val="0"/>
        <w:spacing w:after="0" w:line="240" w:lineRule="auto"/>
        <w:rPr>
          <w:ins w:id="779" w:author="Windows User" w:date="2019-08-07T15:26:00Z"/>
          <w:rFonts w:ascii="Courier New" w:hAnsi="Courier New" w:cs="Courier New"/>
          <w:color w:val="000000"/>
          <w:sz w:val="20"/>
          <w:szCs w:val="20"/>
          <w:shd w:val="clear" w:color="auto" w:fill="FFFFFF"/>
        </w:rPr>
      </w:pPr>
      <w:ins w:id="780" w:author="Windows User" w:date="2019-08-07T15:26:00Z">
        <w:r>
          <w:rPr>
            <w:rFonts w:ascii="Courier New" w:hAnsi="Courier New" w:cs="Courier New"/>
            <w:color w:val="000000"/>
            <w:sz w:val="20"/>
            <w:szCs w:val="20"/>
            <w:shd w:val="clear" w:color="auto" w:fill="FFFFFF"/>
          </w:rPr>
          <w:lastRenderedPageBreak/>
          <w:t>cci_sum40 = sum(of CCI1 - CCI40);</w:t>
        </w:r>
      </w:ins>
    </w:p>
    <w:p w14:paraId="34BE317B" w14:textId="77777777" w:rsidR="00B6609B" w:rsidRDefault="00B6609B" w:rsidP="00B6609B">
      <w:pPr>
        <w:autoSpaceDE w:val="0"/>
        <w:autoSpaceDN w:val="0"/>
        <w:adjustRightInd w:val="0"/>
        <w:spacing w:after="0" w:line="240" w:lineRule="auto"/>
        <w:rPr>
          <w:ins w:id="781" w:author="Windows User" w:date="2019-08-07T15:26:00Z"/>
          <w:rFonts w:ascii="Courier New" w:hAnsi="Courier New" w:cs="Courier New"/>
          <w:color w:val="000000"/>
          <w:sz w:val="20"/>
          <w:szCs w:val="20"/>
          <w:shd w:val="clear" w:color="auto" w:fill="FFFFFF"/>
        </w:rPr>
      </w:pPr>
      <w:ins w:id="782" w:author="Windows User" w:date="2019-08-07T15:26:00Z">
        <w:r>
          <w:rPr>
            <w:rFonts w:ascii="Courier New" w:hAnsi="Courier New" w:cs="Courier New"/>
            <w:color w:val="000000"/>
            <w:sz w:val="20"/>
            <w:szCs w:val="20"/>
            <w:shd w:val="clear" w:color="auto" w:fill="FFFFFF"/>
          </w:rPr>
          <w:t>cci_sum20 = sum(of CCI1-CCI20);</w:t>
        </w:r>
      </w:ins>
    </w:p>
    <w:p w14:paraId="7F7D196A" w14:textId="77777777" w:rsidR="00B6609B" w:rsidRDefault="00B6609B" w:rsidP="00B6609B">
      <w:pPr>
        <w:autoSpaceDE w:val="0"/>
        <w:autoSpaceDN w:val="0"/>
        <w:adjustRightInd w:val="0"/>
        <w:spacing w:after="0" w:line="240" w:lineRule="auto"/>
        <w:rPr>
          <w:ins w:id="783" w:author="Windows User" w:date="2019-08-07T15:26:00Z"/>
          <w:rFonts w:ascii="Courier New" w:hAnsi="Courier New" w:cs="Courier New"/>
          <w:color w:val="000000"/>
          <w:sz w:val="20"/>
          <w:szCs w:val="20"/>
          <w:shd w:val="clear" w:color="auto" w:fill="FFFFFF"/>
        </w:rPr>
      </w:pPr>
    </w:p>
    <w:p w14:paraId="7D4500A0" w14:textId="77777777" w:rsidR="00B6609B" w:rsidRDefault="00B6609B" w:rsidP="00B6609B">
      <w:pPr>
        <w:autoSpaceDE w:val="0"/>
        <w:autoSpaceDN w:val="0"/>
        <w:adjustRightInd w:val="0"/>
        <w:spacing w:after="0" w:line="240" w:lineRule="auto"/>
        <w:rPr>
          <w:ins w:id="784" w:author="Windows User" w:date="2019-08-07T15:26:00Z"/>
          <w:rFonts w:ascii="Courier New" w:hAnsi="Courier New" w:cs="Courier New"/>
          <w:color w:val="000000"/>
          <w:sz w:val="20"/>
          <w:szCs w:val="20"/>
          <w:shd w:val="clear" w:color="auto" w:fill="FFFFFF"/>
        </w:rPr>
      </w:pPr>
      <w:ins w:id="785"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cci_sum40=</w:t>
        </w:r>
        <w:r>
          <w:rPr>
            <w:rFonts w:ascii="Courier New" w:hAnsi="Courier New" w:cs="Courier New"/>
            <w:color w:val="800080"/>
            <w:sz w:val="20"/>
            <w:szCs w:val="20"/>
            <w:shd w:val="clear" w:color="auto" w:fill="FFFFFF"/>
          </w:rPr>
          <w:t>"cci sum of all 40 items"</w:t>
        </w:r>
        <w:r>
          <w:rPr>
            <w:rFonts w:ascii="Courier New" w:hAnsi="Courier New" w:cs="Courier New"/>
            <w:color w:val="000000"/>
            <w:sz w:val="20"/>
            <w:szCs w:val="20"/>
            <w:shd w:val="clear" w:color="auto" w:fill="FFFFFF"/>
          </w:rPr>
          <w:t>;</w:t>
        </w:r>
      </w:ins>
    </w:p>
    <w:p w14:paraId="5B35E38C" w14:textId="77777777" w:rsidR="00B6609B" w:rsidRDefault="00B6609B" w:rsidP="00B6609B">
      <w:pPr>
        <w:autoSpaceDE w:val="0"/>
        <w:autoSpaceDN w:val="0"/>
        <w:adjustRightInd w:val="0"/>
        <w:spacing w:after="0" w:line="240" w:lineRule="auto"/>
        <w:rPr>
          <w:ins w:id="786" w:author="Windows User" w:date="2019-08-07T15:26:00Z"/>
          <w:rFonts w:ascii="Courier New" w:hAnsi="Courier New" w:cs="Courier New"/>
          <w:color w:val="000000"/>
          <w:sz w:val="20"/>
          <w:szCs w:val="20"/>
          <w:shd w:val="clear" w:color="auto" w:fill="FFFFFF"/>
        </w:rPr>
      </w:pPr>
      <w:ins w:id="787"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cci_sum20=</w:t>
        </w:r>
        <w:r>
          <w:rPr>
            <w:rFonts w:ascii="Courier New" w:hAnsi="Courier New" w:cs="Courier New"/>
            <w:color w:val="800080"/>
            <w:sz w:val="20"/>
            <w:szCs w:val="20"/>
            <w:shd w:val="clear" w:color="auto" w:fill="FFFFFF"/>
          </w:rPr>
          <w:t>"cci sum of first 20 items"</w:t>
        </w:r>
        <w:r>
          <w:rPr>
            <w:rFonts w:ascii="Courier New" w:hAnsi="Courier New" w:cs="Courier New"/>
            <w:color w:val="000000"/>
            <w:sz w:val="20"/>
            <w:szCs w:val="20"/>
            <w:shd w:val="clear" w:color="auto" w:fill="FFFFFF"/>
          </w:rPr>
          <w:t>;</w:t>
        </w:r>
      </w:ins>
    </w:p>
    <w:p w14:paraId="3D676194" w14:textId="77777777" w:rsidR="00B6609B" w:rsidRDefault="00B6609B" w:rsidP="00B6609B">
      <w:pPr>
        <w:autoSpaceDE w:val="0"/>
        <w:autoSpaceDN w:val="0"/>
        <w:adjustRightInd w:val="0"/>
        <w:spacing w:after="0" w:line="240" w:lineRule="auto"/>
        <w:rPr>
          <w:ins w:id="788" w:author="Windows User" w:date="2019-08-07T15:26:00Z"/>
          <w:rFonts w:ascii="Courier New" w:hAnsi="Courier New" w:cs="Courier New"/>
          <w:color w:val="000000"/>
          <w:sz w:val="20"/>
          <w:szCs w:val="20"/>
          <w:shd w:val="clear" w:color="auto" w:fill="FFFFFF"/>
        </w:rPr>
      </w:pPr>
    </w:p>
    <w:p w14:paraId="42173DF0" w14:textId="77777777" w:rsidR="00B6609B" w:rsidRDefault="00B6609B" w:rsidP="00B6609B">
      <w:pPr>
        <w:autoSpaceDE w:val="0"/>
        <w:autoSpaceDN w:val="0"/>
        <w:adjustRightInd w:val="0"/>
        <w:spacing w:after="0" w:line="240" w:lineRule="auto"/>
        <w:rPr>
          <w:ins w:id="789" w:author="Windows User" w:date="2019-08-07T15:26:00Z"/>
          <w:rFonts w:ascii="Courier New" w:hAnsi="Courier New" w:cs="Courier New"/>
          <w:color w:val="000000"/>
          <w:sz w:val="20"/>
          <w:szCs w:val="20"/>
          <w:shd w:val="clear" w:color="auto" w:fill="FFFFFF"/>
        </w:rPr>
      </w:pPr>
      <w:ins w:id="790" w:author="Windows User" w:date="2019-08-07T15:26:00Z">
        <w:r>
          <w:rPr>
            <w:rFonts w:ascii="Courier New" w:hAnsi="Courier New" w:cs="Courier New"/>
            <w:color w:val="008000"/>
            <w:sz w:val="20"/>
            <w:szCs w:val="20"/>
            <w:shd w:val="clear" w:color="auto" w:fill="FFFFFF"/>
          </w:rPr>
          <w:t>************CCI sum score--adjust for missing: 80% non-missing*************************;</w:t>
        </w:r>
      </w:ins>
    </w:p>
    <w:p w14:paraId="10AFEB7E" w14:textId="77777777" w:rsidR="00B6609B" w:rsidRDefault="00B6609B" w:rsidP="00B6609B">
      <w:pPr>
        <w:autoSpaceDE w:val="0"/>
        <w:autoSpaceDN w:val="0"/>
        <w:adjustRightInd w:val="0"/>
        <w:spacing w:after="0" w:line="240" w:lineRule="auto"/>
        <w:rPr>
          <w:ins w:id="791" w:author="Windows User" w:date="2019-08-07T15:26:00Z"/>
          <w:rFonts w:ascii="Courier New" w:hAnsi="Courier New" w:cs="Courier New"/>
          <w:color w:val="000000"/>
          <w:sz w:val="20"/>
          <w:szCs w:val="20"/>
          <w:shd w:val="clear" w:color="auto" w:fill="FFFFFF"/>
        </w:rPr>
      </w:pPr>
      <w:ins w:id="792"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n(CCI1, CCI2, CCI3, CCI4, CCI5, CCI6, CCI7, CCI8, CCI9, CCI10, CCI11, CCI12, CCI13, CCI14,CCI15,CCI16,CCI17,CCI18,CCI19,CCI20,</w:t>
        </w:r>
      </w:ins>
    </w:p>
    <w:p w14:paraId="47EA094E" w14:textId="77777777" w:rsidR="00B6609B" w:rsidRDefault="00B6609B" w:rsidP="00B6609B">
      <w:pPr>
        <w:autoSpaceDE w:val="0"/>
        <w:autoSpaceDN w:val="0"/>
        <w:adjustRightInd w:val="0"/>
        <w:spacing w:after="0" w:line="240" w:lineRule="auto"/>
        <w:rPr>
          <w:ins w:id="793" w:author="Windows User" w:date="2019-08-07T15:26:00Z"/>
          <w:rFonts w:ascii="Courier New" w:hAnsi="Courier New" w:cs="Courier New"/>
          <w:color w:val="000000"/>
          <w:sz w:val="20"/>
          <w:szCs w:val="20"/>
          <w:shd w:val="clear" w:color="auto" w:fill="FFFFFF"/>
        </w:rPr>
      </w:pPr>
      <w:ins w:id="794" w:author="Windows User" w:date="2019-08-07T15:26:00Z">
        <w:r>
          <w:rPr>
            <w:rFonts w:ascii="Courier New" w:hAnsi="Courier New" w:cs="Courier New"/>
            <w:color w:val="000000"/>
            <w:sz w:val="20"/>
            <w:szCs w:val="20"/>
            <w:shd w:val="clear" w:color="auto" w:fill="FFFFFF"/>
          </w:rPr>
          <w:t xml:space="preserve">CCI21,CCI22,CCI23,CCI24,CCI25,CCI26,CCI27,CCI28,CCI29,CCI30,CCI31,CCI32,CCI33,CCI34,CCI35,CCI36,CCI37,CCI38,CCI39,CCI40) ge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CCI_adjsum40 = sum(of CCI1-CCI40);</w:t>
        </w:r>
      </w:ins>
    </w:p>
    <w:p w14:paraId="7873C894" w14:textId="77777777" w:rsidR="00B6609B" w:rsidRDefault="00B6609B" w:rsidP="00B6609B">
      <w:pPr>
        <w:autoSpaceDE w:val="0"/>
        <w:autoSpaceDN w:val="0"/>
        <w:adjustRightInd w:val="0"/>
        <w:spacing w:after="0" w:line="240" w:lineRule="auto"/>
        <w:rPr>
          <w:ins w:id="795" w:author="Windows User" w:date="2019-08-07T15:26:00Z"/>
          <w:rFonts w:ascii="Courier New" w:hAnsi="Courier New" w:cs="Courier New"/>
          <w:color w:val="000000"/>
          <w:sz w:val="20"/>
          <w:szCs w:val="20"/>
          <w:shd w:val="clear" w:color="auto" w:fill="FFFFFF"/>
        </w:rPr>
      </w:pPr>
      <w:ins w:id="796"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n(CCI1, CCI2, CCI3, CCI4, CCI5, CCI6, CCI7, CCI8, CCI9, CCI10, CCI11, CCI12, CCI13, CCI14,CCI15,CCI16,CCI17,CCI18,CCI19,CCI20)  ge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CCI_adjsum20 = sum(of CCI1-CCI20);</w:t>
        </w:r>
      </w:ins>
    </w:p>
    <w:p w14:paraId="0CE2CE67" w14:textId="77777777" w:rsidR="00B6609B" w:rsidRDefault="00B6609B" w:rsidP="00B6609B">
      <w:pPr>
        <w:autoSpaceDE w:val="0"/>
        <w:autoSpaceDN w:val="0"/>
        <w:adjustRightInd w:val="0"/>
        <w:spacing w:after="0" w:line="240" w:lineRule="auto"/>
        <w:rPr>
          <w:ins w:id="797" w:author="Windows User" w:date="2019-08-07T15:26:00Z"/>
          <w:rFonts w:ascii="Courier New" w:hAnsi="Courier New" w:cs="Courier New"/>
          <w:color w:val="000000"/>
          <w:sz w:val="20"/>
          <w:szCs w:val="20"/>
          <w:shd w:val="clear" w:color="auto" w:fill="FFFFFF"/>
        </w:rPr>
      </w:pPr>
      <w:ins w:id="798" w:author="Windows User" w:date="2019-08-07T15:26:00Z">
        <w:r>
          <w:rPr>
            <w:rFonts w:ascii="Courier New" w:hAnsi="Courier New" w:cs="Courier New"/>
            <w:color w:val="000000"/>
            <w:sz w:val="20"/>
            <w:szCs w:val="20"/>
            <w:shd w:val="clear" w:color="auto" w:fill="FFFFFF"/>
          </w:rPr>
          <w:t xml:space="preserve"> </w:t>
        </w:r>
      </w:ins>
    </w:p>
    <w:p w14:paraId="741509F9" w14:textId="77777777" w:rsidR="00B6609B" w:rsidRDefault="00B6609B" w:rsidP="00B6609B">
      <w:pPr>
        <w:autoSpaceDE w:val="0"/>
        <w:autoSpaceDN w:val="0"/>
        <w:adjustRightInd w:val="0"/>
        <w:spacing w:after="0" w:line="240" w:lineRule="auto"/>
        <w:rPr>
          <w:ins w:id="799" w:author="Windows User" w:date="2019-08-07T15:26:00Z"/>
          <w:rFonts w:ascii="Courier New" w:hAnsi="Courier New" w:cs="Courier New"/>
          <w:color w:val="000000"/>
          <w:sz w:val="20"/>
          <w:szCs w:val="20"/>
          <w:shd w:val="clear" w:color="auto" w:fill="FFFFFF"/>
        </w:rPr>
      </w:pPr>
      <w:ins w:id="800"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cci_adjsum40=</w:t>
        </w:r>
        <w:r>
          <w:rPr>
            <w:rFonts w:ascii="Courier New" w:hAnsi="Courier New" w:cs="Courier New"/>
            <w:color w:val="800080"/>
            <w:sz w:val="20"/>
            <w:szCs w:val="20"/>
            <w:shd w:val="clear" w:color="auto" w:fill="FFFFFF"/>
          </w:rPr>
          <w:t>"cci sum of all 40 items -- adjust for missingness"</w:t>
        </w:r>
        <w:r>
          <w:rPr>
            <w:rFonts w:ascii="Courier New" w:hAnsi="Courier New" w:cs="Courier New"/>
            <w:color w:val="000000"/>
            <w:sz w:val="20"/>
            <w:szCs w:val="20"/>
            <w:shd w:val="clear" w:color="auto" w:fill="FFFFFF"/>
          </w:rPr>
          <w:t>;</w:t>
        </w:r>
      </w:ins>
    </w:p>
    <w:p w14:paraId="662C9D60" w14:textId="77777777" w:rsidR="00B6609B" w:rsidRDefault="00B6609B" w:rsidP="00B6609B">
      <w:pPr>
        <w:autoSpaceDE w:val="0"/>
        <w:autoSpaceDN w:val="0"/>
        <w:adjustRightInd w:val="0"/>
        <w:spacing w:after="0" w:line="240" w:lineRule="auto"/>
        <w:rPr>
          <w:ins w:id="801" w:author="Windows User" w:date="2019-08-07T15:26:00Z"/>
          <w:rFonts w:ascii="Courier New" w:hAnsi="Courier New" w:cs="Courier New"/>
          <w:color w:val="000000"/>
          <w:sz w:val="20"/>
          <w:szCs w:val="20"/>
          <w:shd w:val="clear" w:color="auto" w:fill="FFFFFF"/>
        </w:rPr>
      </w:pPr>
      <w:ins w:id="802"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cci_adjsum20=</w:t>
        </w:r>
        <w:r>
          <w:rPr>
            <w:rFonts w:ascii="Courier New" w:hAnsi="Courier New" w:cs="Courier New"/>
            <w:color w:val="800080"/>
            <w:sz w:val="20"/>
            <w:szCs w:val="20"/>
            <w:shd w:val="clear" w:color="auto" w:fill="FFFFFF"/>
          </w:rPr>
          <w:t>"cci sum of first 20 items --  adjust for missingness"</w:t>
        </w:r>
        <w:r>
          <w:rPr>
            <w:rFonts w:ascii="Courier New" w:hAnsi="Courier New" w:cs="Courier New"/>
            <w:color w:val="000000"/>
            <w:sz w:val="20"/>
            <w:szCs w:val="20"/>
            <w:shd w:val="clear" w:color="auto" w:fill="FFFFFF"/>
          </w:rPr>
          <w:t>;</w:t>
        </w:r>
      </w:ins>
    </w:p>
    <w:p w14:paraId="589E58E5" w14:textId="77777777" w:rsidR="00B6609B" w:rsidRDefault="00B6609B" w:rsidP="00B6609B">
      <w:pPr>
        <w:autoSpaceDE w:val="0"/>
        <w:autoSpaceDN w:val="0"/>
        <w:adjustRightInd w:val="0"/>
        <w:spacing w:after="0" w:line="240" w:lineRule="auto"/>
        <w:rPr>
          <w:ins w:id="803" w:author="Windows User" w:date="2019-08-07T15:26:00Z"/>
          <w:rFonts w:ascii="Courier New" w:hAnsi="Courier New" w:cs="Courier New"/>
          <w:color w:val="000000"/>
          <w:sz w:val="20"/>
          <w:szCs w:val="20"/>
          <w:shd w:val="clear" w:color="auto" w:fill="FFFFFF"/>
        </w:rPr>
      </w:pPr>
    </w:p>
    <w:p w14:paraId="4DC52E0B" w14:textId="77777777" w:rsidR="00B6609B" w:rsidRDefault="00B6609B" w:rsidP="00B6609B">
      <w:pPr>
        <w:autoSpaceDE w:val="0"/>
        <w:autoSpaceDN w:val="0"/>
        <w:adjustRightInd w:val="0"/>
        <w:spacing w:after="0" w:line="240" w:lineRule="auto"/>
        <w:rPr>
          <w:ins w:id="804" w:author="Windows User" w:date="2019-08-07T15:26:00Z"/>
          <w:rFonts w:ascii="Courier New" w:hAnsi="Courier New" w:cs="Courier New"/>
          <w:color w:val="000000"/>
          <w:sz w:val="20"/>
          <w:szCs w:val="20"/>
          <w:shd w:val="clear" w:color="auto" w:fill="FFFFFF"/>
        </w:rPr>
      </w:pPr>
    </w:p>
    <w:p w14:paraId="20844892" w14:textId="77777777" w:rsidR="00B6609B" w:rsidRDefault="00B6609B" w:rsidP="00B6609B">
      <w:pPr>
        <w:autoSpaceDE w:val="0"/>
        <w:autoSpaceDN w:val="0"/>
        <w:adjustRightInd w:val="0"/>
        <w:spacing w:after="0" w:line="240" w:lineRule="auto"/>
        <w:rPr>
          <w:ins w:id="805" w:author="Windows User" w:date="2019-08-07T15:26:00Z"/>
          <w:rFonts w:ascii="Courier New" w:hAnsi="Courier New" w:cs="Courier New"/>
          <w:color w:val="000000"/>
          <w:sz w:val="20"/>
          <w:szCs w:val="20"/>
          <w:shd w:val="clear" w:color="auto" w:fill="FFFFFF"/>
        </w:rPr>
      </w:pPr>
      <w:ins w:id="806" w:author="Windows User" w:date="2019-08-07T15:26:00Z">
        <w:r>
          <w:rPr>
            <w:rFonts w:ascii="Courier New" w:hAnsi="Courier New" w:cs="Courier New"/>
            <w:color w:val="008000"/>
            <w:sz w:val="20"/>
            <w:szCs w:val="20"/>
            <w:shd w:val="clear" w:color="auto" w:fill="FFFFFF"/>
          </w:rPr>
          <w:t>************CCI proportion score******************************************;</w:t>
        </w:r>
      </w:ins>
    </w:p>
    <w:p w14:paraId="0DE0C416" w14:textId="77777777" w:rsidR="00B6609B" w:rsidRDefault="00B6609B" w:rsidP="00B6609B">
      <w:pPr>
        <w:autoSpaceDE w:val="0"/>
        <w:autoSpaceDN w:val="0"/>
        <w:adjustRightInd w:val="0"/>
        <w:spacing w:after="0" w:line="240" w:lineRule="auto"/>
        <w:rPr>
          <w:ins w:id="807" w:author="Windows User" w:date="2019-08-07T15:26:00Z"/>
          <w:rFonts w:ascii="Courier New" w:hAnsi="Courier New" w:cs="Courier New"/>
          <w:color w:val="000000"/>
          <w:sz w:val="20"/>
          <w:szCs w:val="20"/>
          <w:shd w:val="clear" w:color="auto" w:fill="FFFFFF"/>
        </w:rPr>
      </w:pPr>
    </w:p>
    <w:p w14:paraId="02CF3891" w14:textId="77777777" w:rsidR="00B6609B" w:rsidRDefault="00B6609B" w:rsidP="00B6609B">
      <w:pPr>
        <w:autoSpaceDE w:val="0"/>
        <w:autoSpaceDN w:val="0"/>
        <w:adjustRightInd w:val="0"/>
        <w:spacing w:after="0" w:line="240" w:lineRule="auto"/>
        <w:rPr>
          <w:ins w:id="808" w:author="Windows User" w:date="2019-08-07T15:26:00Z"/>
          <w:rFonts w:ascii="Courier New" w:hAnsi="Courier New" w:cs="Courier New"/>
          <w:color w:val="000000"/>
          <w:sz w:val="20"/>
          <w:szCs w:val="20"/>
          <w:shd w:val="clear" w:color="auto" w:fill="FFFFFF"/>
        </w:rPr>
      </w:pPr>
      <w:ins w:id="809" w:author="Windows User" w:date="2019-08-07T15:26:00Z">
        <w:r>
          <w:rPr>
            <w:rFonts w:ascii="Courier New" w:hAnsi="Courier New" w:cs="Courier New"/>
            <w:color w:val="008000"/>
            <w:sz w:val="20"/>
            <w:szCs w:val="20"/>
            <w:shd w:val="clear" w:color="auto" w:fill="FFFFFF"/>
          </w:rPr>
          <w:t>* first, let's create a count variable of how many of the CCI items each participant endorsed;</w:t>
        </w:r>
      </w:ins>
    </w:p>
    <w:p w14:paraId="62B9CB78" w14:textId="77777777" w:rsidR="00B6609B" w:rsidRDefault="00B6609B" w:rsidP="00B6609B">
      <w:pPr>
        <w:autoSpaceDE w:val="0"/>
        <w:autoSpaceDN w:val="0"/>
        <w:adjustRightInd w:val="0"/>
        <w:spacing w:after="0" w:line="240" w:lineRule="auto"/>
        <w:rPr>
          <w:ins w:id="810" w:author="Windows User" w:date="2019-08-07T15:26:00Z"/>
          <w:rFonts w:ascii="Courier New" w:hAnsi="Courier New" w:cs="Courier New"/>
          <w:color w:val="000000"/>
          <w:sz w:val="20"/>
          <w:szCs w:val="20"/>
          <w:shd w:val="clear" w:color="auto" w:fill="FFFFFF"/>
        </w:rPr>
      </w:pPr>
      <w:ins w:id="811" w:author="Windows User" w:date="2019-08-07T15:26:00Z">
        <w:r>
          <w:rPr>
            <w:rFonts w:ascii="Courier New" w:hAnsi="Courier New" w:cs="Courier New"/>
            <w:color w:val="008000"/>
            <w:sz w:val="20"/>
            <w:szCs w:val="20"/>
            <w:shd w:val="clear" w:color="auto" w:fill="FFFFFF"/>
          </w:rPr>
          <w:t>*data wk;</w:t>
        </w:r>
      </w:ins>
    </w:p>
    <w:p w14:paraId="0CBFAEAA" w14:textId="77777777" w:rsidR="00B6609B" w:rsidRDefault="00B6609B" w:rsidP="00B6609B">
      <w:pPr>
        <w:autoSpaceDE w:val="0"/>
        <w:autoSpaceDN w:val="0"/>
        <w:adjustRightInd w:val="0"/>
        <w:spacing w:after="0" w:line="240" w:lineRule="auto"/>
        <w:rPr>
          <w:ins w:id="812" w:author="Windows User" w:date="2019-08-07T15:26:00Z"/>
          <w:rFonts w:ascii="Courier New" w:hAnsi="Courier New" w:cs="Courier New"/>
          <w:color w:val="000000"/>
          <w:sz w:val="20"/>
          <w:szCs w:val="20"/>
          <w:shd w:val="clear" w:color="auto" w:fill="FFFFFF"/>
        </w:rPr>
      </w:pPr>
      <w:ins w:id="813" w:author="Windows User" w:date="2019-08-07T15:26:00Z">
        <w:r>
          <w:rPr>
            <w:rFonts w:ascii="Courier New" w:hAnsi="Courier New" w:cs="Courier New"/>
            <w:color w:val="008000"/>
            <w:sz w:val="20"/>
            <w:szCs w:val="20"/>
            <w:shd w:val="clear" w:color="auto" w:fill="FFFFFF"/>
          </w:rPr>
          <w:t>*set wk;</w:t>
        </w:r>
      </w:ins>
    </w:p>
    <w:p w14:paraId="309C61BC" w14:textId="77777777" w:rsidR="00B6609B" w:rsidRDefault="00B6609B" w:rsidP="00B6609B">
      <w:pPr>
        <w:autoSpaceDE w:val="0"/>
        <w:autoSpaceDN w:val="0"/>
        <w:adjustRightInd w:val="0"/>
        <w:spacing w:after="0" w:line="240" w:lineRule="auto"/>
        <w:rPr>
          <w:ins w:id="814" w:author="Windows User" w:date="2019-08-07T15:26:00Z"/>
          <w:rFonts w:ascii="Courier New" w:hAnsi="Courier New" w:cs="Courier New"/>
          <w:color w:val="000000"/>
          <w:sz w:val="20"/>
          <w:szCs w:val="20"/>
          <w:shd w:val="clear" w:color="auto" w:fill="FFFFFF"/>
        </w:rPr>
      </w:pPr>
      <w:ins w:id="815" w:author="Windows User" w:date="2019-08-07T15:26:00Z">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col40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cci1-cci40;</w:t>
        </w:r>
      </w:ins>
    </w:p>
    <w:p w14:paraId="7A5E490D" w14:textId="77777777" w:rsidR="00B6609B" w:rsidRDefault="00B6609B" w:rsidP="00B6609B">
      <w:pPr>
        <w:autoSpaceDE w:val="0"/>
        <w:autoSpaceDN w:val="0"/>
        <w:adjustRightInd w:val="0"/>
        <w:spacing w:after="0" w:line="240" w:lineRule="auto"/>
        <w:rPr>
          <w:ins w:id="816" w:author="Windows User" w:date="2019-08-07T15:26:00Z"/>
          <w:rFonts w:ascii="Courier New" w:hAnsi="Courier New" w:cs="Courier New"/>
          <w:color w:val="000000"/>
          <w:sz w:val="20"/>
          <w:szCs w:val="20"/>
          <w:shd w:val="clear" w:color="auto" w:fill="FFFFFF"/>
        </w:rPr>
      </w:pPr>
      <w:ins w:id="817" w:author="Windows User" w:date="2019-08-07T15:26:00Z">
        <w:r>
          <w:rPr>
            <w:rFonts w:ascii="Courier New" w:hAnsi="Courier New" w:cs="Courier New"/>
            <w:color w:val="000000"/>
            <w:sz w:val="20"/>
            <w:szCs w:val="20"/>
            <w:shd w:val="clear" w:color="auto" w:fill="FFFFFF"/>
          </w:rPr>
          <w:t>cci_count40=</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0E257D2C" w14:textId="77777777" w:rsidR="00B6609B" w:rsidRDefault="00B6609B" w:rsidP="00B6609B">
      <w:pPr>
        <w:autoSpaceDE w:val="0"/>
        <w:autoSpaceDN w:val="0"/>
        <w:adjustRightInd w:val="0"/>
        <w:spacing w:after="0" w:line="240" w:lineRule="auto"/>
        <w:rPr>
          <w:ins w:id="818" w:author="Windows User" w:date="2019-08-07T15:26:00Z"/>
          <w:rFonts w:ascii="Courier New" w:hAnsi="Courier New" w:cs="Courier New"/>
          <w:color w:val="000000"/>
          <w:sz w:val="20"/>
          <w:szCs w:val="20"/>
          <w:shd w:val="clear" w:color="auto" w:fill="FFFFFF"/>
        </w:rPr>
      </w:pPr>
      <w:ins w:id="819" w:author="Windows User" w:date="2019-08-07T15:26:00Z">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dim(col40);</w:t>
        </w:r>
      </w:ins>
    </w:p>
    <w:p w14:paraId="4F3FC7CA" w14:textId="77777777" w:rsidR="00B6609B" w:rsidRDefault="00B6609B" w:rsidP="00B6609B">
      <w:pPr>
        <w:autoSpaceDE w:val="0"/>
        <w:autoSpaceDN w:val="0"/>
        <w:adjustRightInd w:val="0"/>
        <w:spacing w:after="0" w:line="240" w:lineRule="auto"/>
        <w:rPr>
          <w:ins w:id="820" w:author="Windows User" w:date="2019-08-07T15:26:00Z"/>
          <w:rFonts w:ascii="Courier New" w:hAnsi="Courier New" w:cs="Courier New"/>
          <w:color w:val="000000"/>
          <w:sz w:val="20"/>
          <w:szCs w:val="20"/>
          <w:shd w:val="clear" w:color="auto" w:fill="FFFFFF"/>
        </w:rPr>
      </w:pPr>
      <w:ins w:id="821"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cci_sum40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cci_count40=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5CE0832C" w14:textId="77777777" w:rsidR="00B6609B" w:rsidRDefault="00B6609B" w:rsidP="00B6609B">
      <w:pPr>
        <w:autoSpaceDE w:val="0"/>
        <w:autoSpaceDN w:val="0"/>
        <w:adjustRightInd w:val="0"/>
        <w:spacing w:after="0" w:line="240" w:lineRule="auto"/>
        <w:rPr>
          <w:ins w:id="822" w:author="Windows User" w:date="2019-08-07T15:26:00Z"/>
          <w:rFonts w:ascii="Courier New" w:hAnsi="Courier New" w:cs="Courier New"/>
          <w:color w:val="000000"/>
          <w:sz w:val="20"/>
          <w:szCs w:val="20"/>
          <w:shd w:val="clear" w:color="auto" w:fill="FFFFFF"/>
        </w:rPr>
      </w:pPr>
      <w:ins w:id="823"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col40(i)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cci_count40=cci_count40+</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2C151351" w14:textId="77777777" w:rsidR="00B6609B" w:rsidRDefault="00B6609B" w:rsidP="00B6609B">
      <w:pPr>
        <w:autoSpaceDE w:val="0"/>
        <w:autoSpaceDN w:val="0"/>
        <w:adjustRightInd w:val="0"/>
        <w:spacing w:after="0" w:line="240" w:lineRule="auto"/>
        <w:rPr>
          <w:ins w:id="824" w:author="Windows User" w:date="2019-08-07T15:26:00Z"/>
          <w:rFonts w:ascii="Courier New" w:hAnsi="Courier New" w:cs="Courier New"/>
          <w:color w:val="000000"/>
          <w:sz w:val="20"/>
          <w:szCs w:val="20"/>
          <w:shd w:val="clear" w:color="auto" w:fill="FFFFFF"/>
        </w:rPr>
      </w:pPr>
      <w:ins w:id="825" w:author="Windows User" w:date="2019-08-07T15:26: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3F92C638" w14:textId="77777777" w:rsidR="00B6609B" w:rsidRDefault="00B6609B" w:rsidP="00B6609B">
      <w:pPr>
        <w:autoSpaceDE w:val="0"/>
        <w:autoSpaceDN w:val="0"/>
        <w:adjustRightInd w:val="0"/>
        <w:spacing w:after="0" w:line="240" w:lineRule="auto"/>
        <w:rPr>
          <w:ins w:id="826" w:author="Windows User" w:date="2019-08-07T15:26:00Z"/>
          <w:rFonts w:ascii="Courier New" w:hAnsi="Courier New" w:cs="Courier New"/>
          <w:color w:val="000000"/>
          <w:sz w:val="20"/>
          <w:szCs w:val="20"/>
          <w:shd w:val="clear" w:color="auto" w:fill="FFFFFF"/>
        </w:rPr>
      </w:pPr>
      <w:ins w:id="827" w:author="Windows User" w:date="2019-08-07T15:26:00Z">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i;</w:t>
        </w:r>
      </w:ins>
    </w:p>
    <w:p w14:paraId="7CCB2A3B" w14:textId="77777777" w:rsidR="00B6609B" w:rsidRDefault="00B6609B" w:rsidP="00B6609B">
      <w:pPr>
        <w:autoSpaceDE w:val="0"/>
        <w:autoSpaceDN w:val="0"/>
        <w:adjustRightInd w:val="0"/>
        <w:spacing w:after="0" w:line="240" w:lineRule="auto"/>
        <w:rPr>
          <w:ins w:id="828" w:author="Windows User" w:date="2019-08-07T15:26:00Z"/>
          <w:rFonts w:ascii="Courier New" w:hAnsi="Courier New" w:cs="Courier New"/>
          <w:color w:val="000000"/>
          <w:sz w:val="20"/>
          <w:szCs w:val="20"/>
          <w:shd w:val="clear" w:color="auto" w:fill="FFFFFF"/>
        </w:rPr>
      </w:pPr>
    </w:p>
    <w:p w14:paraId="19201C1C" w14:textId="77777777" w:rsidR="00B6609B" w:rsidRDefault="00B6609B" w:rsidP="00B6609B">
      <w:pPr>
        <w:autoSpaceDE w:val="0"/>
        <w:autoSpaceDN w:val="0"/>
        <w:adjustRightInd w:val="0"/>
        <w:spacing w:after="0" w:line="240" w:lineRule="auto"/>
        <w:rPr>
          <w:ins w:id="829" w:author="Windows User" w:date="2019-08-07T15:26:00Z"/>
          <w:rFonts w:ascii="Courier New" w:hAnsi="Courier New" w:cs="Courier New"/>
          <w:color w:val="000000"/>
          <w:sz w:val="20"/>
          <w:szCs w:val="20"/>
          <w:shd w:val="clear" w:color="auto" w:fill="FFFFFF"/>
        </w:rPr>
      </w:pPr>
      <w:ins w:id="830"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cci_count40=</w:t>
        </w:r>
        <w:r>
          <w:rPr>
            <w:rFonts w:ascii="Courier New" w:hAnsi="Courier New" w:cs="Courier New"/>
            <w:color w:val="800080"/>
            <w:sz w:val="20"/>
            <w:szCs w:val="20"/>
            <w:shd w:val="clear" w:color="auto" w:fill="FFFFFF"/>
          </w:rPr>
          <w:t>"cci count of items endorsed -- all 40"</w:t>
        </w:r>
        <w:r>
          <w:rPr>
            <w:rFonts w:ascii="Courier New" w:hAnsi="Courier New" w:cs="Courier New"/>
            <w:color w:val="000000"/>
            <w:sz w:val="20"/>
            <w:szCs w:val="20"/>
            <w:shd w:val="clear" w:color="auto" w:fill="FFFFFF"/>
          </w:rPr>
          <w:t>;</w:t>
        </w:r>
      </w:ins>
    </w:p>
    <w:p w14:paraId="7FE32F9E" w14:textId="77777777" w:rsidR="00B6609B" w:rsidRDefault="00B6609B" w:rsidP="00B6609B">
      <w:pPr>
        <w:autoSpaceDE w:val="0"/>
        <w:autoSpaceDN w:val="0"/>
        <w:adjustRightInd w:val="0"/>
        <w:spacing w:after="0" w:line="240" w:lineRule="auto"/>
        <w:rPr>
          <w:ins w:id="831" w:author="Windows User" w:date="2019-08-07T15:26:00Z"/>
          <w:rFonts w:ascii="Courier New" w:hAnsi="Courier New" w:cs="Courier New"/>
          <w:color w:val="000000"/>
          <w:sz w:val="20"/>
          <w:szCs w:val="20"/>
          <w:shd w:val="clear" w:color="auto" w:fill="FFFFFF"/>
        </w:rPr>
      </w:pPr>
    </w:p>
    <w:p w14:paraId="49A6AB3F" w14:textId="77777777" w:rsidR="00B6609B" w:rsidRDefault="00B6609B" w:rsidP="00B6609B">
      <w:pPr>
        <w:autoSpaceDE w:val="0"/>
        <w:autoSpaceDN w:val="0"/>
        <w:adjustRightInd w:val="0"/>
        <w:spacing w:after="0" w:line="240" w:lineRule="auto"/>
        <w:rPr>
          <w:ins w:id="832" w:author="Windows User" w:date="2019-08-07T15:26:00Z"/>
          <w:rFonts w:ascii="Courier New" w:hAnsi="Courier New" w:cs="Courier New"/>
          <w:color w:val="000000"/>
          <w:sz w:val="20"/>
          <w:szCs w:val="20"/>
          <w:shd w:val="clear" w:color="auto" w:fill="FFFFFF"/>
        </w:rPr>
      </w:pPr>
      <w:ins w:id="833" w:author="Windows User" w:date="2019-08-07T15:26:00Z">
        <w:r>
          <w:rPr>
            <w:rFonts w:ascii="Courier New" w:hAnsi="Courier New" w:cs="Courier New"/>
            <w:color w:val="008000"/>
            <w:sz w:val="20"/>
            <w:szCs w:val="20"/>
            <w:shd w:val="clear" w:color="auto" w:fill="FFFFFF"/>
          </w:rPr>
          <w:t>* doing the same thing for just the first 20 items;</w:t>
        </w:r>
      </w:ins>
    </w:p>
    <w:p w14:paraId="1A046AA1" w14:textId="77777777" w:rsidR="00B6609B" w:rsidRDefault="00B6609B" w:rsidP="00B6609B">
      <w:pPr>
        <w:autoSpaceDE w:val="0"/>
        <w:autoSpaceDN w:val="0"/>
        <w:adjustRightInd w:val="0"/>
        <w:spacing w:after="0" w:line="240" w:lineRule="auto"/>
        <w:rPr>
          <w:ins w:id="834" w:author="Windows User" w:date="2019-08-07T15:26:00Z"/>
          <w:rFonts w:ascii="Courier New" w:hAnsi="Courier New" w:cs="Courier New"/>
          <w:color w:val="000000"/>
          <w:sz w:val="20"/>
          <w:szCs w:val="20"/>
          <w:shd w:val="clear" w:color="auto" w:fill="FFFFFF"/>
        </w:rPr>
      </w:pPr>
      <w:ins w:id="835" w:author="Windows User" w:date="2019-08-07T15:26:00Z">
        <w:r>
          <w:rPr>
            <w:rFonts w:ascii="Courier New" w:hAnsi="Courier New" w:cs="Courier New"/>
            <w:color w:val="008000"/>
            <w:sz w:val="20"/>
            <w:szCs w:val="20"/>
            <w:shd w:val="clear" w:color="auto" w:fill="FFFFFF"/>
          </w:rPr>
          <w:t>*data wk;</w:t>
        </w:r>
      </w:ins>
    </w:p>
    <w:p w14:paraId="367B54B1" w14:textId="77777777" w:rsidR="00B6609B" w:rsidRDefault="00B6609B" w:rsidP="00B6609B">
      <w:pPr>
        <w:autoSpaceDE w:val="0"/>
        <w:autoSpaceDN w:val="0"/>
        <w:adjustRightInd w:val="0"/>
        <w:spacing w:after="0" w:line="240" w:lineRule="auto"/>
        <w:rPr>
          <w:ins w:id="836" w:author="Windows User" w:date="2019-08-07T15:26:00Z"/>
          <w:rFonts w:ascii="Courier New" w:hAnsi="Courier New" w:cs="Courier New"/>
          <w:color w:val="000000"/>
          <w:sz w:val="20"/>
          <w:szCs w:val="20"/>
          <w:shd w:val="clear" w:color="auto" w:fill="FFFFFF"/>
        </w:rPr>
      </w:pPr>
      <w:ins w:id="837" w:author="Windows User" w:date="2019-08-07T15:26:00Z">
        <w:r>
          <w:rPr>
            <w:rFonts w:ascii="Courier New" w:hAnsi="Courier New" w:cs="Courier New"/>
            <w:color w:val="008000"/>
            <w:sz w:val="20"/>
            <w:szCs w:val="20"/>
            <w:shd w:val="clear" w:color="auto" w:fill="FFFFFF"/>
          </w:rPr>
          <w:t>*set wk;</w:t>
        </w:r>
      </w:ins>
    </w:p>
    <w:p w14:paraId="346CD89A" w14:textId="77777777" w:rsidR="00B6609B" w:rsidRDefault="00B6609B" w:rsidP="00B6609B">
      <w:pPr>
        <w:autoSpaceDE w:val="0"/>
        <w:autoSpaceDN w:val="0"/>
        <w:adjustRightInd w:val="0"/>
        <w:spacing w:after="0" w:line="240" w:lineRule="auto"/>
        <w:rPr>
          <w:ins w:id="838" w:author="Windows User" w:date="2019-08-07T15:26:00Z"/>
          <w:rFonts w:ascii="Courier New" w:hAnsi="Courier New" w:cs="Courier New"/>
          <w:color w:val="000000"/>
          <w:sz w:val="20"/>
          <w:szCs w:val="20"/>
          <w:shd w:val="clear" w:color="auto" w:fill="FFFFFF"/>
        </w:rPr>
      </w:pPr>
      <w:ins w:id="839" w:author="Windows User" w:date="2019-08-07T15:26:00Z">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col20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cci1-cci20;</w:t>
        </w:r>
      </w:ins>
    </w:p>
    <w:p w14:paraId="4EBE5EAA" w14:textId="77777777" w:rsidR="00B6609B" w:rsidRDefault="00B6609B" w:rsidP="00B6609B">
      <w:pPr>
        <w:autoSpaceDE w:val="0"/>
        <w:autoSpaceDN w:val="0"/>
        <w:adjustRightInd w:val="0"/>
        <w:spacing w:after="0" w:line="240" w:lineRule="auto"/>
        <w:rPr>
          <w:ins w:id="840" w:author="Windows User" w:date="2019-08-07T15:26:00Z"/>
          <w:rFonts w:ascii="Courier New" w:hAnsi="Courier New" w:cs="Courier New"/>
          <w:color w:val="000000"/>
          <w:sz w:val="20"/>
          <w:szCs w:val="20"/>
          <w:shd w:val="clear" w:color="auto" w:fill="FFFFFF"/>
        </w:rPr>
      </w:pPr>
      <w:ins w:id="841" w:author="Windows User" w:date="2019-08-07T15:26:00Z">
        <w:r>
          <w:rPr>
            <w:rFonts w:ascii="Courier New" w:hAnsi="Courier New" w:cs="Courier New"/>
            <w:color w:val="000000"/>
            <w:sz w:val="20"/>
            <w:szCs w:val="20"/>
            <w:shd w:val="clear" w:color="auto" w:fill="FFFFFF"/>
          </w:rPr>
          <w:t>cci_count20=</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8428DF9" w14:textId="77777777" w:rsidR="00B6609B" w:rsidRDefault="00B6609B" w:rsidP="00B6609B">
      <w:pPr>
        <w:autoSpaceDE w:val="0"/>
        <w:autoSpaceDN w:val="0"/>
        <w:adjustRightInd w:val="0"/>
        <w:spacing w:after="0" w:line="240" w:lineRule="auto"/>
        <w:rPr>
          <w:ins w:id="842" w:author="Windows User" w:date="2019-08-07T15:26:00Z"/>
          <w:rFonts w:ascii="Courier New" w:hAnsi="Courier New" w:cs="Courier New"/>
          <w:color w:val="000000"/>
          <w:sz w:val="20"/>
          <w:szCs w:val="20"/>
          <w:shd w:val="clear" w:color="auto" w:fill="FFFFFF"/>
        </w:rPr>
      </w:pPr>
      <w:ins w:id="843" w:author="Windows User" w:date="2019-08-07T15:26:00Z">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dim(col20);</w:t>
        </w:r>
      </w:ins>
    </w:p>
    <w:p w14:paraId="2C4D9114" w14:textId="77777777" w:rsidR="00B6609B" w:rsidRDefault="00B6609B" w:rsidP="00B6609B">
      <w:pPr>
        <w:autoSpaceDE w:val="0"/>
        <w:autoSpaceDN w:val="0"/>
        <w:adjustRightInd w:val="0"/>
        <w:spacing w:after="0" w:line="240" w:lineRule="auto"/>
        <w:rPr>
          <w:ins w:id="844" w:author="Windows User" w:date="2019-08-07T15:26:00Z"/>
          <w:rFonts w:ascii="Courier New" w:hAnsi="Courier New" w:cs="Courier New"/>
          <w:color w:val="000000"/>
          <w:sz w:val="20"/>
          <w:szCs w:val="20"/>
          <w:shd w:val="clear" w:color="auto" w:fill="FFFFFF"/>
        </w:rPr>
      </w:pPr>
      <w:ins w:id="845"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cci_sum20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cci_count20=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36C37D6A" w14:textId="77777777" w:rsidR="00B6609B" w:rsidRDefault="00B6609B" w:rsidP="00B6609B">
      <w:pPr>
        <w:autoSpaceDE w:val="0"/>
        <w:autoSpaceDN w:val="0"/>
        <w:adjustRightInd w:val="0"/>
        <w:spacing w:after="0" w:line="240" w:lineRule="auto"/>
        <w:rPr>
          <w:ins w:id="846" w:author="Windows User" w:date="2019-08-07T15:26:00Z"/>
          <w:rFonts w:ascii="Courier New" w:hAnsi="Courier New" w:cs="Courier New"/>
          <w:color w:val="000000"/>
          <w:sz w:val="20"/>
          <w:szCs w:val="20"/>
          <w:shd w:val="clear" w:color="auto" w:fill="FFFFFF"/>
        </w:rPr>
      </w:pPr>
      <w:ins w:id="847"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col20(j)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cci_count20=cci_count20+</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04AF1A7C" w14:textId="77777777" w:rsidR="00B6609B" w:rsidRDefault="00B6609B" w:rsidP="00B6609B">
      <w:pPr>
        <w:autoSpaceDE w:val="0"/>
        <w:autoSpaceDN w:val="0"/>
        <w:adjustRightInd w:val="0"/>
        <w:spacing w:after="0" w:line="240" w:lineRule="auto"/>
        <w:rPr>
          <w:ins w:id="848" w:author="Windows User" w:date="2019-08-07T15:26:00Z"/>
          <w:rFonts w:ascii="Courier New" w:hAnsi="Courier New" w:cs="Courier New"/>
          <w:color w:val="000000"/>
          <w:sz w:val="20"/>
          <w:szCs w:val="20"/>
          <w:shd w:val="clear" w:color="auto" w:fill="FFFFFF"/>
        </w:rPr>
      </w:pPr>
      <w:ins w:id="849" w:author="Windows User" w:date="2019-08-07T15:26: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4C97CBC1" w14:textId="77777777" w:rsidR="00B6609B" w:rsidRDefault="00B6609B" w:rsidP="00B6609B">
      <w:pPr>
        <w:autoSpaceDE w:val="0"/>
        <w:autoSpaceDN w:val="0"/>
        <w:adjustRightInd w:val="0"/>
        <w:spacing w:after="0" w:line="240" w:lineRule="auto"/>
        <w:rPr>
          <w:ins w:id="850" w:author="Windows User" w:date="2019-08-07T15:26:00Z"/>
          <w:rFonts w:ascii="Courier New" w:hAnsi="Courier New" w:cs="Courier New"/>
          <w:color w:val="000000"/>
          <w:sz w:val="20"/>
          <w:szCs w:val="20"/>
          <w:shd w:val="clear" w:color="auto" w:fill="FFFFFF"/>
        </w:rPr>
      </w:pPr>
      <w:ins w:id="851" w:author="Windows User" w:date="2019-08-07T15:26:00Z">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j;</w:t>
        </w:r>
      </w:ins>
    </w:p>
    <w:p w14:paraId="76709A9B" w14:textId="77777777" w:rsidR="00B6609B" w:rsidRDefault="00B6609B" w:rsidP="00B6609B">
      <w:pPr>
        <w:autoSpaceDE w:val="0"/>
        <w:autoSpaceDN w:val="0"/>
        <w:adjustRightInd w:val="0"/>
        <w:spacing w:after="0" w:line="240" w:lineRule="auto"/>
        <w:rPr>
          <w:ins w:id="852" w:author="Windows User" w:date="2019-08-07T15:26:00Z"/>
          <w:rFonts w:ascii="Courier New" w:hAnsi="Courier New" w:cs="Courier New"/>
          <w:color w:val="000000"/>
          <w:sz w:val="20"/>
          <w:szCs w:val="20"/>
          <w:shd w:val="clear" w:color="auto" w:fill="FFFFFF"/>
        </w:rPr>
      </w:pPr>
      <w:ins w:id="853" w:author="Windows User" w:date="2019-08-07T15:26:00Z">
        <w:r>
          <w:rPr>
            <w:rFonts w:ascii="Courier New" w:hAnsi="Courier New" w:cs="Courier New"/>
            <w:color w:val="008000"/>
            <w:sz w:val="20"/>
            <w:szCs w:val="20"/>
            <w:shd w:val="clear" w:color="auto" w:fill="FFFFFF"/>
          </w:rPr>
          <w:t>*run;</w:t>
        </w:r>
      </w:ins>
    </w:p>
    <w:p w14:paraId="58E810F0" w14:textId="77777777" w:rsidR="00B6609B" w:rsidRDefault="00B6609B" w:rsidP="00B6609B">
      <w:pPr>
        <w:autoSpaceDE w:val="0"/>
        <w:autoSpaceDN w:val="0"/>
        <w:adjustRightInd w:val="0"/>
        <w:spacing w:after="0" w:line="240" w:lineRule="auto"/>
        <w:rPr>
          <w:ins w:id="854" w:author="Windows User" w:date="2019-08-07T15:26:00Z"/>
          <w:rFonts w:ascii="Courier New" w:hAnsi="Courier New" w:cs="Courier New"/>
          <w:color w:val="000000"/>
          <w:sz w:val="20"/>
          <w:szCs w:val="20"/>
          <w:shd w:val="clear" w:color="auto" w:fill="FFFFFF"/>
        </w:rPr>
      </w:pPr>
    </w:p>
    <w:p w14:paraId="59DE9EED" w14:textId="77777777" w:rsidR="00B6609B" w:rsidRDefault="00B6609B" w:rsidP="00B6609B">
      <w:pPr>
        <w:autoSpaceDE w:val="0"/>
        <w:autoSpaceDN w:val="0"/>
        <w:adjustRightInd w:val="0"/>
        <w:spacing w:after="0" w:line="240" w:lineRule="auto"/>
        <w:rPr>
          <w:ins w:id="855" w:author="Windows User" w:date="2019-08-07T15:26:00Z"/>
          <w:rFonts w:ascii="Courier New" w:hAnsi="Courier New" w:cs="Courier New"/>
          <w:color w:val="000000"/>
          <w:sz w:val="20"/>
          <w:szCs w:val="20"/>
          <w:shd w:val="clear" w:color="auto" w:fill="FFFFFF"/>
        </w:rPr>
      </w:pPr>
      <w:ins w:id="856"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cci_count20=</w:t>
        </w:r>
        <w:r>
          <w:rPr>
            <w:rFonts w:ascii="Courier New" w:hAnsi="Courier New" w:cs="Courier New"/>
            <w:color w:val="800080"/>
            <w:sz w:val="20"/>
            <w:szCs w:val="20"/>
            <w:shd w:val="clear" w:color="auto" w:fill="FFFFFF"/>
          </w:rPr>
          <w:t>"cci count of items endorsed -- first 20"</w:t>
        </w:r>
        <w:r>
          <w:rPr>
            <w:rFonts w:ascii="Courier New" w:hAnsi="Courier New" w:cs="Courier New"/>
            <w:color w:val="000000"/>
            <w:sz w:val="20"/>
            <w:szCs w:val="20"/>
            <w:shd w:val="clear" w:color="auto" w:fill="FFFFFF"/>
          </w:rPr>
          <w:t>;</w:t>
        </w:r>
      </w:ins>
    </w:p>
    <w:p w14:paraId="4C83DED6" w14:textId="77777777" w:rsidR="00B6609B" w:rsidRDefault="00B6609B" w:rsidP="00B6609B">
      <w:pPr>
        <w:autoSpaceDE w:val="0"/>
        <w:autoSpaceDN w:val="0"/>
        <w:adjustRightInd w:val="0"/>
        <w:spacing w:after="0" w:line="240" w:lineRule="auto"/>
        <w:rPr>
          <w:ins w:id="857" w:author="Windows User" w:date="2019-08-07T15:26:00Z"/>
          <w:rFonts w:ascii="Courier New" w:hAnsi="Courier New" w:cs="Courier New"/>
          <w:color w:val="000000"/>
          <w:sz w:val="20"/>
          <w:szCs w:val="20"/>
          <w:shd w:val="clear" w:color="auto" w:fill="FFFFFF"/>
        </w:rPr>
      </w:pPr>
    </w:p>
    <w:p w14:paraId="7A08916E" w14:textId="77777777" w:rsidR="00B6609B" w:rsidRDefault="00B6609B" w:rsidP="00B6609B">
      <w:pPr>
        <w:autoSpaceDE w:val="0"/>
        <w:autoSpaceDN w:val="0"/>
        <w:adjustRightInd w:val="0"/>
        <w:spacing w:after="0" w:line="240" w:lineRule="auto"/>
        <w:rPr>
          <w:ins w:id="858" w:author="Windows User" w:date="2019-08-07T15:26:00Z"/>
          <w:rFonts w:ascii="Courier New" w:hAnsi="Courier New" w:cs="Courier New"/>
          <w:color w:val="000000"/>
          <w:sz w:val="20"/>
          <w:szCs w:val="20"/>
          <w:shd w:val="clear" w:color="auto" w:fill="FFFFFF"/>
        </w:rPr>
      </w:pPr>
      <w:ins w:id="859" w:author="Windows User" w:date="2019-08-07T15:26:00Z">
        <w:r>
          <w:rPr>
            <w:rFonts w:ascii="Courier New" w:hAnsi="Courier New" w:cs="Courier New"/>
            <w:color w:val="008000"/>
            <w:sz w:val="20"/>
            <w:szCs w:val="20"/>
            <w:shd w:val="clear" w:color="auto" w:fill="FFFFFF"/>
          </w:rPr>
          <w:t>** creating a count variable adjusted for missingness;</w:t>
        </w:r>
      </w:ins>
    </w:p>
    <w:p w14:paraId="35C0130F" w14:textId="77777777" w:rsidR="00B6609B" w:rsidRDefault="00B6609B" w:rsidP="00B6609B">
      <w:pPr>
        <w:autoSpaceDE w:val="0"/>
        <w:autoSpaceDN w:val="0"/>
        <w:adjustRightInd w:val="0"/>
        <w:spacing w:after="0" w:line="240" w:lineRule="auto"/>
        <w:rPr>
          <w:ins w:id="860" w:author="Windows User" w:date="2019-08-07T15:26:00Z"/>
          <w:rFonts w:ascii="Courier New" w:hAnsi="Courier New" w:cs="Courier New"/>
          <w:color w:val="000000"/>
          <w:sz w:val="20"/>
          <w:szCs w:val="20"/>
          <w:shd w:val="clear" w:color="auto" w:fill="FFFFFF"/>
        </w:rPr>
      </w:pPr>
      <w:ins w:id="861" w:author="Windows User" w:date="2019-08-07T15:26:00Z">
        <w:r>
          <w:rPr>
            <w:rFonts w:ascii="Courier New" w:hAnsi="Courier New" w:cs="Courier New"/>
            <w:color w:val="008000"/>
            <w:sz w:val="20"/>
            <w:szCs w:val="20"/>
            <w:shd w:val="clear" w:color="auto" w:fill="FFFFFF"/>
          </w:rPr>
          <w:t>*data wk;</w:t>
        </w:r>
      </w:ins>
    </w:p>
    <w:p w14:paraId="24A80815" w14:textId="77777777" w:rsidR="00B6609B" w:rsidRDefault="00B6609B" w:rsidP="00B6609B">
      <w:pPr>
        <w:autoSpaceDE w:val="0"/>
        <w:autoSpaceDN w:val="0"/>
        <w:adjustRightInd w:val="0"/>
        <w:spacing w:after="0" w:line="240" w:lineRule="auto"/>
        <w:rPr>
          <w:ins w:id="862" w:author="Windows User" w:date="2019-08-07T15:26:00Z"/>
          <w:rFonts w:ascii="Courier New" w:hAnsi="Courier New" w:cs="Courier New"/>
          <w:color w:val="000000"/>
          <w:sz w:val="20"/>
          <w:szCs w:val="20"/>
          <w:shd w:val="clear" w:color="auto" w:fill="FFFFFF"/>
        </w:rPr>
      </w:pPr>
      <w:ins w:id="863" w:author="Windows User" w:date="2019-08-07T15:26:00Z">
        <w:r>
          <w:rPr>
            <w:rFonts w:ascii="Courier New" w:hAnsi="Courier New" w:cs="Courier New"/>
            <w:color w:val="008000"/>
            <w:sz w:val="20"/>
            <w:szCs w:val="20"/>
            <w:shd w:val="clear" w:color="auto" w:fill="FFFFFF"/>
          </w:rPr>
          <w:t>*set wk;</w:t>
        </w:r>
      </w:ins>
    </w:p>
    <w:p w14:paraId="5D4ADB1A" w14:textId="77777777" w:rsidR="00B6609B" w:rsidRDefault="00B6609B" w:rsidP="00B6609B">
      <w:pPr>
        <w:autoSpaceDE w:val="0"/>
        <w:autoSpaceDN w:val="0"/>
        <w:adjustRightInd w:val="0"/>
        <w:spacing w:after="0" w:line="240" w:lineRule="auto"/>
        <w:rPr>
          <w:ins w:id="864" w:author="Windows User" w:date="2019-08-07T15:26:00Z"/>
          <w:rFonts w:ascii="Courier New" w:hAnsi="Courier New" w:cs="Courier New"/>
          <w:color w:val="000000"/>
          <w:sz w:val="20"/>
          <w:szCs w:val="20"/>
          <w:shd w:val="clear" w:color="auto" w:fill="FFFFFF"/>
        </w:rPr>
      </w:pPr>
      <w:ins w:id="865" w:author="Windows User" w:date="2019-08-07T15:26:00Z">
        <w:r>
          <w:rPr>
            <w:rFonts w:ascii="Courier New" w:hAnsi="Courier New" w:cs="Courier New"/>
            <w:color w:val="008000"/>
            <w:sz w:val="20"/>
            <w:szCs w:val="20"/>
            <w:shd w:val="clear" w:color="auto" w:fill="FFFFFF"/>
          </w:rPr>
          <w:t>*array col40 {40} cci1-cci40;</w:t>
        </w:r>
      </w:ins>
    </w:p>
    <w:p w14:paraId="1BC46D9B" w14:textId="77777777" w:rsidR="00B6609B" w:rsidRDefault="00B6609B" w:rsidP="00B6609B">
      <w:pPr>
        <w:autoSpaceDE w:val="0"/>
        <w:autoSpaceDN w:val="0"/>
        <w:adjustRightInd w:val="0"/>
        <w:spacing w:after="0" w:line="240" w:lineRule="auto"/>
        <w:rPr>
          <w:ins w:id="866" w:author="Windows User" w:date="2019-08-07T15:26:00Z"/>
          <w:rFonts w:ascii="Courier New" w:hAnsi="Courier New" w:cs="Courier New"/>
          <w:color w:val="000000"/>
          <w:sz w:val="20"/>
          <w:szCs w:val="20"/>
          <w:shd w:val="clear" w:color="auto" w:fill="FFFFFF"/>
        </w:rPr>
      </w:pPr>
      <w:ins w:id="867"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cci_sum40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cci_count40adj=</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59ADA222" w14:textId="77777777" w:rsidR="00B6609B" w:rsidRDefault="00B6609B" w:rsidP="00B6609B">
      <w:pPr>
        <w:autoSpaceDE w:val="0"/>
        <w:autoSpaceDN w:val="0"/>
        <w:adjustRightInd w:val="0"/>
        <w:spacing w:after="0" w:line="240" w:lineRule="auto"/>
        <w:rPr>
          <w:ins w:id="868" w:author="Windows User" w:date="2019-08-07T15:26:00Z"/>
          <w:rFonts w:ascii="Courier New" w:hAnsi="Courier New" w:cs="Courier New"/>
          <w:color w:val="000000"/>
          <w:sz w:val="20"/>
          <w:szCs w:val="20"/>
          <w:shd w:val="clear" w:color="auto" w:fill="FFFFFF"/>
        </w:rPr>
      </w:pPr>
      <w:ins w:id="869"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cci_count40adj=</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531CF7C" w14:textId="77777777" w:rsidR="00B6609B" w:rsidRDefault="00B6609B" w:rsidP="00B6609B">
      <w:pPr>
        <w:autoSpaceDE w:val="0"/>
        <w:autoSpaceDN w:val="0"/>
        <w:adjustRightInd w:val="0"/>
        <w:spacing w:after="0" w:line="240" w:lineRule="auto"/>
        <w:rPr>
          <w:ins w:id="870" w:author="Windows User" w:date="2019-08-07T15:26:00Z"/>
          <w:rFonts w:ascii="Courier New" w:hAnsi="Courier New" w:cs="Courier New"/>
          <w:color w:val="000000"/>
          <w:sz w:val="20"/>
          <w:szCs w:val="20"/>
          <w:shd w:val="clear" w:color="auto" w:fill="FFFFFF"/>
        </w:rPr>
      </w:pPr>
      <w:ins w:id="871" w:author="Windows User" w:date="2019-08-07T15:26:00Z">
        <w:r>
          <w:rPr>
            <w:rFonts w:ascii="Courier New" w:hAnsi="Courier New" w:cs="Courier New"/>
            <w:color w:val="0000FF"/>
            <w:sz w:val="20"/>
            <w:szCs w:val="20"/>
            <w:shd w:val="clear" w:color="auto" w:fill="FFFFFF"/>
          </w:rPr>
          <w:lastRenderedPageBreak/>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dim(col40);</w:t>
        </w:r>
      </w:ins>
    </w:p>
    <w:p w14:paraId="12F1BFC9" w14:textId="77777777" w:rsidR="00B6609B" w:rsidRDefault="00B6609B" w:rsidP="00B6609B">
      <w:pPr>
        <w:autoSpaceDE w:val="0"/>
        <w:autoSpaceDN w:val="0"/>
        <w:adjustRightInd w:val="0"/>
        <w:spacing w:after="0" w:line="240" w:lineRule="auto"/>
        <w:rPr>
          <w:ins w:id="872" w:author="Windows User" w:date="2019-08-07T15:26:00Z"/>
          <w:rFonts w:ascii="Courier New" w:hAnsi="Courier New" w:cs="Courier New"/>
          <w:color w:val="000000"/>
          <w:sz w:val="20"/>
          <w:szCs w:val="20"/>
          <w:shd w:val="clear" w:color="auto" w:fill="FFFFFF"/>
        </w:rPr>
      </w:pPr>
      <w:ins w:id="873"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n(CCI1, CCI2, CCI3, CCI4, CCI5, CCI6, CCI7, CCI8, CCI9, CCI10, CCI11, CCI12, CCI13, CCI14,CCI15,CCI16,CCI17,CCI18,CCI19,CCI20,</w:t>
        </w:r>
      </w:ins>
    </w:p>
    <w:p w14:paraId="5F573FAF" w14:textId="77777777" w:rsidR="00B6609B" w:rsidRDefault="00B6609B" w:rsidP="00B6609B">
      <w:pPr>
        <w:autoSpaceDE w:val="0"/>
        <w:autoSpaceDN w:val="0"/>
        <w:adjustRightInd w:val="0"/>
        <w:spacing w:after="0" w:line="240" w:lineRule="auto"/>
        <w:rPr>
          <w:ins w:id="874" w:author="Windows User" w:date="2019-08-07T15:26:00Z"/>
          <w:rFonts w:ascii="Courier New" w:hAnsi="Courier New" w:cs="Courier New"/>
          <w:color w:val="000000"/>
          <w:sz w:val="20"/>
          <w:szCs w:val="20"/>
          <w:shd w:val="clear" w:color="auto" w:fill="FFFFFF"/>
        </w:rPr>
      </w:pPr>
      <w:ins w:id="875" w:author="Windows User" w:date="2019-08-07T15:26:00Z">
        <w:r>
          <w:rPr>
            <w:rFonts w:ascii="Courier New" w:hAnsi="Courier New" w:cs="Courier New"/>
            <w:color w:val="000000"/>
            <w:sz w:val="20"/>
            <w:szCs w:val="20"/>
            <w:shd w:val="clear" w:color="auto" w:fill="FFFFFF"/>
          </w:rPr>
          <w:t xml:space="preserve">CCI21,CCI22,CCI23,CCI24,CCI25,CCI26,CCI27,CCI28,CCI29,CCI30,CCI31,CCI32,CCI33,CCI34,CCI35,CCI36,CCI37,CCI38,CCI39,CCI40) ge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and col40(i)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cci_count40adj=cci_count40adj+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31330939" w14:textId="77777777" w:rsidR="00B6609B" w:rsidRDefault="00B6609B" w:rsidP="00B6609B">
      <w:pPr>
        <w:autoSpaceDE w:val="0"/>
        <w:autoSpaceDN w:val="0"/>
        <w:adjustRightInd w:val="0"/>
        <w:spacing w:after="0" w:line="240" w:lineRule="auto"/>
        <w:rPr>
          <w:ins w:id="876" w:author="Windows User" w:date="2019-08-07T15:26:00Z"/>
          <w:rFonts w:ascii="Courier New" w:hAnsi="Courier New" w:cs="Courier New"/>
          <w:color w:val="000000"/>
          <w:sz w:val="20"/>
          <w:szCs w:val="20"/>
          <w:shd w:val="clear" w:color="auto" w:fill="FFFFFF"/>
        </w:rPr>
      </w:pPr>
      <w:ins w:id="877" w:author="Windows User" w:date="2019-08-07T15:26: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0DF591B9" w14:textId="77777777" w:rsidR="00B6609B" w:rsidRDefault="00B6609B" w:rsidP="00B6609B">
      <w:pPr>
        <w:autoSpaceDE w:val="0"/>
        <w:autoSpaceDN w:val="0"/>
        <w:adjustRightInd w:val="0"/>
        <w:spacing w:after="0" w:line="240" w:lineRule="auto"/>
        <w:rPr>
          <w:ins w:id="878" w:author="Windows User" w:date="2019-08-07T15:26:00Z"/>
          <w:rFonts w:ascii="Courier New" w:hAnsi="Courier New" w:cs="Courier New"/>
          <w:color w:val="000000"/>
          <w:sz w:val="20"/>
          <w:szCs w:val="20"/>
          <w:shd w:val="clear" w:color="auto" w:fill="FFFFFF"/>
        </w:rPr>
      </w:pPr>
      <w:ins w:id="879" w:author="Windows User" w:date="2019-08-07T15:26:00Z">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i;</w:t>
        </w:r>
      </w:ins>
    </w:p>
    <w:p w14:paraId="20E41AA9" w14:textId="77777777" w:rsidR="00B6609B" w:rsidRDefault="00B6609B" w:rsidP="00B6609B">
      <w:pPr>
        <w:autoSpaceDE w:val="0"/>
        <w:autoSpaceDN w:val="0"/>
        <w:adjustRightInd w:val="0"/>
        <w:spacing w:after="0" w:line="240" w:lineRule="auto"/>
        <w:rPr>
          <w:ins w:id="880" w:author="Windows User" w:date="2019-08-07T15:26:00Z"/>
          <w:rFonts w:ascii="Courier New" w:hAnsi="Courier New" w:cs="Courier New"/>
          <w:color w:val="000000"/>
          <w:sz w:val="20"/>
          <w:szCs w:val="20"/>
          <w:shd w:val="clear" w:color="auto" w:fill="FFFFFF"/>
        </w:rPr>
      </w:pPr>
    </w:p>
    <w:p w14:paraId="69DF7E90" w14:textId="77777777" w:rsidR="00B6609B" w:rsidRDefault="00B6609B" w:rsidP="00B6609B">
      <w:pPr>
        <w:autoSpaceDE w:val="0"/>
        <w:autoSpaceDN w:val="0"/>
        <w:adjustRightInd w:val="0"/>
        <w:spacing w:after="0" w:line="240" w:lineRule="auto"/>
        <w:rPr>
          <w:ins w:id="881" w:author="Windows User" w:date="2019-08-07T15:26:00Z"/>
          <w:rFonts w:ascii="Courier New" w:hAnsi="Courier New" w:cs="Courier New"/>
          <w:color w:val="000000"/>
          <w:sz w:val="20"/>
          <w:szCs w:val="20"/>
          <w:shd w:val="clear" w:color="auto" w:fill="FFFFFF"/>
        </w:rPr>
      </w:pPr>
      <w:ins w:id="882"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cci_count40=</w:t>
        </w:r>
        <w:r>
          <w:rPr>
            <w:rFonts w:ascii="Courier New" w:hAnsi="Courier New" w:cs="Courier New"/>
            <w:color w:val="800080"/>
            <w:sz w:val="20"/>
            <w:szCs w:val="20"/>
            <w:shd w:val="clear" w:color="auto" w:fill="FFFFFF"/>
          </w:rPr>
          <w:t>"cci count of items endorsed -- all 40 adjust for missingness"</w:t>
        </w:r>
        <w:r>
          <w:rPr>
            <w:rFonts w:ascii="Courier New" w:hAnsi="Courier New" w:cs="Courier New"/>
            <w:color w:val="000000"/>
            <w:sz w:val="20"/>
            <w:szCs w:val="20"/>
            <w:shd w:val="clear" w:color="auto" w:fill="FFFFFF"/>
          </w:rPr>
          <w:t>;</w:t>
        </w:r>
      </w:ins>
    </w:p>
    <w:p w14:paraId="3E074ADB" w14:textId="77777777" w:rsidR="00B6609B" w:rsidRDefault="00B6609B" w:rsidP="00B6609B">
      <w:pPr>
        <w:autoSpaceDE w:val="0"/>
        <w:autoSpaceDN w:val="0"/>
        <w:adjustRightInd w:val="0"/>
        <w:spacing w:after="0" w:line="240" w:lineRule="auto"/>
        <w:rPr>
          <w:ins w:id="883" w:author="Windows User" w:date="2019-08-07T15:26:00Z"/>
          <w:rFonts w:ascii="Courier New" w:hAnsi="Courier New" w:cs="Courier New"/>
          <w:color w:val="000000"/>
          <w:sz w:val="20"/>
          <w:szCs w:val="20"/>
          <w:shd w:val="clear" w:color="auto" w:fill="FFFFFF"/>
        </w:rPr>
      </w:pPr>
    </w:p>
    <w:p w14:paraId="38CF86A8" w14:textId="77777777" w:rsidR="00B6609B" w:rsidRDefault="00B6609B" w:rsidP="00B6609B">
      <w:pPr>
        <w:autoSpaceDE w:val="0"/>
        <w:autoSpaceDN w:val="0"/>
        <w:adjustRightInd w:val="0"/>
        <w:spacing w:after="0" w:line="240" w:lineRule="auto"/>
        <w:rPr>
          <w:ins w:id="884" w:author="Windows User" w:date="2019-08-07T15:26:00Z"/>
          <w:rFonts w:ascii="Courier New" w:hAnsi="Courier New" w:cs="Courier New"/>
          <w:color w:val="000000"/>
          <w:sz w:val="20"/>
          <w:szCs w:val="20"/>
          <w:shd w:val="clear" w:color="auto" w:fill="FFFFFF"/>
        </w:rPr>
      </w:pPr>
      <w:ins w:id="885" w:author="Windows User" w:date="2019-08-07T15:26:00Z">
        <w:r>
          <w:rPr>
            <w:rFonts w:ascii="Courier New" w:hAnsi="Courier New" w:cs="Courier New"/>
            <w:color w:val="008000"/>
            <w:sz w:val="20"/>
            <w:szCs w:val="20"/>
            <w:shd w:val="clear" w:color="auto" w:fill="FFFFFF"/>
          </w:rPr>
          <w:t>* doing the same thing for just the first 20 items;</w:t>
        </w:r>
      </w:ins>
    </w:p>
    <w:p w14:paraId="0C6D9F5F" w14:textId="77777777" w:rsidR="00B6609B" w:rsidRDefault="00B6609B" w:rsidP="00B6609B">
      <w:pPr>
        <w:autoSpaceDE w:val="0"/>
        <w:autoSpaceDN w:val="0"/>
        <w:adjustRightInd w:val="0"/>
        <w:spacing w:after="0" w:line="240" w:lineRule="auto"/>
        <w:rPr>
          <w:ins w:id="886" w:author="Windows User" w:date="2019-08-07T15:26:00Z"/>
          <w:rFonts w:ascii="Courier New" w:hAnsi="Courier New" w:cs="Courier New"/>
          <w:color w:val="000000"/>
          <w:sz w:val="20"/>
          <w:szCs w:val="20"/>
          <w:shd w:val="clear" w:color="auto" w:fill="FFFFFF"/>
        </w:rPr>
      </w:pPr>
      <w:ins w:id="887" w:author="Windows User" w:date="2019-08-07T15:26:00Z">
        <w:r>
          <w:rPr>
            <w:rFonts w:ascii="Courier New" w:hAnsi="Courier New" w:cs="Courier New"/>
            <w:color w:val="008000"/>
            <w:sz w:val="20"/>
            <w:szCs w:val="20"/>
            <w:shd w:val="clear" w:color="auto" w:fill="FFFFFF"/>
          </w:rPr>
          <w:t>*data wk;</w:t>
        </w:r>
      </w:ins>
    </w:p>
    <w:p w14:paraId="6487A5CC" w14:textId="77777777" w:rsidR="00B6609B" w:rsidRDefault="00B6609B" w:rsidP="00B6609B">
      <w:pPr>
        <w:autoSpaceDE w:val="0"/>
        <w:autoSpaceDN w:val="0"/>
        <w:adjustRightInd w:val="0"/>
        <w:spacing w:after="0" w:line="240" w:lineRule="auto"/>
        <w:rPr>
          <w:ins w:id="888" w:author="Windows User" w:date="2019-08-07T15:26:00Z"/>
          <w:rFonts w:ascii="Courier New" w:hAnsi="Courier New" w:cs="Courier New"/>
          <w:color w:val="000000"/>
          <w:sz w:val="20"/>
          <w:szCs w:val="20"/>
          <w:shd w:val="clear" w:color="auto" w:fill="FFFFFF"/>
        </w:rPr>
      </w:pPr>
      <w:ins w:id="889" w:author="Windows User" w:date="2019-08-07T15:26:00Z">
        <w:r>
          <w:rPr>
            <w:rFonts w:ascii="Courier New" w:hAnsi="Courier New" w:cs="Courier New"/>
            <w:color w:val="008000"/>
            <w:sz w:val="20"/>
            <w:szCs w:val="20"/>
            <w:shd w:val="clear" w:color="auto" w:fill="FFFFFF"/>
          </w:rPr>
          <w:t>*set wk;</w:t>
        </w:r>
      </w:ins>
    </w:p>
    <w:p w14:paraId="42F07C58" w14:textId="77777777" w:rsidR="00B6609B" w:rsidRDefault="00B6609B" w:rsidP="00B6609B">
      <w:pPr>
        <w:autoSpaceDE w:val="0"/>
        <w:autoSpaceDN w:val="0"/>
        <w:adjustRightInd w:val="0"/>
        <w:spacing w:after="0" w:line="240" w:lineRule="auto"/>
        <w:rPr>
          <w:ins w:id="890" w:author="Windows User" w:date="2019-08-07T15:26:00Z"/>
          <w:rFonts w:ascii="Courier New" w:hAnsi="Courier New" w:cs="Courier New"/>
          <w:color w:val="000000"/>
          <w:sz w:val="20"/>
          <w:szCs w:val="20"/>
          <w:shd w:val="clear" w:color="auto" w:fill="FFFFFF"/>
        </w:rPr>
      </w:pPr>
      <w:ins w:id="891" w:author="Windows User" w:date="2019-08-07T15:26:00Z">
        <w:r>
          <w:rPr>
            <w:rFonts w:ascii="Courier New" w:hAnsi="Courier New" w:cs="Courier New"/>
            <w:color w:val="008000"/>
            <w:sz w:val="20"/>
            <w:szCs w:val="20"/>
            <w:shd w:val="clear" w:color="auto" w:fill="FFFFFF"/>
          </w:rPr>
          <w:t>*array col20 {20} cci1-cci20;</w:t>
        </w:r>
      </w:ins>
    </w:p>
    <w:p w14:paraId="1EDF11C4" w14:textId="77777777" w:rsidR="00B6609B" w:rsidRDefault="00B6609B" w:rsidP="00B6609B">
      <w:pPr>
        <w:autoSpaceDE w:val="0"/>
        <w:autoSpaceDN w:val="0"/>
        <w:adjustRightInd w:val="0"/>
        <w:spacing w:after="0" w:line="240" w:lineRule="auto"/>
        <w:rPr>
          <w:ins w:id="892" w:author="Windows User" w:date="2019-08-07T15:26:00Z"/>
          <w:rFonts w:ascii="Courier New" w:hAnsi="Courier New" w:cs="Courier New"/>
          <w:color w:val="000000"/>
          <w:sz w:val="20"/>
          <w:szCs w:val="20"/>
          <w:shd w:val="clear" w:color="auto" w:fill="FFFFFF"/>
        </w:rPr>
      </w:pPr>
      <w:ins w:id="893"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cci_sum20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cci_count20adj=</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EB93EDA" w14:textId="77777777" w:rsidR="00B6609B" w:rsidRDefault="00B6609B" w:rsidP="00B6609B">
      <w:pPr>
        <w:autoSpaceDE w:val="0"/>
        <w:autoSpaceDN w:val="0"/>
        <w:adjustRightInd w:val="0"/>
        <w:spacing w:after="0" w:line="240" w:lineRule="auto"/>
        <w:rPr>
          <w:ins w:id="894" w:author="Windows User" w:date="2019-08-07T15:26:00Z"/>
          <w:rFonts w:ascii="Courier New" w:hAnsi="Courier New" w:cs="Courier New"/>
          <w:color w:val="000000"/>
          <w:sz w:val="20"/>
          <w:szCs w:val="20"/>
          <w:shd w:val="clear" w:color="auto" w:fill="FFFFFF"/>
        </w:rPr>
      </w:pPr>
      <w:ins w:id="895"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cci_count20adj=</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3AD294E" w14:textId="77777777" w:rsidR="00B6609B" w:rsidRDefault="00B6609B" w:rsidP="00B6609B">
      <w:pPr>
        <w:autoSpaceDE w:val="0"/>
        <w:autoSpaceDN w:val="0"/>
        <w:adjustRightInd w:val="0"/>
        <w:spacing w:after="0" w:line="240" w:lineRule="auto"/>
        <w:rPr>
          <w:ins w:id="896" w:author="Windows User" w:date="2019-08-07T15:26:00Z"/>
          <w:rFonts w:ascii="Courier New" w:hAnsi="Courier New" w:cs="Courier New"/>
          <w:color w:val="000000"/>
          <w:sz w:val="20"/>
          <w:szCs w:val="20"/>
          <w:shd w:val="clear" w:color="auto" w:fill="FFFFFF"/>
        </w:rPr>
      </w:pPr>
      <w:ins w:id="897" w:author="Windows User" w:date="2019-08-07T15:26:00Z">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dim(col20);</w:t>
        </w:r>
      </w:ins>
    </w:p>
    <w:p w14:paraId="351675C5" w14:textId="77777777" w:rsidR="00B6609B" w:rsidRDefault="00B6609B" w:rsidP="00B6609B">
      <w:pPr>
        <w:autoSpaceDE w:val="0"/>
        <w:autoSpaceDN w:val="0"/>
        <w:adjustRightInd w:val="0"/>
        <w:spacing w:after="0" w:line="240" w:lineRule="auto"/>
        <w:rPr>
          <w:ins w:id="898" w:author="Windows User" w:date="2019-08-07T15:26:00Z"/>
          <w:rFonts w:ascii="Courier New" w:hAnsi="Courier New" w:cs="Courier New"/>
          <w:color w:val="000000"/>
          <w:sz w:val="20"/>
          <w:szCs w:val="20"/>
          <w:shd w:val="clear" w:color="auto" w:fill="FFFFFF"/>
        </w:rPr>
      </w:pPr>
      <w:ins w:id="899"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n(CCI1, CCI2, CCI3, CCI4, CCI5, CCI6, CCI7, CCI8, CCI9, CCI10, CCI11, CCI12, CCI13, CCI14,CCI15,CCI16,CCI17,CCI18,CCI19,CCI20) ge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and col20(j)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cci_count20adj=cci_count20adj+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39B0D7A4" w14:textId="77777777" w:rsidR="00B6609B" w:rsidRDefault="00B6609B" w:rsidP="00B6609B">
      <w:pPr>
        <w:autoSpaceDE w:val="0"/>
        <w:autoSpaceDN w:val="0"/>
        <w:adjustRightInd w:val="0"/>
        <w:spacing w:after="0" w:line="240" w:lineRule="auto"/>
        <w:rPr>
          <w:ins w:id="900" w:author="Windows User" w:date="2019-08-07T15:26:00Z"/>
          <w:rFonts w:ascii="Courier New" w:hAnsi="Courier New" w:cs="Courier New"/>
          <w:color w:val="000000"/>
          <w:sz w:val="20"/>
          <w:szCs w:val="20"/>
          <w:shd w:val="clear" w:color="auto" w:fill="FFFFFF"/>
        </w:rPr>
      </w:pPr>
      <w:ins w:id="901" w:author="Windows User" w:date="2019-08-07T15:26: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504D7695" w14:textId="77777777" w:rsidR="00B6609B" w:rsidRDefault="00B6609B" w:rsidP="00B6609B">
      <w:pPr>
        <w:autoSpaceDE w:val="0"/>
        <w:autoSpaceDN w:val="0"/>
        <w:adjustRightInd w:val="0"/>
        <w:spacing w:after="0" w:line="240" w:lineRule="auto"/>
        <w:rPr>
          <w:ins w:id="902" w:author="Windows User" w:date="2019-08-07T15:26:00Z"/>
          <w:rFonts w:ascii="Courier New" w:hAnsi="Courier New" w:cs="Courier New"/>
          <w:color w:val="000000"/>
          <w:sz w:val="20"/>
          <w:szCs w:val="20"/>
          <w:shd w:val="clear" w:color="auto" w:fill="FFFFFF"/>
        </w:rPr>
      </w:pPr>
      <w:ins w:id="903" w:author="Windows User" w:date="2019-08-07T15:26:00Z">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j;</w:t>
        </w:r>
      </w:ins>
    </w:p>
    <w:p w14:paraId="46CB2153" w14:textId="77777777" w:rsidR="00B6609B" w:rsidRDefault="00B6609B" w:rsidP="00B6609B">
      <w:pPr>
        <w:autoSpaceDE w:val="0"/>
        <w:autoSpaceDN w:val="0"/>
        <w:adjustRightInd w:val="0"/>
        <w:spacing w:after="0" w:line="240" w:lineRule="auto"/>
        <w:rPr>
          <w:ins w:id="904" w:author="Windows User" w:date="2019-08-07T15:26:00Z"/>
          <w:rFonts w:ascii="Courier New" w:hAnsi="Courier New" w:cs="Courier New"/>
          <w:color w:val="000000"/>
          <w:sz w:val="20"/>
          <w:szCs w:val="20"/>
          <w:shd w:val="clear" w:color="auto" w:fill="FFFFFF"/>
        </w:rPr>
      </w:pPr>
      <w:ins w:id="905" w:author="Windows User" w:date="2019-08-07T15:26:00Z">
        <w:r>
          <w:rPr>
            <w:rFonts w:ascii="Courier New" w:hAnsi="Courier New" w:cs="Courier New"/>
            <w:color w:val="008000"/>
            <w:sz w:val="20"/>
            <w:szCs w:val="20"/>
            <w:shd w:val="clear" w:color="auto" w:fill="FFFFFF"/>
          </w:rPr>
          <w:t>*run;</w:t>
        </w:r>
      </w:ins>
    </w:p>
    <w:p w14:paraId="79CA35E8" w14:textId="77777777" w:rsidR="00B6609B" w:rsidRDefault="00B6609B" w:rsidP="00B6609B">
      <w:pPr>
        <w:autoSpaceDE w:val="0"/>
        <w:autoSpaceDN w:val="0"/>
        <w:adjustRightInd w:val="0"/>
        <w:spacing w:after="0" w:line="240" w:lineRule="auto"/>
        <w:rPr>
          <w:ins w:id="906" w:author="Windows User" w:date="2019-08-07T15:26:00Z"/>
          <w:rFonts w:ascii="Courier New" w:hAnsi="Courier New" w:cs="Courier New"/>
          <w:color w:val="000000"/>
          <w:sz w:val="20"/>
          <w:szCs w:val="20"/>
          <w:shd w:val="clear" w:color="auto" w:fill="FFFFFF"/>
        </w:rPr>
      </w:pPr>
    </w:p>
    <w:p w14:paraId="5D82ED6E" w14:textId="77777777" w:rsidR="00B6609B" w:rsidRDefault="00B6609B" w:rsidP="00B6609B">
      <w:pPr>
        <w:autoSpaceDE w:val="0"/>
        <w:autoSpaceDN w:val="0"/>
        <w:adjustRightInd w:val="0"/>
        <w:spacing w:after="0" w:line="240" w:lineRule="auto"/>
        <w:rPr>
          <w:ins w:id="907" w:author="Windows User" w:date="2019-08-07T15:26:00Z"/>
          <w:rFonts w:ascii="Courier New" w:hAnsi="Courier New" w:cs="Courier New"/>
          <w:color w:val="000000"/>
          <w:sz w:val="20"/>
          <w:szCs w:val="20"/>
          <w:shd w:val="clear" w:color="auto" w:fill="FFFFFF"/>
        </w:rPr>
      </w:pPr>
      <w:ins w:id="908"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cci_count20=</w:t>
        </w:r>
        <w:r>
          <w:rPr>
            <w:rFonts w:ascii="Courier New" w:hAnsi="Courier New" w:cs="Courier New"/>
            <w:color w:val="800080"/>
            <w:sz w:val="20"/>
            <w:szCs w:val="20"/>
            <w:shd w:val="clear" w:color="auto" w:fill="FFFFFF"/>
          </w:rPr>
          <w:t>"cci count of items endorsed -- first 20 adjust for missingness"</w:t>
        </w:r>
        <w:r>
          <w:rPr>
            <w:rFonts w:ascii="Courier New" w:hAnsi="Courier New" w:cs="Courier New"/>
            <w:color w:val="000000"/>
            <w:sz w:val="20"/>
            <w:szCs w:val="20"/>
            <w:shd w:val="clear" w:color="auto" w:fill="FFFFFF"/>
          </w:rPr>
          <w:t>;</w:t>
        </w:r>
      </w:ins>
    </w:p>
    <w:p w14:paraId="02DB8163" w14:textId="77777777" w:rsidR="00B6609B" w:rsidRDefault="00B6609B" w:rsidP="00B6609B">
      <w:pPr>
        <w:autoSpaceDE w:val="0"/>
        <w:autoSpaceDN w:val="0"/>
        <w:adjustRightInd w:val="0"/>
        <w:spacing w:after="0" w:line="240" w:lineRule="auto"/>
        <w:rPr>
          <w:ins w:id="909" w:author="Windows User" w:date="2019-08-07T15:26:00Z"/>
          <w:rFonts w:ascii="Courier New" w:hAnsi="Courier New" w:cs="Courier New"/>
          <w:color w:val="000000"/>
          <w:sz w:val="20"/>
          <w:szCs w:val="20"/>
          <w:shd w:val="clear" w:color="auto" w:fill="FFFFFF"/>
        </w:rPr>
      </w:pPr>
    </w:p>
    <w:p w14:paraId="39FF6013" w14:textId="77777777" w:rsidR="00B6609B" w:rsidRDefault="00B6609B" w:rsidP="00B6609B">
      <w:pPr>
        <w:autoSpaceDE w:val="0"/>
        <w:autoSpaceDN w:val="0"/>
        <w:adjustRightInd w:val="0"/>
        <w:spacing w:after="0" w:line="240" w:lineRule="auto"/>
        <w:rPr>
          <w:ins w:id="910" w:author="Windows User" w:date="2019-08-07T15:26:00Z"/>
          <w:rFonts w:ascii="Courier New" w:hAnsi="Courier New" w:cs="Courier New"/>
          <w:color w:val="000000"/>
          <w:sz w:val="20"/>
          <w:szCs w:val="20"/>
          <w:shd w:val="clear" w:color="auto" w:fill="FFFFFF"/>
        </w:rPr>
      </w:pPr>
      <w:ins w:id="911" w:author="Windows User" w:date="2019-08-07T15:26:00Z">
        <w:r>
          <w:rPr>
            <w:rFonts w:ascii="Courier New" w:hAnsi="Courier New" w:cs="Courier New"/>
            <w:color w:val="008000"/>
            <w:sz w:val="20"/>
            <w:szCs w:val="20"/>
            <w:shd w:val="clear" w:color="auto" w:fill="FFFFFF"/>
          </w:rPr>
          <w:t>*data wk;</w:t>
        </w:r>
      </w:ins>
    </w:p>
    <w:p w14:paraId="151579B8" w14:textId="77777777" w:rsidR="00B6609B" w:rsidRDefault="00B6609B" w:rsidP="00B6609B">
      <w:pPr>
        <w:autoSpaceDE w:val="0"/>
        <w:autoSpaceDN w:val="0"/>
        <w:adjustRightInd w:val="0"/>
        <w:spacing w:after="0" w:line="240" w:lineRule="auto"/>
        <w:rPr>
          <w:ins w:id="912" w:author="Windows User" w:date="2019-08-07T15:26:00Z"/>
          <w:rFonts w:ascii="Courier New" w:hAnsi="Courier New" w:cs="Courier New"/>
          <w:color w:val="000000"/>
          <w:sz w:val="20"/>
          <w:szCs w:val="20"/>
          <w:shd w:val="clear" w:color="auto" w:fill="FFFFFF"/>
        </w:rPr>
      </w:pPr>
      <w:ins w:id="913" w:author="Windows User" w:date="2019-08-07T15:26:00Z">
        <w:r>
          <w:rPr>
            <w:rFonts w:ascii="Courier New" w:hAnsi="Courier New" w:cs="Courier New"/>
            <w:color w:val="008000"/>
            <w:sz w:val="20"/>
            <w:szCs w:val="20"/>
            <w:shd w:val="clear" w:color="auto" w:fill="FFFFFF"/>
          </w:rPr>
          <w:t>*set wk;</w:t>
        </w:r>
      </w:ins>
    </w:p>
    <w:p w14:paraId="73EB56E4" w14:textId="77777777" w:rsidR="00B6609B" w:rsidRDefault="00B6609B" w:rsidP="00B6609B">
      <w:pPr>
        <w:autoSpaceDE w:val="0"/>
        <w:autoSpaceDN w:val="0"/>
        <w:adjustRightInd w:val="0"/>
        <w:spacing w:after="0" w:line="240" w:lineRule="auto"/>
        <w:rPr>
          <w:ins w:id="914" w:author="Windows User" w:date="2019-08-07T15:26:00Z"/>
          <w:rFonts w:ascii="Courier New" w:hAnsi="Courier New" w:cs="Courier New"/>
          <w:color w:val="000000"/>
          <w:sz w:val="20"/>
          <w:szCs w:val="20"/>
          <w:shd w:val="clear" w:color="auto" w:fill="FFFFFF"/>
        </w:rPr>
      </w:pPr>
    </w:p>
    <w:p w14:paraId="26715ADF" w14:textId="77777777" w:rsidR="00B6609B" w:rsidRDefault="00B6609B" w:rsidP="00B6609B">
      <w:pPr>
        <w:autoSpaceDE w:val="0"/>
        <w:autoSpaceDN w:val="0"/>
        <w:adjustRightInd w:val="0"/>
        <w:spacing w:after="0" w:line="240" w:lineRule="auto"/>
        <w:rPr>
          <w:ins w:id="915" w:author="Windows User" w:date="2019-08-07T15:26:00Z"/>
          <w:rFonts w:ascii="Courier New" w:hAnsi="Courier New" w:cs="Courier New"/>
          <w:color w:val="000000"/>
          <w:sz w:val="20"/>
          <w:szCs w:val="20"/>
          <w:shd w:val="clear" w:color="auto" w:fill="FFFFFF"/>
        </w:rPr>
      </w:pPr>
      <w:ins w:id="916" w:author="Windows User" w:date="2019-08-07T15:26:00Z">
        <w:r>
          <w:rPr>
            <w:rFonts w:ascii="Courier New" w:hAnsi="Courier New" w:cs="Courier New"/>
            <w:color w:val="008000"/>
            <w:sz w:val="20"/>
            <w:szCs w:val="20"/>
            <w:shd w:val="clear" w:color="auto" w:fill="FFFFFF"/>
          </w:rPr>
          <w:t>* using the count variables we calculated above, let's calculate a proportion of CCI items endorsed;</w:t>
        </w:r>
      </w:ins>
    </w:p>
    <w:p w14:paraId="65B7E22B" w14:textId="77777777" w:rsidR="00B6609B" w:rsidRDefault="00B6609B" w:rsidP="00B6609B">
      <w:pPr>
        <w:autoSpaceDE w:val="0"/>
        <w:autoSpaceDN w:val="0"/>
        <w:adjustRightInd w:val="0"/>
        <w:spacing w:after="0" w:line="240" w:lineRule="auto"/>
        <w:rPr>
          <w:ins w:id="917" w:author="Windows User" w:date="2019-08-07T15:26:00Z"/>
          <w:rFonts w:ascii="Courier New" w:hAnsi="Courier New" w:cs="Courier New"/>
          <w:color w:val="000000"/>
          <w:sz w:val="20"/>
          <w:szCs w:val="20"/>
          <w:shd w:val="clear" w:color="auto" w:fill="FFFFFF"/>
        </w:rPr>
      </w:pPr>
      <w:ins w:id="918"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cci_count40=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cci_prop40=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5A6C7E8F" w14:textId="77777777" w:rsidR="00B6609B" w:rsidRDefault="00B6609B" w:rsidP="00B6609B">
      <w:pPr>
        <w:autoSpaceDE w:val="0"/>
        <w:autoSpaceDN w:val="0"/>
        <w:adjustRightInd w:val="0"/>
        <w:spacing w:after="0" w:line="240" w:lineRule="auto"/>
        <w:rPr>
          <w:ins w:id="919" w:author="Windows User" w:date="2019-08-07T15:26:00Z"/>
          <w:rFonts w:ascii="Courier New" w:hAnsi="Courier New" w:cs="Courier New"/>
          <w:color w:val="000000"/>
          <w:sz w:val="20"/>
          <w:szCs w:val="20"/>
          <w:shd w:val="clear" w:color="auto" w:fill="FFFFFF"/>
        </w:rPr>
      </w:pPr>
      <w:ins w:id="920"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cci_prop40 = cci_count40/</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ins>
    </w:p>
    <w:p w14:paraId="0F402638" w14:textId="77777777" w:rsidR="00B6609B" w:rsidRDefault="00B6609B" w:rsidP="00B6609B">
      <w:pPr>
        <w:autoSpaceDE w:val="0"/>
        <w:autoSpaceDN w:val="0"/>
        <w:adjustRightInd w:val="0"/>
        <w:spacing w:after="0" w:line="240" w:lineRule="auto"/>
        <w:rPr>
          <w:ins w:id="921" w:author="Windows User" w:date="2019-08-07T15:26:00Z"/>
          <w:rFonts w:ascii="Courier New" w:hAnsi="Courier New" w:cs="Courier New"/>
          <w:color w:val="000000"/>
          <w:sz w:val="20"/>
          <w:szCs w:val="20"/>
          <w:shd w:val="clear" w:color="auto" w:fill="FFFFFF"/>
        </w:rPr>
      </w:pPr>
    </w:p>
    <w:p w14:paraId="2B06E5E5" w14:textId="77777777" w:rsidR="00B6609B" w:rsidRDefault="00B6609B" w:rsidP="00B6609B">
      <w:pPr>
        <w:autoSpaceDE w:val="0"/>
        <w:autoSpaceDN w:val="0"/>
        <w:adjustRightInd w:val="0"/>
        <w:spacing w:after="0" w:line="240" w:lineRule="auto"/>
        <w:rPr>
          <w:ins w:id="922" w:author="Windows User" w:date="2019-08-07T15:26:00Z"/>
          <w:rFonts w:ascii="Courier New" w:hAnsi="Courier New" w:cs="Courier New"/>
          <w:color w:val="000000"/>
          <w:sz w:val="20"/>
          <w:szCs w:val="20"/>
          <w:shd w:val="clear" w:color="auto" w:fill="FFFFFF"/>
        </w:rPr>
      </w:pPr>
      <w:ins w:id="923"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cci_count20=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cci_prop20=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42AE5AD5" w14:textId="77777777" w:rsidR="00B6609B" w:rsidRDefault="00B6609B" w:rsidP="00B6609B">
      <w:pPr>
        <w:autoSpaceDE w:val="0"/>
        <w:autoSpaceDN w:val="0"/>
        <w:adjustRightInd w:val="0"/>
        <w:spacing w:after="0" w:line="240" w:lineRule="auto"/>
        <w:rPr>
          <w:ins w:id="924" w:author="Windows User" w:date="2019-08-07T15:26:00Z"/>
          <w:rFonts w:ascii="Courier New" w:hAnsi="Courier New" w:cs="Courier New"/>
          <w:color w:val="000000"/>
          <w:sz w:val="20"/>
          <w:szCs w:val="20"/>
          <w:shd w:val="clear" w:color="auto" w:fill="FFFFFF"/>
        </w:rPr>
      </w:pPr>
      <w:ins w:id="925" w:author="Windows User" w:date="2019-08-07T15:26:00Z">
        <w:r>
          <w:rPr>
            <w:rFonts w:ascii="Courier New" w:hAnsi="Courier New" w:cs="Courier New"/>
            <w:color w:val="000000"/>
            <w:sz w:val="20"/>
            <w:szCs w:val="20"/>
            <w:shd w:val="clear" w:color="auto" w:fill="FFFFFF"/>
          </w:rPr>
          <w:t>cci_prop20 = cci_count20/</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ins>
    </w:p>
    <w:p w14:paraId="35DF72A6" w14:textId="77777777" w:rsidR="00B6609B" w:rsidRDefault="00B6609B" w:rsidP="00B6609B">
      <w:pPr>
        <w:autoSpaceDE w:val="0"/>
        <w:autoSpaceDN w:val="0"/>
        <w:adjustRightInd w:val="0"/>
        <w:spacing w:after="0" w:line="240" w:lineRule="auto"/>
        <w:rPr>
          <w:ins w:id="926" w:author="Windows User" w:date="2019-08-07T15:26:00Z"/>
          <w:rFonts w:ascii="Courier New" w:hAnsi="Courier New" w:cs="Courier New"/>
          <w:color w:val="000000"/>
          <w:sz w:val="20"/>
          <w:szCs w:val="20"/>
          <w:shd w:val="clear" w:color="auto" w:fill="FFFFFF"/>
        </w:rPr>
      </w:pPr>
    </w:p>
    <w:p w14:paraId="583E18E7" w14:textId="77777777" w:rsidR="00B6609B" w:rsidRDefault="00B6609B" w:rsidP="00B6609B">
      <w:pPr>
        <w:autoSpaceDE w:val="0"/>
        <w:autoSpaceDN w:val="0"/>
        <w:adjustRightInd w:val="0"/>
        <w:spacing w:after="0" w:line="240" w:lineRule="auto"/>
        <w:rPr>
          <w:ins w:id="927" w:author="Windows User" w:date="2019-08-07T15:26:00Z"/>
          <w:rFonts w:ascii="Courier New" w:hAnsi="Courier New" w:cs="Courier New"/>
          <w:color w:val="000000"/>
          <w:sz w:val="20"/>
          <w:szCs w:val="20"/>
          <w:shd w:val="clear" w:color="auto" w:fill="FFFFFF"/>
        </w:rPr>
      </w:pPr>
      <w:ins w:id="928" w:author="Windows User" w:date="2019-08-07T15:26:00Z">
        <w:r>
          <w:rPr>
            <w:rFonts w:ascii="Courier New" w:hAnsi="Courier New" w:cs="Courier New"/>
            <w:color w:val="008000"/>
            <w:sz w:val="20"/>
            <w:szCs w:val="20"/>
            <w:shd w:val="clear" w:color="auto" w:fill="FFFFFF"/>
          </w:rPr>
          <w:t>*proportions adjusted for missingness;</w:t>
        </w:r>
      </w:ins>
    </w:p>
    <w:p w14:paraId="614E4483" w14:textId="77777777" w:rsidR="00B6609B" w:rsidRDefault="00B6609B" w:rsidP="00B6609B">
      <w:pPr>
        <w:autoSpaceDE w:val="0"/>
        <w:autoSpaceDN w:val="0"/>
        <w:adjustRightInd w:val="0"/>
        <w:spacing w:after="0" w:line="240" w:lineRule="auto"/>
        <w:rPr>
          <w:ins w:id="929" w:author="Windows User" w:date="2019-08-07T15:26:00Z"/>
          <w:rFonts w:ascii="Courier New" w:hAnsi="Courier New" w:cs="Courier New"/>
          <w:color w:val="000000"/>
          <w:sz w:val="20"/>
          <w:szCs w:val="20"/>
          <w:shd w:val="clear" w:color="auto" w:fill="FFFFFF"/>
        </w:rPr>
      </w:pPr>
      <w:ins w:id="930"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cci_count40=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cci_prop40adj=</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12A73354" w14:textId="77777777" w:rsidR="00B6609B" w:rsidRDefault="00B6609B" w:rsidP="00B6609B">
      <w:pPr>
        <w:autoSpaceDE w:val="0"/>
        <w:autoSpaceDN w:val="0"/>
        <w:adjustRightInd w:val="0"/>
        <w:spacing w:after="0" w:line="240" w:lineRule="auto"/>
        <w:rPr>
          <w:ins w:id="931" w:author="Windows User" w:date="2019-08-07T15:26:00Z"/>
          <w:rFonts w:ascii="Courier New" w:hAnsi="Courier New" w:cs="Courier New"/>
          <w:color w:val="000000"/>
          <w:sz w:val="20"/>
          <w:szCs w:val="20"/>
          <w:shd w:val="clear" w:color="auto" w:fill="FFFFFF"/>
        </w:rPr>
      </w:pPr>
      <w:ins w:id="932"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cci_prop40adj = cci_count40adj/</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ins>
    </w:p>
    <w:p w14:paraId="3368D9E9" w14:textId="77777777" w:rsidR="00B6609B" w:rsidRDefault="00B6609B" w:rsidP="00B6609B">
      <w:pPr>
        <w:autoSpaceDE w:val="0"/>
        <w:autoSpaceDN w:val="0"/>
        <w:adjustRightInd w:val="0"/>
        <w:spacing w:after="0" w:line="240" w:lineRule="auto"/>
        <w:rPr>
          <w:ins w:id="933" w:author="Windows User" w:date="2019-08-07T15:26:00Z"/>
          <w:rFonts w:ascii="Courier New" w:hAnsi="Courier New" w:cs="Courier New"/>
          <w:color w:val="000000"/>
          <w:sz w:val="20"/>
          <w:szCs w:val="20"/>
          <w:shd w:val="clear" w:color="auto" w:fill="FFFFFF"/>
        </w:rPr>
      </w:pPr>
    </w:p>
    <w:p w14:paraId="587C828E" w14:textId="77777777" w:rsidR="00B6609B" w:rsidRDefault="00B6609B" w:rsidP="00B6609B">
      <w:pPr>
        <w:autoSpaceDE w:val="0"/>
        <w:autoSpaceDN w:val="0"/>
        <w:adjustRightInd w:val="0"/>
        <w:spacing w:after="0" w:line="240" w:lineRule="auto"/>
        <w:rPr>
          <w:ins w:id="934" w:author="Windows User" w:date="2019-08-07T15:26:00Z"/>
          <w:rFonts w:ascii="Courier New" w:hAnsi="Courier New" w:cs="Courier New"/>
          <w:color w:val="000000"/>
          <w:sz w:val="20"/>
          <w:szCs w:val="20"/>
          <w:shd w:val="clear" w:color="auto" w:fill="FFFFFF"/>
        </w:rPr>
      </w:pPr>
      <w:ins w:id="935" w:author="Windows User" w:date="2019-08-07T15:26: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cci_count20=</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cci_prop20adj=</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3BA9634B" w14:textId="77777777" w:rsidR="00B6609B" w:rsidRDefault="00B6609B" w:rsidP="00B6609B">
      <w:pPr>
        <w:autoSpaceDE w:val="0"/>
        <w:autoSpaceDN w:val="0"/>
        <w:adjustRightInd w:val="0"/>
        <w:spacing w:after="0" w:line="240" w:lineRule="auto"/>
        <w:rPr>
          <w:ins w:id="936" w:author="Windows User" w:date="2019-08-07T15:26:00Z"/>
          <w:rFonts w:ascii="Courier New" w:hAnsi="Courier New" w:cs="Courier New"/>
          <w:color w:val="000000"/>
          <w:sz w:val="20"/>
          <w:szCs w:val="20"/>
          <w:shd w:val="clear" w:color="auto" w:fill="FFFFFF"/>
        </w:rPr>
      </w:pPr>
      <w:ins w:id="937" w:author="Windows User" w:date="2019-08-07T15:26: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cci_prop20adj = cci_count20adj/</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ins>
    </w:p>
    <w:p w14:paraId="6C5308B0" w14:textId="77777777" w:rsidR="00B6609B" w:rsidRDefault="00B6609B" w:rsidP="00B6609B">
      <w:pPr>
        <w:autoSpaceDE w:val="0"/>
        <w:autoSpaceDN w:val="0"/>
        <w:adjustRightInd w:val="0"/>
        <w:spacing w:after="0" w:line="240" w:lineRule="auto"/>
        <w:rPr>
          <w:ins w:id="938" w:author="Windows User" w:date="2019-08-07T15:26:00Z"/>
          <w:rFonts w:ascii="Courier New" w:hAnsi="Courier New" w:cs="Courier New"/>
          <w:color w:val="000000"/>
          <w:sz w:val="20"/>
          <w:szCs w:val="20"/>
          <w:shd w:val="clear" w:color="auto" w:fill="FFFFFF"/>
        </w:rPr>
      </w:pPr>
      <w:ins w:id="939" w:author="Windows User" w:date="2019-08-07T15:26: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48813CFA" w14:textId="77777777" w:rsidR="00B6609B" w:rsidRDefault="00B6609B" w:rsidP="00B6609B">
      <w:pPr>
        <w:autoSpaceDE w:val="0"/>
        <w:autoSpaceDN w:val="0"/>
        <w:adjustRightInd w:val="0"/>
        <w:spacing w:after="0" w:line="240" w:lineRule="auto"/>
        <w:rPr>
          <w:ins w:id="940" w:author="Windows User" w:date="2019-08-07T15:26:00Z"/>
          <w:rFonts w:ascii="Courier New" w:hAnsi="Courier New" w:cs="Courier New"/>
          <w:color w:val="000000"/>
          <w:sz w:val="20"/>
          <w:szCs w:val="20"/>
          <w:shd w:val="clear" w:color="auto" w:fill="FFFFFF"/>
        </w:rPr>
      </w:pPr>
    </w:p>
    <w:p w14:paraId="210D122C" w14:textId="77777777" w:rsidR="00B6609B" w:rsidRDefault="00B6609B" w:rsidP="00B6609B">
      <w:pPr>
        <w:autoSpaceDE w:val="0"/>
        <w:autoSpaceDN w:val="0"/>
        <w:adjustRightInd w:val="0"/>
        <w:spacing w:after="0" w:line="240" w:lineRule="auto"/>
        <w:rPr>
          <w:ins w:id="941" w:author="Windows User" w:date="2019-08-07T15:26:00Z"/>
          <w:rFonts w:ascii="Courier New" w:hAnsi="Courier New" w:cs="Courier New"/>
          <w:color w:val="000000"/>
          <w:sz w:val="20"/>
          <w:szCs w:val="20"/>
          <w:shd w:val="clear" w:color="auto" w:fill="FFFFFF"/>
        </w:rPr>
      </w:pPr>
      <w:ins w:id="942"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cci_prop40=</w:t>
        </w:r>
        <w:r>
          <w:rPr>
            <w:rFonts w:ascii="Courier New" w:hAnsi="Courier New" w:cs="Courier New"/>
            <w:color w:val="800080"/>
            <w:sz w:val="20"/>
            <w:szCs w:val="20"/>
            <w:shd w:val="clear" w:color="auto" w:fill="FFFFFF"/>
          </w:rPr>
          <w:t>"cci proportion of items endorsed -- all 40"</w:t>
        </w:r>
        <w:r>
          <w:rPr>
            <w:rFonts w:ascii="Courier New" w:hAnsi="Courier New" w:cs="Courier New"/>
            <w:color w:val="000000"/>
            <w:sz w:val="20"/>
            <w:szCs w:val="20"/>
            <w:shd w:val="clear" w:color="auto" w:fill="FFFFFF"/>
          </w:rPr>
          <w:t>;</w:t>
        </w:r>
      </w:ins>
    </w:p>
    <w:p w14:paraId="0D7EE32D" w14:textId="77777777" w:rsidR="00B6609B" w:rsidRDefault="00B6609B" w:rsidP="00B6609B">
      <w:pPr>
        <w:autoSpaceDE w:val="0"/>
        <w:autoSpaceDN w:val="0"/>
        <w:adjustRightInd w:val="0"/>
        <w:spacing w:after="0" w:line="240" w:lineRule="auto"/>
        <w:rPr>
          <w:ins w:id="943" w:author="Windows User" w:date="2019-08-07T15:26:00Z"/>
          <w:rFonts w:ascii="Courier New" w:hAnsi="Courier New" w:cs="Courier New"/>
          <w:color w:val="000000"/>
          <w:sz w:val="20"/>
          <w:szCs w:val="20"/>
          <w:shd w:val="clear" w:color="auto" w:fill="FFFFFF"/>
        </w:rPr>
      </w:pPr>
      <w:ins w:id="944"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cci_prop20=</w:t>
        </w:r>
        <w:r>
          <w:rPr>
            <w:rFonts w:ascii="Courier New" w:hAnsi="Courier New" w:cs="Courier New"/>
            <w:color w:val="800080"/>
            <w:sz w:val="20"/>
            <w:szCs w:val="20"/>
            <w:shd w:val="clear" w:color="auto" w:fill="FFFFFF"/>
          </w:rPr>
          <w:t>"cci proportion of items endorsed -- first 20"</w:t>
        </w:r>
        <w:r>
          <w:rPr>
            <w:rFonts w:ascii="Courier New" w:hAnsi="Courier New" w:cs="Courier New"/>
            <w:color w:val="000000"/>
            <w:sz w:val="20"/>
            <w:szCs w:val="20"/>
            <w:shd w:val="clear" w:color="auto" w:fill="FFFFFF"/>
          </w:rPr>
          <w:t>;</w:t>
        </w:r>
      </w:ins>
    </w:p>
    <w:p w14:paraId="57DDE9DF" w14:textId="77777777" w:rsidR="00B6609B" w:rsidRDefault="00B6609B" w:rsidP="00B6609B">
      <w:pPr>
        <w:autoSpaceDE w:val="0"/>
        <w:autoSpaceDN w:val="0"/>
        <w:adjustRightInd w:val="0"/>
        <w:spacing w:after="0" w:line="240" w:lineRule="auto"/>
        <w:rPr>
          <w:ins w:id="945" w:author="Windows User" w:date="2019-08-07T15:26:00Z"/>
          <w:rFonts w:ascii="Courier New" w:hAnsi="Courier New" w:cs="Courier New"/>
          <w:color w:val="000000"/>
          <w:sz w:val="20"/>
          <w:szCs w:val="20"/>
          <w:shd w:val="clear" w:color="auto" w:fill="FFFFFF"/>
        </w:rPr>
      </w:pPr>
      <w:ins w:id="946"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cci_prop40adj=</w:t>
        </w:r>
        <w:r>
          <w:rPr>
            <w:rFonts w:ascii="Courier New" w:hAnsi="Courier New" w:cs="Courier New"/>
            <w:color w:val="800080"/>
            <w:sz w:val="20"/>
            <w:szCs w:val="20"/>
            <w:shd w:val="clear" w:color="auto" w:fill="FFFFFF"/>
          </w:rPr>
          <w:t>"cci proportion of items endorsed -- all 40 adjust for missingness"</w:t>
        </w:r>
        <w:r>
          <w:rPr>
            <w:rFonts w:ascii="Courier New" w:hAnsi="Courier New" w:cs="Courier New"/>
            <w:color w:val="000000"/>
            <w:sz w:val="20"/>
            <w:szCs w:val="20"/>
            <w:shd w:val="clear" w:color="auto" w:fill="FFFFFF"/>
          </w:rPr>
          <w:t>;</w:t>
        </w:r>
      </w:ins>
    </w:p>
    <w:p w14:paraId="7761F683" w14:textId="77777777" w:rsidR="00B6609B" w:rsidRDefault="00B6609B" w:rsidP="00B6609B">
      <w:pPr>
        <w:autoSpaceDE w:val="0"/>
        <w:autoSpaceDN w:val="0"/>
        <w:adjustRightInd w:val="0"/>
        <w:spacing w:after="0" w:line="240" w:lineRule="auto"/>
        <w:rPr>
          <w:ins w:id="947" w:author="Windows User" w:date="2019-08-07T15:26:00Z"/>
          <w:rFonts w:ascii="Courier New" w:hAnsi="Courier New" w:cs="Courier New"/>
          <w:color w:val="000000"/>
          <w:sz w:val="20"/>
          <w:szCs w:val="20"/>
          <w:shd w:val="clear" w:color="auto" w:fill="FFFFFF"/>
        </w:rPr>
      </w:pPr>
      <w:ins w:id="948" w:author="Windows User" w:date="2019-08-07T15:26: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cci_prop20adj=</w:t>
        </w:r>
        <w:r>
          <w:rPr>
            <w:rFonts w:ascii="Courier New" w:hAnsi="Courier New" w:cs="Courier New"/>
            <w:color w:val="800080"/>
            <w:sz w:val="20"/>
            <w:szCs w:val="20"/>
            <w:shd w:val="clear" w:color="auto" w:fill="FFFFFF"/>
          </w:rPr>
          <w:t>"cci proportion of items endorsed -- first 20 adjust for missingness"</w:t>
        </w:r>
        <w:r>
          <w:rPr>
            <w:rFonts w:ascii="Courier New" w:hAnsi="Courier New" w:cs="Courier New"/>
            <w:color w:val="000000"/>
            <w:sz w:val="20"/>
            <w:szCs w:val="20"/>
            <w:shd w:val="clear" w:color="auto" w:fill="FFFFFF"/>
          </w:rPr>
          <w:t>;</w:t>
        </w:r>
      </w:ins>
    </w:p>
    <w:p w14:paraId="0347B26E" w14:textId="6AFAE4BE" w:rsidR="007A30B9" w:rsidRPr="00E52368" w:rsidDel="00B6609B" w:rsidRDefault="007A30B9" w:rsidP="007A30B9">
      <w:pPr>
        <w:autoSpaceDE w:val="0"/>
        <w:autoSpaceDN w:val="0"/>
        <w:adjustRightInd w:val="0"/>
        <w:spacing w:after="0" w:line="240" w:lineRule="auto"/>
        <w:rPr>
          <w:del w:id="949" w:author="Windows User" w:date="2019-08-07T15:26:00Z"/>
          <w:rFonts w:ascii="Courier New" w:hAnsi="Courier New" w:cs="Courier New"/>
          <w:color w:val="000000"/>
          <w:sz w:val="20"/>
          <w:szCs w:val="20"/>
          <w:shd w:val="clear" w:color="auto" w:fill="FFFFFF"/>
        </w:rPr>
      </w:pPr>
      <w:del w:id="950" w:author="Windows User" w:date="2019-08-07T15:26:00Z">
        <w:r w:rsidRPr="00E52368" w:rsidDel="00B6609B">
          <w:rPr>
            <w:rFonts w:cs="Times New Roman"/>
          </w:rPr>
          <w:delText>N/A</w:delText>
        </w:r>
      </w:del>
    </w:p>
    <w:p w14:paraId="7094D790" w14:textId="77777777" w:rsidR="007A30B9" w:rsidRPr="003A21C3" w:rsidRDefault="007A30B9" w:rsidP="007A30B9">
      <w:pPr>
        <w:autoSpaceDE w:val="0"/>
        <w:autoSpaceDN w:val="0"/>
        <w:adjustRightInd w:val="0"/>
        <w:spacing w:after="0" w:line="240" w:lineRule="auto"/>
        <w:rPr>
          <w:rFonts w:cs="Times New Roman"/>
        </w:rPr>
      </w:pPr>
    </w:p>
    <w:p w14:paraId="372F31E9" w14:textId="77777777" w:rsidR="007A30B9" w:rsidRDefault="007A30B9" w:rsidP="007C40F7">
      <w:pPr>
        <w:autoSpaceDE w:val="0"/>
        <w:autoSpaceDN w:val="0"/>
        <w:adjustRightInd w:val="0"/>
        <w:spacing w:after="0" w:line="240" w:lineRule="auto"/>
        <w:rPr>
          <w:rFonts w:cs="Times New Roman"/>
        </w:rPr>
      </w:pPr>
    </w:p>
    <w:p w14:paraId="289A8293" w14:textId="77777777" w:rsidR="007A30B9" w:rsidRDefault="007A30B9" w:rsidP="007C40F7">
      <w:pPr>
        <w:autoSpaceDE w:val="0"/>
        <w:autoSpaceDN w:val="0"/>
        <w:adjustRightInd w:val="0"/>
        <w:spacing w:after="0" w:line="240" w:lineRule="auto"/>
        <w:rPr>
          <w:rFonts w:cs="Times New Roman"/>
        </w:rPr>
      </w:pPr>
    </w:p>
    <w:p w14:paraId="4A900D74" w14:textId="77777777" w:rsidR="007A30B9" w:rsidRDefault="007A30B9" w:rsidP="007C40F7">
      <w:pPr>
        <w:autoSpaceDE w:val="0"/>
        <w:autoSpaceDN w:val="0"/>
        <w:adjustRightInd w:val="0"/>
        <w:spacing w:after="0" w:line="240" w:lineRule="auto"/>
        <w:rPr>
          <w:rFonts w:cs="Times New Roman"/>
        </w:rPr>
      </w:pPr>
    </w:p>
    <w:p w14:paraId="136102FF" w14:textId="77777777" w:rsidR="007A30B9" w:rsidRDefault="007A30B9" w:rsidP="007C40F7">
      <w:pPr>
        <w:autoSpaceDE w:val="0"/>
        <w:autoSpaceDN w:val="0"/>
        <w:adjustRightInd w:val="0"/>
        <w:spacing w:after="0" w:line="240" w:lineRule="auto"/>
        <w:rPr>
          <w:rFonts w:cs="Times New Roman"/>
        </w:rPr>
      </w:pPr>
    </w:p>
    <w:p w14:paraId="10464D53" w14:textId="77777777" w:rsidR="00937F01" w:rsidRDefault="00937F01" w:rsidP="007C40F7">
      <w:pPr>
        <w:autoSpaceDE w:val="0"/>
        <w:autoSpaceDN w:val="0"/>
        <w:adjustRightInd w:val="0"/>
        <w:spacing w:after="0" w:line="240" w:lineRule="auto"/>
        <w:rPr>
          <w:rFonts w:cs="Times New Roman"/>
        </w:rPr>
      </w:pPr>
    </w:p>
    <w:p w14:paraId="74112804" w14:textId="77777777" w:rsidR="00937F01" w:rsidRDefault="00937F01" w:rsidP="007C40F7">
      <w:pPr>
        <w:autoSpaceDE w:val="0"/>
        <w:autoSpaceDN w:val="0"/>
        <w:adjustRightInd w:val="0"/>
        <w:spacing w:after="0" w:line="240" w:lineRule="auto"/>
        <w:rPr>
          <w:rFonts w:cs="Times New Roman"/>
        </w:rPr>
      </w:pPr>
    </w:p>
    <w:p w14:paraId="4147FD8D" w14:textId="77777777" w:rsidR="003653D9" w:rsidRDefault="003653D9" w:rsidP="007C40F7">
      <w:pPr>
        <w:autoSpaceDE w:val="0"/>
        <w:autoSpaceDN w:val="0"/>
        <w:adjustRightInd w:val="0"/>
        <w:spacing w:after="0" w:line="240" w:lineRule="auto"/>
        <w:rPr>
          <w:rFonts w:cs="Times New Roman"/>
        </w:rPr>
      </w:pPr>
    </w:p>
    <w:p w14:paraId="01D6E304" w14:textId="77777777" w:rsidR="003653D9" w:rsidRDefault="003653D9" w:rsidP="007C40F7">
      <w:pPr>
        <w:autoSpaceDE w:val="0"/>
        <w:autoSpaceDN w:val="0"/>
        <w:adjustRightInd w:val="0"/>
        <w:spacing w:after="0" w:line="240" w:lineRule="auto"/>
        <w:rPr>
          <w:rFonts w:cs="Times New Roman"/>
        </w:rPr>
      </w:pPr>
    </w:p>
    <w:p w14:paraId="2BCFCD4C" w14:textId="77777777" w:rsidR="003653D9" w:rsidRDefault="003653D9" w:rsidP="007C40F7">
      <w:pPr>
        <w:autoSpaceDE w:val="0"/>
        <w:autoSpaceDN w:val="0"/>
        <w:adjustRightInd w:val="0"/>
        <w:spacing w:after="0" w:line="240" w:lineRule="auto"/>
        <w:rPr>
          <w:rFonts w:cs="Times New Roman"/>
        </w:rPr>
      </w:pPr>
    </w:p>
    <w:p w14:paraId="5E03A2F8" w14:textId="77777777" w:rsidR="003653D9" w:rsidRDefault="003653D9" w:rsidP="007C40F7">
      <w:pPr>
        <w:autoSpaceDE w:val="0"/>
        <w:autoSpaceDN w:val="0"/>
        <w:adjustRightInd w:val="0"/>
        <w:spacing w:after="0" w:line="240" w:lineRule="auto"/>
        <w:rPr>
          <w:rFonts w:cs="Times New Roman"/>
        </w:rPr>
      </w:pPr>
    </w:p>
    <w:p w14:paraId="4C8FE414" w14:textId="77777777" w:rsidR="003653D9" w:rsidRDefault="003653D9" w:rsidP="007C40F7">
      <w:pPr>
        <w:autoSpaceDE w:val="0"/>
        <w:autoSpaceDN w:val="0"/>
        <w:adjustRightInd w:val="0"/>
        <w:spacing w:after="0" w:line="240" w:lineRule="auto"/>
        <w:rPr>
          <w:rFonts w:cs="Times New Roman"/>
        </w:rPr>
      </w:pPr>
    </w:p>
    <w:p w14:paraId="472DA0E4" w14:textId="77777777" w:rsidR="003653D9" w:rsidRDefault="003653D9" w:rsidP="007C40F7">
      <w:pPr>
        <w:autoSpaceDE w:val="0"/>
        <w:autoSpaceDN w:val="0"/>
        <w:adjustRightInd w:val="0"/>
        <w:spacing w:after="0" w:line="240" w:lineRule="auto"/>
        <w:rPr>
          <w:rFonts w:cs="Times New Roman"/>
        </w:rPr>
      </w:pPr>
    </w:p>
    <w:p w14:paraId="3C822B90" w14:textId="77777777" w:rsidR="003653D9" w:rsidRDefault="003653D9" w:rsidP="007C40F7">
      <w:pPr>
        <w:autoSpaceDE w:val="0"/>
        <w:autoSpaceDN w:val="0"/>
        <w:adjustRightInd w:val="0"/>
        <w:spacing w:after="0" w:line="240" w:lineRule="auto"/>
        <w:rPr>
          <w:rFonts w:cs="Times New Roman"/>
        </w:rPr>
      </w:pPr>
    </w:p>
    <w:p w14:paraId="68CDF9E5" w14:textId="77777777" w:rsidR="003653D9" w:rsidRDefault="003653D9" w:rsidP="007C40F7">
      <w:pPr>
        <w:autoSpaceDE w:val="0"/>
        <w:autoSpaceDN w:val="0"/>
        <w:adjustRightInd w:val="0"/>
        <w:spacing w:after="0" w:line="240" w:lineRule="auto"/>
        <w:rPr>
          <w:rFonts w:cs="Times New Roman"/>
        </w:rPr>
      </w:pPr>
    </w:p>
    <w:p w14:paraId="1398A9CD" w14:textId="54E1C03F" w:rsidR="003653D9" w:rsidRPr="003653D9" w:rsidRDefault="003653D9" w:rsidP="003653D9">
      <w:pPr>
        <w:pStyle w:val="Heading1"/>
        <w:spacing w:before="0"/>
        <w:jc w:val="center"/>
        <w:rPr>
          <w:rFonts w:asciiTheme="minorHAnsi" w:hAnsiTheme="minorHAnsi"/>
          <w:color w:val="auto"/>
          <w:sz w:val="22"/>
          <w:szCs w:val="22"/>
        </w:rPr>
      </w:pPr>
      <w:bookmarkStart w:id="951" w:name="_Toc2071888"/>
      <w:r w:rsidRPr="003653D9">
        <w:rPr>
          <w:rFonts w:asciiTheme="minorHAnsi" w:hAnsiTheme="minorHAnsi"/>
          <w:color w:val="auto"/>
          <w:sz w:val="22"/>
          <w:szCs w:val="22"/>
        </w:rPr>
        <w:t>MOS Sleep Scale</w:t>
      </w:r>
      <w:bookmarkEnd w:id="951"/>
    </w:p>
    <w:p w14:paraId="62B6C901" w14:textId="56632D7A" w:rsidR="003653D9" w:rsidRPr="00E142A0" w:rsidRDefault="003653D9" w:rsidP="003653D9">
      <w:pPr>
        <w:pBdr>
          <w:bottom w:val="single" w:sz="6" w:space="1" w:color="auto"/>
        </w:pBdr>
        <w:spacing w:after="0" w:line="240" w:lineRule="auto"/>
        <w:contextualSpacing/>
        <w:jc w:val="center"/>
        <w:rPr>
          <w:b/>
        </w:rPr>
      </w:pPr>
      <w:r w:rsidRPr="00AD465F">
        <w:rPr>
          <w:b/>
        </w:rPr>
        <w:t>(</w:t>
      </w:r>
      <w:r w:rsidR="00AD465F" w:rsidRPr="00AD465F">
        <w:rPr>
          <w:b/>
        </w:rPr>
        <w:t>22</w:t>
      </w:r>
      <w:r w:rsidRPr="00AD465F">
        <w:rPr>
          <w:b/>
        </w:rPr>
        <w:t xml:space="preserve"> items)</w:t>
      </w:r>
    </w:p>
    <w:p w14:paraId="194A19A9" w14:textId="77777777" w:rsidR="003653D9" w:rsidRDefault="003653D9" w:rsidP="003653D9">
      <w:pPr>
        <w:pBdr>
          <w:bottom w:val="single" w:sz="4" w:space="1" w:color="auto"/>
        </w:pBdr>
        <w:spacing w:after="0"/>
        <w:rPr>
          <w:rFonts w:cs="Times New Roman"/>
          <w:b/>
        </w:rPr>
      </w:pPr>
      <w:r w:rsidRPr="00E917CC">
        <w:rPr>
          <w:rFonts w:cs="Times New Roman"/>
          <w:b/>
        </w:rPr>
        <w:t>DESCRIPTION</w:t>
      </w:r>
    </w:p>
    <w:p w14:paraId="3501EBF7" w14:textId="7B56D6CC" w:rsidR="00E917CC" w:rsidRPr="00E917CC" w:rsidRDefault="00E917CC" w:rsidP="003653D9">
      <w:pPr>
        <w:pBdr>
          <w:bottom w:val="single" w:sz="4" w:space="1" w:color="auto"/>
        </w:pBdr>
        <w:spacing w:after="0"/>
        <w:rPr>
          <w:rFonts w:cs="Times New Roman"/>
        </w:rPr>
      </w:pPr>
      <w:r w:rsidRPr="00E917CC">
        <w:rPr>
          <w:rFonts w:cs="Times New Roman"/>
        </w:rPr>
        <w:t>This measure was selected to assess participants’ sleep quality.</w:t>
      </w:r>
    </w:p>
    <w:p w14:paraId="4AC72A42" w14:textId="77777777" w:rsidR="003653D9" w:rsidRDefault="003653D9" w:rsidP="003653D9">
      <w:pPr>
        <w:pBdr>
          <w:bottom w:val="single" w:sz="6" w:space="1" w:color="auto"/>
        </w:pBdr>
        <w:spacing w:after="0"/>
        <w:rPr>
          <w:rFonts w:cs="Times New Roman"/>
          <w:b/>
        </w:rPr>
      </w:pPr>
      <w:r w:rsidRPr="00E542B5">
        <w:rPr>
          <w:rFonts w:cs="Times New Roman"/>
          <w:b/>
        </w:rPr>
        <w:t>ASSOCIATED PAPERS</w:t>
      </w:r>
    </w:p>
    <w:p w14:paraId="3428F328" w14:textId="36389D93" w:rsidR="00E542B5" w:rsidRDefault="00E542B5" w:rsidP="00E542B5">
      <w:pPr>
        <w:pBdr>
          <w:bottom w:val="single" w:sz="6" w:space="1" w:color="auto"/>
        </w:pBdr>
        <w:spacing w:after="0"/>
        <w:rPr>
          <w:rFonts w:cs="Times New Roman"/>
        </w:rPr>
      </w:pPr>
      <w:r w:rsidRPr="00E542B5">
        <w:rPr>
          <w:rFonts w:cs="Times New Roman"/>
        </w:rPr>
        <w:t>Hays, R. D., &amp; Stewart, A. L. (1992). Sleep measures. In A. L. Stewart &amp; J. E. Ware (eds.), Measuring functioning and well-being: The</w:t>
      </w:r>
      <w:r>
        <w:rPr>
          <w:rFonts w:cs="Times New Roman"/>
        </w:rPr>
        <w:t xml:space="preserve"> </w:t>
      </w:r>
      <w:r w:rsidR="00E917CC">
        <w:rPr>
          <w:rFonts w:cs="Times New Roman"/>
        </w:rPr>
        <w:t>m</w:t>
      </w:r>
      <w:r w:rsidRPr="00E542B5">
        <w:rPr>
          <w:rFonts w:cs="Times New Roman"/>
        </w:rPr>
        <w:t xml:space="preserve">edical </w:t>
      </w:r>
      <w:r w:rsidR="00E917CC">
        <w:rPr>
          <w:rFonts w:cs="Times New Roman"/>
        </w:rPr>
        <w:t>o</w:t>
      </w:r>
      <w:r w:rsidRPr="00E542B5">
        <w:rPr>
          <w:rFonts w:cs="Times New Roman"/>
        </w:rPr>
        <w:t xml:space="preserve">utcomes </w:t>
      </w:r>
      <w:r w:rsidR="00E917CC">
        <w:rPr>
          <w:rFonts w:cs="Times New Roman"/>
        </w:rPr>
        <w:t>s</w:t>
      </w:r>
      <w:r w:rsidRPr="00E542B5">
        <w:rPr>
          <w:rFonts w:cs="Times New Roman"/>
        </w:rPr>
        <w:t>tudy approach (pp. 235-259)</w:t>
      </w:r>
      <w:r w:rsidR="00E917CC">
        <w:rPr>
          <w:rFonts w:cs="Times New Roman"/>
        </w:rPr>
        <w:t>.</w:t>
      </w:r>
      <w:r w:rsidRPr="00E542B5">
        <w:rPr>
          <w:rFonts w:cs="Times New Roman"/>
        </w:rPr>
        <w:t xml:space="preserve"> Durham, NC: Duke University Press</w:t>
      </w:r>
      <w:r>
        <w:rPr>
          <w:rFonts w:cs="Times New Roman"/>
        </w:rPr>
        <w:t>.</w:t>
      </w:r>
    </w:p>
    <w:p w14:paraId="2205103D" w14:textId="77777777" w:rsidR="00E542B5" w:rsidRDefault="00E542B5" w:rsidP="003653D9">
      <w:pPr>
        <w:pBdr>
          <w:bottom w:val="single" w:sz="6" w:space="1" w:color="auto"/>
        </w:pBdr>
        <w:spacing w:after="0"/>
        <w:rPr>
          <w:rFonts w:cs="Times New Roman"/>
        </w:rPr>
      </w:pPr>
    </w:p>
    <w:p w14:paraId="6E4BFD83" w14:textId="614AA906" w:rsidR="00E542B5" w:rsidRDefault="00E542B5" w:rsidP="003653D9">
      <w:pPr>
        <w:pBdr>
          <w:bottom w:val="single" w:sz="6" w:space="1" w:color="auto"/>
        </w:pBdr>
        <w:spacing w:after="0"/>
        <w:rPr>
          <w:ins w:id="952" w:author="Windows User" w:date="2019-07-18T11:35:00Z"/>
          <w:rFonts w:cs="Times New Roman"/>
        </w:rPr>
      </w:pPr>
      <w:r w:rsidRPr="00E542B5">
        <w:rPr>
          <w:rFonts w:cs="Times New Roman"/>
        </w:rPr>
        <w:t xml:space="preserve">Smith, M. T., &amp; Wegener, S. T. (2003). Measures of sleep: The insomnia severity index, medical outcomes study (mos) sleep scale, Pittsburgh sleep diary (psd), and Pittsburgh sleep quality index (psqi). </w:t>
      </w:r>
      <w:r w:rsidRPr="00E542B5">
        <w:rPr>
          <w:rFonts w:cs="Times New Roman"/>
          <w:i/>
        </w:rPr>
        <w:t>Arthritis Care &amp; Research, 49,</w:t>
      </w:r>
      <w:r w:rsidRPr="00E542B5">
        <w:rPr>
          <w:rFonts w:cs="Times New Roman"/>
        </w:rPr>
        <w:t xml:space="preserve"> S184-S196.</w:t>
      </w:r>
    </w:p>
    <w:p w14:paraId="08433C07" w14:textId="132E0115" w:rsidR="00EE5804" w:rsidRDefault="00EE5804" w:rsidP="003653D9">
      <w:pPr>
        <w:pBdr>
          <w:bottom w:val="single" w:sz="6" w:space="1" w:color="auto"/>
        </w:pBdr>
        <w:spacing w:after="0"/>
        <w:rPr>
          <w:ins w:id="953" w:author="Windows User" w:date="2019-07-18T11:35:00Z"/>
          <w:rFonts w:cs="Times New Roman"/>
        </w:rPr>
      </w:pPr>
    </w:p>
    <w:p w14:paraId="66EC4264" w14:textId="7CA90FA7" w:rsidR="00EE5804" w:rsidRPr="00E542B5" w:rsidRDefault="00EE5804" w:rsidP="003653D9">
      <w:pPr>
        <w:pBdr>
          <w:bottom w:val="single" w:sz="6" w:space="1" w:color="auto"/>
        </w:pBdr>
        <w:spacing w:after="0"/>
        <w:rPr>
          <w:rFonts w:cs="Times New Roman"/>
        </w:rPr>
      </w:pPr>
      <w:ins w:id="954" w:author="Windows User" w:date="2019-07-18T11:35:00Z">
        <w:r>
          <w:rPr>
            <w:rFonts w:ascii="Arial" w:hAnsi="Arial" w:cs="Arial"/>
            <w:color w:val="303030"/>
            <w:sz w:val="20"/>
            <w:szCs w:val="20"/>
            <w:shd w:val="clear" w:color="auto" w:fill="FFFFFF"/>
          </w:rPr>
          <w:t>Thurtell, M. J., Bruce, B. B., Rye, D. B., Newman, N. J., &amp; Biousse, V. (2011). The Berlin questionnaire screens for obstructive sleep apnea in idiopathic intracranial hypertension. </w:t>
        </w:r>
        <w:r>
          <w:rPr>
            <w:rFonts w:ascii="Arial" w:hAnsi="Arial" w:cs="Arial"/>
            <w:i/>
            <w:iCs/>
            <w:color w:val="303030"/>
            <w:sz w:val="20"/>
            <w:szCs w:val="20"/>
            <w:shd w:val="clear" w:color="auto" w:fill="FFFFFF"/>
          </w:rPr>
          <w:t>Journal of neuro-ophthalmology : the official journal of the North American Neuro-Ophthalmology Society</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31</w:t>
        </w:r>
        <w:r>
          <w:rPr>
            <w:rFonts w:ascii="Arial" w:hAnsi="Arial" w:cs="Arial"/>
            <w:color w:val="303030"/>
            <w:sz w:val="20"/>
            <w:szCs w:val="20"/>
            <w:shd w:val="clear" w:color="auto" w:fill="FFFFFF"/>
          </w:rPr>
          <w:t>(4), 316–319. doi:10.1097/WNO.0b013e31821a4d54</w:t>
        </w:r>
      </w:ins>
    </w:p>
    <w:p w14:paraId="55ACF2DA" w14:textId="77777777" w:rsidR="003653D9" w:rsidRPr="006E6994" w:rsidRDefault="003653D9" w:rsidP="003653D9">
      <w:pPr>
        <w:spacing w:after="0"/>
        <w:rPr>
          <w:rFonts w:cs="Times New Roman"/>
          <w:b/>
        </w:rPr>
      </w:pPr>
      <w:r w:rsidRPr="006E6994">
        <w:rPr>
          <w:rFonts w:cs="Times New Roman"/>
          <w:b/>
        </w:rPr>
        <w:t>SUBJECT INSTRUCTIONS:</w:t>
      </w:r>
    </w:p>
    <w:p w14:paraId="66ED7CF8" w14:textId="664A00C0" w:rsidR="003653D9" w:rsidRDefault="00D60B83" w:rsidP="003653D9">
      <w:pPr>
        <w:spacing w:after="0"/>
        <w:rPr>
          <w:rFonts w:cs="Times New Roman"/>
        </w:rPr>
      </w:pPr>
      <w:r w:rsidRPr="006E6994">
        <w:rPr>
          <w:rFonts w:cs="Times New Roman"/>
        </w:rPr>
        <w:t>(before snoring questions): If you answered “None of the time”</w:t>
      </w:r>
      <w:r w:rsidR="006E6994">
        <w:rPr>
          <w:rFonts w:cs="Times New Roman"/>
        </w:rPr>
        <w:t xml:space="preserve"> to question #10 on the previous page, </w:t>
      </w:r>
      <w:r w:rsidR="006E6994" w:rsidRPr="006E6994">
        <w:rPr>
          <w:rFonts w:cs="Times New Roman"/>
          <w:b/>
          <w:u w:val="single"/>
        </w:rPr>
        <w:t>DO NOT</w:t>
      </w:r>
      <w:r w:rsidR="006E6994">
        <w:rPr>
          <w:rFonts w:cs="Times New Roman"/>
        </w:rPr>
        <w:t xml:space="preserve"> complete the following questions, please move on to the next page.  If you gave any other answer to question #10, please answer the following questions.</w:t>
      </w:r>
    </w:p>
    <w:p w14:paraId="5548D617" w14:textId="77777777" w:rsidR="006E6994" w:rsidRPr="00D60B83" w:rsidRDefault="006E6994" w:rsidP="003653D9">
      <w:pPr>
        <w:spacing w:after="0"/>
        <w:rPr>
          <w:rFonts w:cs="Times New Roman"/>
        </w:rPr>
      </w:pPr>
    </w:p>
    <w:tbl>
      <w:tblPr>
        <w:tblStyle w:val="TableGrid"/>
        <w:tblW w:w="0" w:type="auto"/>
        <w:tblLook w:val="04A0" w:firstRow="1" w:lastRow="0" w:firstColumn="1" w:lastColumn="0" w:noHBand="0" w:noVBand="1"/>
      </w:tblPr>
      <w:tblGrid>
        <w:gridCol w:w="1782"/>
        <w:gridCol w:w="5408"/>
        <w:gridCol w:w="2160"/>
      </w:tblGrid>
      <w:tr w:rsidR="00E52368" w:rsidRPr="000431A1" w14:paraId="6BFACCDA" w14:textId="77777777" w:rsidTr="007614A7">
        <w:tc>
          <w:tcPr>
            <w:tcW w:w="0" w:type="auto"/>
            <w:tcBorders>
              <w:top w:val="single" w:sz="4" w:space="0" w:color="auto"/>
              <w:left w:val="single" w:sz="4" w:space="0" w:color="auto"/>
              <w:bottom w:val="single" w:sz="4" w:space="0" w:color="auto"/>
              <w:right w:val="single" w:sz="4" w:space="0" w:color="auto"/>
            </w:tcBorders>
            <w:hideMark/>
          </w:tcPr>
          <w:p w14:paraId="3FE025E3" w14:textId="77777777" w:rsidR="00E52368" w:rsidRPr="00326291" w:rsidRDefault="00E52368" w:rsidP="007614A7">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151A4F9B" w14:textId="77777777" w:rsidR="00E52368" w:rsidRPr="00326291" w:rsidRDefault="00E52368" w:rsidP="007614A7">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2D6CB47E" w14:textId="77777777" w:rsidR="00E52368" w:rsidRPr="00326291" w:rsidRDefault="00E52368" w:rsidP="007614A7">
            <w:pPr>
              <w:jc w:val="center"/>
              <w:rPr>
                <w:rFonts w:cs="Times New Roman"/>
                <w:b/>
              </w:rPr>
            </w:pPr>
            <w:r w:rsidRPr="00326291">
              <w:rPr>
                <w:rFonts w:cs="Times New Roman"/>
                <w:b/>
              </w:rPr>
              <w:t>Item Values</w:t>
            </w:r>
          </w:p>
        </w:tc>
      </w:tr>
      <w:tr w:rsidR="00E52368" w:rsidRPr="000431A1" w14:paraId="4A2CFF70" w14:textId="77777777" w:rsidTr="007614A7">
        <w:tc>
          <w:tcPr>
            <w:tcW w:w="0" w:type="auto"/>
            <w:tcBorders>
              <w:top w:val="single" w:sz="4" w:space="0" w:color="auto"/>
              <w:left w:val="single" w:sz="4" w:space="0" w:color="auto"/>
              <w:bottom w:val="single" w:sz="4" w:space="0" w:color="auto"/>
              <w:right w:val="single" w:sz="4" w:space="0" w:color="auto"/>
            </w:tcBorders>
          </w:tcPr>
          <w:p w14:paraId="64EA7306" w14:textId="536ED86B" w:rsidR="00E52368" w:rsidRPr="007B2C46" w:rsidRDefault="00E52368" w:rsidP="007614A7">
            <w:pPr>
              <w:jc w:val="center"/>
              <w:rPr>
                <w:rFonts w:cs="Times New Roman"/>
                <w:highlight w:val="yellow"/>
              </w:rPr>
            </w:pPr>
            <w:r w:rsidRPr="0004150E">
              <w:rPr>
                <w:rFonts w:cs="Times New Roman"/>
              </w:rPr>
              <w:t>SleepDate</w:t>
            </w:r>
          </w:p>
        </w:tc>
        <w:tc>
          <w:tcPr>
            <w:tcW w:w="0" w:type="auto"/>
            <w:tcBorders>
              <w:top w:val="single" w:sz="4" w:space="0" w:color="auto"/>
              <w:left w:val="single" w:sz="4" w:space="0" w:color="auto"/>
              <w:bottom w:val="single" w:sz="4" w:space="0" w:color="auto"/>
              <w:right w:val="single" w:sz="4" w:space="0" w:color="auto"/>
            </w:tcBorders>
          </w:tcPr>
          <w:p w14:paraId="114B97CE" w14:textId="08F61A93" w:rsidR="00E52368" w:rsidRDefault="00E52368" w:rsidP="007614A7">
            <w:pPr>
              <w:rPr>
                <w:rFonts w:cs="Times New Roman"/>
              </w:rPr>
            </w:pPr>
            <w:r w:rsidRPr="0004150E">
              <w:rPr>
                <w:rFonts w:cs="Times New Roman"/>
              </w:rPr>
              <w:t>Date Sleep was administered</w:t>
            </w:r>
          </w:p>
        </w:tc>
        <w:tc>
          <w:tcPr>
            <w:tcW w:w="0" w:type="auto"/>
            <w:tcBorders>
              <w:top w:val="single" w:sz="4" w:space="0" w:color="auto"/>
              <w:left w:val="single" w:sz="4" w:space="0" w:color="auto"/>
              <w:bottom w:val="single" w:sz="4" w:space="0" w:color="auto"/>
              <w:right w:val="single" w:sz="4" w:space="0" w:color="auto"/>
            </w:tcBorders>
          </w:tcPr>
          <w:p w14:paraId="1C0B7F86" w14:textId="77777777" w:rsidR="00E52368" w:rsidRDefault="00E52368" w:rsidP="007614A7">
            <w:pPr>
              <w:rPr>
                <w:rFonts w:cs="Times New Roman"/>
              </w:rPr>
            </w:pPr>
          </w:p>
        </w:tc>
      </w:tr>
      <w:tr w:rsidR="00E52368" w:rsidRPr="000431A1" w14:paraId="385FA860" w14:textId="77777777" w:rsidTr="007614A7">
        <w:tc>
          <w:tcPr>
            <w:tcW w:w="0" w:type="auto"/>
            <w:tcBorders>
              <w:top w:val="single" w:sz="4" w:space="0" w:color="auto"/>
              <w:left w:val="single" w:sz="4" w:space="0" w:color="auto"/>
              <w:bottom w:val="single" w:sz="4" w:space="0" w:color="auto"/>
              <w:right w:val="single" w:sz="4" w:space="0" w:color="auto"/>
            </w:tcBorders>
          </w:tcPr>
          <w:p w14:paraId="22F0A575" w14:textId="4BFB57B3" w:rsidR="00E52368" w:rsidRPr="007B2C46" w:rsidRDefault="00E52368" w:rsidP="007614A7">
            <w:pPr>
              <w:jc w:val="center"/>
              <w:rPr>
                <w:rFonts w:cs="Times New Roman"/>
                <w:highlight w:val="yellow"/>
              </w:rPr>
            </w:pPr>
            <w:r w:rsidRPr="0004150E">
              <w:rPr>
                <w:rFonts w:cs="Times New Roman"/>
              </w:rPr>
              <w:t>Tester</w:t>
            </w:r>
          </w:p>
        </w:tc>
        <w:tc>
          <w:tcPr>
            <w:tcW w:w="0" w:type="auto"/>
            <w:tcBorders>
              <w:top w:val="single" w:sz="4" w:space="0" w:color="auto"/>
              <w:left w:val="single" w:sz="4" w:space="0" w:color="auto"/>
              <w:bottom w:val="single" w:sz="4" w:space="0" w:color="auto"/>
              <w:right w:val="single" w:sz="4" w:space="0" w:color="auto"/>
            </w:tcBorders>
          </w:tcPr>
          <w:p w14:paraId="05084449" w14:textId="41C0C7FB" w:rsidR="00E52368" w:rsidRDefault="00E52368" w:rsidP="007614A7">
            <w:pPr>
              <w:rPr>
                <w:rFonts w:cs="Times New Roman"/>
              </w:rPr>
            </w:pPr>
            <w:r w:rsidRPr="0004150E">
              <w:rPr>
                <w:rFonts w:cs="Times New Roman"/>
              </w:rPr>
              <w:t>Tester's initials who completed the Sleep entry</w:t>
            </w:r>
          </w:p>
        </w:tc>
        <w:tc>
          <w:tcPr>
            <w:tcW w:w="0" w:type="auto"/>
            <w:tcBorders>
              <w:top w:val="single" w:sz="4" w:space="0" w:color="auto"/>
              <w:left w:val="single" w:sz="4" w:space="0" w:color="auto"/>
              <w:bottom w:val="single" w:sz="4" w:space="0" w:color="auto"/>
              <w:right w:val="single" w:sz="4" w:space="0" w:color="auto"/>
            </w:tcBorders>
          </w:tcPr>
          <w:p w14:paraId="293062A3" w14:textId="77777777" w:rsidR="00E52368" w:rsidRDefault="00E52368" w:rsidP="007614A7">
            <w:pPr>
              <w:rPr>
                <w:rFonts w:cs="Times New Roman"/>
              </w:rPr>
            </w:pPr>
          </w:p>
        </w:tc>
      </w:tr>
      <w:tr w:rsidR="00E52368" w:rsidRPr="000431A1" w14:paraId="0013EE98" w14:textId="77777777" w:rsidTr="007614A7">
        <w:tc>
          <w:tcPr>
            <w:tcW w:w="0" w:type="auto"/>
            <w:tcBorders>
              <w:top w:val="single" w:sz="4" w:space="0" w:color="auto"/>
              <w:left w:val="single" w:sz="4" w:space="0" w:color="auto"/>
              <w:bottom w:val="single" w:sz="4" w:space="0" w:color="auto"/>
              <w:right w:val="single" w:sz="4" w:space="0" w:color="auto"/>
            </w:tcBorders>
          </w:tcPr>
          <w:p w14:paraId="0F91B3D8" w14:textId="5F425433" w:rsidR="00E52368" w:rsidRPr="007B2C46" w:rsidRDefault="00E52368" w:rsidP="007614A7">
            <w:pPr>
              <w:jc w:val="center"/>
              <w:rPr>
                <w:rFonts w:cs="Times New Roman"/>
                <w:highlight w:val="yellow"/>
              </w:rPr>
            </w:pPr>
            <w:r w:rsidRPr="0004150E">
              <w:rPr>
                <w:rFonts w:cs="Times New Roman"/>
              </w:rPr>
              <w:t>SL1</w:t>
            </w:r>
          </w:p>
        </w:tc>
        <w:tc>
          <w:tcPr>
            <w:tcW w:w="0" w:type="auto"/>
            <w:tcBorders>
              <w:top w:val="single" w:sz="4" w:space="0" w:color="auto"/>
              <w:left w:val="single" w:sz="4" w:space="0" w:color="auto"/>
              <w:bottom w:val="single" w:sz="4" w:space="0" w:color="auto"/>
              <w:right w:val="single" w:sz="4" w:space="0" w:color="auto"/>
            </w:tcBorders>
          </w:tcPr>
          <w:p w14:paraId="63AD27A1" w14:textId="6411E0ED" w:rsidR="00E52368" w:rsidRPr="000C56C9" w:rsidRDefault="00E52368" w:rsidP="007614A7">
            <w:pPr>
              <w:rPr>
                <w:rFonts w:cs="Times New Roman"/>
              </w:rPr>
            </w:pPr>
            <w:r>
              <w:rPr>
                <w:rFonts w:cs="Times New Roman"/>
              </w:rPr>
              <w:t xml:space="preserve">How long did it usually take for you to </w:t>
            </w:r>
            <w:r w:rsidRPr="007B2C46">
              <w:rPr>
                <w:rFonts w:cs="Times New Roman"/>
                <w:u w:val="single"/>
              </w:rPr>
              <w:t>fall asleep</w:t>
            </w:r>
            <w:r>
              <w:rPr>
                <w:rFonts w:cs="Times New Roman"/>
              </w:rPr>
              <w:t xml:space="preserve"> during the </w:t>
            </w:r>
            <w:r w:rsidRPr="007B2C46">
              <w:rPr>
                <w:rFonts w:cs="Times New Roman"/>
                <w:u w:val="single"/>
              </w:rPr>
              <w:t>past 4 weeks?</w:t>
            </w:r>
          </w:p>
        </w:tc>
        <w:tc>
          <w:tcPr>
            <w:tcW w:w="0" w:type="auto"/>
            <w:tcBorders>
              <w:top w:val="single" w:sz="4" w:space="0" w:color="auto"/>
              <w:left w:val="single" w:sz="4" w:space="0" w:color="auto"/>
              <w:bottom w:val="single" w:sz="4" w:space="0" w:color="auto"/>
              <w:right w:val="single" w:sz="4" w:space="0" w:color="auto"/>
            </w:tcBorders>
          </w:tcPr>
          <w:p w14:paraId="636FD2EB" w14:textId="77777777" w:rsidR="00E52368" w:rsidRDefault="00E52368" w:rsidP="007614A7">
            <w:pPr>
              <w:rPr>
                <w:rFonts w:cs="Times New Roman"/>
              </w:rPr>
            </w:pPr>
            <w:r>
              <w:rPr>
                <w:rFonts w:cs="Times New Roman"/>
              </w:rPr>
              <w:t>1=0-15 minutes</w:t>
            </w:r>
          </w:p>
          <w:p w14:paraId="70ACCCD5" w14:textId="77777777" w:rsidR="00E52368" w:rsidRDefault="00E52368" w:rsidP="007614A7">
            <w:pPr>
              <w:rPr>
                <w:rFonts w:cs="Times New Roman"/>
              </w:rPr>
            </w:pPr>
            <w:r>
              <w:rPr>
                <w:rFonts w:cs="Times New Roman"/>
              </w:rPr>
              <w:t>2=16-30 minutes</w:t>
            </w:r>
          </w:p>
          <w:p w14:paraId="630377DC" w14:textId="77777777" w:rsidR="00E52368" w:rsidRDefault="00E52368" w:rsidP="007614A7">
            <w:pPr>
              <w:rPr>
                <w:rFonts w:cs="Times New Roman"/>
              </w:rPr>
            </w:pPr>
            <w:r>
              <w:rPr>
                <w:rFonts w:cs="Times New Roman"/>
              </w:rPr>
              <w:t>3=31-45 minutes</w:t>
            </w:r>
          </w:p>
          <w:p w14:paraId="5D3D4873" w14:textId="77777777" w:rsidR="00E52368" w:rsidRDefault="00E52368" w:rsidP="007614A7">
            <w:pPr>
              <w:rPr>
                <w:rFonts w:cs="Times New Roman"/>
              </w:rPr>
            </w:pPr>
            <w:r>
              <w:rPr>
                <w:rFonts w:cs="Times New Roman"/>
              </w:rPr>
              <w:t>4=46-60 minutes</w:t>
            </w:r>
          </w:p>
          <w:p w14:paraId="04D6343E" w14:textId="1AE8205F" w:rsidR="00E52368" w:rsidRPr="000C56C9" w:rsidRDefault="00E52368" w:rsidP="007614A7">
            <w:pPr>
              <w:rPr>
                <w:rFonts w:cs="Times New Roman"/>
              </w:rPr>
            </w:pPr>
            <w:r>
              <w:rPr>
                <w:rFonts w:cs="Times New Roman"/>
              </w:rPr>
              <w:t>5=More than 60 minutes</w:t>
            </w:r>
          </w:p>
        </w:tc>
      </w:tr>
      <w:tr w:rsidR="00E52368" w:rsidRPr="000431A1" w14:paraId="1FCABD24" w14:textId="77777777" w:rsidTr="007614A7">
        <w:tc>
          <w:tcPr>
            <w:tcW w:w="0" w:type="auto"/>
            <w:tcBorders>
              <w:top w:val="single" w:sz="4" w:space="0" w:color="auto"/>
              <w:left w:val="single" w:sz="4" w:space="0" w:color="auto"/>
              <w:bottom w:val="single" w:sz="4" w:space="0" w:color="auto"/>
              <w:right w:val="single" w:sz="4" w:space="0" w:color="auto"/>
            </w:tcBorders>
          </w:tcPr>
          <w:p w14:paraId="17B4FEC9" w14:textId="658F1FFE" w:rsidR="00E52368" w:rsidRPr="007B2C46" w:rsidRDefault="00E52368" w:rsidP="007614A7">
            <w:pPr>
              <w:jc w:val="center"/>
              <w:rPr>
                <w:rFonts w:cs="Times New Roman"/>
                <w:highlight w:val="yellow"/>
              </w:rPr>
            </w:pPr>
            <w:r w:rsidRPr="0004150E">
              <w:rPr>
                <w:rFonts w:cs="Times New Roman"/>
              </w:rPr>
              <w:lastRenderedPageBreak/>
              <w:t>SL2</w:t>
            </w:r>
          </w:p>
        </w:tc>
        <w:tc>
          <w:tcPr>
            <w:tcW w:w="0" w:type="auto"/>
            <w:tcBorders>
              <w:top w:val="single" w:sz="4" w:space="0" w:color="auto"/>
              <w:left w:val="single" w:sz="4" w:space="0" w:color="auto"/>
              <w:bottom w:val="single" w:sz="4" w:space="0" w:color="auto"/>
              <w:right w:val="single" w:sz="4" w:space="0" w:color="auto"/>
            </w:tcBorders>
          </w:tcPr>
          <w:p w14:paraId="159F1607" w14:textId="53650DEF" w:rsidR="00E52368" w:rsidRPr="000C56C9" w:rsidRDefault="00E52368" w:rsidP="007614A7">
            <w:pPr>
              <w:rPr>
                <w:rFonts w:cs="Times New Roman"/>
              </w:rPr>
            </w:pPr>
            <w:r>
              <w:rPr>
                <w:rFonts w:cs="Times New Roman"/>
              </w:rPr>
              <w:t xml:space="preserve">On the average, how many hours did you sleep </w:t>
            </w:r>
            <w:r w:rsidRPr="007B2C46">
              <w:rPr>
                <w:rFonts w:cs="Times New Roman"/>
                <w:u w:val="single"/>
              </w:rPr>
              <w:t>each night</w:t>
            </w:r>
            <w:r>
              <w:rPr>
                <w:rFonts w:cs="Times New Roman"/>
              </w:rPr>
              <w:t xml:space="preserve"> during the </w:t>
            </w:r>
            <w:r w:rsidRPr="007B2C46">
              <w:rPr>
                <w:rFonts w:cs="Times New Roman"/>
                <w:u w:val="single"/>
              </w:rPr>
              <w:t>past 4 weeks?</w:t>
            </w:r>
          </w:p>
        </w:tc>
        <w:tc>
          <w:tcPr>
            <w:tcW w:w="0" w:type="auto"/>
            <w:tcBorders>
              <w:top w:val="single" w:sz="4" w:space="0" w:color="auto"/>
              <w:left w:val="single" w:sz="4" w:space="0" w:color="auto"/>
              <w:bottom w:val="single" w:sz="4" w:space="0" w:color="auto"/>
              <w:right w:val="single" w:sz="4" w:space="0" w:color="auto"/>
            </w:tcBorders>
          </w:tcPr>
          <w:p w14:paraId="131CC3BC" w14:textId="77777777" w:rsidR="00E52368" w:rsidRPr="000C56C9" w:rsidRDefault="00E52368" w:rsidP="007614A7">
            <w:pPr>
              <w:rPr>
                <w:rFonts w:cs="Times New Roman"/>
              </w:rPr>
            </w:pPr>
          </w:p>
        </w:tc>
      </w:tr>
      <w:tr w:rsidR="00E52368" w:rsidRPr="000431A1" w14:paraId="4E638C54" w14:textId="77777777" w:rsidTr="007614A7">
        <w:tc>
          <w:tcPr>
            <w:tcW w:w="0" w:type="auto"/>
            <w:tcBorders>
              <w:top w:val="single" w:sz="4" w:space="0" w:color="auto"/>
              <w:left w:val="single" w:sz="4" w:space="0" w:color="auto"/>
              <w:bottom w:val="single" w:sz="4" w:space="0" w:color="auto"/>
              <w:right w:val="single" w:sz="4" w:space="0" w:color="auto"/>
            </w:tcBorders>
          </w:tcPr>
          <w:p w14:paraId="3FC6E1B3" w14:textId="2FD0E41D" w:rsidR="00E52368" w:rsidRPr="007B2C46" w:rsidRDefault="00E52368" w:rsidP="007614A7">
            <w:pPr>
              <w:jc w:val="center"/>
              <w:rPr>
                <w:rFonts w:cs="Times New Roman"/>
                <w:highlight w:val="yellow"/>
              </w:rPr>
            </w:pPr>
            <w:r w:rsidRPr="0004150E">
              <w:rPr>
                <w:rFonts w:cs="Times New Roman"/>
              </w:rPr>
              <w:t>SL3</w:t>
            </w:r>
          </w:p>
        </w:tc>
        <w:tc>
          <w:tcPr>
            <w:tcW w:w="0" w:type="auto"/>
            <w:tcBorders>
              <w:top w:val="single" w:sz="4" w:space="0" w:color="auto"/>
              <w:left w:val="single" w:sz="4" w:space="0" w:color="auto"/>
              <w:bottom w:val="single" w:sz="4" w:space="0" w:color="auto"/>
              <w:right w:val="single" w:sz="4" w:space="0" w:color="auto"/>
            </w:tcBorders>
          </w:tcPr>
          <w:p w14:paraId="4BCD5EC7" w14:textId="1E42D997" w:rsidR="00E52368" w:rsidRPr="000C56C9" w:rsidRDefault="00E52368" w:rsidP="007614A7">
            <w:pPr>
              <w:rPr>
                <w:rFonts w:cs="Times New Roman"/>
              </w:rPr>
            </w:pPr>
            <w:r>
              <w:rPr>
                <w:rFonts w:cs="Times New Roman"/>
              </w:rPr>
              <w:t>How often during the past 4 weeks did you…feel that your sleep was not quiet (moving restlessly, feeling tense, speaking, etc.) while sleeping?</w:t>
            </w:r>
          </w:p>
        </w:tc>
        <w:tc>
          <w:tcPr>
            <w:tcW w:w="0" w:type="auto"/>
            <w:tcBorders>
              <w:top w:val="single" w:sz="4" w:space="0" w:color="auto"/>
              <w:left w:val="single" w:sz="4" w:space="0" w:color="auto"/>
              <w:bottom w:val="single" w:sz="4" w:space="0" w:color="auto"/>
              <w:right w:val="single" w:sz="4" w:space="0" w:color="auto"/>
            </w:tcBorders>
          </w:tcPr>
          <w:p w14:paraId="05A23DA4" w14:textId="77777777" w:rsidR="00E52368" w:rsidRDefault="00E52368" w:rsidP="007614A7">
            <w:pPr>
              <w:rPr>
                <w:rFonts w:cs="Times New Roman"/>
              </w:rPr>
            </w:pPr>
            <w:r>
              <w:rPr>
                <w:rFonts w:cs="Times New Roman"/>
              </w:rPr>
              <w:t>1=All of the time</w:t>
            </w:r>
          </w:p>
          <w:p w14:paraId="369FD9FC" w14:textId="77777777" w:rsidR="00E52368" w:rsidRDefault="00E52368" w:rsidP="007614A7">
            <w:pPr>
              <w:rPr>
                <w:rFonts w:cs="Times New Roman"/>
              </w:rPr>
            </w:pPr>
            <w:r>
              <w:rPr>
                <w:rFonts w:cs="Times New Roman"/>
              </w:rPr>
              <w:t>2=Most of the time</w:t>
            </w:r>
          </w:p>
          <w:p w14:paraId="49BD3D17" w14:textId="77777777" w:rsidR="00E52368" w:rsidRDefault="00E52368" w:rsidP="007614A7">
            <w:pPr>
              <w:rPr>
                <w:rFonts w:cs="Times New Roman"/>
              </w:rPr>
            </w:pPr>
            <w:r>
              <w:rPr>
                <w:rFonts w:cs="Times New Roman"/>
              </w:rPr>
              <w:t>3=A good bit of the time</w:t>
            </w:r>
          </w:p>
          <w:p w14:paraId="7A5E8B67" w14:textId="77777777" w:rsidR="00E52368" w:rsidRDefault="00E52368" w:rsidP="007614A7">
            <w:pPr>
              <w:rPr>
                <w:rFonts w:cs="Times New Roman"/>
              </w:rPr>
            </w:pPr>
            <w:r>
              <w:rPr>
                <w:rFonts w:cs="Times New Roman"/>
              </w:rPr>
              <w:t>4=Some of the time</w:t>
            </w:r>
          </w:p>
          <w:p w14:paraId="3FCABE2B" w14:textId="77777777" w:rsidR="00E52368" w:rsidRDefault="00E52368" w:rsidP="007614A7">
            <w:pPr>
              <w:rPr>
                <w:rFonts w:cs="Times New Roman"/>
              </w:rPr>
            </w:pPr>
            <w:r>
              <w:rPr>
                <w:rFonts w:cs="Times New Roman"/>
              </w:rPr>
              <w:t>5=A little of the time</w:t>
            </w:r>
          </w:p>
          <w:p w14:paraId="20B9CE76" w14:textId="547B9041" w:rsidR="00E52368" w:rsidRPr="000C56C9" w:rsidRDefault="00E52368" w:rsidP="007614A7">
            <w:pPr>
              <w:rPr>
                <w:rFonts w:cs="Times New Roman"/>
              </w:rPr>
            </w:pPr>
            <w:r>
              <w:rPr>
                <w:rFonts w:cs="Times New Roman"/>
              </w:rPr>
              <w:t>6=None of the time</w:t>
            </w:r>
          </w:p>
        </w:tc>
      </w:tr>
      <w:tr w:rsidR="00E52368" w:rsidRPr="000431A1" w14:paraId="5381FBFB" w14:textId="77777777" w:rsidTr="007614A7">
        <w:tc>
          <w:tcPr>
            <w:tcW w:w="0" w:type="auto"/>
            <w:tcBorders>
              <w:top w:val="single" w:sz="4" w:space="0" w:color="auto"/>
              <w:left w:val="single" w:sz="4" w:space="0" w:color="auto"/>
              <w:bottom w:val="single" w:sz="4" w:space="0" w:color="auto"/>
              <w:right w:val="single" w:sz="4" w:space="0" w:color="auto"/>
            </w:tcBorders>
          </w:tcPr>
          <w:p w14:paraId="5C0B5160" w14:textId="689CC68B" w:rsidR="00E52368" w:rsidRPr="007B2C46" w:rsidRDefault="00E52368" w:rsidP="007614A7">
            <w:pPr>
              <w:jc w:val="center"/>
              <w:rPr>
                <w:rFonts w:cs="Times New Roman"/>
                <w:highlight w:val="yellow"/>
              </w:rPr>
            </w:pPr>
            <w:r w:rsidRPr="0004150E">
              <w:rPr>
                <w:rFonts w:cs="Times New Roman"/>
              </w:rPr>
              <w:t>SL4</w:t>
            </w:r>
          </w:p>
        </w:tc>
        <w:tc>
          <w:tcPr>
            <w:tcW w:w="0" w:type="auto"/>
            <w:tcBorders>
              <w:top w:val="single" w:sz="4" w:space="0" w:color="auto"/>
              <w:left w:val="single" w:sz="4" w:space="0" w:color="auto"/>
              <w:bottom w:val="single" w:sz="4" w:space="0" w:color="auto"/>
              <w:right w:val="single" w:sz="4" w:space="0" w:color="auto"/>
            </w:tcBorders>
          </w:tcPr>
          <w:p w14:paraId="393DA811" w14:textId="2AD23AAE" w:rsidR="00E52368" w:rsidRPr="000C56C9" w:rsidRDefault="00E52368" w:rsidP="007614A7">
            <w:pPr>
              <w:rPr>
                <w:rFonts w:cs="Times New Roman"/>
              </w:rPr>
            </w:pPr>
            <w:r>
              <w:rPr>
                <w:rFonts w:cs="Times New Roman"/>
              </w:rPr>
              <w:t>How often during the past 4 weeks did you…get enough sleep to feel rested upon waking in the morning?</w:t>
            </w:r>
          </w:p>
        </w:tc>
        <w:tc>
          <w:tcPr>
            <w:tcW w:w="0" w:type="auto"/>
            <w:tcBorders>
              <w:top w:val="single" w:sz="4" w:space="0" w:color="auto"/>
              <w:left w:val="single" w:sz="4" w:space="0" w:color="auto"/>
              <w:bottom w:val="single" w:sz="4" w:space="0" w:color="auto"/>
              <w:right w:val="single" w:sz="4" w:space="0" w:color="auto"/>
            </w:tcBorders>
          </w:tcPr>
          <w:p w14:paraId="113CCC77" w14:textId="77777777" w:rsidR="00E52368" w:rsidRDefault="00E52368" w:rsidP="007B2C46">
            <w:pPr>
              <w:rPr>
                <w:rFonts w:cs="Times New Roman"/>
              </w:rPr>
            </w:pPr>
            <w:r>
              <w:rPr>
                <w:rFonts w:cs="Times New Roman"/>
              </w:rPr>
              <w:t>1=All of the time</w:t>
            </w:r>
          </w:p>
          <w:p w14:paraId="647CBBEF" w14:textId="77777777" w:rsidR="00E52368" w:rsidRDefault="00E52368" w:rsidP="007B2C46">
            <w:pPr>
              <w:rPr>
                <w:rFonts w:cs="Times New Roman"/>
              </w:rPr>
            </w:pPr>
            <w:r>
              <w:rPr>
                <w:rFonts w:cs="Times New Roman"/>
              </w:rPr>
              <w:t>2=Most of the time</w:t>
            </w:r>
          </w:p>
          <w:p w14:paraId="20429D56" w14:textId="77777777" w:rsidR="00E52368" w:rsidRDefault="00E52368" w:rsidP="007B2C46">
            <w:pPr>
              <w:rPr>
                <w:rFonts w:cs="Times New Roman"/>
              </w:rPr>
            </w:pPr>
            <w:r>
              <w:rPr>
                <w:rFonts w:cs="Times New Roman"/>
              </w:rPr>
              <w:t>3=A good bit of the time</w:t>
            </w:r>
          </w:p>
          <w:p w14:paraId="369ABA18" w14:textId="77777777" w:rsidR="00E52368" w:rsidRDefault="00E52368" w:rsidP="007B2C46">
            <w:pPr>
              <w:rPr>
                <w:rFonts w:cs="Times New Roman"/>
              </w:rPr>
            </w:pPr>
            <w:r>
              <w:rPr>
                <w:rFonts w:cs="Times New Roman"/>
              </w:rPr>
              <w:t>4=Some of the time</w:t>
            </w:r>
          </w:p>
          <w:p w14:paraId="68E1F9FE" w14:textId="77777777" w:rsidR="00E52368" w:rsidRDefault="00E52368" w:rsidP="007B2C46">
            <w:pPr>
              <w:rPr>
                <w:rFonts w:cs="Times New Roman"/>
              </w:rPr>
            </w:pPr>
            <w:r>
              <w:rPr>
                <w:rFonts w:cs="Times New Roman"/>
              </w:rPr>
              <w:t>5=A little of the time</w:t>
            </w:r>
          </w:p>
          <w:p w14:paraId="0D656600" w14:textId="404065DB" w:rsidR="00E52368" w:rsidRPr="000C56C9" w:rsidRDefault="00E52368" w:rsidP="007B2C46">
            <w:pPr>
              <w:rPr>
                <w:rFonts w:cs="Times New Roman"/>
              </w:rPr>
            </w:pPr>
            <w:r>
              <w:rPr>
                <w:rFonts w:cs="Times New Roman"/>
              </w:rPr>
              <w:t>6=None of the time</w:t>
            </w:r>
          </w:p>
        </w:tc>
      </w:tr>
      <w:tr w:rsidR="00E52368" w:rsidRPr="00E142A0" w14:paraId="1644F5C3" w14:textId="77777777" w:rsidTr="007614A7">
        <w:tc>
          <w:tcPr>
            <w:tcW w:w="0" w:type="auto"/>
            <w:tcBorders>
              <w:top w:val="single" w:sz="4" w:space="0" w:color="auto"/>
              <w:left w:val="single" w:sz="4" w:space="0" w:color="auto"/>
              <w:bottom w:val="single" w:sz="4" w:space="0" w:color="auto"/>
              <w:right w:val="single" w:sz="4" w:space="0" w:color="auto"/>
            </w:tcBorders>
          </w:tcPr>
          <w:p w14:paraId="3CACB77B" w14:textId="5E0CA460" w:rsidR="00E52368" w:rsidRPr="007B2C46" w:rsidRDefault="00E52368" w:rsidP="007614A7">
            <w:pPr>
              <w:jc w:val="center"/>
              <w:rPr>
                <w:rFonts w:cs="Times New Roman"/>
                <w:highlight w:val="yellow"/>
              </w:rPr>
            </w:pPr>
            <w:r w:rsidRPr="0004150E">
              <w:rPr>
                <w:rFonts w:cs="Times New Roman"/>
              </w:rPr>
              <w:t>SL5</w:t>
            </w:r>
          </w:p>
        </w:tc>
        <w:tc>
          <w:tcPr>
            <w:tcW w:w="0" w:type="auto"/>
            <w:tcBorders>
              <w:top w:val="single" w:sz="4" w:space="0" w:color="auto"/>
              <w:left w:val="single" w:sz="4" w:space="0" w:color="auto"/>
              <w:bottom w:val="single" w:sz="4" w:space="0" w:color="auto"/>
              <w:right w:val="single" w:sz="4" w:space="0" w:color="auto"/>
            </w:tcBorders>
          </w:tcPr>
          <w:p w14:paraId="4907C7B8" w14:textId="1730109F" w:rsidR="00E52368" w:rsidRPr="000C56C9" w:rsidRDefault="00E52368" w:rsidP="007614A7">
            <w:pPr>
              <w:rPr>
                <w:rFonts w:cs="Times New Roman"/>
              </w:rPr>
            </w:pPr>
            <w:r>
              <w:rPr>
                <w:rFonts w:cs="Times New Roman"/>
              </w:rPr>
              <w:t>How often during the past 4 weeks did you…awaken short of breath or with a headache?</w:t>
            </w:r>
          </w:p>
        </w:tc>
        <w:tc>
          <w:tcPr>
            <w:tcW w:w="0" w:type="auto"/>
            <w:tcBorders>
              <w:top w:val="single" w:sz="4" w:space="0" w:color="auto"/>
              <w:left w:val="single" w:sz="4" w:space="0" w:color="auto"/>
              <w:bottom w:val="single" w:sz="4" w:space="0" w:color="auto"/>
              <w:right w:val="single" w:sz="4" w:space="0" w:color="auto"/>
            </w:tcBorders>
          </w:tcPr>
          <w:p w14:paraId="69874D55" w14:textId="77777777" w:rsidR="00E52368" w:rsidRDefault="00E52368" w:rsidP="007B2C46">
            <w:pPr>
              <w:rPr>
                <w:rFonts w:cs="Times New Roman"/>
              </w:rPr>
            </w:pPr>
            <w:r>
              <w:rPr>
                <w:rFonts w:cs="Times New Roman"/>
              </w:rPr>
              <w:t>1=All of the time</w:t>
            </w:r>
          </w:p>
          <w:p w14:paraId="06AEAF31" w14:textId="77777777" w:rsidR="00E52368" w:rsidRDefault="00E52368" w:rsidP="007B2C46">
            <w:pPr>
              <w:rPr>
                <w:rFonts w:cs="Times New Roman"/>
              </w:rPr>
            </w:pPr>
            <w:r>
              <w:rPr>
                <w:rFonts w:cs="Times New Roman"/>
              </w:rPr>
              <w:t>2=Most of the time</w:t>
            </w:r>
          </w:p>
          <w:p w14:paraId="7683A132" w14:textId="77777777" w:rsidR="00E52368" w:rsidRDefault="00E52368" w:rsidP="007B2C46">
            <w:pPr>
              <w:rPr>
                <w:rFonts w:cs="Times New Roman"/>
              </w:rPr>
            </w:pPr>
            <w:r>
              <w:rPr>
                <w:rFonts w:cs="Times New Roman"/>
              </w:rPr>
              <w:t>3=A good bit of the time</w:t>
            </w:r>
          </w:p>
          <w:p w14:paraId="32CBF66C" w14:textId="77777777" w:rsidR="00E52368" w:rsidRDefault="00E52368" w:rsidP="007B2C46">
            <w:pPr>
              <w:rPr>
                <w:rFonts w:cs="Times New Roman"/>
              </w:rPr>
            </w:pPr>
            <w:r>
              <w:rPr>
                <w:rFonts w:cs="Times New Roman"/>
              </w:rPr>
              <w:t>4=Some of the time</w:t>
            </w:r>
          </w:p>
          <w:p w14:paraId="55B95F6E" w14:textId="77777777" w:rsidR="00E52368" w:rsidRDefault="00E52368" w:rsidP="007B2C46">
            <w:pPr>
              <w:rPr>
                <w:rFonts w:cs="Times New Roman"/>
              </w:rPr>
            </w:pPr>
            <w:r>
              <w:rPr>
                <w:rFonts w:cs="Times New Roman"/>
              </w:rPr>
              <w:t>5=A little of the time</w:t>
            </w:r>
          </w:p>
          <w:p w14:paraId="4A85B61C" w14:textId="438EE2C4" w:rsidR="00E52368" w:rsidRPr="000C56C9" w:rsidRDefault="00E52368" w:rsidP="007B2C46">
            <w:pPr>
              <w:rPr>
                <w:rFonts w:cs="Times New Roman"/>
              </w:rPr>
            </w:pPr>
            <w:r>
              <w:rPr>
                <w:rFonts w:cs="Times New Roman"/>
              </w:rPr>
              <w:t>6=None of the time</w:t>
            </w:r>
          </w:p>
        </w:tc>
      </w:tr>
      <w:tr w:rsidR="00E52368" w:rsidRPr="00E142A0" w14:paraId="654CE4FA" w14:textId="77777777" w:rsidTr="007614A7">
        <w:tc>
          <w:tcPr>
            <w:tcW w:w="0" w:type="auto"/>
            <w:tcBorders>
              <w:top w:val="single" w:sz="4" w:space="0" w:color="auto"/>
              <w:left w:val="single" w:sz="4" w:space="0" w:color="auto"/>
              <w:bottom w:val="single" w:sz="4" w:space="0" w:color="auto"/>
              <w:right w:val="single" w:sz="4" w:space="0" w:color="auto"/>
            </w:tcBorders>
          </w:tcPr>
          <w:p w14:paraId="740EB5F4" w14:textId="14B68DD6" w:rsidR="00E52368" w:rsidRPr="007B2C46" w:rsidRDefault="00E52368" w:rsidP="007614A7">
            <w:pPr>
              <w:jc w:val="center"/>
              <w:rPr>
                <w:rFonts w:cs="Times New Roman"/>
                <w:highlight w:val="yellow"/>
              </w:rPr>
            </w:pPr>
            <w:r w:rsidRPr="0004150E">
              <w:rPr>
                <w:rFonts w:cs="Times New Roman"/>
              </w:rPr>
              <w:t>SL6</w:t>
            </w:r>
          </w:p>
        </w:tc>
        <w:tc>
          <w:tcPr>
            <w:tcW w:w="0" w:type="auto"/>
            <w:tcBorders>
              <w:top w:val="single" w:sz="4" w:space="0" w:color="auto"/>
              <w:left w:val="single" w:sz="4" w:space="0" w:color="auto"/>
              <w:bottom w:val="single" w:sz="4" w:space="0" w:color="auto"/>
              <w:right w:val="single" w:sz="4" w:space="0" w:color="auto"/>
            </w:tcBorders>
          </w:tcPr>
          <w:p w14:paraId="7367452D" w14:textId="6511D70E" w:rsidR="00E52368" w:rsidRPr="000C56C9" w:rsidRDefault="00E52368" w:rsidP="007614A7">
            <w:pPr>
              <w:rPr>
                <w:rFonts w:cs="Times New Roman"/>
              </w:rPr>
            </w:pPr>
            <w:r>
              <w:rPr>
                <w:rFonts w:cs="Times New Roman"/>
              </w:rPr>
              <w:t>How often during the past 4 weeks did you…feel drowsy or sleepy during the day?</w:t>
            </w:r>
          </w:p>
        </w:tc>
        <w:tc>
          <w:tcPr>
            <w:tcW w:w="0" w:type="auto"/>
            <w:tcBorders>
              <w:top w:val="single" w:sz="4" w:space="0" w:color="auto"/>
              <w:left w:val="single" w:sz="4" w:space="0" w:color="auto"/>
              <w:bottom w:val="single" w:sz="4" w:space="0" w:color="auto"/>
              <w:right w:val="single" w:sz="4" w:space="0" w:color="auto"/>
            </w:tcBorders>
          </w:tcPr>
          <w:p w14:paraId="28C7CE68" w14:textId="77777777" w:rsidR="00E52368" w:rsidRDefault="00E52368" w:rsidP="007614A7">
            <w:pPr>
              <w:rPr>
                <w:rFonts w:cs="Times New Roman"/>
              </w:rPr>
            </w:pPr>
            <w:r>
              <w:rPr>
                <w:rFonts w:cs="Times New Roman"/>
              </w:rPr>
              <w:t>1=All of the time</w:t>
            </w:r>
          </w:p>
          <w:p w14:paraId="14462747" w14:textId="77777777" w:rsidR="00E52368" w:rsidRDefault="00E52368" w:rsidP="007614A7">
            <w:pPr>
              <w:rPr>
                <w:rFonts w:cs="Times New Roman"/>
              </w:rPr>
            </w:pPr>
            <w:r>
              <w:rPr>
                <w:rFonts w:cs="Times New Roman"/>
              </w:rPr>
              <w:t>2=Most of the time</w:t>
            </w:r>
          </w:p>
          <w:p w14:paraId="625D8ACF" w14:textId="77777777" w:rsidR="00E52368" w:rsidRDefault="00E52368" w:rsidP="007614A7">
            <w:pPr>
              <w:rPr>
                <w:rFonts w:cs="Times New Roman"/>
              </w:rPr>
            </w:pPr>
            <w:r>
              <w:rPr>
                <w:rFonts w:cs="Times New Roman"/>
              </w:rPr>
              <w:t>3=A good bit of the time</w:t>
            </w:r>
          </w:p>
          <w:p w14:paraId="39A313FF" w14:textId="77777777" w:rsidR="00E52368" w:rsidRDefault="00E52368" w:rsidP="007614A7">
            <w:pPr>
              <w:rPr>
                <w:rFonts w:cs="Times New Roman"/>
              </w:rPr>
            </w:pPr>
            <w:r>
              <w:rPr>
                <w:rFonts w:cs="Times New Roman"/>
              </w:rPr>
              <w:t>4=Some of the time</w:t>
            </w:r>
          </w:p>
          <w:p w14:paraId="4042ED96" w14:textId="77777777" w:rsidR="00E52368" w:rsidRDefault="00E52368" w:rsidP="007614A7">
            <w:pPr>
              <w:rPr>
                <w:rFonts w:cs="Times New Roman"/>
              </w:rPr>
            </w:pPr>
            <w:r>
              <w:rPr>
                <w:rFonts w:cs="Times New Roman"/>
              </w:rPr>
              <w:t>5=A little of the time</w:t>
            </w:r>
          </w:p>
          <w:p w14:paraId="5BD5D325" w14:textId="62A16610" w:rsidR="00E52368" w:rsidRPr="000C56C9" w:rsidRDefault="00E52368" w:rsidP="007614A7">
            <w:pPr>
              <w:rPr>
                <w:rFonts w:cs="Times New Roman"/>
              </w:rPr>
            </w:pPr>
            <w:r>
              <w:rPr>
                <w:rFonts w:cs="Times New Roman"/>
              </w:rPr>
              <w:t>6=None of the time</w:t>
            </w:r>
          </w:p>
        </w:tc>
      </w:tr>
      <w:tr w:rsidR="00E52368" w:rsidRPr="00E142A0" w14:paraId="4422A124" w14:textId="77777777" w:rsidTr="007614A7">
        <w:tc>
          <w:tcPr>
            <w:tcW w:w="0" w:type="auto"/>
            <w:tcBorders>
              <w:top w:val="single" w:sz="4" w:space="0" w:color="auto"/>
              <w:left w:val="single" w:sz="4" w:space="0" w:color="auto"/>
              <w:bottom w:val="single" w:sz="4" w:space="0" w:color="auto"/>
              <w:right w:val="single" w:sz="4" w:space="0" w:color="auto"/>
            </w:tcBorders>
          </w:tcPr>
          <w:p w14:paraId="51F92DBA" w14:textId="4BFB465E" w:rsidR="00E52368" w:rsidRPr="007B2C46" w:rsidRDefault="00E52368" w:rsidP="007614A7">
            <w:pPr>
              <w:jc w:val="center"/>
              <w:rPr>
                <w:rFonts w:cs="Times New Roman"/>
                <w:highlight w:val="yellow"/>
              </w:rPr>
            </w:pPr>
            <w:r w:rsidRPr="0004150E">
              <w:rPr>
                <w:rFonts w:cs="Times New Roman"/>
              </w:rPr>
              <w:t>SL7</w:t>
            </w:r>
          </w:p>
        </w:tc>
        <w:tc>
          <w:tcPr>
            <w:tcW w:w="0" w:type="auto"/>
            <w:tcBorders>
              <w:top w:val="single" w:sz="4" w:space="0" w:color="auto"/>
              <w:left w:val="single" w:sz="4" w:space="0" w:color="auto"/>
              <w:bottom w:val="single" w:sz="4" w:space="0" w:color="auto"/>
              <w:right w:val="single" w:sz="4" w:space="0" w:color="auto"/>
            </w:tcBorders>
          </w:tcPr>
          <w:p w14:paraId="5F5C096B" w14:textId="4FBFCF06" w:rsidR="00E52368" w:rsidRPr="000C56C9" w:rsidRDefault="00E52368" w:rsidP="007614A7">
            <w:pPr>
              <w:rPr>
                <w:rFonts w:cs="Times New Roman"/>
              </w:rPr>
            </w:pPr>
            <w:r>
              <w:rPr>
                <w:rFonts w:cs="Times New Roman"/>
              </w:rPr>
              <w:t>How often during the past 4 weeks did you…have trouble falling asleep?</w:t>
            </w:r>
          </w:p>
        </w:tc>
        <w:tc>
          <w:tcPr>
            <w:tcW w:w="0" w:type="auto"/>
            <w:tcBorders>
              <w:top w:val="single" w:sz="4" w:space="0" w:color="auto"/>
              <w:left w:val="single" w:sz="4" w:space="0" w:color="auto"/>
              <w:bottom w:val="single" w:sz="4" w:space="0" w:color="auto"/>
              <w:right w:val="single" w:sz="4" w:space="0" w:color="auto"/>
            </w:tcBorders>
          </w:tcPr>
          <w:p w14:paraId="64D55418" w14:textId="77777777" w:rsidR="00E52368" w:rsidRDefault="00E52368" w:rsidP="007614A7">
            <w:pPr>
              <w:rPr>
                <w:rFonts w:cs="Times New Roman"/>
              </w:rPr>
            </w:pPr>
            <w:r>
              <w:rPr>
                <w:rFonts w:cs="Times New Roman"/>
              </w:rPr>
              <w:t>1=All of the time</w:t>
            </w:r>
          </w:p>
          <w:p w14:paraId="67080637" w14:textId="77777777" w:rsidR="00E52368" w:rsidRDefault="00E52368" w:rsidP="007614A7">
            <w:pPr>
              <w:rPr>
                <w:rFonts w:cs="Times New Roman"/>
              </w:rPr>
            </w:pPr>
            <w:r>
              <w:rPr>
                <w:rFonts w:cs="Times New Roman"/>
              </w:rPr>
              <w:t>2=Most of the time</w:t>
            </w:r>
          </w:p>
          <w:p w14:paraId="39E36298" w14:textId="77777777" w:rsidR="00E52368" w:rsidRDefault="00E52368" w:rsidP="007614A7">
            <w:pPr>
              <w:rPr>
                <w:rFonts w:cs="Times New Roman"/>
              </w:rPr>
            </w:pPr>
            <w:r>
              <w:rPr>
                <w:rFonts w:cs="Times New Roman"/>
              </w:rPr>
              <w:t>3=A good bit of the time</w:t>
            </w:r>
          </w:p>
          <w:p w14:paraId="634A294C" w14:textId="77777777" w:rsidR="00E52368" w:rsidRDefault="00E52368" w:rsidP="007614A7">
            <w:pPr>
              <w:rPr>
                <w:rFonts w:cs="Times New Roman"/>
              </w:rPr>
            </w:pPr>
            <w:r>
              <w:rPr>
                <w:rFonts w:cs="Times New Roman"/>
              </w:rPr>
              <w:t>4=Some of the time</w:t>
            </w:r>
          </w:p>
          <w:p w14:paraId="2F1F3EC6" w14:textId="77777777" w:rsidR="00E52368" w:rsidRDefault="00E52368" w:rsidP="007614A7">
            <w:pPr>
              <w:rPr>
                <w:rFonts w:cs="Times New Roman"/>
              </w:rPr>
            </w:pPr>
            <w:r>
              <w:rPr>
                <w:rFonts w:cs="Times New Roman"/>
              </w:rPr>
              <w:t>5=A little of the time</w:t>
            </w:r>
          </w:p>
          <w:p w14:paraId="68E22755" w14:textId="5CB7F690" w:rsidR="00E52368" w:rsidRPr="000C56C9" w:rsidRDefault="00E52368" w:rsidP="007614A7">
            <w:pPr>
              <w:rPr>
                <w:rFonts w:cs="Times New Roman"/>
              </w:rPr>
            </w:pPr>
            <w:r>
              <w:rPr>
                <w:rFonts w:cs="Times New Roman"/>
              </w:rPr>
              <w:t>6=None of the time</w:t>
            </w:r>
          </w:p>
        </w:tc>
      </w:tr>
      <w:tr w:rsidR="00E52368" w:rsidRPr="00E142A0" w14:paraId="7F731A5D" w14:textId="77777777" w:rsidTr="007614A7">
        <w:tc>
          <w:tcPr>
            <w:tcW w:w="0" w:type="auto"/>
            <w:tcBorders>
              <w:top w:val="single" w:sz="4" w:space="0" w:color="auto"/>
              <w:left w:val="single" w:sz="4" w:space="0" w:color="auto"/>
              <w:bottom w:val="single" w:sz="4" w:space="0" w:color="auto"/>
              <w:right w:val="single" w:sz="4" w:space="0" w:color="auto"/>
            </w:tcBorders>
          </w:tcPr>
          <w:p w14:paraId="7F8CBF6F" w14:textId="3912E549" w:rsidR="00E52368" w:rsidRPr="007B2C46" w:rsidRDefault="00E52368" w:rsidP="007614A7">
            <w:pPr>
              <w:jc w:val="center"/>
              <w:rPr>
                <w:rFonts w:cs="Times New Roman"/>
                <w:highlight w:val="yellow"/>
              </w:rPr>
            </w:pPr>
            <w:r w:rsidRPr="0004150E">
              <w:rPr>
                <w:rFonts w:cs="Times New Roman"/>
              </w:rPr>
              <w:t>SL8</w:t>
            </w:r>
          </w:p>
        </w:tc>
        <w:tc>
          <w:tcPr>
            <w:tcW w:w="0" w:type="auto"/>
            <w:tcBorders>
              <w:top w:val="single" w:sz="4" w:space="0" w:color="auto"/>
              <w:left w:val="single" w:sz="4" w:space="0" w:color="auto"/>
              <w:bottom w:val="single" w:sz="4" w:space="0" w:color="auto"/>
              <w:right w:val="single" w:sz="4" w:space="0" w:color="auto"/>
            </w:tcBorders>
          </w:tcPr>
          <w:p w14:paraId="559911F7" w14:textId="7B671BF6" w:rsidR="00E52368" w:rsidRPr="000C56C9" w:rsidRDefault="00E52368" w:rsidP="007614A7">
            <w:pPr>
              <w:rPr>
                <w:rFonts w:cs="Times New Roman"/>
              </w:rPr>
            </w:pPr>
            <w:r>
              <w:rPr>
                <w:rFonts w:cs="Times New Roman"/>
              </w:rPr>
              <w:t>How often during the past 4 weeks did you…awaken during your sleep time and have trouble falling asleep again?</w:t>
            </w:r>
          </w:p>
        </w:tc>
        <w:tc>
          <w:tcPr>
            <w:tcW w:w="0" w:type="auto"/>
            <w:tcBorders>
              <w:top w:val="single" w:sz="4" w:space="0" w:color="auto"/>
              <w:left w:val="single" w:sz="4" w:space="0" w:color="auto"/>
              <w:bottom w:val="single" w:sz="4" w:space="0" w:color="auto"/>
              <w:right w:val="single" w:sz="4" w:space="0" w:color="auto"/>
            </w:tcBorders>
          </w:tcPr>
          <w:p w14:paraId="187ADAD7" w14:textId="77777777" w:rsidR="00E52368" w:rsidRDefault="00E52368" w:rsidP="007614A7">
            <w:pPr>
              <w:rPr>
                <w:rFonts w:cs="Times New Roman"/>
              </w:rPr>
            </w:pPr>
            <w:r>
              <w:rPr>
                <w:rFonts w:cs="Times New Roman"/>
              </w:rPr>
              <w:t>1=All of the time</w:t>
            </w:r>
          </w:p>
          <w:p w14:paraId="3C2A2C7E" w14:textId="77777777" w:rsidR="00E52368" w:rsidRDefault="00E52368" w:rsidP="007614A7">
            <w:pPr>
              <w:rPr>
                <w:rFonts w:cs="Times New Roman"/>
              </w:rPr>
            </w:pPr>
            <w:r>
              <w:rPr>
                <w:rFonts w:cs="Times New Roman"/>
              </w:rPr>
              <w:t>2=Most of the time</w:t>
            </w:r>
          </w:p>
          <w:p w14:paraId="38F9B511" w14:textId="77777777" w:rsidR="00E52368" w:rsidRDefault="00E52368" w:rsidP="007614A7">
            <w:pPr>
              <w:rPr>
                <w:rFonts w:cs="Times New Roman"/>
              </w:rPr>
            </w:pPr>
            <w:r>
              <w:rPr>
                <w:rFonts w:cs="Times New Roman"/>
              </w:rPr>
              <w:t>3=A good bit of the time</w:t>
            </w:r>
          </w:p>
          <w:p w14:paraId="5EA4181A" w14:textId="77777777" w:rsidR="00E52368" w:rsidRDefault="00E52368" w:rsidP="007614A7">
            <w:pPr>
              <w:rPr>
                <w:rFonts w:cs="Times New Roman"/>
              </w:rPr>
            </w:pPr>
            <w:r>
              <w:rPr>
                <w:rFonts w:cs="Times New Roman"/>
              </w:rPr>
              <w:t>4=Some of the time</w:t>
            </w:r>
          </w:p>
          <w:p w14:paraId="583D8FDC" w14:textId="77777777" w:rsidR="00E52368" w:rsidRDefault="00E52368" w:rsidP="007614A7">
            <w:pPr>
              <w:rPr>
                <w:rFonts w:cs="Times New Roman"/>
              </w:rPr>
            </w:pPr>
            <w:r>
              <w:rPr>
                <w:rFonts w:cs="Times New Roman"/>
              </w:rPr>
              <w:t>5=A little of the time</w:t>
            </w:r>
          </w:p>
          <w:p w14:paraId="6C530852" w14:textId="4CC4D2C6" w:rsidR="00E52368" w:rsidRPr="000C56C9" w:rsidRDefault="00E52368" w:rsidP="007614A7">
            <w:pPr>
              <w:rPr>
                <w:rFonts w:cs="Times New Roman"/>
              </w:rPr>
            </w:pPr>
            <w:r>
              <w:rPr>
                <w:rFonts w:cs="Times New Roman"/>
              </w:rPr>
              <w:t>6=None of the time</w:t>
            </w:r>
          </w:p>
        </w:tc>
      </w:tr>
      <w:tr w:rsidR="00E52368" w:rsidRPr="00E142A0" w14:paraId="0723CE44" w14:textId="77777777" w:rsidTr="007614A7">
        <w:tc>
          <w:tcPr>
            <w:tcW w:w="0" w:type="auto"/>
            <w:tcBorders>
              <w:top w:val="single" w:sz="4" w:space="0" w:color="auto"/>
              <w:left w:val="single" w:sz="4" w:space="0" w:color="auto"/>
              <w:bottom w:val="single" w:sz="4" w:space="0" w:color="auto"/>
              <w:right w:val="single" w:sz="4" w:space="0" w:color="auto"/>
            </w:tcBorders>
          </w:tcPr>
          <w:p w14:paraId="7DC770D2" w14:textId="16627ACA" w:rsidR="00E52368" w:rsidRPr="007B2C46" w:rsidRDefault="00E52368" w:rsidP="007614A7">
            <w:pPr>
              <w:jc w:val="center"/>
              <w:rPr>
                <w:rFonts w:cs="Times New Roman"/>
                <w:highlight w:val="yellow"/>
              </w:rPr>
            </w:pPr>
            <w:r w:rsidRPr="0004150E">
              <w:rPr>
                <w:rFonts w:cs="Times New Roman"/>
              </w:rPr>
              <w:t>SL9</w:t>
            </w:r>
          </w:p>
        </w:tc>
        <w:tc>
          <w:tcPr>
            <w:tcW w:w="0" w:type="auto"/>
            <w:tcBorders>
              <w:top w:val="single" w:sz="4" w:space="0" w:color="auto"/>
              <w:left w:val="single" w:sz="4" w:space="0" w:color="auto"/>
              <w:bottom w:val="single" w:sz="4" w:space="0" w:color="auto"/>
              <w:right w:val="single" w:sz="4" w:space="0" w:color="auto"/>
            </w:tcBorders>
          </w:tcPr>
          <w:p w14:paraId="674035FA" w14:textId="10B77432" w:rsidR="00E52368" w:rsidRPr="000C56C9" w:rsidRDefault="00E52368" w:rsidP="007614A7">
            <w:pPr>
              <w:rPr>
                <w:rFonts w:cs="Times New Roman"/>
              </w:rPr>
            </w:pPr>
            <w:r>
              <w:rPr>
                <w:rFonts w:cs="Times New Roman"/>
              </w:rPr>
              <w:t>How often during the past 4 weeks did you…have trouble staying awake during the day?</w:t>
            </w:r>
          </w:p>
        </w:tc>
        <w:tc>
          <w:tcPr>
            <w:tcW w:w="0" w:type="auto"/>
            <w:tcBorders>
              <w:top w:val="single" w:sz="4" w:space="0" w:color="auto"/>
              <w:left w:val="single" w:sz="4" w:space="0" w:color="auto"/>
              <w:bottom w:val="single" w:sz="4" w:space="0" w:color="auto"/>
              <w:right w:val="single" w:sz="4" w:space="0" w:color="auto"/>
            </w:tcBorders>
          </w:tcPr>
          <w:p w14:paraId="36516334" w14:textId="77777777" w:rsidR="00E52368" w:rsidRDefault="00E52368" w:rsidP="00D60B83">
            <w:pPr>
              <w:rPr>
                <w:rFonts w:cs="Times New Roman"/>
              </w:rPr>
            </w:pPr>
            <w:r>
              <w:rPr>
                <w:rFonts w:cs="Times New Roman"/>
              </w:rPr>
              <w:t>1=All of the time</w:t>
            </w:r>
          </w:p>
          <w:p w14:paraId="6B578254" w14:textId="77777777" w:rsidR="00E52368" w:rsidRDefault="00E52368" w:rsidP="00D60B83">
            <w:pPr>
              <w:rPr>
                <w:rFonts w:cs="Times New Roman"/>
              </w:rPr>
            </w:pPr>
            <w:r>
              <w:rPr>
                <w:rFonts w:cs="Times New Roman"/>
              </w:rPr>
              <w:t>2=Most of the time</w:t>
            </w:r>
          </w:p>
          <w:p w14:paraId="172FB273" w14:textId="77777777" w:rsidR="00E52368" w:rsidRDefault="00E52368" w:rsidP="00D60B83">
            <w:pPr>
              <w:rPr>
                <w:rFonts w:cs="Times New Roman"/>
              </w:rPr>
            </w:pPr>
            <w:r>
              <w:rPr>
                <w:rFonts w:cs="Times New Roman"/>
              </w:rPr>
              <w:lastRenderedPageBreak/>
              <w:t>3=A good bit of the time</w:t>
            </w:r>
          </w:p>
          <w:p w14:paraId="1BDDA8D7" w14:textId="77777777" w:rsidR="00E52368" w:rsidRDefault="00E52368" w:rsidP="00D60B83">
            <w:pPr>
              <w:rPr>
                <w:rFonts w:cs="Times New Roman"/>
              </w:rPr>
            </w:pPr>
            <w:r>
              <w:rPr>
                <w:rFonts w:cs="Times New Roman"/>
              </w:rPr>
              <w:t>4=Some of the time</w:t>
            </w:r>
          </w:p>
          <w:p w14:paraId="21A30963" w14:textId="77777777" w:rsidR="00E52368" w:rsidRDefault="00E52368" w:rsidP="00D60B83">
            <w:pPr>
              <w:rPr>
                <w:rFonts w:cs="Times New Roman"/>
              </w:rPr>
            </w:pPr>
            <w:r>
              <w:rPr>
                <w:rFonts w:cs="Times New Roman"/>
              </w:rPr>
              <w:t>5=A little of the time</w:t>
            </w:r>
          </w:p>
          <w:p w14:paraId="2563A43E" w14:textId="06ABE72C" w:rsidR="00E52368" w:rsidRPr="000C56C9" w:rsidRDefault="00E52368" w:rsidP="00D60B83">
            <w:pPr>
              <w:rPr>
                <w:rFonts w:cs="Times New Roman"/>
              </w:rPr>
            </w:pPr>
            <w:r>
              <w:rPr>
                <w:rFonts w:cs="Times New Roman"/>
              </w:rPr>
              <w:t>6=None of the time</w:t>
            </w:r>
          </w:p>
        </w:tc>
      </w:tr>
      <w:tr w:rsidR="00E52368" w:rsidRPr="00E142A0" w14:paraId="08159B01" w14:textId="77777777" w:rsidTr="007614A7">
        <w:tc>
          <w:tcPr>
            <w:tcW w:w="0" w:type="auto"/>
            <w:tcBorders>
              <w:top w:val="single" w:sz="4" w:space="0" w:color="auto"/>
              <w:left w:val="single" w:sz="4" w:space="0" w:color="auto"/>
              <w:bottom w:val="single" w:sz="4" w:space="0" w:color="auto"/>
              <w:right w:val="single" w:sz="4" w:space="0" w:color="auto"/>
            </w:tcBorders>
          </w:tcPr>
          <w:p w14:paraId="03ACBC0F" w14:textId="1E24BCAD" w:rsidR="00E52368" w:rsidRPr="007B2C46" w:rsidRDefault="00E52368" w:rsidP="007614A7">
            <w:pPr>
              <w:jc w:val="center"/>
              <w:rPr>
                <w:rFonts w:cs="Times New Roman"/>
                <w:highlight w:val="yellow"/>
              </w:rPr>
            </w:pPr>
            <w:r w:rsidRPr="0004150E">
              <w:rPr>
                <w:rFonts w:cs="Times New Roman"/>
              </w:rPr>
              <w:lastRenderedPageBreak/>
              <w:t>SL10</w:t>
            </w:r>
          </w:p>
        </w:tc>
        <w:tc>
          <w:tcPr>
            <w:tcW w:w="0" w:type="auto"/>
            <w:tcBorders>
              <w:top w:val="single" w:sz="4" w:space="0" w:color="auto"/>
              <w:left w:val="single" w:sz="4" w:space="0" w:color="auto"/>
              <w:bottom w:val="single" w:sz="4" w:space="0" w:color="auto"/>
              <w:right w:val="single" w:sz="4" w:space="0" w:color="auto"/>
            </w:tcBorders>
          </w:tcPr>
          <w:p w14:paraId="14B73C25" w14:textId="76A9BBAD" w:rsidR="00E52368" w:rsidRPr="000C56C9" w:rsidRDefault="00E52368" w:rsidP="007614A7">
            <w:pPr>
              <w:rPr>
                <w:rFonts w:cs="Times New Roman"/>
              </w:rPr>
            </w:pPr>
            <w:r>
              <w:rPr>
                <w:rFonts w:cs="Times New Roman"/>
              </w:rPr>
              <w:t>How often during the past 4 weeks did you…snore during your sleep?</w:t>
            </w:r>
          </w:p>
        </w:tc>
        <w:tc>
          <w:tcPr>
            <w:tcW w:w="0" w:type="auto"/>
            <w:tcBorders>
              <w:top w:val="single" w:sz="4" w:space="0" w:color="auto"/>
              <w:left w:val="single" w:sz="4" w:space="0" w:color="auto"/>
              <w:bottom w:val="single" w:sz="4" w:space="0" w:color="auto"/>
              <w:right w:val="single" w:sz="4" w:space="0" w:color="auto"/>
            </w:tcBorders>
          </w:tcPr>
          <w:p w14:paraId="0BD02C0C" w14:textId="77777777" w:rsidR="00E52368" w:rsidRDefault="00E52368" w:rsidP="00D60B83">
            <w:pPr>
              <w:rPr>
                <w:rFonts w:cs="Times New Roman"/>
              </w:rPr>
            </w:pPr>
            <w:r>
              <w:rPr>
                <w:rFonts w:cs="Times New Roman"/>
              </w:rPr>
              <w:t>1=All of the time</w:t>
            </w:r>
          </w:p>
          <w:p w14:paraId="4C369084" w14:textId="77777777" w:rsidR="00E52368" w:rsidRDefault="00E52368" w:rsidP="00D60B83">
            <w:pPr>
              <w:rPr>
                <w:rFonts w:cs="Times New Roman"/>
              </w:rPr>
            </w:pPr>
            <w:r>
              <w:rPr>
                <w:rFonts w:cs="Times New Roman"/>
              </w:rPr>
              <w:t>2=Most of the time</w:t>
            </w:r>
          </w:p>
          <w:p w14:paraId="6452EEB8" w14:textId="77777777" w:rsidR="00E52368" w:rsidRDefault="00E52368" w:rsidP="00D60B83">
            <w:pPr>
              <w:rPr>
                <w:rFonts w:cs="Times New Roman"/>
              </w:rPr>
            </w:pPr>
            <w:r>
              <w:rPr>
                <w:rFonts w:cs="Times New Roman"/>
              </w:rPr>
              <w:t>3=A good bit of the time</w:t>
            </w:r>
          </w:p>
          <w:p w14:paraId="5C9CEFB8" w14:textId="77777777" w:rsidR="00E52368" w:rsidRDefault="00E52368" w:rsidP="00D60B83">
            <w:pPr>
              <w:rPr>
                <w:rFonts w:cs="Times New Roman"/>
              </w:rPr>
            </w:pPr>
            <w:r>
              <w:rPr>
                <w:rFonts w:cs="Times New Roman"/>
              </w:rPr>
              <w:t>4=Some of the time</w:t>
            </w:r>
          </w:p>
          <w:p w14:paraId="0BA54EBF" w14:textId="77777777" w:rsidR="00E52368" w:rsidRDefault="00E52368" w:rsidP="00D60B83">
            <w:pPr>
              <w:rPr>
                <w:rFonts w:cs="Times New Roman"/>
              </w:rPr>
            </w:pPr>
            <w:r>
              <w:rPr>
                <w:rFonts w:cs="Times New Roman"/>
              </w:rPr>
              <w:t>5=A little of the time</w:t>
            </w:r>
          </w:p>
          <w:p w14:paraId="548B2492" w14:textId="5FCAB440" w:rsidR="00E52368" w:rsidRPr="000C56C9" w:rsidRDefault="00E52368" w:rsidP="00D60B83">
            <w:pPr>
              <w:rPr>
                <w:rFonts w:cs="Times New Roman"/>
              </w:rPr>
            </w:pPr>
            <w:r>
              <w:rPr>
                <w:rFonts w:cs="Times New Roman"/>
              </w:rPr>
              <w:t>6=None of the time</w:t>
            </w:r>
          </w:p>
        </w:tc>
      </w:tr>
      <w:tr w:rsidR="00E52368" w:rsidRPr="00E142A0" w14:paraId="3664AD50" w14:textId="77777777" w:rsidTr="007614A7">
        <w:tc>
          <w:tcPr>
            <w:tcW w:w="0" w:type="auto"/>
            <w:tcBorders>
              <w:top w:val="single" w:sz="4" w:space="0" w:color="auto"/>
              <w:left w:val="single" w:sz="4" w:space="0" w:color="auto"/>
              <w:bottom w:val="single" w:sz="4" w:space="0" w:color="auto"/>
              <w:right w:val="single" w:sz="4" w:space="0" w:color="auto"/>
            </w:tcBorders>
          </w:tcPr>
          <w:p w14:paraId="0C86E767" w14:textId="346664AC" w:rsidR="00E52368" w:rsidRDefault="00E52368" w:rsidP="007614A7">
            <w:pPr>
              <w:jc w:val="center"/>
              <w:rPr>
                <w:rFonts w:cs="Times New Roman"/>
                <w:highlight w:val="yellow"/>
              </w:rPr>
            </w:pPr>
            <w:r w:rsidRPr="0004150E">
              <w:rPr>
                <w:rFonts w:cs="Times New Roman"/>
              </w:rPr>
              <w:t>SL11</w:t>
            </w:r>
          </w:p>
        </w:tc>
        <w:tc>
          <w:tcPr>
            <w:tcW w:w="0" w:type="auto"/>
            <w:tcBorders>
              <w:top w:val="single" w:sz="4" w:space="0" w:color="auto"/>
              <w:left w:val="single" w:sz="4" w:space="0" w:color="auto"/>
              <w:bottom w:val="single" w:sz="4" w:space="0" w:color="auto"/>
              <w:right w:val="single" w:sz="4" w:space="0" w:color="auto"/>
            </w:tcBorders>
          </w:tcPr>
          <w:p w14:paraId="2E680E6B" w14:textId="19DD5C85" w:rsidR="00E52368" w:rsidRDefault="00E52368" w:rsidP="007614A7">
            <w:pPr>
              <w:rPr>
                <w:rFonts w:cs="Times New Roman"/>
              </w:rPr>
            </w:pPr>
            <w:r>
              <w:rPr>
                <w:rFonts w:cs="Times New Roman"/>
              </w:rPr>
              <w:t>How often during the past 4 weeks did you…take naps (5 minutes or longer) during the day?</w:t>
            </w:r>
          </w:p>
        </w:tc>
        <w:tc>
          <w:tcPr>
            <w:tcW w:w="0" w:type="auto"/>
            <w:tcBorders>
              <w:top w:val="single" w:sz="4" w:space="0" w:color="auto"/>
              <w:left w:val="single" w:sz="4" w:space="0" w:color="auto"/>
              <w:bottom w:val="single" w:sz="4" w:space="0" w:color="auto"/>
              <w:right w:val="single" w:sz="4" w:space="0" w:color="auto"/>
            </w:tcBorders>
          </w:tcPr>
          <w:p w14:paraId="3A201426" w14:textId="77777777" w:rsidR="00E52368" w:rsidRDefault="00E52368" w:rsidP="00D60B83">
            <w:pPr>
              <w:rPr>
                <w:rFonts w:cs="Times New Roman"/>
              </w:rPr>
            </w:pPr>
            <w:r>
              <w:rPr>
                <w:rFonts w:cs="Times New Roman"/>
              </w:rPr>
              <w:t>1=All of the time</w:t>
            </w:r>
          </w:p>
          <w:p w14:paraId="7BB1CA19" w14:textId="77777777" w:rsidR="00E52368" w:rsidRDefault="00E52368" w:rsidP="00D60B83">
            <w:pPr>
              <w:rPr>
                <w:rFonts w:cs="Times New Roman"/>
              </w:rPr>
            </w:pPr>
            <w:r>
              <w:rPr>
                <w:rFonts w:cs="Times New Roman"/>
              </w:rPr>
              <w:t>2=Most of the time</w:t>
            </w:r>
          </w:p>
          <w:p w14:paraId="6EA31F2F" w14:textId="77777777" w:rsidR="00E52368" w:rsidRDefault="00E52368" w:rsidP="00D60B83">
            <w:pPr>
              <w:rPr>
                <w:rFonts w:cs="Times New Roman"/>
              </w:rPr>
            </w:pPr>
            <w:r>
              <w:rPr>
                <w:rFonts w:cs="Times New Roman"/>
              </w:rPr>
              <w:t>3=A good bit of the time</w:t>
            </w:r>
          </w:p>
          <w:p w14:paraId="02F042E4" w14:textId="77777777" w:rsidR="00E52368" w:rsidRDefault="00E52368" w:rsidP="00D60B83">
            <w:pPr>
              <w:rPr>
                <w:rFonts w:cs="Times New Roman"/>
              </w:rPr>
            </w:pPr>
            <w:r>
              <w:rPr>
                <w:rFonts w:cs="Times New Roman"/>
              </w:rPr>
              <w:t>4=Some of the time</w:t>
            </w:r>
          </w:p>
          <w:p w14:paraId="5642DF32" w14:textId="77777777" w:rsidR="00E52368" w:rsidRDefault="00E52368" w:rsidP="00D60B83">
            <w:pPr>
              <w:rPr>
                <w:rFonts w:cs="Times New Roman"/>
              </w:rPr>
            </w:pPr>
            <w:r>
              <w:rPr>
                <w:rFonts w:cs="Times New Roman"/>
              </w:rPr>
              <w:t>5=A little of the time</w:t>
            </w:r>
          </w:p>
          <w:p w14:paraId="68FDFAF5" w14:textId="5E796E1C" w:rsidR="00E52368" w:rsidRDefault="00E52368" w:rsidP="00D60B83">
            <w:pPr>
              <w:rPr>
                <w:rFonts w:cs="Times New Roman"/>
              </w:rPr>
            </w:pPr>
            <w:r>
              <w:rPr>
                <w:rFonts w:cs="Times New Roman"/>
              </w:rPr>
              <w:t>6=None of the time</w:t>
            </w:r>
          </w:p>
        </w:tc>
      </w:tr>
      <w:tr w:rsidR="00E52368" w:rsidRPr="00E142A0" w14:paraId="2AF86BD5" w14:textId="77777777" w:rsidTr="007614A7">
        <w:tc>
          <w:tcPr>
            <w:tcW w:w="0" w:type="auto"/>
            <w:tcBorders>
              <w:top w:val="single" w:sz="4" w:space="0" w:color="auto"/>
              <w:left w:val="single" w:sz="4" w:space="0" w:color="auto"/>
              <w:bottom w:val="single" w:sz="4" w:space="0" w:color="auto"/>
              <w:right w:val="single" w:sz="4" w:space="0" w:color="auto"/>
            </w:tcBorders>
          </w:tcPr>
          <w:p w14:paraId="4F59B239" w14:textId="253CA275" w:rsidR="00E52368" w:rsidRDefault="00E52368" w:rsidP="007614A7">
            <w:pPr>
              <w:jc w:val="center"/>
              <w:rPr>
                <w:rFonts w:cs="Times New Roman"/>
                <w:highlight w:val="yellow"/>
              </w:rPr>
            </w:pPr>
            <w:r w:rsidRPr="0004150E">
              <w:rPr>
                <w:rFonts w:cs="Times New Roman"/>
              </w:rPr>
              <w:t>SL12</w:t>
            </w:r>
          </w:p>
        </w:tc>
        <w:tc>
          <w:tcPr>
            <w:tcW w:w="0" w:type="auto"/>
            <w:tcBorders>
              <w:top w:val="single" w:sz="4" w:space="0" w:color="auto"/>
              <w:left w:val="single" w:sz="4" w:space="0" w:color="auto"/>
              <w:bottom w:val="single" w:sz="4" w:space="0" w:color="auto"/>
              <w:right w:val="single" w:sz="4" w:space="0" w:color="auto"/>
            </w:tcBorders>
          </w:tcPr>
          <w:p w14:paraId="3F171E95" w14:textId="5DCE1D5A" w:rsidR="00E52368" w:rsidRDefault="00E52368" w:rsidP="007614A7">
            <w:pPr>
              <w:rPr>
                <w:rFonts w:cs="Times New Roman"/>
              </w:rPr>
            </w:pPr>
            <w:r>
              <w:rPr>
                <w:rFonts w:cs="Times New Roman"/>
              </w:rPr>
              <w:t>How often during the past 4 weeks did you…get the amount of sleep you needed?</w:t>
            </w:r>
          </w:p>
        </w:tc>
        <w:tc>
          <w:tcPr>
            <w:tcW w:w="0" w:type="auto"/>
            <w:tcBorders>
              <w:top w:val="single" w:sz="4" w:space="0" w:color="auto"/>
              <w:left w:val="single" w:sz="4" w:space="0" w:color="auto"/>
              <w:bottom w:val="single" w:sz="4" w:space="0" w:color="auto"/>
              <w:right w:val="single" w:sz="4" w:space="0" w:color="auto"/>
            </w:tcBorders>
          </w:tcPr>
          <w:p w14:paraId="73821D0F" w14:textId="77777777" w:rsidR="00E52368" w:rsidRDefault="00E52368" w:rsidP="00D60B83">
            <w:pPr>
              <w:rPr>
                <w:rFonts w:cs="Times New Roman"/>
              </w:rPr>
            </w:pPr>
            <w:r>
              <w:rPr>
                <w:rFonts w:cs="Times New Roman"/>
              </w:rPr>
              <w:t>1=All of the time</w:t>
            </w:r>
          </w:p>
          <w:p w14:paraId="61A1B013" w14:textId="77777777" w:rsidR="00E52368" w:rsidRDefault="00E52368" w:rsidP="00D60B83">
            <w:pPr>
              <w:rPr>
                <w:rFonts w:cs="Times New Roman"/>
              </w:rPr>
            </w:pPr>
            <w:r>
              <w:rPr>
                <w:rFonts w:cs="Times New Roman"/>
              </w:rPr>
              <w:t>2=Most of the time</w:t>
            </w:r>
          </w:p>
          <w:p w14:paraId="12ECAAD6" w14:textId="77777777" w:rsidR="00E52368" w:rsidRDefault="00E52368" w:rsidP="00D60B83">
            <w:pPr>
              <w:rPr>
                <w:rFonts w:cs="Times New Roman"/>
              </w:rPr>
            </w:pPr>
            <w:r>
              <w:rPr>
                <w:rFonts w:cs="Times New Roman"/>
              </w:rPr>
              <w:t>3=A good bit of the time</w:t>
            </w:r>
          </w:p>
          <w:p w14:paraId="1C6296BB" w14:textId="77777777" w:rsidR="00E52368" w:rsidRDefault="00E52368" w:rsidP="00D60B83">
            <w:pPr>
              <w:rPr>
                <w:rFonts w:cs="Times New Roman"/>
              </w:rPr>
            </w:pPr>
            <w:r>
              <w:rPr>
                <w:rFonts w:cs="Times New Roman"/>
              </w:rPr>
              <w:t>4=Some of the time</w:t>
            </w:r>
          </w:p>
          <w:p w14:paraId="0D3D4640" w14:textId="77777777" w:rsidR="00E52368" w:rsidRDefault="00E52368" w:rsidP="00D60B83">
            <w:pPr>
              <w:rPr>
                <w:rFonts w:cs="Times New Roman"/>
              </w:rPr>
            </w:pPr>
            <w:r>
              <w:rPr>
                <w:rFonts w:cs="Times New Roman"/>
              </w:rPr>
              <w:t>5=A little of the time</w:t>
            </w:r>
          </w:p>
          <w:p w14:paraId="74FD06DA" w14:textId="02BCAF37" w:rsidR="00E52368" w:rsidRDefault="00E52368" w:rsidP="00D60B83">
            <w:pPr>
              <w:rPr>
                <w:rFonts w:cs="Times New Roman"/>
              </w:rPr>
            </w:pPr>
            <w:r>
              <w:rPr>
                <w:rFonts w:cs="Times New Roman"/>
              </w:rPr>
              <w:t>6=None of the time</w:t>
            </w:r>
          </w:p>
        </w:tc>
      </w:tr>
      <w:tr w:rsidR="00E52368" w:rsidRPr="00E142A0" w14:paraId="78606CB3" w14:textId="77777777" w:rsidTr="007614A7">
        <w:tc>
          <w:tcPr>
            <w:tcW w:w="0" w:type="auto"/>
            <w:tcBorders>
              <w:top w:val="single" w:sz="4" w:space="0" w:color="auto"/>
              <w:left w:val="single" w:sz="4" w:space="0" w:color="auto"/>
              <w:bottom w:val="single" w:sz="4" w:space="0" w:color="auto"/>
              <w:right w:val="single" w:sz="4" w:space="0" w:color="auto"/>
            </w:tcBorders>
          </w:tcPr>
          <w:p w14:paraId="2F0C92A0" w14:textId="59C1D07D" w:rsidR="00E52368" w:rsidRDefault="00E52368" w:rsidP="007614A7">
            <w:pPr>
              <w:jc w:val="center"/>
              <w:rPr>
                <w:rFonts w:cs="Times New Roman"/>
                <w:highlight w:val="yellow"/>
              </w:rPr>
            </w:pPr>
            <w:r w:rsidRPr="0004150E">
              <w:rPr>
                <w:rFonts w:cs="Times New Roman"/>
              </w:rPr>
              <w:t>SLComments</w:t>
            </w:r>
          </w:p>
        </w:tc>
        <w:tc>
          <w:tcPr>
            <w:tcW w:w="0" w:type="auto"/>
            <w:tcBorders>
              <w:top w:val="single" w:sz="4" w:space="0" w:color="auto"/>
              <w:left w:val="single" w:sz="4" w:space="0" w:color="auto"/>
              <w:bottom w:val="single" w:sz="4" w:space="0" w:color="auto"/>
              <w:right w:val="single" w:sz="4" w:space="0" w:color="auto"/>
            </w:tcBorders>
          </w:tcPr>
          <w:p w14:paraId="1061E2EA" w14:textId="26DFD518" w:rsidR="00E52368" w:rsidRDefault="00E52368" w:rsidP="007614A7">
            <w:pPr>
              <w:rPr>
                <w:rFonts w:cs="Times New Roman"/>
              </w:rPr>
            </w:pPr>
            <w:r w:rsidRPr="0004150E">
              <w:rPr>
                <w:rFonts w:cs="Times New Roman"/>
              </w:rPr>
              <w:t>Comments related to the Sleep Questionnaire</w:t>
            </w:r>
          </w:p>
        </w:tc>
        <w:tc>
          <w:tcPr>
            <w:tcW w:w="0" w:type="auto"/>
            <w:tcBorders>
              <w:top w:val="single" w:sz="4" w:space="0" w:color="auto"/>
              <w:left w:val="single" w:sz="4" w:space="0" w:color="auto"/>
              <w:bottom w:val="single" w:sz="4" w:space="0" w:color="auto"/>
              <w:right w:val="single" w:sz="4" w:space="0" w:color="auto"/>
            </w:tcBorders>
          </w:tcPr>
          <w:p w14:paraId="164AD5DF" w14:textId="77777777" w:rsidR="00E52368" w:rsidRDefault="00E52368" w:rsidP="00D60B83">
            <w:pPr>
              <w:rPr>
                <w:rFonts w:cs="Times New Roman"/>
              </w:rPr>
            </w:pPr>
          </w:p>
        </w:tc>
      </w:tr>
      <w:tr w:rsidR="00E52368" w:rsidRPr="00E142A0" w14:paraId="73266242" w14:textId="77777777" w:rsidTr="00967181">
        <w:tc>
          <w:tcPr>
            <w:tcW w:w="0" w:type="auto"/>
            <w:gridSpan w:val="3"/>
            <w:tcBorders>
              <w:top w:val="single" w:sz="4" w:space="0" w:color="auto"/>
              <w:left w:val="single" w:sz="4" w:space="0" w:color="auto"/>
              <w:bottom w:val="single" w:sz="4" w:space="0" w:color="auto"/>
              <w:right w:val="single" w:sz="4" w:space="0" w:color="auto"/>
            </w:tcBorders>
          </w:tcPr>
          <w:p w14:paraId="2391FC75" w14:textId="2CCB3C38" w:rsidR="00E52368" w:rsidRDefault="00E52368" w:rsidP="00D60B83">
            <w:pPr>
              <w:rPr>
                <w:rFonts w:cs="Times New Roman"/>
              </w:rPr>
            </w:pPr>
            <w:r w:rsidRPr="0004150E">
              <w:rPr>
                <w:rFonts w:cs="Times New Roman"/>
                <w:i/>
              </w:rPr>
              <w:t>If SL10 = 1, 2, 3, 4,5 or 5, then ask the Berlin questions</w:t>
            </w:r>
          </w:p>
        </w:tc>
      </w:tr>
      <w:tr w:rsidR="00E52368" w:rsidRPr="00E142A0" w14:paraId="7AA433F8" w14:textId="77777777" w:rsidTr="007614A7">
        <w:tc>
          <w:tcPr>
            <w:tcW w:w="0" w:type="auto"/>
            <w:tcBorders>
              <w:top w:val="single" w:sz="4" w:space="0" w:color="auto"/>
              <w:left w:val="single" w:sz="4" w:space="0" w:color="auto"/>
              <w:bottom w:val="single" w:sz="4" w:space="0" w:color="auto"/>
              <w:right w:val="single" w:sz="4" w:space="0" w:color="auto"/>
            </w:tcBorders>
          </w:tcPr>
          <w:p w14:paraId="611A13AA" w14:textId="23475569" w:rsidR="00E52368" w:rsidRDefault="00E52368" w:rsidP="007614A7">
            <w:pPr>
              <w:jc w:val="center"/>
              <w:rPr>
                <w:rFonts w:cs="Times New Roman"/>
                <w:highlight w:val="yellow"/>
              </w:rPr>
            </w:pPr>
            <w:r w:rsidRPr="0004150E">
              <w:rPr>
                <w:rFonts w:cs="Times New Roman"/>
              </w:rPr>
              <w:t>Berlin1</w:t>
            </w:r>
          </w:p>
        </w:tc>
        <w:tc>
          <w:tcPr>
            <w:tcW w:w="0" w:type="auto"/>
            <w:tcBorders>
              <w:top w:val="single" w:sz="4" w:space="0" w:color="auto"/>
              <w:left w:val="single" w:sz="4" w:space="0" w:color="auto"/>
              <w:bottom w:val="single" w:sz="4" w:space="0" w:color="auto"/>
              <w:right w:val="single" w:sz="4" w:space="0" w:color="auto"/>
            </w:tcBorders>
          </w:tcPr>
          <w:p w14:paraId="40715546" w14:textId="000FBC90" w:rsidR="00E52368" w:rsidRDefault="00E52368" w:rsidP="007614A7">
            <w:pPr>
              <w:rPr>
                <w:rFonts w:cs="Times New Roman"/>
              </w:rPr>
            </w:pPr>
            <w:r>
              <w:rPr>
                <w:rFonts w:cs="Times New Roman"/>
              </w:rPr>
              <w:t>Snoring loudness?</w:t>
            </w:r>
          </w:p>
        </w:tc>
        <w:tc>
          <w:tcPr>
            <w:tcW w:w="0" w:type="auto"/>
            <w:tcBorders>
              <w:top w:val="single" w:sz="4" w:space="0" w:color="auto"/>
              <w:left w:val="single" w:sz="4" w:space="0" w:color="auto"/>
              <w:bottom w:val="single" w:sz="4" w:space="0" w:color="auto"/>
              <w:right w:val="single" w:sz="4" w:space="0" w:color="auto"/>
            </w:tcBorders>
          </w:tcPr>
          <w:p w14:paraId="52D8B05C" w14:textId="77777777" w:rsidR="00E52368" w:rsidRPr="0004150E" w:rsidRDefault="00E52368" w:rsidP="0004150E">
            <w:pPr>
              <w:rPr>
                <w:rFonts w:cs="Times New Roman"/>
              </w:rPr>
            </w:pPr>
            <w:r w:rsidRPr="0004150E">
              <w:rPr>
                <w:rFonts w:cs="Times New Roman"/>
              </w:rPr>
              <w:t>1 = Loud as breathing</w:t>
            </w:r>
          </w:p>
          <w:p w14:paraId="5DF2AC83" w14:textId="77777777" w:rsidR="00E52368" w:rsidRPr="0004150E" w:rsidRDefault="00E52368" w:rsidP="0004150E">
            <w:pPr>
              <w:rPr>
                <w:rFonts w:cs="Times New Roman"/>
              </w:rPr>
            </w:pPr>
            <w:r w:rsidRPr="0004150E">
              <w:rPr>
                <w:rFonts w:cs="Times New Roman"/>
              </w:rPr>
              <w:t>2 = Loud as speaking</w:t>
            </w:r>
          </w:p>
          <w:p w14:paraId="41D0F76E" w14:textId="77777777" w:rsidR="00E52368" w:rsidRPr="0004150E" w:rsidRDefault="00E52368" w:rsidP="0004150E">
            <w:pPr>
              <w:rPr>
                <w:rFonts w:cs="Times New Roman"/>
              </w:rPr>
            </w:pPr>
            <w:r w:rsidRPr="0004150E">
              <w:rPr>
                <w:rFonts w:cs="Times New Roman"/>
              </w:rPr>
              <w:t>3 = Louder than speaking</w:t>
            </w:r>
          </w:p>
          <w:p w14:paraId="56E12336" w14:textId="08B108A3" w:rsidR="00E52368" w:rsidRDefault="00E52368" w:rsidP="0004150E">
            <w:pPr>
              <w:rPr>
                <w:rFonts w:cs="Times New Roman"/>
              </w:rPr>
            </w:pPr>
            <w:r w:rsidRPr="0004150E">
              <w:rPr>
                <w:rFonts w:cs="Times New Roman"/>
              </w:rPr>
              <w:t>4 = Very loud (can be heard in adjacent rooms)</w:t>
            </w:r>
          </w:p>
        </w:tc>
      </w:tr>
      <w:tr w:rsidR="00E52368" w:rsidRPr="00E142A0" w14:paraId="2FE33B02" w14:textId="77777777" w:rsidTr="007614A7">
        <w:tc>
          <w:tcPr>
            <w:tcW w:w="0" w:type="auto"/>
            <w:tcBorders>
              <w:top w:val="single" w:sz="4" w:space="0" w:color="auto"/>
              <w:left w:val="single" w:sz="4" w:space="0" w:color="auto"/>
              <w:bottom w:val="single" w:sz="4" w:space="0" w:color="auto"/>
              <w:right w:val="single" w:sz="4" w:space="0" w:color="auto"/>
            </w:tcBorders>
          </w:tcPr>
          <w:p w14:paraId="5CC1D74B" w14:textId="6FDC30EA" w:rsidR="00E52368" w:rsidRDefault="00E52368" w:rsidP="007614A7">
            <w:pPr>
              <w:jc w:val="center"/>
              <w:rPr>
                <w:rFonts w:cs="Times New Roman"/>
                <w:highlight w:val="yellow"/>
              </w:rPr>
            </w:pPr>
            <w:r w:rsidRPr="0004150E">
              <w:rPr>
                <w:rFonts w:cs="Times New Roman"/>
              </w:rPr>
              <w:t>Berlin2</w:t>
            </w:r>
          </w:p>
        </w:tc>
        <w:tc>
          <w:tcPr>
            <w:tcW w:w="0" w:type="auto"/>
            <w:tcBorders>
              <w:top w:val="single" w:sz="4" w:space="0" w:color="auto"/>
              <w:left w:val="single" w:sz="4" w:space="0" w:color="auto"/>
              <w:bottom w:val="single" w:sz="4" w:space="0" w:color="auto"/>
              <w:right w:val="single" w:sz="4" w:space="0" w:color="auto"/>
            </w:tcBorders>
          </w:tcPr>
          <w:p w14:paraId="136D51A2" w14:textId="01DCE415" w:rsidR="00E52368" w:rsidRDefault="00E52368" w:rsidP="007614A7">
            <w:pPr>
              <w:rPr>
                <w:rFonts w:cs="Times New Roman"/>
              </w:rPr>
            </w:pPr>
            <w:r>
              <w:rPr>
                <w:rFonts w:cs="Times New Roman"/>
              </w:rPr>
              <w:t>Snoring frequency?</w:t>
            </w:r>
          </w:p>
        </w:tc>
        <w:tc>
          <w:tcPr>
            <w:tcW w:w="0" w:type="auto"/>
            <w:tcBorders>
              <w:top w:val="single" w:sz="4" w:space="0" w:color="auto"/>
              <w:left w:val="single" w:sz="4" w:space="0" w:color="auto"/>
              <w:bottom w:val="single" w:sz="4" w:space="0" w:color="auto"/>
              <w:right w:val="single" w:sz="4" w:space="0" w:color="auto"/>
            </w:tcBorders>
          </w:tcPr>
          <w:p w14:paraId="5769AA8B" w14:textId="77777777" w:rsidR="00E52368" w:rsidRPr="0004150E" w:rsidRDefault="00E52368" w:rsidP="0004150E">
            <w:pPr>
              <w:rPr>
                <w:rFonts w:cs="Times New Roman"/>
              </w:rPr>
            </w:pPr>
            <w:r w:rsidRPr="0004150E">
              <w:rPr>
                <w:rFonts w:cs="Times New Roman"/>
              </w:rPr>
              <w:t>1 = Almost every day</w:t>
            </w:r>
          </w:p>
          <w:p w14:paraId="0BC07F2D" w14:textId="77777777" w:rsidR="00E52368" w:rsidRPr="0004150E" w:rsidRDefault="00E52368" w:rsidP="0004150E">
            <w:pPr>
              <w:rPr>
                <w:rFonts w:cs="Times New Roman"/>
              </w:rPr>
            </w:pPr>
            <w:r w:rsidRPr="0004150E">
              <w:rPr>
                <w:rFonts w:cs="Times New Roman"/>
              </w:rPr>
              <w:t>2 = Three to four times per week</w:t>
            </w:r>
          </w:p>
          <w:p w14:paraId="72DB8B4E" w14:textId="77777777" w:rsidR="00E52368" w:rsidRPr="0004150E" w:rsidRDefault="00E52368" w:rsidP="0004150E">
            <w:pPr>
              <w:rPr>
                <w:rFonts w:cs="Times New Roman"/>
              </w:rPr>
            </w:pPr>
            <w:r w:rsidRPr="0004150E">
              <w:rPr>
                <w:rFonts w:cs="Times New Roman"/>
              </w:rPr>
              <w:t>3 = One to two times per week</w:t>
            </w:r>
          </w:p>
          <w:p w14:paraId="6B7C24BF" w14:textId="77777777" w:rsidR="00E52368" w:rsidRPr="0004150E" w:rsidRDefault="00E52368" w:rsidP="0004150E">
            <w:pPr>
              <w:rPr>
                <w:rFonts w:cs="Times New Roman"/>
              </w:rPr>
            </w:pPr>
            <w:r w:rsidRPr="0004150E">
              <w:rPr>
                <w:rFonts w:cs="Times New Roman"/>
              </w:rPr>
              <w:t>4 = One to two times per month</w:t>
            </w:r>
          </w:p>
          <w:p w14:paraId="63E17137" w14:textId="149AA581" w:rsidR="00E52368" w:rsidRDefault="00E52368" w:rsidP="0004150E">
            <w:pPr>
              <w:rPr>
                <w:rFonts w:cs="Times New Roman"/>
              </w:rPr>
            </w:pPr>
            <w:r w:rsidRPr="0004150E">
              <w:rPr>
                <w:rFonts w:cs="Times New Roman"/>
              </w:rPr>
              <w:t>5 = Never or almost never</w:t>
            </w:r>
          </w:p>
        </w:tc>
      </w:tr>
      <w:tr w:rsidR="00E52368" w:rsidRPr="00E142A0" w14:paraId="67EC4FB1" w14:textId="77777777" w:rsidTr="007614A7">
        <w:tc>
          <w:tcPr>
            <w:tcW w:w="0" w:type="auto"/>
            <w:tcBorders>
              <w:top w:val="single" w:sz="4" w:space="0" w:color="auto"/>
              <w:left w:val="single" w:sz="4" w:space="0" w:color="auto"/>
              <w:bottom w:val="single" w:sz="4" w:space="0" w:color="auto"/>
              <w:right w:val="single" w:sz="4" w:space="0" w:color="auto"/>
            </w:tcBorders>
          </w:tcPr>
          <w:p w14:paraId="69791785" w14:textId="01363B9E" w:rsidR="00E52368" w:rsidRDefault="00E52368" w:rsidP="007614A7">
            <w:pPr>
              <w:jc w:val="center"/>
              <w:rPr>
                <w:rFonts w:cs="Times New Roman"/>
                <w:highlight w:val="yellow"/>
              </w:rPr>
            </w:pPr>
            <w:r w:rsidRPr="0004150E">
              <w:rPr>
                <w:rFonts w:cs="Times New Roman"/>
              </w:rPr>
              <w:t>Berlin3</w:t>
            </w:r>
          </w:p>
        </w:tc>
        <w:tc>
          <w:tcPr>
            <w:tcW w:w="0" w:type="auto"/>
            <w:tcBorders>
              <w:top w:val="single" w:sz="4" w:space="0" w:color="auto"/>
              <w:left w:val="single" w:sz="4" w:space="0" w:color="auto"/>
              <w:bottom w:val="single" w:sz="4" w:space="0" w:color="auto"/>
              <w:right w:val="single" w:sz="4" w:space="0" w:color="auto"/>
            </w:tcBorders>
          </w:tcPr>
          <w:p w14:paraId="65882CF8" w14:textId="54959A62" w:rsidR="00E52368" w:rsidRDefault="00E52368" w:rsidP="007614A7">
            <w:pPr>
              <w:rPr>
                <w:rFonts w:cs="Times New Roman"/>
              </w:rPr>
            </w:pPr>
            <w:r>
              <w:rPr>
                <w:rFonts w:cs="Times New Roman"/>
              </w:rPr>
              <w:t>Does your snoring bother other people?</w:t>
            </w:r>
          </w:p>
        </w:tc>
        <w:tc>
          <w:tcPr>
            <w:tcW w:w="0" w:type="auto"/>
            <w:tcBorders>
              <w:top w:val="single" w:sz="4" w:space="0" w:color="auto"/>
              <w:left w:val="single" w:sz="4" w:space="0" w:color="auto"/>
              <w:bottom w:val="single" w:sz="4" w:space="0" w:color="auto"/>
              <w:right w:val="single" w:sz="4" w:space="0" w:color="auto"/>
            </w:tcBorders>
          </w:tcPr>
          <w:p w14:paraId="21E3A40F" w14:textId="77777777" w:rsidR="00E52368" w:rsidRPr="0004150E" w:rsidRDefault="00E52368" w:rsidP="0004150E">
            <w:pPr>
              <w:rPr>
                <w:rFonts w:cs="Times New Roman"/>
              </w:rPr>
            </w:pPr>
            <w:r w:rsidRPr="0004150E">
              <w:rPr>
                <w:rFonts w:cs="Times New Roman"/>
              </w:rPr>
              <w:t>1 = Yes</w:t>
            </w:r>
          </w:p>
          <w:p w14:paraId="35199FF4" w14:textId="77777777" w:rsidR="00E52368" w:rsidRPr="0004150E" w:rsidRDefault="00E52368" w:rsidP="0004150E">
            <w:pPr>
              <w:rPr>
                <w:rFonts w:cs="Times New Roman"/>
              </w:rPr>
            </w:pPr>
            <w:r w:rsidRPr="0004150E">
              <w:rPr>
                <w:rFonts w:cs="Times New Roman"/>
              </w:rPr>
              <w:t>2 = No</w:t>
            </w:r>
          </w:p>
          <w:p w14:paraId="34321643" w14:textId="331A1893" w:rsidR="00E52368" w:rsidRDefault="00E52368" w:rsidP="0004150E">
            <w:pPr>
              <w:rPr>
                <w:rFonts w:cs="Times New Roman"/>
              </w:rPr>
            </w:pPr>
            <w:r w:rsidRPr="0004150E">
              <w:rPr>
                <w:rFonts w:cs="Times New Roman"/>
              </w:rPr>
              <w:t>3 = Don't know</w:t>
            </w:r>
          </w:p>
        </w:tc>
      </w:tr>
      <w:tr w:rsidR="00E52368" w:rsidRPr="00E142A0" w14:paraId="0A4986F0" w14:textId="77777777" w:rsidTr="007614A7">
        <w:tc>
          <w:tcPr>
            <w:tcW w:w="0" w:type="auto"/>
            <w:tcBorders>
              <w:top w:val="single" w:sz="4" w:space="0" w:color="auto"/>
              <w:left w:val="single" w:sz="4" w:space="0" w:color="auto"/>
              <w:bottom w:val="single" w:sz="4" w:space="0" w:color="auto"/>
              <w:right w:val="single" w:sz="4" w:space="0" w:color="auto"/>
            </w:tcBorders>
          </w:tcPr>
          <w:p w14:paraId="6FBA293E" w14:textId="56EAF4B4" w:rsidR="00E52368" w:rsidRDefault="00E52368" w:rsidP="007614A7">
            <w:pPr>
              <w:jc w:val="center"/>
              <w:rPr>
                <w:rFonts w:cs="Times New Roman"/>
                <w:highlight w:val="yellow"/>
              </w:rPr>
            </w:pPr>
            <w:r w:rsidRPr="0004150E">
              <w:rPr>
                <w:rFonts w:cs="Times New Roman"/>
              </w:rPr>
              <w:lastRenderedPageBreak/>
              <w:t>Berlin4</w:t>
            </w:r>
          </w:p>
        </w:tc>
        <w:tc>
          <w:tcPr>
            <w:tcW w:w="0" w:type="auto"/>
            <w:tcBorders>
              <w:top w:val="single" w:sz="4" w:space="0" w:color="auto"/>
              <w:left w:val="single" w:sz="4" w:space="0" w:color="auto"/>
              <w:bottom w:val="single" w:sz="4" w:space="0" w:color="auto"/>
              <w:right w:val="single" w:sz="4" w:space="0" w:color="auto"/>
            </w:tcBorders>
          </w:tcPr>
          <w:p w14:paraId="53CD1799" w14:textId="2E7E826B" w:rsidR="00E52368" w:rsidRDefault="00E52368" w:rsidP="007614A7">
            <w:pPr>
              <w:rPr>
                <w:rFonts w:cs="Times New Roman"/>
              </w:rPr>
            </w:pPr>
            <w:r>
              <w:rPr>
                <w:rFonts w:cs="Times New Roman"/>
              </w:rPr>
              <w:t>Has anyone noticed that you quit breathing during sleep?</w:t>
            </w:r>
          </w:p>
        </w:tc>
        <w:tc>
          <w:tcPr>
            <w:tcW w:w="0" w:type="auto"/>
            <w:tcBorders>
              <w:top w:val="single" w:sz="4" w:space="0" w:color="auto"/>
              <w:left w:val="single" w:sz="4" w:space="0" w:color="auto"/>
              <w:bottom w:val="single" w:sz="4" w:space="0" w:color="auto"/>
              <w:right w:val="single" w:sz="4" w:space="0" w:color="auto"/>
            </w:tcBorders>
          </w:tcPr>
          <w:p w14:paraId="6F057C3E" w14:textId="77777777" w:rsidR="00E52368" w:rsidRPr="0004150E" w:rsidRDefault="00E52368" w:rsidP="0004150E">
            <w:pPr>
              <w:rPr>
                <w:rFonts w:cs="Times New Roman"/>
              </w:rPr>
            </w:pPr>
            <w:r w:rsidRPr="0004150E">
              <w:rPr>
                <w:rFonts w:cs="Times New Roman"/>
              </w:rPr>
              <w:t>1 = Almost every day</w:t>
            </w:r>
          </w:p>
          <w:p w14:paraId="407C5AC6" w14:textId="77777777" w:rsidR="00E52368" w:rsidRPr="0004150E" w:rsidRDefault="00E52368" w:rsidP="0004150E">
            <w:pPr>
              <w:rPr>
                <w:rFonts w:cs="Times New Roman"/>
              </w:rPr>
            </w:pPr>
            <w:r w:rsidRPr="0004150E">
              <w:rPr>
                <w:rFonts w:cs="Times New Roman"/>
              </w:rPr>
              <w:t>2 = Three to four times per week</w:t>
            </w:r>
          </w:p>
          <w:p w14:paraId="7DB32854" w14:textId="77777777" w:rsidR="00E52368" w:rsidRPr="0004150E" w:rsidRDefault="00E52368" w:rsidP="0004150E">
            <w:pPr>
              <w:rPr>
                <w:rFonts w:cs="Times New Roman"/>
              </w:rPr>
            </w:pPr>
            <w:r w:rsidRPr="0004150E">
              <w:rPr>
                <w:rFonts w:cs="Times New Roman"/>
              </w:rPr>
              <w:t>3 = One to two times per week</w:t>
            </w:r>
          </w:p>
          <w:p w14:paraId="5D1F2CE1" w14:textId="77777777" w:rsidR="00E52368" w:rsidRPr="0004150E" w:rsidRDefault="00E52368" w:rsidP="0004150E">
            <w:pPr>
              <w:rPr>
                <w:rFonts w:cs="Times New Roman"/>
              </w:rPr>
            </w:pPr>
            <w:r w:rsidRPr="0004150E">
              <w:rPr>
                <w:rFonts w:cs="Times New Roman"/>
              </w:rPr>
              <w:t>4 = One to two times per month</w:t>
            </w:r>
          </w:p>
          <w:p w14:paraId="7E0F2DF5" w14:textId="10099214" w:rsidR="00E52368" w:rsidRDefault="00E52368" w:rsidP="0004150E">
            <w:pPr>
              <w:rPr>
                <w:rFonts w:cs="Times New Roman"/>
              </w:rPr>
            </w:pPr>
            <w:r w:rsidRPr="0004150E">
              <w:rPr>
                <w:rFonts w:cs="Times New Roman"/>
              </w:rPr>
              <w:t>5 = Never or almost never</w:t>
            </w:r>
          </w:p>
        </w:tc>
      </w:tr>
      <w:tr w:rsidR="00E52368" w:rsidRPr="00E142A0" w14:paraId="7AAD561F" w14:textId="77777777" w:rsidTr="007614A7">
        <w:tc>
          <w:tcPr>
            <w:tcW w:w="0" w:type="auto"/>
            <w:tcBorders>
              <w:top w:val="single" w:sz="4" w:space="0" w:color="auto"/>
              <w:left w:val="single" w:sz="4" w:space="0" w:color="auto"/>
              <w:bottom w:val="single" w:sz="4" w:space="0" w:color="auto"/>
              <w:right w:val="single" w:sz="4" w:space="0" w:color="auto"/>
            </w:tcBorders>
          </w:tcPr>
          <w:p w14:paraId="21CF44A0" w14:textId="157840C9" w:rsidR="00E52368" w:rsidRDefault="00E52368" w:rsidP="007614A7">
            <w:pPr>
              <w:jc w:val="center"/>
              <w:rPr>
                <w:rFonts w:cs="Times New Roman"/>
                <w:highlight w:val="yellow"/>
              </w:rPr>
            </w:pPr>
            <w:r w:rsidRPr="0004150E">
              <w:rPr>
                <w:rFonts w:cs="Times New Roman"/>
              </w:rPr>
              <w:t>Berlin5</w:t>
            </w:r>
          </w:p>
        </w:tc>
        <w:tc>
          <w:tcPr>
            <w:tcW w:w="0" w:type="auto"/>
            <w:tcBorders>
              <w:top w:val="single" w:sz="4" w:space="0" w:color="auto"/>
              <w:left w:val="single" w:sz="4" w:space="0" w:color="auto"/>
              <w:bottom w:val="single" w:sz="4" w:space="0" w:color="auto"/>
              <w:right w:val="single" w:sz="4" w:space="0" w:color="auto"/>
            </w:tcBorders>
          </w:tcPr>
          <w:p w14:paraId="27887815" w14:textId="0DED98F5" w:rsidR="00E52368" w:rsidRDefault="00E52368" w:rsidP="007614A7">
            <w:pPr>
              <w:rPr>
                <w:rFonts w:cs="Times New Roman"/>
              </w:rPr>
            </w:pPr>
            <w:r>
              <w:rPr>
                <w:rFonts w:cs="Times New Roman"/>
              </w:rPr>
              <w:t>How often do you feel fatigued or tired after sleeping?</w:t>
            </w:r>
          </w:p>
        </w:tc>
        <w:tc>
          <w:tcPr>
            <w:tcW w:w="0" w:type="auto"/>
            <w:tcBorders>
              <w:top w:val="single" w:sz="4" w:space="0" w:color="auto"/>
              <w:left w:val="single" w:sz="4" w:space="0" w:color="auto"/>
              <w:bottom w:val="single" w:sz="4" w:space="0" w:color="auto"/>
              <w:right w:val="single" w:sz="4" w:space="0" w:color="auto"/>
            </w:tcBorders>
          </w:tcPr>
          <w:p w14:paraId="3DCA565B" w14:textId="77777777" w:rsidR="00E52368" w:rsidRPr="0004150E" w:rsidRDefault="00E52368" w:rsidP="0004150E">
            <w:pPr>
              <w:rPr>
                <w:rFonts w:cs="Times New Roman"/>
              </w:rPr>
            </w:pPr>
            <w:r w:rsidRPr="0004150E">
              <w:rPr>
                <w:rFonts w:cs="Times New Roman"/>
              </w:rPr>
              <w:t>1 = Almost every day</w:t>
            </w:r>
          </w:p>
          <w:p w14:paraId="165FB116" w14:textId="77777777" w:rsidR="00E52368" w:rsidRPr="0004150E" w:rsidRDefault="00E52368" w:rsidP="0004150E">
            <w:pPr>
              <w:rPr>
                <w:rFonts w:cs="Times New Roman"/>
              </w:rPr>
            </w:pPr>
            <w:r w:rsidRPr="0004150E">
              <w:rPr>
                <w:rFonts w:cs="Times New Roman"/>
              </w:rPr>
              <w:t>2 = Three to four times per week</w:t>
            </w:r>
          </w:p>
          <w:p w14:paraId="70194C2A" w14:textId="77777777" w:rsidR="00E52368" w:rsidRPr="0004150E" w:rsidRDefault="00E52368" w:rsidP="0004150E">
            <w:pPr>
              <w:rPr>
                <w:rFonts w:cs="Times New Roman"/>
              </w:rPr>
            </w:pPr>
            <w:r w:rsidRPr="0004150E">
              <w:rPr>
                <w:rFonts w:cs="Times New Roman"/>
              </w:rPr>
              <w:t>3 = One to two times per week</w:t>
            </w:r>
          </w:p>
          <w:p w14:paraId="158BE9C9" w14:textId="77777777" w:rsidR="00E52368" w:rsidRPr="0004150E" w:rsidRDefault="00E52368" w:rsidP="0004150E">
            <w:pPr>
              <w:rPr>
                <w:rFonts w:cs="Times New Roman"/>
              </w:rPr>
            </w:pPr>
            <w:r w:rsidRPr="0004150E">
              <w:rPr>
                <w:rFonts w:cs="Times New Roman"/>
              </w:rPr>
              <w:t>4 = One to two times per month</w:t>
            </w:r>
          </w:p>
          <w:p w14:paraId="39737BD2" w14:textId="339487AE" w:rsidR="00E52368" w:rsidRDefault="00E52368" w:rsidP="0004150E">
            <w:pPr>
              <w:rPr>
                <w:rFonts w:cs="Times New Roman"/>
              </w:rPr>
            </w:pPr>
            <w:r w:rsidRPr="0004150E">
              <w:rPr>
                <w:rFonts w:cs="Times New Roman"/>
              </w:rPr>
              <w:t>5 = Never or almost never</w:t>
            </w:r>
          </w:p>
        </w:tc>
      </w:tr>
      <w:tr w:rsidR="00E52368" w:rsidRPr="00E142A0" w14:paraId="10CFB9B2" w14:textId="77777777" w:rsidTr="007614A7">
        <w:tc>
          <w:tcPr>
            <w:tcW w:w="0" w:type="auto"/>
            <w:tcBorders>
              <w:top w:val="single" w:sz="4" w:space="0" w:color="auto"/>
              <w:left w:val="single" w:sz="4" w:space="0" w:color="auto"/>
              <w:bottom w:val="single" w:sz="4" w:space="0" w:color="auto"/>
              <w:right w:val="single" w:sz="4" w:space="0" w:color="auto"/>
            </w:tcBorders>
          </w:tcPr>
          <w:p w14:paraId="66CDD081" w14:textId="055F482E" w:rsidR="00E52368" w:rsidRDefault="00E52368" w:rsidP="007614A7">
            <w:pPr>
              <w:jc w:val="center"/>
              <w:rPr>
                <w:rFonts w:cs="Times New Roman"/>
                <w:highlight w:val="yellow"/>
              </w:rPr>
            </w:pPr>
            <w:r w:rsidRPr="0004150E">
              <w:rPr>
                <w:rFonts w:cs="Times New Roman"/>
              </w:rPr>
              <w:t>Berlin6</w:t>
            </w:r>
          </w:p>
        </w:tc>
        <w:tc>
          <w:tcPr>
            <w:tcW w:w="0" w:type="auto"/>
            <w:tcBorders>
              <w:top w:val="single" w:sz="4" w:space="0" w:color="auto"/>
              <w:left w:val="single" w:sz="4" w:space="0" w:color="auto"/>
              <w:bottom w:val="single" w:sz="4" w:space="0" w:color="auto"/>
              <w:right w:val="single" w:sz="4" w:space="0" w:color="auto"/>
            </w:tcBorders>
          </w:tcPr>
          <w:p w14:paraId="00C4DEC7" w14:textId="71141268" w:rsidR="00E52368" w:rsidRDefault="00E52368" w:rsidP="007614A7">
            <w:pPr>
              <w:rPr>
                <w:rFonts w:cs="Times New Roman"/>
              </w:rPr>
            </w:pPr>
            <w:r>
              <w:rPr>
                <w:rFonts w:cs="Times New Roman"/>
              </w:rPr>
              <w:t>Are you tired during wake time?</w:t>
            </w:r>
          </w:p>
        </w:tc>
        <w:tc>
          <w:tcPr>
            <w:tcW w:w="0" w:type="auto"/>
            <w:tcBorders>
              <w:top w:val="single" w:sz="4" w:space="0" w:color="auto"/>
              <w:left w:val="single" w:sz="4" w:space="0" w:color="auto"/>
              <w:bottom w:val="single" w:sz="4" w:space="0" w:color="auto"/>
              <w:right w:val="single" w:sz="4" w:space="0" w:color="auto"/>
            </w:tcBorders>
          </w:tcPr>
          <w:p w14:paraId="5EECAB5B" w14:textId="77777777" w:rsidR="00E52368" w:rsidRPr="0004150E" w:rsidRDefault="00E52368" w:rsidP="0004150E">
            <w:pPr>
              <w:rPr>
                <w:rFonts w:cs="Times New Roman"/>
              </w:rPr>
            </w:pPr>
            <w:r w:rsidRPr="0004150E">
              <w:rPr>
                <w:rFonts w:cs="Times New Roman"/>
              </w:rPr>
              <w:t>1 = Almost every day</w:t>
            </w:r>
          </w:p>
          <w:p w14:paraId="3876A471" w14:textId="77777777" w:rsidR="00E52368" w:rsidRPr="0004150E" w:rsidRDefault="00E52368" w:rsidP="0004150E">
            <w:pPr>
              <w:rPr>
                <w:rFonts w:cs="Times New Roman"/>
              </w:rPr>
            </w:pPr>
            <w:r w:rsidRPr="0004150E">
              <w:rPr>
                <w:rFonts w:cs="Times New Roman"/>
              </w:rPr>
              <w:t>2 = Three to four times per week</w:t>
            </w:r>
          </w:p>
          <w:p w14:paraId="3A8F497C" w14:textId="77777777" w:rsidR="00E52368" w:rsidRPr="0004150E" w:rsidRDefault="00E52368" w:rsidP="0004150E">
            <w:pPr>
              <w:rPr>
                <w:rFonts w:cs="Times New Roman"/>
              </w:rPr>
            </w:pPr>
            <w:r w:rsidRPr="0004150E">
              <w:rPr>
                <w:rFonts w:cs="Times New Roman"/>
              </w:rPr>
              <w:t>3 = One to two times per week</w:t>
            </w:r>
          </w:p>
          <w:p w14:paraId="2602E9FF" w14:textId="77777777" w:rsidR="00E52368" w:rsidRPr="0004150E" w:rsidRDefault="00E52368" w:rsidP="0004150E">
            <w:pPr>
              <w:rPr>
                <w:rFonts w:cs="Times New Roman"/>
              </w:rPr>
            </w:pPr>
            <w:r w:rsidRPr="0004150E">
              <w:rPr>
                <w:rFonts w:cs="Times New Roman"/>
              </w:rPr>
              <w:t>4 = One to two times per month</w:t>
            </w:r>
          </w:p>
          <w:p w14:paraId="1BA319B7" w14:textId="58D7AE35" w:rsidR="00E52368" w:rsidRDefault="00E52368" w:rsidP="0004150E">
            <w:pPr>
              <w:rPr>
                <w:rFonts w:cs="Times New Roman"/>
              </w:rPr>
            </w:pPr>
            <w:r w:rsidRPr="0004150E">
              <w:rPr>
                <w:rFonts w:cs="Times New Roman"/>
              </w:rPr>
              <w:t>5 = Never or almost never</w:t>
            </w:r>
          </w:p>
        </w:tc>
      </w:tr>
      <w:tr w:rsidR="00E52368" w:rsidRPr="00E142A0" w14:paraId="636EFCE9" w14:textId="77777777" w:rsidTr="007614A7">
        <w:tc>
          <w:tcPr>
            <w:tcW w:w="0" w:type="auto"/>
            <w:tcBorders>
              <w:top w:val="single" w:sz="4" w:space="0" w:color="auto"/>
              <w:left w:val="single" w:sz="4" w:space="0" w:color="auto"/>
              <w:bottom w:val="single" w:sz="4" w:space="0" w:color="auto"/>
              <w:right w:val="single" w:sz="4" w:space="0" w:color="auto"/>
            </w:tcBorders>
          </w:tcPr>
          <w:p w14:paraId="0C139BE3" w14:textId="6EB8F00F" w:rsidR="00E52368" w:rsidRDefault="00E52368" w:rsidP="007614A7">
            <w:pPr>
              <w:jc w:val="center"/>
              <w:rPr>
                <w:rFonts w:cs="Times New Roman"/>
                <w:highlight w:val="yellow"/>
              </w:rPr>
            </w:pPr>
            <w:r w:rsidRPr="0004150E">
              <w:rPr>
                <w:rFonts w:cs="Times New Roman"/>
              </w:rPr>
              <w:t>Berlin7</w:t>
            </w:r>
          </w:p>
        </w:tc>
        <w:tc>
          <w:tcPr>
            <w:tcW w:w="0" w:type="auto"/>
            <w:tcBorders>
              <w:top w:val="single" w:sz="4" w:space="0" w:color="auto"/>
              <w:left w:val="single" w:sz="4" w:space="0" w:color="auto"/>
              <w:bottom w:val="single" w:sz="4" w:space="0" w:color="auto"/>
              <w:right w:val="single" w:sz="4" w:space="0" w:color="auto"/>
            </w:tcBorders>
          </w:tcPr>
          <w:p w14:paraId="67500C1C" w14:textId="0962A58B" w:rsidR="00E52368" w:rsidRDefault="00E52368" w:rsidP="007614A7">
            <w:pPr>
              <w:rPr>
                <w:rFonts w:cs="Times New Roman"/>
              </w:rPr>
            </w:pPr>
            <w:r>
              <w:rPr>
                <w:rFonts w:cs="Times New Roman"/>
              </w:rPr>
              <w:t>Have you ever fallen asleep while driving?</w:t>
            </w:r>
          </w:p>
        </w:tc>
        <w:tc>
          <w:tcPr>
            <w:tcW w:w="0" w:type="auto"/>
            <w:tcBorders>
              <w:top w:val="single" w:sz="4" w:space="0" w:color="auto"/>
              <w:left w:val="single" w:sz="4" w:space="0" w:color="auto"/>
              <w:bottom w:val="single" w:sz="4" w:space="0" w:color="auto"/>
              <w:right w:val="single" w:sz="4" w:space="0" w:color="auto"/>
            </w:tcBorders>
          </w:tcPr>
          <w:p w14:paraId="44D8D151" w14:textId="77777777" w:rsidR="00E52368" w:rsidRPr="0004150E" w:rsidRDefault="00E52368" w:rsidP="0004150E">
            <w:pPr>
              <w:rPr>
                <w:rFonts w:cs="Times New Roman"/>
              </w:rPr>
            </w:pPr>
            <w:r w:rsidRPr="0004150E">
              <w:rPr>
                <w:rFonts w:cs="Times New Roman"/>
              </w:rPr>
              <w:t>1 = Almost every day</w:t>
            </w:r>
          </w:p>
          <w:p w14:paraId="4CE2E82B" w14:textId="77777777" w:rsidR="00E52368" w:rsidRPr="0004150E" w:rsidRDefault="00E52368" w:rsidP="0004150E">
            <w:pPr>
              <w:rPr>
                <w:rFonts w:cs="Times New Roman"/>
              </w:rPr>
            </w:pPr>
            <w:r w:rsidRPr="0004150E">
              <w:rPr>
                <w:rFonts w:cs="Times New Roman"/>
              </w:rPr>
              <w:t>2 = Three to four times per week</w:t>
            </w:r>
          </w:p>
          <w:p w14:paraId="37F187FF" w14:textId="77777777" w:rsidR="00E52368" w:rsidRPr="0004150E" w:rsidRDefault="00E52368" w:rsidP="0004150E">
            <w:pPr>
              <w:rPr>
                <w:rFonts w:cs="Times New Roman"/>
              </w:rPr>
            </w:pPr>
            <w:r w:rsidRPr="0004150E">
              <w:rPr>
                <w:rFonts w:cs="Times New Roman"/>
              </w:rPr>
              <w:t>3 = One to two times per week</w:t>
            </w:r>
          </w:p>
          <w:p w14:paraId="47FB1B53" w14:textId="77777777" w:rsidR="00E52368" w:rsidRPr="0004150E" w:rsidRDefault="00E52368" w:rsidP="0004150E">
            <w:pPr>
              <w:rPr>
                <w:rFonts w:cs="Times New Roman"/>
              </w:rPr>
            </w:pPr>
            <w:r w:rsidRPr="0004150E">
              <w:rPr>
                <w:rFonts w:cs="Times New Roman"/>
              </w:rPr>
              <w:t>4 = One to two times per month</w:t>
            </w:r>
          </w:p>
          <w:p w14:paraId="04ED744E" w14:textId="07542941" w:rsidR="00E52368" w:rsidRDefault="00E52368" w:rsidP="0004150E">
            <w:pPr>
              <w:rPr>
                <w:rFonts w:cs="Times New Roman"/>
              </w:rPr>
            </w:pPr>
            <w:r w:rsidRPr="0004150E">
              <w:rPr>
                <w:rFonts w:cs="Times New Roman"/>
              </w:rPr>
              <w:t>5 = Never or almost never</w:t>
            </w:r>
          </w:p>
        </w:tc>
      </w:tr>
      <w:tr w:rsidR="00E52368" w:rsidRPr="00E142A0" w14:paraId="29FBE41C" w14:textId="77777777" w:rsidTr="007614A7">
        <w:tc>
          <w:tcPr>
            <w:tcW w:w="0" w:type="auto"/>
            <w:tcBorders>
              <w:top w:val="single" w:sz="4" w:space="0" w:color="auto"/>
              <w:left w:val="single" w:sz="4" w:space="0" w:color="auto"/>
              <w:bottom w:val="single" w:sz="4" w:space="0" w:color="auto"/>
              <w:right w:val="single" w:sz="4" w:space="0" w:color="auto"/>
            </w:tcBorders>
          </w:tcPr>
          <w:p w14:paraId="33E966AA" w14:textId="324BCA10" w:rsidR="00E52368" w:rsidRDefault="00E52368" w:rsidP="007614A7">
            <w:pPr>
              <w:jc w:val="center"/>
              <w:rPr>
                <w:rFonts w:cs="Times New Roman"/>
                <w:highlight w:val="yellow"/>
              </w:rPr>
            </w:pPr>
            <w:r w:rsidRPr="0004150E">
              <w:rPr>
                <w:rFonts w:cs="Times New Roman"/>
              </w:rPr>
              <w:t>Berlin8</w:t>
            </w:r>
          </w:p>
        </w:tc>
        <w:tc>
          <w:tcPr>
            <w:tcW w:w="0" w:type="auto"/>
            <w:tcBorders>
              <w:top w:val="single" w:sz="4" w:space="0" w:color="auto"/>
              <w:left w:val="single" w:sz="4" w:space="0" w:color="auto"/>
              <w:bottom w:val="single" w:sz="4" w:space="0" w:color="auto"/>
              <w:right w:val="single" w:sz="4" w:space="0" w:color="auto"/>
            </w:tcBorders>
          </w:tcPr>
          <w:p w14:paraId="1C145071" w14:textId="34B9DAA4" w:rsidR="00E52368" w:rsidRDefault="00E52368" w:rsidP="007614A7">
            <w:pPr>
              <w:rPr>
                <w:rFonts w:cs="Times New Roman"/>
              </w:rPr>
            </w:pPr>
            <w:r>
              <w:rPr>
                <w:rFonts w:cs="Times New Roman"/>
              </w:rPr>
              <w:t>Do you have high blood pressure?</w:t>
            </w:r>
          </w:p>
        </w:tc>
        <w:tc>
          <w:tcPr>
            <w:tcW w:w="0" w:type="auto"/>
            <w:tcBorders>
              <w:top w:val="single" w:sz="4" w:space="0" w:color="auto"/>
              <w:left w:val="single" w:sz="4" w:space="0" w:color="auto"/>
              <w:bottom w:val="single" w:sz="4" w:space="0" w:color="auto"/>
              <w:right w:val="single" w:sz="4" w:space="0" w:color="auto"/>
            </w:tcBorders>
          </w:tcPr>
          <w:p w14:paraId="4DF97085" w14:textId="77777777" w:rsidR="00E52368" w:rsidRPr="0004150E" w:rsidRDefault="00E52368" w:rsidP="0004150E">
            <w:pPr>
              <w:rPr>
                <w:rFonts w:cs="Times New Roman"/>
              </w:rPr>
            </w:pPr>
            <w:r w:rsidRPr="0004150E">
              <w:rPr>
                <w:rFonts w:cs="Times New Roman"/>
              </w:rPr>
              <w:t>1 = Yes</w:t>
            </w:r>
          </w:p>
          <w:p w14:paraId="755E6E90" w14:textId="77777777" w:rsidR="00E52368" w:rsidRPr="0004150E" w:rsidRDefault="00E52368" w:rsidP="0004150E">
            <w:pPr>
              <w:rPr>
                <w:rFonts w:cs="Times New Roman"/>
              </w:rPr>
            </w:pPr>
            <w:r w:rsidRPr="0004150E">
              <w:rPr>
                <w:rFonts w:cs="Times New Roman"/>
              </w:rPr>
              <w:t>2 = No</w:t>
            </w:r>
          </w:p>
          <w:p w14:paraId="525EB9DE" w14:textId="42C478C2" w:rsidR="00E52368" w:rsidRDefault="00E52368" w:rsidP="0004150E">
            <w:pPr>
              <w:rPr>
                <w:rFonts w:cs="Times New Roman"/>
              </w:rPr>
            </w:pPr>
            <w:r w:rsidRPr="0004150E">
              <w:rPr>
                <w:rFonts w:cs="Times New Roman"/>
              </w:rPr>
              <w:t>3 = Don't know</w:t>
            </w:r>
          </w:p>
        </w:tc>
      </w:tr>
      <w:tr w:rsidR="00E52368" w:rsidRPr="00E142A0" w14:paraId="332D76C8" w14:textId="77777777" w:rsidTr="007614A7">
        <w:tc>
          <w:tcPr>
            <w:tcW w:w="0" w:type="auto"/>
            <w:tcBorders>
              <w:top w:val="single" w:sz="4" w:space="0" w:color="auto"/>
              <w:left w:val="single" w:sz="4" w:space="0" w:color="auto"/>
              <w:bottom w:val="single" w:sz="4" w:space="0" w:color="auto"/>
              <w:right w:val="single" w:sz="4" w:space="0" w:color="auto"/>
            </w:tcBorders>
          </w:tcPr>
          <w:p w14:paraId="69B991A9" w14:textId="19D84F38" w:rsidR="00E52368" w:rsidRDefault="00E52368" w:rsidP="007614A7">
            <w:pPr>
              <w:jc w:val="center"/>
              <w:rPr>
                <w:rFonts w:cs="Times New Roman"/>
                <w:highlight w:val="yellow"/>
              </w:rPr>
            </w:pPr>
            <w:r w:rsidRPr="0004150E">
              <w:rPr>
                <w:rFonts w:cs="Times New Roman"/>
              </w:rPr>
              <w:t>Berlin9WtPounds</w:t>
            </w:r>
          </w:p>
        </w:tc>
        <w:tc>
          <w:tcPr>
            <w:tcW w:w="0" w:type="auto"/>
            <w:tcBorders>
              <w:top w:val="single" w:sz="4" w:space="0" w:color="auto"/>
              <w:left w:val="single" w:sz="4" w:space="0" w:color="auto"/>
              <w:bottom w:val="single" w:sz="4" w:space="0" w:color="auto"/>
              <w:right w:val="single" w:sz="4" w:space="0" w:color="auto"/>
            </w:tcBorders>
          </w:tcPr>
          <w:p w14:paraId="0F15FB5B" w14:textId="106640B0" w:rsidR="00E52368" w:rsidRDefault="00E52368" w:rsidP="0004150E">
            <w:pPr>
              <w:rPr>
                <w:rFonts w:cs="Times New Roman"/>
              </w:rPr>
            </w:pPr>
            <w:r>
              <w:rPr>
                <w:rFonts w:cs="Times New Roman"/>
              </w:rPr>
              <w:t xml:space="preserve">What is your weight? </w:t>
            </w:r>
          </w:p>
        </w:tc>
        <w:tc>
          <w:tcPr>
            <w:tcW w:w="0" w:type="auto"/>
            <w:tcBorders>
              <w:top w:val="single" w:sz="4" w:space="0" w:color="auto"/>
              <w:left w:val="single" w:sz="4" w:space="0" w:color="auto"/>
              <w:bottom w:val="single" w:sz="4" w:space="0" w:color="auto"/>
              <w:right w:val="single" w:sz="4" w:space="0" w:color="auto"/>
            </w:tcBorders>
          </w:tcPr>
          <w:p w14:paraId="5958884E" w14:textId="20202195" w:rsidR="00E52368" w:rsidRDefault="00E52368" w:rsidP="00D60B83">
            <w:pPr>
              <w:rPr>
                <w:rFonts w:cs="Times New Roman"/>
              </w:rPr>
            </w:pPr>
            <w:r>
              <w:rPr>
                <w:rFonts w:cs="Times New Roman"/>
              </w:rPr>
              <w:t>(pounds)</w:t>
            </w:r>
          </w:p>
        </w:tc>
      </w:tr>
      <w:tr w:rsidR="00E52368" w:rsidRPr="00E142A0" w14:paraId="4E3F5A4E" w14:textId="77777777" w:rsidTr="007614A7">
        <w:tc>
          <w:tcPr>
            <w:tcW w:w="0" w:type="auto"/>
            <w:tcBorders>
              <w:top w:val="single" w:sz="4" w:space="0" w:color="auto"/>
              <w:left w:val="single" w:sz="4" w:space="0" w:color="auto"/>
              <w:bottom w:val="single" w:sz="4" w:space="0" w:color="auto"/>
              <w:right w:val="single" w:sz="4" w:space="0" w:color="auto"/>
            </w:tcBorders>
          </w:tcPr>
          <w:p w14:paraId="0122A0D2" w14:textId="304480A9" w:rsidR="00E52368" w:rsidRDefault="00E52368" w:rsidP="007614A7">
            <w:pPr>
              <w:jc w:val="center"/>
              <w:rPr>
                <w:rFonts w:cs="Times New Roman"/>
                <w:highlight w:val="yellow"/>
              </w:rPr>
            </w:pPr>
            <w:r w:rsidRPr="0004150E">
              <w:rPr>
                <w:rFonts w:cs="Times New Roman"/>
              </w:rPr>
              <w:t>Berlin9WtKG</w:t>
            </w:r>
          </w:p>
        </w:tc>
        <w:tc>
          <w:tcPr>
            <w:tcW w:w="0" w:type="auto"/>
            <w:tcBorders>
              <w:top w:val="single" w:sz="4" w:space="0" w:color="auto"/>
              <w:left w:val="single" w:sz="4" w:space="0" w:color="auto"/>
              <w:bottom w:val="single" w:sz="4" w:space="0" w:color="auto"/>
              <w:right w:val="single" w:sz="4" w:space="0" w:color="auto"/>
            </w:tcBorders>
          </w:tcPr>
          <w:p w14:paraId="28805C1A" w14:textId="17D3A6F9" w:rsidR="00E52368" w:rsidRDefault="00E52368" w:rsidP="007614A7">
            <w:pPr>
              <w:rPr>
                <w:rFonts w:cs="Times New Roman"/>
              </w:rPr>
            </w:pPr>
            <w:r w:rsidRPr="0004150E">
              <w:rPr>
                <w:rFonts w:cs="Times New Roman"/>
              </w:rPr>
              <w:t>Converion of Berlin9WtPounds to KGs</w:t>
            </w:r>
          </w:p>
        </w:tc>
        <w:tc>
          <w:tcPr>
            <w:tcW w:w="0" w:type="auto"/>
            <w:tcBorders>
              <w:top w:val="single" w:sz="4" w:space="0" w:color="auto"/>
              <w:left w:val="single" w:sz="4" w:space="0" w:color="auto"/>
              <w:bottom w:val="single" w:sz="4" w:space="0" w:color="auto"/>
              <w:right w:val="single" w:sz="4" w:space="0" w:color="auto"/>
            </w:tcBorders>
          </w:tcPr>
          <w:p w14:paraId="5F5A13AE" w14:textId="77777777" w:rsidR="00E52368" w:rsidRDefault="00E52368" w:rsidP="00D60B83">
            <w:pPr>
              <w:rPr>
                <w:rFonts w:cs="Times New Roman"/>
              </w:rPr>
            </w:pPr>
          </w:p>
        </w:tc>
      </w:tr>
      <w:tr w:rsidR="00E52368" w:rsidRPr="00E142A0" w14:paraId="7454BE5C" w14:textId="77777777" w:rsidTr="007614A7">
        <w:tc>
          <w:tcPr>
            <w:tcW w:w="0" w:type="auto"/>
            <w:tcBorders>
              <w:top w:val="single" w:sz="4" w:space="0" w:color="auto"/>
              <w:left w:val="single" w:sz="4" w:space="0" w:color="auto"/>
              <w:bottom w:val="single" w:sz="4" w:space="0" w:color="auto"/>
              <w:right w:val="single" w:sz="4" w:space="0" w:color="auto"/>
            </w:tcBorders>
          </w:tcPr>
          <w:p w14:paraId="72329332" w14:textId="38B62A59" w:rsidR="00E52368" w:rsidRDefault="00E52368" w:rsidP="007614A7">
            <w:pPr>
              <w:jc w:val="center"/>
              <w:rPr>
                <w:rFonts w:cs="Times New Roman"/>
                <w:highlight w:val="yellow"/>
              </w:rPr>
            </w:pPr>
            <w:r w:rsidRPr="0004150E">
              <w:rPr>
                <w:rFonts w:cs="Times New Roman"/>
              </w:rPr>
              <w:t>Berlin10HtFeet</w:t>
            </w:r>
          </w:p>
        </w:tc>
        <w:tc>
          <w:tcPr>
            <w:tcW w:w="0" w:type="auto"/>
            <w:tcBorders>
              <w:top w:val="single" w:sz="4" w:space="0" w:color="auto"/>
              <w:left w:val="single" w:sz="4" w:space="0" w:color="auto"/>
              <w:bottom w:val="single" w:sz="4" w:space="0" w:color="auto"/>
              <w:right w:val="single" w:sz="4" w:space="0" w:color="auto"/>
            </w:tcBorders>
          </w:tcPr>
          <w:p w14:paraId="1945DC61" w14:textId="37423F43" w:rsidR="00E52368" w:rsidRDefault="00E52368" w:rsidP="007614A7">
            <w:pPr>
              <w:rPr>
                <w:rFonts w:cs="Times New Roman"/>
              </w:rPr>
            </w:pPr>
            <w:r>
              <w:rPr>
                <w:rFonts w:cs="Times New Roman"/>
              </w:rPr>
              <w:t>What is your height? (feet)</w:t>
            </w:r>
          </w:p>
        </w:tc>
        <w:tc>
          <w:tcPr>
            <w:tcW w:w="0" w:type="auto"/>
            <w:tcBorders>
              <w:top w:val="single" w:sz="4" w:space="0" w:color="auto"/>
              <w:left w:val="single" w:sz="4" w:space="0" w:color="auto"/>
              <w:bottom w:val="single" w:sz="4" w:space="0" w:color="auto"/>
              <w:right w:val="single" w:sz="4" w:space="0" w:color="auto"/>
            </w:tcBorders>
          </w:tcPr>
          <w:p w14:paraId="2824286B" w14:textId="125966B0" w:rsidR="00E52368" w:rsidRDefault="00E52368" w:rsidP="00D60B83">
            <w:pPr>
              <w:rPr>
                <w:rFonts w:cs="Times New Roman"/>
              </w:rPr>
            </w:pPr>
            <w:r>
              <w:rPr>
                <w:rFonts w:cs="Times New Roman"/>
              </w:rPr>
              <w:t>(feet)</w:t>
            </w:r>
          </w:p>
        </w:tc>
      </w:tr>
      <w:tr w:rsidR="00E52368" w:rsidRPr="00E142A0" w14:paraId="654DCA45" w14:textId="77777777" w:rsidTr="007614A7">
        <w:tc>
          <w:tcPr>
            <w:tcW w:w="0" w:type="auto"/>
            <w:tcBorders>
              <w:top w:val="single" w:sz="4" w:space="0" w:color="auto"/>
              <w:left w:val="single" w:sz="4" w:space="0" w:color="auto"/>
              <w:bottom w:val="single" w:sz="4" w:space="0" w:color="auto"/>
              <w:right w:val="single" w:sz="4" w:space="0" w:color="auto"/>
            </w:tcBorders>
          </w:tcPr>
          <w:p w14:paraId="5CD516C5" w14:textId="5FCA778E" w:rsidR="00E52368" w:rsidRPr="0004150E" w:rsidRDefault="00E52368" w:rsidP="007614A7">
            <w:pPr>
              <w:jc w:val="center"/>
              <w:rPr>
                <w:rFonts w:cs="Times New Roman"/>
              </w:rPr>
            </w:pPr>
            <w:r w:rsidRPr="00543595">
              <w:rPr>
                <w:rFonts w:cs="Times New Roman"/>
              </w:rPr>
              <w:t>Berlin10HtInches</w:t>
            </w:r>
          </w:p>
        </w:tc>
        <w:tc>
          <w:tcPr>
            <w:tcW w:w="0" w:type="auto"/>
            <w:tcBorders>
              <w:top w:val="single" w:sz="4" w:space="0" w:color="auto"/>
              <w:left w:val="single" w:sz="4" w:space="0" w:color="auto"/>
              <w:bottom w:val="single" w:sz="4" w:space="0" w:color="auto"/>
              <w:right w:val="single" w:sz="4" w:space="0" w:color="auto"/>
            </w:tcBorders>
          </w:tcPr>
          <w:p w14:paraId="75D75B87" w14:textId="664E13B2" w:rsidR="00E52368" w:rsidRDefault="00E52368" w:rsidP="007614A7">
            <w:pPr>
              <w:rPr>
                <w:rFonts w:cs="Times New Roman"/>
              </w:rPr>
            </w:pPr>
            <w:r>
              <w:rPr>
                <w:rFonts w:cs="Times New Roman"/>
              </w:rPr>
              <w:t>(inches)</w:t>
            </w:r>
          </w:p>
        </w:tc>
        <w:tc>
          <w:tcPr>
            <w:tcW w:w="0" w:type="auto"/>
            <w:tcBorders>
              <w:top w:val="single" w:sz="4" w:space="0" w:color="auto"/>
              <w:left w:val="single" w:sz="4" w:space="0" w:color="auto"/>
              <w:bottom w:val="single" w:sz="4" w:space="0" w:color="auto"/>
              <w:right w:val="single" w:sz="4" w:space="0" w:color="auto"/>
            </w:tcBorders>
          </w:tcPr>
          <w:p w14:paraId="61DF53AF" w14:textId="6ED09B4B" w:rsidR="00E52368" w:rsidRDefault="00E52368" w:rsidP="00D60B83">
            <w:pPr>
              <w:rPr>
                <w:rFonts w:cs="Times New Roman"/>
              </w:rPr>
            </w:pPr>
            <w:r>
              <w:rPr>
                <w:rFonts w:cs="Times New Roman"/>
              </w:rPr>
              <w:t>(inches)</w:t>
            </w:r>
          </w:p>
        </w:tc>
      </w:tr>
      <w:tr w:rsidR="00E52368" w:rsidRPr="00E142A0" w14:paraId="00BA6A87" w14:textId="77777777" w:rsidTr="007614A7">
        <w:tc>
          <w:tcPr>
            <w:tcW w:w="0" w:type="auto"/>
            <w:tcBorders>
              <w:top w:val="single" w:sz="4" w:space="0" w:color="auto"/>
              <w:left w:val="single" w:sz="4" w:space="0" w:color="auto"/>
              <w:bottom w:val="single" w:sz="4" w:space="0" w:color="auto"/>
              <w:right w:val="single" w:sz="4" w:space="0" w:color="auto"/>
            </w:tcBorders>
          </w:tcPr>
          <w:p w14:paraId="745595E6" w14:textId="2E1BA287" w:rsidR="00E52368" w:rsidRPr="0004150E" w:rsidRDefault="00E52368" w:rsidP="007614A7">
            <w:pPr>
              <w:jc w:val="center"/>
              <w:rPr>
                <w:rFonts w:cs="Times New Roman"/>
              </w:rPr>
            </w:pPr>
            <w:r w:rsidRPr="00543595">
              <w:rPr>
                <w:rFonts w:cs="Times New Roman"/>
              </w:rPr>
              <w:t>Berlin10HtCM</w:t>
            </w:r>
          </w:p>
        </w:tc>
        <w:tc>
          <w:tcPr>
            <w:tcW w:w="0" w:type="auto"/>
            <w:tcBorders>
              <w:top w:val="single" w:sz="4" w:space="0" w:color="auto"/>
              <w:left w:val="single" w:sz="4" w:space="0" w:color="auto"/>
              <w:bottom w:val="single" w:sz="4" w:space="0" w:color="auto"/>
              <w:right w:val="single" w:sz="4" w:space="0" w:color="auto"/>
            </w:tcBorders>
          </w:tcPr>
          <w:p w14:paraId="12649AC8" w14:textId="49F0EF22" w:rsidR="00E52368" w:rsidRDefault="00E52368" w:rsidP="007614A7">
            <w:pPr>
              <w:rPr>
                <w:rFonts w:cs="Times New Roman"/>
              </w:rPr>
            </w:pPr>
            <w:r w:rsidRPr="00543595">
              <w:rPr>
                <w:rFonts w:cs="Times New Roman"/>
              </w:rPr>
              <w:t>Conversion of Berlin10HtFeet and Berlin10HtInches to CMs</w:t>
            </w:r>
          </w:p>
        </w:tc>
        <w:tc>
          <w:tcPr>
            <w:tcW w:w="0" w:type="auto"/>
            <w:tcBorders>
              <w:top w:val="single" w:sz="4" w:space="0" w:color="auto"/>
              <w:left w:val="single" w:sz="4" w:space="0" w:color="auto"/>
              <w:bottom w:val="single" w:sz="4" w:space="0" w:color="auto"/>
              <w:right w:val="single" w:sz="4" w:space="0" w:color="auto"/>
            </w:tcBorders>
          </w:tcPr>
          <w:p w14:paraId="3892B8CF" w14:textId="77777777" w:rsidR="00E52368" w:rsidRDefault="00E52368" w:rsidP="00D60B83">
            <w:pPr>
              <w:rPr>
                <w:rFonts w:cs="Times New Roman"/>
              </w:rPr>
            </w:pPr>
          </w:p>
        </w:tc>
      </w:tr>
    </w:tbl>
    <w:p w14:paraId="6E9502E4" w14:textId="43F60941" w:rsidR="003653D9" w:rsidRPr="00E142A0" w:rsidRDefault="003653D9" w:rsidP="003653D9">
      <w:pPr>
        <w:pBdr>
          <w:bottom w:val="single" w:sz="6" w:space="1" w:color="auto"/>
        </w:pBdr>
        <w:spacing w:after="0"/>
        <w:rPr>
          <w:rFonts w:cs="Times New Roman"/>
        </w:rPr>
      </w:pPr>
    </w:p>
    <w:p w14:paraId="659CE8DA" w14:textId="77777777" w:rsidR="003653D9" w:rsidRPr="00E142A0" w:rsidRDefault="003653D9" w:rsidP="003653D9">
      <w:pPr>
        <w:pBdr>
          <w:bottom w:val="single" w:sz="6" w:space="1" w:color="auto"/>
        </w:pBdr>
        <w:spacing w:after="0"/>
        <w:rPr>
          <w:rFonts w:cs="Times New Roman"/>
          <w:b/>
        </w:rPr>
      </w:pPr>
      <w:r w:rsidRPr="00E142A0">
        <w:rPr>
          <w:rFonts w:cs="Times New Roman"/>
          <w:b/>
        </w:rPr>
        <w:t>SCORING OF SCALE</w:t>
      </w:r>
    </w:p>
    <w:p w14:paraId="4F9DCF22" w14:textId="77777777" w:rsidR="003653D9" w:rsidRPr="00E52368" w:rsidRDefault="003653D9" w:rsidP="003653D9">
      <w:pPr>
        <w:autoSpaceDE w:val="0"/>
        <w:autoSpaceDN w:val="0"/>
        <w:adjustRightInd w:val="0"/>
        <w:spacing w:after="0" w:line="240" w:lineRule="auto"/>
        <w:rPr>
          <w:rFonts w:ascii="Courier New" w:hAnsi="Courier New" w:cs="Courier New"/>
          <w:color w:val="000000"/>
          <w:sz w:val="20"/>
          <w:szCs w:val="20"/>
          <w:shd w:val="clear" w:color="auto" w:fill="FFFFFF"/>
        </w:rPr>
      </w:pPr>
      <w:r w:rsidRPr="00E52368">
        <w:rPr>
          <w:rFonts w:cs="Times New Roman"/>
        </w:rPr>
        <w:lastRenderedPageBreak/>
        <w:t>N/A</w:t>
      </w:r>
    </w:p>
    <w:p w14:paraId="74202051" w14:textId="77777777" w:rsidR="003653D9" w:rsidRPr="003A21C3" w:rsidRDefault="003653D9" w:rsidP="003653D9">
      <w:pPr>
        <w:autoSpaceDE w:val="0"/>
        <w:autoSpaceDN w:val="0"/>
        <w:adjustRightInd w:val="0"/>
        <w:spacing w:after="0" w:line="240" w:lineRule="auto"/>
        <w:rPr>
          <w:rFonts w:cs="Times New Roman"/>
        </w:rPr>
      </w:pPr>
    </w:p>
    <w:p w14:paraId="01078555" w14:textId="77777777" w:rsidR="003653D9" w:rsidRDefault="003653D9" w:rsidP="007C40F7">
      <w:pPr>
        <w:autoSpaceDE w:val="0"/>
        <w:autoSpaceDN w:val="0"/>
        <w:adjustRightInd w:val="0"/>
        <w:spacing w:after="0" w:line="240" w:lineRule="auto"/>
        <w:rPr>
          <w:rFonts w:cs="Times New Roman"/>
        </w:rPr>
      </w:pPr>
    </w:p>
    <w:p w14:paraId="1892BEBC" w14:textId="77777777" w:rsidR="003653D9" w:rsidRDefault="003653D9" w:rsidP="007C40F7">
      <w:pPr>
        <w:autoSpaceDE w:val="0"/>
        <w:autoSpaceDN w:val="0"/>
        <w:adjustRightInd w:val="0"/>
        <w:spacing w:after="0" w:line="240" w:lineRule="auto"/>
        <w:rPr>
          <w:rFonts w:cs="Times New Roman"/>
        </w:rPr>
      </w:pPr>
    </w:p>
    <w:p w14:paraId="7073C46D" w14:textId="77777777" w:rsidR="0034183D" w:rsidRDefault="0034183D" w:rsidP="007C40F7">
      <w:pPr>
        <w:autoSpaceDE w:val="0"/>
        <w:autoSpaceDN w:val="0"/>
        <w:adjustRightInd w:val="0"/>
        <w:spacing w:after="0" w:line="240" w:lineRule="auto"/>
        <w:rPr>
          <w:rFonts w:cs="Times New Roman"/>
        </w:rPr>
      </w:pPr>
    </w:p>
    <w:p w14:paraId="244385AE" w14:textId="77777777" w:rsidR="0034183D" w:rsidRDefault="0034183D" w:rsidP="007C40F7">
      <w:pPr>
        <w:autoSpaceDE w:val="0"/>
        <w:autoSpaceDN w:val="0"/>
        <w:adjustRightInd w:val="0"/>
        <w:spacing w:after="0" w:line="240" w:lineRule="auto"/>
        <w:rPr>
          <w:rFonts w:cs="Times New Roman"/>
        </w:rPr>
      </w:pPr>
    </w:p>
    <w:p w14:paraId="4D6C3642" w14:textId="1783E8C8" w:rsidR="0034183D" w:rsidRDefault="00921582" w:rsidP="007C40F7">
      <w:pPr>
        <w:autoSpaceDE w:val="0"/>
        <w:autoSpaceDN w:val="0"/>
        <w:adjustRightInd w:val="0"/>
        <w:spacing w:after="0" w:line="240" w:lineRule="auto"/>
        <w:rPr>
          <w:ins w:id="955" w:author="Windows User" w:date="2019-07-18T11:01:00Z"/>
          <w:rFonts w:cs="Times New Roman"/>
        </w:rPr>
      </w:pPr>
      <w:ins w:id="956" w:author="Windows User" w:date="2019-07-18T11:01:00Z">
        <w:r>
          <w:rPr>
            <w:rFonts w:cs="Times New Roman"/>
          </w:rPr>
          <w:t xml:space="preserve">MOS: </w:t>
        </w:r>
      </w:ins>
      <w:ins w:id="957" w:author="Windows User" w:date="2019-07-18T11:26:00Z">
        <w:r w:rsidR="00AA7AFB">
          <w:rPr>
            <w:rFonts w:cs="Times New Roman"/>
          </w:rPr>
          <w:t>Scoring code taken directly from scoring document from RAND</w:t>
        </w:r>
      </w:ins>
      <w:ins w:id="958" w:author="Windows User" w:date="2019-07-18T11:27:00Z">
        <w:r w:rsidR="00AA7AFB">
          <w:rPr>
            <w:rFonts w:cs="Times New Roman"/>
          </w:rPr>
          <w:t xml:space="preserve"> &amp; modified to match variable names in dataset</w:t>
        </w:r>
      </w:ins>
    </w:p>
    <w:p w14:paraId="04F3AD6F" w14:textId="3FF32317" w:rsidR="00921582" w:rsidRDefault="00921582" w:rsidP="007C40F7">
      <w:pPr>
        <w:autoSpaceDE w:val="0"/>
        <w:autoSpaceDN w:val="0"/>
        <w:adjustRightInd w:val="0"/>
        <w:spacing w:after="0" w:line="240" w:lineRule="auto"/>
        <w:rPr>
          <w:ins w:id="959" w:author="Windows User" w:date="2019-07-18T11:01:00Z"/>
          <w:rFonts w:cs="Times New Roman"/>
        </w:rPr>
      </w:pPr>
    </w:p>
    <w:p w14:paraId="6D960DC2" w14:textId="616B5E36" w:rsidR="00921582" w:rsidRDefault="00D36A75" w:rsidP="007C40F7">
      <w:pPr>
        <w:autoSpaceDE w:val="0"/>
        <w:autoSpaceDN w:val="0"/>
        <w:adjustRightInd w:val="0"/>
        <w:spacing w:after="0" w:line="240" w:lineRule="auto"/>
        <w:rPr>
          <w:rFonts w:cs="Times New Roman"/>
        </w:rPr>
      </w:pPr>
      <w:ins w:id="960" w:author="Windows User" w:date="2019-07-18T11:01:00Z">
        <w:r>
          <w:fldChar w:fldCharType="begin"/>
        </w:r>
        <w:r>
          <w:instrText xml:space="preserve"> HYPERLINK "https://labs.dgsom.ucla.edu/hays/files/view/docs/surveys/sleep/sleepman-112603.pdf" </w:instrText>
        </w:r>
        <w:r>
          <w:fldChar w:fldCharType="separate"/>
        </w:r>
        <w:r>
          <w:rPr>
            <w:rStyle w:val="Hyperlink"/>
          </w:rPr>
          <w:t>https://labs.dgsom.ucla.edu/hays/files/view/docs/surveys/sleep/sleepman-112603.pdf</w:t>
        </w:r>
        <w:r>
          <w:fldChar w:fldCharType="end"/>
        </w:r>
      </w:ins>
    </w:p>
    <w:p w14:paraId="4B6A57D8" w14:textId="77777777" w:rsidR="0034183D" w:rsidRDefault="0034183D" w:rsidP="007C40F7">
      <w:pPr>
        <w:autoSpaceDE w:val="0"/>
        <w:autoSpaceDN w:val="0"/>
        <w:adjustRightInd w:val="0"/>
        <w:spacing w:after="0" w:line="240" w:lineRule="auto"/>
        <w:rPr>
          <w:rFonts w:cs="Times New Roman"/>
        </w:rPr>
      </w:pPr>
    </w:p>
    <w:p w14:paraId="49B8D974" w14:textId="0D58579C" w:rsidR="0034183D" w:rsidRDefault="00EE5804" w:rsidP="007C40F7">
      <w:pPr>
        <w:autoSpaceDE w:val="0"/>
        <w:autoSpaceDN w:val="0"/>
        <w:adjustRightInd w:val="0"/>
        <w:spacing w:after="0" w:line="240" w:lineRule="auto"/>
        <w:rPr>
          <w:ins w:id="961" w:author="Windows User" w:date="2019-07-18T11:35:00Z"/>
          <w:rFonts w:cs="Times New Roman"/>
        </w:rPr>
      </w:pPr>
      <w:ins w:id="962" w:author="Windows User" w:date="2019-07-18T11:35:00Z">
        <w:r>
          <w:rPr>
            <w:rFonts w:cs="Times New Roman"/>
          </w:rPr>
          <w:t xml:space="preserve">Berlin: </w:t>
        </w:r>
      </w:ins>
    </w:p>
    <w:p w14:paraId="1125AE07" w14:textId="10227BBF" w:rsidR="00EE5804" w:rsidRDefault="00EE5804" w:rsidP="007C40F7">
      <w:pPr>
        <w:autoSpaceDE w:val="0"/>
        <w:autoSpaceDN w:val="0"/>
        <w:adjustRightInd w:val="0"/>
        <w:spacing w:after="0" w:line="240" w:lineRule="auto"/>
        <w:rPr>
          <w:ins w:id="963" w:author="Windows User" w:date="2019-07-18T11:35:00Z"/>
          <w:rFonts w:cs="Times New Roman"/>
        </w:rPr>
      </w:pPr>
    </w:p>
    <w:p w14:paraId="15F1F74D" w14:textId="0F43E319" w:rsidR="00EE5804" w:rsidRDefault="00B6609B" w:rsidP="007C40F7">
      <w:pPr>
        <w:autoSpaceDE w:val="0"/>
        <w:autoSpaceDN w:val="0"/>
        <w:adjustRightInd w:val="0"/>
        <w:spacing w:after="0" w:line="240" w:lineRule="auto"/>
        <w:rPr>
          <w:ins w:id="964" w:author="Windows User" w:date="2019-08-07T15:27:00Z"/>
        </w:rPr>
      </w:pPr>
      <w:ins w:id="965" w:author="Windows User" w:date="2019-08-07T15:27:00Z">
        <w:r>
          <w:fldChar w:fldCharType="begin"/>
        </w:r>
        <w:r>
          <w:instrText xml:space="preserve"> HYPERLINK "</w:instrText>
        </w:r>
      </w:ins>
      <w:ins w:id="966" w:author="Windows User" w:date="2019-07-18T11:35:00Z">
        <w:r w:rsidRPr="00B453ED">
          <w:rPr>
            <w:rPrChange w:id="967" w:author="Windows User" w:date="2019-07-18T11:43:00Z">
              <w:rPr>
                <w:rStyle w:val="Hyperlink"/>
              </w:rPr>
            </w:rPrChange>
          </w:rPr>
          <w:instrText>https://www.ncbi.nlm.nih.gov/pmc/articles/PMC3433717/</w:instrText>
        </w:r>
      </w:ins>
      <w:ins w:id="968" w:author="Windows User" w:date="2019-08-07T15:27:00Z">
        <w:r>
          <w:instrText xml:space="preserve">" </w:instrText>
        </w:r>
        <w:r>
          <w:fldChar w:fldCharType="separate"/>
        </w:r>
      </w:ins>
      <w:ins w:id="969" w:author="Windows User" w:date="2019-07-18T11:35:00Z">
        <w:r w:rsidRPr="00B6609B">
          <w:rPr>
            <w:rStyle w:val="Hyperlink"/>
          </w:rPr>
          <w:t>https://www.ncbi.nlm.nih.gov/pmc/articles/PMC3433717/</w:t>
        </w:r>
      </w:ins>
      <w:ins w:id="970" w:author="Windows User" w:date="2019-08-07T15:27:00Z">
        <w:r>
          <w:fldChar w:fldCharType="end"/>
        </w:r>
      </w:ins>
    </w:p>
    <w:p w14:paraId="3BACC9B9" w14:textId="4A052F94" w:rsidR="00B6609B" w:rsidRDefault="00B6609B" w:rsidP="007C40F7">
      <w:pPr>
        <w:autoSpaceDE w:val="0"/>
        <w:autoSpaceDN w:val="0"/>
        <w:adjustRightInd w:val="0"/>
        <w:spacing w:after="0" w:line="240" w:lineRule="auto"/>
        <w:rPr>
          <w:ins w:id="971" w:author="Windows User" w:date="2019-08-07T15:27:00Z"/>
        </w:rPr>
      </w:pPr>
    </w:p>
    <w:p w14:paraId="13819F0D" w14:textId="77777777" w:rsidR="00896E0B" w:rsidRDefault="00896E0B" w:rsidP="00896E0B">
      <w:pPr>
        <w:autoSpaceDE w:val="0"/>
        <w:autoSpaceDN w:val="0"/>
        <w:adjustRightInd w:val="0"/>
        <w:spacing w:after="0" w:line="240" w:lineRule="auto"/>
        <w:rPr>
          <w:ins w:id="972" w:author="Windows User" w:date="2019-08-07T15:27:00Z"/>
          <w:rFonts w:ascii="Courier New" w:hAnsi="Courier New" w:cs="Courier New"/>
          <w:color w:val="000000"/>
          <w:sz w:val="20"/>
          <w:szCs w:val="20"/>
          <w:shd w:val="clear" w:color="auto" w:fill="FFFFFF"/>
        </w:rPr>
      </w:pPr>
      <w:ins w:id="973" w:author="Windows User" w:date="2019-08-07T15:27:00Z">
        <w:r>
          <w:rPr>
            <w:rFonts w:ascii="Courier New" w:hAnsi="Courier New" w:cs="Courier New"/>
            <w:color w:val="008000"/>
            <w:sz w:val="20"/>
            <w:szCs w:val="20"/>
            <w:shd w:val="clear" w:color="auto" w:fill="FFFFFF"/>
          </w:rPr>
          <w:t>******************MOS Sleep Scale***********************;</w:t>
        </w:r>
      </w:ins>
    </w:p>
    <w:p w14:paraId="6EBF794E" w14:textId="77777777" w:rsidR="00896E0B" w:rsidRDefault="00896E0B" w:rsidP="00896E0B">
      <w:pPr>
        <w:autoSpaceDE w:val="0"/>
        <w:autoSpaceDN w:val="0"/>
        <w:adjustRightInd w:val="0"/>
        <w:spacing w:after="0" w:line="240" w:lineRule="auto"/>
        <w:rPr>
          <w:ins w:id="974" w:author="Windows User" w:date="2019-08-07T15:27:00Z"/>
          <w:rFonts w:ascii="Courier New" w:hAnsi="Courier New" w:cs="Courier New"/>
          <w:color w:val="000000"/>
          <w:sz w:val="20"/>
          <w:szCs w:val="20"/>
          <w:shd w:val="clear" w:color="auto" w:fill="FFFFFF"/>
        </w:rPr>
      </w:pPr>
      <w:ins w:id="975" w:author="Windows User" w:date="2019-08-07T15:27: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429D9F65" w14:textId="77777777" w:rsidR="00896E0B" w:rsidRDefault="00896E0B" w:rsidP="00896E0B">
      <w:pPr>
        <w:autoSpaceDE w:val="0"/>
        <w:autoSpaceDN w:val="0"/>
        <w:adjustRightInd w:val="0"/>
        <w:spacing w:after="0" w:line="240" w:lineRule="auto"/>
        <w:rPr>
          <w:ins w:id="976" w:author="Windows User" w:date="2019-08-07T15:27:00Z"/>
          <w:rFonts w:ascii="Courier New" w:hAnsi="Courier New" w:cs="Courier New"/>
          <w:color w:val="000000"/>
          <w:sz w:val="20"/>
          <w:szCs w:val="20"/>
          <w:shd w:val="clear" w:color="auto" w:fill="FFFFFF"/>
        </w:rPr>
      </w:pPr>
      <w:ins w:id="977" w:author="Windows User" w:date="2019-08-07T15:27: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33F8BB7C" w14:textId="77777777" w:rsidR="00896E0B" w:rsidRDefault="00896E0B" w:rsidP="00896E0B">
      <w:pPr>
        <w:autoSpaceDE w:val="0"/>
        <w:autoSpaceDN w:val="0"/>
        <w:adjustRightInd w:val="0"/>
        <w:spacing w:after="0" w:line="240" w:lineRule="auto"/>
        <w:rPr>
          <w:ins w:id="978" w:author="Windows User" w:date="2019-08-07T15:27:00Z"/>
          <w:rFonts w:ascii="Courier New" w:hAnsi="Courier New" w:cs="Courier New"/>
          <w:color w:val="000000"/>
          <w:sz w:val="20"/>
          <w:szCs w:val="20"/>
          <w:shd w:val="clear" w:color="auto" w:fill="FFFFFF"/>
        </w:rPr>
      </w:pPr>
    </w:p>
    <w:p w14:paraId="683D5D0F" w14:textId="77777777" w:rsidR="00896E0B" w:rsidRDefault="00896E0B" w:rsidP="00896E0B">
      <w:pPr>
        <w:autoSpaceDE w:val="0"/>
        <w:autoSpaceDN w:val="0"/>
        <w:adjustRightInd w:val="0"/>
        <w:spacing w:after="0" w:line="240" w:lineRule="auto"/>
        <w:rPr>
          <w:ins w:id="979" w:author="Windows User" w:date="2019-08-07T15:27:00Z"/>
          <w:rFonts w:ascii="Courier New" w:hAnsi="Courier New" w:cs="Courier New"/>
          <w:color w:val="000000"/>
          <w:sz w:val="20"/>
          <w:szCs w:val="20"/>
          <w:shd w:val="clear" w:color="auto" w:fill="FFFFFF"/>
        </w:rPr>
      </w:pPr>
      <w:ins w:id="980" w:author="Windows User" w:date="2019-08-07T15:27:00Z">
        <w:r>
          <w:rPr>
            <w:rFonts w:ascii="Courier New" w:hAnsi="Courier New" w:cs="Courier New"/>
            <w:color w:val="008000"/>
            <w:sz w:val="20"/>
            <w:szCs w:val="20"/>
            <w:shd w:val="clear" w:color="auto" w:fill="FFFFFF"/>
          </w:rPr>
          <w:t>* recode out of range values for individual sleep items to missing;</w:t>
        </w:r>
      </w:ins>
    </w:p>
    <w:p w14:paraId="15280090" w14:textId="77777777" w:rsidR="00896E0B" w:rsidRDefault="00896E0B" w:rsidP="00896E0B">
      <w:pPr>
        <w:autoSpaceDE w:val="0"/>
        <w:autoSpaceDN w:val="0"/>
        <w:adjustRightInd w:val="0"/>
        <w:spacing w:after="0" w:line="240" w:lineRule="auto"/>
        <w:rPr>
          <w:ins w:id="981" w:author="Windows User" w:date="2019-08-07T15:27:00Z"/>
          <w:rFonts w:ascii="Courier New" w:hAnsi="Courier New" w:cs="Courier New"/>
          <w:color w:val="000000"/>
          <w:sz w:val="20"/>
          <w:szCs w:val="20"/>
          <w:shd w:val="clear" w:color="auto" w:fill="FFFFFF"/>
        </w:rPr>
      </w:pPr>
      <w:ins w:id="982" w:author="Windows User" w:date="2019-08-07T15:27: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SL1 NOT IN(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SL1=</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3AAA4E4F" w14:textId="77777777" w:rsidR="00896E0B" w:rsidRDefault="00896E0B" w:rsidP="00896E0B">
      <w:pPr>
        <w:autoSpaceDE w:val="0"/>
        <w:autoSpaceDN w:val="0"/>
        <w:adjustRightInd w:val="0"/>
        <w:spacing w:after="0" w:line="240" w:lineRule="auto"/>
        <w:rPr>
          <w:ins w:id="983" w:author="Windows User" w:date="2019-08-07T15:27:00Z"/>
          <w:rFonts w:ascii="Courier New" w:hAnsi="Courier New" w:cs="Courier New"/>
          <w:color w:val="000000"/>
          <w:sz w:val="20"/>
          <w:szCs w:val="20"/>
          <w:shd w:val="clear" w:color="auto" w:fill="FFFFFF"/>
        </w:rPr>
      </w:pPr>
    </w:p>
    <w:p w14:paraId="328AF6CE" w14:textId="77777777" w:rsidR="00896E0B" w:rsidRDefault="00896E0B" w:rsidP="00896E0B">
      <w:pPr>
        <w:autoSpaceDE w:val="0"/>
        <w:autoSpaceDN w:val="0"/>
        <w:adjustRightInd w:val="0"/>
        <w:spacing w:after="0" w:line="240" w:lineRule="auto"/>
        <w:rPr>
          <w:ins w:id="984" w:author="Windows User" w:date="2019-08-07T15:27:00Z"/>
          <w:rFonts w:ascii="Courier New" w:hAnsi="Courier New" w:cs="Courier New"/>
          <w:color w:val="000000"/>
          <w:sz w:val="20"/>
          <w:szCs w:val="20"/>
          <w:shd w:val="clear" w:color="auto" w:fill="FFFFFF"/>
        </w:rPr>
      </w:pPr>
      <w:ins w:id="985" w:author="Windows User" w:date="2019-08-07T15:27:00Z">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PT6 SL3-SL12;</w:t>
        </w:r>
      </w:ins>
    </w:p>
    <w:p w14:paraId="182B08F7" w14:textId="77777777" w:rsidR="00896E0B" w:rsidRDefault="00896E0B" w:rsidP="00896E0B">
      <w:pPr>
        <w:autoSpaceDE w:val="0"/>
        <w:autoSpaceDN w:val="0"/>
        <w:adjustRightInd w:val="0"/>
        <w:spacing w:after="0" w:line="240" w:lineRule="auto"/>
        <w:rPr>
          <w:ins w:id="986" w:author="Windows User" w:date="2019-08-07T15:27:00Z"/>
          <w:rFonts w:ascii="Courier New" w:hAnsi="Courier New" w:cs="Courier New"/>
          <w:color w:val="000000"/>
          <w:sz w:val="20"/>
          <w:szCs w:val="20"/>
          <w:shd w:val="clear" w:color="auto" w:fill="FFFFFF"/>
        </w:rPr>
      </w:pPr>
      <w:ins w:id="987" w:author="Windows User" w:date="2019-08-07T15:27:00Z">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OVER</w:t>
        </w:r>
        <w:r>
          <w:rPr>
            <w:rFonts w:ascii="Courier New" w:hAnsi="Courier New" w:cs="Courier New"/>
            <w:color w:val="000000"/>
            <w:sz w:val="20"/>
            <w:szCs w:val="20"/>
            <w:shd w:val="clear" w:color="auto" w:fill="FFFFFF"/>
          </w:rPr>
          <w:t xml:space="preserve"> PT6;</w:t>
        </w:r>
      </w:ins>
    </w:p>
    <w:p w14:paraId="4603B430" w14:textId="77777777" w:rsidR="00896E0B" w:rsidRDefault="00896E0B" w:rsidP="00896E0B">
      <w:pPr>
        <w:autoSpaceDE w:val="0"/>
        <w:autoSpaceDN w:val="0"/>
        <w:adjustRightInd w:val="0"/>
        <w:spacing w:after="0" w:line="240" w:lineRule="auto"/>
        <w:rPr>
          <w:ins w:id="988" w:author="Windows User" w:date="2019-08-07T15:27:00Z"/>
          <w:rFonts w:ascii="Courier New" w:hAnsi="Courier New" w:cs="Courier New"/>
          <w:color w:val="000000"/>
          <w:sz w:val="20"/>
          <w:szCs w:val="20"/>
          <w:shd w:val="clear" w:color="auto" w:fill="FFFFFF"/>
        </w:rPr>
      </w:pPr>
      <w:ins w:id="989" w:author="Windows User" w:date="2019-08-07T15:27: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PT6 NOT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PT6=</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172461B8" w14:textId="77777777" w:rsidR="00896E0B" w:rsidRDefault="00896E0B" w:rsidP="00896E0B">
      <w:pPr>
        <w:autoSpaceDE w:val="0"/>
        <w:autoSpaceDN w:val="0"/>
        <w:adjustRightInd w:val="0"/>
        <w:spacing w:after="0" w:line="240" w:lineRule="auto"/>
        <w:rPr>
          <w:ins w:id="990" w:author="Windows User" w:date="2019-08-07T15:27:00Z"/>
          <w:rFonts w:ascii="Courier New" w:hAnsi="Courier New" w:cs="Courier New"/>
          <w:color w:val="000000"/>
          <w:sz w:val="20"/>
          <w:szCs w:val="20"/>
          <w:shd w:val="clear" w:color="auto" w:fill="FFFFFF"/>
        </w:rPr>
      </w:pPr>
      <w:ins w:id="991" w:author="Windows User" w:date="2019-08-07T15:27: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69C57FDF" w14:textId="77777777" w:rsidR="00896E0B" w:rsidRDefault="00896E0B" w:rsidP="00896E0B">
      <w:pPr>
        <w:autoSpaceDE w:val="0"/>
        <w:autoSpaceDN w:val="0"/>
        <w:adjustRightInd w:val="0"/>
        <w:spacing w:after="0" w:line="240" w:lineRule="auto"/>
        <w:rPr>
          <w:ins w:id="992" w:author="Windows User" w:date="2019-08-07T15:27:00Z"/>
          <w:rFonts w:ascii="Courier New" w:hAnsi="Courier New" w:cs="Courier New"/>
          <w:color w:val="000000"/>
          <w:sz w:val="20"/>
          <w:szCs w:val="20"/>
          <w:shd w:val="clear" w:color="auto" w:fill="FFFFFF"/>
        </w:rPr>
      </w:pPr>
    </w:p>
    <w:p w14:paraId="58C77869" w14:textId="77777777" w:rsidR="00896E0B" w:rsidRDefault="00896E0B" w:rsidP="00896E0B">
      <w:pPr>
        <w:autoSpaceDE w:val="0"/>
        <w:autoSpaceDN w:val="0"/>
        <w:adjustRightInd w:val="0"/>
        <w:spacing w:after="0" w:line="240" w:lineRule="auto"/>
        <w:rPr>
          <w:ins w:id="993" w:author="Windows User" w:date="2019-08-07T15:27:00Z"/>
          <w:rFonts w:ascii="Courier New" w:hAnsi="Courier New" w:cs="Courier New"/>
          <w:color w:val="000000"/>
          <w:sz w:val="20"/>
          <w:szCs w:val="20"/>
          <w:shd w:val="clear" w:color="auto" w:fill="FFFFFF"/>
        </w:rPr>
      </w:pPr>
      <w:ins w:id="994" w:author="Windows User" w:date="2019-08-07T15:27: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SL2 &lt;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SL2 &gt; </w:t>
        </w:r>
        <w:r>
          <w:rPr>
            <w:rFonts w:ascii="Courier New" w:hAnsi="Courier New" w:cs="Courier New"/>
            <w:b/>
            <w:bCs/>
            <w:color w:val="008080"/>
            <w:sz w:val="20"/>
            <w:szCs w:val="20"/>
            <w:shd w:val="clear" w:color="auto" w:fill="FFFFFF"/>
          </w:rPr>
          <w:t>23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ins>
    </w:p>
    <w:p w14:paraId="77632B48" w14:textId="77777777" w:rsidR="00896E0B" w:rsidRDefault="00896E0B" w:rsidP="00896E0B">
      <w:pPr>
        <w:autoSpaceDE w:val="0"/>
        <w:autoSpaceDN w:val="0"/>
        <w:adjustRightInd w:val="0"/>
        <w:spacing w:after="0" w:line="240" w:lineRule="auto"/>
        <w:rPr>
          <w:ins w:id="995" w:author="Windows User" w:date="2019-08-07T15:27:00Z"/>
          <w:rFonts w:ascii="Courier New" w:hAnsi="Courier New" w:cs="Courier New"/>
          <w:color w:val="000000"/>
          <w:sz w:val="20"/>
          <w:szCs w:val="20"/>
          <w:shd w:val="clear" w:color="auto" w:fill="FFFFFF"/>
        </w:rPr>
      </w:pPr>
      <w:ins w:id="996" w:author="Windows User" w:date="2019-08-07T15:27:00Z">
        <w:r>
          <w:rPr>
            <w:rFonts w:ascii="Courier New" w:hAnsi="Courier New" w:cs="Courier New"/>
            <w:color w:val="008000"/>
            <w:sz w:val="20"/>
            <w:szCs w:val="20"/>
            <w:shd w:val="clear" w:color="auto" w:fill="FFFFFF"/>
          </w:rPr>
          <w:t>/* COMPUTING NEW SLEEP SCALES */</w:t>
        </w:r>
      </w:ins>
    </w:p>
    <w:p w14:paraId="328072E0" w14:textId="77777777" w:rsidR="00896E0B" w:rsidRDefault="00896E0B" w:rsidP="00896E0B">
      <w:pPr>
        <w:autoSpaceDE w:val="0"/>
        <w:autoSpaceDN w:val="0"/>
        <w:adjustRightInd w:val="0"/>
        <w:spacing w:after="0" w:line="240" w:lineRule="auto"/>
        <w:rPr>
          <w:ins w:id="997" w:author="Windows User" w:date="2019-08-07T15:27:00Z"/>
          <w:rFonts w:ascii="Courier New" w:hAnsi="Courier New" w:cs="Courier New"/>
          <w:color w:val="000000"/>
          <w:sz w:val="20"/>
          <w:szCs w:val="20"/>
          <w:shd w:val="clear" w:color="auto" w:fill="FFFFFF"/>
        </w:rPr>
      </w:pPr>
      <w:ins w:id="998" w:author="Windows User" w:date="2019-08-07T15:27:00Z">
        <w:r>
          <w:rPr>
            <w:rFonts w:ascii="Courier New" w:hAnsi="Courier New" w:cs="Courier New"/>
            <w:color w:val="008000"/>
            <w:sz w:val="20"/>
            <w:szCs w:val="20"/>
            <w:shd w:val="clear" w:color="auto" w:fill="FFFFFF"/>
          </w:rPr>
          <w:t>* REVERSE ITEMS WHEN NECESSARY AND PUT ON 0-100 SCALE;</w:t>
        </w:r>
      </w:ins>
    </w:p>
    <w:p w14:paraId="04C3CFD3" w14:textId="77777777" w:rsidR="00896E0B" w:rsidRDefault="00896E0B" w:rsidP="00896E0B">
      <w:pPr>
        <w:autoSpaceDE w:val="0"/>
        <w:autoSpaceDN w:val="0"/>
        <w:adjustRightInd w:val="0"/>
        <w:spacing w:after="0" w:line="240" w:lineRule="auto"/>
        <w:rPr>
          <w:ins w:id="999" w:author="Windows User" w:date="2019-08-07T15:27:00Z"/>
          <w:rFonts w:ascii="Courier New" w:hAnsi="Courier New" w:cs="Courier New"/>
          <w:color w:val="000000"/>
          <w:sz w:val="20"/>
          <w:szCs w:val="20"/>
          <w:shd w:val="clear" w:color="auto" w:fill="FFFFFF"/>
        </w:rPr>
      </w:pPr>
      <w:ins w:id="1000" w:author="Windows User" w:date="2019-08-07T15:27:00Z">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orig1 SL3 SL4 SL5 SL6 SL7 SL8 SL9 SL10 SL11 SL12 ;</w:t>
        </w:r>
      </w:ins>
    </w:p>
    <w:p w14:paraId="670879F6" w14:textId="77777777" w:rsidR="00896E0B" w:rsidRDefault="00896E0B" w:rsidP="00896E0B">
      <w:pPr>
        <w:autoSpaceDE w:val="0"/>
        <w:autoSpaceDN w:val="0"/>
        <w:adjustRightInd w:val="0"/>
        <w:spacing w:after="0" w:line="240" w:lineRule="auto"/>
        <w:rPr>
          <w:ins w:id="1001" w:author="Windows User" w:date="2019-08-07T15:27:00Z"/>
          <w:rFonts w:ascii="Courier New" w:hAnsi="Courier New" w:cs="Courier New"/>
          <w:color w:val="000000"/>
          <w:sz w:val="20"/>
          <w:szCs w:val="20"/>
          <w:shd w:val="clear" w:color="auto" w:fill="FFFFFF"/>
        </w:rPr>
      </w:pPr>
      <w:ins w:id="1002" w:author="Windows User" w:date="2019-08-07T15:27:00Z">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rev1 SL3r SL4r SL5r SL6r SL7r SL8r SL9r SL10r SL11r SL12r;</w:t>
        </w:r>
      </w:ins>
    </w:p>
    <w:p w14:paraId="4B3BC7EE" w14:textId="77777777" w:rsidR="00896E0B" w:rsidRDefault="00896E0B" w:rsidP="00896E0B">
      <w:pPr>
        <w:autoSpaceDE w:val="0"/>
        <w:autoSpaceDN w:val="0"/>
        <w:adjustRightInd w:val="0"/>
        <w:spacing w:after="0" w:line="240" w:lineRule="auto"/>
        <w:rPr>
          <w:ins w:id="1003" w:author="Windows User" w:date="2019-08-07T15:27:00Z"/>
          <w:rFonts w:ascii="Courier New" w:hAnsi="Courier New" w:cs="Courier New"/>
          <w:color w:val="000000"/>
          <w:sz w:val="20"/>
          <w:szCs w:val="20"/>
          <w:shd w:val="clear" w:color="auto" w:fill="FFFFFF"/>
        </w:rPr>
      </w:pPr>
      <w:ins w:id="1004" w:author="Windows User" w:date="2019-08-07T15:27:00Z">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over</w:t>
        </w:r>
        <w:r>
          <w:rPr>
            <w:rFonts w:ascii="Courier New" w:hAnsi="Courier New" w:cs="Courier New"/>
            <w:color w:val="000000"/>
            <w:sz w:val="20"/>
            <w:szCs w:val="20"/>
            <w:shd w:val="clear" w:color="auto" w:fill="FFFFFF"/>
          </w:rPr>
          <w:t xml:space="preserve"> orig1;</w:t>
        </w:r>
      </w:ins>
    </w:p>
    <w:p w14:paraId="4F71CF13" w14:textId="77777777" w:rsidR="00896E0B" w:rsidRDefault="00896E0B" w:rsidP="00896E0B">
      <w:pPr>
        <w:autoSpaceDE w:val="0"/>
        <w:autoSpaceDN w:val="0"/>
        <w:adjustRightInd w:val="0"/>
        <w:spacing w:after="0" w:line="240" w:lineRule="auto"/>
        <w:rPr>
          <w:ins w:id="1005" w:author="Windows User" w:date="2019-08-07T15:27:00Z"/>
          <w:rFonts w:ascii="Courier New" w:hAnsi="Courier New" w:cs="Courier New"/>
          <w:color w:val="000000"/>
          <w:sz w:val="20"/>
          <w:szCs w:val="20"/>
          <w:shd w:val="clear" w:color="auto" w:fill="FFFFFF"/>
        </w:rPr>
      </w:pPr>
      <w:ins w:id="1006" w:author="Windows User" w:date="2019-08-07T15:27:00Z">
        <w:r>
          <w:rPr>
            <w:rFonts w:ascii="Courier New" w:hAnsi="Courier New" w:cs="Courier New"/>
            <w:color w:val="000000"/>
            <w:sz w:val="20"/>
            <w:szCs w:val="20"/>
            <w:shd w:val="clear" w:color="auto" w:fill="FFFFFF"/>
          </w:rPr>
          <w:t>rev1=(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-orig1-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ins>
    </w:p>
    <w:p w14:paraId="5C21EF08" w14:textId="77777777" w:rsidR="00896E0B" w:rsidRDefault="00896E0B" w:rsidP="00896E0B">
      <w:pPr>
        <w:autoSpaceDE w:val="0"/>
        <w:autoSpaceDN w:val="0"/>
        <w:adjustRightInd w:val="0"/>
        <w:spacing w:after="0" w:line="240" w:lineRule="auto"/>
        <w:rPr>
          <w:ins w:id="1007" w:author="Windows User" w:date="2019-08-07T15:27:00Z"/>
          <w:rFonts w:ascii="Courier New" w:hAnsi="Courier New" w:cs="Courier New"/>
          <w:color w:val="000000"/>
          <w:sz w:val="20"/>
          <w:szCs w:val="20"/>
          <w:shd w:val="clear" w:color="auto" w:fill="FFFFFF"/>
        </w:rPr>
      </w:pPr>
      <w:ins w:id="1008" w:author="Windows User" w:date="2019-08-07T15:27: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1CDBEBA9" w14:textId="77777777" w:rsidR="00896E0B" w:rsidRDefault="00896E0B" w:rsidP="00896E0B">
      <w:pPr>
        <w:autoSpaceDE w:val="0"/>
        <w:autoSpaceDN w:val="0"/>
        <w:adjustRightInd w:val="0"/>
        <w:spacing w:after="0" w:line="240" w:lineRule="auto"/>
        <w:rPr>
          <w:ins w:id="1009" w:author="Windows User" w:date="2019-08-07T15:27:00Z"/>
          <w:rFonts w:ascii="Courier New" w:hAnsi="Courier New" w:cs="Courier New"/>
          <w:color w:val="000000"/>
          <w:sz w:val="20"/>
          <w:szCs w:val="20"/>
          <w:shd w:val="clear" w:color="auto" w:fill="FFFFFF"/>
        </w:rPr>
      </w:pPr>
    </w:p>
    <w:p w14:paraId="3BEC7F7F" w14:textId="77777777" w:rsidR="00896E0B" w:rsidRDefault="00896E0B" w:rsidP="00896E0B">
      <w:pPr>
        <w:autoSpaceDE w:val="0"/>
        <w:autoSpaceDN w:val="0"/>
        <w:adjustRightInd w:val="0"/>
        <w:spacing w:after="0" w:line="240" w:lineRule="auto"/>
        <w:rPr>
          <w:ins w:id="1010" w:author="Windows User" w:date="2019-08-07T15:27:00Z"/>
          <w:rFonts w:ascii="Courier New" w:hAnsi="Courier New" w:cs="Courier New"/>
          <w:color w:val="000000"/>
          <w:sz w:val="20"/>
          <w:szCs w:val="20"/>
          <w:shd w:val="clear" w:color="auto" w:fill="FFFFFF"/>
        </w:rPr>
      </w:pPr>
      <w:ins w:id="1011" w:author="Windows User" w:date="2019-08-07T15:27:00Z">
        <w:r>
          <w:rPr>
            <w:rFonts w:ascii="Courier New" w:hAnsi="Courier New" w:cs="Courier New"/>
            <w:color w:val="000000"/>
            <w:sz w:val="20"/>
            <w:szCs w:val="20"/>
            <w:shd w:val="clear" w:color="auto" w:fill="FFFFFF"/>
          </w:rPr>
          <w:t>SL1 =(SL1-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ins>
    </w:p>
    <w:p w14:paraId="7AE40173" w14:textId="77777777" w:rsidR="00896E0B" w:rsidRDefault="00896E0B" w:rsidP="00896E0B">
      <w:pPr>
        <w:autoSpaceDE w:val="0"/>
        <w:autoSpaceDN w:val="0"/>
        <w:adjustRightInd w:val="0"/>
        <w:spacing w:after="0" w:line="240" w:lineRule="auto"/>
        <w:rPr>
          <w:ins w:id="1012" w:author="Windows User" w:date="2019-08-07T15:27:00Z"/>
          <w:rFonts w:ascii="Courier New" w:hAnsi="Courier New" w:cs="Courier New"/>
          <w:color w:val="000000"/>
          <w:sz w:val="20"/>
          <w:szCs w:val="20"/>
          <w:shd w:val="clear" w:color="auto" w:fill="FFFFFF"/>
        </w:rPr>
      </w:pPr>
      <w:ins w:id="1013" w:author="Windows User" w:date="2019-08-07T15:27:00Z">
        <w:r>
          <w:rPr>
            <w:rFonts w:ascii="Courier New" w:hAnsi="Courier New" w:cs="Courier New"/>
            <w:color w:val="000000"/>
            <w:sz w:val="20"/>
            <w:szCs w:val="20"/>
            <w:shd w:val="clear" w:color="auto" w:fill="FFFFFF"/>
          </w:rPr>
          <w:t>SL4 =(SL4-</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ins>
    </w:p>
    <w:p w14:paraId="1818A293" w14:textId="77777777" w:rsidR="00896E0B" w:rsidRDefault="00896E0B" w:rsidP="00896E0B">
      <w:pPr>
        <w:autoSpaceDE w:val="0"/>
        <w:autoSpaceDN w:val="0"/>
        <w:adjustRightInd w:val="0"/>
        <w:spacing w:after="0" w:line="240" w:lineRule="auto"/>
        <w:rPr>
          <w:ins w:id="1014" w:author="Windows User" w:date="2019-08-07T15:27:00Z"/>
          <w:rFonts w:ascii="Courier New" w:hAnsi="Courier New" w:cs="Courier New"/>
          <w:color w:val="000000"/>
          <w:sz w:val="20"/>
          <w:szCs w:val="20"/>
          <w:shd w:val="clear" w:color="auto" w:fill="FFFFFF"/>
        </w:rPr>
      </w:pPr>
      <w:ins w:id="1015" w:author="Windows User" w:date="2019-08-07T15:27:00Z">
        <w:r>
          <w:rPr>
            <w:rFonts w:ascii="Courier New" w:hAnsi="Courier New" w:cs="Courier New"/>
            <w:color w:val="000000"/>
            <w:sz w:val="20"/>
            <w:szCs w:val="20"/>
            <w:shd w:val="clear" w:color="auto" w:fill="FFFFFF"/>
          </w:rPr>
          <w:t>SL12=(SL12-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ins>
    </w:p>
    <w:p w14:paraId="04219661" w14:textId="77777777" w:rsidR="00896E0B" w:rsidRDefault="00896E0B" w:rsidP="00896E0B">
      <w:pPr>
        <w:autoSpaceDE w:val="0"/>
        <w:autoSpaceDN w:val="0"/>
        <w:adjustRightInd w:val="0"/>
        <w:spacing w:after="0" w:line="240" w:lineRule="auto"/>
        <w:rPr>
          <w:ins w:id="1016" w:author="Windows User" w:date="2019-08-07T15:27:00Z"/>
          <w:rFonts w:ascii="Courier New" w:hAnsi="Courier New" w:cs="Courier New"/>
          <w:color w:val="000000"/>
          <w:sz w:val="20"/>
          <w:szCs w:val="20"/>
          <w:shd w:val="clear" w:color="auto" w:fill="FFFFFF"/>
        </w:rPr>
      </w:pPr>
    </w:p>
    <w:p w14:paraId="1792CAD4" w14:textId="77777777" w:rsidR="00896E0B" w:rsidRDefault="00896E0B" w:rsidP="00896E0B">
      <w:pPr>
        <w:autoSpaceDE w:val="0"/>
        <w:autoSpaceDN w:val="0"/>
        <w:adjustRightInd w:val="0"/>
        <w:spacing w:after="0" w:line="240" w:lineRule="auto"/>
        <w:rPr>
          <w:ins w:id="1017" w:author="Windows User" w:date="2019-08-07T15:27:00Z"/>
          <w:rFonts w:ascii="Courier New" w:hAnsi="Courier New" w:cs="Courier New"/>
          <w:color w:val="000000"/>
          <w:sz w:val="20"/>
          <w:szCs w:val="20"/>
          <w:shd w:val="clear" w:color="auto" w:fill="FFFFFF"/>
        </w:rPr>
      </w:pPr>
      <w:ins w:id="1018" w:author="Windows User" w:date="2019-08-07T15:27:00Z">
        <w:r>
          <w:rPr>
            <w:rFonts w:ascii="Courier New" w:hAnsi="Courier New" w:cs="Courier New"/>
            <w:color w:val="0000FF"/>
            <w:sz w:val="20"/>
            <w:szCs w:val="20"/>
            <w:shd w:val="clear" w:color="auto" w:fill="FFFFFF"/>
          </w:rPr>
          <w:t>label</w:t>
        </w:r>
      </w:ins>
    </w:p>
    <w:p w14:paraId="757BD458" w14:textId="77777777" w:rsidR="00896E0B" w:rsidRDefault="00896E0B" w:rsidP="00896E0B">
      <w:pPr>
        <w:autoSpaceDE w:val="0"/>
        <w:autoSpaceDN w:val="0"/>
        <w:adjustRightInd w:val="0"/>
        <w:spacing w:after="0" w:line="240" w:lineRule="auto"/>
        <w:rPr>
          <w:ins w:id="1019" w:author="Windows User" w:date="2019-08-07T15:27:00Z"/>
          <w:rFonts w:ascii="Courier New" w:hAnsi="Courier New" w:cs="Courier New"/>
          <w:color w:val="000000"/>
          <w:sz w:val="20"/>
          <w:szCs w:val="20"/>
          <w:shd w:val="clear" w:color="auto" w:fill="FFFFFF"/>
        </w:rPr>
      </w:pPr>
      <w:ins w:id="1020" w:author="Windows User" w:date="2019-08-07T15:27:00Z">
        <w:r>
          <w:rPr>
            <w:rFonts w:ascii="Courier New" w:hAnsi="Courier New" w:cs="Courier New"/>
            <w:color w:val="000000"/>
            <w:sz w:val="20"/>
            <w:szCs w:val="20"/>
            <w:shd w:val="clear" w:color="auto" w:fill="FFFFFF"/>
          </w:rPr>
          <w:t xml:space="preserve">SL3r = </w:t>
        </w:r>
        <w:r>
          <w:rPr>
            <w:rFonts w:ascii="Courier New" w:hAnsi="Courier New" w:cs="Courier New"/>
            <w:color w:val="800080"/>
            <w:sz w:val="20"/>
            <w:szCs w:val="20"/>
            <w:shd w:val="clear" w:color="auto" w:fill="FFFFFF"/>
          </w:rPr>
          <w:t>"rev Feel that your sleep was not quiet"</w:t>
        </w:r>
      </w:ins>
    </w:p>
    <w:p w14:paraId="2A8E300D" w14:textId="77777777" w:rsidR="00896E0B" w:rsidRDefault="00896E0B" w:rsidP="00896E0B">
      <w:pPr>
        <w:autoSpaceDE w:val="0"/>
        <w:autoSpaceDN w:val="0"/>
        <w:adjustRightInd w:val="0"/>
        <w:spacing w:after="0" w:line="240" w:lineRule="auto"/>
        <w:rPr>
          <w:ins w:id="1021" w:author="Windows User" w:date="2019-08-07T15:27:00Z"/>
          <w:rFonts w:ascii="Courier New" w:hAnsi="Courier New" w:cs="Courier New"/>
          <w:color w:val="000000"/>
          <w:sz w:val="20"/>
          <w:szCs w:val="20"/>
          <w:shd w:val="clear" w:color="auto" w:fill="FFFFFF"/>
        </w:rPr>
      </w:pPr>
      <w:ins w:id="1022" w:author="Windows User" w:date="2019-08-07T15:27:00Z">
        <w:r>
          <w:rPr>
            <w:rFonts w:ascii="Courier New" w:hAnsi="Courier New" w:cs="Courier New"/>
            <w:color w:val="000000"/>
            <w:sz w:val="20"/>
            <w:szCs w:val="20"/>
            <w:shd w:val="clear" w:color="auto" w:fill="FFFFFF"/>
          </w:rPr>
          <w:t xml:space="preserve">SL4r = </w:t>
        </w:r>
        <w:r>
          <w:rPr>
            <w:rFonts w:ascii="Courier New" w:hAnsi="Courier New" w:cs="Courier New"/>
            <w:color w:val="800080"/>
            <w:sz w:val="20"/>
            <w:szCs w:val="20"/>
            <w:shd w:val="clear" w:color="auto" w:fill="FFFFFF"/>
          </w:rPr>
          <w:t>"rev Get enough sleep to feel rested up"</w:t>
        </w:r>
      </w:ins>
    </w:p>
    <w:p w14:paraId="2BD634C5" w14:textId="77777777" w:rsidR="00896E0B" w:rsidRDefault="00896E0B" w:rsidP="00896E0B">
      <w:pPr>
        <w:autoSpaceDE w:val="0"/>
        <w:autoSpaceDN w:val="0"/>
        <w:adjustRightInd w:val="0"/>
        <w:spacing w:after="0" w:line="240" w:lineRule="auto"/>
        <w:rPr>
          <w:ins w:id="1023" w:author="Windows User" w:date="2019-08-07T15:27:00Z"/>
          <w:rFonts w:ascii="Courier New" w:hAnsi="Courier New" w:cs="Courier New"/>
          <w:color w:val="000000"/>
          <w:sz w:val="20"/>
          <w:szCs w:val="20"/>
          <w:shd w:val="clear" w:color="auto" w:fill="FFFFFF"/>
        </w:rPr>
      </w:pPr>
      <w:ins w:id="1024" w:author="Windows User" w:date="2019-08-07T15:27:00Z">
        <w:r>
          <w:rPr>
            <w:rFonts w:ascii="Courier New" w:hAnsi="Courier New" w:cs="Courier New"/>
            <w:color w:val="000000"/>
            <w:sz w:val="20"/>
            <w:szCs w:val="20"/>
            <w:shd w:val="clear" w:color="auto" w:fill="FFFFFF"/>
          </w:rPr>
          <w:t xml:space="preserve">SL5r = </w:t>
        </w:r>
        <w:r>
          <w:rPr>
            <w:rFonts w:ascii="Courier New" w:hAnsi="Courier New" w:cs="Courier New"/>
            <w:color w:val="800080"/>
            <w:sz w:val="20"/>
            <w:szCs w:val="20"/>
            <w:shd w:val="clear" w:color="auto" w:fill="FFFFFF"/>
          </w:rPr>
          <w:t>"rev Awaken short of breath or with a h"</w:t>
        </w:r>
      </w:ins>
    </w:p>
    <w:p w14:paraId="53B33F6F" w14:textId="77777777" w:rsidR="00896E0B" w:rsidRDefault="00896E0B" w:rsidP="00896E0B">
      <w:pPr>
        <w:autoSpaceDE w:val="0"/>
        <w:autoSpaceDN w:val="0"/>
        <w:adjustRightInd w:val="0"/>
        <w:spacing w:after="0" w:line="240" w:lineRule="auto"/>
        <w:rPr>
          <w:ins w:id="1025" w:author="Windows User" w:date="2019-08-07T15:27:00Z"/>
          <w:rFonts w:ascii="Courier New" w:hAnsi="Courier New" w:cs="Courier New"/>
          <w:color w:val="000000"/>
          <w:sz w:val="20"/>
          <w:szCs w:val="20"/>
          <w:shd w:val="clear" w:color="auto" w:fill="FFFFFF"/>
        </w:rPr>
      </w:pPr>
      <w:ins w:id="1026" w:author="Windows User" w:date="2019-08-07T15:27:00Z">
        <w:r>
          <w:rPr>
            <w:rFonts w:ascii="Courier New" w:hAnsi="Courier New" w:cs="Courier New"/>
            <w:color w:val="000000"/>
            <w:sz w:val="20"/>
            <w:szCs w:val="20"/>
            <w:shd w:val="clear" w:color="auto" w:fill="FFFFFF"/>
          </w:rPr>
          <w:t xml:space="preserve">SL6r = </w:t>
        </w:r>
        <w:r>
          <w:rPr>
            <w:rFonts w:ascii="Courier New" w:hAnsi="Courier New" w:cs="Courier New"/>
            <w:color w:val="800080"/>
            <w:sz w:val="20"/>
            <w:szCs w:val="20"/>
            <w:shd w:val="clear" w:color="auto" w:fill="FFFFFF"/>
          </w:rPr>
          <w:t>"rev Feel drowsy or sleepy during the d"</w:t>
        </w:r>
      </w:ins>
    </w:p>
    <w:p w14:paraId="1E95654F" w14:textId="77777777" w:rsidR="00896E0B" w:rsidRDefault="00896E0B" w:rsidP="00896E0B">
      <w:pPr>
        <w:autoSpaceDE w:val="0"/>
        <w:autoSpaceDN w:val="0"/>
        <w:adjustRightInd w:val="0"/>
        <w:spacing w:after="0" w:line="240" w:lineRule="auto"/>
        <w:rPr>
          <w:ins w:id="1027" w:author="Windows User" w:date="2019-08-07T15:27:00Z"/>
          <w:rFonts w:ascii="Courier New" w:hAnsi="Courier New" w:cs="Courier New"/>
          <w:color w:val="000000"/>
          <w:sz w:val="20"/>
          <w:szCs w:val="20"/>
          <w:shd w:val="clear" w:color="auto" w:fill="FFFFFF"/>
        </w:rPr>
      </w:pPr>
      <w:ins w:id="1028" w:author="Windows User" w:date="2019-08-07T15:27:00Z">
        <w:r>
          <w:rPr>
            <w:rFonts w:ascii="Courier New" w:hAnsi="Courier New" w:cs="Courier New"/>
            <w:color w:val="000000"/>
            <w:sz w:val="20"/>
            <w:szCs w:val="20"/>
            <w:shd w:val="clear" w:color="auto" w:fill="FFFFFF"/>
          </w:rPr>
          <w:t xml:space="preserve">SL7r = </w:t>
        </w:r>
        <w:r>
          <w:rPr>
            <w:rFonts w:ascii="Courier New" w:hAnsi="Courier New" w:cs="Courier New"/>
            <w:color w:val="800080"/>
            <w:sz w:val="20"/>
            <w:szCs w:val="20"/>
            <w:shd w:val="clear" w:color="auto" w:fill="FFFFFF"/>
          </w:rPr>
          <w:t>"rev Have trouble falling asleep - How "</w:t>
        </w:r>
      </w:ins>
    </w:p>
    <w:p w14:paraId="645C5553" w14:textId="77777777" w:rsidR="00896E0B" w:rsidRDefault="00896E0B" w:rsidP="00896E0B">
      <w:pPr>
        <w:autoSpaceDE w:val="0"/>
        <w:autoSpaceDN w:val="0"/>
        <w:adjustRightInd w:val="0"/>
        <w:spacing w:after="0" w:line="240" w:lineRule="auto"/>
        <w:rPr>
          <w:ins w:id="1029" w:author="Windows User" w:date="2019-08-07T15:27:00Z"/>
          <w:rFonts w:ascii="Courier New" w:hAnsi="Courier New" w:cs="Courier New"/>
          <w:color w:val="000000"/>
          <w:sz w:val="20"/>
          <w:szCs w:val="20"/>
          <w:shd w:val="clear" w:color="auto" w:fill="FFFFFF"/>
        </w:rPr>
      </w:pPr>
      <w:ins w:id="1030" w:author="Windows User" w:date="2019-08-07T15:27:00Z">
        <w:r>
          <w:rPr>
            <w:rFonts w:ascii="Courier New" w:hAnsi="Courier New" w:cs="Courier New"/>
            <w:color w:val="000000"/>
            <w:sz w:val="20"/>
            <w:szCs w:val="20"/>
            <w:shd w:val="clear" w:color="auto" w:fill="FFFFFF"/>
          </w:rPr>
          <w:t xml:space="preserve">SL8r = </w:t>
        </w:r>
        <w:r>
          <w:rPr>
            <w:rFonts w:ascii="Courier New" w:hAnsi="Courier New" w:cs="Courier New"/>
            <w:color w:val="800080"/>
            <w:sz w:val="20"/>
            <w:szCs w:val="20"/>
            <w:shd w:val="clear" w:color="auto" w:fill="FFFFFF"/>
          </w:rPr>
          <w:t>"rev Awaken during your sleep time and "</w:t>
        </w:r>
      </w:ins>
    </w:p>
    <w:p w14:paraId="454231E3" w14:textId="77777777" w:rsidR="00896E0B" w:rsidRDefault="00896E0B" w:rsidP="00896E0B">
      <w:pPr>
        <w:autoSpaceDE w:val="0"/>
        <w:autoSpaceDN w:val="0"/>
        <w:adjustRightInd w:val="0"/>
        <w:spacing w:after="0" w:line="240" w:lineRule="auto"/>
        <w:rPr>
          <w:ins w:id="1031" w:author="Windows User" w:date="2019-08-07T15:27:00Z"/>
          <w:rFonts w:ascii="Courier New" w:hAnsi="Courier New" w:cs="Courier New"/>
          <w:color w:val="000000"/>
          <w:sz w:val="20"/>
          <w:szCs w:val="20"/>
          <w:shd w:val="clear" w:color="auto" w:fill="FFFFFF"/>
        </w:rPr>
      </w:pPr>
      <w:ins w:id="1032" w:author="Windows User" w:date="2019-08-07T15:27:00Z">
        <w:r>
          <w:rPr>
            <w:rFonts w:ascii="Courier New" w:hAnsi="Courier New" w:cs="Courier New"/>
            <w:color w:val="000000"/>
            <w:sz w:val="20"/>
            <w:szCs w:val="20"/>
            <w:shd w:val="clear" w:color="auto" w:fill="FFFFFF"/>
          </w:rPr>
          <w:t xml:space="preserve">SL9r = </w:t>
        </w:r>
        <w:r>
          <w:rPr>
            <w:rFonts w:ascii="Courier New" w:hAnsi="Courier New" w:cs="Courier New"/>
            <w:color w:val="800080"/>
            <w:sz w:val="20"/>
            <w:szCs w:val="20"/>
            <w:shd w:val="clear" w:color="auto" w:fill="FFFFFF"/>
          </w:rPr>
          <w:t>"rev Have trouble staying awake during "</w:t>
        </w:r>
      </w:ins>
    </w:p>
    <w:p w14:paraId="1780980D" w14:textId="77777777" w:rsidR="00896E0B" w:rsidRDefault="00896E0B" w:rsidP="00896E0B">
      <w:pPr>
        <w:autoSpaceDE w:val="0"/>
        <w:autoSpaceDN w:val="0"/>
        <w:adjustRightInd w:val="0"/>
        <w:spacing w:after="0" w:line="240" w:lineRule="auto"/>
        <w:rPr>
          <w:ins w:id="1033" w:author="Windows User" w:date="2019-08-07T15:27:00Z"/>
          <w:rFonts w:ascii="Courier New" w:hAnsi="Courier New" w:cs="Courier New"/>
          <w:color w:val="000000"/>
          <w:sz w:val="20"/>
          <w:szCs w:val="20"/>
          <w:shd w:val="clear" w:color="auto" w:fill="FFFFFF"/>
        </w:rPr>
      </w:pPr>
      <w:ins w:id="1034" w:author="Windows User" w:date="2019-08-07T15:27:00Z">
        <w:r>
          <w:rPr>
            <w:rFonts w:ascii="Courier New" w:hAnsi="Courier New" w:cs="Courier New"/>
            <w:color w:val="000000"/>
            <w:sz w:val="20"/>
            <w:szCs w:val="20"/>
            <w:shd w:val="clear" w:color="auto" w:fill="FFFFFF"/>
          </w:rPr>
          <w:t xml:space="preserve">SL10r = </w:t>
        </w:r>
        <w:r>
          <w:rPr>
            <w:rFonts w:ascii="Courier New" w:hAnsi="Courier New" w:cs="Courier New"/>
            <w:color w:val="800080"/>
            <w:sz w:val="20"/>
            <w:szCs w:val="20"/>
            <w:shd w:val="clear" w:color="auto" w:fill="FFFFFF"/>
          </w:rPr>
          <w:t>"rev Snore during your sleep - How ofte"</w:t>
        </w:r>
      </w:ins>
    </w:p>
    <w:p w14:paraId="3B55E23F" w14:textId="77777777" w:rsidR="00896E0B" w:rsidRDefault="00896E0B" w:rsidP="00896E0B">
      <w:pPr>
        <w:autoSpaceDE w:val="0"/>
        <w:autoSpaceDN w:val="0"/>
        <w:adjustRightInd w:val="0"/>
        <w:spacing w:after="0" w:line="240" w:lineRule="auto"/>
        <w:rPr>
          <w:ins w:id="1035" w:author="Windows User" w:date="2019-08-07T15:27:00Z"/>
          <w:rFonts w:ascii="Courier New" w:hAnsi="Courier New" w:cs="Courier New"/>
          <w:color w:val="000000"/>
          <w:sz w:val="20"/>
          <w:szCs w:val="20"/>
          <w:shd w:val="clear" w:color="auto" w:fill="FFFFFF"/>
        </w:rPr>
      </w:pPr>
      <w:ins w:id="1036" w:author="Windows User" w:date="2019-08-07T15:27:00Z">
        <w:r>
          <w:rPr>
            <w:rFonts w:ascii="Courier New" w:hAnsi="Courier New" w:cs="Courier New"/>
            <w:color w:val="000000"/>
            <w:sz w:val="20"/>
            <w:szCs w:val="20"/>
            <w:shd w:val="clear" w:color="auto" w:fill="FFFFFF"/>
          </w:rPr>
          <w:t xml:space="preserve">SL11r = </w:t>
        </w:r>
        <w:r>
          <w:rPr>
            <w:rFonts w:ascii="Courier New" w:hAnsi="Courier New" w:cs="Courier New"/>
            <w:color w:val="800080"/>
            <w:sz w:val="20"/>
            <w:szCs w:val="20"/>
            <w:shd w:val="clear" w:color="auto" w:fill="FFFFFF"/>
          </w:rPr>
          <w:t>"rev Take naps of 5 minutes or longer d"</w:t>
        </w:r>
      </w:ins>
    </w:p>
    <w:p w14:paraId="68D55537" w14:textId="77777777" w:rsidR="00896E0B" w:rsidRDefault="00896E0B" w:rsidP="00896E0B">
      <w:pPr>
        <w:autoSpaceDE w:val="0"/>
        <w:autoSpaceDN w:val="0"/>
        <w:adjustRightInd w:val="0"/>
        <w:spacing w:after="0" w:line="240" w:lineRule="auto"/>
        <w:rPr>
          <w:ins w:id="1037" w:author="Windows User" w:date="2019-08-07T15:27:00Z"/>
          <w:rFonts w:ascii="Courier New" w:hAnsi="Courier New" w:cs="Courier New"/>
          <w:color w:val="000000"/>
          <w:sz w:val="20"/>
          <w:szCs w:val="20"/>
          <w:shd w:val="clear" w:color="auto" w:fill="FFFFFF"/>
        </w:rPr>
      </w:pPr>
      <w:ins w:id="1038" w:author="Windows User" w:date="2019-08-07T15:27:00Z">
        <w:r>
          <w:rPr>
            <w:rFonts w:ascii="Courier New" w:hAnsi="Courier New" w:cs="Courier New"/>
            <w:color w:val="000000"/>
            <w:sz w:val="20"/>
            <w:szCs w:val="20"/>
            <w:shd w:val="clear" w:color="auto" w:fill="FFFFFF"/>
          </w:rPr>
          <w:t xml:space="preserve">SL12r = </w:t>
        </w:r>
        <w:r>
          <w:rPr>
            <w:rFonts w:ascii="Courier New" w:hAnsi="Courier New" w:cs="Courier New"/>
            <w:color w:val="800080"/>
            <w:sz w:val="20"/>
            <w:szCs w:val="20"/>
            <w:shd w:val="clear" w:color="auto" w:fill="FFFFFF"/>
          </w:rPr>
          <w:t>"rev Get the amount of sleep you needed"</w:t>
        </w:r>
        <w:r>
          <w:rPr>
            <w:rFonts w:ascii="Courier New" w:hAnsi="Courier New" w:cs="Courier New"/>
            <w:color w:val="000000"/>
            <w:sz w:val="20"/>
            <w:szCs w:val="20"/>
            <w:shd w:val="clear" w:color="auto" w:fill="FFFFFF"/>
          </w:rPr>
          <w:t>;</w:t>
        </w:r>
      </w:ins>
    </w:p>
    <w:p w14:paraId="5B330003" w14:textId="77777777" w:rsidR="00896E0B" w:rsidRDefault="00896E0B" w:rsidP="00896E0B">
      <w:pPr>
        <w:autoSpaceDE w:val="0"/>
        <w:autoSpaceDN w:val="0"/>
        <w:adjustRightInd w:val="0"/>
        <w:spacing w:after="0" w:line="240" w:lineRule="auto"/>
        <w:rPr>
          <w:ins w:id="1039" w:author="Windows User" w:date="2019-08-07T15:27:00Z"/>
          <w:rFonts w:ascii="Courier New" w:hAnsi="Courier New" w:cs="Courier New"/>
          <w:color w:val="000000"/>
          <w:sz w:val="20"/>
          <w:szCs w:val="20"/>
          <w:shd w:val="clear" w:color="auto" w:fill="FFFFFF"/>
        </w:rPr>
      </w:pPr>
    </w:p>
    <w:p w14:paraId="4E94558C" w14:textId="77777777" w:rsidR="00896E0B" w:rsidRDefault="00896E0B" w:rsidP="00896E0B">
      <w:pPr>
        <w:autoSpaceDE w:val="0"/>
        <w:autoSpaceDN w:val="0"/>
        <w:adjustRightInd w:val="0"/>
        <w:spacing w:after="0" w:line="240" w:lineRule="auto"/>
        <w:rPr>
          <w:ins w:id="1040" w:author="Windows User" w:date="2019-08-07T15:27:00Z"/>
          <w:rFonts w:ascii="Courier New" w:hAnsi="Courier New" w:cs="Courier New"/>
          <w:color w:val="000000"/>
          <w:sz w:val="20"/>
          <w:szCs w:val="20"/>
          <w:shd w:val="clear" w:color="auto" w:fill="FFFFFF"/>
        </w:rPr>
      </w:pPr>
    </w:p>
    <w:p w14:paraId="2BA2A943" w14:textId="77777777" w:rsidR="00896E0B" w:rsidRDefault="00896E0B" w:rsidP="00896E0B">
      <w:pPr>
        <w:autoSpaceDE w:val="0"/>
        <w:autoSpaceDN w:val="0"/>
        <w:adjustRightInd w:val="0"/>
        <w:spacing w:after="0" w:line="240" w:lineRule="auto"/>
        <w:rPr>
          <w:ins w:id="1041" w:author="Windows User" w:date="2019-08-07T15:27:00Z"/>
          <w:rFonts w:ascii="Courier New" w:hAnsi="Courier New" w:cs="Courier New"/>
          <w:color w:val="000000"/>
          <w:sz w:val="20"/>
          <w:szCs w:val="20"/>
          <w:shd w:val="clear" w:color="auto" w:fill="FFFFFF"/>
        </w:rPr>
      </w:pPr>
      <w:ins w:id="1042" w:author="Windows User" w:date="2019-08-07T15:27:00Z">
        <w:r>
          <w:rPr>
            <w:rFonts w:ascii="Courier New" w:hAnsi="Courier New" w:cs="Courier New"/>
            <w:color w:val="008000"/>
            <w:sz w:val="20"/>
            <w:szCs w:val="20"/>
            <w:shd w:val="clear" w:color="auto" w:fill="FFFFFF"/>
          </w:rPr>
          <w:t>* CREATE SCALES by averaging items;</w:t>
        </w:r>
      </w:ins>
    </w:p>
    <w:p w14:paraId="1A443B2B" w14:textId="77777777" w:rsidR="00896E0B" w:rsidRDefault="00896E0B" w:rsidP="00896E0B">
      <w:pPr>
        <w:autoSpaceDE w:val="0"/>
        <w:autoSpaceDN w:val="0"/>
        <w:adjustRightInd w:val="0"/>
        <w:spacing w:after="0" w:line="240" w:lineRule="auto"/>
        <w:rPr>
          <w:ins w:id="1043" w:author="Windows User" w:date="2019-08-07T15:27:00Z"/>
          <w:rFonts w:ascii="Courier New" w:hAnsi="Courier New" w:cs="Courier New"/>
          <w:color w:val="000000"/>
          <w:sz w:val="20"/>
          <w:szCs w:val="20"/>
          <w:shd w:val="clear" w:color="auto" w:fill="FFFFFF"/>
        </w:rPr>
      </w:pPr>
    </w:p>
    <w:p w14:paraId="469EB391" w14:textId="77777777" w:rsidR="00896E0B" w:rsidRDefault="00896E0B" w:rsidP="00896E0B">
      <w:pPr>
        <w:autoSpaceDE w:val="0"/>
        <w:autoSpaceDN w:val="0"/>
        <w:adjustRightInd w:val="0"/>
        <w:spacing w:after="0" w:line="240" w:lineRule="auto"/>
        <w:rPr>
          <w:ins w:id="1044" w:author="Windows User" w:date="2019-08-07T15:27:00Z"/>
          <w:rFonts w:ascii="Courier New" w:hAnsi="Courier New" w:cs="Courier New"/>
          <w:color w:val="000000"/>
          <w:sz w:val="20"/>
          <w:szCs w:val="20"/>
          <w:shd w:val="clear" w:color="auto" w:fill="FFFFFF"/>
        </w:rPr>
      </w:pPr>
      <w:ins w:id="1045" w:author="Windows User" w:date="2019-08-07T15:27:00Z">
        <w:r>
          <w:rPr>
            <w:rFonts w:ascii="Courier New" w:hAnsi="Courier New" w:cs="Courier New"/>
            <w:color w:val="008000"/>
            <w:sz w:val="20"/>
            <w:szCs w:val="20"/>
            <w:shd w:val="clear" w:color="auto" w:fill="FFFFFF"/>
          </w:rPr>
          <w:t>* Sleep Disturbance;</w:t>
        </w:r>
      </w:ins>
    </w:p>
    <w:p w14:paraId="515B9E70" w14:textId="77777777" w:rsidR="00896E0B" w:rsidRDefault="00896E0B" w:rsidP="00896E0B">
      <w:pPr>
        <w:autoSpaceDE w:val="0"/>
        <w:autoSpaceDN w:val="0"/>
        <w:adjustRightInd w:val="0"/>
        <w:spacing w:after="0" w:line="240" w:lineRule="auto"/>
        <w:rPr>
          <w:ins w:id="1046" w:author="Windows User" w:date="2019-08-07T15:27:00Z"/>
          <w:rFonts w:ascii="Courier New" w:hAnsi="Courier New" w:cs="Courier New"/>
          <w:color w:val="000000"/>
          <w:sz w:val="20"/>
          <w:szCs w:val="20"/>
          <w:shd w:val="clear" w:color="auto" w:fill="FFFFFF"/>
        </w:rPr>
      </w:pPr>
      <w:ins w:id="1047" w:author="Windows User" w:date="2019-08-07T15:27:00Z">
        <w:r>
          <w:rPr>
            <w:rFonts w:ascii="Courier New" w:hAnsi="Courier New" w:cs="Courier New"/>
            <w:color w:val="000000"/>
            <w:sz w:val="20"/>
            <w:szCs w:val="20"/>
            <w:shd w:val="clear" w:color="auto" w:fill="FFFFFF"/>
          </w:rPr>
          <w:t>SLPD4 = mean(of SL1, rSL3, rSL7, rSL8);</w:t>
        </w:r>
      </w:ins>
    </w:p>
    <w:p w14:paraId="42DA0395" w14:textId="77777777" w:rsidR="00896E0B" w:rsidRDefault="00896E0B" w:rsidP="00896E0B">
      <w:pPr>
        <w:autoSpaceDE w:val="0"/>
        <w:autoSpaceDN w:val="0"/>
        <w:adjustRightInd w:val="0"/>
        <w:spacing w:after="0" w:line="240" w:lineRule="auto"/>
        <w:rPr>
          <w:ins w:id="1048" w:author="Windows User" w:date="2019-08-07T15:27:00Z"/>
          <w:rFonts w:ascii="Courier New" w:hAnsi="Courier New" w:cs="Courier New"/>
          <w:color w:val="000000"/>
          <w:sz w:val="20"/>
          <w:szCs w:val="20"/>
          <w:shd w:val="clear" w:color="auto" w:fill="FFFFFF"/>
        </w:rPr>
      </w:pPr>
      <w:ins w:id="1049"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SLPD4 = </w:t>
        </w:r>
        <w:r>
          <w:rPr>
            <w:rFonts w:ascii="Courier New" w:hAnsi="Courier New" w:cs="Courier New"/>
            <w:color w:val="800080"/>
            <w:sz w:val="20"/>
            <w:szCs w:val="20"/>
            <w:shd w:val="clear" w:color="auto" w:fill="FFFFFF"/>
          </w:rPr>
          <w:t>"Sleep Disturbance Scale"</w:t>
        </w:r>
        <w:r>
          <w:rPr>
            <w:rFonts w:ascii="Courier New" w:hAnsi="Courier New" w:cs="Courier New"/>
            <w:color w:val="000000"/>
            <w:sz w:val="20"/>
            <w:szCs w:val="20"/>
            <w:shd w:val="clear" w:color="auto" w:fill="FFFFFF"/>
          </w:rPr>
          <w:t>;</w:t>
        </w:r>
      </w:ins>
    </w:p>
    <w:p w14:paraId="40C83D40" w14:textId="77777777" w:rsidR="00896E0B" w:rsidRDefault="00896E0B" w:rsidP="00896E0B">
      <w:pPr>
        <w:autoSpaceDE w:val="0"/>
        <w:autoSpaceDN w:val="0"/>
        <w:adjustRightInd w:val="0"/>
        <w:spacing w:after="0" w:line="240" w:lineRule="auto"/>
        <w:rPr>
          <w:ins w:id="1050" w:author="Windows User" w:date="2019-08-07T15:27:00Z"/>
          <w:rFonts w:ascii="Courier New" w:hAnsi="Courier New" w:cs="Courier New"/>
          <w:color w:val="000000"/>
          <w:sz w:val="20"/>
          <w:szCs w:val="20"/>
          <w:shd w:val="clear" w:color="auto" w:fill="FFFFFF"/>
        </w:rPr>
      </w:pPr>
    </w:p>
    <w:p w14:paraId="5CE29D16" w14:textId="77777777" w:rsidR="00896E0B" w:rsidRDefault="00896E0B" w:rsidP="00896E0B">
      <w:pPr>
        <w:autoSpaceDE w:val="0"/>
        <w:autoSpaceDN w:val="0"/>
        <w:adjustRightInd w:val="0"/>
        <w:spacing w:after="0" w:line="240" w:lineRule="auto"/>
        <w:rPr>
          <w:ins w:id="1051" w:author="Windows User" w:date="2019-08-07T15:27:00Z"/>
          <w:rFonts w:ascii="Courier New" w:hAnsi="Courier New" w:cs="Courier New"/>
          <w:color w:val="000000"/>
          <w:sz w:val="20"/>
          <w:szCs w:val="20"/>
          <w:shd w:val="clear" w:color="auto" w:fill="FFFFFF"/>
        </w:rPr>
      </w:pPr>
      <w:ins w:id="1052" w:author="Windows User" w:date="2019-08-07T15:27:00Z">
        <w:r>
          <w:rPr>
            <w:rFonts w:ascii="Courier New" w:hAnsi="Courier New" w:cs="Courier New"/>
            <w:color w:val="008000"/>
            <w:sz w:val="20"/>
            <w:szCs w:val="20"/>
            <w:shd w:val="clear" w:color="auto" w:fill="FFFFFF"/>
          </w:rPr>
          <w:t>* Snoring;</w:t>
        </w:r>
      </w:ins>
    </w:p>
    <w:p w14:paraId="7CB130DA" w14:textId="77777777" w:rsidR="00896E0B" w:rsidRDefault="00896E0B" w:rsidP="00896E0B">
      <w:pPr>
        <w:autoSpaceDE w:val="0"/>
        <w:autoSpaceDN w:val="0"/>
        <w:adjustRightInd w:val="0"/>
        <w:spacing w:after="0" w:line="240" w:lineRule="auto"/>
        <w:rPr>
          <w:ins w:id="1053" w:author="Windows User" w:date="2019-08-07T15:27:00Z"/>
          <w:rFonts w:ascii="Courier New" w:hAnsi="Courier New" w:cs="Courier New"/>
          <w:color w:val="000000"/>
          <w:sz w:val="20"/>
          <w:szCs w:val="20"/>
          <w:shd w:val="clear" w:color="auto" w:fill="FFFFFF"/>
        </w:rPr>
      </w:pPr>
      <w:ins w:id="1054" w:author="Windows User" w:date="2019-08-07T15:27:00Z">
        <w:r>
          <w:rPr>
            <w:rFonts w:ascii="Courier New" w:hAnsi="Courier New" w:cs="Courier New"/>
            <w:color w:val="000000"/>
            <w:sz w:val="20"/>
            <w:szCs w:val="20"/>
            <w:shd w:val="clear" w:color="auto" w:fill="FFFFFF"/>
          </w:rPr>
          <w:t>SLPSNR1 = SL10r;</w:t>
        </w:r>
      </w:ins>
    </w:p>
    <w:p w14:paraId="34AC0F8F" w14:textId="77777777" w:rsidR="00896E0B" w:rsidRDefault="00896E0B" w:rsidP="00896E0B">
      <w:pPr>
        <w:autoSpaceDE w:val="0"/>
        <w:autoSpaceDN w:val="0"/>
        <w:adjustRightInd w:val="0"/>
        <w:spacing w:after="0" w:line="240" w:lineRule="auto"/>
        <w:rPr>
          <w:ins w:id="1055" w:author="Windows User" w:date="2019-08-07T15:27:00Z"/>
          <w:rFonts w:ascii="Courier New" w:hAnsi="Courier New" w:cs="Courier New"/>
          <w:color w:val="000000"/>
          <w:sz w:val="20"/>
          <w:szCs w:val="20"/>
          <w:shd w:val="clear" w:color="auto" w:fill="FFFFFF"/>
        </w:rPr>
      </w:pPr>
      <w:ins w:id="1056"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SLPSNR1 = </w:t>
        </w:r>
        <w:r>
          <w:rPr>
            <w:rFonts w:ascii="Courier New" w:hAnsi="Courier New" w:cs="Courier New"/>
            <w:color w:val="800080"/>
            <w:sz w:val="20"/>
            <w:szCs w:val="20"/>
            <w:shd w:val="clear" w:color="auto" w:fill="FFFFFF"/>
          </w:rPr>
          <w:t>"Snoring Scale"</w:t>
        </w:r>
        <w:r>
          <w:rPr>
            <w:rFonts w:ascii="Courier New" w:hAnsi="Courier New" w:cs="Courier New"/>
            <w:color w:val="000000"/>
            <w:sz w:val="20"/>
            <w:szCs w:val="20"/>
            <w:shd w:val="clear" w:color="auto" w:fill="FFFFFF"/>
          </w:rPr>
          <w:t>;</w:t>
        </w:r>
      </w:ins>
    </w:p>
    <w:p w14:paraId="47DDBE3C" w14:textId="77777777" w:rsidR="00896E0B" w:rsidRDefault="00896E0B" w:rsidP="00896E0B">
      <w:pPr>
        <w:autoSpaceDE w:val="0"/>
        <w:autoSpaceDN w:val="0"/>
        <w:adjustRightInd w:val="0"/>
        <w:spacing w:after="0" w:line="240" w:lineRule="auto"/>
        <w:rPr>
          <w:ins w:id="1057" w:author="Windows User" w:date="2019-08-07T15:27:00Z"/>
          <w:rFonts w:ascii="Courier New" w:hAnsi="Courier New" w:cs="Courier New"/>
          <w:color w:val="000000"/>
          <w:sz w:val="20"/>
          <w:szCs w:val="20"/>
          <w:shd w:val="clear" w:color="auto" w:fill="FFFFFF"/>
        </w:rPr>
      </w:pPr>
    </w:p>
    <w:p w14:paraId="20D7E31C" w14:textId="77777777" w:rsidR="00896E0B" w:rsidRDefault="00896E0B" w:rsidP="00896E0B">
      <w:pPr>
        <w:autoSpaceDE w:val="0"/>
        <w:autoSpaceDN w:val="0"/>
        <w:adjustRightInd w:val="0"/>
        <w:spacing w:after="0" w:line="240" w:lineRule="auto"/>
        <w:rPr>
          <w:ins w:id="1058" w:author="Windows User" w:date="2019-08-07T15:27:00Z"/>
          <w:rFonts w:ascii="Courier New" w:hAnsi="Courier New" w:cs="Courier New"/>
          <w:color w:val="000000"/>
          <w:sz w:val="20"/>
          <w:szCs w:val="20"/>
          <w:shd w:val="clear" w:color="auto" w:fill="FFFFFF"/>
        </w:rPr>
      </w:pPr>
      <w:ins w:id="1059" w:author="Windows User" w:date="2019-08-07T15:27:00Z">
        <w:r>
          <w:rPr>
            <w:rFonts w:ascii="Courier New" w:hAnsi="Courier New" w:cs="Courier New"/>
            <w:color w:val="008000"/>
            <w:sz w:val="20"/>
            <w:szCs w:val="20"/>
            <w:shd w:val="clear" w:color="auto" w:fill="FFFFFF"/>
          </w:rPr>
          <w:t>* Short of Breath;</w:t>
        </w:r>
      </w:ins>
    </w:p>
    <w:p w14:paraId="15305E73" w14:textId="77777777" w:rsidR="00896E0B" w:rsidRDefault="00896E0B" w:rsidP="00896E0B">
      <w:pPr>
        <w:autoSpaceDE w:val="0"/>
        <w:autoSpaceDN w:val="0"/>
        <w:adjustRightInd w:val="0"/>
        <w:spacing w:after="0" w:line="240" w:lineRule="auto"/>
        <w:rPr>
          <w:ins w:id="1060" w:author="Windows User" w:date="2019-08-07T15:27:00Z"/>
          <w:rFonts w:ascii="Courier New" w:hAnsi="Courier New" w:cs="Courier New"/>
          <w:color w:val="000000"/>
          <w:sz w:val="20"/>
          <w:szCs w:val="20"/>
          <w:shd w:val="clear" w:color="auto" w:fill="FFFFFF"/>
        </w:rPr>
      </w:pPr>
      <w:ins w:id="1061" w:author="Windows User" w:date="2019-08-07T15:27:00Z">
        <w:r>
          <w:rPr>
            <w:rFonts w:ascii="Courier New" w:hAnsi="Courier New" w:cs="Courier New"/>
            <w:color w:val="000000"/>
            <w:sz w:val="20"/>
            <w:szCs w:val="20"/>
            <w:shd w:val="clear" w:color="auto" w:fill="FFFFFF"/>
          </w:rPr>
          <w:t>SLPSOB1 = SL5r;</w:t>
        </w:r>
      </w:ins>
    </w:p>
    <w:p w14:paraId="7BA41ADF" w14:textId="77777777" w:rsidR="00896E0B" w:rsidRDefault="00896E0B" w:rsidP="00896E0B">
      <w:pPr>
        <w:autoSpaceDE w:val="0"/>
        <w:autoSpaceDN w:val="0"/>
        <w:adjustRightInd w:val="0"/>
        <w:spacing w:after="0" w:line="240" w:lineRule="auto"/>
        <w:rPr>
          <w:ins w:id="1062" w:author="Windows User" w:date="2019-08-07T15:27:00Z"/>
          <w:rFonts w:ascii="Courier New" w:hAnsi="Courier New" w:cs="Courier New"/>
          <w:color w:val="000000"/>
          <w:sz w:val="20"/>
          <w:szCs w:val="20"/>
          <w:shd w:val="clear" w:color="auto" w:fill="FFFFFF"/>
        </w:rPr>
      </w:pPr>
      <w:ins w:id="1063"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SLPSOB1 = </w:t>
        </w:r>
        <w:r>
          <w:rPr>
            <w:rFonts w:ascii="Courier New" w:hAnsi="Courier New" w:cs="Courier New"/>
            <w:color w:val="800080"/>
            <w:sz w:val="20"/>
            <w:szCs w:val="20"/>
            <w:shd w:val="clear" w:color="auto" w:fill="FFFFFF"/>
          </w:rPr>
          <w:t>"Short of Breath Scale"</w:t>
        </w:r>
        <w:r>
          <w:rPr>
            <w:rFonts w:ascii="Courier New" w:hAnsi="Courier New" w:cs="Courier New"/>
            <w:color w:val="000000"/>
            <w:sz w:val="20"/>
            <w:szCs w:val="20"/>
            <w:shd w:val="clear" w:color="auto" w:fill="FFFFFF"/>
          </w:rPr>
          <w:t>;</w:t>
        </w:r>
      </w:ins>
    </w:p>
    <w:p w14:paraId="61A7C695" w14:textId="77777777" w:rsidR="00896E0B" w:rsidRDefault="00896E0B" w:rsidP="00896E0B">
      <w:pPr>
        <w:autoSpaceDE w:val="0"/>
        <w:autoSpaceDN w:val="0"/>
        <w:adjustRightInd w:val="0"/>
        <w:spacing w:after="0" w:line="240" w:lineRule="auto"/>
        <w:rPr>
          <w:ins w:id="1064" w:author="Windows User" w:date="2019-08-07T15:27:00Z"/>
          <w:rFonts w:ascii="Courier New" w:hAnsi="Courier New" w:cs="Courier New"/>
          <w:color w:val="000000"/>
          <w:sz w:val="20"/>
          <w:szCs w:val="20"/>
          <w:shd w:val="clear" w:color="auto" w:fill="FFFFFF"/>
        </w:rPr>
      </w:pPr>
    </w:p>
    <w:p w14:paraId="7C7A3FC8" w14:textId="77777777" w:rsidR="00896E0B" w:rsidRDefault="00896E0B" w:rsidP="00896E0B">
      <w:pPr>
        <w:autoSpaceDE w:val="0"/>
        <w:autoSpaceDN w:val="0"/>
        <w:adjustRightInd w:val="0"/>
        <w:spacing w:after="0" w:line="240" w:lineRule="auto"/>
        <w:rPr>
          <w:ins w:id="1065" w:author="Windows User" w:date="2019-08-07T15:27:00Z"/>
          <w:rFonts w:ascii="Courier New" w:hAnsi="Courier New" w:cs="Courier New"/>
          <w:color w:val="000000"/>
          <w:sz w:val="20"/>
          <w:szCs w:val="20"/>
          <w:shd w:val="clear" w:color="auto" w:fill="FFFFFF"/>
        </w:rPr>
      </w:pPr>
      <w:ins w:id="1066" w:author="Windows User" w:date="2019-08-07T15:27:00Z">
        <w:r>
          <w:rPr>
            <w:rFonts w:ascii="Courier New" w:hAnsi="Courier New" w:cs="Courier New"/>
            <w:color w:val="008000"/>
            <w:sz w:val="20"/>
            <w:szCs w:val="20"/>
            <w:shd w:val="clear" w:color="auto" w:fill="FFFFFF"/>
          </w:rPr>
          <w:t>* Sleep Adequacy;</w:t>
        </w:r>
      </w:ins>
    </w:p>
    <w:p w14:paraId="78EDCCF2" w14:textId="77777777" w:rsidR="00896E0B" w:rsidRDefault="00896E0B" w:rsidP="00896E0B">
      <w:pPr>
        <w:autoSpaceDE w:val="0"/>
        <w:autoSpaceDN w:val="0"/>
        <w:adjustRightInd w:val="0"/>
        <w:spacing w:after="0" w:line="240" w:lineRule="auto"/>
        <w:rPr>
          <w:ins w:id="1067" w:author="Windows User" w:date="2019-08-07T15:27:00Z"/>
          <w:rFonts w:ascii="Courier New" w:hAnsi="Courier New" w:cs="Courier New"/>
          <w:color w:val="000000"/>
          <w:sz w:val="20"/>
          <w:szCs w:val="20"/>
          <w:shd w:val="clear" w:color="auto" w:fill="FFFFFF"/>
        </w:rPr>
      </w:pPr>
      <w:ins w:id="1068" w:author="Windows User" w:date="2019-08-07T15:27:00Z">
        <w:r>
          <w:rPr>
            <w:rFonts w:ascii="Courier New" w:hAnsi="Courier New" w:cs="Courier New"/>
            <w:color w:val="000000"/>
            <w:sz w:val="20"/>
            <w:szCs w:val="20"/>
            <w:shd w:val="clear" w:color="auto" w:fill="FFFFFF"/>
          </w:rPr>
          <w:t>SLPA2 = mean(of SL4r, SL12r);</w:t>
        </w:r>
      </w:ins>
    </w:p>
    <w:p w14:paraId="55DC5254" w14:textId="77777777" w:rsidR="00896E0B" w:rsidRDefault="00896E0B" w:rsidP="00896E0B">
      <w:pPr>
        <w:autoSpaceDE w:val="0"/>
        <w:autoSpaceDN w:val="0"/>
        <w:adjustRightInd w:val="0"/>
        <w:spacing w:after="0" w:line="240" w:lineRule="auto"/>
        <w:rPr>
          <w:ins w:id="1069" w:author="Windows User" w:date="2019-08-07T15:27:00Z"/>
          <w:rFonts w:ascii="Courier New" w:hAnsi="Courier New" w:cs="Courier New"/>
          <w:color w:val="000000"/>
          <w:sz w:val="20"/>
          <w:szCs w:val="20"/>
          <w:shd w:val="clear" w:color="auto" w:fill="FFFFFF"/>
        </w:rPr>
      </w:pPr>
      <w:ins w:id="1070"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SLPA2 = </w:t>
        </w:r>
        <w:r>
          <w:rPr>
            <w:rFonts w:ascii="Courier New" w:hAnsi="Courier New" w:cs="Courier New"/>
            <w:color w:val="800080"/>
            <w:sz w:val="20"/>
            <w:szCs w:val="20"/>
            <w:shd w:val="clear" w:color="auto" w:fill="FFFFFF"/>
          </w:rPr>
          <w:t>"Sleep Adequacy"</w:t>
        </w:r>
        <w:r>
          <w:rPr>
            <w:rFonts w:ascii="Courier New" w:hAnsi="Courier New" w:cs="Courier New"/>
            <w:color w:val="000000"/>
            <w:sz w:val="20"/>
            <w:szCs w:val="20"/>
            <w:shd w:val="clear" w:color="auto" w:fill="FFFFFF"/>
          </w:rPr>
          <w:t>;</w:t>
        </w:r>
      </w:ins>
    </w:p>
    <w:p w14:paraId="004F4872" w14:textId="77777777" w:rsidR="00896E0B" w:rsidRDefault="00896E0B" w:rsidP="00896E0B">
      <w:pPr>
        <w:autoSpaceDE w:val="0"/>
        <w:autoSpaceDN w:val="0"/>
        <w:adjustRightInd w:val="0"/>
        <w:spacing w:after="0" w:line="240" w:lineRule="auto"/>
        <w:rPr>
          <w:ins w:id="1071" w:author="Windows User" w:date="2019-08-07T15:27:00Z"/>
          <w:rFonts w:ascii="Courier New" w:hAnsi="Courier New" w:cs="Courier New"/>
          <w:color w:val="000000"/>
          <w:sz w:val="20"/>
          <w:szCs w:val="20"/>
          <w:shd w:val="clear" w:color="auto" w:fill="FFFFFF"/>
        </w:rPr>
      </w:pPr>
      <w:ins w:id="1072" w:author="Windows User" w:date="2019-08-07T15:27:00Z">
        <w:r>
          <w:rPr>
            <w:rFonts w:ascii="Courier New" w:hAnsi="Courier New" w:cs="Courier New"/>
            <w:color w:val="000000"/>
            <w:sz w:val="20"/>
            <w:szCs w:val="20"/>
            <w:shd w:val="clear" w:color="auto" w:fill="FFFFFF"/>
          </w:rPr>
          <w:t xml:space="preserve"> </w:t>
        </w:r>
      </w:ins>
    </w:p>
    <w:p w14:paraId="7C9AEE6A" w14:textId="77777777" w:rsidR="00896E0B" w:rsidRDefault="00896E0B" w:rsidP="00896E0B">
      <w:pPr>
        <w:autoSpaceDE w:val="0"/>
        <w:autoSpaceDN w:val="0"/>
        <w:adjustRightInd w:val="0"/>
        <w:spacing w:after="0" w:line="240" w:lineRule="auto"/>
        <w:rPr>
          <w:ins w:id="1073" w:author="Windows User" w:date="2019-08-07T15:27:00Z"/>
          <w:rFonts w:ascii="Courier New" w:hAnsi="Courier New" w:cs="Courier New"/>
          <w:color w:val="000000"/>
          <w:sz w:val="20"/>
          <w:szCs w:val="20"/>
          <w:shd w:val="clear" w:color="auto" w:fill="FFFFFF"/>
        </w:rPr>
      </w:pPr>
      <w:ins w:id="1074" w:author="Windows User" w:date="2019-08-07T15:27:00Z">
        <w:r>
          <w:rPr>
            <w:rFonts w:ascii="Courier New" w:hAnsi="Courier New" w:cs="Courier New"/>
            <w:color w:val="008000"/>
            <w:sz w:val="20"/>
            <w:szCs w:val="20"/>
            <w:shd w:val="clear" w:color="auto" w:fill="FFFFFF"/>
          </w:rPr>
          <w:t>* Somnolence;</w:t>
        </w:r>
      </w:ins>
    </w:p>
    <w:p w14:paraId="5EB950C5" w14:textId="77777777" w:rsidR="00896E0B" w:rsidRDefault="00896E0B" w:rsidP="00896E0B">
      <w:pPr>
        <w:autoSpaceDE w:val="0"/>
        <w:autoSpaceDN w:val="0"/>
        <w:adjustRightInd w:val="0"/>
        <w:spacing w:after="0" w:line="240" w:lineRule="auto"/>
        <w:rPr>
          <w:ins w:id="1075" w:author="Windows User" w:date="2019-08-07T15:27:00Z"/>
          <w:rFonts w:ascii="Courier New" w:hAnsi="Courier New" w:cs="Courier New"/>
          <w:color w:val="000000"/>
          <w:sz w:val="20"/>
          <w:szCs w:val="20"/>
          <w:shd w:val="clear" w:color="auto" w:fill="FFFFFF"/>
        </w:rPr>
      </w:pPr>
      <w:ins w:id="1076" w:author="Windows User" w:date="2019-08-07T15:27:00Z">
        <w:r>
          <w:rPr>
            <w:rFonts w:ascii="Courier New" w:hAnsi="Courier New" w:cs="Courier New"/>
            <w:color w:val="000000"/>
            <w:sz w:val="20"/>
            <w:szCs w:val="20"/>
            <w:shd w:val="clear" w:color="auto" w:fill="FFFFFF"/>
          </w:rPr>
          <w:t>SLPS3 = mean(of SL6r, SL9r, SL11r);</w:t>
        </w:r>
      </w:ins>
    </w:p>
    <w:p w14:paraId="065C6BF6" w14:textId="77777777" w:rsidR="00896E0B" w:rsidRDefault="00896E0B" w:rsidP="00896E0B">
      <w:pPr>
        <w:autoSpaceDE w:val="0"/>
        <w:autoSpaceDN w:val="0"/>
        <w:adjustRightInd w:val="0"/>
        <w:spacing w:after="0" w:line="240" w:lineRule="auto"/>
        <w:rPr>
          <w:ins w:id="1077" w:author="Windows User" w:date="2019-08-07T15:27:00Z"/>
          <w:rFonts w:ascii="Courier New" w:hAnsi="Courier New" w:cs="Courier New"/>
          <w:color w:val="000000"/>
          <w:sz w:val="20"/>
          <w:szCs w:val="20"/>
          <w:shd w:val="clear" w:color="auto" w:fill="FFFFFF"/>
        </w:rPr>
      </w:pPr>
      <w:ins w:id="1078"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SLPS3 = </w:t>
        </w:r>
        <w:r>
          <w:rPr>
            <w:rFonts w:ascii="Courier New" w:hAnsi="Courier New" w:cs="Courier New"/>
            <w:color w:val="800080"/>
            <w:sz w:val="20"/>
            <w:szCs w:val="20"/>
            <w:shd w:val="clear" w:color="auto" w:fill="FFFFFF"/>
          </w:rPr>
          <w:t>"Somnolence Scale"</w:t>
        </w:r>
        <w:r>
          <w:rPr>
            <w:rFonts w:ascii="Courier New" w:hAnsi="Courier New" w:cs="Courier New"/>
            <w:color w:val="000000"/>
            <w:sz w:val="20"/>
            <w:szCs w:val="20"/>
            <w:shd w:val="clear" w:color="auto" w:fill="FFFFFF"/>
          </w:rPr>
          <w:t>;</w:t>
        </w:r>
      </w:ins>
    </w:p>
    <w:p w14:paraId="22A68067" w14:textId="77777777" w:rsidR="00896E0B" w:rsidRDefault="00896E0B" w:rsidP="00896E0B">
      <w:pPr>
        <w:autoSpaceDE w:val="0"/>
        <w:autoSpaceDN w:val="0"/>
        <w:adjustRightInd w:val="0"/>
        <w:spacing w:after="0" w:line="240" w:lineRule="auto"/>
        <w:rPr>
          <w:ins w:id="1079" w:author="Windows User" w:date="2019-08-07T15:27:00Z"/>
          <w:rFonts w:ascii="Courier New" w:hAnsi="Courier New" w:cs="Courier New"/>
          <w:color w:val="000000"/>
          <w:sz w:val="20"/>
          <w:szCs w:val="20"/>
          <w:shd w:val="clear" w:color="auto" w:fill="FFFFFF"/>
        </w:rPr>
      </w:pPr>
    </w:p>
    <w:p w14:paraId="6898C68F" w14:textId="77777777" w:rsidR="00896E0B" w:rsidRDefault="00896E0B" w:rsidP="00896E0B">
      <w:pPr>
        <w:autoSpaceDE w:val="0"/>
        <w:autoSpaceDN w:val="0"/>
        <w:adjustRightInd w:val="0"/>
        <w:spacing w:after="0" w:line="240" w:lineRule="auto"/>
        <w:rPr>
          <w:ins w:id="1080" w:author="Windows User" w:date="2019-08-07T15:27:00Z"/>
          <w:rFonts w:ascii="Courier New" w:hAnsi="Courier New" w:cs="Courier New"/>
          <w:color w:val="000000"/>
          <w:sz w:val="20"/>
          <w:szCs w:val="20"/>
          <w:shd w:val="clear" w:color="auto" w:fill="FFFFFF"/>
        </w:rPr>
      </w:pPr>
      <w:ins w:id="1081" w:author="Windows User" w:date="2019-08-07T15:27:00Z">
        <w:r>
          <w:rPr>
            <w:rFonts w:ascii="Courier New" w:hAnsi="Courier New" w:cs="Courier New"/>
            <w:color w:val="008000"/>
            <w:sz w:val="20"/>
            <w:szCs w:val="20"/>
            <w:shd w:val="clear" w:color="auto" w:fill="FFFFFF"/>
          </w:rPr>
          <w:t>* Sleep Problems Index I;</w:t>
        </w:r>
      </w:ins>
    </w:p>
    <w:p w14:paraId="48063F4E" w14:textId="77777777" w:rsidR="00896E0B" w:rsidRDefault="00896E0B" w:rsidP="00896E0B">
      <w:pPr>
        <w:autoSpaceDE w:val="0"/>
        <w:autoSpaceDN w:val="0"/>
        <w:adjustRightInd w:val="0"/>
        <w:spacing w:after="0" w:line="240" w:lineRule="auto"/>
        <w:rPr>
          <w:ins w:id="1082" w:author="Windows User" w:date="2019-08-07T15:27:00Z"/>
          <w:rFonts w:ascii="Courier New" w:hAnsi="Courier New" w:cs="Courier New"/>
          <w:color w:val="000000"/>
          <w:sz w:val="20"/>
          <w:szCs w:val="20"/>
          <w:shd w:val="clear" w:color="auto" w:fill="FFFFFF"/>
        </w:rPr>
      </w:pPr>
      <w:ins w:id="1083" w:author="Windows User" w:date="2019-08-07T15:27:00Z">
        <w:r>
          <w:rPr>
            <w:rFonts w:ascii="Courier New" w:hAnsi="Courier New" w:cs="Courier New"/>
            <w:color w:val="000000"/>
            <w:sz w:val="20"/>
            <w:szCs w:val="20"/>
            <w:shd w:val="clear" w:color="auto" w:fill="FFFFFF"/>
          </w:rPr>
          <w:t>SLP6 = mean(of SL4, SL5r, SL7r, SL8r, SL9r, SL12);</w:t>
        </w:r>
      </w:ins>
    </w:p>
    <w:p w14:paraId="32B767A2" w14:textId="77777777" w:rsidR="00896E0B" w:rsidRDefault="00896E0B" w:rsidP="00896E0B">
      <w:pPr>
        <w:autoSpaceDE w:val="0"/>
        <w:autoSpaceDN w:val="0"/>
        <w:adjustRightInd w:val="0"/>
        <w:spacing w:after="0" w:line="240" w:lineRule="auto"/>
        <w:rPr>
          <w:ins w:id="1084" w:author="Windows User" w:date="2019-08-07T15:27:00Z"/>
          <w:rFonts w:ascii="Courier New" w:hAnsi="Courier New" w:cs="Courier New"/>
          <w:color w:val="000000"/>
          <w:sz w:val="20"/>
          <w:szCs w:val="20"/>
          <w:shd w:val="clear" w:color="auto" w:fill="FFFFFF"/>
        </w:rPr>
      </w:pPr>
      <w:ins w:id="1085"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SLP6 = </w:t>
        </w:r>
        <w:r>
          <w:rPr>
            <w:rFonts w:ascii="Courier New" w:hAnsi="Courier New" w:cs="Courier New"/>
            <w:color w:val="800080"/>
            <w:sz w:val="20"/>
            <w:szCs w:val="20"/>
            <w:shd w:val="clear" w:color="auto" w:fill="FFFFFF"/>
          </w:rPr>
          <w:t>"Sleep Problems Index I"</w:t>
        </w:r>
        <w:r>
          <w:rPr>
            <w:rFonts w:ascii="Courier New" w:hAnsi="Courier New" w:cs="Courier New"/>
            <w:color w:val="000000"/>
            <w:sz w:val="20"/>
            <w:szCs w:val="20"/>
            <w:shd w:val="clear" w:color="auto" w:fill="FFFFFF"/>
          </w:rPr>
          <w:t>;</w:t>
        </w:r>
      </w:ins>
    </w:p>
    <w:p w14:paraId="410F7297" w14:textId="77777777" w:rsidR="00896E0B" w:rsidRDefault="00896E0B" w:rsidP="00896E0B">
      <w:pPr>
        <w:autoSpaceDE w:val="0"/>
        <w:autoSpaceDN w:val="0"/>
        <w:adjustRightInd w:val="0"/>
        <w:spacing w:after="0" w:line="240" w:lineRule="auto"/>
        <w:rPr>
          <w:ins w:id="1086" w:author="Windows User" w:date="2019-08-07T15:27:00Z"/>
          <w:rFonts w:ascii="Courier New" w:hAnsi="Courier New" w:cs="Courier New"/>
          <w:color w:val="000000"/>
          <w:sz w:val="20"/>
          <w:szCs w:val="20"/>
          <w:shd w:val="clear" w:color="auto" w:fill="FFFFFF"/>
        </w:rPr>
      </w:pPr>
    </w:p>
    <w:p w14:paraId="08ABE24D" w14:textId="77777777" w:rsidR="00896E0B" w:rsidRDefault="00896E0B" w:rsidP="00896E0B">
      <w:pPr>
        <w:autoSpaceDE w:val="0"/>
        <w:autoSpaceDN w:val="0"/>
        <w:adjustRightInd w:val="0"/>
        <w:spacing w:after="0" w:line="240" w:lineRule="auto"/>
        <w:rPr>
          <w:ins w:id="1087" w:author="Windows User" w:date="2019-08-07T15:27:00Z"/>
          <w:rFonts w:ascii="Courier New" w:hAnsi="Courier New" w:cs="Courier New"/>
          <w:color w:val="000000"/>
          <w:sz w:val="20"/>
          <w:szCs w:val="20"/>
          <w:shd w:val="clear" w:color="auto" w:fill="FFFFFF"/>
        </w:rPr>
      </w:pPr>
      <w:ins w:id="1088" w:author="Windows User" w:date="2019-08-07T15:27:00Z">
        <w:r>
          <w:rPr>
            <w:rFonts w:ascii="Courier New" w:hAnsi="Courier New" w:cs="Courier New"/>
            <w:color w:val="008000"/>
            <w:sz w:val="20"/>
            <w:szCs w:val="20"/>
            <w:shd w:val="clear" w:color="auto" w:fill="FFFFFF"/>
          </w:rPr>
          <w:t>* Sleep Problems Index II;</w:t>
        </w:r>
      </w:ins>
    </w:p>
    <w:p w14:paraId="45155679" w14:textId="77777777" w:rsidR="00896E0B" w:rsidRDefault="00896E0B" w:rsidP="00896E0B">
      <w:pPr>
        <w:autoSpaceDE w:val="0"/>
        <w:autoSpaceDN w:val="0"/>
        <w:adjustRightInd w:val="0"/>
        <w:spacing w:after="0" w:line="240" w:lineRule="auto"/>
        <w:rPr>
          <w:ins w:id="1089" w:author="Windows User" w:date="2019-08-07T15:27:00Z"/>
          <w:rFonts w:ascii="Courier New" w:hAnsi="Courier New" w:cs="Courier New"/>
          <w:color w:val="000000"/>
          <w:sz w:val="20"/>
          <w:szCs w:val="20"/>
          <w:shd w:val="clear" w:color="auto" w:fill="FFFFFF"/>
        </w:rPr>
      </w:pPr>
      <w:ins w:id="1090" w:author="Windows User" w:date="2019-08-07T15:27:00Z">
        <w:r>
          <w:rPr>
            <w:rFonts w:ascii="Courier New" w:hAnsi="Courier New" w:cs="Courier New"/>
            <w:color w:val="000000"/>
            <w:sz w:val="20"/>
            <w:szCs w:val="20"/>
            <w:shd w:val="clear" w:color="auto" w:fill="FFFFFF"/>
          </w:rPr>
          <w:t>SLP9 = mean(of SL1, SL3r, SL4, SL5r, SL6r, SL7r, SL8r, SL9r, SL12);</w:t>
        </w:r>
      </w:ins>
    </w:p>
    <w:p w14:paraId="5EA34A21" w14:textId="77777777" w:rsidR="00896E0B" w:rsidRDefault="00896E0B" w:rsidP="00896E0B">
      <w:pPr>
        <w:autoSpaceDE w:val="0"/>
        <w:autoSpaceDN w:val="0"/>
        <w:adjustRightInd w:val="0"/>
        <w:spacing w:after="0" w:line="240" w:lineRule="auto"/>
        <w:rPr>
          <w:ins w:id="1091" w:author="Windows User" w:date="2019-08-07T15:27:00Z"/>
          <w:rFonts w:ascii="Courier New" w:hAnsi="Courier New" w:cs="Courier New"/>
          <w:color w:val="000000"/>
          <w:sz w:val="20"/>
          <w:szCs w:val="20"/>
          <w:shd w:val="clear" w:color="auto" w:fill="FFFFFF"/>
        </w:rPr>
      </w:pPr>
      <w:ins w:id="1092"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SLP9 = </w:t>
        </w:r>
        <w:r>
          <w:rPr>
            <w:rFonts w:ascii="Courier New" w:hAnsi="Courier New" w:cs="Courier New"/>
            <w:color w:val="800080"/>
            <w:sz w:val="20"/>
            <w:szCs w:val="20"/>
            <w:shd w:val="clear" w:color="auto" w:fill="FFFFFF"/>
          </w:rPr>
          <w:t>"Sleep Problems Index II"</w:t>
        </w:r>
        <w:r>
          <w:rPr>
            <w:rFonts w:ascii="Courier New" w:hAnsi="Courier New" w:cs="Courier New"/>
            <w:color w:val="000000"/>
            <w:sz w:val="20"/>
            <w:szCs w:val="20"/>
            <w:shd w:val="clear" w:color="auto" w:fill="FFFFFF"/>
          </w:rPr>
          <w:t>;</w:t>
        </w:r>
      </w:ins>
    </w:p>
    <w:p w14:paraId="395FBC97" w14:textId="77777777" w:rsidR="00896E0B" w:rsidRDefault="00896E0B" w:rsidP="00896E0B">
      <w:pPr>
        <w:autoSpaceDE w:val="0"/>
        <w:autoSpaceDN w:val="0"/>
        <w:adjustRightInd w:val="0"/>
        <w:spacing w:after="0" w:line="240" w:lineRule="auto"/>
        <w:rPr>
          <w:ins w:id="1093" w:author="Windows User" w:date="2019-08-07T15:27:00Z"/>
          <w:rFonts w:ascii="Courier New" w:hAnsi="Courier New" w:cs="Courier New"/>
          <w:color w:val="000000"/>
          <w:sz w:val="20"/>
          <w:szCs w:val="20"/>
          <w:shd w:val="clear" w:color="auto" w:fill="FFFFFF"/>
        </w:rPr>
      </w:pPr>
    </w:p>
    <w:p w14:paraId="28D2B636" w14:textId="77777777" w:rsidR="00896E0B" w:rsidRDefault="00896E0B" w:rsidP="00896E0B">
      <w:pPr>
        <w:autoSpaceDE w:val="0"/>
        <w:autoSpaceDN w:val="0"/>
        <w:adjustRightInd w:val="0"/>
        <w:spacing w:after="0" w:line="240" w:lineRule="auto"/>
        <w:rPr>
          <w:ins w:id="1094" w:author="Windows User" w:date="2019-08-07T15:27:00Z"/>
          <w:rFonts w:ascii="Courier New" w:hAnsi="Courier New" w:cs="Courier New"/>
          <w:color w:val="000000"/>
          <w:sz w:val="20"/>
          <w:szCs w:val="20"/>
          <w:shd w:val="clear" w:color="auto" w:fill="FFFFFF"/>
        </w:rPr>
      </w:pPr>
      <w:ins w:id="1095" w:author="Windows User" w:date="2019-08-07T15:27:00Z">
        <w:r>
          <w:rPr>
            <w:rFonts w:ascii="Courier New" w:hAnsi="Courier New" w:cs="Courier New"/>
            <w:color w:val="008000"/>
            <w:sz w:val="20"/>
            <w:szCs w:val="20"/>
            <w:shd w:val="clear" w:color="auto" w:fill="FFFFFF"/>
          </w:rPr>
          <w:t>* Sleep Quantity (raw score)";</w:t>
        </w:r>
      </w:ins>
    </w:p>
    <w:p w14:paraId="36A508CA" w14:textId="77777777" w:rsidR="00896E0B" w:rsidRDefault="00896E0B" w:rsidP="00896E0B">
      <w:pPr>
        <w:autoSpaceDE w:val="0"/>
        <w:autoSpaceDN w:val="0"/>
        <w:adjustRightInd w:val="0"/>
        <w:spacing w:after="0" w:line="240" w:lineRule="auto"/>
        <w:rPr>
          <w:ins w:id="1096" w:author="Windows User" w:date="2019-08-07T15:27:00Z"/>
          <w:rFonts w:ascii="Courier New" w:hAnsi="Courier New" w:cs="Courier New"/>
          <w:color w:val="000000"/>
          <w:sz w:val="20"/>
          <w:szCs w:val="20"/>
          <w:shd w:val="clear" w:color="auto" w:fill="FFFFFF"/>
        </w:rPr>
      </w:pPr>
      <w:ins w:id="1097" w:author="Windows User" w:date="2019-08-07T15:27:00Z">
        <w:r>
          <w:rPr>
            <w:rFonts w:ascii="Courier New" w:hAnsi="Courier New" w:cs="Courier New"/>
            <w:color w:val="000000"/>
            <w:sz w:val="20"/>
            <w:szCs w:val="20"/>
            <w:shd w:val="clear" w:color="auto" w:fill="FFFFFF"/>
          </w:rPr>
          <w:t>SLPQRAW=SL2;</w:t>
        </w:r>
      </w:ins>
    </w:p>
    <w:p w14:paraId="744EF8AF" w14:textId="77777777" w:rsidR="00896E0B" w:rsidRDefault="00896E0B" w:rsidP="00896E0B">
      <w:pPr>
        <w:autoSpaceDE w:val="0"/>
        <w:autoSpaceDN w:val="0"/>
        <w:adjustRightInd w:val="0"/>
        <w:spacing w:after="0" w:line="240" w:lineRule="auto"/>
        <w:rPr>
          <w:ins w:id="1098" w:author="Windows User" w:date="2019-08-07T15:27:00Z"/>
          <w:rFonts w:ascii="Courier New" w:hAnsi="Courier New" w:cs="Courier New"/>
          <w:color w:val="000000"/>
          <w:sz w:val="20"/>
          <w:szCs w:val="20"/>
          <w:shd w:val="clear" w:color="auto" w:fill="FFFFFF"/>
        </w:rPr>
      </w:pPr>
      <w:ins w:id="1099"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SLPQRAW = </w:t>
        </w:r>
        <w:r>
          <w:rPr>
            <w:rFonts w:ascii="Courier New" w:hAnsi="Courier New" w:cs="Courier New"/>
            <w:color w:val="800080"/>
            <w:sz w:val="20"/>
            <w:szCs w:val="20"/>
            <w:shd w:val="clear" w:color="auto" w:fill="FFFFFF"/>
          </w:rPr>
          <w:t>"Sleep Quantity (raw score)"</w:t>
        </w:r>
        <w:r>
          <w:rPr>
            <w:rFonts w:ascii="Courier New" w:hAnsi="Courier New" w:cs="Courier New"/>
            <w:color w:val="000000"/>
            <w:sz w:val="20"/>
            <w:szCs w:val="20"/>
            <w:shd w:val="clear" w:color="auto" w:fill="FFFFFF"/>
          </w:rPr>
          <w:t>;</w:t>
        </w:r>
      </w:ins>
    </w:p>
    <w:p w14:paraId="14A74079" w14:textId="77777777" w:rsidR="00896E0B" w:rsidRDefault="00896E0B" w:rsidP="00896E0B">
      <w:pPr>
        <w:autoSpaceDE w:val="0"/>
        <w:autoSpaceDN w:val="0"/>
        <w:adjustRightInd w:val="0"/>
        <w:spacing w:after="0" w:line="240" w:lineRule="auto"/>
        <w:rPr>
          <w:ins w:id="1100" w:author="Windows User" w:date="2019-08-07T15:27:00Z"/>
          <w:rFonts w:ascii="Courier New" w:hAnsi="Courier New" w:cs="Courier New"/>
          <w:color w:val="000000"/>
          <w:sz w:val="20"/>
          <w:szCs w:val="20"/>
          <w:shd w:val="clear" w:color="auto" w:fill="FFFFFF"/>
        </w:rPr>
      </w:pPr>
    </w:p>
    <w:p w14:paraId="6F610ED6" w14:textId="77777777" w:rsidR="00896E0B" w:rsidRDefault="00896E0B" w:rsidP="00896E0B">
      <w:pPr>
        <w:autoSpaceDE w:val="0"/>
        <w:autoSpaceDN w:val="0"/>
        <w:adjustRightInd w:val="0"/>
        <w:spacing w:after="0" w:line="240" w:lineRule="auto"/>
        <w:rPr>
          <w:ins w:id="1101" w:author="Windows User" w:date="2019-08-07T15:27:00Z"/>
          <w:rFonts w:ascii="Courier New" w:hAnsi="Courier New" w:cs="Courier New"/>
          <w:color w:val="000000"/>
          <w:sz w:val="20"/>
          <w:szCs w:val="20"/>
          <w:shd w:val="clear" w:color="auto" w:fill="FFFFFF"/>
        </w:rPr>
      </w:pPr>
      <w:ins w:id="1102" w:author="Windows User" w:date="2019-08-07T15:27:00Z">
        <w:r>
          <w:rPr>
            <w:rFonts w:ascii="Courier New" w:hAnsi="Courier New" w:cs="Courier New"/>
            <w:color w:val="008000"/>
            <w:sz w:val="20"/>
            <w:szCs w:val="20"/>
            <w:shd w:val="clear" w:color="auto" w:fill="FFFFFF"/>
          </w:rPr>
          <w:t>* Optimal Sleep;</w:t>
        </w:r>
      </w:ins>
    </w:p>
    <w:p w14:paraId="79832060" w14:textId="77777777" w:rsidR="00896E0B" w:rsidRDefault="00896E0B" w:rsidP="00896E0B">
      <w:pPr>
        <w:autoSpaceDE w:val="0"/>
        <w:autoSpaceDN w:val="0"/>
        <w:adjustRightInd w:val="0"/>
        <w:spacing w:after="0" w:line="240" w:lineRule="auto"/>
        <w:rPr>
          <w:ins w:id="1103" w:author="Windows User" w:date="2019-08-07T15:27:00Z"/>
          <w:rFonts w:ascii="Courier New" w:hAnsi="Courier New" w:cs="Courier New"/>
          <w:color w:val="000000"/>
          <w:sz w:val="20"/>
          <w:szCs w:val="20"/>
          <w:shd w:val="clear" w:color="auto" w:fill="FFFFFF"/>
        </w:rPr>
      </w:pPr>
      <w:ins w:id="1104" w:author="Windows User" w:date="2019-08-07T15:27: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SL2&gt;=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ins>
    </w:p>
    <w:p w14:paraId="367DEDCC" w14:textId="77777777" w:rsidR="00896E0B" w:rsidRDefault="00896E0B" w:rsidP="00896E0B">
      <w:pPr>
        <w:autoSpaceDE w:val="0"/>
        <w:autoSpaceDN w:val="0"/>
        <w:adjustRightInd w:val="0"/>
        <w:spacing w:after="0" w:line="240" w:lineRule="auto"/>
        <w:rPr>
          <w:ins w:id="1105" w:author="Windows User" w:date="2019-08-07T15:27:00Z"/>
          <w:rFonts w:ascii="Courier New" w:hAnsi="Courier New" w:cs="Courier New"/>
          <w:color w:val="000000"/>
          <w:sz w:val="20"/>
          <w:szCs w:val="20"/>
          <w:shd w:val="clear" w:color="auto" w:fill="FFFFFF"/>
        </w:rPr>
      </w:pPr>
      <w:ins w:id="1106" w:author="Windows User" w:date="2019-08-07T15:27: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(SL2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SL2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SLPOP1=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ins>
    </w:p>
    <w:p w14:paraId="18188CBE" w14:textId="77777777" w:rsidR="00896E0B" w:rsidRDefault="00896E0B" w:rsidP="00896E0B">
      <w:pPr>
        <w:autoSpaceDE w:val="0"/>
        <w:autoSpaceDN w:val="0"/>
        <w:adjustRightInd w:val="0"/>
        <w:spacing w:after="0" w:line="240" w:lineRule="auto"/>
        <w:rPr>
          <w:ins w:id="1107" w:author="Windows User" w:date="2019-08-07T15:27:00Z"/>
          <w:rFonts w:ascii="Courier New" w:hAnsi="Courier New" w:cs="Courier New"/>
          <w:color w:val="000000"/>
          <w:sz w:val="20"/>
          <w:szCs w:val="20"/>
          <w:shd w:val="clear" w:color="auto" w:fill="FFFFFF"/>
        </w:rPr>
      </w:pPr>
      <w:ins w:id="1108" w:author="Windows User" w:date="2019-08-07T15:27: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(SL2 &lt;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or SL2 &gt;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SLPOP1=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00DC2281" w14:textId="77777777" w:rsidR="00896E0B" w:rsidRDefault="00896E0B" w:rsidP="00896E0B">
      <w:pPr>
        <w:autoSpaceDE w:val="0"/>
        <w:autoSpaceDN w:val="0"/>
        <w:adjustRightInd w:val="0"/>
        <w:spacing w:after="0" w:line="240" w:lineRule="auto"/>
        <w:rPr>
          <w:ins w:id="1109" w:author="Windows User" w:date="2019-08-07T15:27:00Z"/>
          <w:rFonts w:ascii="Courier New" w:hAnsi="Courier New" w:cs="Courier New"/>
          <w:color w:val="000000"/>
          <w:sz w:val="20"/>
          <w:szCs w:val="20"/>
          <w:shd w:val="clear" w:color="auto" w:fill="FFFFFF"/>
        </w:rPr>
      </w:pPr>
      <w:ins w:id="1110" w:author="Windows User" w:date="2019-08-07T15:27:00Z">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18245B4C" w14:textId="77777777" w:rsidR="00896E0B" w:rsidRDefault="00896E0B" w:rsidP="00896E0B">
      <w:pPr>
        <w:autoSpaceDE w:val="0"/>
        <w:autoSpaceDN w:val="0"/>
        <w:adjustRightInd w:val="0"/>
        <w:spacing w:after="0" w:line="240" w:lineRule="auto"/>
        <w:rPr>
          <w:ins w:id="1111" w:author="Windows User" w:date="2019-08-07T15:27:00Z"/>
          <w:rFonts w:ascii="Courier New" w:hAnsi="Courier New" w:cs="Courier New"/>
          <w:color w:val="000000"/>
          <w:sz w:val="20"/>
          <w:szCs w:val="20"/>
          <w:shd w:val="clear" w:color="auto" w:fill="FFFFFF"/>
        </w:rPr>
      </w:pPr>
      <w:ins w:id="1112" w:author="Windows User" w:date="2019-08-07T15:27:00Z">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SLPOP1 = </w:t>
        </w:r>
        <w:r>
          <w:rPr>
            <w:rFonts w:ascii="Courier New" w:hAnsi="Courier New" w:cs="Courier New"/>
            <w:color w:val="800080"/>
            <w:sz w:val="20"/>
            <w:szCs w:val="20"/>
            <w:shd w:val="clear" w:color="auto" w:fill="FFFFFF"/>
          </w:rPr>
          <w:t>"Optimal Sleep Scale"</w:t>
        </w:r>
        <w:r>
          <w:rPr>
            <w:rFonts w:ascii="Courier New" w:hAnsi="Courier New" w:cs="Courier New"/>
            <w:color w:val="000000"/>
            <w:sz w:val="20"/>
            <w:szCs w:val="20"/>
            <w:shd w:val="clear" w:color="auto" w:fill="FFFFFF"/>
          </w:rPr>
          <w:t>;</w:t>
        </w:r>
      </w:ins>
    </w:p>
    <w:p w14:paraId="45CF416F" w14:textId="77777777" w:rsidR="00896E0B" w:rsidRDefault="00896E0B" w:rsidP="00896E0B">
      <w:pPr>
        <w:autoSpaceDE w:val="0"/>
        <w:autoSpaceDN w:val="0"/>
        <w:adjustRightInd w:val="0"/>
        <w:spacing w:after="0" w:line="240" w:lineRule="auto"/>
        <w:rPr>
          <w:ins w:id="1113" w:author="Windows User" w:date="2019-08-07T15:27:00Z"/>
          <w:rFonts w:ascii="Courier New" w:hAnsi="Courier New" w:cs="Courier New"/>
          <w:color w:val="000000"/>
          <w:sz w:val="20"/>
          <w:szCs w:val="20"/>
          <w:shd w:val="clear" w:color="auto" w:fill="FFFFFF"/>
        </w:rPr>
      </w:pPr>
      <w:ins w:id="1114"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3B0E27F6" w14:textId="77777777" w:rsidR="00896E0B" w:rsidRDefault="00896E0B" w:rsidP="00896E0B">
      <w:pPr>
        <w:autoSpaceDE w:val="0"/>
        <w:autoSpaceDN w:val="0"/>
        <w:adjustRightInd w:val="0"/>
        <w:spacing w:after="0" w:line="240" w:lineRule="auto"/>
        <w:rPr>
          <w:ins w:id="1115" w:author="Windows User" w:date="2019-08-07T15:27:00Z"/>
          <w:rFonts w:ascii="Courier New" w:hAnsi="Courier New" w:cs="Courier New"/>
          <w:color w:val="000000"/>
          <w:sz w:val="20"/>
          <w:szCs w:val="20"/>
          <w:shd w:val="clear" w:color="auto" w:fill="FFFFFF"/>
        </w:rPr>
      </w:pPr>
    </w:p>
    <w:p w14:paraId="291FE86D" w14:textId="77777777" w:rsidR="00896E0B" w:rsidRDefault="00896E0B" w:rsidP="00896E0B">
      <w:pPr>
        <w:autoSpaceDE w:val="0"/>
        <w:autoSpaceDN w:val="0"/>
        <w:adjustRightInd w:val="0"/>
        <w:spacing w:after="0" w:line="240" w:lineRule="auto"/>
        <w:rPr>
          <w:ins w:id="1116" w:author="Windows User" w:date="2019-08-07T15:27:00Z"/>
          <w:rFonts w:ascii="Courier New" w:hAnsi="Courier New" w:cs="Courier New"/>
          <w:color w:val="000000"/>
          <w:sz w:val="20"/>
          <w:szCs w:val="20"/>
          <w:shd w:val="clear" w:color="auto" w:fill="FFFFFF"/>
        </w:rPr>
      </w:pPr>
    </w:p>
    <w:p w14:paraId="48247231" w14:textId="77777777" w:rsidR="00896E0B" w:rsidRDefault="00896E0B" w:rsidP="00896E0B">
      <w:pPr>
        <w:autoSpaceDE w:val="0"/>
        <w:autoSpaceDN w:val="0"/>
        <w:adjustRightInd w:val="0"/>
        <w:spacing w:after="0" w:line="240" w:lineRule="auto"/>
        <w:rPr>
          <w:ins w:id="1117" w:author="Windows User" w:date="2019-08-07T15:27:00Z"/>
          <w:rFonts w:ascii="Courier New" w:hAnsi="Courier New" w:cs="Courier New"/>
          <w:color w:val="000000"/>
          <w:sz w:val="20"/>
          <w:szCs w:val="20"/>
          <w:shd w:val="clear" w:color="auto" w:fill="FFFFFF"/>
        </w:rPr>
      </w:pPr>
      <w:ins w:id="1118" w:author="Windows User" w:date="2019-08-07T15:27:00Z">
        <w:r>
          <w:rPr>
            <w:rFonts w:ascii="Courier New" w:hAnsi="Courier New" w:cs="Courier New"/>
            <w:color w:val="008000"/>
            <w:sz w:val="20"/>
            <w:szCs w:val="20"/>
            <w:shd w:val="clear" w:color="auto" w:fill="FFFFFF"/>
          </w:rPr>
          <w:t>***check1;</w:t>
        </w:r>
      </w:ins>
    </w:p>
    <w:p w14:paraId="393D9E6A" w14:textId="77777777" w:rsidR="00896E0B" w:rsidRDefault="00896E0B" w:rsidP="00896E0B">
      <w:pPr>
        <w:autoSpaceDE w:val="0"/>
        <w:autoSpaceDN w:val="0"/>
        <w:adjustRightInd w:val="0"/>
        <w:spacing w:after="0" w:line="240" w:lineRule="auto"/>
        <w:rPr>
          <w:ins w:id="1119" w:author="Windows User" w:date="2019-08-07T15:27:00Z"/>
          <w:rFonts w:ascii="Courier New" w:hAnsi="Courier New" w:cs="Courier New"/>
          <w:color w:val="000000"/>
          <w:sz w:val="20"/>
          <w:szCs w:val="20"/>
          <w:shd w:val="clear" w:color="auto" w:fill="FFFFFF"/>
        </w:rPr>
      </w:pPr>
      <w:ins w:id="1120"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=wk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skew</w:t>
        </w:r>
        <w:r>
          <w:rPr>
            <w:rFonts w:ascii="Courier New" w:hAnsi="Courier New" w:cs="Courier New"/>
            <w:color w:val="000000"/>
            <w:sz w:val="20"/>
            <w:szCs w:val="20"/>
            <w:shd w:val="clear" w:color="auto" w:fill="FFFFFF"/>
          </w:rPr>
          <w:t>;</w:t>
        </w:r>
      </w:ins>
    </w:p>
    <w:p w14:paraId="0BF30F78" w14:textId="77777777" w:rsidR="00896E0B" w:rsidRDefault="00896E0B" w:rsidP="00896E0B">
      <w:pPr>
        <w:autoSpaceDE w:val="0"/>
        <w:autoSpaceDN w:val="0"/>
        <w:adjustRightInd w:val="0"/>
        <w:spacing w:after="0" w:line="240" w:lineRule="auto"/>
        <w:rPr>
          <w:ins w:id="1121" w:author="Windows User" w:date="2019-08-07T15:27:00Z"/>
          <w:rFonts w:ascii="Courier New" w:hAnsi="Courier New" w:cs="Courier New"/>
          <w:color w:val="000000"/>
          <w:sz w:val="20"/>
          <w:szCs w:val="20"/>
          <w:shd w:val="clear" w:color="auto" w:fill="FFFFFF"/>
        </w:rPr>
      </w:pPr>
      <w:ins w:id="1122"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SL1-SL12 SL3r SL4r SL5r SL6r SL7r SL8r SL9r SL10r SL11r SL12r</w:t>
        </w:r>
      </w:ins>
    </w:p>
    <w:p w14:paraId="06A52299" w14:textId="77777777" w:rsidR="00896E0B" w:rsidRDefault="00896E0B" w:rsidP="00896E0B">
      <w:pPr>
        <w:autoSpaceDE w:val="0"/>
        <w:autoSpaceDN w:val="0"/>
        <w:adjustRightInd w:val="0"/>
        <w:spacing w:after="0" w:line="240" w:lineRule="auto"/>
        <w:rPr>
          <w:ins w:id="1123" w:author="Windows User" w:date="2019-08-07T15:27:00Z"/>
          <w:rFonts w:ascii="Courier New" w:hAnsi="Courier New" w:cs="Courier New"/>
          <w:color w:val="000000"/>
          <w:sz w:val="20"/>
          <w:szCs w:val="20"/>
          <w:shd w:val="clear" w:color="auto" w:fill="FFFFFF"/>
        </w:rPr>
      </w:pPr>
      <w:ins w:id="1124" w:author="Windows User" w:date="2019-08-07T15:27:00Z">
        <w:r>
          <w:rPr>
            <w:rFonts w:ascii="Courier New" w:hAnsi="Courier New" w:cs="Courier New"/>
            <w:color w:val="000000"/>
            <w:sz w:val="20"/>
            <w:szCs w:val="20"/>
            <w:shd w:val="clear" w:color="auto" w:fill="FFFFFF"/>
          </w:rPr>
          <w:t>SLPD4 SLPSNR1 SLPSOB1 SLPA2 SLPS3 SLP6 SLP9 SLPQRAW SLPOP1;</w:t>
        </w:r>
      </w:ins>
    </w:p>
    <w:p w14:paraId="082CFD4F" w14:textId="77777777" w:rsidR="00896E0B" w:rsidRDefault="00896E0B" w:rsidP="00896E0B">
      <w:pPr>
        <w:autoSpaceDE w:val="0"/>
        <w:autoSpaceDN w:val="0"/>
        <w:adjustRightInd w:val="0"/>
        <w:spacing w:after="0" w:line="240" w:lineRule="auto"/>
        <w:rPr>
          <w:ins w:id="1125" w:author="Windows User" w:date="2019-08-07T15:27:00Z"/>
          <w:rFonts w:ascii="Courier New" w:hAnsi="Courier New" w:cs="Courier New"/>
          <w:color w:val="000000"/>
          <w:sz w:val="20"/>
          <w:szCs w:val="20"/>
          <w:shd w:val="clear" w:color="auto" w:fill="FFFFFF"/>
        </w:rPr>
      </w:pPr>
      <w:ins w:id="1126"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40FE7C3E" w14:textId="77777777" w:rsidR="00896E0B" w:rsidRDefault="00896E0B" w:rsidP="00896E0B">
      <w:pPr>
        <w:autoSpaceDE w:val="0"/>
        <w:autoSpaceDN w:val="0"/>
        <w:adjustRightInd w:val="0"/>
        <w:spacing w:after="0" w:line="240" w:lineRule="auto"/>
        <w:rPr>
          <w:ins w:id="1127" w:author="Windows User" w:date="2019-08-07T15:27:00Z"/>
          <w:rFonts w:ascii="Courier New" w:hAnsi="Courier New" w:cs="Courier New"/>
          <w:color w:val="000000"/>
          <w:sz w:val="20"/>
          <w:szCs w:val="20"/>
          <w:shd w:val="clear" w:color="auto" w:fill="FFFFFF"/>
        </w:rPr>
      </w:pPr>
    </w:p>
    <w:p w14:paraId="7DF1275E" w14:textId="77777777" w:rsidR="00896E0B" w:rsidRDefault="00896E0B" w:rsidP="00896E0B">
      <w:pPr>
        <w:autoSpaceDE w:val="0"/>
        <w:autoSpaceDN w:val="0"/>
        <w:adjustRightInd w:val="0"/>
        <w:spacing w:after="0" w:line="240" w:lineRule="auto"/>
        <w:rPr>
          <w:ins w:id="1128" w:author="Windows User" w:date="2019-08-07T15:27:00Z"/>
          <w:rFonts w:ascii="Courier New" w:hAnsi="Courier New" w:cs="Courier New"/>
          <w:color w:val="000000"/>
          <w:sz w:val="20"/>
          <w:szCs w:val="20"/>
          <w:shd w:val="clear" w:color="auto" w:fill="FFFFFF"/>
        </w:rPr>
      </w:pPr>
      <w:ins w:id="1129" w:author="Windows User" w:date="2019-08-07T15:27:00Z">
        <w:r>
          <w:rPr>
            <w:rFonts w:ascii="Courier New" w:hAnsi="Courier New" w:cs="Courier New"/>
            <w:color w:val="008000"/>
            <w:sz w:val="20"/>
            <w:szCs w:val="20"/>
            <w:shd w:val="clear" w:color="auto" w:fill="FFFFFF"/>
          </w:rPr>
          <w:t>***check2 for : check the reliability and inter-item correlation. if too low, may suggest errors in scoring (e.g., forget to reverse code certain items);</w:t>
        </w:r>
      </w:ins>
    </w:p>
    <w:p w14:paraId="278040FA" w14:textId="77777777" w:rsidR="00896E0B" w:rsidRDefault="00896E0B" w:rsidP="00896E0B">
      <w:pPr>
        <w:autoSpaceDE w:val="0"/>
        <w:autoSpaceDN w:val="0"/>
        <w:adjustRightInd w:val="0"/>
        <w:spacing w:after="0" w:line="240" w:lineRule="auto"/>
        <w:rPr>
          <w:ins w:id="1130" w:author="Windows User" w:date="2019-08-07T15:27:00Z"/>
          <w:rFonts w:ascii="Courier New" w:hAnsi="Courier New" w:cs="Courier New"/>
          <w:color w:val="000000"/>
          <w:sz w:val="20"/>
          <w:szCs w:val="20"/>
          <w:shd w:val="clear" w:color="auto" w:fill="FFFFFF"/>
        </w:rPr>
      </w:pPr>
      <w:ins w:id="1131"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7E498C29" w14:textId="77777777" w:rsidR="00896E0B" w:rsidRDefault="00896E0B" w:rsidP="00896E0B">
      <w:pPr>
        <w:autoSpaceDE w:val="0"/>
        <w:autoSpaceDN w:val="0"/>
        <w:adjustRightInd w:val="0"/>
        <w:spacing w:after="0" w:line="240" w:lineRule="auto"/>
        <w:rPr>
          <w:ins w:id="1132" w:author="Windows User" w:date="2019-08-07T15:27:00Z"/>
          <w:rFonts w:ascii="Courier New" w:hAnsi="Courier New" w:cs="Courier New"/>
          <w:color w:val="000000"/>
          <w:sz w:val="20"/>
          <w:szCs w:val="20"/>
          <w:shd w:val="clear" w:color="auto" w:fill="FFFFFF"/>
        </w:rPr>
      </w:pPr>
      <w:ins w:id="1133"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SL1-SL12 SL3r SL4r SL5r SL6r SL7r SL8r SL9r SL10r SL11r SL12r</w:t>
        </w:r>
      </w:ins>
    </w:p>
    <w:p w14:paraId="6692FCD3" w14:textId="77777777" w:rsidR="00896E0B" w:rsidRDefault="00896E0B" w:rsidP="00896E0B">
      <w:pPr>
        <w:autoSpaceDE w:val="0"/>
        <w:autoSpaceDN w:val="0"/>
        <w:adjustRightInd w:val="0"/>
        <w:spacing w:after="0" w:line="240" w:lineRule="auto"/>
        <w:rPr>
          <w:ins w:id="1134" w:author="Windows User" w:date="2019-08-07T15:27:00Z"/>
          <w:rFonts w:ascii="Courier New" w:hAnsi="Courier New" w:cs="Courier New"/>
          <w:color w:val="000000"/>
          <w:sz w:val="20"/>
          <w:szCs w:val="20"/>
          <w:shd w:val="clear" w:color="auto" w:fill="FFFFFF"/>
        </w:rPr>
      </w:pPr>
      <w:ins w:id="1135" w:author="Windows User" w:date="2019-08-07T15:27:00Z">
        <w:r>
          <w:rPr>
            <w:rFonts w:ascii="Courier New" w:hAnsi="Courier New" w:cs="Courier New"/>
            <w:color w:val="000000"/>
            <w:sz w:val="20"/>
            <w:szCs w:val="20"/>
            <w:shd w:val="clear" w:color="auto" w:fill="FFFFFF"/>
          </w:rPr>
          <w:t xml:space="preserve">SLPD4 SLPSNR1 SLPSOB1 SLPA2 SLPS3 SLP6 SLP9 SLPQRAW SLPOP1; </w:t>
        </w:r>
      </w:ins>
    </w:p>
    <w:p w14:paraId="2FFA1547" w14:textId="77777777" w:rsidR="00896E0B" w:rsidRDefault="00896E0B" w:rsidP="00896E0B">
      <w:pPr>
        <w:autoSpaceDE w:val="0"/>
        <w:autoSpaceDN w:val="0"/>
        <w:adjustRightInd w:val="0"/>
        <w:spacing w:after="0" w:line="240" w:lineRule="auto"/>
        <w:rPr>
          <w:ins w:id="1136" w:author="Windows User" w:date="2019-08-07T15:27:00Z"/>
          <w:rFonts w:ascii="Courier New" w:hAnsi="Courier New" w:cs="Courier New"/>
          <w:color w:val="000000"/>
          <w:sz w:val="20"/>
          <w:szCs w:val="20"/>
          <w:shd w:val="clear" w:color="auto" w:fill="FFFFFF"/>
        </w:rPr>
      </w:pPr>
      <w:ins w:id="1137"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280F0A7A" w14:textId="77777777" w:rsidR="00896E0B" w:rsidRDefault="00896E0B" w:rsidP="00896E0B">
      <w:pPr>
        <w:autoSpaceDE w:val="0"/>
        <w:autoSpaceDN w:val="0"/>
        <w:adjustRightInd w:val="0"/>
        <w:spacing w:after="0" w:line="240" w:lineRule="auto"/>
        <w:rPr>
          <w:ins w:id="1138" w:author="Windows User" w:date="2019-08-07T15:27:00Z"/>
          <w:rFonts w:ascii="Courier New" w:hAnsi="Courier New" w:cs="Courier New"/>
          <w:color w:val="000000"/>
          <w:sz w:val="20"/>
          <w:szCs w:val="20"/>
          <w:shd w:val="clear" w:color="auto" w:fill="FFFFFF"/>
        </w:rPr>
      </w:pPr>
    </w:p>
    <w:p w14:paraId="6411C14F" w14:textId="77777777" w:rsidR="00896E0B" w:rsidRDefault="00896E0B" w:rsidP="00896E0B">
      <w:pPr>
        <w:autoSpaceDE w:val="0"/>
        <w:autoSpaceDN w:val="0"/>
        <w:adjustRightInd w:val="0"/>
        <w:spacing w:after="0" w:line="240" w:lineRule="auto"/>
        <w:rPr>
          <w:ins w:id="1139" w:author="Windows User" w:date="2019-08-07T15:27:00Z"/>
          <w:rFonts w:ascii="Courier New" w:hAnsi="Courier New" w:cs="Courier New"/>
          <w:color w:val="000000"/>
          <w:sz w:val="20"/>
          <w:szCs w:val="20"/>
          <w:shd w:val="clear" w:color="auto" w:fill="FFFFFF"/>
        </w:rPr>
      </w:pPr>
      <w:ins w:id="1140"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1831EF7C" w14:textId="77777777" w:rsidR="00896E0B" w:rsidRDefault="00896E0B" w:rsidP="00896E0B">
      <w:pPr>
        <w:autoSpaceDE w:val="0"/>
        <w:autoSpaceDN w:val="0"/>
        <w:adjustRightInd w:val="0"/>
        <w:spacing w:after="0" w:line="240" w:lineRule="auto"/>
        <w:rPr>
          <w:ins w:id="1141" w:author="Windows User" w:date="2019-08-07T15:27:00Z"/>
          <w:rFonts w:ascii="Courier New" w:hAnsi="Courier New" w:cs="Courier New"/>
          <w:color w:val="000000"/>
          <w:sz w:val="20"/>
          <w:szCs w:val="20"/>
          <w:shd w:val="clear" w:color="auto" w:fill="FFFFFF"/>
        </w:rPr>
      </w:pPr>
      <w:ins w:id="1142"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SL1 SL3r SL7r SL8r </w:t>
        </w:r>
      </w:ins>
    </w:p>
    <w:p w14:paraId="4EBD1E38" w14:textId="77777777" w:rsidR="00896E0B" w:rsidRDefault="00896E0B" w:rsidP="00896E0B">
      <w:pPr>
        <w:autoSpaceDE w:val="0"/>
        <w:autoSpaceDN w:val="0"/>
        <w:adjustRightInd w:val="0"/>
        <w:spacing w:after="0" w:line="240" w:lineRule="auto"/>
        <w:rPr>
          <w:ins w:id="1143" w:author="Windows User" w:date="2019-08-07T15:27:00Z"/>
          <w:rFonts w:ascii="Courier New" w:hAnsi="Courier New" w:cs="Courier New"/>
          <w:color w:val="000000"/>
          <w:sz w:val="20"/>
          <w:szCs w:val="20"/>
          <w:shd w:val="clear" w:color="auto" w:fill="FFFFFF"/>
        </w:rPr>
      </w:pPr>
      <w:ins w:id="1144" w:author="Windows User" w:date="2019-08-07T15:27:00Z">
        <w:r>
          <w:rPr>
            <w:rFonts w:ascii="Courier New" w:hAnsi="Courier New" w:cs="Courier New"/>
            <w:color w:val="000000"/>
            <w:sz w:val="20"/>
            <w:szCs w:val="20"/>
            <w:shd w:val="clear" w:color="auto" w:fill="FFFFFF"/>
          </w:rPr>
          <w:lastRenderedPageBreak/>
          <w:t xml:space="preserve">SLPD4; </w:t>
        </w:r>
      </w:ins>
    </w:p>
    <w:p w14:paraId="483D30B2" w14:textId="77777777" w:rsidR="00896E0B" w:rsidRDefault="00896E0B" w:rsidP="00896E0B">
      <w:pPr>
        <w:autoSpaceDE w:val="0"/>
        <w:autoSpaceDN w:val="0"/>
        <w:adjustRightInd w:val="0"/>
        <w:spacing w:after="0" w:line="240" w:lineRule="auto"/>
        <w:rPr>
          <w:ins w:id="1145" w:author="Windows User" w:date="2019-08-07T15:27:00Z"/>
          <w:rFonts w:ascii="Courier New" w:hAnsi="Courier New" w:cs="Courier New"/>
          <w:color w:val="000000"/>
          <w:sz w:val="20"/>
          <w:szCs w:val="20"/>
          <w:shd w:val="clear" w:color="auto" w:fill="FFFFFF"/>
        </w:rPr>
      </w:pPr>
      <w:ins w:id="1146"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6E81FB25" w14:textId="77777777" w:rsidR="00896E0B" w:rsidRDefault="00896E0B" w:rsidP="00896E0B">
      <w:pPr>
        <w:autoSpaceDE w:val="0"/>
        <w:autoSpaceDN w:val="0"/>
        <w:adjustRightInd w:val="0"/>
        <w:spacing w:after="0" w:line="240" w:lineRule="auto"/>
        <w:rPr>
          <w:ins w:id="1147" w:author="Windows User" w:date="2019-08-07T15:27:00Z"/>
          <w:rFonts w:ascii="Courier New" w:hAnsi="Courier New" w:cs="Courier New"/>
          <w:color w:val="000000"/>
          <w:sz w:val="20"/>
          <w:szCs w:val="20"/>
          <w:shd w:val="clear" w:color="auto" w:fill="FFFFFF"/>
        </w:rPr>
      </w:pPr>
    </w:p>
    <w:p w14:paraId="0B8CBC85" w14:textId="77777777" w:rsidR="00896E0B" w:rsidRDefault="00896E0B" w:rsidP="00896E0B">
      <w:pPr>
        <w:autoSpaceDE w:val="0"/>
        <w:autoSpaceDN w:val="0"/>
        <w:adjustRightInd w:val="0"/>
        <w:spacing w:after="0" w:line="240" w:lineRule="auto"/>
        <w:rPr>
          <w:ins w:id="1148" w:author="Windows User" w:date="2019-08-07T15:27:00Z"/>
          <w:rFonts w:ascii="Courier New" w:hAnsi="Courier New" w:cs="Courier New"/>
          <w:color w:val="000000"/>
          <w:sz w:val="20"/>
          <w:szCs w:val="20"/>
          <w:shd w:val="clear" w:color="auto" w:fill="FFFFFF"/>
        </w:rPr>
      </w:pPr>
      <w:ins w:id="1149"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3128FA62" w14:textId="77777777" w:rsidR="00896E0B" w:rsidRDefault="00896E0B" w:rsidP="00896E0B">
      <w:pPr>
        <w:autoSpaceDE w:val="0"/>
        <w:autoSpaceDN w:val="0"/>
        <w:adjustRightInd w:val="0"/>
        <w:spacing w:after="0" w:line="240" w:lineRule="auto"/>
        <w:rPr>
          <w:ins w:id="1150" w:author="Windows User" w:date="2019-08-07T15:27:00Z"/>
          <w:rFonts w:ascii="Courier New" w:hAnsi="Courier New" w:cs="Courier New"/>
          <w:color w:val="000000"/>
          <w:sz w:val="20"/>
          <w:szCs w:val="20"/>
          <w:shd w:val="clear" w:color="auto" w:fill="FFFFFF"/>
        </w:rPr>
      </w:pPr>
      <w:ins w:id="1151"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SL10r</w:t>
        </w:r>
      </w:ins>
    </w:p>
    <w:p w14:paraId="0C1A40B2" w14:textId="77777777" w:rsidR="00896E0B" w:rsidRDefault="00896E0B" w:rsidP="00896E0B">
      <w:pPr>
        <w:autoSpaceDE w:val="0"/>
        <w:autoSpaceDN w:val="0"/>
        <w:adjustRightInd w:val="0"/>
        <w:spacing w:after="0" w:line="240" w:lineRule="auto"/>
        <w:rPr>
          <w:ins w:id="1152" w:author="Windows User" w:date="2019-08-07T15:27:00Z"/>
          <w:rFonts w:ascii="Courier New" w:hAnsi="Courier New" w:cs="Courier New"/>
          <w:color w:val="000000"/>
          <w:sz w:val="20"/>
          <w:szCs w:val="20"/>
          <w:shd w:val="clear" w:color="auto" w:fill="FFFFFF"/>
        </w:rPr>
      </w:pPr>
      <w:ins w:id="1153" w:author="Windows User" w:date="2019-08-07T15:27:00Z">
        <w:r>
          <w:rPr>
            <w:rFonts w:ascii="Courier New" w:hAnsi="Courier New" w:cs="Courier New"/>
            <w:color w:val="000000"/>
            <w:sz w:val="20"/>
            <w:szCs w:val="20"/>
            <w:shd w:val="clear" w:color="auto" w:fill="FFFFFF"/>
          </w:rPr>
          <w:t xml:space="preserve">SLPSNR1; </w:t>
        </w:r>
      </w:ins>
    </w:p>
    <w:p w14:paraId="66309DE4" w14:textId="77777777" w:rsidR="00896E0B" w:rsidRDefault="00896E0B" w:rsidP="00896E0B">
      <w:pPr>
        <w:autoSpaceDE w:val="0"/>
        <w:autoSpaceDN w:val="0"/>
        <w:adjustRightInd w:val="0"/>
        <w:spacing w:after="0" w:line="240" w:lineRule="auto"/>
        <w:rPr>
          <w:ins w:id="1154" w:author="Windows User" w:date="2019-08-07T15:27:00Z"/>
          <w:rFonts w:ascii="Courier New" w:hAnsi="Courier New" w:cs="Courier New"/>
          <w:color w:val="000000"/>
          <w:sz w:val="20"/>
          <w:szCs w:val="20"/>
          <w:shd w:val="clear" w:color="auto" w:fill="FFFFFF"/>
        </w:rPr>
      </w:pPr>
      <w:ins w:id="1155"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72261AA1" w14:textId="77777777" w:rsidR="00896E0B" w:rsidRDefault="00896E0B" w:rsidP="00896E0B">
      <w:pPr>
        <w:autoSpaceDE w:val="0"/>
        <w:autoSpaceDN w:val="0"/>
        <w:adjustRightInd w:val="0"/>
        <w:spacing w:after="0" w:line="240" w:lineRule="auto"/>
        <w:rPr>
          <w:ins w:id="1156" w:author="Windows User" w:date="2019-08-07T15:27:00Z"/>
          <w:rFonts w:ascii="Courier New" w:hAnsi="Courier New" w:cs="Courier New"/>
          <w:color w:val="000000"/>
          <w:sz w:val="20"/>
          <w:szCs w:val="20"/>
          <w:shd w:val="clear" w:color="auto" w:fill="FFFFFF"/>
        </w:rPr>
      </w:pPr>
    </w:p>
    <w:p w14:paraId="3AD8746C" w14:textId="77777777" w:rsidR="00896E0B" w:rsidRDefault="00896E0B" w:rsidP="00896E0B">
      <w:pPr>
        <w:autoSpaceDE w:val="0"/>
        <w:autoSpaceDN w:val="0"/>
        <w:adjustRightInd w:val="0"/>
        <w:spacing w:after="0" w:line="240" w:lineRule="auto"/>
        <w:rPr>
          <w:ins w:id="1157" w:author="Windows User" w:date="2019-08-07T15:27:00Z"/>
          <w:rFonts w:ascii="Courier New" w:hAnsi="Courier New" w:cs="Courier New"/>
          <w:color w:val="000000"/>
          <w:sz w:val="20"/>
          <w:szCs w:val="20"/>
          <w:shd w:val="clear" w:color="auto" w:fill="FFFFFF"/>
        </w:rPr>
      </w:pPr>
      <w:ins w:id="1158"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1CF7164C" w14:textId="77777777" w:rsidR="00896E0B" w:rsidRDefault="00896E0B" w:rsidP="00896E0B">
      <w:pPr>
        <w:autoSpaceDE w:val="0"/>
        <w:autoSpaceDN w:val="0"/>
        <w:adjustRightInd w:val="0"/>
        <w:spacing w:after="0" w:line="240" w:lineRule="auto"/>
        <w:rPr>
          <w:ins w:id="1159" w:author="Windows User" w:date="2019-08-07T15:27:00Z"/>
          <w:rFonts w:ascii="Courier New" w:hAnsi="Courier New" w:cs="Courier New"/>
          <w:color w:val="000000"/>
          <w:sz w:val="20"/>
          <w:szCs w:val="20"/>
          <w:shd w:val="clear" w:color="auto" w:fill="FFFFFF"/>
        </w:rPr>
      </w:pPr>
      <w:ins w:id="1160"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SL5r </w:t>
        </w:r>
      </w:ins>
    </w:p>
    <w:p w14:paraId="4E1F2AE4" w14:textId="77777777" w:rsidR="00896E0B" w:rsidRDefault="00896E0B" w:rsidP="00896E0B">
      <w:pPr>
        <w:autoSpaceDE w:val="0"/>
        <w:autoSpaceDN w:val="0"/>
        <w:adjustRightInd w:val="0"/>
        <w:spacing w:after="0" w:line="240" w:lineRule="auto"/>
        <w:rPr>
          <w:ins w:id="1161" w:author="Windows User" w:date="2019-08-07T15:27:00Z"/>
          <w:rFonts w:ascii="Courier New" w:hAnsi="Courier New" w:cs="Courier New"/>
          <w:color w:val="000000"/>
          <w:sz w:val="20"/>
          <w:szCs w:val="20"/>
          <w:shd w:val="clear" w:color="auto" w:fill="FFFFFF"/>
        </w:rPr>
      </w:pPr>
      <w:ins w:id="1162" w:author="Windows User" w:date="2019-08-07T15:27:00Z">
        <w:r>
          <w:rPr>
            <w:rFonts w:ascii="Courier New" w:hAnsi="Courier New" w:cs="Courier New"/>
            <w:color w:val="000000"/>
            <w:sz w:val="20"/>
            <w:szCs w:val="20"/>
            <w:shd w:val="clear" w:color="auto" w:fill="FFFFFF"/>
          </w:rPr>
          <w:t xml:space="preserve">SLPSOB1; </w:t>
        </w:r>
      </w:ins>
    </w:p>
    <w:p w14:paraId="1CBD3908" w14:textId="77777777" w:rsidR="00896E0B" w:rsidRDefault="00896E0B" w:rsidP="00896E0B">
      <w:pPr>
        <w:autoSpaceDE w:val="0"/>
        <w:autoSpaceDN w:val="0"/>
        <w:adjustRightInd w:val="0"/>
        <w:spacing w:after="0" w:line="240" w:lineRule="auto"/>
        <w:rPr>
          <w:ins w:id="1163" w:author="Windows User" w:date="2019-08-07T15:27:00Z"/>
          <w:rFonts w:ascii="Courier New" w:hAnsi="Courier New" w:cs="Courier New"/>
          <w:color w:val="000000"/>
          <w:sz w:val="20"/>
          <w:szCs w:val="20"/>
          <w:shd w:val="clear" w:color="auto" w:fill="FFFFFF"/>
        </w:rPr>
      </w:pPr>
      <w:ins w:id="1164"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2241B755" w14:textId="77777777" w:rsidR="00896E0B" w:rsidRDefault="00896E0B" w:rsidP="00896E0B">
      <w:pPr>
        <w:autoSpaceDE w:val="0"/>
        <w:autoSpaceDN w:val="0"/>
        <w:adjustRightInd w:val="0"/>
        <w:spacing w:after="0" w:line="240" w:lineRule="auto"/>
        <w:rPr>
          <w:ins w:id="1165" w:author="Windows User" w:date="2019-08-07T15:27:00Z"/>
          <w:rFonts w:ascii="Courier New" w:hAnsi="Courier New" w:cs="Courier New"/>
          <w:color w:val="000000"/>
          <w:sz w:val="20"/>
          <w:szCs w:val="20"/>
          <w:shd w:val="clear" w:color="auto" w:fill="FFFFFF"/>
        </w:rPr>
      </w:pPr>
    </w:p>
    <w:p w14:paraId="4E230009" w14:textId="77777777" w:rsidR="00896E0B" w:rsidRDefault="00896E0B" w:rsidP="00896E0B">
      <w:pPr>
        <w:autoSpaceDE w:val="0"/>
        <w:autoSpaceDN w:val="0"/>
        <w:adjustRightInd w:val="0"/>
        <w:spacing w:after="0" w:line="240" w:lineRule="auto"/>
        <w:rPr>
          <w:ins w:id="1166" w:author="Windows User" w:date="2019-08-07T15:27:00Z"/>
          <w:rFonts w:ascii="Courier New" w:hAnsi="Courier New" w:cs="Courier New"/>
          <w:color w:val="000000"/>
          <w:sz w:val="20"/>
          <w:szCs w:val="20"/>
          <w:shd w:val="clear" w:color="auto" w:fill="FFFFFF"/>
        </w:rPr>
      </w:pPr>
      <w:ins w:id="1167"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2FC5300A" w14:textId="77777777" w:rsidR="00896E0B" w:rsidRDefault="00896E0B" w:rsidP="00896E0B">
      <w:pPr>
        <w:autoSpaceDE w:val="0"/>
        <w:autoSpaceDN w:val="0"/>
        <w:adjustRightInd w:val="0"/>
        <w:spacing w:after="0" w:line="240" w:lineRule="auto"/>
        <w:rPr>
          <w:ins w:id="1168" w:author="Windows User" w:date="2019-08-07T15:27:00Z"/>
          <w:rFonts w:ascii="Courier New" w:hAnsi="Courier New" w:cs="Courier New"/>
          <w:color w:val="000000"/>
          <w:sz w:val="20"/>
          <w:szCs w:val="20"/>
          <w:shd w:val="clear" w:color="auto" w:fill="FFFFFF"/>
        </w:rPr>
      </w:pPr>
      <w:ins w:id="1169"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SL4r SL12r</w:t>
        </w:r>
      </w:ins>
    </w:p>
    <w:p w14:paraId="3AD0B026" w14:textId="77777777" w:rsidR="00896E0B" w:rsidRDefault="00896E0B" w:rsidP="00896E0B">
      <w:pPr>
        <w:autoSpaceDE w:val="0"/>
        <w:autoSpaceDN w:val="0"/>
        <w:adjustRightInd w:val="0"/>
        <w:spacing w:after="0" w:line="240" w:lineRule="auto"/>
        <w:rPr>
          <w:ins w:id="1170" w:author="Windows User" w:date="2019-08-07T15:27:00Z"/>
          <w:rFonts w:ascii="Courier New" w:hAnsi="Courier New" w:cs="Courier New"/>
          <w:color w:val="000000"/>
          <w:sz w:val="20"/>
          <w:szCs w:val="20"/>
          <w:shd w:val="clear" w:color="auto" w:fill="FFFFFF"/>
        </w:rPr>
      </w:pPr>
      <w:ins w:id="1171" w:author="Windows User" w:date="2019-08-07T15:27:00Z">
        <w:r>
          <w:rPr>
            <w:rFonts w:ascii="Courier New" w:hAnsi="Courier New" w:cs="Courier New"/>
            <w:color w:val="000000"/>
            <w:sz w:val="20"/>
            <w:szCs w:val="20"/>
            <w:shd w:val="clear" w:color="auto" w:fill="FFFFFF"/>
          </w:rPr>
          <w:t xml:space="preserve">SLPA2; </w:t>
        </w:r>
      </w:ins>
    </w:p>
    <w:p w14:paraId="73026457" w14:textId="77777777" w:rsidR="00896E0B" w:rsidRDefault="00896E0B" w:rsidP="00896E0B">
      <w:pPr>
        <w:autoSpaceDE w:val="0"/>
        <w:autoSpaceDN w:val="0"/>
        <w:adjustRightInd w:val="0"/>
        <w:spacing w:after="0" w:line="240" w:lineRule="auto"/>
        <w:rPr>
          <w:ins w:id="1172" w:author="Windows User" w:date="2019-08-07T15:27:00Z"/>
          <w:rFonts w:ascii="Courier New" w:hAnsi="Courier New" w:cs="Courier New"/>
          <w:color w:val="000000"/>
          <w:sz w:val="20"/>
          <w:szCs w:val="20"/>
          <w:shd w:val="clear" w:color="auto" w:fill="FFFFFF"/>
        </w:rPr>
      </w:pPr>
      <w:ins w:id="1173"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3DD042D6" w14:textId="77777777" w:rsidR="00896E0B" w:rsidRDefault="00896E0B" w:rsidP="00896E0B">
      <w:pPr>
        <w:autoSpaceDE w:val="0"/>
        <w:autoSpaceDN w:val="0"/>
        <w:adjustRightInd w:val="0"/>
        <w:spacing w:after="0" w:line="240" w:lineRule="auto"/>
        <w:rPr>
          <w:ins w:id="1174" w:author="Windows User" w:date="2019-08-07T15:27:00Z"/>
          <w:rFonts w:ascii="Courier New" w:hAnsi="Courier New" w:cs="Courier New"/>
          <w:color w:val="000000"/>
          <w:sz w:val="20"/>
          <w:szCs w:val="20"/>
          <w:shd w:val="clear" w:color="auto" w:fill="FFFFFF"/>
        </w:rPr>
      </w:pPr>
    </w:p>
    <w:p w14:paraId="79A0CE80" w14:textId="77777777" w:rsidR="00896E0B" w:rsidRDefault="00896E0B" w:rsidP="00896E0B">
      <w:pPr>
        <w:autoSpaceDE w:val="0"/>
        <w:autoSpaceDN w:val="0"/>
        <w:adjustRightInd w:val="0"/>
        <w:spacing w:after="0" w:line="240" w:lineRule="auto"/>
        <w:rPr>
          <w:ins w:id="1175" w:author="Windows User" w:date="2019-08-07T15:27:00Z"/>
          <w:rFonts w:ascii="Courier New" w:hAnsi="Courier New" w:cs="Courier New"/>
          <w:color w:val="000000"/>
          <w:sz w:val="20"/>
          <w:szCs w:val="20"/>
          <w:shd w:val="clear" w:color="auto" w:fill="FFFFFF"/>
        </w:rPr>
      </w:pPr>
      <w:ins w:id="1176"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291EFEA3" w14:textId="77777777" w:rsidR="00896E0B" w:rsidRDefault="00896E0B" w:rsidP="00896E0B">
      <w:pPr>
        <w:autoSpaceDE w:val="0"/>
        <w:autoSpaceDN w:val="0"/>
        <w:adjustRightInd w:val="0"/>
        <w:spacing w:after="0" w:line="240" w:lineRule="auto"/>
        <w:rPr>
          <w:ins w:id="1177" w:author="Windows User" w:date="2019-08-07T15:27:00Z"/>
          <w:rFonts w:ascii="Courier New" w:hAnsi="Courier New" w:cs="Courier New"/>
          <w:color w:val="000000"/>
          <w:sz w:val="20"/>
          <w:szCs w:val="20"/>
          <w:shd w:val="clear" w:color="auto" w:fill="FFFFFF"/>
        </w:rPr>
      </w:pPr>
      <w:ins w:id="1178"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SL6r SL9r SL11r</w:t>
        </w:r>
      </w:ins>
    </w:p>
    <w:p w14:paraId="251B69B1" w14:textId="77777777" w:rsidR="00896E0B" w:rsidRDefault="00896E0B" w:rsidP="00896E0B">
      <w:pPr>
        <w:autoSpaceDE w:val="0"/>
        <w:autoSpaceDN w:val="0"/>
        <w:adjustRightInd w:val="0"/>
        <w:spacing w:after="0" w:line="240" w:lineRule="auto"/>
        <w:rPr>
          <w:ins w:id="1179" w:author="Windows User" w:date="2019-08-07T15:27:00Z"/>
          <w:rFonts w:ascii="Courier New" w:hAnsi="Courier New" w:cs="Courier New"/>
          <w:color w:val="000000"/>
          <w:sz w:val="20"/>
          <w:szCs w:val="20"/>
          <w:shd w:val="clear" w:color="auto" w:fill="FFFFFF"/>
        </w:rPr>
      </w:pPr>
      <w:ins w:id="1180" w:author="Windows User" w:date="2019-08-07T15:27:00Z">
        <w:r>
          <w:rPr>
            <w:rFonts w:ascii="Courier New" w:hAnsi="Courier New" w:cs="Courier New"/>
            <w:color w:val="000000"/>
            <w:sz w:val="20"/>
            <w:szCs w:val="20"/>
            <w:shd w:val="clear" w:color="auto" w:fill="FFFFFF"/>
          </w:rPr>
          <w:t xml:space="preserve">SLPS3; </w:t>
        </w:r>
      </w:ins>
    </w:p>
    <w:p w14:paraId="27B260CD" w14:textId="77777777" w:rsidR="00896E0B" w:rsidRDefault="00896E0B" w:rsidP="00896E0B">
      <w:pPr>
        <w:autoSpaceDE w:val="0"/>
        <w:autoSpaceDN w:val="0"/>
        <w:adjustRightInd w:val="0"/>
        <w:spacing w:after="0" w:line="240" w:lineRule="auto"/>
        <w:rPr>
          <w:ins w:id="1181" w:author="Windows User" w:date="2019-08-07T15:27:00Z"/>
          <w:rFonts w:ascii="Courier New" w:hAnsi="Courier New" w:cs="Courier New"/>
          <w:color w:val="000000"/>
          <w:sz w:val="20"/>
          <w:szCs w:val="20"/>
          <w:shd w:val="clear" w:color="auto" w:fill="FFFFFF"/>
        </w:rPr>
      </w:pPr>
      <w:ins w:id="1182"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0138667A" w14:textId="77777777" w:rsidR="00896E0B" w:rsidRDefault="00896E0B" w:rsidP="00896E0B">
      <w:pPr>
        <w:autoSpaceDE w:val="0"/>
        <w:autoSpaceDN w:val="0"/>
        <w:adjustRightInd w:val="0"/>
        <w:spacing w:after="0" w:line="240" w:lineRule="auto"/>
        <w:rPr>
          <w:ins w:id="1183" w:author="Windows User" w:date="2019-08-07T15:27:00Z"/>
          <w:rFonts w:ascii="Courier New" w:hAnsi="Courier New" w:cs="Courier New"/>
          <w:color w:val="000000"/>
          <w:sz w:val="20"/>
          <w:szCs w:val="20"/>
          <w:shd w:val="clear" w:color="auto" w:fill="FFFFFF"/>
        </w:rPr>
      </w:pPr>
    </w:p>
    <w:p w14:paraId="6BC00D2A" w14:textId="77777777" w:rsidR="00896E0B" w:rsidRDefault="00896E0B" w:rsidP="00896E0B">
      <w:pPr>
        <w:autoSpaceDE w:val="0"/>
        <w:autoSpaceDN w:val="0"/>
        <w:adjustRightInd w:val="0"/>
        <w:spacing w:after="0" w:line="240" w:lineRule="auto"/>
        <w:rPr>
          <w:ins w:id="1184" w:author="Windows User" w:date="2019-08-07T15:27:00Z"/>
          <w:rFonts w:ascii="Courier New" w:hAnsi="Courier New" w:cs="Courier New"/>
          <w:color w:val="000000"/>
          <w:sz w:val="20"/>
          <w:szCs w:val="20"/>
          <w:shd w:val="clear" w:color="auto" w:fill="FFFFFF"/>
        </w:rPr>
      </w:pPr>
      <w:ins w:id="1185"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41C602F7" w14:textId="77777777" w:rsidR="00896E0B" w:rsidRDefault="00896E0B" w:rsidP="00896E0B">
      <w:pPr>
        <w:autoSpaceDE w:val="0"/>
        <w:autoSpaceDN w:val="0"/>
        <w:adjustRightInd w:val="0"/>
        <w:spacing w:after="0" w:line="240" w:lineRule="auto"/>
        <w:rPr>
          <w:ins w:id="1186" w:author="Windows User" w:date="2019-08-07T15:27:00Z"/>
          <w:rFonts w:ascii="Courier New" w:hAnsi="Courier New" w:cs="Courier New"/>
          <w:color w:val="000000"/>
          <w:sz w:val="20"/>
          <w:szCs w:val="20"/>
          <w:shd w:val="clear" w:color="auto" w:fill="FFFFFF"/>
        </w:rPr>
      </w:pPr>
      <w:ins w:id="1187"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SL4 SL5r SL7r SL8r SL9r SL12</w:t>
        </w:r>
      </w:ins>
    </w:p>
    <w:p w14:paraId="646C82BD" w14:textId="77777777" w:rsidR="00896E0B" w:rsidRDefault="00896E0B" w:rsidP="00896E0B">
      <w:pPr>
        <w:autoSpaceDE w:val="0"/>
        <w:autoSpaceDN w:val="0"/>
        <w:adjustRightInd w:val="0"/>
        <w:spacing w:after="0" w:line="240" w:lineRule="auto"/>
        <w:rPr>
          <w:ins w:id="1188" w:author="Windows User" w:date="2019-08-07T15:27:00Z"/>
          <w:rFonts w:ascii="Courier New" w:hAnsi="Courier New" w:cs="Courier New"/>
          <w:color w:val="000000"/>
          <w:sz w:val="20"/>
          <w:szCs w:val="20"/>
          <w:shd w:val="clear" w:color="auto" w:fill="FFFFFF"/>
        </w:rPr>
      </w:pPr>
      <w:ins w:id="1189" w:author="Windows User" w:date="2019-08-07T15:27:00Z">
        <w:r>
          <w:rPr>
            <w:rFonts w:ascii="Courier New" w:hAnsi="Courier New" w:cs="Courier New"/>
            <w:color w:val="000000"/>
            <w:sz w:val="20"/>
            <w:szCs w:val="20"/>
            <w:shd w:val="clear" w:color="auto" w:fill="FFFFFF"/>
          </w:rPr>
          <w:t xml:space="preserve">SLP6; </w:t>
        </w:r>
      </w:ins>
    </w:p>
    <w:p w14:paraId="31E071AA" w14:textId="77777777" w:rsidR="00896E0B" w:rsidRDefault="00896E0B" w:rsidP="00896E0B">
      <w:pPr>
        <w:autoSpaceDE w:val="0"/>
        <w:autoSpaceDN w:val="0"/>
        <w:adjustRightInd w:val="0"/>
        <w:spacing w:after="0" w:line="240" w:lineRule="auto"/>
        <w:rPr>
          <w:ins w:id="1190" w:author="Windows User" w:date="2019-08-07T15:27:00Z"/>
          <w:rFonts w:ascii="Courier New" w:hAnsi="Courier New" w:cs="Courier New"/>
          <w:color w:val="000000"/>
          <w:sz w:val="20"/>
          <w:szCs w:val="20"/>
          <w:shd w:val="clear" w:color="auto" w:fill="FFFFFF"/>
        </w:rPr>
      </w:pPr>
      <w:ins w:id="1191"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0A755AE8" w14:textId="77777777" w:rsidR="00896E0B" w:rsidRDefault="00896E0B" w:rsidP="00896E0B">
      <w:pPr>
        <w:autoSpaceDE w:val="0"/>
        <w:autoSpaceDN w:val="0"/>
        <w:adjustRightInd w:val="0"/>
        <w:spacing w:after="0" w:line="240" w:lineRule="auto"/>
        <w:rPr>
          <w:ins w:id="1192" w:author="Windows User" w:date="2019-08-07T15:27:00Z"/>
          <w:rFonts w:ascii="Courier New" w:hAnsi="Courier New" w:cs="Courier New"/>
          <w:color w:val="000000"/>
          <w:sz w:val="20"/>
          <w:szCs w:val="20"/>
          <w:shd w:val="clear" w:color="auto" w:fill="FFFFFF"/>
        </w:rPr>
      </w:pPr>
    </w:p>
    <w:p w14:paraId="532D2915" w14:textId="77777777" w:rsidR="00896E0B" w:rsidRDefault="00896E0B" w:rsidP="00896E0B">
      <w:pPr>
        <w:autoSpaceDE w:val="0"/>
        <w:autoSpaceDN w:val="0"/>
        <w:adjustRightInd w:val="0"/>
        <w:spacing w:after="0" w:line="240" w:lineRule="auto"/>
        <w:rPr>
          <w:ins w:id="1193" w:author="Windows User" w:date="2019-08-07T15:27:00Z"/>
          <w:rFonts w:ascii="Courier New" w:hAnsi="Courier New" w:cs="Courier New"/>
          <w:color w:val="000000"/>
          <w:sz w:val="20"/>
          <w:szCs w:val="20"/>
          <w:shd w:val="clear" w:color="auto" w:fill="FFFFFF"/>
        </w:rPr>
      </w:pPr>
      <w:ins w:id="1194"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068DEA51" w14:textId="77777777" w:rsidR="00896E0B" w:rsidRDefault="00896E0B" w:rsidP="00896E0B">
      <w:pPr>
        <w:autoSpaceDE w:val="0"/>
        <w:autoSpaceDN w:val="0"/>
        <w:adjustRightInd w:val="0"/>
        <w:spacing w:after="0" w:line="240" w:lineRule="auto"/>
        <w:rPr>
          <w:ins w:id="1195" w:author="Windows User" w:date="2019-08-07T15:27:00Z"/>
          <w:rFonts w:ascii="Courier New" w:hAnsi="Courier New" w:cs="Courier New"/>
          <w:color w:val="000000"/>
          <w:sz w:val="20"/>
          <w:szCs w:val="20"/>
          <w:shd w:val="clear" w:color="auto" w:fill="FFFFFF"/>
        </w:rPr>
      </w:pPr>
      <w:ins w:id="1196"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SL1 SL3r SL4 SL5r SL6r SL7r SL8r SL9r SL12</w:t>
        </w:r>
      </w:ins>
    </w:p>
    <w:p w14:paraId="0D62D72E" w14:textId="77777777" w:rsidR="00896E0B" w:rsidRDefault="00896E0B" w:rsidP="00896E0B">
      <w:pPr>
        <w:autoSpaceDE w:val="0"/>
        <w:autoSpaceDN w:val="0"/>
        <w:adjustRightInd w:val="0"/>
        <w:spacing w:after="0" w:line="240" w:lineRule="auto"/>
        <w:rPr>
          <w:ins w:id="1197" w:author="Windows User" w:date="2019-08-07T15:27:00Z"/>
          <w:rFonts w:ascii="Courier New" w:hAnsi="Courier New" w:cs="Courier New"/>
          <w:color w:val="000000"/>
          <w:sz w:val="20"/>
          <w:szCs w:val="20"/>
          <w:shd w:val="clear" w:color="auto" w:fill="FFFFFF"/>
        </w:rPr>
      </w:pPr>
      <w:ins w:id="1198" w:author="Windows User" w:date="2019-08-07T15:27:00Z">
        <w:r>
          <w:rPr>
            <w:rFonts w:ascii="Courier New" w:hAnsi="Courier New" w:cs="Courier New"/>
            <w:color w:val="000000"/>
            <w:sz w:val="20"/>
            <w:szCs w:val="20"/>
            <w:shd w:val="clear" w:color="auto" w:fill="FFFFFF"/>
          </w:rPr>
          <w:t xml:space="preserve">SLP9; </w:t>
        </w:r>
      </w:ins>
    </w:p>
    <w:p w14:paraId="23E5CA91" w14:textId="77777777" w:rsidR="00896E0B" w:rsidRDefault="00896E0B" w:rsidP="00896E0B">
      <w:pPr>
        <w:autoSpaceDE w:val="0"/>
        <w:autoSpaceDN w:val="0"/>
        <w:adjustRightInd w:val="0"/>
        <w:spacing w:after="0" w:line="240" w:lineRule="auto"/>
        <w:rPr>
          <w:ins w:id="1199" w:author="Windows User" w:date="2019-08-07T15:27:00Z"/>
          <w:rFonts w:ascii="Courier New" w:hAnsi="Courier New" w:cs="Courier New"/>
          <w:color w:val="000000"/>
          <w:sz w:val="20"/>
          <w:szCs w:val="20"/>
          <w:shd w:val="clear" w:color="auto" w:fill="FFFFFF"/>
        </w:rPr>
      </w:pPr>
      <w:ins w:id="1200"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4198E1C3" w14:textId="77777777" w:rsidR="00896E0B" w:rsidRDefault="00896E0B" w:rsidP="00896E0B">
      <w:pPr>
        <w:autoSpaceDE w:val="0"/>
        <w:autoSpaceDN w:val="0"/>
        <w:adjustRightInd w:val="0"/>
        <w:spacing w:after="0" w:line="240" w:lineRule="auto"/>
        <w:rPr>
          <w:ins w:id="1201" w:author="Windows User" w:date="2019-08-07T15:27:00Z"/>
          <w:rFonts w:ascii="Courier New" w:hAnsi="Courier New" w:cs="Courier New"/>
          <w:color w:val="000000"/>
          <w:sz w:val="20"/>
          <w:szCs w:val="20"/>
          <w:shd w:val="clear" w:color="auto" w:fill="FFFFFF"/>
        </w:rPr>
      </w:pPr>
    </w:p>
    <w:p w14:paraId="2119BB73" w14:textId="77777777" w:rsidR="00896E0B" w:rsidRDefault="00896E0B" w:rsidP="00896E0B">
      <w:pPr>
        <w:autoSpaceDE w:val="0"/>
        <w:autoSpaceDN w:val="0"/>
        <w:adjustRightInd w:val="0"/>
        <w:spacing w:after="0" w:line="240" w:lineRule="auto"/>
        <w:rPr>
          <w:ins w:id="1202" w:author="Windows User" w:date="2019-08-07T15:27:00Z"/>
          <w:rFonts w:ascii="Courier New" w:hAnsi="Courier New" w:cs="Courier New"/>
          <w:color w:val="000000"/>
          <w:sz w:val="20"/>
          <w:szCs w:val="20"/>
          <w:shd w:val="clear" w:color="auto" w:fill="FFFFFF"/>
        </w:rPr>
      </w:pPr>
      <w:ins w:id="1203"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7338FACC" w14:textId="77777777" w:rsidR="00896E0B" w:rsidRDefault="00896E0B" w:rsidP="00896E0B">
      <w:pPr>
        <w:autoSpaceDE w:val="0"/>
        <w:autoSpaceDN w:val="0"/>
        <w:adjustRightInd w:val="0"/>
        <w:spacing w:after="0" w:line="240" w:lineRule="auto"/>
        <w:rPr>
          <w:ins w:id="1204" w:author="Windows User" w:date="2019-08-07T15:27:00Z"/>
          <w:rFonts w:ascii="Courier New" w:hAnsi="Courier New" w:cs="Courier New"/>
          <w:color w:val="000000"/>
          <w:sz w:val="20"/>
          <w:szCs w:val="20"/>
          <w:shd w:val="clear" w:color="auto" w:fill="FFFFFF"/>
        </w:rPr>
      </w:pPr>
      <w:ins w:id="1205"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SL2</w:t>
        </w:r>
      </w:ins>
    </w:p>
    <w:p w14:paraId="6BFA6402" w14:textId="77777777" w:rsidR="00896E0B" w:rsidRDefault="00896E0B" w:rsidP="00896E0B">
      <w:pPr>
        <w:autoSpaceDE w:val="0"/>
        <w:autoSpaceDN w:val="0"/>
        <w:adjustRightInd w:val="0"/>
        <w:spacing w:after="0" w:line="240" w:lineRule="auto"/>
        <w:rPr>
          <w:ins w:id="1206" w:author="Windows User" w:date="2019-08-07T15:27:00Z"/>
          <w:rFonts w:ascii="Courier New" w:hAnsi="Courier New" w:cs="Courier New"/>
          <w:color w:val="000000"/>
          <w:sz w:val="20"/>
          <w:szCs w:val="20"/>
          <w:shd w:val="clear" w:color="auto" w:fill="FFFFFF"/>
        </w:rPr>
      </w:pPr>
      <w:ins w:id="1207" w:author="Windows User" w:date="2019-08-07T15:27:00Z">
        <w:r>
          <w:rPr>
            <w:rFonts w:ascii="Courier New" w:hAnsi="Courier New" w:cs="Courier New"/>
            <w:color w:val="000000"/>
            <w:sz w:val="20"/>
            <w:szCs w:val="20"/>
            <w:shd w:val="clear" w:color="auto" w:fill="FFFFFF"/>
          </w:rPr>
          <w:t xml:space="preserve">SLPQRAW; </w:t>
        </w:r>
      </w:ins>
    </w:p>
    <w:p w14:paraId="7FDBA353" w14:textId="77777777" w:rsidR="00896E0B" w:rsidRDefault="00896E0B" w:rsidP="00896E0B">
      <w:pPr>
        <w:autoSpaceDE w:val="0"/>
        <w:autoSpaceDN w:val="0"/>
        <w:adjustRightInd w:val="0"/>
        <w:spacing w:after="0" w:line="240" w:lineRule="auto"/>
        <w:rPr>
          <w:ins w:id="1208" w:author="Windows User" w:date="2019-08-07T15:27:00Z"/>
          <w:rFonts w:ascii="Courier New" w:hAnsi="Courier New" w:cs="Courier New"/>
          <w:color w:val="000000"/>
          <w:sz w:val="20"/>
          <w:szCs w:val="20"/>
          <w:shd w:val="clear" w:color="auto" w:fill="FFFFFF"/>
        </w:rPr>
      </w:pPr>
      <w:ins w:id="1209"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28159812" w14:textId="77777777" w:rsidR="00896E0B" w:rsidRDefault="00896E0B" w:rsidP="00896E0B">
      <w:pPr>
        <w:autoSpaceDE w:val="0"/>
        <w:autoSpaceDN w:val="0"/>
        <w:adjustRightInd w:val="0"/>
        <w:spacing w:after="0" w:line="240" w:lineRule="auto"/>
        <w:rPr>
          <w:ins w:id="1210" w:author="Windows User" w:date="2019-08-07T15:27:00Z"/>
          <w:rFonts w:ascii="Courier New" w:hAnsi="Courier New" w:cs="Courier New"/>
          <w:color w:val="000000"/>
          <w:sz w:val="20"/>
          <w:szCs w:val="20"/>
          <w:shd w:val="clear" w:color="auto" w:fill="FFFFFF"/>
        </w:rPr>
      </w:pPr>
    </w:p>
    <w:p w14:paraId="5F77BA30" w14:textId="77777777" w:rsidR="00896E0B" w:rsidRDefault="00896E0B" w:rsidP="00896E0B">
      <w:pPr>
        <w:autoSpaceDE w:val="0"/>
        <w:autoSpaceDN w:val="0"/>
        <w:adjustRightInd w:val="0"/>
        <w:spacing w:after="0" w:line="240" w:lineRule="auto"/>
        <w:rPr>
          <w:ins w:id="1211" w:author="Windows User" w:date="2019-08-07T15:27:00Z"/>
          <w:rFonts w:ascii="Courier New" w:hAnsi="Courier New" w:cs="Courier New"/>
          <w:color w:val="000000"/>
          <w:sz w:val="20"/>
          <w:szCs w:val="20"/>
          <w:shd w:val="clear" w:color="auto" w:fill="FFFFFF"/>
        </w:rPr>
      </w:pPr>
      <w:ins w:id="1212" w:author="Windows User" w:date="2019-08-07T15:27:00Z">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=wk alpha nomiss;</w:t>
        </w:r>
      </w:ins>
    </w:p>
    <w:p w14:paraId="0F2EA080" w14:textId="77777777" w:rsidR="00896E0B" w:rsidRDefault="00896E0B" w:rsidP="00896E0B">
      <w:pPr>
        <w:autoSpaceDE w:val="0"/>
        <w:autoSpaceDN w:val="0"/>
        <w:adjustRightInd w:val="0"/>
        <w:spacing w:after="0" w:line="240" w:lineRule="auto"/>
        <w:rPr>
          <w:ins w:id="1213" w:author="Windows User" w:date="2019-08-07T15:27:00Z"/>
          <w:rFonts w:ascii="Courier New" w:hAnsi="Courier New" w:cs="Courier New"/>
          <w:color w:val="000000"/>
          <w:sz w:val="20"/>
          <w:szCs w:val="20"/>
          <w:shd w:val="clear" w:color="auto" w:fill="FFFFFF"/>
        </w:rPr>
      </w:pPr>
      <w:ins w:id="1214" w:author="Windows User" w:date="2019-08-07T15:27:00Z">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SL2</w:t>
        </w:r>
      </w:ins>
    </w:p>
    <w:p w14:paraId="0AD018E8" w14:textId="77777777" w:rsidR="00896E0B" w:rsidRDefault="00896E0B" w:rsidP="00896E0B">
      <w:pPr>
        <w:autoSpaceDE w:val="0"/>
        <w:autoSpaceDN w:val="0"/>
        <w:adjustRightInd w:val="0"/>
        <w:spacing w:after="0" w:line="240" w:lineRule="auto"/>
        <w:rPr>
          <w:ins w:id="1215" w:author="Windows User" w:date="2019-08-07T15:27:00Z"/>
          <w:rFonts w:ascii="Courier New" w:hAnsi="Courier New" w:cs="Courier New"/>
          <w:color w:val="000000"/>
          <w:sz w:val="20"/>
          <w:szCs w:val="20"/>
          <w:shd w:val="clear" w:color="auto" w:fill="FFFFFF"/>
        </w:rPr>
      </w:pPr>
      <w:ins w:id="1216" w:author="Windows User" w:date="2019-08-07T15:27:00Z">
        <w:r>
          <w:rPr>
            <w:rFonts w:ascii="Courier New" w:hAnsi="Courier New" w:cs="Courier New"/>
            <w:color w:val="000000"/>
            <w:sz w:val="20"/>
            <w:szCs w:val="20"/>
            <w:shd w:val="clear" w:color="auto" w:fill="FFFFFF"/>
          </w:rPr>
          <w:t xml:space="preserve">SLPOP1; </w:t>
        </w:r>
      </w:ins>
    </w:p>
    <w:p w14:paraId="6C583DEB" w14:textId="77777777" w:rsidR="00896E0B" w:rsidRDefault="00896E0B" w:rsidP="00896E0B">
      <w:pPr>
        <w:autoSpaceDE w:val="0"/>
        <w:autoSpaceDN w:val="0"/>
        <w:adjustRightInd w:val="0"/>
        <w:spacing w:after="0" w:line="240" w:lineRule="auto"/>
        <w:rPr>
          <w:ins w:id="1217" w:author="Windows User" w:date="2019-08-07T15:27:00Z"/>
          <w:rFonts w:ascii="Courier New" w:hAnsi="Courier New" w:cs="Courier New"/>
          <w:color w:val="000000"/>
          <w:sz w:val="20"/>
          <w:szCs w:val="20"/>
          <w:shd w:val="clear" w:color="auto" w:fill="FFFFFF"/>
        </w:rPr>
      </w:pPr>
      <w:ins w:id="1218"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104C3EB6" w14:textId="77777777" w:rsidR="00896E0B" w:rsidRDefault="00896E0B" w:rsidP="00896E0B">
      <w:pPr>
        <w:autoSpaceDE w:val="0"/>
        <w:autoSpaceDN w:val="0"/>
        <w:adjustRightInd w:val="0"/>
        <w:spacing w:after="0" w:line="240" w:lineRule="auto"/>
        <w:rPr>
          <w:ins w:id="1219" w:author="Windows User" w:date="2019-08-07T15:27:00Z"/>
          <w:rFonts w:ascii="Courier New" w:hAnsi="Courier New" w:cs="Courier New"/>
          <w:color w:val="000000"/>
          <w:sz w:val="20"/>
          <w:szCs w:val="20"/>
          <w:shd w:val="clear" w:color="auto" w:fill="FFFFFF"/>
        </w:rPr>
      </w:pPr>
    </w:p>
    <w:p w14:paraId="580E739A" w14:textId="77777777" w:rsidR="00896E0B" w:rsidRDefault="00896E0B" w:rsidP="00896E0B">
      <w:pPr>
        <w:autoSpaceDE w:val="0"/>
        <w:autoSpaceDN w:val="0"/>
        <w:adjustRightInd w:val="0"/>
        <w:spacing w:after="0" w:line="240" w:lineRule="auto"/>
        <w:rPr>
          <w:ins w:id="1220" w:author="Windows User" w:date="2019-08-07T15:27:00Z"/>
          <w:rFonts w:ascii="Courier New" w:hAnsi="Courier New" w:cs="Courier New"/>
          <w:color w:val="000000"/>
          <w:sz w:val="20"/>
          <w:szCs w:val="20"/>
          <w:shd w:val="clear" w:color="auto" w:fill="FFFFFF"/>
        </w:rPr>
      </w:pPr>
    </w:p>
    <w:p w14:paraId="3D75D095" w14:textId="77777777" w:rsidR="00896E0B" w:rsidRDefault="00896E0B" w:rsidP="00896E0B">
      <w:pPr>
        <w:autoSpaceDE w:val="0"/>
        <w:autoSpaceDN w:val="0"/>
        <w:adjustRightInd w:val="0"/>
        <w:spacing w:after="0" w:line="240" w:lineRule="auto"/>
        <w:rPr>
          <w:ins w:id="1221" w:author="Windows User" w:date="2019-08-07T15:27:00Z"/>
          <w:rFonts w:ascii="Courier New" w:hAnsi="Courier New" w:cs="Courier New"/>
          <w:color w:val="000000"/>
          <w:sz w:val="20"/>
          <w:szCs w:val="20"/>
          <w:shd w:val="clear" w:color="auto" w:fill="FFFFFF"/>
        </w:rPr>
      </w:pPr>
      <w:ins w:id="1222" w:author="Windows User" w:date="2019-08-07T15:27:00Z">
        <w:r>
          <w:rPr>
            <w:rFonts w:ascii="Courier New" w:hAnsi="Courier New" w:cs="Courier New"/>
            <w:color w:val="008000"/>
            <w:sz w:val="20"/>
            <w:szCs w:val="20"/>
            <w:shd w:val="clear" w:color="auto" w:fill="FFFFFF"/>
          </w:rPr>
          <w:t>***CODE FROM CUILING;</w:t>
        </w:r>
      </w:ins>
    </w:p>
    <w:p w14:paraId="6BCFC4B6" w14:textId="77777777" w:rsidR="00896E0B" w:rsidRDefault="00896E0B" w:rsidP="00896E0B">
      <w:pPr>
        <w:autoSpaceDE w:val="0"/>
        <w:autoSpaceDN w:val="0"/>
        <w:adjustRightInd w:val="0"/>
        <w:spacing w:after="0" w:line="240" w:lineRule="auto"/>
        <w:rPr>
          <w:ins w:id="1223" w:author="Windows User" w:date="2019-08-07T15:27:00Z"/>
          <w:rFonts w:ascii="Courier New" w:hAnsi="Courier New" w:cs="Courier New"/>
          <w:color w:val="000000"/>
          <w:sz w:val="20"/>
          <w:szCs w:val="20"/>
          <w:shd w:val="clear" w:color="auto" w:fill="FFFFFF"/>
        </w:rPr>
      </w:pPr>
      <w:ins w:id="1224" w:author="Windows User" w:date="2019-08-07T15:27: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1CBA5921" w14:textId="77777777" w:rsidR="00896E0B" w:rsidRDefault="00896E0B" w:rsidP="00896E0B">
      <w:pPr>
        <w:autoSpaceDE w:val="0"/>
        <w:autoSpaceDN w:val="0"/>
        <w:adjustRightInd w:val="0"/>
        <w:spacing w:after="0" w:line="240" w:lineRule="auto"/>
        <w:rPr>
          <w:ins w:id="1225" w:author="Windows User" w:date="2019-08-07T15:27:00Z"/>
          <w:rFonts w:ascii="Courier New" w:hAnsi="Courier New" w:cs="Courier New"/>
          <w:color w:val="000000"/>
          <w:sz w:val="20"/>
          <w:szCs w:val="20"/>
          <w:shd w:val="clear" w:color="auto" w:fill="FFFFFF"/>
        </w:rPr>
      </w:pPr>
      <w:ins w:id="1226" w:author="Windows User" w:date="2019-08-07T15:27: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33FA06C1" w14:textId="77777777" w:rsidR="00896E0B" w:rsidRDefault="00896E0B" w:rsidP="00896E0B">
      <w:pPr>
        <w:autoSpaceDE w:val="0"/>
        <w:autoSpaceDN w:val="0"/>
        <w:adjustRightInd w:val="0"/>
        <w:spacing w:after="0" w:line="240" w:lineRule="auto"/>
        <w:rPr>
          <w:ins w:id="1227" w:author="Windows User" w:date="2019-08-07T15:27:00Z"/>
          <w:rFonts w:ascii="Courier New" w:hAnsi="Courier New" w:cs="Courier New"/>
          <w:color w:val="000000"/>
          <w:sz w:val="20"/>
          <w:szCs w:val="20"/>
          <w:shd w:val="clear" w:color="auto" w:fill="FFFFFF"/>
        </w:rPr>
      </w:pPr>
      <w:ins w:id="1228"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SL{</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SL1 SL3-SL12;</w:t>
        </w:r>
      </w:ins>
    </w:p>
    <w:p w14:paraId="19E1E3B2" w14:textId="77777777" w:rsidR="00896E0B" w:rsidRDefault="00896E0B" w:rsidP="00896E0B">
      <w:pPr>
        <w:autoSpaceDE w:val="0"/>
        <w:autoSpaceDN w:val="0"/>
        <w:adjustRightInd w:val="0"/>
        <w:spacing w:after="0" w:line="240" w:lineRule="auto"/>
        <w:rPr>
          <w:ins w:id="1229" w:author="Windows User" w:date="2019-08-07T15:27:00Z"/>
          <w:rFonts w:ascii="Courier New" w:hAnsi="Courier New" w:cs="Courier New"/>
          <w:color w:val="000000"/>
          <w:sz w:val="20"/>
          <w:szCs w:val="20"/>
          <w:shd w:val="clear" w:color="auto" w:fill="FFFFFF"/>
        </w:rPr>
      </w:pPr>
      <w:ins w:id="1230"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PSL{</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PSL1 PSL3-PSL12;</w:t>
        </w:r>
      </w:ins>
    </w:p>
    <w:p w14:paraId="09E8E561" w14:textId="77777777" w:rsidR="00896E0B" w:rsidRDefault="00896E0B" w:rsidP="00896E0B">
      <w:pPr>
        <w:autoSpaceDE w:val="0"/>
        <w:autoSpaceDN w:val="0"/>
        <w:adjustRightInd w:val="0"/>
        <w:spacing w:after="0" w:line="240" w:lineRule="auto"/>
        <w:rPr>
          <w:ins w:id="1231" w:author="Windows User" w:date="2019-08-07T15:27:00Z"/>
          <w:rFonts w:ascii="Courier New" w:hAnsi="Courier New" w:cs="Courier New"/>
          <w:color w:val="000000"/>
          <w:sz w:val="20"/>
          <w:szCs w:val="20"/>
          <w:shd w:val="clear" w:color="auto" w:fill="FFFFFF"/>
        </w:rPr>
      </w:pPr>
      <w:ins w:id="1232"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*define indicator of no more than 3(1-3)  in the grade of sleep questions 1, 3 to 12;</w:t>
        </w:r>
      </w:ins>
    </w:p>
    <w:p w14:paraId="46B4792E" w14:textId="77777777" w:rsidR="00896E0B" w:rsidRDefault="00896E0B" w:rsidP="00896E0B">
      <w:pPr>
        <w:autoSpaceDE w:val="0"/>
        <w:autoSpaceDN w:val="0"/>
        <w:adjustRightInd w:val="0"/>
        <w:spacing w:after="0" w:line="240" w:lineRule="auto"/>
        <w:rPr>
          <w:ins w:id="1233" w:author="Windows User" w:date="2019-08-07T15:27:00Z"/>
          <w:rFonts w:ascii="Courier New" w:hAnsi="Courier New" w:cs="Courier New"/>
          <w:color w:val="000000"/>
          <w:sz w:val="20"/>
          <w:szCs w:val="20"/>
          <w:shd w:val="clear" w:color="auto" w:fill="FFFFFF"/>
        </w:rPr>
      </w:pPr>
      <w:ins w:id="1234"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ins>
    </w:p>
    <w:p w14:paraId="1499A35E" w14:textId="77777777" w:rsidR="00896E0B" w:rsidRDefault="00896E0B" w:rsidP="00896E0B">
      <w:pPr>
        <w:autoSpaceDE w:val="0"/>
        <w:autoSpaceDN w:val="0"/>
        <w:adjustRightInd w:val="0"/>
        <w:spacing w:after="0" w:line="240" w:lineRule="auto"/>
        <w:rPr>
          <w:ins w:id="1235" w:author="Windows User" w:date="2019-08-07T15:27:00Z"/>
          <w:rFonts w:ascii="Courier New" w:hAnsi="Courier New" w:cs="Courier New"/>
          <w:color w:val="000000"/>
          <w:sz w:val="20"/>
          <w:szCs w:val="20"/>
          <w:shd w:val="clear" w:color="auto" w:fill="FFFFFF"/>
        </w:rPr>
      </w:pPr>
      <w:ins w:id="1236"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SL[i]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PSL[i]=(SL[i]&lt;=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651D15D4" w14:textId="77777777" w:rsidR="00896E0B" w:rsidRDefault="00896E0B" w:rsidP="00896E0B">
      <w:pPr>
        <w:autoSpaceDE w:val="0"/>
        <w:autoSpaceDN w:val="0"/>
        <w:adjustRightInd w:val="0"/>
        <w:spacing w:after="0" w:line="240" w:lineRule="auto"/>
        <w:rPr>
          <w:ins w:id="1237" w:author="Windows User" w:date="2019-08-07T15:27:00Z"/>
          <w:rFonts w:ascii="Courier New" w:hAnsi="Courier New" w:cs="Courier New"/>
          <w:color w:val="000000"/>
          <w:sz w:val="20"/>
          <w:szCs w:val="20"/>
          <w:shd w:val="clear" w:color="auto" w:fill="FFFFFF"/>
        </w:rPr>
      </w:pPr>
      <w:ins w:id="1238"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i;</w:t>
        </w:r>
      </w:ins>
    </w:p>
    <w:p w14:paraId="27DB4733" w14:textId="77777777" w:rsidR="00896E0B" w:rsidRDefault="00896E0B" w:rsidP="00896E0B">
      <w:pPr>
        <w:autoSpaceDE w:val="0"/>
        <w:autoSpaceDN w:val="0"/>
        <w:adjustRightInd w:val="0"/>
        <w:spacing w:after="0" w:line="240" w:lineRule="auto"/>
        <w:rPr>
          <w:ins w:id="1239" w:author="Windows User" w:date="2019-08-07T15:27:00Z"/>
          <w:rFonts w:ascii="Courier New" w:hAnsi="Courier New" w:cs="Courier New"/>
          <w:color w:val="000000"/>
          <w:sz w:val="20"/>
          <w:szCs w:val="20"/>
          <w:shd w:val="clear" w:color="auto" w:fill="FFFFFF"/>
        </w:rPr>
      </w:pPr>
    </w:p>
    <w:p w14:paraId="2247398F" w14:textId="77777777" w:rsidR="00896E0B" w:rsidRDefault="00896E0B" w:rsidP="00896E0B">
      <w:pPr>
        <w:autoSpaceDE w:val="0"/>
        <w:autoSpaceDN w:val="0"/>
        <w:adjustRightInd w:val="0"/>
        <w:spacing w:after="0" w:line="240" w:lineRule="auto"/>
        <w:rPr>
          <w:ins w:id="1240" w:author="Windows User" w:date="2019-08-07T15:27:00Z"/>
          <w:rFonts w:ascii="Courier New" w:hAnsi="Courier New" w:cs="Courier New"/>
          <w:color w:val="000000"/>
          <w:sz w:val="20"/>
          <w:szCs w:val="20"/>
          <w:shd w:val="clear" w:color="auto" w:fill="FFFFFF"/>
        </w:rPr>
      </w:pPr>
    </w:p>
    <w:p w14:paraId="2177E81C" w14:textId="77777777" w:rsidR="00896E0B" w:rsidRDefault="00896E0B" w:rsidP="00896E0B">
      <w:pPr>
        <w:autoSpaceDE w:val="0"/>
        <w:autoSpaceDN w:val="0"/>
        <w:adjustRightInd w:val="0"/>
        <w:spacing w:after="0" w:line="240" w:lineRule="auto"/>
        <w:rPr>
          <w:ins w:id="1241" w:author="Windows User" w:date="2019-08-07T15:27:00Z"/>
          <w:rFonts w:ascii="Courier New" w:hAnsi="Courier New" w:cs="Courier New"/>
          <w:color w:val="000000"/>
          <w:sz w:val="20"/>
          <w:szCs w:val="20"/>
          <w:shd w:val="clear" w:color="auto" w:fill="FFFFFF"/>
        </w:rPr>
      </w:pPr>
      <w:ins w:id="1242" w:author="Windows User" w:date="2019-08-07T15:27:00Z">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8000"/>
            <w:sz w:val="20"/>
            <w:szCs w:val="20"/>
            <w:shd w:val="clear" w:color="auto" w:fill="FFFFFF"/>
          </w:rPr>
          <w:t>*define indicator of severe (worse) sleep performance in each question (reverse direction for questions 1,4,12 (lower indicates better performance));</w:t>
        </w:r>
      </w:ins>
    </w:p>
    <w:p w14:paraId="101046C0" w14:textId="77777777" w:rsidR="00896E0B" w:rsidRDefault="00896E0B" w:rsidP="00896E0B">
      <w:pPr>
        <w:autoSpaceDE w:val="0"/>
        <w:autoSpaceDN w:val="0"/>
        <w:adjustRightInd w:val="0"/>
        <w:spacing w:after="0" w:line="240" w:lineRule="auto"/>
        <w:rPr>
          <w:ins w:id="1243" w:author="Windows User" w:date="2019-08-07T15:27:00Z"/>
          <w:rFonts w:ascii="Courier New" w:hAnsi="Courier New" w:cs="Courier New"/>
          <w:color w:val="000000"/>
          <w:sz w:val="20"/>
          <w:szCs w:val="20"/>
          <w:shd w:val="clear" w:color="auto" w:fill="FFFFFF"/>
        </w:rPr>
      </w:pPr>
      <w:ins w:id="1244"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SEVSL{</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SEVSL1 SEVSL3-SEVSL12;</w:t>
        </w:r>
      </w:ins>
    </w:p>
    <w:p w14:paraId="5B76FFA7" w14:textId="77777777" w:rsidR="00896E0B" w:rsidRDefault="00896E0B" w:rsidP="00896E0B">
      <w:pPr>
        <w:autoSpaceDE w:val="0"/>
        <w:autoSpaceDN w:val="0"/>
        <w:adjustRightInd w:val="0"/>
        <w:spacing w:after="0" w:line="240" w:lineRule="auto"/>
        <w:rPr>
          <w:ins w:id="1245" w:author="Windows User" w:date="2019-08-07T15:27:00Z"/>
          <w:rFonts w:ascii="Courier New" w:hAnsi="Courier New" w:cs="Courier New"/>
          <w:color w:val="000000"/>
          <w:sz w:val="20"/>
          <w:szCs w:val="20"/>
          <w:shd w:val="clear" w:color="auto" w:fill="FFFFFF"/>
        </w:rPr>
      </w:pPr>
      <w:ins w:id="1246"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ins>
    </w:p>
    <w:p w14:paraId="7F3A8394" w14:textId="77777777" w:rsidR="00896E0B" w:rsidRDefault="00896E0B" w:rsidP="00896E0B">
      <w:pPr>
        <w:autoSpaceDE w:val="0"/>
        <w:autoSpaceDN w:val="0"/>
        <w:adjustRightInd w:val="0"/>
        <w:spacing w:after="0" w:line="240" w:lineRule="auto"/>
        <w:rPr>
          <w:ins w:id="1247" w:author="Windows User" w:date="2019-08-07T15:27:00Z"/>
          <w:rFonts w:ascii="Courier New" w:hAnsi="Courier New" w:cs="Courier New"/>
          <w:color w:val="000000"/>
          <w:sz w:val="20"/>
          <w:szCs w:val="20"/>
          <w:shd w:val="clear" w:color="auto" w:fill="FFFFFF"/>
        </w:rPr>
      </w:pPr>
      <w:ins w:id="1248"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SL[j]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ins>
    </w:p>
    <w:p w14:paraId="02D6C3C6" w14:textId="77777777" w:rsidR="00896E0B" w:rsidRDefault="00896E0B" w:rsidP="00896E0B">
      <w:pPr>
        <w:autoSpaceDE w:val="0"/>
        <w:autoSpaceDN w:val="0"/>
        <w:adjustRightInd w:val="0"/>
        <w:spacing w:after="0" w:line="240" w:lineRule="auto"/>
        <w:rPr>
          <w:ins w:id="1249" w:author="Windows User" w:date="2019-08-07T15:27:00Z"/>
          <w:rFonts w:ascii="Courier New" w:hAnsi="Courier New" w:cs="Courier New"/>
          <w:color w:val="000000"/>
          <w:sz w:val="20"/>
          <w:szCs w:val="20"/>
          <w:shd w:val="clear" w:color="auto" w:fill="FFFFFF"/>
        </w:rPr>
      </w:pPr>
      <w:ins w:id="1250" w:author="Windows User" w:date="2019-08-07T15:27:00Z">
        <w:r>
          <w:rPr>
            <w:rFonts w:ascii="Courier New" w:hAnsi="Courier New" w:cs="Courier New"/>
            <w:color w:val="000000"/>
            <w:sz w:val="20"/>
            <w:szCs w:val="20"/>
            <w:shd w:val="clear" w:color="auto" w:fill="FFFFFF"/>
          </w:rPr>
          <w:t xml:space="preserve">    SEVSL[j]=(SL[j]&lt;=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ins>
    </w:p>
    <w:p w14:paraId="042131EA" w14:textId="77777777" w:rsidR="00896E0B" w:rsidRDefault="00896E0B" w:rsidP="00896E0B">
      <w:pPr>
        <w:autoSpaceDE w:val="0"/>
        <w:autoSpaceDN w:val="0"/>
        <w:adjustRightInd w:val="0"/>
        <w:spacing w:after="0" w:line="240" w:lineRule="auto"/>
        <w:rPr>
          <w:ins w:id="1251" w:author="Windows User" w:date="2019-08-07T15:27:00Z"/>
          <w:rFonts w:ascii="Courier New" w:hAnsi="Courier New" w:cs="Courier New"/>
          <w:color w:val="000000"/>
          <w:sz w:val="20"/>
          <w:szCs w:val="20"/>
          <w:shd w:val="clear" w:color="auto" w:fill="FFFFFF"/>
        </w:rPr>
      </w:pPr>
      <w:ins w:id="1252"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j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SEVSL[j]=(SL[j]&gt;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ins>
    </w:p>
    <w:p w14:paraId="08848D38" w14:textId="77777777" w:rsidR="00896E0B" w:rsidRDefault="00896E0B" w:rsidP="00896E0B">
      <w:pPr>
        <w:autoSpaceDE w:val="0"/>
        <w:autoSpaceDN w:val="0"/>
        <w:adjustRightInd w:val="0"/>
        <w:spacing w:after="0" w:line="240" w:lineRule="auto"/>
        <w:rPr>
          <w:ins w:id="1253" w:author="Windows User" w:date="2019-08-07T15:27:00Z"/>
          <w:rFonts w:ascii="Courier New" w:hAnsi="Courier New" w:cs="Courier New"/>
          <w:color w:val="000000"/>
          <w:sz w:val="20"/>
          <w:szCs w:val="20"/>
          <w:shd w:val="clear" w:color="auto" w:fill="FFFFFF"/>
        </w:rPr>
      </w:pPr>
      <w:ins w:id="1254"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602A5215" w14:textId="77777777" w:rsidR="00896E0B" w:rsidRDefault="00896E0B" w:rsidP="00896E0B">
      <w:pPr>
        <w:autoSpaceDE w:val="0"/>
        <w:autoSpaceDN w:val="0"/>
        <w:adjustRightInd w:val="0"/>
        <w:spacing w:after="0" w:line="240" w:lineRule="auto"/>
        <w:rPr>
          <w:ins w:id="1255" w:author="Windows User" w:date="2019-08-07T15:27:00Z"/>
          <w:rFonts w:ascii="Courier New" w:hAnsi="Courier New" w:cs="Courier New"/>
          <w:color w:val="000000"/>
          <w:sz w:val="20"/>
          <w:szCs w:val="20"/>
          <w:shd w:val="clear" w:color="auto" w:fill="FFFFFF"/>
        </w:rPr>
      </w:pPr>
      <w:ins w:id="1256"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ins>
    </w:p>
    <w:p w14:paraId="529BDBC7" w14:textId="77777777" w:rsidR="00896E0B" w:rsidRDefault="00896E0B" w:rsidP="00896E0B">
      <w:pPr>
        <w:autoSpaceDE w:val="0"/>
        <w:autoSpaceDN w:val="0"/>
        <w:adjustRightInd w:val="0"/>
        <w:spacing w:after="0" w:line="240" w:lineRule="auto"/>
        <w:rPr>
          <w:ins w:id="1257" w:author="Windows User" w:date="2019-08-07T15:27:00Z"/>
          <w:rFonts w:ascii="Courier New" w:hAnsi="Courier New" w:cs="Courier New"/>
          <w:color w:val="000000"/>
          <w:sz w:val="20"/>
          <w:szCs w:val="20"/>
          <w:shd w:val="clear" w:color="auto" w:fill="FFFFFF"/>
        </w:rPr>
      </w:pPr>
      <w:ins w:id="1258"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j;</w:t>
        </w:r>
      </w:ins>
    </w:p>
    <w:p w14:paraId="404B46AC" w14:textId="77777777" w:rsidR="00896E0B" w:rsidRDefault="00896E0B" w:rsidP="00896E0B">
      <w:pPr>
        <w:autoSpaceDE w:val="0"/>
        <w:autoSpaceDN w:val="0"/>
        <w:adjustRightInd w:val="0"/>
        <w:spacing w:after="0" w:line="240" w:lineRule="auto"/>
        <w:rPr>
          <w:ins w:id="1259" w:author="Windows User" w:date="2019-08-07T15:27:00Z"/>
          <w:rFonts w:ascii="Courier New" w:hAnsi="Courier New" w:cs="Courier New"/>
          <w:color w:val="000000"/>
          <w:sz w:val="20"/>
          <w:szCs w:val="20"/>
          <w:shd w:val="clear" w:color="auto" w:fill="FFFFFF"/>
        </w:rPr>
      </w:pPr>
    </w:p>
    <w:p w14:paraId="22E3051C" w14:textId="77777777" w:rsidR="00896E0B" w:rsidRDefault="00896E0B" w:rsidP="00896E0B">
      <w:pPr>
        <w:autoSpaceDE w:val="0"/>
        <w:autoSpaceDN w:val="0"/>
        <w:adjustRightInd w:val="0"/>
        <w:spacing w:after="0" w:line="240" w:lineRule="auto"/>
        <w:rPr>
          <w:ins w:id="1260" w:author="Windows User" w:date="2019-08-07T15:27:00Z"/>
          <w:rFonts w:ascii="Courier New" w:hAnsi="Courier New" w:cs="Courier New"/>
          <w:color w:val="000000"/>
          <w:sz w:val="20"/>
          <w:szCs w:val="20"/>
          <w:shd w:val="clear" w:color="auto" w:fill="FFFFFF"/>
        </w:rPr>
      </w:pPr>
      <w:ins w:id="1261" w:author="Windows User" w:date="2019-08-07T15:27:00Z">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PSL1=</w:t>
        </w:r>
        <w:r>
          <w:rPr>
            <w:rFonts w:ascii="Courier New" w:hAnsi="Courier New" w:cs="Courier New"/>
            <w:color w:val="800080"/>
            <w:sz w:val="20"/>
            <w:szCs w:val="20"/>
            <w:shd w:val="clear" w:color="auto" w:fill="FFFFFF"/>
          </w:rPr>
          <w:t>"PSL1: taking no more than 45 minutes to fall asleep"</w:t>
        </w:r>
        <w:r>
          <w:rPr>
            <w:rFonts w:ascii="Courier New" w:hAnsi="Courier New" w:cs="Courier New"/>
            <w:color w:val="000000"/>
            <w:sz w:val="20"/>
            <w:szCs w:val="20"/>
            <w:shd w:val="clear" w:color="auto" w:fill="FFFFFF"/>
          </w:rPr>
          <w:t xml:space="preserve">     </w:t>
        </w:r>
      </w:ins>
    </w:p>
    <w:p w14:paraId="7A47C7BA" w14:textId="77777777" w:rsidR="00896E0B" w:rsidRDefault="00896E0B" w:rsidP="00896E0B">
      <w:pPr>
        <w:autoSpaceDE w:val="0"/>
        <w:autoSpaceDN w:val="0"/>
        <w:adjustRightInd w:val="0"/>
        <w:spacing w:after="0" w:line="240" w:lineRule="auto"/>
        <w:rPr>
          <w:ins w:id="1262" w:author="Windows User" w:date="2019-08-07T15:27:00Z"/>
          <w:rFonts w:ascii="Courier New" w:hAnsi="Courier New" w:cs="Courier New"/>
          <w:color w:val="000000"/>
          <w:sz w:val="20"/>
          <w:szCs w:val="20"/>
          <w:shd w:val="clear" w:color="auto" w:fill="FFFFFF"/>
        </w:rPr>
      </w:pPr>
      <w:ins w:id="1263" w:author="Windows User" w:date="2019-08-07T15:27:00Z">
        <w:r>
          <w:rPr>
            <w:rFonts w:ascii="Courier New" w:hAnsi="Courier New" w:cs="Courier New"/>
            <w:color w:val="000000"/>
            <w:sz w:val="20"/>
            <w:szCs w:val="20"/>
            <w:shd w:val="clear" w:color="auto" w:fill="FFFFFF"/>
          </w:rPr>
          <w:t xml:space="preserve">            PSL3=</w:t>
        </w:r>
        <w:r>
          <w:rPr>
            <w:rFonts w:ascii="Courier New" w:hAnsi="Courier New" w:cs="Courier New"/>
            <w:color w:val="800080"/>
            <w:sz w:val="20"/>
            <w:szCs w:val="20"/>
            <w:shd w:val="clear" w:color="auto" w:fill="FFFFFF"/>
          </w:rPr>
          <w:t>"PSL3: at least a good bit of the time feel that sleep was not quiet"</w:t>
        </w:r>
      </w:ins>
    </w:p>
    <w:p w14:paraId="2EC6327E" w14:textId="77777777" w:rsidR="00896E0B" w:rsidRDefault="00896E0B" w:rsidP="00896E0B">
      <w:pPr>
        <w:autoSpaceDE w:val="0"/>
        <w:autoSpaceDN w:val="0"/>
        <w:adjustRightInd w:val="0"/>
        <w:spacing w:after="0" w:line="240" w:lineRule="auto"/>
        <w:rPr>
          <w:ins w:id="1264" w:author="Windows User" w:date="2019-08-07T15:27:00Z"/>
          <w:rFonts w:ascii="Courier New" w:hAnsi="Courier New" w:cs="Courier New"/>
          <w:color w:val="000000"/>
          <w:sz w:val="20"/>
          <w:szCs w:val="20"/>
          <w:shd w:val="clear" w:color="auto" w:fill="FFFFFF"/>
        </w:rPr>
      </w:pPr>
      <w:ins w:id="1265" w:author="Windows User" w:date="2019-08-07T15:27:00Z">
        <w:r>
          <w:rPr>
            <w:rFonts w:ascii="Courier New" w:hAnsi="Courier New" w:cs="Courier New"/>
            <w:color w:val="000000"/>
            <w:sz w:val="20"/>
            <w:szCs w:val="20"/>
            <w:shd w:val="clear" w:color="auto" w:fill="FFFFFF"/>
          </w:rPr>
          <w:t xml:space="preserve">            PSL4 = </w:t>
        </w:r>
        <w:r>
          <w:rPr>
            <w:rFonts w:ascii="Courier New" w:hAnsi="Courier New" w:cs="Courier New"/>
            <w:color w:val="800080"/>
            <w:sz w:val="20"/>
            <w:szCs w:val="20"/>
            <w:shd w:val="clear" w:color="auto" w:fill="FFFFFF"/>
          </w:rPr>
          <w:t>"PSL4:at least a good bit of the time get enough sleep to feel rested upon waking"</w:t>
        </w:r>
      </w:ins>
    </w:p>
    <w:p w14:paraId="048BD26F" w14:textId="77777777" w:rsidR="00896E0B" w:rsidRDefault="00896E0B" w:rsidP="00896E0B">
      <w:pPr>
        <w:autoSpaceDE w:val="0"/>
        <w:autoSpaceDN w:val="0"/>
        <w:adjustRightInd w:val="0"/>
        <w:spacing w:after="0" w:line="240" w:lineRule="auto"/>
        <w:rPr>
          <w:ins w:id="1266" w:author="Windows User" w:date="2019-08-07T15:27:00Z"/>
          <w:rFonts w:ascii="Courier New" w:hAnsi="Courier New" w:cs="Courier New"/>
          <w:color w:val="000000"/>
          <w:sz w:val="20"/>
          <w:szCs w:val="20"/>
          <w:shd w:val="clear" w:color="auto" w:fill="FFFFFF"/>
        </w:rPr>
      </w:pPr>
      <w:ins w:id="1267" w:author="Windows User" w:date="2019-08-07T15:27:00Z">
        <w:r>
          <w:rPr>
            <w:rFonts w:ascii="Courier New" w:hAnsi="Courier New" w:cs="Courier New"/>
            <w:color w:val="000000"/>
            <w:sz w:val="20"/>
            <w:szCs w:val="20"/>
            <w:shd w:val="clear" w:color="auto" w:fill="FFFFFF"/>
          </w:rPr>
          <w:t xml:space="preserve">            PSL5 = </w:t>
        </w:r>
        <w:r>
          <w:rPr>
            <w:rFonts w:ascii="Courier New" w:hAnsi="Courier New" w:cs="Courier New"/>
            <w:color w:val="800080"/>
            <w:sz w:val="20"/>
            <w:szCs w:val="20"/>
            <w:shd w:val="clear" w:color="auto" w:fill="FFFFFF"/>
          </w:rPr>
          <w:t>"PSL5:at least a good bit of the time awaken short of breath or with a headache"</w:t>
        </w:r>
      </w:ins>
    </w:p>
    <w:p w14:paraId="0314AAD2" w14:textId="77777777" w:rsidR="00896E0B" w:rsidRDefault="00896E0B" w:rsidP="00896E0B">
      <w:pPr>
        <w:autoSpaceDE w:val="0"/>
        <w:autoSpaceDN w:val="0"/>
        <w:adjustRightInd w:val="0"/>
        <w:spacing w:after="0" w:line="240" w:lineRule="auto"/>
        <w:rPr>
          <w:ins w:id="1268" w:author="Windows User" w:date="2019-08-07T15:27:00Z"/>
          <w:rFonts w:ascii="Courier New" w:hAnsi="Courier New" w:cs="Courier New"/>
          <w:color w:val="000000"/>
          <w:sz w:val="20"/>
          <w:szCs w:val="20"/>
          <w:shd w:val="clear" w:color="auto" w:fill="FFFFFF"/>
        </w:rPr>
      </w:pPr>
      <w:ins w:id="1269" w:author="Windows User" w:date="2019-08-07T15:27:00Z">
        <w:r>
          <w:rPr>
            <w:rFonts w:ascii="Courier New" w:hAnsi="Courier New" w:cs="Courier New"/>
            <w:color w:val="000000"/>
            <w:sz w:val="20"/>
            <w:szCs w:val="20"/>
            <w:shd w:val="clear" w:color="auto" w:fill="FFFFFF"/>
          </w:rPr>
          <w:t xml:space="preserve">            PSL6 = </w:t>
        </w:r>
        <w:r>
          <w:rPr>
            <w:rFonts w:ascii="Courier New" w:hAnsi="Courier New" w:cs="Courier New"/>
            <w:color w:val="800080"/>
            <w:sz w:val="20"/>
            <w:szCs w:val="20"/>
            <w:shd w:val="clear" w:color="auto" w:fill="FFFFFF"/>
          </w:rPr>
          <w:t>"PSL6:at least a good bit of the time feel drowsy or sleepy during the day"</w:t>
        </w:r>
      </w:ins>
    </w:p>
    <w:p w14:paraId="4AE9DA22" w14:textId="77777777" w:rsidR="00896E0B" w:rsidRDefault="00896E0B" w:rsidP="00896E0B">
      <w:pPr>
        <w:autoSpaceDE w:val="0"/>
        <w:autoSpaceDN w:val="0"/>
        <w:adjustRightInd w:val="0"/>
        <w:spacing w:after="0" w:line="240" w:lineRule="auto"/>
        <w:rPr>
          <w:ins w:id="1270" w:author="Windows User" w:date="2019-08-07T15:27:00Z"/>
          <w:rFonts w:ascii="Courier New" w:hAnsi="Courier New" w:cs="Courier New"/>
          <w:color w:val="000000"/>
          <w:sz w:val="20"/>
          <w:szCs w:val="20"/>
          <w:shd w:val="clear" w:color="auto" w:fill="FFFFFF"/>
        </w:rPr>
      </w:pPr>
      <w:ins w:id="1271" w:author="Windows User" w:date="2019-08-07T15:27:00Z">
        <w:r>
          <w:rPr>
            <w:rFonts w:ascii="Courier New" w:hAnsi="Courier New" w:cs="Courier New"/>
            <w:color w:val="000000"/>
            <w:sz w:val="20"/>
            <w:szCs w:val="20"/>
            <w:shd w:val="clear" w:color="auto" w:fill="FFFFFF"/>
          </w:rPr>
          <w:t xml:space="preserve">            PSL7 = </w:t>
        </w:r>
        <w:r>
          <w:rPr>
            <w:rFonts w:ascii="Courier New" w:hAnsi="Courier New" w:cs="Courier New"/>
            <w:color w:val="800080"/>
            <w:sz w:val="20"/>
            <w:szCs w:val="20"/>
            <w:shd w:val="clear" w:color="auto" w:fill="FFFFFF"/>
          </w:rPr>
          <w:t>"PSL7:at least a good bit of the time have trouble falling asleep"</w:t>
        </w:r>
      </w:ins>
    </w:p>
    <w:p w14:paraId="08622BC4" w14:textId="77777777" w:rsidR="00896E0B" w:rsidRDefault="00896E0B" w:rsidP="00896E0B">
      <w:pPr>
        <w:autoSpaceDE w:val="0"/>
        <w:autoSpaceDN w:val="0"/>
        <w:adjustRightInd w:val="0"/>
        <w:spacing w:after="0" w:line="240" w:lineRule="auto"/>
        <w:rPr>
          <w:ins w:id="1272" w:author="Windows User" w:date="2019-08-07T15:27:00Z"/>
          <w:rFonts w:ascii="Courier New" w:hAnsi="Courier New" w:cs="Courier New"/>
          <w:color w:val="000000"/>
          <w:sz w:val="20"/>
          <w:szCs w:val="20"/>
          <w:shd w:val="clear" w:color="auto" w:fill="FFFFFF"/>
        </w:rPr>
      </w:pPr>
      <w:ins w:id="1273" w:author="Windows User" w:date="2019-08-07T15:27:00Z">
        <w:r>
          <w:rPr>
            <w:rFonts w:ascii="Courier New" w:hAnsi="Courier New" w:cs="Courier New"/>
            <w:color w:val="000000"/>
            <w:sz w:val="20"/>
            <w:szCs w:val="20"/>
            <w:shd w:val="clear" w:color="auto" w:fill="FFFFFF"/>
          </w:rPr>
          <w:t xml:space="preserve">            PSL8 = </w:t>
        </w:r>
        <w:r>
          <w:rPr>
            <w:rFonts w:ascii="Courier New" w:hAnsi="Courier New" w:cs="Courier New"/>
            <w:color w:val="800080"/>
            <w:sz w:val="20"/>
            <w:szCs w:val="20"/>
            <w:shd w:val="clear" w:color="auto" w:fill="FFFFFF"/>
          </w:rPr>
          <w:t>"PSL8:at least a good bit of the time awaken during sleep time and have trouble falling asleep again"</w:t>
        </w:r>
      </w:ins>
    </w:p>
    <w:p w14:paraId="3935A76A" w14:textId="77777777" w:rsidR="00896E0B" w:rsidRDefault="00896E0B" w:rsidP="00896E0B">
      <w:pPr>
        <w:autoSpaceDE w:val="0"/>
        <w:autoSpaceDN w:val="0"/>
        <w:adjustRightInd w:val="0"/>
        <w:spacing w:after="0" w:line="240" w:lineRule="auto"/>
        <w:rPr>
          <w:ins w:id="1274" w:author="Windows User" w:date="2019-08-07T15:27:00Z"/>
          <w:rFonts w:ascii="Courier New" w:hAnsi="Courier New" w:cs="Courier New"/>
          <w:color w:val="000000"/>
          <w:sz w:val="20"/>
          <w:szCs w:val="20"/>
          <w:shd w:val="clear" w:color="auto" w:fill="FFFFFF"/>
        </w:rPr>
      </w:pPr>
      <w:ins w:id="1275" w:author="Windows User" w:date="2019-08-07T15:27:00Z">
        <w:r>
          <w:rPr>
            <w:rFonts w:ascii="Courier New" w:hAnsi="Courier New" w:cs="Courier New"/>
            <w:color w:val="000000"/>
            <w:sz w:val="20"/>
            <w:szCs w:val="20"/>
            <w:shd w:val="clear" w:color="auto" w:fill="FFFFFF"/>
          </w:rPr>
          <w:t xml:space="preserve">            PSL9 = </w:t>
        </w:r>
        <w:r>
          <w:rPr>
            <w:rFonts w:ascii="Courier New" w:hAnsi="Courier New" w:cs="Courier New"/>
            <w:color w:val="800080"/>
            <w:sz w:val="20"/>
            <w:szCs w:val="20"/>
            <w:shd w:val="clear" w:color="auto" w:fill="FFFFFF"/>
          </w:rPr>
          <w:t>"PSL9:at least a good bit of the time have trouble staying awake during the day"</w:t>
        </w:r>
      </w:ins>
    </w:p>
    <w:p w14:paraId="5A646399" w14:textId="77777777" w:rsidR="00896E0B" w:rsidRDefault="00896E0B" w:rsidP="00896E0B">
      <w:pPr>
        <w:autoSpaceDE w:val="0"/>
        <w:autoSpaceDN w:val="0"/>
        <w:adjustRightInd w:val="0"/>
        <w:spacing w:after="0" w:line="240" w:lineRule="auto"/>
        <w:rPr>
          <w:ins w:id="1276" w:author="Windows User" w:date="2019-08-07T15:27:00Z"/>
          <w:rFonts w:ascii="Courier New" w:hAnsi="Courier New" w:cs="Courier New"/>
          <w:color w:val="000000"/>
          <w:sz w:val="20"/>
          <w:szCs w:val="20"/>
          <w:shd w:val="clear" w:color="auto" w:fill="FFFFFF"/>
        </w:rPr>
      </w:pPr>
      <w:ins w:id="1277" w:author="Windows User" w:date="2019-08-07T15:27:00Z">
        <w:r>
          <w:rPr>
            <w:rFonts w:ascii="Courier New" w:hAnsi="Courier New" w:cs="Courier New"/>
            <w:color w:val="000000"/>
            <w:sz w:val="20"/>
            <w:szCs w:val="20"/>
            <w:shd w:val="clear" w:color="auto" w:fill="FFFFFF"/>
          </w:rPr>
          <w:t xml:space="preserve">            PSL10 = </w:t>
        </w:r>
        <w:r>
          <w:rPr>
            <w:rFonts w:ascii="Courier New" w:hAnsi="Courier New" w:cs="Courier New"/>
            <w:color w:val="800080"/>
            <w:sz w:val="20"/>
            <w:szCs w:val="20"/>
            <w:shd w:val="clear" w:color="auto" w:fill="FFFFFF"/>
          </w:rPr>
          <w:t>"PSL10:at least a good bit of the time snore during sleep"</w:t>
        </w:r>
      </w:ins>
    </w:p>
    <w:p w14:paraId="584DD978" w14:textId="77777777" w:rsidR="00896E0B" w:rsidRDefault="00896E0B" w:rsidP="00896E0B">
      <w:pPr>
        <w:autoSpaceDE w:val="0"/>
        <w:autoSpaceDN w:val="0"/>
        <w:adjustRightInd w:val="0"/>
        <w:spacing w:after="0" w:line="240" w:lineRule="auto"/>
        <w:rPr>
          <w:ins w:id="1278" w:author="Windows User" w:date="2019-08-07T15:27:00Z"/>
          <w:rFonts w:ascii="Courier New" w:hAnsi="Courier New" w:cs="Courier New"/>
          <w:color w:val="000000"/>
          <w:sz w:val="20"/>
          <w:szCs w:val="20"/>
          <w:shd w:val="clear" w:color="auto" w:fill="FFFFFF"/>
        </w:rPr>
      </w:pPr>
      <w:ins w:id="1279" w:author="Windows User" w:date="2019-08-07T15:27:00Z">
        <w:r>
          <w:rPr>
            <w:rFonts w:ascii="Courier New" w:hAnsi="Courier New" w:cs="Courier New"/>
            <w:color w:val="000000"/>
            <w:sz w:val="20"/>
            <w:szCs w:val="20"/>
            <w:shd w:val="clear" w:color="auto" w:fill="FFFFFF"/>
          </w:rPr>
          <w:t xml:space="preserve">            PSL11 = </w:t>
        </w:r>
        <w:r>
          <w:rPr>
            <w:rFonts w:ascii="Courier New" w:hAnsi="Courier New" w:cs="Courier New"/>
            <w:color w:val="800080"/>
            <w:sz w:val="20"/>
            <w:szCs w:val="20"/>
            <w:shd w:val="clear" w:color="auto" w:fill="FFFFFF"/>
          </w:rPr>
          <w:t>"PSL11:at least a good bit of the time take naps during the day"</w:t>
        </w:r>
      </w:ins>
    </w:p>
    <w:p w14:paraId="3D9CB838" w14:textId="77777777" w:rsidR="00896E0B" w:rsidRDefault="00896E0B" w:rsidP="00896E0B">
      <w:pPr>
        <w:autoSpaceDE w:val="0"/>
        <w:autoSpaceDN w:val="0"/>
        <w:adjustRightInd w:val="0"/>
        <w:spacing w:after="0" w:line="240" w:lineRule="auto"/>
        <w:rPr>
          <w:ins w:id="1280" w:author="Windows User" w:date="2019-08-07T15:27:00Z"/>
          <w:rFonts w:ascii="Courier New" w:hAnsi="Courier New" w:cs="Courier New"/>
          <w:color w:val="000000"/>
          <w:sz w:val="20"/>
          <w:szCs w:val="20"/>
          <w:shd w:val="clear" w:color="auto" w:fill="FFFFFF"/>
        </w:rPr>
      </w:pPr>
      <w:ins w:id="1281" w:author="Windows User" w:date="2019-08-07T15:27:00Z">
        <w:r>
          <w:rPr>
            <w:rFonts w:ascii="Courier New" w:hAnsi="Courier New" w:cs="Courier New"/>
            <w:color w:val="000000"/>
            <w:sz w:val="20"/>
            <w:szCs w:val="20"/>
            <w:shd w:val="clear" w:color="auto" w:fill="FFFFFF"/>
          </w:rPr>
          <w:t xml:space="preserve">            PSL12 = </w:t>
        </w:r>
        <w:r>
          <w:rPr>
            <w:rFonts w:ascii="Courier New" w:hAnsi="Courier New" w:cs="Courier New"/>
            <w:color w:val="800080"/>
            <w:sz w:val="20"/>
            <w:szCs w:val="20"/>
            <w:shd w:val="clear" w:color="auto" w:fill="FFFFFF"/>
          </w:rPr>
          <w:t>"PSL12:at least a good bit of the time get the amount of sleep needed"</w:t>
        </w:r>
      </w:ins>
    </w:p>
    <w:p w14:paraId="40541E33" w14:textId="77777777" w:rsidR="00896E0B" w:rsidRDefault="00896E0B" w:rsidP="00896E0B">
      <w:pPr>
        <w:autoSpaceDE w:val="0"/>
        <w:autoSpaceDN w:val="0"/>
        <w:adjustRightInd w:val="0"/>
        <w:spacing w:after="0" w:line="240" w:lineRule="auto"/>
        <w:rPr>
          <w:ins w:id="1282" w:author="Windows User" w:date="2019-08-07T15:27:00Z"/>
          <w:rFonts w:ascii="Courier New" w:hAnsi="Courier New" w:cs="Courier New"/>
          <w:color w:val="000000"/>
          <w:sz w:val="20"/>
          <w:szCs w:val="20"/>
          <w:shd w:val="clear" w:color="auto" w:fill="FFFFFF"/>
        </w:rPr>
      </w:pPr>
    </w:p>
    <w:p w14:paraId="76176CE8" w14:textId="77777777" w:rsidR="00896E0B" w:rsidRDefault="00896E0B" w:rsidP="00896E0B">
      <w:pPr>
        <w:autoSpaceDE w:val="0"/>
        <w:autoSpaceDN w:val="0"/>
        <w:adjustRightInd w:val="0"/>
        <w:spacing w:after="0" w:line="240" w:lineRule="auto"/>
        <w:rPr>
          <w:ins w:id="1283" w:author="Windows User" w:date="2019-08-07T15:27:00Z"/>
          <w:rFonts w:ascii="Courier New" w:hAnsi="Courier New" w:cs="Courier New"/>
          <w:color w:val="000000"/>
          <w:sz w:val="20"/>
          <w:szCs w:val="20"/>
          <w:shd w:val="clear" w:color="auto" w:fill="FFFFFF"/>
        </w:rPr>
      </w:pPr>
      <w:ins w:id="1284" w:author="Windows User" w:date="2019-08-07T15:27:00Z">
        <w:r>
          <w:rPr>
            <w:rFonts w:ascii="Courier New" w:hAnsi="Courier New" w:cs="Courier New"/>
            <w:color w:val="000000"/>
            <w:sz w:val="20"/>
            <w:szCs w:val="20"/>
            <w:shd w:val="clear" w:color="auto" w:fill="FFFFFF"/>
          </w:rPr>
          <w:t xml:space="preserve">     </w:t>
        </w:r>
      </w:ins>
    </w:p>
    <w:p w14:paraId="7BB9ED13" w14:textId="77777777" w:rsidR="00896E0B" w:rsidRDefault="00896E0B" w:rsidP="00896E0B">
      <w:pPr>
        <w:autoSpaceDE w:val="0"/>
        <w:autoSpaceDN w:val="0"/>
        <w:adjustRightInd w:val="0"/>
        <w:spacing w:after="0" w:line="240" w:lineRule="auto"/>
        <w:rPr>
          <w:ins w:id="1285" w:author="Windows User" w:date="2019-08-07T15:27:00Z"/>
          <w:rFonts w:ascii="Courier New" w:hAnsi="Courier New" w:cs="Courier New"/>
          <w:color w:val="000000"/>
          <w:sz w:val="20"/>
          <w:szCs w:val="20"/>
          <w:shd w:val="clear" w:color="auto" w:fill="FFFFFF"/>
        </w:rPr>
      </w:pPr>
    </w:p>
    <w:p w14:paraId="26C8E837" w14:textId="77777777" w:rsidR="00896E0B" w:rsidRDefault="00896E0B" w:rsidP="00896E0B">
      <w:pPr>
        <w:autoSpaceDE w:val="0"/>
        <w:autoSpaceDN w:val="0"/>
        <w:adjustRightInd w:val="0"/>
        <w:spacing w:after="0" w:line="240" w:lineRule="auto"/>
        <w:rPr>
          <w:ins w:id="1286" w:author="Windows User" w:date="2019-08-07T15:27:00Z"/>
          <w:rFonts w:ascii="Courier New" w:hAnsi="Courier New" w:cs="Courier New"/>
          <w:color w:val="000000"/>
          <w:sz w:val="20"/>
          <w:szCs w:val="20"/>
          <w:shd w:val="clear" w:color="auto" w:fill="FFFFFF"/>
        </w:rPr>
      </w:pPr>
      <w:ins w:id="1287" w:author="Windows User" w:date="2019-08-07T15:27:00Z">
        <w:r>
          <w:rPr>
            <w:rFonts w:ascii="Courier New" w:hAnsi="Courier New" w:cs="Courier New"/>
            <w:color w:val="000000"/>
            <w:sz w:val="20"/>
            <w:szCs w:val="20"/>
            <w:shd w:val="clear" w:color="auto" w:fill="FFFFFF"/>
          </w:rPr>
          <w:t xml:space="preserve"> </w:t>
        </w:r>
      </w:ins>
    </w:p>
    <w:p w14:paraId="048158A1" w14:textId="77777777" w:rsidR="00896E0B" w:rsidRDefault="00896E0B" w:rsidP="00896E0B">
      <w:pPr>
        <w:autoSpaceDE w:val="0"/>
        <w:autoSpaceDN w:val="0"/>
        <w:adjustRightInd w:val="0"/>
        <w:spacing w:after="0" w:line="240" w:lineRule="auto"/>
        <w:rPr>
          <w:ins w:id="1288" w:author="Windows User" w:date="2019-08-07T15:27:00Z"/>
          <w:rFonts w:ascii="Courier New" w:hAnsi="Courier New" w:cs="Courier New"/>
          <w:color w:val="000000"/>
          <w:sz w:val="20"/>
          <w:szCs w:val="20"/>
          <w:shd w:val="clear" w:color="auto" w:fill="FFFFFF"/>
        </w:rPr>
      </w:pPr>
    </w:p>
    <w:p w14:paraId="7131D960" w14:textId="77777777" w:rsidR="00896E0B" w:rsidRDefault="00896E0B" w:rsidP="00896E0B">
      <w:pPr>
        <w:autoSpaceDE w:val="0"/>
        <w:autoSpaceDN w:val="0"/>
        <w:adjustRightInd w:val="0"/>
        <w:spacing w:after="0" w:line="240" w:lineRule="auto"/>
        <w:rPr>
          <w:ins w:id="1289" w:author="Windows User" w:date="2019-08-07T15:27:00Z"/>
          <w:rFonts w:ascii="Courier New" w:hAnsi="Courier New" w:cs="Courier New"/>
          <w:color w:val="000000"/>
          <w:sz w:val="20"/>
          <w:szCs w:val="20"/>
          <w:shd w:val="clear" w:color="auto" w:fill="FFFFFF"/>
        </w:rPr>
      </w:pPr>
      <w:ins w:id="1290" w:author="Windows User" w:date="2019-08-07T15:27:00Z">
        <w:r>
          <w:rPr>
            <w:rFonts w:ascii="Courier New" w:hAnsi="Courier New" w:cs="Courier New"/>
            <w:color w:val="000000"/>
            <w:sz w:val="20"/>
            <w:szCs w:val="20"/>
            <w:shd w:val="clear" w:color="auto" w:fill="FFFFFF"/>
          </w:rPr>
          <w:t xml:space="preserve">            SEVSL1 = </w:t>
        </w:r>
        <w:r>
          <w:rPr>
            <w:rFonts w:ascii="Courier New" w:hAnsi="Courier New" w:cs="Courier New"/>
            <w:color w:val="800080"/>
            <w:sz w:val="20"/>
            <w:szCs w:val="20"/>
            <w:shd w:val="clear" w:color="auto" w:fill="FFFFFF"/>
          </w:rPr>
          <w:t>"SEVSL1: taking more than 45 minutes to fall asleep"</w:t>
        </w:r>
        <w:r>
          <w:rPr>
            <w:rFonts w:ascii="Courier New" w:hAnsi="Courier New" w:cs="Courier New"/>
            <w:color w:val="000000"/>
            <w:sz w:val="20"/>
            <w:szCs w:val="20"/>
            <w:shd w:val="clear" w:color="auto" w:fill="FFFFFF"/>
          </w:rPr>
          <w:t xml:space="preserve">   </w:t>
        </w:r>
      </w:ins>
    </w:p>
    <w:p w14:paraId="206D1D41" w14:textId="77777777" w:rsidR="00896E0B" w:rsidRDefault="00896E0B" w:rsidP="00896E0B">
      <w:pPr>
        <w:autoSpaceDE w:val="0"/>
        <w:autoSpaceDN w:val="0"/>
        <w:adjustRightInd w:val="0"/>
        <w:spacing w:after="0" w:line="240" w:lineRule="auto"/>
        <w:rPr>
          <w:ins w:id="1291" w:author="Windows User" w:date="2019-08-07T15:27:00Z"/>
          <w:rFonts w:ascii="Courier New" w:hAnsi="Courier New" w:cs="Courier New"/>
          <w:color w:val="000000"/>
          <w:sz w:val="20"/>
          <w:szCs w:val="20"/>
          <w:shd w:val="clear" w:color="auto" w:fill="FFFFFF"/>
        </w:rPr>
      </w:pPr>
      <w:ins w:id="1292" w:author="Windows User" w:date="2019-08-07T15:27:00Z">
        <w:r>
          <w:rPr>
            <w:rFonts w:ascii="Courier New" w:hAnsi="Courier New" w:cs="Courier New"/>
            <w:color w:val="000000"/>
            <w:sz w:val="20"/>
            <w:szCs w:val="20"/>
            <w:shd w:val="clear" w:color="auto" w:fill="FFFFFF"/>
          </w:rPr>
          <w:t xml:space="preserve">            SEVSL3 = </w:t>
        </w:r>
        <w:r>
          <w:rPr>
            <w:rFonts w:ascii="Courier New" w:hAnsi="Courier New" w:cs="Courier New"/>
            <w:color w:val="800080"/>
            <w:sz w:val="20"/>
            <w:szCs w:val="20"/>
            <w:shd w:val="clear" w:color="auto" w:fill="FFFFFF"/>
          </w:rPr>
          <w:t>"SEVSL3: at least a good bit of the time feel that sleep was not quiet"</w:t>
        </w:r>
      </w:ins>
    </w:p>
    <w:p w14:paraId="15081750" w14:textId="77777777" w:rsidR="00896E0B" w:rsidRDefault="00896E0B" w:rsidP="00896E0B">
      <w:pPr>
        <w:autoSpaceDE w:val="0"/>
        <w:autoSpaceDN w:val="0"/>
        <w:adjustRightInd w:val="0"/>
        <w:spacing w:after="0" w:line="240" w:lineRule="auto"/>
        <w:rPr>
          <w:ins w:id="1293" w:author="Windows User" w:date="2019-08-07T15:27:00Z"/>
          <w:rFonts w:ascii="Courier New" w:hAnsi="Courier New" w:cs="Courier New"/>
          <w:color w:val="000000"/>
          <w:sz w:val="20"/>
          <w:szCs w:val="20"/>
          <w:shd w:val="clear" w:color="auto" w:fill="FFFFFF"/>
        </w:rPr>
      </w:pPr>
      <w:ins w:id="1294" w:author="Windows User" w:date="2019-08-07T15:27:00Z">
        <w:r>
          <w:rPr>
            <w:rFonts w:ascii="Courier New" w:hAnsi="Courier New" w:cs="Courier New"/>
            <w:color w:val="000000"/>
            <w:sz w:val="20"/>
            <w:szCs w:val="20"/>
            <w:shd w:val="clear" w:color="auto" w:fill="FFFFFF"/>
          </w:rPr>
          <w:t xml:space="preserve">            SEVSL4 = </w:t>
        </w:r>
        <w:r>
          <w:rPr>
            <w:rFonts w:ascii="Courier New" w:hAnsi="Courier New" w:cs="Courier New"/>
            <w:color w:val="800080"/>
            <w:sz w:val="20"/>
            <w:szCs w:val="20"/>
            <w:shd w:val="clear" w:color="auto" w:fill="FFFFFF"/>
          </w:rPr>
          <w:t>"SEVSL4: at most some of the time get enough sleep to feel rested upon waking"</w:t>
        </w:r>
      </w:ins>
    </w:p>
    <w:p w14:paraId="72732396" w14:textId="77777777" w:rsidR="00896E0B" w:rsidRDefault="00896E0B" w:rsidP="00896E0B">
      <w:pPr>
        <w:autoSpaceDE w:val="0"/>
        <w:autoSpaceDN w:val="0"/>
        <w:adjustRightInd w:val="0"/>
        <w:spacing w:after="0" w:line="240" w:lineRule="auto"/>
        <w:rPr>
          <w:ins w:id="1295" w:author="Windows User" w:date="2019-08-07T15:27:00Z"/>
          <w:rFonts w:ascii="Courier New" w:hAnsi="Courier New" w:cs="Courier New"/>
          <w:color w:val="000000"/>
          <w:sz w:val="20"/>
          <w:szCs w:val="20"/>
          <w:shd w:val="clear" w:color="auto" w:fill="FFFFFF"/>
        </w:rPr>
      </w:pPr>
      <w:ins w:id="1296" w:author="Windows User" w:date="2019-08-07T15:27:00Z">
        <w:r>
          <w:rPr>
            <w:rFonts w:ascii="Courier New" w:hAnsi="Courier New" w:cs="Courier New"/>
            <w:color w:val="000000"/>
            <w:sz w:val="20"/>
            <w:szCs w:val="20"/>
            <w:shd w:val="clear" w:color="auto" w:fill="FFFFFF"/>
          </w:rPr>
          <w:t xml:space="preserve">            SEVSL5 = </w:t>
        </w:r>
        <w:r>
          <w:rPr>
            <w:rFonts w:ascii="Courier New" w:hAnsi="Courier New" w:cs="Courier New"/>
            <w:color w:val="800080"/>
            <w:sz w:val="20"/>
            <w:szCs w:val="20"/>
            <w:shd w:val="clear" w:color="auto" w:fill="FFFFFF"/>
          </w:rPr>
          <w:t>"SEVSL5:at least a good bit of the time awaken short of breath or with a headache"</w:t>
        </w:r>
      </w:ins>
    </w:p>
    <w:p w14:paraId="4629354A" w14:textId="77777777" w:rsidR="00896E0B" w:rsidRDefault="00896E0B" w:rsidP="00896E0B">
      <w:pPr>
        <w:autoSpaceDE w:val="0"/>
        <w:autoSpaceDN w:val="0"/>
        <w:adjustRightInd w:val="0"/>
        <w:spacing w:after="0" w:line="240" w:lineRule="auto"/>
        <w:rPr>
          <w:ins w:id="1297" w:author="Windows User" w:date="2019-08-07T15:27:00Z"/>
          <w:rFonts w:ascii="Courier New" w:hAnsi="Courier New" w:cs="Courier New"/>
          <w:color w:val="000000"/>
          <w:sz w:val="20"/>
          <w:szCs w:val="20"/>
          <w:shd w:val="clear" w:color="auto" w:fill="FFFFFF"/>
        </w:rPr>
      </w:pPr>
      <w:ins w:id="1298" w:author="Windows User" w:date="2019-08-07T15:27:00Z">
        <w:r>
          <w:rPr>
            <w:rFonts w:ascii="Courier New" w:hAnsi="Courier New" w:cs="Courier New"/>
            <w:color w:val="000000"/>
            <w:sz w:val="20"/>
            <w:szCs w:val="20"/>
            <w:shd w:val="clear" w:color="auto" w:fill="FFFFFF"/>
          </w:rPr>
          <w:t xml:space="preserve">            SEVSL6 = </w:t>
        </w:r>
        <w:r>
          <w:rPr>
            <w:rFonts w:ascii="Courier New" w:hAnsi="Courier New" w:cs="Courier New"/>
            <w:color w:val="800080"/>
            <w:sz w:val="20"/>
            <w:szCs w:val="20"/>
            <w:shd w:val="clear" w:color="auto" w:fill="FFFFFF"/>
          </w:rPr>
          <w:t>"SEVSL6:at least a good bit of the time feel drowsy or sleepy during the day"</w:t>
        </w:r>
      </w:ins>
    </w:p>
    <w:p w14:paraId="35EE4534" w14:textId="77777777" w:rsidR="00896E0B" w:rsidRDefault="00896E0B" w:rsidP="00896E0B">
      <w:pPr>
        <w:autoSpaceDE w:val="0"/>
        <w:autoSpaceDN w:val="0"/>
        <w:adjustRightInd w:val="0"/>
        <w:spacing w:after="0" w:line="240" w:lineRule="auto"/>
        <w:rPr>
          <w:ins w:id="1299" w:author="Windows User" w:date="2019-08-07T15:27:00Z"/>
          <w:rFonts w:ascii="Courier New" w:hAnsi="Courier New" w:cs="Courier New"/>
          <w:color w:val="000000"/>
          <w:sz w:val="20"/>
          <w:szCs w:val="20"/>
          <w:shd w:val="clear" w:color="auto" w:fill="FFFFFF"/>
        </w:rPr>
      </w:pPr>
      <w:ins w:id="1300" w:author="Windows User" w:date="2019-08-07T15:27:00Z">
        <w:r>
          <w:rPr>
            <w:rFonts w:ascii="Courier New" w:hAnsi="Courier New" w:cs="Courier New"/>
            <w:color w:val="000000"/>
            <w:sz w:val="20"/>
            <w:szCs w:val="20"/>
            <w:shd w:val="clear" w:color="auto" w:fill="FFFFFF"/>
          </w:rPr>
          <w:t xml:space="preserve">            SEVSL7 = </w:t>
        </w:r>
        <w:r>
          <w:rPr>
            <w:rFonts w:ascii="Courier New" w:hAnsi="Courier New" w:cs="Courier New"/>
            <w:color w:val="800080"/>
            <w:sz w:val="20"/>
            <w:szCs w:val="20"/>
            <w:shd w:val="clear" w:color="auto" w:fill="FFFFFF"/>
          </w:rPr>
          <w:t>"SEVSL7:at least a good bit of the time have trouble falling asleep"</w:t>
        </w:r>
      </w:ins>
    </w:p>
    <w:p w14:paraId="10E1B642" w14:textId="77777777" w:rsidR="00896E0B" w:rsidRDefault="00896E0B" w:rsidP="00896E0B">
      <w:pPr>
        <w:autoSpaceDE w:val="0"/>
        <w:autoSpaceDN w:val="0"/>
        <w:adjustRightInd w:val="0"/>
        <w:spacing w:after="0" w:line="240" w:lineRule="auto"/>
        <w:rPr>
          <w:ins w:id="1301" w:author="Windows User" w:date="2019-08-07T15:27:00Z"/>
          <w:rFonts w:ascii="Courier New" w:hAnsi="Courier New" w:cs="Courier New"/>
          <w:color w:val="000000"/>
          <w:sz w:val="20"/>
          <w:szCs w:val="20"/>
          <w:shd w:val="clear" w:color="auto" w:fill="FFFFFF"/>
        </w:rPr>
      </w:pPr>
      <w:ins w:id="1302" w:author="Windows User" w:date="2019-08-07T15:27:00Z">
        <w:r>
          <w:rPr>
            <w:rFonts w:ascii="Courier New" w:hAnsi="Courier New" w:cs="Courier New"/>
            <w:color w:val="000000"/>
            <w:sz w:val="20"/>
            <w:szCs w:val="20"/>
            <w:shd w:val="clear" w:color="auto" w:fill="FFFFFF"/>
          </w:rPr>
          <w:t xml:space="preserve">            SEVSL8 = </w:t>
        </w:r>
        <w:r>
          <w:rPr>
            <w:rFonts w:ascii="Courier New" w:hAnsi="Courier New" w:cs="Courier New"/>
            <w:color w:val="800080"/>
            <w:sz w:val="20"/>
            <w:szCs w:val="20"/>
            <w:shd w:val="clear" w:color="auto" w:fill="FFFFFF"/>
          </w:rPr>
          <w:t>"SEVSL8:at least a good bit of the time awaken during sleep time and have trouble falling asleep again"</w:t>
        </w:r>
      </w:ins>
    </w:p>
    <w:p w14:paraId="3E19B7B3" w14:textId="77777777" w:rsidR="00896E0B" w:rsidRDefault="00896E0B" w:rsidP="00896E0B">
      <w:pPr>
        <w:autoSpaceDE w:val="0"/>
        <w:autoSpaceDN w:val="0"/>
        <w:adjustRightInd w:val="0"/>
        <w:spacing w:after="0" w:line="240" w:lineRule="auto"/>
        <w:rPr>
          <w:ins w:id="1303" w:author="Windows User" w:date="2019-08-07T15:27:00Z"/>
          <w:rFonts w:ascii="Courier New" w:hAnsi="Courier New" w:cs="Courier New"/>
          <w:color w:val="000000"/>
          <w:sz w:val="20"/>
          <w:szCs w:val="20"/>
          <w:shd w:val="clear" w:color="auto" w:fill="FFFFFF"/>
        </w:rPr>
      </w:pPr>
      <w:ins w:id="1304" w:author="Windows User" w:date="2019-08-07T15:27:00Z">
        <w:r>
          <w:rPr>
            <w:rFonts w:ascii="Courier New" w:hAnsi="Courier New" w:cs="Courier New"/>
            <w:color w:val="000000"/>
            <w:sz w:val="20"/>
            <w:szCs w:val="20"/>
            <w:shd w:val="clear" w:color="auto" w:fill="FFFFFF"/>
          </w:rPr>
          <w:t xml:space="preserve">            SEVSL9 = </w:t>
        </w:r>
        <w:r>
          <w:rPr>
            <w:rFonts w:ascii="Courier New" w:hAnsi="Courier New" w:cs="Courier New"/>
            <w:color w:val="800080"/>
            <w:sz w:val="20"/>
            <w:szCs w:val="20"/>
            <w:shd w:val="clear" w:color="auto" w:fill="FFFFFF"/>
          </w:rPr>
          <w:t>"SEVSL9:at least a good bit of the time have trouble staying awake during the day"</w:t>
        </w:r>
      </w:ins>
    </w:p>
    <w:p w14:paraId="7BA930EE" w14:textId="77777777" w:rsidR="00896E0B" w:rsidRDefault="00896E0B" w:rsidP="00896E0B">
      <w:pPr>
        <w:autoSpaceDE w:val="0"/>
        <w:autoSpaceDN w:val="0"/>
        <w:adjustRightInd w:val="0"/>
        <w:spacing w:after="0" w:line="240" w:lineRule="auto"/>
        <w:rPr>
          <w:ins w:id="1305" w:author="Windows User" w:date="2019-08-07T15:27:00Z"/>
          <w:rFonts w:ascii="Courier New" w:hAnsi="Courier New" w:cs="Courier New"/>
          <w:color w:val="000000"/>
          <w:sz w:val="20"/>
          <w:szCs w:val="20"/>
          <w:shd w:val="clear" w:color="auto" w:fill="FFFFFF"/>
        </w:rPr>
      </w:pPr>
      <w:ins w:id="1306" w:author="Windows User" w:date="2019-08-07T15:27:00Z">
        <w:r>
          <w:rPr>
            <w:rFonts w:ascii="Courier New" w:hAnsi="Courier New" w:cs="Courier New"/>
            <w:color w:val="000000"/>
            <w:sz w:val="20"/>
            <w:szCs w:val="20"/>
            <w:shd w:val="clear" w:color="auto" w:fill="FFFFFF"/>
          </w:rPr>
          <w:t xml:space="preserve">            SEVSL10 = </w:t>
        </w:r>
        <w:r>
          <w:rPr>
            <w:rFonts w:ascii="Courier New" w:hAnsi="Courier New" w:cs="Courier New"/>
            <w:color w:val="800080"/>
            <w:sz w:val="20"/>
            <w:szCs w:val="20"/>
            <w:shd w:val="clear" w:color="auto" w:fill="FFFFFF"/>
          </w:rPr>
          <w:t>"SEVSL10:at least a good bit of the time snore during sleep"</w:t>
        </w:r>
      </w:ins>
    </w:p>
    <w:p w14:paraId="24C711AD" w14:textId="77777777" w:rsidR="00896E0B" w:rsidRDefault="00896E0B" w:rsidP="00896E0B">
      <w:pPr>
        <w:autoSpaceDE w:val="0"/>
        <w:autoSpaceDN w:val="0"/>
        <w:adjustRightInd w:val="0"/>
        <w:spacing w:after="0" w:line="240" w:lineRule="auto"/>
        <w:rPr>
          <w:ins w:id="1307" w:author="Windows User" w:date="2019-08-07T15:27:00Z"/>
          <w:rFonts w:ascii="Courier New" w:hAnsi="Courier New" w:cs="Courier New"/>
          <w:color w:val="000000"/>
          <w:sz w:val="20"/>
          <w:szCs w:val="20"/>
          <w:shd w:val="clear" w:color="auto" w:fill="FFFFFF"/>
        </w:rPr>
      </w:pPr>
      <w:ins w:id="1308" w:author="Windows User" w:date="2019-08-07T15:27:00Z">
        <w:r>
          <w:rPr>
            <w:rFonts w:ascii="Courier New" w:hAnsi="Courier New" w:cs="Courier New"/>
            <w:color w:val="000000"/>
            <w:sz w:val="20"/>
            <w:szCs w:val="20"/>
            <w:shd w:val="clear" w:color="auto" w:fill="FFFFFF"/>
          </w:rPr>
          <w:t xml:space="preserve">            SEVSL11 = </w:t>
        </w:r>
        <w:r>
          <w:rPr>
            <w:rFonts w:ascii="Courier New" w:hAnsi="Courier New" w:cs="Courier New"/>
            <w:color w:val="800080"/>
            <w:sz w:val="20"/>
            <w:szCs w:val="20"/>
            <w:shd w:val="clear" w:color="auto" w:fill="FFFFFF"/>
          </w:rPr>
          <w:t>"SEVSL11:at least a good bit of the time take naps during the day"</w:t>
        </w:r>
      </w:ins>
    </w:p>
    <w:p w14:paraId="03FDCD07" w14:textId="77777777" w:rsidR="00896E0B" w:rsidRDefault="00896E0B" w:rsidP="00896E0B">
      <w:pPr>
        <w:autoSpaceDE w:val="0"/>
        <w:autoSpaceDN w:val="0"/>
        <w:adjustRightInd w:val="0"/>
        <w:spacing w:after="0" w:line="240" w:lineRule="auto"/>
        <w:rPr>
          <w:ins w:id="1309" w:author="Windows User" w:date="2019-08-07T15:27:00Z"/>
          <w:rFonts w:ascii="Courier New" w:hAnsi="Courier New" w:cs="Courier New"/>
          <w:color w:val="000000"/>
          <w:sz w:val="20"/>
          <w:szCs w:val="20"/>
          <w:shd w:val="clear" w:color="auto" w:fill="FFFFFF"/>
        </w:rPr>
      </w:pPr>
      <w:ins w:id="1310" w:author="Windows User" w:date="2019-08-07T15:27:00Z">
        <w:r>
          <w:rPr>
            <w:rFonts w:ascii="Courier New" w:hAnsi="Courier New" w:cs="Courier New"/>
            <w:color w:val="000000"/>
            <w:sz w:val="20"/>
            <w:szCs w:val="20"/>
            <w:shd w:val="clear" w:color="auto" w:fill="FFFFFF"/>
          </w:rPr>
          <w:lastRenderedPageBreak/>
          <w:t xml:space="preserve">            SEVSL12 = </w:t>
        </w:r>
        <w:r>
          <w:rPr>
            <w:rFonts w:ascii="Courier New" w:hAnsi="Courier New" w:cs="Courier New"/>
            <w:color w:val="800080"/>
            <w:sz w:val="20"/>
            <w:szCs w:val="20"/>
            <w:shd w:val="clear" w:color="auto" w:fill="FFFFFF"/>
          </w:rPr>
          <w:t>"SEVSL12: at most some of the time get the amount of sleep needed"</w:t>
        </w:r>
        <w:r>
          <w:rPr>
            <w:rFonts w:ascii="Courier New" w:hAnsi="Courier New" w:cs="Courier New"/>
            <w:color w:val="000000"/>
            <w:sz w:val="20"/>
            <w:szCs w:val="20"/>
            <w:shd w:val="clear" w:color="auto" w:fill="FFFFFF"/>
          </w:rPr>
          <w:t>;</w:t>
        </w:r>
      </w:ins>
    </w:p>
    <w:p w14:paraId="3AAF3B58" w14:textId="77777777" w:rsidR="00896E0B" w:rsidRDefault="00896E0B" w:rsidP="00896E0B">
      <w:pPr>
        <w:autoSpaceDE w:val="0"/>
        <w:autoSpaceDN w:val="0"/>
        <w:adjustRightInd w:val="0"/>
        <w:spacing w:after="0" w:line="240" w:lineRule="auto"/>
        <w:rPr>
          <w:ins w:id="1311" w:author="Windows User" w:date="2019-08-07T15:27:00Z"/>
          <w:rFonts w:ascii="Courier New" w:hAnsi="Courier New" w:cs="Courier New"/>
          <w:color w:val="000000"/>
          <w:sz w:val="20"/>
          <w:szCs w:val="20"/>
          <w:shd w:val="clear" w:color="auto" w:fill="FFFFFF"/>
        </w:rPr>
      </w:pPr>
      <w:ins w:id="1312" w:author="Windows User" w:date="2019-08-07T15:27: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43FF1DE7" w14:textId="33DFBC50" w:rsidR="00B6609B" w:rsidRDefault="00B6609B" w:rsidP="007C40F7">
      <w:pPr>
        <w:autoSpaceDE w:val="0"/>
        <w:autoSpaceDN w:val="0"/>
        <w:adjustRightInd w:val="0"/>
        <w:spacing w:after="0" w:line="240" w:lineRule="auto"/>
        <w:rPr>
          <w:ins w:id="1313" w:author="Windows User" w:date="2019-08-07T15:28:00Z"/>
          <w:rFonts w:cs="Times New Roman"/>
        </w:rPr>
      </w:pPr>
    </w:p>
    <w:p w14:paraId="5AC510C2" w14:textId="77777777" w:rsidR="00896E0B" w:rsidRDefault="00896E0B" w:rsidP="00896E0B">
      <w:pPr>
        <w:autoSpaceDE w:val="0"/>
        <w:autoSpaceDN w:val="0"/>
        <w:adjustRightInd w:val="0"/>
        <w:spacing w:after="0" w:line="240" w:lineRule="auto"/>
        <w:rPr>
          <w:ins w:id="1314" w:author="Windows User" w:date="2019-08-07T15:28:00Z"/>
          <w:rFonts w:ascii="Courier New" w:hAnsi="Courier New" w:cs="Courier New"/>
          <w:color w:val="000000"/>
          <w:sz w:val="20"/>
          <w:szCs w:val="20"/>
          <w:shd w:val="clear" w:color="auto" w:fill="FFFFFF"/>
        </w:rPr>
      </w:pPr>
      <w:ins w:id="1315" w:author="Windows User" w:date="2019-08-07T15:28:00Z">
        <w:r>
          <w:rPr>
            <w:rFonts w:ascii="Courier New" w:hAnsi="Courier New" w:cs="Courier New"/>
            <w:color w:val="008000"/>
            <w:sz w:val="20"/>
            <w:szCs w:val="20"/>
            <w:shd w:val="clear" w:color="auto" w:fill="FFFFFF"/>
          </w:rPr>
          <w:t>*Berlin Questions;</w:t>
        </w:r>
      </w:ins>
    </w:p>
    <w:p w14:paraId="5520BD4A" w14:textId="77777777" w:rsidR="00896E0B" w:rsidRDefault="00896E0B" w:rsidP="00896E0B">
      <w:pPr>
        <w:autoSpaceDE w:val="0"/>
        <w:autoSpaceDN w:val="0"/>
        <w:adjustRightInd w:val="0"/>
        <w:spacing w:after="0" w:line="240" w:lineRule="auto"/>
        <w:rPr>
          <w:ins w:id="1316" w:author="Windows User" w:date="2019-08-07T15:28:00Z"/>
          <w:rFonts w:ascii="Courier New" w:hAnsi="Courier New" w:cs="Courier New"/>
          <w:color w:val="000000"/>
          <w:sz w:val="20"/>
          <w:szCs w:val="20"/>
          <w:shd w:val="clear" w:color="auto" w:fill="FFFFFF"/>
        </w:rPr>
      </w:pPr>
      <w:ins w:id="1317" w:author="Windows User" w:date="2019-08-07T15:28:00Z">
        <w:r>
          <w:rPr>
            <w:rFonts w:ascii="Courier New" w:hAnsi="Courier New" w:cs="Courier New"/>
            <w:color w:val="008000"/>
            <w:sz w:val="20"/>
            <w:szCs w:val="20"/>
            <w:shd w:val="clear" w:color="auto" w:fill="FFFFFF"/>
          </w:rPr>
          <w:t>* Category 1;</w:t>
        </w:r>
      </w:ins>
    </w:p>
    <w:p w14:paraId="640A9F6A" w14:textId="77777777" w:rsidR="00896E0B" w:rsidRDefault="00896E0B" w:rsidP="00896E0B">
      <w:pPr>
        <w:autoSpaceDE w:val="0"/>
        <w:autoSpaceDN w:val="0"/>
        <w:adjustRightInd w:val="0"/>
        <w:spacing w:after="0" w:line="240" w:lineRule="auto"/>
        <w:rPr>
          <w:ins w:id="1318" w:author="Windows User" w:date="2019-08-07T15:28:00Z"/>
          <w:rFonts w:ascii="Courier New" w:hAnsi="Courier New" w:cs="Courier New"/>
          <w:color w:val="000000"/>
          <w:sz w:val="20"/>
          <w:szCs w:val="20"/>
          <w:shd w:val="clear" w:color="auto" w:fill="FFFFFF"/>
        </w:rPr>
      </w:pPr>
      <w:ins w:id="1319" w:author="Windows User" w:date="2019-08-07T15:28: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0692960E" w14:textId="77777777" w:rsidR="00896E0B" w:rsidRDefault="00896E0B" w:rsidP="00896E0B">
      <w:pPr>
        <w:autoSpaceDE w:val="0"/>
        <w:autoSpaceDN w:val="0"/>
        <w:adjustRightInd w:val="0"/>
        <w:spacing w:after="0" w:line="240" w:lineRule="auto"/>
        <w:rPr>
          <w:ins w:id="1320" w:author="Windows User" w:date="2019-08-07T15:28:00Z"/>
          <w:rFonts w:ascii="Courier New" w:hAnsi="Courier New" w:cs="Courier New"/>
          <w:color w:val="000000"/>
          <w:sz w:val="20"/>
          <w:szCs w:val="20"/>
          <w:shd w:val="clear" w:color="auto" w:fill="FFFFFF"/>
        </w:rPr>
      </w:pPr>
      <w:ins w:id="1321" w:author="Windows User" w:date="2019-08-07T15:28: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409343D2" w14:textId="77777777" w:rsidR="00896E0B" w:rsidRDefault="00896E0B" w:rsidP="00896E0B">
      <w:pPr>
        <w:autoSpaceDE w:val="0"/>
        <w:autoSpaceDN w:val="0"/>
        <w:adjustRightInd w:val="0"/>
        <w:spacing w:after="0" w:line="240" w:lineRule="auto"/>
        <w:rPr>
          <w:ins w:id="1322" w:author="Windows User" w:date="2019-08-07T15:28:00Z"/>
          <w:rFonts w:ascii="Courier New" w:hAnsi="Courier New" w:cs="Courier New"/>
          <w:color w:val="000000"/>
          <w:sz w:val="20"/>
          <w:szCs w:val="20"/>
          <w:shd w:val="clear" w:color="auto" w:fill="FFFFFF"/>
        </w:rPr>
      </w:pPr>
    </w:p>
    <w:p w14:paraId="6C9D939F" w14:textId="77777777" w:rsidR="00896E0B" w:rsidRDefault="00896E0B" w:rsidP="00896E0B">
      <w:pPr>
        <w:autoSpaceDE w:val="0"/>
        <w:autoSpaceDN w:val="0"/>
        <w:adjustRightInd w:val="0"/>
        <w:spacing w:after="0" w:line="240" w:lineRule="auto"/>
        <w:rPr>
          <w:ins w:id="1323" w:author="Windows User" w:date="2019-08-07T15:28:00Z"/>
          <w:rFonts w:ascii="Courier New" w:hAnsi="Courier New" w:cs="Courier New"/>
          <w:color w:val="000000"/>
          <w:sz w:val="20"/>
          <w:szCs w:val="20"/>
          <w:shd w:val="clear" w:color="auto" w:fill="FFFFFF"/>
        </w:rPr>
      </w:pPr>
      <w:ins w:id="1324"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SL10r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Snore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74352DC6" w14:textId="77777777" w:rsidR="00896E0B" w:rsidRDefault="00896E0B" w:rsidP="00896E0B">
      <w:pPr>
        <w:autoSpaceDE w:val="0"/>
        <w:autoSpaceDN w:val="0"/>
        <w:adjustRightInd w:val="0"/>
        <w:spacing w:after="0" w:line="240" w:lineRule="auto"/>
        <w:rPr>
          <w:ins w:id="1325" w:author="Windows User" w:date="2019-08-07T15:28:00Z"/>
          <w:rFonts w:ascii="Courier New" w:hAnsi="Courier New" w:cs="Courier New"/>
          <w:color w:val="000000"/>
          <w:sz w:val="20"/>
          <w:szCs w:val="20"/>
          <w:shd w:val="clear" w:color="auto" w:fill="FFFFFF"/>
        </w:rPr>
      </w:pPr>
      <w:ins w:id="1326"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SL10r lt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Snore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3729FE3D" w14:textId="77777777" w:rsidR="00896E0B" w:rsidRDefault="00896E0B" w:rsidP="00896E0B">
      <w:pPr>
        <w:autoSpaceDE w:val="0"/>
        <w:autoSpaceDN w:val="0"/>
        <w:adjustRightInd w:val="0"/>
        <w:spacing w:after="0" w:line="240" w:lineRule="auto"/>
        <w:rPr>
          <w:ins w:id="1327" w:author="Windows User" w:date="2019-08-07T15:28:00Z"/>
          <w:rFonts w:ascii="Courier New" w:hAnsi="Courier New" w:cs="Courier New"/>
          <w:color w:val="000000"/>
          <w:sz w:val="20"/>
          <w:szCs w:val="20"/>
          <w:shd w:val="clear" w:color="auto" w:fill="FFFFFF"/>
        </w:rPr>
      </w:pPr>
      <w:ins w:id="1328"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Snore=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610B46FF" w14:textId="77777777" w:rsidR="00896E0B" w:rsidRDefault="00896E0B" w:rsidP="00896E0B">
      <w:pPr>
        <w:autoSpaceDE w:val="0"/>
        <w:autoSpaceDN w:val="0"/>
        <w:adjustRightInd w:val="0"/>
        <w:spacing w:after="0" w:line="240" w:lineRule="auto"/>
        <w:rPr>
          <w:ins w:id="1329" w:author="Windows User" w:date="2019-08-07T15:28:00Z"/>
          <w:rFonts w:ascii="Courier New" w:hAnsi="Courier New" w:cs="Courier New"/>
          <w:color w:val="000000"/>
          <w:sz w:val="20"/>
          <w:szCs w:val="20"/>
          <w:shd w:val="clear" w:color="auto" w:fill="FFFFFF"/>
        </w:rPr>
      </w:pPr>
      <w:ins w:id="1330"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Berlin1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SnLoud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08AF8081" w14:textId="77777777" w:rsidR="00896E0B" w:rsidRDefault="00896E0B" w:rsidP="00896E0B">
      <w:pPr>
        <w:autoSpaceDE w:val="0"/>
        <w:autoSpaceDN w:val="0"/>
        <w:adjustRightInd w:val="0"/>
        <w:spacing w:after="0" w:line="240" w:lineRule="auto"/>
        <w:rPr>
          <w:ins w:id="1331" w:author="Windows User" w:date="2019-08-07T15:28:00Z"/>
          <w:rFonts w:ascii="Courier New" w:hAnsi="Courier New" w:cs="Courier New"/>
          <w:color w:val="000000"/>
          <w:sz w:val="20"/>
          <w:szCs w:val="20"/>
          <w:shd w:val="clear" w:color="auto" w:fill="FFFFFF"/>
        </w:rPr>
      </w:pPr>
      <w:ins w:id="1332"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Berlin1 ge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SnLoud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4FE17C80" w14:textId="77777777" w:rsidR="00896E0B" w:rsidRDefault="00896E0B" w:rsidP="00896E0B">
      <w:pPr>
        <w:autoSpaceDE w:val="0"/>
        <w:autoSpaceDN w:val="0"/>
        <w:adjustRightInd w:val="0"/>
        <w:spacing w:after="0" w:line="240" w:lineRule="auto"/>
        <w:rPr>
          <w:ins w:id="1333" w:author="Windows User" w:date="2019-08-07T15:28:00Z"/>
          <w:rFonts w:ascii="Courier New" w:hAnsi="Courier New" w:cs="Courier New"/>
          <w:color w:val="000000"/>
          <w:sz w:val="20"/>
          <w:szCs w:val="20"/>
          <w:shd w:val="clear" w:color="auto" w:fill="FFFFFF"/>
        </w:rPr>
      </w:pPr>
      <w:ins w:id="1334"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SnLoud=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187217B7" w14:textId="77777777" w:rsidR="00896E0B" w:rsidRDefault="00896E0B" w:rsidP="00896E0B">
      <w:pPr>
        <w:autoSpaceDE w:val="0"/>
        <w:autoSpaceDN w:val="0"/>
        <w:adjustRightInd w:val="0"/>
        <w:spacing w:after="0" w:line="240" w:lineRule="auto"/>
        <w:rPr>
          <w:ins w:id="1335" w:author="Windows User" w:date="2019-08-07T15:28:00Z"/>
          <w:rFonts w:ascii="Courier New" w:hAnsi="Courier New" w:cs="Courier New"/>
          <w:color w:val="000000"/>
          <w:sz w:val="20"/>
          <w:szCs w:val="20"/>
          <w:shd w:val="clear" w:color="auto" w:fill="FFFFFF"/>
        </w:rPr>
      </w:pPr>
      <w:ins w:id="1336"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Berlin2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SnFreq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C047975" w14:textId="77777777" w:rsidR="00896E0B" w:rsidRDefault="00896E0B" w:rsidP="00896E0B">
      <w:pPr>
        <w:autoSpaceDE w:val="0"/>
        <w:autoSpaceDN w:val="0"/>
        <w:adjustRightInd w:val="0"/>
        <w:spacing w:after="0" w:line="240" w:lineRule="auto"/>
        <w:rPr>
          <w:ins w:id="1337" w:author="Windows User" w:date="2019-08-07T15:28:00Z"/>
          <w:rFonts w:ascii="Courier New" w:hAnsi="Courier New" w:cs="Courier New"/>
          <w:color w:val="000000"/>
          <w:sz w:val="20"/>
          <w:szCs w:val="20"/>
          <w:shd w:val="clear" w:color="auto" w:fill="FFFFFF"/>
        </w:rPr>
      </w:pPr>
      <w:ins w:id="1338"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Berlin2 le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SnFreq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02B45D44" w14:textId="77777777" w:rsidR="00896E0B" w:rsidRDefault="00896E0B" w:rsidP="00896E0B">
      <w:pPr>
        <w:autoSpaceDE w:val="0"/>
        <w:autoSpaceDN w:val="0"/>
        <w:adjustRightInd w:val="0"/>
        <w:spacing w:after="0" w:line="240" w:lineRule="auto"/>
        <w:rPr>
          <w:ins w:id="1339" w:author="Windows User" w:date="2019-08-07T15:28:00Z"/>
          <w:rFonts w:ascii="Courier New" w:hAnsi="Courier New" w:cs="Courier New"/>
          <w:color w:val="000000"/>
          <w:sz w:val="20"/>
          <w:szCs w:val="20"/>
          <w:shd w:val="clear" w:color="auto" w:fill="FFFFFF"/>
        </w:rPr>
      </w:pPr>
      <w:ins w:id="1340"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SnFreq=</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C6AB293" w14:textId="77777777" w:rsidR="00896E0B" w:rsidRDefault="00896E0B" w:rsidP="00896E0B">
      <w:pPr>
        <w:autoSpaceDE w:val="0"/>
        <w:autoSpaceDN w:val="0"/>
        <w:adjustRightInd w:val="0"/>
        <w:spacing w:after="0" w:line="240" w:lineRule="auto"/>
        <w:rPr>
          <w:ins w:id="1341" w:author="Windows User" w:date="2019-08-07T15:28:00Z"/>
          <w:rFonts w:ascii="Courier New" w:hAnsi="Courier New" w:cs="Courier New"/>
          <w:color w:val="000000"/>
          <w:sz w:val="20"/>
          <w:szCs w:val="20"/>
          <w:shd w:val="clear" w:color="auto" w:fill="FFFFFF"/>
        </w:rPr>
      </w:pPr>
      <w:ins w:id="1342"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Berlin3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SnBother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04518614" w14:textId="77777777" w:rsidR="00896E0B" w:rsidRDefault="00896E0B" w:rsidP="00896E0B">
      <w:pPr>
        <w:autoSpaceDE w:val="0"/>
        <w:autoSpaceDN w:val="0"/>
        <w:adjustRightInd w:val="0"/>
        <w:spacing w:after="0" w:line="240" w:lineRule="auto"/>
        <w:rPr>
          <w:ins w:id="1343" w:author="Windows User" w:date="2019-08-07T15:28:00Z"/>
          <w:rFonts w:ascii="Courier New" w:hAnsi="Courier New" w:cs="Courier New"/>
          <w:color w:val="000000"/>
          <w:sz w:val="20"/>
          <w:szCs w:val="20"/>
          <w:shd w:val="clear" w:color="auto" w:fill="FFFFFF"/>
        </w:rPr>
      </w:pPr>
      <w:ins w:id="1344"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Berlin3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SnBother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46915B1F" w14:textId="77777777" w:rsidR="00896E0B" w:rsidRDefault="00896E0B" w:rsidP="00896E0B">
      <w:pPr>
        <w:autoSpaceDE w:val="0"/>
        <w:autoSpaceDN w:val="0"/>
        <w:adjustRightInd w:val="0"/>
        <w:spacing w:after="0" w:line="240" w:lineRule="auto"/>
        <w:rPr>
          <w:ins w:id="1345" w:author="Windows User" w:date="2019-08-07T15:28:00Z"/>
          <w:rFonts w:ascii="Courier New" w:hAnsi="Courier New" w:cs="Courier New"/>
          <w:color w:val="000000"/>
          <w:sz w:val="20"/>
          <w:szCs w:val="20"/>
          <w:shd w:val="clear" w:color="auto" w:fill="FFFFFF"/>
        </w:rPr>
      </w:pPr>
      <w:ins w:id="1346"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SnBother=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1619465" w14:textId="77777777" w:rsidR="00896E0B" w:rsidRDefault="00896E0B" w:rsidP="00896E0B">
      <w:pPr>
        <w:autoSpaceDE w:val="0"/>
        <w:autoSpaceDN w:val="0"/>
        <w:adjustRightInd w:val="0"/>
        <w:spacing w:after="0" w:line="240" w:lineRule="auto"/>
        <w:rPr>
          <w:ins w:id="1347" w:author="Windows User" w:date="2019-08-07T15:28:00Z"/>
          <w:rFonts w:ascii="Courier New" w:hAnsi="Courier New" w:cs="Courier New"/>
          <w:color w:val="000000"/>
          <w:sz w:val="20"/>
          <w:szCs w:val="20"/>
          <w:shd w:val="clear" w:color="auto" w:fill="FFFFFF"/>
        </w:rPr>
      </w:pPr>
      <w:ins w:id="1348"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Berlin4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SnQuit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2786C241" w14:textId="77777777" w:rsidR="00896E0B" w:rsidRDefault="00896E0B" w:rsidP="00896E0B">
      <w:pPr>
        <w:autoSpaceDE w:val="0"/>
        <w:autoSpaceDN w:val="0"/>
        <w:adjustRightInd w:val="0"/>
        <w:spacing w:after="0" w:line="240" w:lineRule="auto"/>
        <w:rPr>
          <w:ins w:id="1349" w:author="Windows User" w:date="2019-08-07T15:28:00Z"/>
          <w:rFonts w:ascii="Courier New" w:hAnsi="Courier New" w:cs="Courier New"/>
          <w:color w:val="000000"/>
          <w:sz w:val="20"/>
          <w:szCs w:val="20"/>
          <w:shd w:val="clear" w:color="auto" w:fill="FFFFFF"/>
        </w:rPr>
      </w:pPr>
      <w:ins w:id="1350"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Berlin4 le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SnQuit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77D7101A" w14:textId="77777777" w:rsidR="00896E0B" w:rsidRDefault="00896E0B" w:rsidP="00896E0B">
      <w:pPr>
        <w:autoSpaceDE w:val="0"/>
        <w:autoSpaceDN w:val="0"/>
        <w:adjustRightInd w:val="0"/>
        <w:spacing w:after="0" w:line="240" w:lineRule="auto"/>
        <w:rPr>
          <w:ins w:id="1351" w:author="Windows User" w:date="2019-08-07T15:28:00Z"/>
          <w:rFonts w:ascii="Courier New" w:hAnsi="Courier New" w:cs="Courier New"/>
          <w:color w:val="000000"/>
          <w:sz w:val="20"/>
          <w:szCs w:val="20"/>
          <w:shd w:val="clear" w:color="auto" w:fill="FFFFFF"/>
        </w:rPr>
      </w:pPr>
      <w:ins w:id="1352"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SnQuit=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ins>
    </w:p>
    <w:p w14:paraId="1091A325" w14:textId="77777777" w:rsidR="00896E0B" w:rsidRDefault="00896E0B" w:rsidP="00896E0B">
      <w:pPr>
        <w:autoSpaceDE w:val="0"/>
        <w:autoSpaceDN w:val="0"/>
        <w:adjustRightInd w:val="0"/>
        <w:spacing w:after="0" w:line="240" w:lineRule="auto"/>
        <w:rPr>
          <w:ins w:id="1353" w:author="Windows User" w:date="2019-08-07T15:28:00Z"/>
          <w:rFonts w:ascii="Courier New" w:hAnsi="Courier New" w:cs="Courier New"/>
          <w:color w:val="000000"/>
          <w:sz w:val="20"/>
          <w:szCs w:val="20"/>
          <w:shd w:val="clear" w:color="auto" w:fill="FFFFFF"/>
        </w:rPr>
      </w:pPr>
    </w:p>
    <w:p w14:paraId="3E2C72EC" w14:textId="77777777" w:rsidR="00896E0B" w:rsidRDefault="00896E0B" w:rsidP="00896E0B">
      <w:pPr>
        <w:autoSpaceDE w:val="0"/>
        <w:autoSpaceDN w:val="0"/>
        <w:adjustRightInd w:val="0"/>
        <w:spacing w:after="0" w:line="240" w:lineRule="auto"/>
        <w:rPr>
          <w:ins w:id="1354" w:author="Windows User" w:date="2019-08-07T15:28:00Z"/>
          <w:rFonts w:ascii="Courier New" w:hAnsi="Courier New" w:cs="Courier New"/>
          <w:color w:val="000000"/>
          <w:sz w:val="20"/>
          <w:szCs w:val="20"/>
          <w:shd w:val="clear" w:color="auto" w:fill="FFFFFF"/>
        </w:rPr>
      </w:pPr>
      <w:ins w:id="1355" w:author="Windows User" w:date="2019-08-07T15:28:00Z">
        <w:r>
          <w:rPr>
            <w:rFonts w:ascii="Courier New" w:hAnsi="Courier New" w:cs="Courier New"/>
            <w:color w:val="008000"/>
            <w:sz w:val="20"/>
            <w:szCs w:val="20"/>
            <w:shd w:val="clear" w:color="auto" w:fill="FFFFFF"/>
          </w:rPr>
          <w:t>*Category 2;</w:t>
        </w:r>
      </w:ins>
    </w:p>
    <w:p w14:paraId="4A418F37" w14:textId="77777777" w:rsidR="00896E0B" w:rsidRDefault="00896E0B" w:rsidP="00896E0B">
      <w:pPr>
        <w:autoSpaceDE w:val="0"/>
        <w:autoSpaceDN w:val="0"/>
        <w:adjustRightInd w:val="0"/>
        <w:spacing w:after="0" w:line="240" w:lineRule="auto"/>
        <w:rPr>
          <w:ins w:id="1356" w:author="Windows User" w:date="2019-08-07T15:28:00Z"/>
          <w:rFonts w:ascii="Courier New" w:hAnsi="Courier New" w:cs="Courier New"/>
          <w:color w:val="000000"/>
          <w:sz w:val="20"/>
          <w:szCs w:val="20"/>
          <w:shd w:val="clear" w:color="auto" w:fill="FFFFFF"/>
        </w:rPr>
      </w:pPr>
      <w:ins w:id="1357"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Berlin5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SlFatig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502015C2" w14:textId="77777777" w:rsidR="00896E0B" w:rsidRDefault="00896E0B" w:rsidP="00896E0B">
      <w:pPr>
        <w:autoSpaceDE w:val="0"/>
        <w:autoSpaceDN w:val="0"/>
        <w:adjustRightInd w:val="0"/>
        <w:spacing w:after="0" w:line="240" w:lineRule="auto"/>
        <w:rPr>
          <w:ins w:id="1358" w:author="Windows User" w:date="2019-08-07T15:28:00Z"/>
          <w:rFonts w:ascii="Courier New" w:hAnsi="Courier New" w:cs="Courier New"/>
          <w:color w:val="000000"/>
          <w:sz w:val="20"/>
          <w:szCs w:val="20"/>
          <w:shd w:val="clear" w:color="auto" w:fill="FFFFFF"/>
        </w:rPr>
      </w:pPr>
      <w:ins w:id="1359"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Berlin5 le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SlFatig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79EF9913" w14:textId="77777777" w:rsidR="00896E0B" w:rsidRDefault="00896E0B" w:rsidP="00896E0B">
      <w:pPr>
        <w:autoSpaceDE w:val="0"/>
        <w:autoSpaceDN w:val="0"/>
        <w:adjustRightInd w:val="0"/>
        <w:spacing w:after="0" w:line="240" w:lineRule="auto"/>
        <w:rPr>
          <w:ins w:id="1360" w:author="Windows User" w:date="2019-08-07T15:28:00Z"/>
          <w:rFonts w:ascii="Courier New" w:hAnsi="Courier New" w:cs="Courier New"/>
          <w:color w:val="000000"/>
          <w:sz w:val="20"/>
          <w:szCs w:val="20"/>
          <w:shd w:val="clear" w:color="auto" w:fill="FFFFFF"/>
        </w:rPr>
      </w:pPr>
      <w:ins w:id="1361"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SlFatig=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7D079CA" w14:textId="77777777" w:rsidR="00896E0B" w:rsidRDefault="00896E0B" w:rsidP="00896E0B">
      <w:pPr>
        <w:autoSpaceDE w:val="0"/>
        <w:autoSpaceDN w:val="0"/>
        <w:adjustRightInd w:val="0"/>
        <w:spacing w:after="0" w:line="240" w:lineRule="auto"/>
        <w:rPr>
          <w:ins w:id="1362" w:author="Windows User" w:date="2019-08-07T15:28:00Z"/>
          <w:rFonts w:ascii="Courier New" w:hAnsi="Courier New" w:cs="Courier New"/>
          <w:color w:val="000000"/>
          <w:sz w:val="20"/>
          <w:szCs w:val="20"/>
          <w:shd w:val="clear" w:color="auto" w:fill="FFFFFF"/>
        </w:rPr>
      </w:pPr>
      <w:ins w:id="1363"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Berlin6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TireWake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13DD3F62" w14:textId="77777777" w:rsidR="00896E0B" w:rsidRDefault="00896E0B" w:rsidP="00896E0B">
      <w:pPr>
        <w:autoSpaceDE w:val="0"/>
        <w:autoSpaceDN w:val="0"/>
        <w:adjustRightInd w:val="0"/>
        <w:spacing w:after="0" w:line="240" w:lineRule="auto"/>
        <w:rPr>
          <w:ins w:id="1364" w:author="Windows User" w:date="2019-08-07T15:28:00Z"/>
          <w:rFonts w:ascii="Courier New" w:hAnsi="Courier New" w:cs="Courier New"/>
          <w:color w:val="000000"/>
          <w:sz w:val="20"/>
          <w:szCs w:val="20"/>
          <w:shd w:val="clear" w:color="auto" w:fill="FFFFFF"/>
        </w:rPr>
      </w:pPr>
      <w:ins w:id="1365"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Berlin6 le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TireWake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29D555F7" w14:textId="77777777" w:rsidR="00896E0B" w:rsidRDefault="00896E0B" w:rsidP="00896E0B">
      <w:pPr>
        <w:autoSpaceDE w:val="0"/>
        <w:autoSpaceDN w:val="0"/>
        <w:adjustRightInd w:val="0"/>
        <w:spacing w:after="0" w:line="240" w:lineRule="auto"/>
        <w:rPr>
          <w:ins w:id="1366" w:author="Windows User" w:date="2019-08-07T15:28:00Z"/>
          <w:rFonts w:ascii="Courier New" w:hAnsi="Courier New" w:cs="Courier New"/>
          <w:color w:val="000000"/>
          <w:sz w:val="20"/>
          <w:szCs w:val="20"/>
          <w:shd w:val="clear" w:color="auto" w:fill="FFFFFF"/>
        </w:rPr>
      </w:pPr>
      <w:ins w:id="1367"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TireWake=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84FA384" w14:textId="77777777" w:rsidR="00896E0B" w:rsidRDefault="00896E0B" w:rsidP="00896E0B">
      <w:pPr>
        <w:autoSpaceDE w:val="0"/>
        <w:autoSpaceDN w:val="0"/>
        <w:adjustRightInd w:val="0"/>
        <w:spacing w:after="0" w:line="240" w:lineRule="auto"/>
        <w:rPr>
          <w:ins w:id="1368" w:author="Windows User" w:date="2019-08-07T15:28:00Z"/>
          <w:rFonts w:ascii="Courier New" w:hAnsi="Courier New" w:cs="Courier New"/>
          <w:color w:val="000000"/>
          <w:sz w:val="20"/>
          <w:szCs w:val="20"/>
          <w:shd w:val="clear" w:color="auto" w:fill="FFFFFF"/>
        </w:rPr>
      </w:pPr>
      <w:ins w:id="1369"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Berlin7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SlDrive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22410766" w14:textId="77777777" w:rsidR="00896E0B" w:rsidRDefault="00896E0B" w:rsidP="00896E0B">
      <w:pPr>
        <w:autoSpaceDE w:val="0"/>
        <w:autoSpaceDN w:val="0"/>
        <w:adjustRightInd w:val="0"/>
        <w:spacing w:after="0" w:line="240" w:lineRule="auto"/>
        <w:rPr>
          <w:ins w:id="1370" w:author="Windows User" w:date="2019-08-07T15:28:00Z"/>
          <w:rFonts w:ascii="Courier New" w:hAnsi="Courier New" w:cs="Courier New"/>
          <w:color w:val="000000"/>
          <w:sz w:val="20"/>
          <w:szCs w:val="20"/>
          <w:shd w:val="clear" w:color="auto" w:fill="FFFFFF"/>
        </w:rPr>
      </w:pPr>
      <w:ins w:id="1371"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Berlin7 le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SlDrive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33C5A50E" w14:textId="77777777" w:rsidR="00896E0B" w:rsidRDefault="00896E0B" w:rsidP="00896E0B">
      <w:pPr>
        <w:autoSpaceDE w:val="0"/>
        <w:autoSpaceDN w:val="0"/>
        <w:adjustRightInd w:val="0"/>
        <w:spacing w:after="0" w:line="240" w:lineRule="auto"/>
        <w:rPr>
          <w:ins w:id="1372" w:author="Windows User" w:date="2019-08-07T15:28:00Z"/>
          <w:rFonts w:ascii="Courier New" w:hAnsi="Courier New" w:cs="Courier New"/>
          <w:color w:val="000000"/>
          <w:sz w:val="20"/>
          <w:szCs w:val="20"/>
          <w:shd w:val="clear" w:color="auto" w:fill="FFFFFF"/>
        </w:rPr>
      </w:pPr>
      <w:ins w:id="1373"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SlDrive=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4059CB20" w14:textId="77777777" w:rsidR="00896E0B" w:rsidRDefault="00896E0B" w:rsidP="00896E0B">
      <w:pPr>
        <w:autoSpaceDE w:val="0"/>
        <w:autoSpaceDN w:val="0"/>
        <w:adjustRightInd w:val="0"/>
        <w:spacing w:after="0" w:line="240" w:lineRule="auto"/>
        <w:rPr>
          <w:ins w:id="1374" w:author="Windows User" w:date="2019-08-07T15:28:00Z"/>
          <w:rFonts w:ascii="Courier New" w:hAnsi="Courier New" w:cs="Courier New"/>
          <w:color w:val="000000"/>
          <w:sz w:val="20"/>
          <w:szCs w:val="20"/>
          <w:shd w:val="clear" w:color="auto" w:fill="FFFFFF"/>
        </w:rPr>
      </w:pPr>
    </w:p>
    <w:p w14:paraId="4FD25793" w14:textId="77777777" w:rsidR="00896E0B" w:rsidRDefault="00896E0B" w:rsidP="00896E0B">
      <w:pPr>
        <w:autoSpaceDE w:val="0"/>
        <w:autoSpaceDN w:val="0"/>
        <w:adjustRightInd w:val="0"/>
        <w:spacing w:after="0" w:line="240" w:lineRule="auto"/>
        <w:rPr>
          <w:ins w:id="1375" w:author="Windows User" w:date="2019-08-07T15:28:00Z"/>
          <w:rFonts w:ascii="Courier New" w:hAnsi="Courier New" w:cs="Courier New"/>
          <w:color w:val="000000"/>
          <w:sz w:val="20"/>
          <w:szCs w:val="20"/>
          <w:shd w:val="clear" w:color="auto" w:fill="FFFFFF"/>
        </w:rPr>
      </w:pPr>
      <w:ins w:id="1376" w:author="Windows User" w:date="2019-08-07T15:28:00Z">
        <w:r>
          <w:rPr>
            <w:rFonts w:ascii="Courier New" w:hAnsi="Courier New" w:cs="Courier New"/>
            <w:color w:val="008000"/>
            <w:sz w:val="20"/>
            <w:szCs w:val="20"/>
            <w:shd w:val="clear" w:color="auto" w:fill="FFFFFF"/>
          </w:rPr>
          <w:t>* Category 3;</w:t>
        </w:r>
      </w:ins>
    </w:p>
    <w:p w14:paraId="53769125" w14:textId="77777777" w:rsidR="00896E0B" w:rsidRDefault="00896E0B" w:rsidP="00896E0B">
      <w:pPr>
        <w:autoSpaceDE w:val="0"/>
        <w:autoSpaceDN w:val="0"/>
        <w:adjustRightInd w:val="0"/>
        <w:spacing w:after="0" w:line="240" w:lineRule="auto"/>
        <w:rPr>
          <w:ins w:id="1377" w:author="Windows User" w:date="2019-08-07T15:28:00Z"/>
          <w:rFonts w:ascii="Courier New" w:hAnsi="Courier New" w:cs="Courier New"/>
          <w:color w:val="000000"/>
          <w:sz w:val="20"/>
          <w:szCs w:val="20"/>
          <w:shd w:val="clear" w:color="auto" w:fill="FFFFFF"/>
        </w:rPr>
      </w:pPr>
      <w:ins w:id="1378" w:author="Windows User" w:date="2019-08-07T15:28:00Z">
        <w:r>
          <w:rPr>
            <w:rFonts w:ascii="Courier New" w:hAnsi="Courier New" w:cs="Courier New"/>
            <w:color w:val="000000"/>
            <w:sz w:val="20"/>
            <w:szCs w:val="20"/>
            <w:shd w:val="clear" w:color="auto" w:fill="FFFFFF"/>
          </w:rPr>
          <w:t>BMI = Berlin9WtKG / ((Berlin10HtCM/</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ins>
    </w:p>
    <w:p w14:paraId="06AB241E" w14:textId="77777777" w:rsidR="00896E0B" w:rsidRDefault="00896E0B" w:rsidP="00896E0B">
      <w:pPr>
        <w:autoSpaceDE w:val="0"/>
        <w:autoSpaceDN w:val="0"/>
        <w:adjustRightInd w:val="0"/>
        <w:spacing w:after="0" w:line="240" w:lineRule="auto"/>
        <w:rPr>
          <w:ins w:id="1379" w:author="Windows User" w:date="2019-08-07T15:28:00Z"/>
          <w:rFonts w:ascii="Courier New" w:hAnsi="Courier New" w:cs="Courier New"/>
          <w:color w:val="000000"/>
          <w:sz w:val="20"/>
          <w:szCs w:val="20"/>
          <w:shd w:val="clear" w:color="auto" w:fill="FFFFFF"/>
        </w:rPr>
      </w:pPr>
      <w:ins w:id="1380"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BMI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HiBMI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6E95470C" w14:textId="77777777" w:rsidR="00896E0B" w:rsidRDefault="00896E0B" w:rsidP="00896E0B">
      <w:pPr>
        <w:autoSpaceDE w:val="0"/>
        <w:autoSpaceDN w:val="0"/>
        <w:adjustRightInd w:val="0"/>
        <w:spacing w:after="0" w:line="240" w:lineRule="auto"/>
        <w:rPr>
          <w:ins w:id="1381" w:author="Windows User" w:date="2019-08-07T15:28:00Z"/>
          <w:rFonts w:ascii="Courier New" w:hAnsi="Courier New" w:cs="Courier New"/>
          <w:color w:val="000000"/>
          <w:sz w:val="20"/>
          <w:szCs w:val="20"/>
          <w:shd w:val="clear" w:color="auto" w:fill="FFFFFF"/>
        </w:rPr>
      </w:pPr>
      <w:ins w:id="1382"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BMI ge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HiBMI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6FD38161" w14:textId="77777777" w:rsidR="00896E0B" w:rsidRDefault="00896E0B" w:rsidP="00896E0B">
      <w:pPr>
        <w:autoSpaceDE w:val="0"/>
        <w:autoSpaceDN w:val="0"/>
        <w:adjustRightInd w:val="0"/>
        <w:spacing w:after="0" w:line="240" w:lineRule="auto"/>
        <w:rPr>
          <w:ins w:id="1383" w:author="Windows User" w:date="2019-08-07T15:28:00Z"/>
          <w:rFonts w:ascii="Courier New" w:hAnsi="Courier New" w:cs="Courier New"/>
          <w:color w:val="000000"/>
          <w:sz w:val="20"/>
          <w:szCs w:val="20"/>
          <w:shd w:val="clear" w:color="auto" w:fill="FFFFFF"/>
        </w:rPr>
      </w:pPr>
      <w:ins w:id="1384"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BMI=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20176758" w14:textId="77777777" w:rsidR="00896E0B" w:rsidRDefault="00896E0B" w:rsidP="00896E0B">
      <w:pPr>
        <w:autoSpaceDE w:val="0"/>
        <w:autoSpaceDN w:val="0"/>
        <w:adjustRightInd w:val="0"/>
        <w:spacing w:after="0" w:line="240" w:lineRule="auto"/>
        <w:rPr>
          <w:ins w:id="1385" w:author="Windows User" w:date="2019-08-07T15:28:00Z"/>
          <w:rFonts w:ascii="Courier New" w:hAnsi="Courier New" w:cs="Courier New"/>
          <w:color w:val="000000"/>
          <w:sz w:val="20"/>
          <w:szCs w:val="20"/>
          <w:shd w:val="clear" w:color="auto" w:fill="FFFFFF"/>
        </w:rPr>
      </w:pPr>
    </w:p>
    <w:p w14:paraId="3CE44D3F" w14:textId="77777777" w:rsidR="00896E0B" w:rsidRDefault="00896E0B" w:rsidP="00896E0B">
      <w:pPr>
        <w:autoSpaceDE w:val="0"/>
        <w:autoSpaceDN w:val="0"/>
        <w:adjustRightInd w:val="0"/>
        <w:spacing w:after="0" w:line="240" w:lineRule="auto"/>
        <w:rPr>
          <w:ins w:id="1386" w:author="Windows User" w:date="2019-08-07T15:28:00Z"/>
          <w:rFonts w:ascii="Courier New" w:hAnsi="Courier New" w:cs="Courier New"/>
          <w:color w:val="000000"/>
          <w:sz w:val="20"/>
          <w:szCs w:val="20"/>
          <w:shd w:val="clear" w:color="auto" w:fill="FFFFFF"/>
        </w:rPr>
      </w:pPr>
      <w:ins w:id="1387"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Berlin8 eq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HiBP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ins>
    </w:p>
    <w:p w14:paraId="1D743F28" w14:textId="77777777" w:rsidR="00896E0B" w:rsidRDefault="00896E0B" w:rsidP="00896E0B">
      <w:pPr>
        <w:autoSpaceDE w:val="0"/>
        <w:autoSpaceDN w:val="0"/>
        <w:adjustRightInd w:val="0"/>
        <w:spacing w:after="0" w:line="240" w:lineRule="auto"/>
        <w:rPr>
          <w:ins w:id="1388" w:author="Windows User" w:date="2019-08-07T15:28:00Z"/>
          <w:rFonts w:ascii="Courier New" w:hAnsi="Courier New" w:cs="Courier New"/>
          <w:color w:val="000000"/>
          <w:sz w:val="20"/>
          <w:szCs w:val="20"/>
          <w:shd w:val="clear" w:color="auto" w:fill="FFFFFF"/>
        </w:rPr>
      </w:pPr>
      <w:ins w:id="1389"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Berlin8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HiBP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ins>
    </w:p>
    <w:p w14:paraId="0FA7B022" w14:textId="77777777" w:rsidR="00896E0B" w:rsidRDefault="00896E0B" w:rsidP="00896E0B">
      <w:pPr>
        <w:autoSpaceDE w:val="0"/>
        <w:autoSpaceDN w:val="0"/>
        <w:adjustRightInd w:val="0"/>
        <w:spacing w:after="0" w:line="240" w:lineRule="auto"/>
        <w:rPr>
          <w:ins w:id="1390" w:author="Windows User" w:date="2019-08-07T15:28:00Z"/>
          <w:rFonts w:ascii="Courier New" w:hAnsi="Courier New" w:cs="Courier New"/>
          <w:color w:val="000000"/>
          <w:sz w:val="20"/>
          <w:szCs w:val="20"/>
          <w:shd w:val="clear" w:color="auto" w:fill="FFFFFF"/>
        </w:rPr>
      </w:pPr>
      <w:ins w:id="1391"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HiBP=</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2F1CD095" w14:textId="77777777" w:rsidR="00896E0B" w:rsidRDefault="00896E0B" w:rsidP="00896E0B">
      <w:pPr>
        <w:autoSpaceDE w:val="0"/>
        <w:autoSpaceDN w:val="0"/>
        <w:adjustRightInd w:val="0"/>
        <w:spacing w:after="0" w:line="240" w:lineRule="auto"/>
        <w:rPr>
          <w:ins w:id="1392" w:author="Windows User" w:date="2019-08-07T15:28:00Z"/>
          <w:rFonts w:ascii="Courier New" w:hAnsi="Courier New" w:cs="Courier New"/>
          <w:color w:val="000000"/>
          <w:sz w:val="20"/>
          <w:szCs w:val="20"/>
          <w:shd w:val="clear" w:color="auto" w:fill="FFFFFF"/>
        </w:rPr>
      </w:pPr>
    </w:p>
    <w:p w14:paraId="7F7AC1DC" w14:textId="77777777" w:rsidR="00896E0B" w:rsidRDefault="00896E0B" w:rsidP="00896E0B">
      <w:pPr>
        <w:autoSpaceDE w:val="0"/>
        <w:autoSpaceDN w:val="0"/>
        <w:adjustRightInd w:val="0"/>
        <w:spacing w:after="0" w:line="240" w:lineRule="auto"/>
        <w:rPr>
          <w:ins w:id="1393" w:author="Windows User" w:date="2019-08-07T15:28:00Z"/>
          <w:rFonts w:ascii="Courier New" w:hAnsi="Courier New" w:cs="Courier New"/>
          <w:color w:val="000000"/>
          <w:sz w:val="20"/>
          <w:szCs w:val="20"/>
          <w:shd w:val="clear" w:color="auto" w:fill="FFFFFF"/>
        </w:rPr>
      </w:pPr>
    </w:p>
    <w:p w14:paraId="236C1E0B" w14:textId="77777777" w:rsidR="00896E0B" w:rsidRDefault="00896E0B" w:rsidP="00896E0B">
      <w:pPr>
        <w:autoSpaceDE w:val="0"/>
        <w:autoSpaceDN w:val="0"/>
        <w:adjustRightInd w:val="0"/>
        <w:spacing w:after="0" w:line="240" w:lineRule="auto"/>
        <w:rPr>
          <w:ins w:id="1394" w:author="Windows User" w:date="2019-08-07T15:28:00Z"/>
          <w:rFonts w:ascii="Courier New" w:hAnsi="Courier New" w:cs="Courier New"/>
          <w:color w:val="000000"/>
          <w:sz w:val="20"/>
          <w:szCs w:val="20"/>
          <w:shd w:val="clear" w:color="auto" w:fill="FFFFFF"/>
        </w:rPr>
      </w:pPr>
      <w:ins w:id="1395" w:author="Windows User" w:date="2019-08-07T15:28:00Z">
        <w:r>
          <w:rPr>
            <w:rFonts w:ascii="Courier New" w:hAnsi="Courier New" w:cs="Courier New"/>
            <w:color w:val="000000"/>
            <w:sz w:val="20"/>
            <w:szCs w:val="20"/>
            <w:shd w:val="clear" w:color="auto" w:fill="FFFFFF"/>
          </w:rPr>
          <w:t>BerlinCat1_sum = sum(of Snore, SnLoud, SnFreq, SnBother,SnQuit);</w:t>
        </w:r>
      </w:ins>
    </w:p>
    <w:p w14:paraId="05C94F10" w14:textId="77777777" w:rsidR="00896E0B" w:rsidRDefault="00896E0B" w:rsidP="00896E0B">
      <w:pPr>
        <w:autoSpaceDE w:val="0"/>
        <w:autoSpaceDN w:val="0"/>
        <w:adjustRightInd w:val="0"/>
        <w:spacing w:after="0" w:line="240" w:lineRule="auto"/>
        <w:rPr>
          <w:ins w:id="1396" w:author="Windows User" w:date="2019-08-07T15:28:00Z"/>
          <w:rFonts w:ascii="Courier New" w:hAnsi="Courier New" w:cs="Courier New"/>
          <w:color w:val="000000"/>
          <w:sz w:val="20"/>
          <w:szCs w:val="20"/>
          <w:shd w:val="clear" w:color="auto" w:fill="FFFFFF"/>
        </w:rPr>
      </w:pPr>
      <w:ins w:id="1397" w:author="Windows User" w:date="2019-08-07T15:28:00Z">
        <w:r>
          <w:rPr>
            <w:rFonts w:ascii="Courier New" w:hAnsi="Courier New" w:cs="Courier New"/>
            <w:color w:val="000000"/>
            <w:sz w:val="20"/>
            <w:szCs w:val="20"/>
            <w:shd w:val="clear" w:color="auto" w:fill="FFFFFF"/>
          </w:rPr>
          <w:t>BerlinCat2_sum = sum(of SlFatig, TireWake, SlDrive);</w:t>
        </w:r>
      </w:ins>
    </w:p>
    <w:p w14:paraId="16EABBBB" w14:textId="77777777" w:rsidR="00896E0B" w:rsidRDefault="00896E0B" w:rsidP="00896E0B">
      <w:pPr>
        <w:autoSpaceDE w:val="0"/>
        <w:autoSpaceDN w:val="0"/>
        <w:adjustRightInd w:val="0"/>
        <w:spacing w:after="0" w:line="240" w:lineRule="auto"/>
        <w:rPr>
          <w:ins w:id="1398" w:author="Windows User" w:date="2019-08-07T15:28:00Z"/>
          <w:rFonts w:ascii="Courier New" w:hAnsi="Courier New" w:cs="Courier New"/>
          <w:color w:val="000000"/>
          <w:sz w:val="20"/>
          <w:szCs w:val="20"/>
          <w:shd w:val="clear" w:color="auto" w:fill="FFFFFF"/>
        </w:rPr>
      </w:pPr>
      <w:ins w:id="1399" w:author="Windows User" w:date="2019-08-07T15:28:00Z">
        <w:r>
          <w:rPr>
            <w:rFonts w:ascii="Courier New" w:hAnsi="Courier New" w:cs="Courier New"/>
            <w:color w:val="000000"/>
            <w:sz w:val="20"/>
            <w:szCs w:val="20"/>
            <w:shd w:val="clear" w:color="auto" w:fill="FFFFFF"/>
          </w:rPr>
          <w:t>BerlinCat3_sum = sum(of HiBMI, HiBP);</w:t>
        </w:r>
      </w:ins>
    </w:p>
    <w:p w14:paraId="4630C123" w14:textId="77777777" w:rsidR="00896E0B" w:rsidRDefault="00896E0B" w:rsidP="00896E0B">
      <w:pPr>
        <w:autoSpaceDE w:val="0"/>
        <w:autoSpaceDN w:val="0"/>
        <w:adjustRightInd w:val="0"/>
        <w:spacing w:after="0" w:line="240" w:lineRule="auto"/>
        <w:rPr>
          <w:ins w:id="1400" w:author="Windows User" w:date="2019-08-07T15:28:00Z"/>
          <w:rFonts w:ascii="Courier New" w:hAnsi="Courier New" w:cs="Courier New"/>
          <w:color w:val="000000"/>
          <w:sz w:val="20"/>
          <w:szCs w:val="20"/>
          <w:shd w:val="clear" w:color="auto" w:fill="FFFFFF"/>
        </w:rPr>
      </w:pPr>
    </w:p>
    <w:p w14:paraId="294816B1" w14:textId="77777777" w:rsidR="00896E0B" w:rsidRDefault="00896E0B" w:rsidP="007C40F7">
      <w:pPr>
        <w:autoSpaceDE w:val="0"/>
        <w:autoSpaceDN w:val="0"/>
        <w:adjustRightInd w:val="0"/>
        <w:spacing w:after="0" w:line="240" w:lineRule="auto"/>
        <w:rPr>
          <w:rFonts w:cs="Times New Roman"/>
        </w:rPr>
      </w:pPr>
    </w:p>
    <w:p w14:paraId="537B04C4" w14:textId="77777777" w:rsidR="0034183D" w:rsidRDefault="0034183D" w:rsidP="007C40F7">
      <w:pPr>
        <w:autoSpaceDE w:val="0"/>
        <w:autoSpaceDN w:val="0"/>
        <w:adjustRightInd w:val="0"/>
        <w:spacing w:after="0" w:line="240" w:lineRule="auto"/>
        <w:rPr>
          <w:rFonts w:cs="Times New Roman"/>
        </w:rPr>
      </w:pPr>
    </w:p>
    <w:p w14:paraId="3172B3F0" w14:textId="77777777" w:rsidR="0034183D" w:rsidRDefault="0034183D" w:rsidP="007C40F7">
      <w:pPr>
        <w:autoSpaceDE w:val="0"/>
        <w:autoSpaceDN w:val="0"/>
        <w:adjustRightInd w:val="0"/>
        <w:spacing w:after="0" w:line="240" w:lineRule="auto"/>
        <w:rPr>
          <w:rFonts w:cs="Times New Roman"/>
        </w:rPr>
      </w:pPr>
    </w:p>
    <w:p w14:paraId="186DC4C6" w14:textId="77777777" w:rsidR="0034183D" w:rsidRDefault="0034183D" w:rsidP="007C40F7">
      <w:pPr>
        <w:autoSpaceDE w:val="0"/>
        <w:autoSpaceDN w:val="0"/>
        <w:adjustRightInd w:val="0"/>
        <w:spacing w:after="0" w:line="240" w:lineRule="auto"/>
        <w:rPr>
          <w:rFonts w:cs="Times New Roman"/>
        </w:rPr>
      </w:pPr>
    </w:p>
    <w:p w14:paraId="46229774" w14:textId="77777777" w:rsidR="0034183D" w:rsidRDefault="0034183D" w:rsidP="007C40F7">
      <w:pPr>
        <w:autoSpaceDE w:val="0"/>
        <w:autoSpaceDN w:val="0"/>
        <w:adjustRightInd w:val="0"/>
        <w:spacing w:after="0" w:line="240" w:lineRule="auto"/>
        <w:rPr>
          <w:rFonts w:cs="Times New Roman"/>
        </w:rPr>
      </w:pPr>
    </w:p>
    <w:p w14:paraId="38190778" w14:textId="77777777" w:rsidR="0034183D" w:rsidRDefault="0034183D" w:rsidP="007C40F7">
      <w:pPr>
        <w:autoSpaceDE w:val="0"/>
        <w:autoSpaceDN w:val="0"/>
        <w:adjustRightInd w:val="0"/>
        <w:spacing w:after="0" w:line="240" w:lineRule="auto"/>
        <w:rPr>
          <w:rFonts w:cs="Times New Roman"/>
        </w:rPr>
      </w:pPr>
    </w:p>
    <w:p w14:paraId="334067A1" w14:textId="77777777" w:rsidR="0034183D" w:rsidRDefault="0034183D" w:rsidP="007C40F7">
      <w:pPr>
        <w:autoSpaceDE w:val="0"/>
        <w:autoSpaceDN w:val="0"/>
        <w:adjustRightInd w:val="0"/>
        <w:spacing w:after="0" w:line="240" w:lineRule="auto"/>
        <w:rPr>
          <w:rFonts w:cs="Times New Roman"/>
        </w:rPr>
      </w:pPr>
    </w:p>
    <w:p w14:paraId="48D44795" w14:textId="77777777" w:rsidR="0034183D" w:rsidRDefault="0034183D" w:rsidP="007C40F7">
      <w:pPr>
        <w:autoSpaceDE w:val="0"/>
        <w:autoSpaceDN w:val="0"/>
        <w:adjustRightInd w:val="0"/>
        <w:spacing w:after="0" w:line="240" w:lineRule="auto"/>
        <w:rPr>
          <w:rFonts w:cs="Times New Roman"/>
        </w:rPr>
      </w:pPr>
    </w:p>
    <w:p w14:paraId="12CAEC88" w14:textId="77777777" w:rsidR="0034183D" w:rsidRDefault="0034183D" w:rsidP="007C40F7">
      <w:pPr>
        <w:autoSpaceDE w:val="0"/>
        <w:autoSpaceDN w:val="0"/>
        <w:adjustRightInd w:val="0"/>
        <w:spacing w:after="0" w:line="240" w:lineRule="auto"/>
        <w:rPr>
          <w:rFonts w:cs="Times New Roman"/>
        </w:rPr>
      </w:pPr>
    </w:p>
    <w:p w14:paraId="0DE0E93D" w14:textId="77777777" w:rsidR="0034183D" w:rsidRDefault="0034183D" w:rsidP="007C40F7">
      <w:pPr>
        <w:autoSpaceDE w:val="0"/>
        <w:autoSpaceDN w:val="0"/>
        <w:adjustRightInd w:val="0"/>
        <w:spacing w:after="0" w:line="240" w:lineRule="auto"/>
        <w:rPr>
          <w:rFonts w:cs="Times New Roman"/>
        </w:rPr>
      </w:pPr>
    </w:p>
    <w:p w14:paraId="086075BF" w14:textId="77777777" w:rsidR="0034183D" w:rsidRDefault="0034183D" w:rsidP="007C40F7">
      <w:pPr>
        <w:autoSpaceDE w:val="0"/>
        <w:autoSpaceDN w:val="0"/>
        <w:adjustRightInd w:val="0"/>
        <w:spacing w:after="0" w:line="240" w:lineRule="auto"/>
        <w:rPr>
          <w:rFonts w:cs="Times New Roman"/>
        </w:rPr>
      </w:pPr>
    </w:p>
    <w:p w14:paraId="01CC203B" w14:textId="74CFC9FE" w:rsidR="00486B05" w:rsidRDefault="00486B05">
      <w:pPr>
        <w:rPr>
          <w:rFonts w:cs="Times New Roman"/>
        </w:rPr>
      </w:pPr>
    </w:p>
    <w:p w14:paraId="73903BAC" w14:textId="59CB0F54" w:rsidR="0034183D" w:rsidRPr="0034183D" w:rsidRDefault="0034183D" w:rsidP="0034183D">
      <w:pPr>
        <w:pStyle w:val="Heading1"/>
        <w:spacing w:before="0"/>
        <w:jc w:val="center"/>
        <w:rPr>
          <w:rFonts w:asciiTheme="minorHAnsi" w:hAnsiTheme="minorHAnsi"/>
          <w:color w:val="auto"/>
          <w:sz w:val="22"/>
          <w:szCs w:val="22"/>
        </w:rPr>
      </w:pPr>
      <w:bookmarkStart w:id="1401" w:name="_Toc2071889"/>
      <w:r w:rsidRPr="0034183D">
        <w:rPr>
          <w:rFonts w:asciiTheme="minorHAnsi" w:hAnsiTheme="minorHAnsi"/>
          <w:color w:val="auto"/>
          <w:sz w:val="22"/>
          <w:szCs w:val="22"/>
        </w:rPr>
        <w:t>Pain Questionnaires</w:t>
      </w:r>
      <w:bookmarkEnd w:id="1401"/>
    </w:p>
    <w:p w14:paraId="7F4E1983" w14:textId="5698B01F" w:rsidR="0034183D" w:rsidRPr="00E142A0" w:rsidRDefault="0034183D" w:rsidP="0034183D">
      <w:pPr>
        <w:pBdr>
          <w:bottom w:val="single" w:sz="6" w:space="1" w:color="auto"/>
        </w:pBdr>
        <w:spacing w:after="0" w:line="240" w:lineRule="auto"/>
        <w:contextualSpacing/>
        <w:jc w:val="center"/>
        <w:rPr>
          <w:b/>
        </w:rPr>
      </w:pPr>
      <w:r w:rsidRPr="00AD465F">
        <w:rPr>
          <w:b/>
        </w:rPr>
        <w:t>(</w:t>
      </w:r>
      <w:r w:rsidR="00AD465F" w:rsidRPr="00AD465F">
        <w:rPr>
          <w:b/>
        </w:rPr>
        <w:t>34</w:t>
      </w:r>
      <w:r w:rsidRPr="00AD465F">
        <w:rPr>
          <w:b/>
        </w:rPr>
        <w:t xml:space="preserve"> items)</w:t>
      </w:r>
    </w:p>
    <w:p w14:paraId="7235A34F" w14:textId="77777777" w:rsidR="0034183D" w:rsidRDefault="0034183D" w:rsidP="0034183D">
      <w:pPr>
        <w:pBdr>
          <w:bottom w:val="single" w:sz="4" w:space="1" w:color="auto"/>
        </w:pBdr>
        <w:spacing w:after="0"/>
        <w:rPr>
          <w:rFonts w:cs="Times New Roman"/>
          <w:b/>
        </w:rPr>
      </w:pPr>
      <w:r w:rsidRPr="003416FA">
        <w:rPr>
          <w:rFonts w:cs="Times New Roman"/>
          <w:b/>
        </w:rPr>
        <w:t>DESCRIPTION</w:t>
      </w:r>
    </w:p>
    <w:p w14:paraId="268F1CC4" w14:textId="753355AE" w:rsidR="003416FA" w:rsidRPr="003416FA" w:rsidRDefault="003416FA" w:rsidP="0034183D">
      <w:pPr>
        <w:pBdr>
          <w:bottom w:val="single" w:sz="4" w:space="1" w:color="auto"/>
        </w:pBdr>
        <w:spacing w:after="0"/>
        <w:rPr>
          <w:rFonts w:cs="Times New Roman"/>
        </w:rPr>
      </w:pPr>
      <w:r w:rsidRPr="003416FA">
        <w:rPr>
          <w:rFonts w:cs="Times New Roman"/>
        </w:rPr>
        <w:t>This measure was selected to assess participants’ pain.</w:t>
      </w:r>
    </w:p>
    <w:p w14:paraId="0EC6FD1F" w14:textId="77777777" w:rsidR="0034183D" w:rsidRDefault="0034183D" w:rsidP="0034183D">
      <w:pPr>
        <w:pBdr>
          <w:bottom w:val="single" w:sz="6" w:space="1" w:color="auto"/>
        </w:pBdr>
        <w:spacing w:after="0"/>
        <w:rPr>
          <w:rFonts w:cs="Times New Roman"/>
          <w:b/>
        </w:rPr>
      </w:pPr>
      <w:r w:rsidRPr="00AD465F">
        <w:rPr>
          <w:rFonts w:cs="Times New Roman"/>
          <w:b/>
        </w:rPr>
        <w:t>ASSOCIATED PAPERS</w:t>
      </w:r>
    </w:p>
    <w:p w14:paraId="4D6ADB76" w14:textId="5E212090" w:rsidR="003416FA" w:rsidRDefault="003416FA" w:rsidP="0034183D">
      <w:pPr>
        <w:pBdr>
          <w:bottom w:val="single" w:sz="6" w:space="1" w:color="auto"/>
        </w:pBdr>
        <w:spacing w:after="0"/>
        <w:rPr>
          <w:ins w:id="1402" w:author="Windows User" w:date="2019-07-30T11:12:00Z"/>
          <w:rFonts w:cs="Times New Roman"/>
        </w:rPr>
      </w:pPr>
      <w:r w:rsidRPr="00AD465F">
        <w:rPr>
          <w:rFonts w:cs="Times New Roman"/>
        </w:rPr>
        <w:t xml:space="preserve">Bigal, M. E., </w:t>
      </w:r>
      <w:r w:rsidR="00AD465F" w:rsidRPr="00AD465F">
        <w:rPr>
          <w:rFonts w:cs="Times New Roman"/>
        </w:rPr>
        <w:t xml:space="preserve">Ashina, S., Burstein, R., Reed, M. L., Buse, D., Serrano, D., &amp; Lipton, R. B. (2008). Prevalence and characteristics of allodynia in headache sufferers: A population study. </w:t>
      </w:r>
      <w:r w:rsidR="00AD465F" w:rsidRPr="00AD465F">
        <w:rPr>
          <w:rFonts w:cs="Times New Roman"/>
          <w:i/>
        </w:rPr>
        <w:t>Neurology, 70,</w:t>
      </w:r>
      <w:r w:rsidR="00AD465F" w:rsidRPr="00AD465F">
        <w:rPr>
          <w:rFonts w:cs="Times New Roman"/>
        </w:rPr>
        <w:t xml:space="preserve"> 1525-1533.</w:t>
      </w:r>
    </w:p>
    <w:p w14:paraId="37EB1160" w14:textId="6F0BF016" w:rsidR="00EA4E27" w:rsidRDefault="00EA4E27" w:rsidP="0034183D">
      <w:pPr>
        <w:pBdr>
          <w:bottom w:val="single" w:sz="6" w:space="1" w:color="auto"/>
        </w:pBdr>
        <w:spacing w:after="0"/>
        <w:rPr>
          <w:ins w:id="1403" w:author="Windows User" w:date="2019-07-30T11:12:00Z"/>
          <w:rFonts w:cs="Times New Roman"/>
        </w:rPr>
      </w:pPr>
    </w:p>
    <w:p w14:paraId="380660C6" w14:textId="3596E57B" w:rsidR="00EA4E27" w:rsidRDefault="00EA4E27" w:rsidP="0034183D">
      <w:pPr>
        <w:pBdr>
          <w:bottom w:val="single" w:sz="6" w:space="1" w:color="auto"/>
        </w:pBdr>
        <w:spacing w:after="0"/>
        <w:rPr>
          <w:ins w:id="1404" w:author="Windows User" w:date="2019-07-30T11:05:00Z"/>
          <w:rFonts w:cs="Times New Roman"/>
        </w:rPr>
      </w:pPr>
      <w:ins w:id="1405" w:author="Windows User" w:date="2019-07-30T11:12:00Z">
        <w:r>
          <w:rPr>
            <w:rFonts w:ascii="Arial" w:hAnsi="Arial" w:cs="Arial"/>
            <w:color w:val="222222"/>
            <w:sz w:val="20"/>
            <w:szCs w:val="20"/>
            <w:shd w:val="clear" w:color="auto" w:fill="FFFFFF"/>
          </w:rPr>
          <w:t>Lipton, R. B., Bigal, M. E., Ashina, S., Burstein, R., Silberstein, S., Reed, M. L., ... &amp; American Migraine Prevalence Prevention Advisory Group. (2008). Cutaneous allodynia in the migraine population. </w:t>
        </w:r>
        <w:r>
          <w:rPr>
            <w:rFonts w:ascii="Arial" w:hAnsi="Arial" w:cs="Arial"/>
            <w:i/>
            <w:iCs/>
            <w:color w:val="222222"/>
            <w:sz w:val="20"/>
            <w:szCs w:val="20"/>
            <w:shd w:val="clear" w:color="auto" w:fill="FFFFFF"/>
          </w:rPr>
          <w:t>Annals of neurology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 148-158.</w:t>
        </w:r>
      </w:ins>
    </w:p>
    <w:p w14:paraId="7020A0BB" w14:textId="1B2EEF1A" w:rsidR="00EA4E27" w:rsidRDefault="00EA4E27" w:rsidP="0034183D">
      <w:pPr>
        <w:pBdr>
          <w:bottom w:val="single" w:sz="6" w:space="1" w:color="auto"/>
        </w:pBdr>
        <w:spacing w:after="0"/>
        <w:rPr>
          <w:ins w:id="1406" w:author="Windows User" w:date="2019-07-30T12:25:00Z"/>
          <w:rFonts w:cs="Times New Roman"/>
        </w:rPr>
      </w:pPr>
    </w:p>
    <w:p w14:paraId="7297798E" w14:textId="09D34045" w:rsidR="0014509E" w:rsidRDefault="0014509E" w:rsidP="0034183D">
      <w:pPr>
        <w:pBdr>
          <w:bottom w:val="single" w:sz="6" w:space="1" w:color="auto"/>
        </w:pBdr>
        <w:spacing w:after="0"/>
        <w:rPr>
          <w:ins w:id="1407" w:author="Windows User" w:date="2019-07-30T12:25:00Z"/>
          <w:rFonts w:cs="Times New Roman"/>
        </w:rPr>
      </w:pPr>
      <w:ins w:id="1408" w:author="Windows User" w:date="2019-07-30T12:25:00Z">
        <w:r>
          <w:rPr>
            <w:rFonts w:ascii="Arial" w:hAnsi="Arial" w:cs="Arial"/>
            <w:color w:val="222222"/>
            <w:sz w:val="20"/>
            <w:szCs w:val="20"/>
            <w:shd w:val="clear" w:color="auto" w:fill="FFFFFF"/>
          </w:rPr>
          <w:t>Ray, L., Lipton, R. B., Zimmerman, M. E., Katz, M. J., &amp; Derby, C. A. (2011). Mechanisms of association between obesity and chronic pain in the elderly. </w:t>
        </w:r>
        <w:r>
          <w:rPr>
            <w:rFonts w:ascii="Arial" w:hAnsi="Arial" w:cs="Arial"/>
            <w:i/>
            <w:iCs/>
            <w:color w:val="222222"/>
            <w:sz w:val="20"/>
            <w:szCs w:val="20"/>
            <w:shd w:val="clear" w:color="auto" w:fill="FFFFFF"/>
          </w:rPr>
          <w:t>PAIN®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152</w:t>
        </w:r>
        <w:r>
          <w:rPr>
            <w:rFonts w:ascii="Arial" w:hAnsi="Arial" w:cs="Arial"/>
            <w:color w:val="222222"/>
            <w:sz w:val="20"/>
            <w:szCs w:val="20"/>
            <w:shd w:val="clear" w:color="auto" w:fill="FFFFFF"/>
          </w:rPr>
          <w:t>(1), 53-59.</w:t>
        </w:r>
      </w:ins>
    </w:p>
    <w:p w14:paraId="3396808A" w14:textId="77777777" w:rsidR="0014509E" w:rsidRDefault="0014509E" w:rsidP="0034183D">
      <w:pPr>
        <w:pBdr>
          <w:bottom w:val="single" w:sz="6" w:space="1" w:color="auto"/>
        </w:pBdr>
        <w:spacing w:after="0"/>
        <w:rPr>
          <w:ins w:id="1409" w:author="Windows User" w:date="2019-07-30T11:05:00Z"/>
          <w:rFonts w:cs="Times New Roman"/>
        </w:rPr>
      </w:pPr>
    </w:p>
    <w:p w14:paraId="0EE85A30" w14:textId="51384632" w:rsidR="00EA4E27" w:rsidRPr="00AD465F" w:rsidRDefault="00EA4E27" w:rsidP="0034183D">
      <w:pPr>
        <w:pBdr>
          <w:bottom w:val="single" w:sz="6" w:space="1" w:color="auto"/>
        </w:pBdr>
        <w:spacing w:after="0"/>
        <w:rPr>
          <w:rFonts w:cs="Times New Roman"/>
        </w:rPr>
      </w:pPr>
      <w:ins w:id="1410" w:author="Windows User" w:date="2019-07-30T11:05:00Z">
        <w:r>
          <w:rPr>
            <w:rFonts w:ascii="Arial" w:hAnsi="Arial" w:cs="Arial"/>
            <w:color w:val="222222"/>
            <w:sz w:val="20"/>
            <w:szCs w:val="20"/>
            <w:shd w:val="clear" w:color="auto" w:fill="FFFFFF"/>
          </w:rPr>
          <w:t>Stewart, W. F., Lipton, R. B., Dowson, A. J., &amp; Sawyer, J. (2001). Development and testing of the Migraine Disability Assessment (MIDAS) Questionnaire to assess headache-related disability. </w:t>
        </w:r>
        <w:r>
          <w:rPr>
            <w:rFonts w:ascii="Arial" w:hAnsi="Arial" w:cs="Arial"/>
            <w:i/>
            <w:iCs/>
            <w:color w:val="222222"/>
            <w:sz w:val="20"/>
            <w:szCs w:val="20"/>
            <w:shd w:val="clear" w:color="auto" w:fill="FFFFFF"/>
          </w:rPr>
          <w:t>Neurology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(suppl 1), S20-S28.</w:t>
        </w:r>
      </w:ins>
    </w:p>
    <w:p w14:paraId="02E945A3" w14:textId="77777777" w:rsidR="0034183D" w:rsidRPr="0034183D" w:rsidRDefault="0034183D" w:rsidP="0034183D">
      <w:pPr>
        <w:spacing w:after="0"/>
        <w:rPr>
          <w:rFonts w:cs="Times New Roman"/>
          <w:b/>
        </w:rPr>
      </w:pPr>
      <w:r w:rsidRPr="0034183D">
        <w:rPr>
          <w:rFonts w:cs="Times New Roman"/>
          <w:b/>
        </w:rPr>
        <w:t>SUBJECT INSTRUCTIONS:</w:t>
      </w:r>
    </w:p>
    <w:p w14:paraId="5E17E0E1" w14:textId="0A4197EF" w:rsidR="0034183D" w:rsidRDefault="0034183D" w:rsidP="0034183D">
      <w:pPr>
        <w:spacing w:after="0"/>
        <w:rPr>
          <w:rFonts w:cs="Times New Roman"/>
        </w:rPr>
      </w:pPr>
      <w:r w:rsidRPr="0034183D">
        <w:rPr>
          <w:rFonts w:cs="Times New Roman"/>
        </w:rPr>
        <w:t xml:space="preserve">A. </w:t>
      </w:r>
      <w:commentRangeStart w:id="1411"/>
      <w:r w:rsidRPr="0034183D">
        <w:rPr>
          <w:rFonts w:cs="Times New Roman"/>
        </w:rPr>
        <w:t>Pain Activity Limitations</w:t>
      </w:r>
      <w:commentRangeEnd w:id="1411"/>
      <w:r w:rsidR="00967181">
        <w:rPr>
          <w:rStyle w:val="CommentReference"/>
        </w:rPr>
        <w:commentReference w:id="1411"/>
      </w:r>
      <w:r>
        <w:rPr>
          <w:rFonts w:cs="Times New Roman"/>
        </w:rPr>
        <w:t>: Please answer the following questions about pain you have had over the last 3 months.  Write your answer in the box next to each question.  Write zero (0) if you did not do the activity in the last 3 months.</w:t>
      </w:r>
    </w:p>
    <w:p w14:paraId="20C69FD9" w14:textId="77777777" w:rsidR="00171DCE" w:rsidRDefault="00171DCE" w:rsidP="0034183D">
      <w:pPr>
        <w:spacing w:after="0"/>
        <w:rPr>
          <w:rFonts w:cs="Times New Roman"/>
        </w:rPr>
      </w:pPr>
    </w:p>
    <w:p w14:paraId="7EEEFE00" w14:textId="319352B7" w:rsidR="00171DCE" w:rsidRDefault="00171DCE" w:rsidP="0034183D">
      <w:pPr>
        <w:spacing w:after="0"/>
        <w:rPr>
          <w:rFonts w:cs="Times New Roman"/>
        </w:rPr>
      </w:pPr>
      <w:r>
        <w:rPr>
          <w:rFonts w:cs="Times New Roman"/>
        </w:rPr>
        <w:t>B. The Allodynia Symptom Checklist: Over the last 3 months, when you have pain, how often do you experience increased pain or an unpleasant sensation on your skin when you engage in each of the following?</w:t>
      </w:r>
    </w:p>
    <w:p w14:paraId="648229BA" w14:textId="77777777" w:rsidR="00B11E03" w:rsidRDefault="00B11E03" w:rsidP="0034183D">
      <w:pPr>
        <w:spacing w:after="0"/>
        <w:rPr>
          <w:rFonts w:cs="Times New Roman"/>
        </w:rPr>
      </w:pPr>
    </w:p>
    <w:p w14:paraId="7087BD34" w14:textId="22725EAA" w:rsidR="00B11E03" w:rsidRDefault="00B11E03" w:rsidP="0034183D">
      <w:pPr>
        <w:spacing w:after="0"/>
        <w:rPr>
          <w:rFonts w:cs="Times New Roman"/>
        </w:rPr>
      </w:pPr>
      <w:r>
        <w:rPr>
          <w:rFonts w:cs="Times New Roman"/>
        </w:rPr>
        <w:t>C</w:t>
      </w:r>
      <w:commentRangeStart w:id="1412"/>
      <w:r>
        <w:rPr>
          <w:rFonts w:cs="Times New Roman"/>
        </w:rPr>
        <w:t>. Total Pain Index</w:t>
      </w:r>
      <w:commentRangeEnd w:id="1412"/>
      <w:r w:rsidR="00D433E0">
        <w:rPr>
          <w:rStyle w:val="CommentReference"/>
        </w:rPr>
        <w:commentReference w:id="1412"/>
      </w:r>
      <w:r>
        <w:rPr>
          <w:rFonts w:cs="Times New Roman"/>
        </w:rPr>
        <w:t>: In the past 3 months, how often did you have pain in the following areas?</w:t>
      </w:r>
    </w:p>
    <w:p w14:paraId="74F2122B" w14:textId="77777777" w:rsidR="00B11E03" w:rsidRDefault="00B11E03" w:rsidP="0034183D">
      <w:pPr>
        <w:spacing w:after="0"/>
        <w:rPr>
          <w:rFonts w:cs="Times New Roman"/>
        </w:rPr>
      </w:pPr>
    </w:p>
    <w:p w14:paraId="05AFE5E0" w14:textId="4812655E" w:rsidR="00B11E03" w:rsidRPr="0034183D" w:rsidRDefault="00B11E03" w:rsidP="0034183D">
      <w:pPr>
        <w:spacing w:after="0"/>
        <w:rPr>
          <w:rFonts w:cs="Times New Roman"/>
        </w:rPr>
      </w:pPr>
      <w:r>
        <w:rPr>
          <w:rFonts w:cs="Times New Roman"/>
        </w:rPr>
        <w:t>Thinking about the pain over the last 3 months, on a scale of 0 to 10, 0 being no pain and 10 being the worst imaginable pain, how would you rate your worst pain?</w:t>
      </w:r>
    </w:p>
    <w:p w14:paraId="4A213A9B" w14:textId="77777777" w:rsidR="0034183D" w:rsidRPr="000431A1" w:rsidRDefault="0034183D" w:rsidP="0034183D">
      <w:pPr>
        <w:spacing w:after="0"/>
        <w:rPr>
          <w:rFonts w:cs="Times New Roman"/>
          <w:highlight w:val="yellow"/>
        </w:rPr>
      </w:pPr>
    </w:p>
    <w:tbl>
      <w:tblPr>
        <w:tblStyle w:val="TableGrid"/>
        <w:tblW w:w="0" w:type="auto"/>
        <w:tblLook w:val="04A0" w:firstRow="1" w:lastRow="0" w:firstColumn="1" w:lastColumn="0" w:noHBand="0" w:noVBand="1"/>
      </w:tblPr>
      <w:tblGrid>
        <w:gridCol w:w="1572"/>
        <w:gridCol w:w="6024"/>
        <w:gridCol w:w="1532"/>
        <w:gridCol w:w="222"/>
      </w:tblGrid>
      <w:tr w:rsidR="005B6B39" w:rsidRPr="000431A1" w14:paraId="6B399B78" w14:textId="2ED50000" w:rsidTr="005B6B39">
        <w:tc>
          <w:tcPr>
            <w:tcW w:w="0" w:type="auto"/>
            <w:tcBorders>
              <w:top w:val="single" w:sz="4" w:space="0" w:color="auto"/>
              <w:left w:val="single" w:sz="4" w:space="0" w:color="auto"/>
              <w:bottom w:val="single" w:sz="4" w:space="0" w:color="auto"/>
              <w:right w:val="single" w:sz="4" w:space="0" w:color="auto"/>
            </w:tcBorders>
            <w:hideMark/>
          </w:tcPr>
          <w:p w14:paraId="77D23595" w14:textId="77777777" w:rsidR="005B6B39" w:rsidRPr="00326291" w:rsidRDefault="005B6B39" w:rsidP="00B91D47">
            <w:pPr>
              <w:jc w:val="center"/>
              <w:rPr>
                <w:rFonts w:cs="Times New Roman"/>
                <w:b/>
              </w:rPr>
            </w:pPr>
            <w:r w:rsidRPr="00326291">
              <w:rPr>
                <w:rFonts w:cs="Times New Roman"/>
                <w:b/>
              </w:rPr>
              <w:t>Variable Name</w:t>
            </w:r>
          </w:p>
        </w:tc>
        <w:tc>
          <w:tcPr>
            <w:tcW w:w="0" w:type="auto"/>
            <w:tcBorders>
              <w:top w:val="single" w:sz="4" w:space="0" w:color="auto"/>
              <w:left w:val="single" w:sz="4" w:space="0" w:color="auto"/>
              <w:bottom w:val="single" w:sz="4" w:space="0" w:color="auto"/>
              <w:right w:val="single" w:sz="4" w:space="0" w:color="auto"/>
            </w:tcBorders>
            <w:hideMark/>
          </w:tcPr>
          <w:p w14:paraId="565E8DD6" w14:textId="77777777" w:rsidR="005B6B39" w:rsidRPr="00326291" w:rsidRDefault="005B6B39" w:rsidP="00B91D47">
            <w:pPr>
              <w:jc w:val="center"/>
              <w:rPr>
                <w:rFonts w:cs="Times New Roman"/>
                <w:b/>
              </w:rPr>
            </w:pPr>
            <w:r w:rsidRPr="00326291">
              <w:rPr>
                <w:rFonts w:cs="Times New Roman"/>
                <w:b/>
              </w:rPr>
              <w:t>Item Text</w:t>
            </w:r>
          </w:p>
        </w:tc>
        <w:tc>
          <w:tcPr>
            <w:tcW w:w="0" w:type="auto"/>
            <w:tcBorders>
              <w:top w:val="single" w:sz="4" w:space="0" w:color="auto"/>
              <w:left w:val="single" w:sz="4" w:space="0" w:color="auto"/>
              <w:bottom w:val="single" w:sz="4" w:space="0" w:color="auto"/>
              <w:right w:val="single" w:sz="4" w:space="0" w:color="auto"/>
            </w:tcBorders>
          </w:tcPr>
          <w:p w14:paraId="04743C90" w14:textId="77777777" w:rsidR="005B6B39" w:rsidRPr="00326291" w:rsidRDefault="005B6B39" w:rsidP="00B91D47">
            <w:pPr>
              <w:jc w:val="center"/>
              <w:rPr>
                <w:rFonts w:cs="Times New Roman"/>
                <w:b/>
              </w:rPr>
            </w:pPr>
            <w:r w:rsidRPr="00326291">
              <w:rPr>
                <w:rFonts w:cs="Times New Roman"/>
                <w:b/>
              </w:rPr>
              <w:t>Item Values</w:t>
            </w:r>
          </w:p>
        </w:tc>
        <w:tc>
          <w:tcPr>
            <w:tcW w:w="0" w:type="auto"/>
            <w:tcBorders>
              <w:top w:val="single" w:sz="4" w:space="0" w:color="auto"/>
              <w:left w:val="single" w:sz="4" w:space="0" w:color="auto"/>
              <w:bottom w:val="single" w:sz="4" w:space="0" w:color="auto"/>
              <w:right w:val="single" w:sz="4" w:space="0" w:color="auto"/>
            </w:tcBorders>
          </w:tcPr>
          <w:p w14:paraId="3C6DD292" w14:textId="77777777" w:rsidR="005B6B39" w:rsidRPr="00326291" w:rsidRDefault="005B6B39" w:rsidP="00B91D47">
            <w:pPr>
              <w:jc w:val="center"/>
              <w:rPr>
                <w:rFonts w:cs="Times New Roman"/>
                <w:b/>
              </w:rPr>
            </w:pPr>
          </w:p>
        </w:tc>
      </w:tr>
      <w:tr w:rsidR="005B6B39" w:rsidRPr="000431A1" w14:paraId="296AB854" w14:textId="5C340B52" w:rsidTr="005B6B39">
        <w:tc>
          <w:tcPr>
            <w:tcW w:w="0" w:type="auto"/>
            <w:tcBorders>
              <w:top w:val="single" w:sz="4" w:space="0" w:color="auto"/>
              <w:left w:val="single" w:sz="4" w:space="0" w:color="auto"/>
              <w:bottom w:val="single" w:sz="4" w:space="0" w:color="auto"/>
              <w:right w:val="single" w:sz="4" w:space="0" w:color="auto"/>
            </w:tcBorders>
          </w:tcPr>
          <w:p w14:paraId="2A41E5D3" w14:textId="01582478" w:rsidR="005B6B39" w:rsidRPr="0034183D" w:rsidRDefault="005B6B39" w:rsidP="00B91D47">
            <w:pPr>
              <w:jc w:val="center"/>
              <w:rPr>
                <w:rFonts w:cs="Times New Roman"/>
                <w:highlight w:val="yellow"/>
              </w:rPr>
            </w:pPr>
            <w:r w:rsidRPr="001235DC">
              <w:rPr>
                <w:rFonts w:cs="Times New Roman"/>
              </w:rPr>
              <w:t>PainDate</w:t>
            </w:r>
          </w:p>
        </w:tc>
        <w:tc>
          <w:tcPr>
            <w:tcW w:w="0" w:type="auto"/>
            <w:tcBorders>
              <w:top w:val="single" w:sz="4" w:space="0" w:color="auto"/>
              <w:left w:val="single" w:sz="4" w:space="0" w:color="auto"/>
              <w:bottom w:val="single" w:sz="4" w:space="0" w:color="auto"/>
              <w:right w:val="single" w:sz="4" w:space="0" w:color="auto"/>
            </w:tcBorders>
          </w:tcPr>
          <w:p w14:paraId="3D1A8A2C" w14:textId="4DA07CDF" w:rsidR="005B6B39" w:rsidRDefault="005B6B39" w:rsidP="00B91D47">
            <w:pPr>
              <w:rPr>
                <w:rFonts w:cs="Times New Roman"/>
              </w:rPr>
            </w:pPr>
            <w:r w:rsidRPr="001235DC">
              <w:rPr>
                <w:rFonts w:cs="Times New Roman"/>
              </w:rPr>
              <w:t>Date Pain Questionnaire was completed</w:t>
            </w:r>
          </w:p>
        </w:tc>
        <w:tc>
          <w:tcPr>
            <w:tcW w:w="0" w:type="auto"/>
            <w:tcBorders>
              <w:top w:val="single" w:sz="4" w:space="0" w:color="auto"/>
              <w:left w:val="single" w:sz="4" w:space="0" w:color="auto"/>
              <w:bottom w:val="single" w:sz="4" w:space="0" w:color="auto"/>
              <w:right w:val="single" w:sz="4" w:space="0" w:color="auto"/>
            </w:tcBorders>
          </w:tcPr>
          <w:p w14:paraId="3E338E81"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53A3324A" w14:textId="77777777" w:rsidR="005B6B39" w:rsidRPr="000C56C9" w:rsidRDefault="005B6B39" w:rsidP="00B91D47">
            <w:pPr>
              <w:rPr>
                <w:rFonts w:cs="Times New Roman"/>
              </w:rPr>
            </w:pPr>
          </w:p>
        </w:tc>
      </w:tr>
      <w:tr w:rsidR="005B6B39" w:rsidRPr="000431A1" w14:paraId="71C024E4" w14:textId="36CD1122" w:rsidTr="005B6B39">
        <w:tc>
          <w:tcPr>
            <w:tcW w:w="0" w:type="auto"/>
            <w:tcBorders>
              <w:top w:val="single" w:sz="4" w:space="0" w:color="auto"/>
              <w:left w:val="single" w:sz="4" w:space="0" w:color="auto"/>
              <w:bottom w:val="single" w:sz="4" w:space="0" w:color="auto"/>
              <w:right w:val="single" w:sz="4" w:space="0" w:color="auto"/>
            </w:tcBorders>
          </w:tcPr>
          <w:p w14:paraId="7E2E27C2" w14:textId="10CE34EC" w:rsidR="005B6B39" w:rsidRPr="0034183D" w:rsidRDefault="005B6B39" w:rsidP="00B91D47">
            <w:pPr>
              <w:jc w:val="center"/>
              <w:rPr>
                <w:rFonts w:cs="Times New Roman"/>
                <w:highlight w:val="yellow"/>
              </w:rPr>
            </w:pPr>
            <w:r w:rsidRPr="001235DC">
              <w:rPr>
                <w:rFonts w:cs="Times New Roman"/>
              </w:rPr>
              <w:t>Tester</w:t>
            </w:r>
          </w:p>
        </w:tc>
        <w:tc>
          <w:tcPr>
            <w:tcW w:w="0" w:type="auto"/>
            <w:tcBorders>
              <w:top w:val="single" w:sz="4" w:space="0" w:color="auto"/>
              <w:left w:val="single" w:sz="4" w:space="0" w:color="auto"/>
              <w:bottom w:val="single" w:sz="4" w:space="0" w:color="auto"/>
              <w:right w:val="single" w:sz="4" w:space="0" w:color="auto"/>
            </w:tcBorders>
          </w:tcPr>
          <w:p w14:paraId="4BB834FD" w14:textId="61BACF97" w:rsidR="005B6B39" w:rsidRDefault="005B6B39" w:rsidP="00B91D47">
            <w:pPr>
              <w:rPr>
                <w:rFonts w:cs="Times New Roman"/>
              </w:rPr>
            </w:pPr>
            <w:r w:rsidRPr="001235DC">
              <w:rPr>
                <w:rFonts w:cs="Times New Roman"/>
              </w:rPr>
              <w:t>Tester's initials who completed the Pain entry</w:t>
            </w:r>
          </w:p>
        </w:tc>
        <w:tc>
          <w:tcPr>
            <w:tcW w:w="0" w:type="auto"/>
            <w:tcBorders>
              <w:top w:val="single" w:sz="4" w:space="0" w:color="auto"/>
              <w:left w:val="single" w:sz="4" w:space="0" w:color="auto"/>
              <w:bottom w:val="single" w:sz="4" w:space="0" w:color="auto"/>
              <w:right w:val="single" w:sz="4" w:space="0" w:color="auto"/>
            </w:tcBorders>
          </w:tcPr>
          <w:p w14:paraId="74D59CF5"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74170D6E" w14:textId="77777777" w:rsidR="005B6B39" w:rsidRPr="000C56C9" w:rsidRDefault="005B6B39" w:rsidP="00B91D47">
            <w:pPr>
              <w:rPr>
                <w:rFonts w:cs="Times New Roman"/>
              </w:rPr>
            </w:pPr>
          </w:p>
        </w:tc>
      </w:tr>
      <w:tr w:rsidR="005B6B39" w:rsidRPr="000431A1" w14:paraId="7750925F" w14:textId="336B2B20" w:rsidTr="005B6B39">
        <w:tc>
          <w:tcPr>
            <w:tcW w:w="0" w:type="auto"/>
            <w:gridSpan w:val="3"/>
            <w:tcBorders>
              <w:top w:val="single" w:sz="4" w:space="0" w:color="auto"/>
              <w:left w:val="single" w:sz="4" w:space="0" w:color="auto"/>
              <w:bottom w:val="single" w:sz="4" w:space="0" w:color="auto"/>
              <w:right w:val="single" w:sz="4" w:space="0" w:color="auto"/>
            </w:tcBorders>
          </w:tcPr>
          <w:p w14:paraId="31E5909F" w14:textId="48524342" w:rsidR="005B6B39" w:rsidRPr="000C56C9" w:rsidRDefault="005B6B39" w:rsidP="00B91D47">
            <w:pPr>
              <w:rPr>
                <w:rFonts w:cs="Times New Roman"/>
              </w:rPr>
            </w:pPr>
            <w:r w:rsidRPr="001235DC">
              <w:rPr>
                <w:rFonts w:cs="Times New Roman"/>
                <w:i/>
              </w:rPr>
              <w:lastRenderedPageBreak/>
              <w:t>Pain Activity Limitations: Please answer the following questions about pain you have had over the last 3 months.</w:t>
            </w:r>
            <w:r>
              <w:rPr>
                <w:rFonts w:cs="Times New Roman"/>
                <w:i/>
              </w:rPr>
              <w:t xml:space="preserve"> </w:t>
            </w:r>
            <w:r w:rsidRPr="001235DC">
              <w:rPr>
                <w:rFonts w:cs="Times New Roman"/>
                <w:i/>
              </w:rPr>
              <w:t>Enter the answer in the box next to each question. Write zero (0) if you did not do the activity in the last 3 months.</w:t>
            </w:r>
          </w:p>
        </w:tc>
        <w:tc>
          <w:tcPr>
            <w:tcW w:w="0" w:type="auto"/>
            <w:tcBorders>
              <w:top w:val="single" w:sz="4" w:space="0" w:color="auto"/>
              <w:left w:val="single" w:sz="4" w:space="0" w:color="auto"/>
              <w:bottom w:val="single" w:sz="4" w:space="0" w:color="auto"/>
              <w:right w:val="single" w:sz="4" w:space="0" w:color="auto"/>
            </w:tcBorders>
          </w:tcPr>
          <w:p w14:paraId="31622F56" w14:textId="77777777" w:rsidR="005B6B39" w:rsidRPr="001235DC" w:rsidRDefault="005B6B39" w:rsidP="00B91D47">
            <w:pPr>
              <w:rPr>
                <w:rFonts w:cs="Times New Roman"/>
                <w:i/>
              </w:rPr>
            </w:pPr>
          </w:p>
        </w:tc>
      </w:tr>
      <w:tr w:rsidR="005B6B39" w:rsidRPr="000431A1" w14:paraId="4D8801B7" w14:textId="1EBEBF60" w:rsidTr="005B6B39">
        <w:tc>
          <w:tcPr>
            <w:tcW w:w="0" w:type="auto"/>
            <w:tcBorders>
              <w:top w:val="single" w:sz="4" w:space="0" w:color="auto"/>
              <w:left w:val="single" w:sz="4" w:space="0" w:color="auto"/>
              <w:bottom w:val="single" w:sz="4" w:space="0" w:color="auto"/>
              <w:right w:val="single" w:sz="4" w:space="0" w:color="auto"/>
            </w:tcBorders>
          </w:tcPr>
          <w:p w14:paraId="1C0E354B" w14:textId="451B753B" w:rsidR="005B6B39" w:rsidRPr="0034183D" w:rsidRDefault="005B6B39" w:rsidP="00B91D47">
            <w:pPr>
              <w:jc w:val="center"/>
              <w:rPr>
                <w:rFonts w:cs="Times New Roman"/>
                <w:highlight w:val="yellow"/>
              </w:rPr>
            </w:pPr>
            <w:r w:rsidRPr="001235DC">
              <w:rPr>
                <w:rFonts w:cs="Times New Roman"/>
              </w:rPr>
              <w:t>Pain1</w:t>
            </w:r>
          </w:p>
        </w:tc>
        <w:tc>
          <w:tcPr>
            <w:tcW w:w="0" w:type="auto"/>
            <w:tcBorders>
              <w:top w:val="single" w:sz="4" w:space="0" w:color="auto"/>
              <w:left w:val="single" w:sz="4" w:space="0" w:color="auto"/>
              <w:bottom w:val="single" w:sz="4" w:space="0" w:color="auto"/>
              <w:right w:val="single" w:sz="4" w:space="0" w:color="auto"/>
            </w:tcBorders>
          </w:tcPr>
          <w:p w14:paraId="681F4AE5" w14:textId="04899E6A" w:rsidR="005B6B39" w:rsidRPr="000C56C9" w:rsidRDefault="005B6B39" w:rsidP="00B91D47">
            <w:pPr>
              <w:rPr>
                <w:rFonts w:cs="Times New Roman"/>
              </w:rPr>
            </w:pPr>
            <w:r>
              <w:rPr>
                <w:rFonts w:cs="Times New Roman"/>
              </w:rPr>
              <w:t>On how many days in the last 3 months did you have pain of any intensity? (if 0, skip to section C)</w:t>
            </w:r>
          </w:p>
        </w:tc>
        <w:tc>
          <w:tcPr>
            <w:tcW w:w="0" w:type="auto"/>
            <w:tcBorders>
              <w:top w:val="single" w:sz="4" w:space="0" w:color="auto"/>
              <w:left w:val="single" w:sz="4" w:space="0" w:color="auto"/>
              <w:bottom w:val="single" w:sz="4" w:space="0" w:color="auto"/>
              <w:right w:val="single" w:sz="4" w:space="0" w:color="auto"/>
            </w:tcBorders>
          </w:tcPr>
          <w:p w14:paraId="13892C6E" w14:textId="097C670A"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16C08425" w14:textId="77777777" w:rsidR="005B6B39" w:rsidRPr="000C56C9" w:rsidRDefault="005B6B39" w:rsidP="00B91D47">
            <w:pPr>
              <w:rPr>
                <w:rFonts w:cs="Times New Roman"/>
              </w:rPr>
            </w:pPr>
          </w:p>
        </w:tc>
      </w:tr>
      <w:tr w:rsidR="005B6B39" w:rsidRPr="000431A1" w14:paraId="2050855F" w14:textId="729A30BE" w:rsidTr="005B6B39">
        <w:tc>
          <w:tcPr>
            <w:tcW w:w="0" w:type="auto"/>
            <w:gridSpan w:val="3"/>
            <w:tcBorders>
              <w:top w:val="single" w:sz="4" w:space="0" w:color="auto"/>
              <w:left w:val="single" w:sz="4" w:space="0" w:color="auto"/>
              <w:bottom w:val="single" w:sz="4" w:space="0" w:color="auto"/>
              <w:right w:val="single" w:sz="4" w:space="0" w:color="auto"/>
            </w:tcBorders>
          </w:tcPr>
          <w:p w14:paraId="092202A9" w14:textId="4E6117C1" w:rsidR="005B6B39" w:rsidRPr="000C56C9" w:rsidRDefault="005B6B39" w:rsidP="00B91D47">
            <w:pPr>
              <w:rPr>
                <w:rFonts w:cs="Times New Roman"/>
              </w:rPr>
            </w:pPr>
            <w:r w:rsidRPr="001235DC">
              <w:rPr>
                <w:rFonts w:cs="Times New Roman"/>
                <w:i/>
              </w:rPr>
              <w:t>If Pain1 &gt; 0, then asked Pain2 through Pain 6 questions, else skip to Pain7</w:t>
            </w:r>
          </w:p>
        </w:tc>
        <w:tc>
          <w:tcPr>
            <w:tcW w:w="0" w:type="auto"/>
            <w:tcBorders>
              <w:top w:val="single" w:sz="4" w:space="0" w:color="auto"/>
              <w:left w:val="single" w:sz="4" w:space="0" w:color="auto"/>
              <w:bottom w:val="single" w:sz="4" w:space="0" w:color="auto"/>
              <w:right w:val="single" w:sz="4" w:space="0" w:color="auto"/>
            </w:tcBorders>
          </w:tcPr>
          <w:p w14:paraId="204CD6CC" w14:textId="77777777" w:rsidR="005B6B39" w:rsidRPr="001235DC" w:rsidRDefault="005B6B39" w:rsidP="00B91D47">
            <w:pPr>
              <w:rPr>
                <w:rFonts w:cs="Times New Roman"/>
                <w:i/>
              </w:rPr>
            </w:pPr>
          </w:p>
        </w:tc>
      </w:tr>
      <w:tr w:rsidR="005B6B39" w:rsidRPr="000431A1" w14:paraId="5770D6DF" w14:textId="3ED907A2" w:rsidTr="005B6B39">
        <w:tc>
          <w:tcPr>
            <w:tcW w:w="0" w:type="auto"/>
            <w:tcBorders>
              <w:top w:val="single" w:sz="4" w:space="0" w:color="auto"/>
              <w:left w:val="single" w:sz="4" w:space="0" w:color="auto"/>
              <w:bottom w:val="single" w:sz="4" w:space="0" w:color="auto"/>
              <w:right w:val="single" w:sz="4" w:space="0" w:color="auto"/>
            </w:tcBorders>
          </w:tcPr>
          <w:p w14:paraId="75B6A9D6" w14:textId="394A1EC3" w:rsidR="005B6B39" w:rsidRPr="0034183D" w:rsidRDefault="005B6B39" w:rsidP="00B91D47">
            <w:pPr>
              <w:jc w:val="center"/>
              <w:rPr>
                <w:rFonts w:cs="Times New Roman"/>
                <w:highlight w:val="yellow"/>
              </w:rPr>
            </w:pPr>
            <w:r w:rsidRPr="001235DC">
              <w:rPr>
                <w:rFonts w:cs="Times New Roman"/>
              </w:rPr>
              <w:t>Pain2</w:t>
            </w:r>
          </w:p>
        </w:tc>
        <w:tc>
          <w:tcPr>
            <w:tcW w:w="0" w:type="auto"/>
            <w:tcBorders>
              <w:top w:val="single" w:sz="4" w:space="0" w:color="auto"/>
              <w:left w:val="single" w:sz="4" w:space="0" w:color="auto"/>
              <w:bottom w:val="single" w:sz="4" w:space="0" w:color="auto"/>
              <w:right w:val="single" w:sz="4" w:space="0" w:color="auto"/>
            </w:tcBorders>
          </w:tcPr>
          <w:p w14:paraId="7B9E6735" w14:textId="5B971C58" w:rsidR="005B6B39" w:rsidRPr="000C56C9" w:rsidRDefault="005B6B39" w:rsidP="00B91D47">
            <w:pPr>
              <w:rPr>
                <w:rFonts w:cs="Times New Roman"/>
              </w:rPr>
            </w:pPr>
            <w:r>
              <w:rPr>
                <w:rFonts w:cs="Times New Roman"/>
              </w:rPr>
              <w:t>How many days in the last 3 months did you miss work, school, or volunteer work because of your pain?</w:t>
            </w:r>
          </w:p>
        </w:tc>
        <w:tc>
          <w:tcPr>
            <w:tcW w:w="0" w:type="auto"/>
            <w:tcBorders>
              <w:top w:val="single" w:sz="4" w:space="0" w:color="auto"/>
              <w:left w:val="single" w:sz="4" w:space="0" w:color="auto"/>
              <w:bottom w:val="single" w:sz="4" w:space="0" w:color="auto"/>
              <w:right w:val="single" w:sz="4" w:space="0" w:color="auto"/>
            </w:tcBorders>
          </w:tcPr>
          <w:p w14:paraId="06EA4ED3"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27069C2F" w14:textId="77777777" w:rsidR="005B6B39" w:rsidRPr="000C56C9" w:rsidRDefault="005B6B39" w:rsidP="00B91D47">
            <w:pPr>
              <w:rPr>
                <w:rFonts w:cs="Times New Roman"/>
              </w:rPr>
            </w:pPr>
          </w:p>
        </w:tc>
      </w:tr>
      <w:tr w:rsidR="005B6B39" w:rsidRPr="000431A1" w14:paraId="2D537914" w14:textId="43A271BE" w:rsidTr="005B6B39">
        <w:tc>
          <w:tcPr>
            <w:tcW w:w="0" w:type="auto"/>
            <w:tcBorders>
              <w:top w:val="single" w:sz="4" w:space="0" w:color="auto"/>
              <w:left w:val="single" w:sz="4" w:space="0" w:color="auto"/>
              <w:bottom w:val="single" w:sz="4" w:space="0" w:color="auto"/>
              <w:right w:val="single" w:sz="4" w:space="0" w:color="auto"/>
            </w:tcBorders>
          </w:tcPr>
          <w:p w14:paraId="1EF01044" w14:textId="5BFEFFD6" w:rsidR="005B6B39" w:rsidRPr="0034183D" w:rsidRDefault="005B6B39" w:rsidP="00B91D47">
            <w:pPr>
              <w:jc w:val="center"/>
              <w:rPr>
                <w:rFonts w:cs="Times New Roman"/>
                <w:highlight w:val="yellow"/>
              </w:rPr>
            </w:pPr>
            <w:r w:rsidRPr="001235DC">
              <w:rPr>
                <w:rFonts w:cs="Times New Roman"/>
              </w:rPr>
              <w:t>Pain3</w:t>
            </w:r>
          </w:p>
        </w:tc>
        <w:tc>
          <w:tcPr>
            <w:tcW w:w="0" w:type="auto"/>
            <w:tcBorders>
              <w:top w:val="single" w:sz="4" w:space="0" w:color="auto"/>
              <w:left w:val="single" w:sz="4" w:space="0" w:color="auto"/>
              <w:bottom w:val="single" w:sz="4" w:space="0" w:color="auto"/>
              <w:right w:val="single" w:sz="4" w:space="0" w:color="auto"/>
            </w:tcBorders>
          </w:tcPr>
          <w:p w14:paraId="7AACBFB7" w14:textId="77AA7E43" w:rsidR="005B6B39" w:rsidRPr="000C56C9" w:rsidRDefault="005B6B39" w:rsidP="00B91D47">
            <w:pPr>
              <w:rPr>
                <w:rFonts w:cs="Times New Roman"/>
              </w:rPr>
            </w:pPr>
            <w:r>
              <w:rPr>
                <w:rFonts w:cs="Times New Roman"/>
              </w:rPr>
              <w:t xml:space="preserve">How many days in the last 3 months was your productivity at work, school, or volunteer work reduced by half or more because of your pain? </w:t>
            </w:r>
            <w:r w:rsidRPr="0034183D">
              <w:rPr>
                <w:rFonts w:cs="Times New Roman"/>
                <w:i/>
              </w:rPr>
              <w:t>(Do not include days you counted in question 2 where you missed work or school</w:t>
            </w:r>
            <w:r>
              <w:rPr>
                <w:rFonts w:cs="Times New Roman"/>
                <w:i/>
              </w:rPr>
              <w:t>.</w:t>
            </w:r>
            <w:r w:rsidRPr="0034183D">
              <w:rPr>
                <w:rFonts w:cs="Times New Roman"/>
                <w:i/>
              </w:rPr>
              <w:t>)</w:t>
            </w:r>
          </w:p>
        </w:tc>
        <w:tc>
          <w:tcPr>
            <w:tcW w:w="0" w:type="auto"/>
            <w:tcBorders>
              <w:top w:val="single" w:sz="4" w:space="0" w:color="auto"/>
              <w:left w:val="single" w:sz="4" w:space="0" w:color="auto"/>
              <w:bottom w:val="single" w:sz="4" w:space="0" w:color="auto"/>
              <w:right w:val="single" w:sz="4" w:space="0" w:color="auto"/>
            </w:tcBorders>
          </w:tcPr>
          <w:p w14:paraId="5043C677"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49F2687B" w14:textId="77777777" w:rsidR="005B6B39" w:rsidRPr="000C56C9" w:rsidRDefault="005B6B39" w:rsidP="00B91D47">
            <w:pPr>
              <w:rPr>
                <w:rFonts w:cs="Times New Roman"/>
              </w:rPr>
            </w:pPr>
          </w:p>
        </w:tc>
      </w:tr>
      <w:tr w:rsidR="005B6B39" w:rsidRPr="000431A1" w14:paraId="1200B6DB" w14:textId="739F0415" w:rsidTr="005B6B39">
        <w:tc>
          <w:tcPr>
            <w:tcW w:w="0" w:type="auto"/>
            <w:tcBorders>
              <w:top w:val="single" w:sz="4" w:space="0" w:color="auto"/>
              <w:left w:val="single" w:sz="4" w:space="0" w:color="auto"/>
              <w:bottom w:val="single" w:sz="4" w:space="0" w:color="auto"/>
              <w:right w:val="single" w:sz="4" w:space="0" w:color="auto"/>
            </w:tcBorders>
          </w:tcPr>
          <w:p w14:paraId="7658CB2E" w14:textId="22C82255" w:rsidR="005B6B39" w:rsidRPr="0034183D" w:rsidRDefault="005B6B39" w:rsidP="00B91D47">
            <w:pPr>
              <w:jc w:val="center"/>
              <w:rPr>
                <w:rFonts w:cs="Times New Roman"/>
                <w:highlight w:val="yellow"/>
              </w:rPr>
            </w:pPr>
            <w:r w:rsidRPr="001235DC">
              <w:rPr>
                <w:rFonts w:cs="Times New Roman"/>
              </w:rPr>
              <w:t>Pain4</w:t>
            </w:r>
          </w:p>
        </w:tc>
        <w:tc>
          <w:tcPr>
            <w:tcW w:w="0" w:type="auto"/>
            <w:tcBorders>
              <w:top w:val="single" w:sz="4" w:space="0" w:color="auto"/>
              <w:left w:val="single" w:sz="4" w:space="0" w:color="auto"/>
              <w:bottom w:val="single" w:sz="4" w:space="0" w:color="auto"/>
              <w:right w:val="single" w:sz="4" w:space="0" w:color="auto"/>
            </w:tcBorders>
          </w:tcPr>
          <w:p w14:paraId="47779886" w14:textId="29C47E8C" w:rsidR="005B6B39" w:rsidRPr="000C56C9" w:rsidRDefault="005B6B39" w:rsidP="00B91D47">
            <w:pPr>
              <w:rPr>
                <w:rFonts w:cs="Times New Roman"/>
              </w:rPr>
            </w:pPr>
            <w:r>
              <w:rPr>
                <w:rFonts w:cs="Times New Roman"/>
              </w:rPr>
              <w:t xml:space="preserve">On how many days in the last 3 months did you </w:t>
            </w:r>
            <w:r w:rsidRPr="00171DCE">
              <w:rPr>
                <w:rFonts w:cs="Times New Roman"/>
                <w:b/>
              </w:rPr>
              <w:t>not</w:t>
            </w:r>
            <w:r>
              <w:rPr>
                <w:rFonts w:cs="Times New Roman"/>
              </w:rPr>
              <w:t xml:space="preserve"> do household work or chores because of your pain?</w:t>
            </w:r>
          </w:p>
        </w:tc>
        <w:tc>
          <w:tcPr>
            <w:tcW w:w="0" w:type="auto"/>
            <w:tcBorders>
              <w:top w:val="single" w:sz="4" w:space="0" w:color="auto"/>
              <w:left w:val="single" w:sz="4" w:space="0" w:color="auto"/>
              <w:bottom w:val="single" w:sz="4" w:space="0" w:color="auto"/>
              <w:right w:val="single" w:sz="4" w:space="0" w:color="auto"/>
            </w:tcBorders>
          </w:tcPr>
          <w:p w14:paraId="52232D69"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66C8BD2" w14:textId="77777777" w:rsidR="005B6B39" w:rsidRPr="000C56C9" w:rsidRDefault="005B6B39" w:rsidP="00B91D47">
            <w:pPr>
              <w:rPr>
                <w:rFonts w:cs="Times New Roman"/>
              </w:rPr>
            </w:pPr>
          </w:p>
        </w:tc>
      </w:tr>
      <w:tr w:rsidR="005B6B39" w:rsidRPr="00E142A0" w14:paraId="339B976E" w14:textId="7D3CCA3B" w:rsidTr="005B6B39">
        <w:tc>
          <w:tcPr>
            <w:tcW w:w="0" w:type="auto"/>
            <w:tcBorders>
              <w:top w:val="single" w:sz="4" w:space="0" w:color="auto"/>
              <w:left w:val="single" w:sz="4" w:space="0" w:color="auto"/>
              <w:bottom w:val="single" w:sz="4" w:space="0" w:color="auto"/>
              <w:right w:val="single" w:sz="4" w:space="0" w:color="auto"/>
            </w:tcBorders>
          </w:tcPr>
          <w:p w14:paraId="4073AA3A" w14:textId="42936BA5" w:rsidR="005B6B39" w:rsidRPr="0034183D" w:rsidRDefault="005B6B39" w:rsidP="00B91D47">
            <w:pPr>
              <w:jc w:val="center"/>
              <w:rPr>
                <w:rFonts w:cs="Times New Roman"/>
                <w:highlight w:val="yellow"/>
              </w:rPr>
            </w:pPr>
            <w:r w:rsidRPr="001235DC">
              <w:rPr>
                <w:rFonts w:cs="Times New Roman"/>
              </w:rPr>
              <w:t>Pain5</w:t>
            </w:r>
          </w:p>
        </w:tc>
        <w:tc>
          <w:tcPr>
            <w:tcW w:w="0" w:type="auto"/>
            <w:tcBorders>
              <w:top w:val="single" w:sz="4" w:space="0" w:color="auto"/>
              <w:left w:val="single" w:sz="4" w:space="0" w:color="auto"/>
              <w:bottom w:val="single" w:sz="4" w:space="0" w:color="auto"/>
              <w:right w:val="single" w:sz="4" w:space="0" w:color="auto"/>
            </w:tcBorders>
          </w:tcPr>
          <w:p w14:paraId="30565587" w14:textId="1BC162DE" w:rsidR="005B6B39" w:rsidRPr="000C56C9" w:rsidRDefault="005B6B39" w:rsidP="00B91D47">
            <w:pPr>
              <w:rPr>
                <w:rFonts w:cs="Times New Roman"/>
              </w:rPr>
            </w:pPr>
            <w:r>
              <w:rPr>
                <w:rFonts w:cs="Times New Roman"/>
              </w:rPr>
              <w:t xml:space="preserve">How many days in the last 3 months was your productivity in household work or chores reduced by half or more because of your pain?  </w:t>
            </w:r>
            <w:r w:rsidRPr="00171DCE">
              <w:rPr>
                <w:rFonts w:cs="Times New Roman"/>
                <w:i/>
              </w:rPr>
              <w:t>(Do not include days you counted in question 4 where you did not do household work.)</w:t>
            </w:r>
          </w:p>
        </w:tc>
        <w:tc>
          <w:tcPr>
            <w:tcW w:w="0" w:type="auto"/>
            <w:tcBorders>
              <w:top w:val="single" w:sz="4" w:space="0" w:color="auto"/>
              <w:left w:val="single" w:sz="4" w:space="0" w:color="auto"/>
              <w:bottom w:val="single" w:sz="4" w:space="0" w:color="auto"/>
              <w:right w:val="single" w:sz="4" w:space="0" w:color="auto"/>
            </w:tcBorders>
          </w:tcPr>
          <w:p w14:paraId="7B1BE971"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20273C8F" w14:textId="77777777" w:rsidR="005B6B39" w:rsidRPr="000C56C9" w:rsidRDefault="005B6B39" w:rsidP="00B91D47">
            <w:pPr>
              <w:rPr>
                <w:rFonts w:cs="Times New Roman"/>
              </w:rPr>
            </w:pPr>
          </w:p>
        </w:tc>
      </w:tr>
      <w:tr w:rsidR="005B6B39" w:rsidRPr="00E142A0" w14:paraId="4186275D" w14:textId="1C4B0EFF" w:rsidTr="005B6B39">
        <w:tc>
          <w:tcPr>
            <w:tcW w:w="0" w:type="auto"/>
            <w:tcBorders>
              <w:top w:val="single" w:sz="4" w:space="0" w:color="auto"/>
              <w:left w:val="single" w:sz="4" w:space="0" w:color="auto"/>
              <w:bottom w:val="single" w:sz="4" w:space="0" w:color="auto"/>
              <w:right w:val="single" w:sz="4" w:space="0" w:color="auto"/>
            </w:tcBorders>
          </w:tcPr>
          <w:p w14:paraId="7C050ADB" w14:textId="176E4B66" w:rsidR="005B6B39" w:rsidRDefault="005B6B39" w:rsidP="00B91D47">
            <w:pPr>
              <w:jc w:val="center"/>
              <w:rPr>
                <w:rFonts w:cs="Times New Roman"/>
                <w:highlight w:val="yellow"/>
              </w:rPr>
            </w:pPr>
            <w:r w:rsidRPr="001235DC">
              <w:rPr>
                <w:rFonts w:cs="Times New Roman"/>
              </w:rPr>
              <w:t>Pain6</w:t>
            </w:r>
          </w:p>
        </w:tc>
        <w:tc>
          <w:tcPr>
            <w:tcW w:w="0" w:type="auto"/>
            <w:tcBorders>
              <w:top w:val="single" w:sz="4" w:space="0" w:color="auto"/>
              <w:left w:val="single" w:sz="4" w:space="0" w:color="auto"/>
              <w:bottom w:val="single" w:sz="4" w:space="0" w:color="auto"/>
              <w:right w:val="single" w:sz="4" w:space="0" w:color="auto"/>
            </w:tcBorders>
          </w:tcPr>
          <w:p w14:paraId="687E7495" w14:textId="7C31E261" w:rsidR="005B6B39" w:rsidRPr="000C56C9" w:rsidRDefault="005B6B39" w:rsidP="00B91D47">
            <w:pPr>
              <w:rPr>
                <w:rFonts w:cs="Times New Roman"/>
              </w:rPr>
            </w:pPr>
            <w:r>
              <w:rPr>
                <w:rFonts w:cs="Times New Roman"/>
              </w:rPr>
              <w:t>On how many days in the last 3 months did you miss family, social, or leisure activities because of your pain?</w:t>
            </w:r>
          </w:p>
        </w:tc>
        <w:tc>
          <w:tcPr>
            <w:tcW w:w="0" w:type="auto"/>
            <w:tcBorders>
              <w:top w:val="single" w:sz="4" w:space="0" w:color="auto"/>
              <w:left w:val="single" w:sz="4" w:space="0" w:color="auto"/>
              <w:bottom w:val="single" w:sz="4" w:space="0" w:color="auto"/>
              <w:right w:val="single" w:sz="4" w:space="0" w:color="auto"/>
            </w:tcBorders>
          </w:tcPr>
          <w:p w14:paraId="564B703D" w14:textId="77777777" w:rsidR="005B6B39" w:rsidRPr="000C56C9" w:rsidRDefault="005B6B39" w:rsidP="00B91D47">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068B0656" w14:textId="77777777" w:rsidR="005B6B39" w:rsidRPr="000C56C9" w:rsidRDefault="005B6B39" w:rsidP="00B91D47">
            <w:pPr>
              <w:rPr>
                <w:rFonts w:cs="Times New Roman"/>
              </w:rPr>
            </w:pPr>
          </w:p>
        </w:tc>
      </w:tr>
      <w:tr w:rsidR="005B6B39" w:rsidRPr="00E142A0" w14:paraId="2F7F0D8E" w14:textId="1E7EBF7A" w:rsidTr="005B6B39">
        <w:tc>
          <w:tcPr>
            <w:tcW w:w="0" w:type="auto"/>
            <w:gridSpan w:val="3"/>
            <w:tcBorders>
              <w:top w:val="single" w:sz="4" w:space="0" w:color="auto"/>
              <w:left w:val="single" w:sz="4" w:space="0" w:color="auto"/>
              <w:bottom w:val="single" w:sz="4" w:space="0" w:color="auto"/>
              <w:right w:val="single" w:sz="4" w:space="0" w:color="auto"/>
            </w:tcBorders>
          </w:tcPr>
          <w:p w14:paraId="2306378A" w14:textId="3C6FB203" w:rsidR="005B6B39" w:rsidRPr="000C56C9" w:rsidRDefault="005B6B39" w:rsidP="00B91D47">
            <w:pPr>
              <w:rPr>
                <w:rFonts w:cs="Times New Roman"/>
              </w:rPr>
            </w:pPr>
            <w:r w:rsidRPr="001235DC">
              <w:rPr>
                <w:rFonts w:cs="Times New Roman"/>
                <w:i/>
              </w:rPr>
              <w:t>The Allodynia Symptom Checklist: Over the last 3 months, when you have pain, how often do you experience increased pain or an</w:t>
            </w:r>
            <w:r>
              <w:rPr>
                <w:rFonts w:cs="Times New Roman"/>
                <w:i/>
              </w:rPr>
              <w:t xml:space="preserve"> </w:t>
            </w:r>
            <w:r w:rsidRPr="001235DC">
              <w:rPr>
                <w:rFonts w:cs="Times New Roman"/>
                <w:i/>
              </w:rPr>
              <w:t>unpleasant sensation on your skin when you engage in each of the following:</w:t>
            </w:r>
          </w:p>
        </w:tc>
        <w:tc>
          <w:tcPr>
            <w:tcW w:w="0" w:type="auto"/>
            <w:tcBorders>
              <w:top w:val="single" w:sz="4" w:space="0" w:color="auto"/>
              <w:left w:val="single" w:sz="4" w:space="0" w:color="auto"/>
              <w:bottom w:val="single" w:sz="4" w:space="0" w:color="auto"/>
              <w:right w:val="single" w:sz="4" w:space="0" w:color="auto"/>
            </w:tcBorders>
          </w:tcPr>
          <w:p w14:paraId="7F846191" w14:textId="77777777" w:rsidR="005B6B39" w:rsidRPr="001235DC" w:rsidRDefault="005B6B39" w:rsidP="00B91D47">
            <w:pPr>
              <w:rPr>
                <w:rFonts w:cs="Times New Roman"/>
                <w:i/>
              </w:rPr>
            </w:pPr>
          </w:p>
        </w:tc>
      </w:tr>
      <w:tr w:rsidR="005B6B39" w:rsidRPr="00E142A0" w14:paraId="59CF170C" w14:textId="149FE500" w:rsidTr="005B6B39">
        <w:tc>
          <w:tcPr>
            <w:tcW w:w="0" w:type="auto"/>
            <w:tcBorders>
              <w:top w:val="single" w:sz="4" w:space="0" w:color="auto"/>
              <w:left w:val="single" w:sz="4" w:space="0" w:color="auto"/>
              <w:bottom w:val="single" w:sz="4" w:space="0" w:color="auto"/>
              <w:right w:val="single" w:sz="4" w:space="0" w:color="auto"/>
            </w:tcBorders>
          </w:tcPr>
          <w:p w14:paraId="52A0E33D" w14:textId="14CE97AB" w:rsidR="005B6B39" w:rsidRDefault="005B6B39" w:rsidP="00B91D47">
            <w:pPr>
              <w:jc w:val="center"/>
              <w:rPr>
                <w:rFonts w:cs="Times New Roman"/>
                <w:highlight w:val="yellow"/>
              </w:rPr>
            </w:pPr>
            <w:r w:rsidRPr="001235DC">
              <w:rPr>
                <w:rFonts w:cs="Times New Roman"/>
              </w:rPr>
              <w:t>Pain7</w:t>
            </w:r>
          </w:p>
        </w:tc>
        <w:tc>
          <w:tcPr>
            <w:tcW w:w="0" w:type="auto"/>
            <w:tcBorders>
              <w:top w:val="single" w:sz="4" w:space="0" w:color="auto"/>
              <w:left w:val="single" w:sz="4" w:space="0" w:color="auto"/>
              <w:bottom w:val="single" w:sz="4" w:space="0" w:color="auto"/>
              <w:right w:val="single" w:sz="4" w:space="0" w:color="auto"/>
            </w:tcBorders>
          </w:tcPr>
          <w:p w14:paraId="013A8DCE" w14:textId="520BE32F" w:rsidR="005B6B39" w:rsidRPr="000C56C9" w:rsidRDefault="005B6B39" w:rsidP="00B91D47">
            <w:pPr>
              <w:rPr>
                <w:rFonts w:cs="Times New Roman"/>
              </w:rPr>
            </w:pPr>
            <w:r>
              <w:rPr>
                <w:rFonts w:cs="Times New Roman"/>
              </w:rPr>
              <w:t>Combing your hair</w:t>
            </w:r>
          </w:p>
        </w:tc>
        <w:tc>
          <w:tcPr>
            <w:tcW w:w="0" w:type="auto"/>
            <w:tcBorders>
              <w:top w:val="single" w:sz="4" w:space="0" w:color="auto"/>
              <w:left w:val="single" w:sz="4" w:space="0" w:color="auto"/>
              <w:bottom w:val="single" w:sz="4" w:space="0" w:color="auto"/>
              <w:right w:val="single" w:sz="4" w:space="0" w:color="auto"/>
            </w:tcBorders>
          </w:tcPr>
          <w:p w14:paraId="45704617" w14:textId="77777777" w:rsidR="005B6B39" w:rsidRPr="001235DC" w:rsidRDefault="005B6B39" w:rsidP="001235DC">
            <w:pPr>
              <w:rPr>
                <w:rFonts w:cs="Times New Roman"/>
              </w:rPr>
            </w:pPr>
            <w:r w:rsidRPr="001235DC">
              <w:rPr>
                <w:rFonts w:cs="Times New Roman"/>
              </w:rPr>
              <w:t>0 = Does not apply to me</w:t>
            </w:r>
          </w:p>
          <w:p w14:paraId="7F3DB3F9" w14:textId="77777777" w:rsidR="005B6B39" w:rsidRPr="001235DC" w:rsidRDefault="005B6B39" w:rsidP="001235DC">
            <w:pPr>
              <w:rPr>
                <w:rFonts w:cs="Times New Roman"/>
              </w:rPr>
            </w:pPr>
            <w:r w:rsidRPr="001235DC">
              <w:rPr>
                <w:rFonts w:cs="Times New Roman"/>
              </w:rPr>
              <w:t>1 = Never</w:t>
            </w:r>
          </w:p>
          <w:p w14:paraId="7D2E4C91" w14:textId="77777777" w:rsidR="005B6B39" w:rsidRPr="001235DC" w:rsidRDefault="005B6B39" w:rsidP="001235DC">
            <w:pPr>
              <w:rPr>
                <w:rFonts w:cs="Times New Roman"/>
              </w:rPr>
            </w:pPr>
            <w:r w:rsidRPr="001235DC">
              <w:rPr>
                <w:rFonts w:cs="Times New Roman"/>
              </w:rPr>
              <w:t>2 = Rarely</w:t>
            </w:r>
          </w:p>
          <w:p w14:paraId="743C5347" w14:textId="77777777" w:rsidR="005B6B39" w:rsidRPr="001235DC" w:rsidRDefault="005B6B39" w:rsidP="001235DC">
            <w:pPr>
              <w:rPr>
                <w:rFonts w:cs="Times New Roman"/>
              </w:rPr>
            </w:pPr>
            <w:r w:rsidRPr="001235DC">
              <w:rPr>
                <w:rFonts w:cs="Times New Roman"/>
              </w:rPr>
              <w:t>3 = Less than half the time</w:t>
            </w:r>
          </w:p>
          <w:p w14:paraId="3E5EC7DE" w14:textId="4953CDB1" w:rsidR="005B6B39" w:rsidRPr="000C56C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5520E513" w14:textId="77777777" w:rsidR="005B6B39" w:rsidRPr="001235DC" w:rsidRDefault="005B6B39" w:rsidP="001235DC">
            <w:pPr>
              <w:rPr>
                <w:rFonts w:cs="Times New Roman"/>
              </w:rPr>
            </w:pPr>
          </w:p>
        </w:tc>
      </w:tr>
      <w:tr w:rsidR="005B6B39" w:rsidRPr="00E142A0" w14:paraId="61BB11EB" w14:textId="6A00ECF5" w:rsidTr="005B6B39">
        <w:tc>
          <w:tcPr>
            <w:tcW w:w="0" w:type="auto"/>
            <w:tcBorders>
              <w:top w:val="single" w:sz="4" w:space="0" w:color="auto"/>
              <w:left w:val="single" w:sz="4" w:space="0" w:color="auto"/>
              <w:bottom w:val="single" w:sz="4" w:space="0" w:color="auto"/>
              <w:right w:val="single" w:sz="4" w:space="0" w:color="auto"/>
            </w:tcBorders>
          </w:tcPr>
          <w:p w14:paraId="78B4114E" w14:textId="7AAF20DD" w:rsidR="005B6B39" w:rsidRDefault="005B6B39" w:rsidP="00B91D47">
            <w:pPr>
              <w:jc w:val="center"/>
              <w:rPr>
                <w:rFonts w:cs="Times New Roman"/>
                <w:highlight w:val="yellow"/>
              </w:rPr>
            </w:pPr>
            <w:r w:rsidRPr="001235DC">
              <w:rPr>
                <w:rFonts w:cs="Times New Roman"/>
              </w:rPr>
              <w:t>Pain8</w:t>
            </w:r>
          </w:p>
        </w:tc>
        <w:tc>
          <w:tcPr>
            <w:tcW w:w="0" w:type="auto"/>
            <w:tcBorders>
              <w:top w:val="single" w:sz="4" w:space="0" w:color="auto"/>
              <w:left w:val="single" w:sz="4" w:space="0" w:color="auto"/>
              <w:bottom w:val="single" w:sz="4" w:space="0" w:color="auto"/>
              <w:right w:val="single" w:sz="4" w:space="0" w:color="auto"/>
            </w:tcBorders>
          </w:tcPr>
          <w:p w14:paraId="2F08D765" w14:textId="1EFAA82B" w:rsidR="005B6B39" w:rsidRPr="000C56C9" w:rsidRDefault="005B6B39" w:rsidP="00B91D47">
            <w:pPr>
              <w:rPr>
                <w:rFonts w:cs="Times New Roman"/>
              </w:rPr>
            </w:pPr>
            <w:r>
              <w:rPr>
                <w:rFonts w:cs="Times New Roman"/>
              </w:rPr>
              <w:t>Wearing eyeglasses</w:t>
            </w:r>
          </w:p>
        </w:tc>
        <w:tc>
          <w:tcPr>
            <w:tcW w:w="0" w:type="auto"/>
            <w:tcBorders>
              <w:top w:val="single" w:sz="4" w:space="0" w:color="auto"/>
              <w:left w:val="single" w:sz="4" w:space="0" w:color="auto"/>
              <w:bottom w:val="single" w:sz="4" w:space="0" w:color="auto"/>
              <w:right w:val="single" w:sz="4" w:space="0" w:color="auto"/>
            </w:tcBorders>
          </w:tcPr>
          <w:p w14:paraId="1C0DFBBB" w14:textId="77777777" w:rsidR="005B6B39" w:rsidRPr="001235DC" w:rsidRDefault="005B6B39" w:rsidP="001235DC">
            <w:pPr>
              <w:rPr>
                <w:rFonts w:cs="Times New Roman"/>
              </w:rPr>
            </w:pPr>
            <w:r w:rsidRPr="001235DC">
              <w:rPr>
                <w:rFonts w:cs="Times New Roman"/>
              </w:rPr>
              <w:t>0 = Does not apply to me</w:t>
            </w:r>
          </w:p>
          <w:p w14:paraId="5F7F0674" w14:textId="77777777" w:rsidR="005B6B39" w:rsidRPr="001235DC" w:rsidRDefault="005B6B39" w:rsidP="001235DC">
            <w:pPr>
              <w:rPr>
                <w:rFonts w:cs="Times New Roman"/>
              </w:rPr>
            </w:pPr>
            <w:r w:rsidRPr="001235DC">
              <w:rPr>
                <w:rFonts w:cs="Times New Roman"/>
              </w:rPr>
              <w:t>1 = Never</w:t>
            </w:r>
          </w:p>
          <w:p w14:paraId="272781F5" w14:textId="77777777" w:rsidR="005B6B39" w:rsidRPr="001235DC" w:rsidRDefault="005B6B39" w:rsidP="001235DC">
            <w:pPr>
              <w:rPr>
                <w:rFonts w:cs="Times New Roman"/>
              </w:rPr>
            </w:pPr>
            <w:r w:rsidRPr="001235DC">
              <w:rPr>
                <w:rFonts w:cs="Times New Roman"/>
              </w:rPr>
              <w:t>2 = Rarely</w:t>
            </w:r>
          </w:p>
          <w:p w14:paraId="31B16A79" w14:textId="77777777" w:rsidR="005B6B39" w:rsidRPr="001235DC" w:rsidRDefault="005B6B39" w:rsidP="001235DC">
            <w:pPr>
              <w:rPr>
                <w:rFonts w:cs="Times New Roman"/>
              </w:rPr>
            </w:pPr>
            <w:r w:rsidRPr="001235DC">
              <w:rPr>
                <w:rFonts w:cs="Times New Roman"/>
              </w:rPr>
              <w:t>3 = Less than half the time</w:t>
            </w:r>
          </w:p>
          <w:p w14:paraId="013C137D" w14:textId="7E4E6EF5" w:rsidR="005B6B39" w:rsidRPr="000C56C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408F51CA" w14:textId="77777777" w:rsidR="005B6B39" w:rsidRPr="001235DC" w:rsidRDefault="005B6B39" w:rsidP="001235DC">
            <w:pPr>
              <w:rPr>
                <w:rFonts w:cs="Times New Roman"/>
              </w:rPr>
            </w:pPr>
          </w:p>
        </w:tc>
      </w:tr>
      <w:tr w:rsidR="005B6B39" w:rsidRPr="00E142A0" w14:paraId="5C79C859" w14:textId="5541839B" w:rsidTr="005B6B39">
        <w:tc>
          <w:tcPr>
            <w:tcW w:w="0" w:type="auto"/>
            <w:tcBorders>
              <w:top w:val="single" w:sz="4" w:space="0" w:color="auto"/>
              <w:left w:val="single" w:sz="4" w:space="0" w:color="auto"/>
              <w:bottom w:val="single" w:sz="4" w:space="0" w:color="auto"/>
              <w:right w:val="single" w:sz="4" w:space="0" w:color="auto"/>
            </w:tcBorders>
          </w:tcPr>
          <w:p w14:paraId="60AB5AC2" w14:textId="1A346D8C" w:rsidR="005B6B39" w:rsidRDefault="005B6B39" w:rsidP="00B91D47">
            <w:pPr>
              <w:jc w:val="center"/>
              <w:rPr>
                <w:rFonts w:cs="Times New Roman"/>
                <w:highlight w:val="yellow"/>
              </w:rPr>
            </w:pPr>
            <w:r w:rsidRPr="001235DC">
              <w:rPr>
                <w:rFonts w:cs="Times New Roman"/>
              </w:rPr>
              <w:t>Pain9</w:t>
            </w:r>
          </w:p>
        </w:tc>
        <w:tc>
          <w:tcPr>
            <w:tcW w:w="0" w:type="auto"/>
            <w:tcBorders>
              <w:top w:val="single" w:sz="4" w:space="0" w:color="auto"/>
              <w:left w:val="single" w:sz="4" w:space="0" w:color="auto"/>
              <w:bottom w:val="single" w:sz="4" w:space="0" w:color="auto"/>
              <w:right w:val="single" w:sz="4" w:space="0" w:color="auto"/>
            </w:tcBorders>
          </w:tcPr>
          <w:p w14:paraId="28C59E05" w14:textId="4D8725F6" w:rsidR="005B6B39" w:rsidRPr="000C56C9" w:rsidRDefault="005B6B39" w:rsidP="00B91D47">
            <w:pPr>
              <w:rPr>
                <w:rFonts w:cs="Times New Roman"/>
              </w:rPr>
            </w:pPr>
            <w:r>
              <w:rPr>
                <w:rFonts w:cs="Times New Roman"/>
              </w:rPr>
              <w:t>Rubbing the painful body part</w:t>
            </w:r>
          </w:p>
        </w:tc>
        <w:tc>
          <w:tcPr>
            <w:tcW w:w="0" w:type="auto"/>
            <w:tcBorders>
              <w:top w:val="single" w:sz="4" w:space="0" w:color="auto"/>
              <w:left w:val="single" w:sz="4" w:space="0" w:color="auto"/>
              <w:bottom w:val="single" w:sz="4" w:space="0" w:color="auto"/>
              <w:right w:val="single" w:sz="4" w:space="0" w:color="auto"/>
            </w:tcBorders>
          </w:tcPr>
          <w:p w14:paraId="63F2C8BC" w14:textId="77777777" w:rsidR="005B6B39" w:rsidRPr="001235DC" w:rsidRDefault="005B6B39" w:rsidP="001235DC">
            <w:pPr>
              <w:rPr>
                <w:rFonts w:cs="Times New Roman"/>
              </w:rPr>
            </w:pPr>
            <w:r w:rsidRPr="001235DC">
              <w:rPr>
                <w:rFonts w:cs="Times New Roman"/>
              </w:rPr>
              <w:t>0 = Does not apply to me</w:t>
            </w:r>
          </w:p>
          <w:p w14:paraId="740BB986" w14:textId="77777777" w:rsidR="005B6B39" w:rsidRPr="001235DC" w:rsidRDefault="005B6B39" w:rsidP="001235DC">
            <w:pPr>
              <w:rPr>
                <w:rFonts w:cs="Times New Roman"/>
              </w:rPr>
            </w:pPr>
            <w:r w:rsidRPr="001235DC">
              <w:rPr>
                <w:rFonts w:cs="Times New Roman"/>
              </w:rPr>
              <w:t>1 = Never</w:t>
            </w:r>
          </w:p>
          <w:p w14:paraId="00D932BC" w14:textId="77777777" w:rsidR="005B6B39" w:rsidRPr="001235DC" w:rsidRDefault="005B6B39" w:rsidP="001235DC">
            <w:pPr>
              <w:rPr>
                <w:rFonts w:cs="Times New Roman"/>
              </w:rPr>
            </w:pPr>
            <w:r w:rsidRPr="001235DC">
              <w:rPr>
                <w:rFonts w:cs="Times New Roman"/>
              </w:rPr>
              <w:t>2 = Rarely</w:t>
            </w:r>
          </w:p>
          <w:p w14:paraId="277BFCE3" w14:textId="77777777" w:rsidR="005B6B39" w:rsidRPr="001235DC" w:rsidRDefault="005B6B39" w:rsidP="001235DC">
            <w:pPr>
              <w:rPr>
                <w:rFonts w:cs="Times New Roman"/>
              </w:rPr>
            </w:pPr>
            <w:r w:rsidRPr="001235DC">
              <w:rPr>
                <w:rFonts w:cs="Times New Roman"/>
              </w:rPr>
              <w:t>3 = Less than half the time</w:t>
            </w:r>
          </w:p>
          <w:p w14:paraId="404BDB9D" w14:textId="5AA158D8" w:rsidR="005B6B39" w:rsidRPr="000C56C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4D62A740" w14:textId="77777777" w:rsidR="005B6B39" w:rsidRPr="001235DC" w:rsidRDefault="005B6B39" w:rsidP="001235DC">
            <w:pPr>
              <w:rPr>
                <w:rFonts w:cs="Times New Roman"/>
              </w:rPr>
            </w:pPr>
          </w:p>
        </w:tc>
      </w:tr>
      <w:tr w:rsidR="005B6B39" w:rsidRPr="00E142A0" w14:paraId="7542B908" w14:textId="5CB72933" w:rsidTr="005B6B39">
        <w:tc>
          <w:tcPr>
            <w:tcW w:w="0" w:type="auto"/>
            <w:tcBorders>
              <w:top w:val="single" w:sz="4" w:space="0" w:color="auto"/>
              <w:left w:val="single" w:sz="4" w:space="0" w:color="auto"/>
              <w:bottom w:val="single" w:sz="4" w:space="0" w:color="auto"/>
              <w:right w:val="single" w:sz="4" w:space="0" w:color="auto"/>
            </w:tcBorders>
          </w:tcPr>
          <w:p w14:paraId="4707F65E" w14:textId="66F51281" w:rsidR="005B6B39" w:rsidRDefault="005B6B39" w:rsidP="00B91D47">
            <w:pPr>
              <w:jc w:val="center"/>
              <w:rPr>
                <w:rFonts w:cs="Times New Roman"/>
                <w:highlight w:val="yellow"/>
              </w:rPr>
            </w:pPr>
            <w:r w:rsidRPr="001235DC">
              <w:rPr>
                <w:rFonts w:cs="Times New Roman"/>
              </w:rPr>
              <w:lastRenderedPageBreak/>
              <w:t>Pain10</w:t>
            </w:r>
          </w:p>
        </w:tc>
        <w:tc>
          <w:tcPr>
            <w:tcW w:w="0" w:type="auto"/>
            <w:tcBorders>
              <w:top w:val="single" w:sz="4" w:space="0" w:color="auto"/>
              <w:left w:val="single" w:sz="4" w:space="0" w:color="auto"/>
              <w:bottom w:val="single" w:sz="4" w:space="0" w:color="auto"/>
              <w:right w:val="single" w:sz="4" w:space="0" w:color="auto"/>
            </w:tcBorders>
          </w:tcPr>
          <w:p w14:paraId="17834D8A" w14:textId="5FD84408" w:rsidR="005B6B39" w:rsidRPr="000C56C9" w:rsidRDefault="005B6B39" w:rsidP="00B91D47">
            <w:pPr>
              <w:rPr>
                <w:rFonts w:cs="Times New Roman"/>
              </w:rPr>
            </w:pPr>
            <w:r>
              <w:rPr>
                <w:rFonts w:cs="Times New Roman"/>
              </w:rPr>
              <w:t>Wearing clothing</w:t>
            </w:r>
          </w:p>
        </w:tc>
        <w:tc>
          <w:tcPr>
            <w:tcW w:w="0" w:type="auto"/>
            <w:tcBorders>
              <w:top w:val="single" w:sz="4" w:space="0" w:color="auto"/>
              <w:left w:val="single" w:sz="4" w:space="0" w:color="auto"/>
              <w:bottom w:val="single" w:sz="4" w:space="0" w:color="auto"/>
              <w:right w:val="single" w:sz="4" w:space="0" w:color="auto"/>
            </w:tcBorders>
          </w:tcPr>
          <w:p w14:paraId="5DB5676E" w14:textId="77777777" w:rsidR="005B6B39" w:rsidRPr="001235DC" w:rsidRDefault="005B6B39" w:rsidP="001235DC">
            <w:pPr>
              <w:rPr>
                <w:rFonts w:cs="Times New Roman"/>
              </w:rPr>
            </w:pPr>
            <w:r w:rsidRPr="001235DC">
              <w:rPr>
                <w:rFonts w:cs="Times New Roman"/>
              </w:rPr>
              <w:t>0 = Does not apply to me</w:t>
            </w:r>
          </w:p>
          <w:p w14:paraId="134DBFFB" w14:textId="77777777" w:rsidR="005B6B39" w:rsidRPr="001235DC" w:rsidRDefault="005B6B39" w:rsidP="001235DC">
            <w:pPr>
              <w:rPr>
                <w:rFonts w:cs="Times New Roman"/>
              </w:rPr>
            </w:pPr>
            <w:r w:rsidRPr="001235DC">
              <w:rPr>
                <w:rFonts w:cs="Times New Roman"/>
              </w:rPr>
              <w:t>1 = Never</w:t>
            </w:r>
          </w:p>
          <w:p w14:paraId="28CAAB92" w14:textId="77777777" w:rsidR="005B6B39" w:rsidRPr="001235DC" w:rsidRDefault="005B6B39" w:rsidP="001235DC">
            <w:pPr>
              <w:rPr>
                <w:rFonts w:cs="Times New Roman"/>
              </w:rPr>
            </w:pPr>
            <w:r w:rsidRPr="001235DC">
              <w:rPr>
                <w:rFonts w:cs="Times New Roman"/>
              </w:rPr>
              <w:t>2 = Rarely</w:t>
            </w:r>
          </w:p>
          <w:p w14:paraId="0224BA0A" w14:textId="77777777" w:rsidR="005B6B39" w:rsidRPr="001235DC" w:rsidRDefault="005B6B39" w:rsidP="001235DC">
            <w:pPr>
              <w:rPr>
                <w:rFonts w:cs="Times New Roman"/>
              </w:rPr>
            </w:pPr>
            <w:r w:rsidRPr="001235DC">
              <w:rPr>
                <w:rFonts w:cs="Times New Roman"/>
              </w:rPr>
              <w:t>3 = Less than half the time</w:t>
            </w:r>
          </w:p>
          <w:p w14:paraId="2342755C" w14:textId="5601B55F" w:rsidR="005B6B39" w:rsidRPr="000C56C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79B47964" w14:textId="77777777" w:rsidR="005B6B39" w:rsidRPr="001235DC" w:rsidRDefault="005B6B39" w:rsidP="001235DC">
            <w:pPr>
              <w:rPr>
                <w:rFonts w:cs="Times New Roman"/>
              </w:rPr>
            </w:pPr>
          </w:p>
        </w:tc>
      </w:tr>
      <w:tr w:rsidR="005B6B39" w:rsidRPr="00E142A0" w14:paraId="5130E4F4" w14:textId="1BA1F8CD" w:rsidTr="005B6B39">
        <w:tc>
          <w:tcPr>
            <w:tcW w:w="0" w:type="auto"/>
            <w:tcBorders>
              <w:top w:val="single" w:sz="4" w:space="0" w:color="auto"/>
              <w:left w:val="single" w:sz="4" w:space="0" w:color="auto"/>
              <w:bottom w:val="single" w:sz="4" w:space="0" w:color="auto"/>
              <w:right w:val="single" w:sz="4" w:space="0" w:color="auto"/>
            </w:tcBorders>
          </w:tcPr>
          <w:p w14:paraId="670A886E" w14:textId="3C5FF3DC" w:rsidR="005B6B39" w:rsidRDefault="005B6B39" w:rsidP="00B91D47">
            <w:pPr>
              <w:jc w:val="center"/>
              <w:rPr>
                <w:rFonts w:cs="Times New Roman"/>
                <w:highlight w:val="yellow"/>
              </w:rPr>
            </w:pPr>
            <w:r w:rsidRPr="001235DC">
              <w:rPr>
                <w:rFonts w:cs="Times New Roman"/>
              </w:rPr>
              <w:t>Pain11</w:t>
            </w:r>
          </w:p>
        </w:tc>
        <w:tc>
          <w:tcPr>
            <w:tcW w:w="0" w:type="auto"/>
            <w:tcBorders>
              <w:top w:val="single" w:sz="4" w:space="0" w:color="auto"/>
              <w:left w:val="single" w:sz="4" w:space="0" w:color="auto"/>
              <w:bottom w:val="single" w:sz="4" w:space="0" w:color="auto"/>
              <w:right w:val="single" w:sz="4" w:space="0" w:color="auto"/>
            </w:tcBorders>
          </w:tcPr>
          <w:p w14:paraId="1A20E2F8" w14:textId="0D01FBE0" w:rsidR="005B6B39" w:rsidRDefault="005B6B39" w:rsidP="00B91D47">
            <w:pPr>
              <w:rPr>
                <w:rFonts w:cs="Times New Roman"/>
              </w:rPr>
            </w:pPr>
            <w:r>
              <w:rPr>
                <w:rFonts w:cs="Times New Roman"/>
              </w:rPr>
              <w:t>Taking a shower (when water hits the area of pain)</w:t>
            </w:r>
          </w:p>
        </w:tc>
        <w:tc>
          <w:tcPr>
            <w:tcW w:w="0" w:type="auto"/>
            <w:tcBorders>
              <w:top w:val="single" w:sz="4" w:space="0" w:color="auto"/>
              <w:left w:val="single" w:sz="4" w:space="0" w:color="auto"/>
              <w:bottom w:val="single" w:sz="4" w:space="0" w:color="auto"/>
              <w:right w:val="single" w:sz="4" w:space="0" w:color="auto"/>
            </w:tcBorders>
          </w:tcPr>
          <w:p w14:paraId="59AFC90F" w14:textId="77777777" w:rsidR="005B6B39" w:rsidRPr="001235DC" w:rsidRDefault="005B6B39" w:rsidP="001235DC">
            <w:pPr>
              <w:rPr>
                <w:rFonts w:cs="Times New Roman"/>
              </w:rPr>
            </w:pPr>
            <w:r w:rsidRPr="001235DC">
              <w:rPr>
                <w:rFonts w:cs="Times New Roman"/>
              </w:rPr>
              <w:t>0 = Does not apply to me</w:t>
            </w:r>
          </w:p>
          <w:p w14:paraId="47C1222F" w14:textId="77777777" w:rsidR="005B6B39" w:rsidRPr="001235DC" w:rsidRDefault="005B6B39" w:rsidP="001235DC">
            <w:pPr>
              <w:rPr>
                <w:rFonts w:cs="Times New Roman"/>
              </w:rPr>
            </w:pPr>
            <w:r w:rsidRPr="001235DC">
              <w:rPr>
                <w:rFonts w:cs="Times New Roman"/>
              </w:rPr>
              <w:t>1 = Never</w:t>
            </w:r>
          </w:p>
          <w:p w14:paraId="574947D4" w14:textId="77777777" w:rsidR="005B6B39" w:rsidRPr="001235DC" w:rsidRDefault="005B6B39" w:rsidP="001235DC">
            <w:pPr>
              <w:rPr>
                <w:rFonts w:cs="Times New Roman"/>
              </w:rPr>
            </w:pPr>
            <w:r w:rsidRPr="001235DC">
              <w:rPr>
                <w:rFonts w:cs="Times New Roman"/>
              </w:rPr>
              <w:t>2 = Rarely</w:t>
            </w:r>
          </w:p>
          <w:p w14:paraId="3155794B" w14:textId="77777777" w:rsidR="005B6B39" w:rsidRPr="001235DC" w:rsidRDefault="005B6B39" w:rsidP="001235DC">
            <w:pPr>
              <w:rPr>
                <w:rFonts w:cs="Times New Roman"/>
              </w:rPr>
            </w:pPr>
            <w:r w:rsidRPr="001235DC">
              <w:rPr>
                <w:rFonts w:cs="Times New Roman"/>
              </w:rPr>
              <w:t>3 = Less than half the time</w:t>
            </w:r>
          </w:p>
          <w:p w14:paraId="7AAFF2FF" w14:textId="371AED97" w:rsidR="005B6B3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2FD29389" w14:textId="77777777" w:rsidR="005B6B39" w:rsidRPr="001235DC" w:rsidRDefault="005B6B39" w:rsidP="001235DC">
            <w:pPr>
              <w:rPr>
                <w:rFonts w:cs="Times New Roman"/>
              </w:rPr>
            </w:pPr>
          </w:p>
        </w:tc>
      </w:tr>
      <w:tr w:rsidR="005B6B39" w:rsidRPr="00E142A0" w14:paraId="237EDAE4" w14:textId="3C72B80D" w:rsidTr="005B6B39">
        <w:tc>
          <w:tcPr>
            <w:tcW w:w="0" w:type="auto"/>
            <w:tcBorders>
              <w:top w:val="single" w:sz="4" w:space="0" w:color="auto"/>
              <w:left w:val="single" w:sz="4" w:space="0" w:color="auto"/>
              <w:bottom w:val="single" w:sz="4" w:space="0" w:color="auto"/>
              <w:right w:val="single" w:sz="4" w:space="0" w:color="auto"/>
            </w:tcBorders>
          </w:tcPr>
          <w:p w14:paraId="5BCC4346" w14:textId="38108575" w:rsidR="005B6B39" w:rsidRDefault="005B6B39" w:rsidP="00B91D47">
            <w:pPr>
              <w:jc w:val="center"/>
              <w:rPr>
                <w:rFonts w:cs="Times New Roman"/>
                <w:highlight w:val="yellow"/>
              </w:rPr>
            </w:pPr>
            <w:r w:rsidRPr="001235DC">
              <w:rPr>
                <w:rFonts w:cs="Times New Roman"/>
              </w:rPr>
              <w:t>Pain12</w:t>
            </w:r>
          </w:p>
        </w:tc>
        <w:tc>
          <w:tcPr>
            <w:tcW w:w="0" w:type="auto"/>
            <w:tcBorders>
              <w:top w:val="single" w:sz="4" w:space="0" w:color="auto"/>
              <w:left w:val="single" w:sz="4" w:space="0" w:color="auto"/>
              <w:bottom w:val="single" w:sz="4" w:space="0" w:color="auto"/>
              <w:right w:val="single" w:sz="4" w:space="0" w:color="auto"/>
            </w:tcBorders>
          </w:tcPr>
          <w:p w14:paraId="463DBE14" w14:textId="68ED79AC" w:rsidR="005B6B39" w:rsidRDefault="005B6B39" w:rsidP="00B91D47">
            <w:pPr>
              <w:rPr>
                <w:rFonts w:cs="Times New Roman"/>
              </w:rPr>
            </w:pPr>
            <w:r>
              <w:rPr>
                <w:rFonts w:cs="Times New Roman"/>
              </w:rPr>
              <w:t>Resting the painful body part on a pillow or sheets</w:t>
            </w:r>
          </w:p>
        </w:tc>
        <w:tc>
          <w:tcPr>
            <w:tcW w:w="0" w:type="auto"/>
            <w:tcBorders>
              <w:top w:val="single" w:sz="4" w:space="0" w:color="auto"/>
              <w:left w:val="single" w:sz="4" w:space="0" w:color="auto"/>
              <w:bottom w:val="single" w:sz="4" w:space="0" w:color="auto"/>
              <w:right w:val="single" w:sz="4" w:space="0" w:color="auto"/>
            </w:tcBorders>
          </w:tcPr>
          <w:p w14:paraId="2371D363" w14:textId="77777777" w:rsidR="005B6B39" w:rsidRPr="001235DC" w:rsidRDefault="005B6B39" w:rsidP="001235DC">
            <w:pPr>
              <w:rPr>
                <w:rFonts w:cs="Times New Roman"/>
              </w:rPr>
            </w:pPr>
            <w:r w:rsidRPr="001235DC">
              <w:rPr>
                <w:rFonts w:cs="Times New Roman"/>
              </w:rPr>
              <w:t>0 = Does not apply to me</w:t>
            </w:r>
          </w:p>
          <w:p w14:paraId="60C73981" w14:textId="77777777" w:rsidR="005B6B39" w:rsidRPr="001235DC" w:rsidRDefault="005B6B39" w:rsidP="001235DC">
            <w:pPr>
              <w:rPr>
                <w:rFonts w:cs="Times New Roman"/>
              </w:rPr>
            </w:pPr>
            <w:r w:rsidRPr="001235DC">
              <w:rPr>
                <w:rFonts w:cs="Times New Roman"/>
              </w:rPr>
              <w:t>1 = Never</w:t>
            </w:r>
          </w:p>
          <w:p w14:paraId="55F60113" w14:textId="77777777" w:rsidR="005B6B39" w:rsidRPr="001235DC" w:rsidRDefault="005B6B39" w:rsidP="001235DC">
            <w:pPr>
              <w:rPr>
                <w:rFonts w:cs="Times New Roman"/>
              </w:rPr>
            </w:pPr>
            <w:r w:rsidRPr="001235DC">
              <w:rPr>
                <w:rFonts w:cs="Times New Roman"/>
              </w:rPr>
              <w:t>2 = Rarely</w:t>
            </w:r>
          </w:p>
          <w:p w14:paraId="59940F5E" w14:textId="77777777" w:rsidR="005B6B39" w:rsidRPr="001235DC" w:rsidRDefault="005B6B39" w:rsidP="001235DC">
            <w:pPr>
              <w:rPr>
                <w:rFonts w:cs="Times New Roman"/>
              </w:rPr>
            </w:pPr>
            <w:r w:rsidRPr="001235DC">
              <w:rPr>
                <w:rFonts w:cs="Times New Roman"/>
              </w:rPr>
              <w:t>3 = Less than half the time</w:t>
            </w:r>
          </w:p>
          <w:p w14:paraId="49B1E373" w14:textId="201E5E58" w:rsidR="005B6B3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180B96ED" w14:textId="77777777" w:rsidR="005B6B39" w:rsidRPr="001235DC" w:rsidRDefault="005B6B39" w:rsidP="001235DC">
            <w:pPr>
              <w:rPr>
                <w:rFonts w:cs="Times New Roman"/>
              </w:rPr>
            </w:pPr>
          </w:p>
        </w:tc>
      </w:tr>
      <w:tr w:rsidR="005B6B39" w:rsidRPr="00E142A0" w14:paraId="6472263F" w14:textId="0FA9D186" w:rsidTr="005B6B39">
        <w:tc>
          <w:tcPr>
            <w:tcW w:w="0" w:type="auto"/>
            <w:tcBorders>
              <w:top w:val="single" w:sz="4" w:space="0" w:color="auto"/>
              <w:left w:val="single" w:sz="4" w:space="0" w:color="auto"/>
              <w:bottom w:val="single" w:sz="4" w:space="0" w:color="auto"/>
              <w:right w:val="single" w:sz="4" w:space="0" w:color="auto"/>
            </w:tcBorders>
          </w:tcPr>
          <w:p w14:paraId="54A01C4B" w14:textId="465FA2B7" w:rsidR="005B6B39" w:rsidRDefault="005B6B39" w:rsidP="00B91D47">
            <w:pPr>
              <w:jc w:val="center"/>
              <w:rPr>
                <w:rFonts w:cs="Times New Roman"/>
                <w:highlight w:val="yellow"/>
              </w:rPr>
            </w:pPr>
            <w:r w:rsidRPr="001235DC">
              <w:rPr>
                <w:rFonts w:cs="Times New Roman"/>
              </w:rPr>
              <w:t>Pain13</w:t>
            </w:r>
          </w:p>
        </w:tc>
        <w:tc>
          <w:tcPr>
            <w:tcW w:w="0" w:type="auto"/>
            <w:tcBorders>
              <w:top w:val="single" w:sz="4" w:space="0" w:color="auto"/>
              <w:left w:val="single" w:sz="4" w:space="0" w:color="auto"/>
              <w:bottom w:val="single" w:sz="4" w:space="0" w:color="auto"/>
              <w:right w:val="single" w:sz="4" w:space="0" w:color="auto"/>
            </w:tcBorders>
          </w:tcPr>
          <w:p w14:paraId="1D6A3D51" w14:textId="322E45DB" w:rsidR="005B6B39" w:rsidRDefault="005B6B39" w:rsidP="00B91D47">
            <w:pPr>
              <w:rPr>
                <w:rFonts w:cs="Times New Roman"/>
              </w:rPr>
            </w:pPr>
            <w:r>
              <w:rPr>
                <w:rFonts w:cs="Times New Roman"/>
              </w:rPr>
              <w:t>Exposure to heat (e.g. cooking, washing your face with hot water)</w:t>
            </w:r>
          </w:p>
        </w:tc>
        <w:tc>
          <w:tcPr>
            <w:tcW w:w="0" w:type="auto"/>
            <w:tcBorders>
              <w:top w:val="single" w:sz="4" w:space="0" w:color="auto"/>
              <w:left w:val="single" w:sz="4" w:space="0" w:color="auto"/>
              <w:bottom w:val="single" w:sz="4" w:space="0" w:color="auto"/>
              <w:right w:val="single" w:sz="4" w:space="0" w:color="auto"/>
            </w:tcBorders>
          </w:tcPr>
          <w:p w14:paraId="146B4D59" w14:textId="77777777" w:rsidR="005B6B39" w:rsidRPr="001235DC" w:rsidRDefault="005B6B39" w:rsidP="001235DC">
            <w:pPr>
              <w:rPr>
                <w:rFonts w:cs="Times New Roman"/>
              </w:rPr>
            </w:pPr>
            <w:r w:rsidRPr="001235DC">
              <w:rPr>
                <w:rFonts w:cs="Times New Roman"/>
              </w:rPr>
              <w:t>0 = Does not apply to me</w:t>
            </w:r>
          </w:p>
          <w:p w14:paraId="7382FE02" w14:textId="77777777" w:rsidR="005B6B39" w:rsidRPr="001235DC" w:rsidRDefault="005B6B39" w:rsidP="001235DC">
            <w:pPr>
              <w:rPr>
                <w:rFonts w:cs="Times New Roman"/>
              </w:rPr>
            </w:pPr>
            <w:r w:rsidRPr="001235DC">
              <w:rPr>
                <w:rFonts w:cs="Times New Roman"/>
              </w:rPr>
              <w:t>1 = Never</w:t>
            </w:r>
          </w:p>
          <w:p w14:paraId="03579927" w14:textId="77777777" w:rsidR="005B6B39" w:rsidRPr="001235DC" w:rsidRDefault="005B6B39" w:rsidP="001235DC">
            <w:pPr>
              <w:rPr>
                <w:rFonts w:cs="Times New Roman"/>
              </w:rPr>
            </w:pPr>
            <w:r w:rsidRPr="001235DC">
              <w:rPr>
                <w:rFonts w:cs="Times New Roman"/>
              </w:rPr>
              <w:t>2 = Rarely</w:t>
            </w:r>
          </w:p>
          <w:p w14:paraId="529B1B8C" w14:textId="77777777" w:rsidR="005B6B39" w:rsidRPr="001235DC" w:rsidRDefault="005B6B39" w:rsidP="001235DC">
            <w:pPr>
              <w:rPr>
                <w:rFonts w:cs="Times New Roman"/>
              </w:rPr>
            </w:pPr>
            <w:r w:rsidRPr="001235DC">
              <w:rPr>
                <w:rFonts w:cs="Times New Roman"/>
              </w:rPr>
              <w:t>3 = Less than half the time</w:t>
            </w:r>
          </w:p>
          <w:p w14:paraId="0FBF1EA0" w14:textId="237CB469" w:rsidR="005B6B3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00D7C9D7" w14:textId="77777777" w:rsidR="005B6B39" w:rsidRPr="001235DC" w:rsidRDefault="005B6B39" w:rsidP="001235DC">
            <w:pPr>
              <w:rPr>
                <w:rFonts w:cs="Times New Roman"/>
              </w:rPr>
            </w:pPr>
          </w:p>
        </w:tc>
      </w:tr>
      <w:tr w:rsidR="005B6B39" w:rsidRPr="00E142A0" w14:paraId="0F84EB64" w14:textId="7166ED82" w:rsidTr="005B6B39">
        <w:tc>
          <w:tcPr>
            <w:tcW w:w="0" w:type="auto"/>
            <w:tcBorders>
              <w:top w:val="single" w:sz="4" w:space="0" w:color="auto"/>
              <w:left w:val="single" w:sz="4" w:space="0" w:color="auto"/>
              <w:bottom w:val="single" w:sz="4" w:space="0" w:color="auto"/>
              <w:right w:val="single" w:sz="4" w:space="0" w:color="auto"/>
            </w:tcBorders>
          </w:tcPr>
          <w:p w14:paraId="0A321894" w14:textId="1B02EBC3" w:rsidR="005B6B39" w:rsidRDefault="005B6B39" w:rsidP="00B91D47">
            <w:pPr>
              <w:jc w:val="center"/>
              <w:rPr>
                <w:rFonts w:cs="Times New Roman"/>
                <w:highlight w:val="yellow"/>
              </w:rPr>
            </w:pPr>
            <w:r w:rsidRPr="001235DC">
              <w:rPr>
                <w:rFonts w:cs="Times New Roman"/>
              </w:rPr>
              <w:t>Pain14</w:t>
            </w:r>
          </w:p>
        </w:tc>
        <w:tc>
          <w:tcPr>
            <w:tcW w:w="0" w:type="auto"/>
            <w:tcBorders>
              <w:top w:val="single" w:sz="4" w:space="0" w:color="auto"/>
              <w:left w:val="single" w:sz="4" w:space="0" w:color="auto"/>
              <w:bottom w:val="single" w:sz="4" w:space="0" w:color="auto"/>
              <w:right w:val="single" w:sz="4" w:space="0" w:color="auto"/>
            </w:tcBorders>
          </w:tcPr>
          <w:p w14:paraId="3EE5A980" w14:textId="58B548A5" w:rsidR="005B6B39" w:rsidRDefault="005B6B39" w:rsidP="00B91D47">
            <w:pPr>
              <w:rPr>
                <w:rFonts w:cs="Times New Roman"/>
              </w:rPr>
            </w:pPr>
            <w:r>
              <w:rPr>
                <w:rFonts w:cs="Times New Roman"/>
              </w:rPr>
              <w:t>Exposure to cold (e.g. using an ice pack, washing with cold water)</w:t>
            </w:r>
          </w:p>
        </w:tc>
        <w:tc>
          <w:tcPr>
            <w:tcW w:w="0" w:type="auto"/>
            <w:tcBorders>
              <w:top w:val="single" w:sz="4" w:space="0" w:color="auto"/>
              <w:left w:val="single" w:sz="4" w:space="0" w:color="auto"/>
              <w:bottom w:val="single" w:sz="4" w:space="0" w:color="auto"/>
              <w:right w:val="single" w:sz="4" w:space="0" w:color="auto"/>
            </w:tcBorders>
          </w:tcPr>
          <w:p w14:paraId="194B0983" w14:textId="77777777" w:rsidR="005B6B39" w:rsidRPr="001235DC" w:rsidRDefault="005B6B39" w:rsidP="001235DC">
            <w:pPr>
              <w:rPr>
                <w:rFonts w:cs="Times New Roman"/>
              </w:rPr>
            </w:pPr>
            <w:r w:rsidRPr="001235DC">
              <w:rPr>
                <w:rFonts w:cs="Times New Roman"/>
              </w:rPr>
              <w:t>0 = Does not apply to me</w:t>
            </w:r>
          </w:p>
          <w:p w14:paraId="6EB8A5E7" w14:textId="77777777" w:rsidR="005B6B39" w:rsidRPr="001235DC" w:rsidRDefault="005B6B39" w:rsidP="001235DC">
            <w:pPr>
              <w:rPr>
                <w:rFonts w:cs="Times New Roman"/>
              </w:rPr>
            </w:pPr>
            <w:r w:rsidRPr="001235DC">
              <w:rPr>
                <w:rFonts w:cs="Times New Roman"/>
              </w:rPr>
              <w:t>1 = Never</w:t>
            </w:r>
          </w:p>
          <w:p w14:paraId="3CC17B6A" w14:textId="77777777" w:rsidR="005B6B39" w:rsidRPr="001235DC" w:rsidRDefault="005B6B39" w:rsidP="001235DC">
            <w:pPr>
              <w:rPr>
                <w:rFonts w:cs="Times New Roman"/>
              </w:rPr>
            </w:pPr>
            <w:r w:rsidRPr="001235DC">
              <w:rPr>
                <w:rFonts w:cs="Times New Roman"/>
              </w:rPr>
              <w:t>2 = Rarely</w:t>
            </w:r>
          </w:p>
          <w:p w14:paraId="65A86BF2" w14:textId="77777777" w:rsidR="005B6B39" w:rsidRPr="001235DC" w:rsidRDefault="005B6B39" w:rsidP="001235DC">
            <w:pPr>
              <w:rPr>
                <w:rFonts w:cs="Times New Roman"/>
              </w:rPr>
            </w:pPr>
            <w:r w:rsidRPr="001235DC">
              <w:rPr>
                <w:rFonts w:cs="Times New Roman"/>
              </w:rPr>
              <w:t>3 = Less than half the time</w:t>
            </w:r>
          </w:p>
          <w:p w14:paraId="0BA47523" w14:textId="094205F9" w:rsidR="005B6B39" w:rsidRDefault="005B6B39" w:rsidP="001235DC">
            <w:pPr>
              <w:rPr>
                <w:rFonts w:cs="Times New Roman"/>
              </w:rPr>
            </w:pPr>
            <w:r w:rsidRPr="001235DC">
              <w:rPr>
                <w:rFonts w:cs="Times New Roman"/>
              </w:rPr>
              <w:t>4 = Half the time or more</w:t>
            </w:r>
          </w:p>
        </w:tc>
        <w:tc>
          <w:tcPr>
            <w:tcW w:w="0" w:type="auto"/>
            <w:tcBorders>
              <w:top w:val="single" w:sz="4" w:space="0" w:color="auto"/>
              <w:left w:val="single" w:sz="4" w:space="0" w:color="auto"/>
              <w:bottom w:val="single" w:sz="4" w:space="0" w:color="auto"/>
              <w:right w:val="single" w:sz="4" w:space="0" w:color="auto"/>
            </w:tcBorders>
          </w:tcPr>
          <w:p w14:paraId="14B27B1B" w14:textId="77777777" w:rsidR="005B6B39" w:rsidRPr="001235DC" w:rsidRDefault="005B6B39" w:rsidP="001235DC">
            <w:pPr>
              <w:rPr>
                <w:rFonts w:cs="Times New Roman"/>
              </w:rPr>
            </w:pPr>
          </w:p>
        </w:tc>
      </w:tr>
      <w:tr w:rsidR="005B6B39" w:rsidRPr="00E142A0" w14:paraId="0D33DB9A" w14:textId="1E2988F6" w:rsidTr="005B6B39">
        <w:tc>
          <w:tcPr>
            <w:tcW w:w="0" w:type="auto"/>
            <w:gridSpan w:val="3"/>
            <w:tcBorders>
              <w:top w:val="single" w:sz="4" w:space="0" w:color="auto"/>
              <w:left w:val="single" w:sz="4" w:space="0" w:color="auto"/>
              <w:bottom w:val="single" w:sz="4" w:space="0" w:color="auto"/>
              <w:right w:val="single" w:sz="4" w:space="0" w:color="auto"/>
            </w:tcBorders>
          </w:tcPr>
          <w:p w14:paraId="607065F4" w14:textId="25F238D2" w:rsidR="005B6B39" w:rsidRPr="001235DC" w:rsidRDefault="005B6B39" w:rsidP="001235DC">
            <w:pPr>
              <w:rPr>
                <w:rFonts w:cs="Times New Roman"/>
              </w:rPr>
            </w:pPr>
            <w:r w:rsidRPr="001235DC">
              <w:rPr>
                <w:rFonts w:cs="Times New Roman"/>
                <w:i/>
              </w:rPr>
              <w:t>Total Pain Index: In the past 3 months, how often did you have pain in the following areas?</w:t>
            </w:r>
          </w:p>
        </w:tc>
        <w:tc>
          <w:tcPr>
            <w:tcW w:w="0" w:type="auto"/>
            <w:tcBorders>
              <w:top w:val="single" w:sz="4" w:space="0" w:color="auto"/>
              <w:left w:val="single" w:sz="4" w:space="0" w:color="auto"/>
              <w:bottom w:val="single" w:sz="4" w:space="0" w:color="auto"/>
              <w:right w:val="single" w:sz="4" w:space="0" w:color="auto"/>
            </w:tcBorders>
          </w:tcPr>
          <w:p w14:paraId="3A780A27" w14:textId="77777777" w:rsidR="005B6B39" w:rsidRPr="001235DC" w:rsidRDefault="005B6B39" w:rsidP="001235DC">
            <w:pPr>
              <w:rPr>
                <w:rFonts w:cs="Times New Roman"/>
                <w:i/>
              </w:rPr>
            </w:pPr>
          </w:p>
        </w:tc>
      </w:tr>
      <w:tr w:rsidR="005B6B39" w:rsidRPr="00E142A0" w14:paraId="05281223" w14:textId="2A2A4A45" w:rsidTr="005B6B39">
        <w:tc>
          <w:tcPr>
            <w:tcW w:w="0" w:type="auto"/>
            <w:tcBorders>
              <w:top w:val="single" w:sz="4" w:space="0" w:color="auto"/>
              <w:left w:val="single" w:sz="4" w:space="0" w:color="auto"/>
              <w:bottom w:val="single" w:sz="4" w:space="0" w:color="auto"/>
              <w:right w:val="single" w:sz="4" w:space="0" w:color="auto"/>
            </w:tcBorders>
          </w:tcPr>
          <w:p w14:paraId="3F093510" w14:textId="1D1B49E3" w:rsidR="005B6B39" w:rsidRDefault="005B6B39" w:rsidP="005576FF">
            <w:pPr>
              <w:jc w:val="center"/>
              <w:rPr>
                <w:rFonts w:cs="Times New Roman"/>
                <w:highlight w:val="yellow"/>
              </w:rPr>
            </w:pPr>
            <w:r w:rsidRPr="005576FF">
              <w:rPr>
                <w:rFonts w:cs="Times New Roman"/>
              </w:rPr>
              <w:t>Pain15</w:t>
            </w:r>
          </w:p>
        </w:tc>
        <w:tc>
          <w:tcPr>
            <w:tcW w:w="0" w:type="auto"/>
            <w:tcBorders>
              <w:top w:val="single" w:sz="4" w:space="0" w:color="auto"/>
              <w:left w:val="single" w:sz="4" w:space="0" w:color="auto"/>
              <w:bottom w:val="single" w:sz="4" w:space="0" w:color="auto"/>
              <w:right w:val="single" w:sz="4" w:space="0" w:color="auto"/>
            </w:tcBorders>
          </w:tcPr>
          <w:p w14:paraId="5F457F73" w14:textId="4BCD3953" w:rsidR="005B6B39" w:rsidRDefault="005B6B39" w:rsidP="00B91D47">
            <w:pPr>
              <w:rPr>
                <w:rFonts w:cs="Times New Roman"/>
              </w:rPr>
            </w:pPr>
            <w:r>
              <w:rPr>
                <w:rFonts w:cs="Times New Roman"/>
              </w:rPr>
              <w:t>Head</w:t>
            </w:r>
          </w:p>
        </w:tc>
        <w:tc>
          <w:tcPr>
            <w:tcW w:w="0" w:type="auto"/>
            <w:tcBorders>
              <w:top w:val="single" w:sz="4" w:space="0" w:color="auto"/>
              <w:left w:val="single" w:sz="4" w:space="0" w:color="auto"/>
              <w:bottom w:val="single" w:sz="4" w:space="0" w:color="auto"/>
              <w:right w:val="single" w:sz="4" w:space="0" w:color="auto"/>
            </w:tcBorders>
          </w:tcPr>
          <w:p w14:paraId="1B1D0570" w14:textId="77777777" w:rsidR="005B6B39" w:rsidRDefault="005B6B39" w:rsidP="00B11E03">
            <w:pPr>
              <w:rPr>
                <w:rFonts w:cs="Times New Roman"/>
              </w:rPr>
            </w:pPr>
            <w:r>
              <w:rPr>
                <w:rFonts w:cs="Times New Roman"/>
              </w:rPr>
              <w:t>0=None of the time</w:t>
            </w:r>
          </w:p>
          <w:p w14:paraId="4903DAE6" w14:textId="77777777" w:rsidR="005B6B39" w:rsidRDefault="005B6B39" w:rsidP="00B11E03">
            <w:pPr>
              <w:rPr>
                <w:rFonts w:cs="Times New Roman"/>
              </w:rPr>
            </w:pPr>
            <w:r>
              <w:rPr>
                <w:rFonts w:cs="Times New Roman"/>
              </w:rPr>
              <w:t>1=A slight bit of the time</w:t>
            </w:r>
          </w:p>
          <w:p w14:paraId="566107CC" w14:textId="77777777" w:rsidR="005B6B39" w:rsidRDefault="005B6B39" w:rsidP="00B11E03">
            <w:pPr>
              <w:rPr>
                <w:rFonts w:cs="Times New Roman"/>
              </w:rPr>
            </w:pPr>
            <w:r>
              <w:rPr>
                <w:rFonts w:cs="Times New Roman"/>
              </w:rPr>
              <w:t>2=Some of the time</w:t>
            </w:r>
          </w:p>
          <w:p w14:paraId="1BC4DC56" w14:textId="77777777" w:rsidR="005B6B39" w:rsidRDefault="005B6B39" w:rsidP="00B11E03">
            <w:pPr>
              <w:rPr>
                <w:rFonts w:cs="Times New Roman"/>
              </w:rPr>
            </w:pPr>
            <w:r>
              <w:rPr>
                <w:rFonts w:cs="Times New Roman"/>
              </w:rPr>
              <w:lastRenderedPageBreak/>
              <w:t>3=Most of the time</w:t>
            </w:r>
          </w:p>
          <w:p w14:paraId="08375A6A" w14:textId="09F0A4C9"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336FF336" w14:textId="77777777" w:rsidR="005B6B39" w:rsidRDefault="005B6B39" w:rsidP="00B11E03">
            <w:pPr>
              <w:rPr>
                <w:rFonts w:cs="Times New Roman"/>
              </w:rPr>
            </w:pPr>
          </w:p>
        </w:tc>
      </w:tr>
      <w:tr w:rsidR="005B6B39" w:rsidRPr="00E142A0" w14:paraId="3D825470" w14:textId="68D236A8" w:rsidTr="005B6B39">
        <w:tc>
          <w:tcPr>
            <w:tcW w:w="0" w:type="auto"/>
            <w:tcBorders>
              <w:top w:val="single" w:sz="4" w:space="0" w:color="auto"/>
              <w:left w:val="single" w:sz="4" w:space="0" w:color="auto"/>
              <w:bottom w:val="single" w:sz="4" w:space="0" w:color="auto"/>
              <w:right w:val="single" w:sz="4" w:space="0" w:color="auto"/>
            </w:tcBorders>
          </w:tcPr>
          <w:p w14:paraId="6D4C851B" w14:textId="0C6EECB0" w:rsidR="005B6B39" w:rsidRDefault="005B6B39" w:rsidP="005576FF">
            <w:pPr>
              <w:jc w:val="center"/>
              <w:rPr>
                <w:rFonts w:cs="Times New Roman"/>
                <w:highlight w:val="yellow"/>
              </w:rPr>
            </w:pPr>
            <w:r w:rsidRPr="005576FF">
              <w:rPr>
                <w:rFonts w:cs="Times New Roman"/>
              </w:rPr>
              <w:t>Pain16</w:t>
            </w:r>
          </w:p>
        </w:tc>
        <w:tc>
          <w:tcPr>
            <w:tcW w:w="0" w:type="auto"/>
            <w:tcBorders>
              <w:top w:val="single" w:sz="4" w:space="0" w:color="auto"/>
              <w:left w:val="single" w:sz="4" w:space="0" w:color="auto"/>
              <w:bottom w:val="single" w:sz="4" w:space="0" w:color="auto"/>
              <w:right w:val="single" w:sz="4" w:space="0" w:color="auto"/>
            </w:tcBorders>
          </w:tcPr>
          <w:p w14:paraId="2B9B4616" w14:textId="25A2E18C" w:rsidR="005B6B39" w:rsidRDefault="005B6B39" w:rsidP="00B91D47">
            <w:pPr>
              <w:rPr>
                <w:rFonts w:cs="Times New Roman"/>
              </w:rPr>
            </w:pPr>
            <w:r>
              <w:rPr>
                <w:rFonts w:cs="Times New Roman"/>
              </w:rPr>
              <w:t>Face</w:t>
            </w:r>
          </w:p>
        </w:tc>
        <w:tc>
          <w:tcPr>
            <w:tcW w:w="0" w:type="auto"/>
            <w:tcBorders>
              <w:top w:val="single" w:sz="4" w:space="0" w:color="auto"/>
              <w:left w:val="single" w:sz="4" w:space="0" w:color="auto"/>
              <w:bottom w:val="single" w:sz="4" w:space="0" w:color="auto"/>
              <w:right w:val="single" w:sz="4" w:space="0" w:color="auto"/>
            </w:tcBorders>
          </w:tcPr>
          <w:p w14:paraId="318F25C7" w14:textId="77777777" w:rsidR="005B6B39" w:rsidRDefault="005B6B39" w:rsidP="00B11E03">
            <w:pPr>
              <w:rPr>
                <w:rFonts w:cs="Times New Roman"/>
              </w:rPr>
            </w:pPr>
            <w:r>
              <w:rPr>
                <w:rFonts w:cs="Times New Roman"/>
              </w:rPr>
              <w:t>0=None of the time</w:t>
            </w:r>
          </w:p>
          <w:p w14:paraId="5BA901A2" w14:textId="77777777" w:rsidR="005B6B39" w:rsidRDefault="005B6B39" w:rsidP="00B11E03">
            <w:pPr>
              <w:rPr>
                <w:rFonts w:cs="Times New Roman"/>
              </w:rPr>
            </w:pPr>
            <w:r>
              <w:rPr>
                <w:rFonts w:cs="Times New Roman"/>
              </w:rPr>
              <w:t>1=A slight bit of the time</w:t>
            </w:r>
          </w:p>
          <w:p w14:paraId="7DB0827C" w14:textId="77777777" w:rsidR="005B6B39" w:rsidRDefault="005B6B39" w:rsidP="00B11E03">
            <w:pPr>
              <w:rPr>
                <w:rFonts w:cs="Times New Roman"/>
              </w:rPr>
            </w:pPr>
            <w:r>
              <w:rPr>
                <w:rFonts w:cs="Times New Roman"/>
              </w:rPr>
              <w:t>2=Some of the time</w:t>
            </w:r>
          </w:p>
          <w:p w14:paraId="778AB8B1" w14:textId="77777777" w:rsidR="005B6B39" w:rsidRDefault="005B6B39" w:rsidP="00B11E03">
            <w:pPr>
              <w:rPr>
                <w:rFonts w:cs="Times New Roman"/>
              </w:rPr>
            </w:pPr>
            <w:r>
              <w:rPr>
                <w:rFonts w:cs="Times New Roman"/>
              </w:rPr>
              <w:t>3=Most of the time</w:t>
            </w:r>
          </w:p>
          <w:p w14:paraId="7EDC7568" w14:textId="1FDC6300"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6387B547" w14:textId="77777777" w:rsidR="005B6B39" w:rsidRDefault="005B6B39" w:rsidP="00B11E03">
            <w:pPr>
              <w:rPr>
                <w:rFonts w:cs="Times New Roman"/>
              </w:rPr>
            </w:pPr>
          </w:p>
        </w:tc>
      </w:tr>
      <w:tr w:rsidR="005B6B39" w:rsidRPr="00E142A0" w14:paraId="5FE9B2A9" w14:textId="6842545C" w:rsidTr="005B6B39">
        <w:tc>
          <w:tcPr>
            <w:tcW w:w="0" w:type="auto"/>
            <w:tcBorders>
              <w:top w:val="single" w:sz="4" w:space="0" w:color="auto"/>
              <w:left w:val="single" w:sz="4" w:space="0" w:color="auto"/>
              <w:bottom w:val="single" w:sz="4" w:space="0" w:color="auto"/>
              <w:right w:val="single" w:sz="4" w:space="0" w:color="auto"/>
            </w:tcBorders>
          </w:tcPr>
          <w:p w14:paraId="4BEE22C8" w14:textId="68F5C12E" w:rsidR="005B6B39" w:rsidRDefault="005B6B39" w:rsidP="00B91D47">
            <w:pPr>
              <w:jc w:val="center"/>
              <w:rPr>
                <w:rFonts w:cs="Times New Roman"/>
                <w:highlight w:val="yellow"/>
              </w:rPr>
            </w:pPr>
            <w:r w:rsidRPr="005576FF">
              <w:rPr>
                <w:rFonts w:cs="Times New Roman"/>
              </w:rPr>
              <w:t>Pain17</w:t>
            </w:r>
          </w:p>
        </w:tc>
        <w:tc>
          <w:tcPr>
            <w:tcW w:w="0" w:type="auto"/>
            <w:tcBorders>
              <w:top w:val="single" w:sz="4" w:space="0" w:color="auto"/>
              <w:left w:val="single" w:sz="4" w:space="0" w:color="auto"/>
              <w:bottom w:val="single" w:sz="4" w:space="0" w:color="auto"/>
              <w:right w:val="single" w:sz="4" w:space="0" w:color="auto"/>
            </w:tcBorders>
          </w:tcPr>
          <w:p w14:paraId="09B9212F" w14:textId="406BE003" w:rsidR="005B6B39" w:rsidRDefault="005B6B39" w:rsidP="00B91D47">
            <w:pPr>
              <w:rPr>
                <w:rFonts w:cs="Times New Roman"/>
              </w:rPr>
            </w:pPr>
            <w:r>
              <w:rPr>
                <w:rFonts w:cs="Times New Roman"/>
              </w:rPr>
              <w:t>Neck or shoulders</w:t>
            </w:r>
          </w:p>
        </w:tc>
        <w:tc>
          <w:tcPr>
            <w:tcW w:w="0" w:type="auto"/>
            <w:tcBorders>
              <w:top w:val="single" w:sz="4" w:space="0" w:color="auto"/>
              <w:left w:val="single" w:sz="4" w:space="0" w:color="auto"/>
              <w:bottom w:val="single" w:sz="4" w:space="0" w:color="auto"/>
              <w:right w:val="single" w:sz="4" w:space="0" w:color="auto"/>
            </w:tcBorders>
          </w:tcPr>
          <w:p w14:paraId="057DA3CB" w14:textId="77777777" w:rsidR="005B6B39" w:rsidRDefault="005B6B39" w:rsidP="00B11E03">
            <w:pPr>
              <w:rPr>
                <w:rFonts w:cs="Times New Roman"/>
              </w:rPr>
            </w:pPr>
            <w:r>
              <w:rPr>
                <w:rFonts w:cs="Times New Roman"/>
              </w:rPr>
              <w:t>0=None of the time</w:t>
            </w:r>
          </w:p>
          <w:p w14:paraId="400147E9" w14:textId="77777777" w:rsidR="005B6B39" w:rsidRDefault="005B6B39" w:rsidP="00B11E03">
            <w:pPr>
              <w:rPr>
                <w:rFonts w:cs="Times New Roman"/>
              </w:rPr>
            </w:pPr>
            <w:r>
              <w:rPr>
                <w:rFonts w:cs="Times New Roman"/>
              </w:rPr>
              <w:t>1=A slight bit of the time</w:t>
            </w:r>
          </w:p>
          <w:p w14:paraId="0C309315" w14:textId="77777777" w:rsidR="005B6B39" w:rsidRDefault="005B6B39" w:rsidP="00B11E03">
            <w:pPr>
              <w:rPr>
                <w:rFonts w:cs="Times New Roman"/>
              </w:rPr>
            </w:pPr>
            <w:r>
              <w:rPr>
                <w:rFonts w:cs="Times New Roman"/>
              </w:rPr>
              <w:t>2=Some of the time</w:t>
            </w:r>
          </w:p>
          <w:p w14:paraId="3E875383" w14:textId="77777777" w:rsidR="005B6B39" w:rsidRDefault="005B6B39" w:rsidP="00B11E03">
            <w:pPr>
              <w:rPr>
                <w:rFonts w:cs="Times New Roman"/>
              </w:rPr>
            </w:pPr>
            <w:r>
              <w:rPr>
                <w:rFonts w:cs="Times New Roman"/>
              </w:rPr>
              <w:t>3=Most of the time</w:t>
            </w:r>
          </w:p>
          <w:p w14:paraId="1E3AC957" w14:textId="689B9BFC"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53AB3905" w14:textId="77777777" w:rsidR="005B6B39" w:rsidRDefault="005B6B39" w:rsidP="00B11E03">
            <w:pPr>
              <w:rPr>
                <w:rFonts w:cs="Times New Roman"/>
              </w:rPr>
            </w:pPr>
          </w:p>
        </w:tc>
      </w:tr>
      <w:tr w:rsidR="005B6B39" w:rsidRPr="00E142A0" w14:paraId="6F997DD9" w14:textId="6AB7485C" w:rsidTr="005B6B39">
        <w:tc>
          <w:tcPr>
            <w:tcW w:w="0" w:type="auto"/>
            <w:tcBorders>
              <w:top w:val="single" w:sz="4" w:space="0" w:color="auto"/>
              <w:left w:val="single" w:sz="4" w:space="0" w:color="auto"/>
              <w:bottom w:val="single" w:sz="4" w:space="0" w:color="auto"/>
              <w:right w:val="single" w:sz="4" w:space="0" w:color="auto"/>
            </w:tcBorders>
          </w:tcPr>
          <w:p w14:paraId="49AFC8E8" w14:textId="5DD5DDB3" w:rsidR="005B6B39" w:rsidRDefault="005B6B39" w:rsidP="00B91D47">
            <w:pPr>
              <w:jc w:val="center"/>
              <w:rPr>
                <w:rFonts w:cs="Times New Roman"/>
                <w:highlight w:val="yellow"/>
              </w:rPr>
            </w:pPr>
            <w:r w:rsidRPr="005576FF">
              <w:rPr>
                <w:rFonts w:cs="Times New Roman"/>
              </w:rPr>
              <w:t>Pain18</w:t>
            </w:r>
          </w:p>
        </w:tc>
        <w:tc>
          <w:tcPr>
            <w:tcW w:w="0" w:type="auto"/>
            <w:tcBorders>
              <w:top w:val="single" w:sz="4" w:space="0" w:color="auto"/>
              <w:left w:val="single" w:sz="4" w:space="0" w:color="auto"/>
              <w:bottom w:val="single" w:sz="4" w:space="0" w:color="auto"/>
              <w:right w:val="single" w:sz="4" w:space="0" w:color="auto"/>
            </w:tcBorders>
          </w:tcPr>
          <w:p w14:paraId="77BB54BA" w14:textId="295CB8A5" w:rsidR="005B6B39" w:rsidRDefault="005B6B39" w:rsidP="00B91D47">
            <w:pPr>
              <w:rPr>
                <w:rFonts w:cs="Times New Roman"/>
              </w:rPr>
            </w:pPr>
            <w:r>
              <w:rPr>
                <w:rFonts w:cs="Times New Roman"/>
              </w:rPr>
              <w:t>Back</w:t>
            </w:r>
          </w:p>
        </w:tc>
        <w:tc>
          <w:tcPr>
            <w:tcW w:w="0" w:type="auto"/>
            <w:tcBorders>
              <w:top w:val="single" w:sz="4" w:space="0" w:color="auto"/>
              <w:left w:val="single" w:sz="4" w:space="0" w:color="auto"/>
              <w:bottom w:val="single" w:sz="4" w:space="0" w:color="auto"/>
              <w:right w:val="single" w:sz="4" w:space="0" w:color="auto"/>
            </w:tcBorders>
          </w:tcPr>
          <w:p w14:paraId="6524664F" w14:textId="77777777" w:rsidR="005B6B39" w:rsidRDefault="005B6B39" w:rsidP="00B11E03">
            <w:pPr>
              <w:rPr>
                <w:rFonts w:cs="Times New Roman"/>
              </w:rPr>
            </w:pPr>
            <w:r>
              <w:rPr>
                <w:rFonts w:cs="Times New Roman"/>
              </w:rPr>
              <w:t>0=None of the time</w:t>
            </w:r>
          </w:p>
          <w:p w14:paraId="4075D2C5" w14:textId="77777777" w:rsidR="005B6B39" w:rsidRDefault="005B6B39" w:rsidP="00B11E03">
            <w:pPr>
              <w:rPr>
                <w:rFonts w:cs="Times New Roman"/>
              </w:rPr>
            </w:pPr>
            <w:r>
              <w:rPr>
                <w:rFonts w:cs="Times New Roman"/>
              </w:rPr>
              <w:t>1=A slight bit of the time</w:t>
            </w:r>
          </w:p>
          <w:p w14:paraId="0323A2E4" w14:textId="77777777" w:rsidR="005B6B39" w:rsidRDefault="005B6B39" w:rsidP="00B11E03">
            <w:pPr>
              <w:rPr>
                <w:rFonts w:cs="Times New Roman"/>
              </w:rPr>
            </w:pPr>
            <w:r>
              <w:rPr>
                <w:rFonts w:cs="Times New Roman"/>
              </w:rPr>
              <w:t>2=Some of the time</w:t>
            </w:r>
          </w:p>
          <w:p w14:paraId="092CB7B5" w14:textId="77777777" w:rsidR="005B6B39" w:rsidRDefault="005B6B39" w:rsidP="00B11E03">
            <w:pPr>
              <w:rPr>
                <w:rFonts w:cs="Times New Roman"/>
              </w:rPr>
            </w:pPr>
            <w:r>
              <w:rPr>
                <w:rFonts w:cs="Times New Roman"/>
              </w:rPr>
              <w:t>3=Most of the time</w:t>
            </w:r>
          </w:p>
          <w:p w14:paraId="68AE6BB6" w14:textId="13905B0C"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145FDF92" w14:textId="77777777" w:rsidR="005B6B39" w:rsidRDefault="005B6B39" w:rsidP="00B11E03">
            <w:pPr>
              <w:rPr>
                <w:rFonts w:cs="Times New Roman"/>
              </w:rPr>
            </w:pPr>
          </w:p>
        </w:tc>
      </w:tr>
      <w:tr w:rsidR="005B6B39" w:rsidRPr="00E142A0" w14:paraId="7ABB753F" w14:textId="3D1097F7" w:rsidTr="005B6B39">
        <w:tc>
          <w:tcPr>
            <w:tcW w:w="0" w:type="auto"/>
            <w:tcBorders>
              <w:top w:val="single" w:sz="4" w:space="0" w:color="auto"/>
              <w:left w:val="single" w:sz="4" w:space="0" w:color="auto"/>
              <w:bottom w:val="single" w:sz="4" w:space="0" w:color="auto"/>
              <w:right w:val="single" w:sz="4" w:space="0" w:color="auto"/>
            </w:tcBorders>
          </w:tcPr>
          <w:p w14:paraId="6E7DEAA9" w14:textId="04B4BA42" w:rsidR="005B6B39" w:rsidRDefault="005B6B39" w:rsidP="00B91D47">
            <w:pPr>
              <w:jc w:val="center"/>
              <w:rPr>
                <w:rFonts w:cs="Times New Roman"/>
                <w:highlight w:val="yellow"/>
              </w:rPr>
            </w:pPr>
            <w:r w:rsidRPr="005576FF">
              <w:rPr>
                <w:rFonts w:cs="Times New Roman"/>
              </w:rPr>
              <w:t>Pain19</w:t>
            </w:r>
          </w:p>
        </w:tc>
        <w:tc>
          <w:tcPr>
            <w:tcW w:w="0" w:type="auto"/>
            <w:tcBorders>
              <w:top w:val="single" w:sz="4" w:space="0" w:color="auto"/>
              <w:left w:val="single" w:sz="4" w:space="0" w:color="auto"/>
              <w:bottom w:val="single" w:sz="4" w:space="0" w:color="auto"/>
              <w:right w:val="single" w:sz="4" w:space="0" w:color="auto"/>
            </w:tcBorders>
          </w:tcPr>
          <w:p w14:paraId="6FA046E9" w14:textId="6D635FD2" w:rsidR="005B6B39" w:rsidRDefault="005B6B39" w:rsidP="00B91D47">
            <w:pPr>
              <w:rPr>
                <w:rFonts w:cs="Times New Roman"/>
              </w:rPr>
            </w:pPr>
            <w:r>
              <w:rPr>
                <w:rFonts w:cs="Times New Roman"/>
              </w:rPr>
              <w:t>Arms or hands</w:t>
            </w:r>
          </w:p>
        </w:tc>
        <w:tc>
          <w:tcPr>
            <w:tcW w:w="0" w:type="auto"/>
            <w:tcBorders>
              <w:top w:val="single" w:sz="4" w:space="0" w:color="auto"/>
              <w:left w:val="single" w:sz="4" w:space="0" w:color="auto"/>
              <w:bottom w:val="single" w:sz="4" w:space="0" w:color="auto"/>
              <w:right w:val="single" w:sz="4" w:space="0" w:color="auto"/>
            </w:tcBorders>
          </w:tcPr>
          <w:p w14:paraId="185FF89C" w14:textId="77777777" w:rsidR="005B6B39" w:rsidRDefault="005B6B39" w:rsidP="00B11E03">
            <w:pPr>
              <w:rPr>
                <w:rFonts w:cs="Times New Roman"/>
              </w:rPr>
            </w:pPr>
            <w:r>
              <w:rPr>
                <w:rFonts w:cs="Times New Roman"/>
              </w:rPr>
              <w:t>0=None of the time</w:t>
            </w:r>
          </w:p>
          <w:p w14:paraId="34D1378A" w14:textId="77777777" w:rsidR="005B6B39" w:rsidRDefault="005B6B39" w:rsidP="00B11E03">
            <w:pPr>
              <w:rPr>
                <w:rFonts w:cs="Times New Roman"/>
              </w:rPr>
            </w:pPr>
            <w:r>
              <w:rPr>
                <w:rFonts w:cs="Times New Roman"/>
              </w:rPr>
              <w:t>1=A slight bit of the time</w:t>
            </w:r>
          </w:p>
          <w:p w14:paraId="594C6BD1" w14:textId="77777777" w:rsidR="005B6B39" w:rsidRDefault="005B6B39" w:rsidP="00B11E03">
            <w:pPr>
              <w:rPr>
                <w:rFonts w:cs="Times New Roman"/>
              </w:rPr>
            </w:pPr>
            <w:r>
              <w:rPr>
                <w:rFonts w:cs="Times New Roman"/>
              </w:rPr>
              <w:t>2=Some of the time</w:t>
            </w:r>
          </w:p>
          <w:p w14:paraId="63D12417" w14:textId="77777777" w:rsidR="005B6B39" w:rsidRDefault="005B6B39" w:rsidP="00B11E03">
            <w:pPr>
              <w:rPr>
                <w:rFonts w:cs="Times New Roman"/>
              </w:rPr>
            </w:pPr>
            <w:r>
              <w:rPr>
                <w:rFonts w:cs="Times New Roman"/>
              </w:rPr>
              <w:t>3=Most of the time</w:t>
            </w:r>
          </w:p>
          <w:p w14:paraId="72CD39AD" w14:textId="69626729"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40A2B3D9" w14:textId="77777777" w:rsidR="005B6B39" w:rsidRDefault="005B6B39" w:rsidP="00B11E03">
            <w:pPr>
              <w:rPr>
                <w:rFonts w:cs="Times New Roman"/>
              </w:rPr>
            </w:pPr>
          </w:p>
        </w:tc>
      </w:tr>
      <w:tr w:rsidR="005B6B39" w:rsidRPr="00E142A0" w14:paraId="1317B2F5" w14:textId="3CDA72DC" w:rsidTr="005B6B39">
        <w:tc>
          <w:tcPr>
            <w:tcW w:w="0" w:type="auto"/>
            <w:tcBorders>
              <w:top w:val="single" w:sz="4" w:space="0" w:color="auto"/>
              <w:left w:val="single" w:sz="4" w:space="0" w:color="auto"/>
              <w:bottom w:val="single" w:sz="4" w:space="0" w:color="auto"/>
              <w:right w:val="single" w:sz="4" w:space="0" w:color="auto"/>
            </w:tcBorders>
          </w:tcPr>
          <w:p w14:paraId="048DE774" w14:textId="2CB570CB" w:rsidR="005B6B39" w:rsidRDefault="005B6B39" w:rsidP="00B91D47">
            <w:pPr>
              <w:jc w:val="center"/>
              <w:rPr>
                <w:rFonts w:cs="Times New Roman"/>
                <w:highlight w:val="yellow"/>
              </w:rPr>
            </w:pPr>
            <w:r w:rsidRPr="005576FF">
              <w:rPr>
                <w:rFonts w:cs="Times New Roman"/>
              </w:rPr>
              <w:t>Pain20</w:t>
            </w:r>
          </w:p>
        </w:tc>
        <w:tc>
          <w:tcPr>
            <w:tcW w:w="0" w:type="auto"/>
            <w:tcBorders>
              <w:top w:val="single" w:sz="4" w:space="0" w:color="auto"/>
              <w:left w:val="single" w:sz="4" w:space="0" w:color="auto"/>
              <w:bottom w:val="single" w:sz="4" w:space="0" w:color="auto"/>
              <w:right w:val="single" w:sz="4" w:space="0" w:color="auto"/>
            </w:tcBorders>
          </w:tcPr>
          <w:p w14:paraId="52F50077" w14:textId="03F975F8" w:rsidR="005B6B39" w:rsidRDefault="005B6B39" w:rsidP="00B91D47">
            <w:pPr>
              <w:rPr>
                <w:rFonts w:cs="Times New Roman"/>
              </w:rPr>
            </w:pPr>
            <w:r>
              <w:rPr>
                <w:rFonts w:cs="Times New Roman"/>
              </w:rPr>
              <w:t>Legs or Feet</w:t>
            </w:r>
          </w:p>
        </w:tc>
        <w:tc>
          <w:tcPr>
            <w:tcW w:w="0" w:type="auto"/>
            <w:tcBorders>
              <w:top w:val="single" w:sz="4" w:space="0" w:color="auto"/>
              <w:left w:val="single" w:sz="4" w:space="0" w:color="auto"/>
              <w:bottom w:val="single" w:sz="4" w:space="0" w:color="auto"/>
              <w:right w:val="single" w:sz="4" w:space="0" w:color="auto"/>
            </w:tcBorders>
          </w:tcPr>
          <w:p w14:paraId="142F4F96" w14:textId="77777777" w:rsidR="005B6B39" w:rsidRDefault="005B6B39" w:rsidP="00B11E03">
            <w:pPr>
              <w:rPr>
                <w:rFonts w:cs="Times New Roman"/>
              </w:rPr>
            </w:pPr>
            <w:r>
              <w:rPr>
                <w:rFonts w:cs="Times New Roman"/>
              </w:rPr>
              <w:t>0=None of the time</w:t>
            </w:r>
          </w:p>
          <w:p w14:paraId="760CF293" w14:textId="77777777" w:rsidR="005B6B39" w:rsidRDefault="005B6B39" w:rsidP="00B11E03">
            <w:pPr>
              <w:rPr>
                <w:rFonts w:cs="Times New Roman"/>
              </w:rPr>
            </w:pPr>
            <w:r>
              <w:rPr>
                <w:rFonts w:cs="Times New Roman"/>
              </w:rPr>
              <w:lastRenderedPageBreak/>
              <w:t>1=A slight bit of the time</w:t>
            </w:r>
          </w:p>
          <w:p w14:paraId="69C2DD5F" w14:textId="77777777" w:rsidR="005B6B39" w:rsidRDefault="005B6B39" w:rsidP="00B11E03">
            <w:pPr>
              <w:rPr>
                <w:rFonts w:cs="Times New Roman"/>
              </w:rPr>
            </w:pPr>
            <w:r>
              <w:rPr>
                <w:rFonts w:cs="Times New Roman"/>
              </w:rPr>
              <w:t>2=Some of the time</w:t>
            </w:r>
          </w:p>
          <w:p w14:paraId="73B37BF8" w14:textId="77777777" w:rsidR="005B6B39" w:rsidRDefault="005B6B39" w:rsidP="00B11E03">
            <w:pPr>
              <w:rPr>
                <w:rFonts w:cs="Times New Roman"/>
              </w:rPr>
            </w:pPr>
            <w:r>
              <w:rPr>
                <w:rFonts w:cs="Times New Roman"/>
              </w:rPr>
              <w:t>3=Most of the time</w:t>
            </w:r>
          </w:p>
          <w:p w14:paraId="1C1FBF55" w14:textId="47A7DFF7"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23753266" w14:textId="77777777" w:rsidR="005B6B39" w:rsidRDefault="005B6B39" w:rsidP="00B11E03">
            <w:pPr>
              <w:rPr>
                <w:rFonts w:cs="Times New Roman"/>
              </w:rPr>
            </w:pPr>
          </w:p>
        </w:tc>
      </w:tr>
      <w:tr w:rsidR="005B6B39" w:rsidRPr="00E142A0" w14:paraId="741FD3A0" w14:textId="621B29AD" w:rsidTr="005B6B39">
        <w:tc>
          <w:tcPr>
            <w:tcW w:w="0" w:type="auto"/>
            <w:tcBorders>
              <w:top w:val="single" w:sz="4" w:space="0" w:color="auto"/>
              <w:left w:val="single" w:sz="4" w:space="0" w:color="auto"/>
              <w:bottom w:val="single" w:sz="4" w:space="0" w:color="auto"/>
              <w:right w:val="single" w:sz="4" w:space="0" w:color="auto"/>
            </w:tcBorders>
          </w:tcPr>
          <w:p w14:paraId="0F390978" w14:textId="33FD7732" w:rsidR="005B6B39" w:rsidRDefault="005B6B39" w:rsidP="00B91D47">
            <w:pPr>
              <w:jc w:val="center"/>
              <w:rPr>
                <w:rFonts w:cs="Times New Roman"/>
                <w:highlight w:val="yellow"/>
              </w:rPr>
            </w:pPr>
            <w:r w:rsidRPr="005576FF">
              <w:rPr>
                <w:rFonts w:cs="Times New Roman"/>
              </w:rPr>
              <w:t>Pain21</w:t>
            </w:r>
          </w:p>
        </w:tc>
        <w:tc>
          <w:tcPr>
            <w:tcW w:w="0" w:type="auto"/>
            <w:tcBorders>
              <w:top w:val="single" w:sz="4" w:space="0" w:color="auto"/>
              <w:left w:val="single" w:sz="4" w:space="0" w:color="auto"/>
              <w:bottom w:val="single" w:sz="4" w:space="0" w:color="auto"/>
              <w:right w:val="single" w:sz="4" w:space="0" w:color="auto"/>
            </w:tcBorders>
          </w:tcPr>
          <w:p w14:paraId="1A2CF75E" w14:textId="763A15D0" w:rsidR="005B6B39" w:rsidRDefault="005B6B39" w:rsidP="00B91D47">
            <w:pPr>
              <w:rPr>
                <w:rFonts w:cs="Times New Roman"/>
              </w:rPr>
            </w:pPr>
            <w:r>
              <w:rPr>
                <w:rFonts w:cs="Times New Roman"/>
              </w:rPr>
              <w:t>Chest</w:t>
            </w:r>
          </w:p>
        </w:tc>
        <w:tc>
          <w:tcPr>
            <w:tcW w:w="0" w:type="auto"/>
            <w:tcBorders>
              <w:top w:val="single" w:sz="4" w:space="0" w:color="auto"/>
              <w:left w:val="single" w:sz="4" w:space="0" w:color="auto"/>
              <w:bottom w:val="single" w:sz="4" w:space="0" w:color="auto"/>
              <w:right w:val="single" w:sz="4" w:space="0" w:color="auto"/>
            </w:tcBorders>
          </w:tcPr>
          <w:p w14:paraId="2D63BC22" w14:textId="77777777" w:rsidR="005B6B39" w:rsidRDefault="005B6B39" w:rsidP="00B11E03">
            <w:pPr>
              <w:rPr>
                <w:rFonts w:cs="Times New Roman"/>
              </w:rPr>
            </w:pPr>
            <w:r>
              <w:rPr>
                <w:rFonts w:cs="Times New Roman"/>
              </w:rPr>
              <w:t>0=None of the time</w:t>
            </w:r>
          </w:p>
          <w:p w14:paraId="663529A9" w14:textId="77777777" w:rsidR="005B6B39" w:rsidRDefault="005B6B39" w:rsidP="00B11E03">
            <w:pPr>
              <w:rPr>
                <w:rFonts w:cs="Times New Roman"/>
              </w:rPr>
            </w:pPr>
            <w:r>
              <w:rPr>
                <w:rFonts w:cs="Times New Roman"/>
              </w:rPr>
              <w:t>1=A slight bit of the time</w:t>
            </w:r>
          </w:p>
          <w:p w14:paraId="208C12E9" w14:textId="77777777" w:rsidR="005B6B39" w:rsidRDefault="005B6B39" w:rsidP="00B11E03">
            <w:pPr>
              <w:rPr>
                <w:rFonts w:cs="Times New Roman"/>
              </w:rPr>
            </w:pPr>
            <w:r>
              <w:rPr>
                <w:rFonts w:cs="Times New Roman"/>
              </w:rPr>
              <w:t>2=Some of the time</w:t>
            </w:r>
          </w:p>
          <w:p w14:paraId="38BE384E" w14:textId="77777777" w:rsidR="005B6B39" w:rsidRDefault="005B6B39" w:rsidP="00B11E03">
            <w:pPr>
              <w:rPr>
                <w:rFonts w:cs="Times New Roman"/>
              </w:rPr>
            </w:pPr>
            <w:r>
              <w:rPr>
                <w:rFonts w:cs="Times New Roman"/>
              </w:rPr>
              <w:t>3=Most of the time</w:t>
            </w:r>
          </w:p>
          <w:p w14:paraId="4A1AA285" w14:textId="7482E2FF"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471ABBA5" w14:textId="77777777" w:rsidR="005B6B39" w:rsidRDefault="005B6B39" w:rsidP="00B11E03">
            <w:pPr>
              <w:rPr>
                <w:rFonts w:cs="Times New Roman"/>
              </w:rPr>
            </w:pPr>
          </w:p>
        </w:tc>
      </w:tr>
      <w:tr w:rsidR="005B6B39" w:rsidRPr="00E142A0" w14:paraId="5785773A" w14:textId="679D9510" w:rsidTr="005B6B39">
        <w:tc>
          <w:tcPr>
            <w:tcW w:w="0" w:type="auto"/>
            <w:tcBorders>
              <w:top w:val="single" w:sz="4" w:space="0" w:color="auto"/>
              <w:left w:val="single" w:sz="4" w:space="0" w:color="auto"/>
              <w:bottom w:val="single" w:sz="4" w:space="0" w:color="auto"/>
              <w:right w:val="single" w:sz="4" w:space="0" w:color="auto"/>
            </w:tcBorders>
          </w:tcPr>
          <w:p w14:paraId="0406A18E" w14:textId="6D27D23B" w:rsidR="005B6B39" w:rsidRDefault="005B6B39" w:rsidP="00B91D47">
            <w:pPr>
              <w:jc w:val="center"/>
              <w:rPr>
                <w:rFonts w:cs="Times New Roman"/>
                <w:highlight w:val="yellow"/>
              </w:rPr>
            </w:pPr>
            <w:r w:rsidRPr="005576FF">
              <w:rPr>
                <w:rFonts w:cs="Times New Roman"/>
              </w:rPr>
              <w:t>Pain22</w:t>
            </w:r>
          </w:p>
        </w:tc>
        <w:tc>
          <w:tcPr>
            <w:tcW w:w="0" w:type="auto"/>
            <w:tcBorders>
              <w:top w:val="single" w:sz="4" w:space="0" w:color="auto"/>
              <w:left w:val="single" w:sz="4" w:space="0" w:color="auto"/>
              <w:bottom w:val="single" w:sz="4" w:space="0" w:color="auto"/>
              <w:right w:val="single" w:sz="4" w:space="0" w:color="auto"/>
            </w:tcBorders>
          </w:tcPr>
          <w:p w14:paraId="0D7084F4" w14:textId="4F2CE814" w:rsidR="005B6B39" w:rsidRDefault="005B6B39" w:rsidP="00B91D47">
            <w:pPr>
              <w:rPr>
                <w:rFonts w:cs="Times New Roman"/>
              </w:rPr>
            </w:pPr>
            <w:r>
              <w:rPr>
                <w:rFonts w:cs="Times New Roman"/>
              </w:rPr>
              <w:t>Abdomen or pelvis</w:t>
            </w:r>
          </w:p>
        </w:tc>
        <w:tc>
          <w:tcPr>
            <w:tcW w:w="0" w:type="auto"/>
            <w:tcBorders>
              <w:top w:val="single" w:sz="4" w:space="0" w:color="auto"/>
              <w:left w:val="single" w:sz="4" w:space="0" w:color="auto"/>
              <w:bottom w:val="single" w:sz="4" w:space="0" w:color="auto"/>
              <w:right w:val="single" w:sz="4" w:space="0" w:color="auto"/>
            </w:tcBorders>
          </w:tcPr>
          <w:p w14:paraId="08D02095" w14:textId="77777777" w:rsidR="005B6B39" w:rsidRDefault="005B6B39" w:rsidP="00B11E03">
            <w:pPr>
              <w:rPr>
                <w:rFonts w:cs="Times New Roman"/>
              </w:rPr>
            </w:pPr>
            <w:r>
              <w:rPr>
                <w:rFonts w:cs="Times New Roman"/>
              </w:rPr>
              <w:t>0=None of the time</w:t>
            </w:r>
          </w:p>
          <w:p w14:paraId="337EBB63" w14:textId="77777777" w:rsidR="005B6B39" w:rsidRDefault="005B6B39" w:rsidP="00B11E03">
            <w:pPr>
              <w:rPr>
                <w:rFonts w:cs="Times New Roman"/>
              </w:rPr>
            </w:pPr>
            <w:r>
              <w:rPr>
                <w:rFonts w:cs="Times New Roman"/>
              </w:rPr>
              <w:t>1=A slight bit of the time</w:t>
            </w:r>
          </w:p>
          <w:p w14:paraId="1FE794D7" w14:textId="77777777" w:rsidR="005B6B39" w:rsidRDefault="005B6B39" w:rsidP="00B11E03">
            <w:pPr>
              <w:rPr>
                <w:rFonts w:cs="Times New Roman"/>
              </w:rPr>
            </w:pPr>
            <w:r>
              <w:rPr>
                <w:rFonts w:cs="Times New Roman"/>
              </w:rPr>
              <w:t>2=Some of the time</w:t>
            </w:r>
          </w:p>
          <w:p w14:paraId="1245C7B6" w14:textId="77777777" w:rsidR="005B6B39" w:rsidRDefault="005B6B39" w:rsidP="00B11E03">
            <w:pPr>
              <w:rPr>
                <w:rFonts w:cs="Times New Roman"/>
              </w:rPr>
            </w:pPr>
            <w:r>
              <w:rPr>
                <w:rFonts w:cs="Times New Roman"/>
              </w:rPr>
              <w:t>3=Most of the time</w:t>
            </w:r>
          </w:p>
          <w:p w14:paraId="30A9393E" w14:textId="1A0B4F29" w:rsidR="005B6B39" w:rsidRDefault="005B6B39" w:rsidP="00B11E03">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236C64C6" w14:textId="77777777" w:rsidR="005B6B39" w:rsidRDefault="005B6B39" w:rsidP="00B11E03">
            <w:pPr>
              <w:rPr>
                <w:rFonts w:cs="Times New Roman"/>
              </w:rPr>
            </w:pPr>
          </w:p>
        </w:tc>
      </w:tr>
      <w:tr w:rsidR="005B6B39" w:rsidRPr="00E142A0" w14:paraId="31BB8675" w14:textId="1062D13B" w:rsidTr="005B6B39">
        <w:tc>
          <w:tcPr>
            <w:tcW w:w="0" w:type="auto"/>
            <w:tcBorders>
              <w:top w:val="single" w:sz="4" w:space="0" w:color="auto"/>
              <w:left w:val="single" w:sz="4" w:space="0" w:color="auto"/>
              <w:bottom w:val="single" w:sz="4" w:space="0" w:color="auto"/>
              <w:right w:val="single" w:sz="4" w:space="0" w:color="auto"/>
            </w:tcBorders>
          </w:tcPr>
          <w:p w14:paraId="363BCFBA" w14:textId="5182DE28" w:rsidR="005B6B39" w:rsidRDefault="005B6B39" w:rsidP="00B91D47">
            <w:pPr>
              <w:jc w:val="center"/>
              <w:rPr>
                <w:rFonts w:cs="Times New Roman"/>
                <w:highlight w:val="yellow"/>
              </w:rPr>
            </w:pPr>
            <w:r w:rsidRPr="005576FF">
              <w:rPr>
                <w:rFonts w:cs="Times New Roman"/>
              </w:rPr>
              <w:t>Pain23Other</w:t>
            </w:r>
          </w:p>
        </w:tc>
        <w:tc>
          <w:tcPr>
            <w:tcW w:w="0" w:type="auto"/>
            <w:tcBorders>
              <w:top w:val="single" w:sz="4" w:space="0" w:color="auto"/>
              <w:left w:val="single" w:sz="4" w:space="0" w:color="auto"/>
              <w:bottom w:val="single" w:sz="4" w:space="0" w:color="auto"/>
              <w:right w:val="single" w:sz="4" w:space="0" w:color="auto"/>
            </w:tcBorders>
          </w:tcPr>
          <w:p w14:paraId="2F9CDC60" w14:textId="05EBA19D" w:rsidR="005B6B39" w:rsidRDefault="005B6B39" w:rsidP="00B91D47">
            <w:pPr>
              <w:rPr>
                <w:rFonts w:cs="Times New Roman"/>
              </w:rPr>
            </w:pPr>
            <w:r w:rsidRPr="005576FF">
              <w:rPr>
                <w:rFonts w:cs="Times New Roman"/>
              </w:rPr>
              <w:t>Any other location (type the name of the other body location)</w:t>
            </w:r>
          </w:p>
        </w:tc>
        <w:tc>
          <w:tcPr>
            <w:tcW w:w="0" w:type="auto"/>
            <w:tcBorders>
              <w:top w:val="single" w:sz="4" w:space="0" w:color="auto"/>
              <w:left w:val="single" w:sz="4" w:space="0" w:color="auto"/>
              <w:bottom w:val="single" w:sz="4" w:space="0" w:color="auto"/>
              <w:right w:val="single" w:sz="4" w:space="0" w:color="auto"/>
            </w:tcBorders>
          </w:tcPr>
          <w:p w14:paraId="2FBF257E" w14:textId="58FF5EF9" w:rsidR="005B6B39" w:rsidRDefault="005B6B39" w:rsidP="00B11E03">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3A017AFB" w14:textId="77777777" w:rsidR="005B6B39" w:rsidRDefault="005B6B39" w:rsidP="00B11E03">
            <w:pPr>
              <w:rPr>
                <w:rFonts w:cs="Times New Roman"/>
              </w:rPr>
            </w:pPr>
          </w:p>
        </w:tc>
      </w:tr>
      <w:tr w:rsidR="005B6B39" w:rsidRPr="00E142A0" w14:paraId="2D8DCBC9" w14:textId="65D7D203" w:rsidTr="005B6B39">
        <w:tc>
          <w:tcPr>
            <w:tcW w:w="0" w:type="auto"/>
            <w:tcBorders>
              <w:top w:val="single" w:sz="4" w:space="0" w:color="auto"/>
              <w:left w:val="single" w:sz="4" w:space="0" w:color="auto"/>
              <w:bottom w:val="single" w:sz="4" w:space="0" w:color="auto"/>
              <w:right w:val="single" w:sz="4" w:space="0" w:color="auto"/>
            </w:tcBorders>
          </w:tcPr>
          <w:p w14:paraId="0222003D" w14:textId="2EDEBE68" w:rsidR="005B6B39" w:rsidRDefault="005B6B39" w:rsidP="00B91D47">
            <w:pPr>
              <w:jc w:val="center"/>
              <w:rPr>
                <w:rFonts w:cs="Times New Roman"/>
                <w:highlight w:val="yellow"/>
              </w:rPr>
            </w:pPr>
            <w:r w:rsidRPr="005576FF">
              <w:rPr>
                <w:rFonts w:cs="Times New Roman"/>
              </w:rPr>
              <w:t>Pain23</w:t>
            </w:r>
          </w:p>
        </w:tc>
        <w:tc>
          <w:tcPr>
            <w:tcW w:w="0" w:type="auto"/>
            <w:tcBorders>
              <w:top w:val="single" w:sz="4" w:space="0" w:color="auto"/>
              <w:left w:val="single" w:sz="4" w:space="0" w:color="auto"/>
              <w:bottom w:val="single" w:sz="4" w:space="0" w:color="auto"/>
              <w:right w:val="single" w:sz="4" w:space="0" w:color="auto"/>
            </w:tcBorders>
          </w:tcPr>
          <w:p w14:paraId="6D6FCD71" w14:textId="10FAA17A" w:rsidR="005B6B39" w:rsidRDefault="005B6B39" w:rsidP="00B91D47">
            <w:pPr>
              <w:rPr>
                <w:rFonts w:cs="Times New Roman"/>
              </w:rPr>
            </w:pPr>
            <w:r w:rsidRPr="005576FF">
              <w:rPr>
                <w:rFonts w:cs="Times New Roman"/>
              </w:rPr>
              <w:t>Pain in other body location</w:t>
            </w:r>
          </w:p>
        </w:tc>
        <w:tc>
          <w:tcPr>
            <w:tcW w:w="0" w:type="auto"/>
            <w:tcBorders>
              <w:top w:val="single" w:sz="4" w:space="0" w:color="auto"/>
              <w:left w:val="single" w:sz="4" w:space="0" w:color="auto"/>
              <w:bottom w:val="single" w:sz="4" w:space="0" w:color="auto"/>
              <w:right w:val="single" w:sz="4" w:space="0" w:color="auto"/>
            </w:tcBorders>
          </w:tcPr>
          <w:p w14:paraId="6468331B" w14:textId="77777777" w:rsidR="005B6B39" w:rsidRDefault="005B6B39" w:rsidP="005576FF">
            <w:pPr>
              <w:rPr>
                <w:rFonts w:cs="Times New Roman"/>
              </w:rPr>
            </w:pPr>
            <w:r>
              <w:rPr>
                <w:rFonts w:cs="Times New Roman"/>
              </w:rPr>
              <w:t>0=None of the time</w:t>
            </w:r>
          </w:p>
          <w:p w14:paraId="0C7D757E" w14:textId="77777777" w:rsidR="005B6B39" w:rsidRDefault="005B6B39" w:rsidP="005576FF">
            <w:pPr>
              <w:rPr>
                <w:rFonts w:cs="Times New Roman"/>
              </w:rPr>
            </w:pPr>
            <w:r>
              <w:rPr>
                <w:rFonts w:cs="Times New Roman"/>
              </w:rPr>
              <w:t>1=A slight bit of the time</w:t>
            </w:r>
          </w:p>
          <w:p w14:paraId="44111EB7" w14:textId="77777777" w:rsidR="005B6B39" w:rsidRDefault="005B6B39" w:rsidP="005576FF">
            <w:pPr>
              <w:rPr>
                <w:rFonts w:cs="Times New Roman"/>
              </w:rPr>
            </w:pPr>
            <w:r>
              <w:rPr>
                <w:rFonts w:cs="Times New Roman"/>
              </w:rPr>
              <w:t>2=Some of the time</w:t>
            </w:r>
          </w:p>
          <w:p w14:paraId="5FD4384E" w14:textId="77777777" w:rsidR="005B6B39" w:rsidRDefault="005B6B39" w:rsidP="005576FF">
            <w:pPr>
              <w:rPr>
                <w:rFonts w:cs="Times New Roman"/>
              </w:rPr>
            </w:pPr>
            <w:r>
              <w:rPr>
                <w:rFonts w:cs="Times New Roman"/>
              </w:rPr>
              <w:t>3=Most of the time</w:t>
            </w:r>
          </w:p>
          <w:p w14:paraId="75296B79" w14:textId="6B8102C4" w:rsidR="005B6B39" w:rsidRDefault="005B6B39" w:rsidP="005576FF">
            <w:pPr>
              <w:rPr>
                <w:rFonts w:cs="Times New Roman"/>
              </w:rPr>
            </w:pPr>
            <w:r>
              <w:rPr>
                <w:rFonts w:cs="Times New Roman"/>
              </w:rPr>
              <w:t>4=All of the time</w:t>
            </w:r>
          </w:p>
        </w:tc>
        <w:tc>
          <w:tcPr>
            <w:tcW w:w="0" w:type="auto"/>
            <w:tcBorders>
              <w:top w:val="single" w:sz="4" w:space="0" w:color="auto"/>
              <w:left w:val="single" w:sz="4" w:space="0" w:color="auto"/>
              <w:bottom w:val="single" w:sz="4" w:space="0" w:color="auto"/>
              <w:right w:val="single" w:sz="4" w:space="0" w:color="auto"/>
            </w:tcBorders>
          </w:tcPr>
          <w:p w14:paraId="23A0AD56" w14:textId="77777777" w:rsidR="005B6B39" w:rsidRDefault="005B6B39" w:rsidP="005576FF">
            <w:pPr>
              <w:rPr>
                <w:rFonts w:cs="Times New Roman"/>
              </w:rPr>
            </w:pPr>
          </w:p>
        </w:tc>
      </w:tr>
      <w:tr w:rsidR="005B6B39" w:rsidRPr="00E142A0" w14:paraId="564F2EA1" w14:textId="66267376" w:rsidTr="005B6B39">
        <w:tc>
          <w:tcPr>
            <w:tcW w:w="0" w:type="auto"/>
            <w:gridSpan w:val="3"/>
            <w:tcBorders>
              <w:top w:val="single" w:sz="4" w:space="0" w:color="auto"/>
              <w:left w:val="single" w:sz="4" w:space="0" w:color="auto"/>
              <w:bottom w:val="single" w:sz="4" w:space="0" w:color="auto"/>
              <w:right w:val="single" w:sz="4" w:space="0" w:color="auto"/>
            </w:tcBorders>
          </w:tcPr>
          <w:p w14:paraId="65BE9441" w14:textId="61B21784" w:rsidR="005B6B39" w:rsidRDefault="005B6B39" w:rsidP="005576FF">
            <w:pPr>
              <w:rPr>
                <w:rFonts w:cs="Times New Roman"/>
              </w:rPr>
            </w:pPr>
            <w:r w:rsidRPr="005576FF">
              <w:rPr>
                <w:rFonts w:cs="Times New Roman"/>
                <w:i/>
              </w:rPr>
              <w:t>Thinking about the pain over the last 3 months, on a scale of 0 to 10, 0 being no pain and 10 being the worst imaginable pain,</w:t>
            </w:r>
            <w:r>
              <w:rPr>
                <w:rFonts w:cs="Times New Roman"/>
                <w:i/>
              </w:rPr>
              <w:t xml:space="preserve"> </w:t>
            </w:r>
            <w:r w:rsidRPr="005576FF">
              <w:rPr>
                <w:rFonts w:cs="Times New Roman"/>
                <w:i/>
              </w:rPr>
              <w:t>how would you rate your worst pain?</w:t>
            </w:r>
          </w:p>
        </w:tc>
        <w:tc>
          <w:tcPr>
            <w:tcW w:w="0" w:type="auto"/>
            <w:tcBorders>
              <w:top w:val="single" w:sz="4" w:space="0" w:color="auto"/>
              <w:left w:val="single" w:sz="4" w:space="0" w:color="auto"/>
              <w:bottom w:val="single" w:sz="4" w:space="0" w:color="auto"/>
              <w:right w:val="single" w:sz="4" w:space="0" w:color="auto"/>
            </w:tcBorders>
          </w:tcPr>
          <w:p w14:paraId="6C28710C" w14:textId="77777777" w:rsidR="005B6B39" w:rsidRPr="005576FF" w:rsidRDefault="005B6B39" w:rsidP="005576FF">
            <w:pPr>
              <w:rPr>
                <w:rFonts w:cs="Times New Roman"/>
                <w:i/>
              </w:rPr>
            </w:pPr>
          </w:p>
        </w:tc>
      </w:tr>
      <w:tr w:rsidR="005B6B39" w:rsidRPr="00E142A0" w14:paraId="1FE29D99" w14:textId="6685CAE0" w:rsidTr="005B6B39">
        <w:tc>
          <w:tcPr>
            <w:tcW w:w="0" w:type="auto"/>
            <w:tcBorders>
              <w:top w:val="single" w:sz="4" w:space="0" w:color="auto"/>
              <w:left w:val="single" w:sz="4" w:space="0" w:color="auto"/>
              <w:bottom w:val="single" w:sz="4" w:space="0" w:color="auto"/>
              <w:right w:val="single" w:sz="4" w:space="0" w:color="auto"/>
            </w:tcBorders>
          </w:tcPr>
          <w:p w14:paraId="5B64F78C" w14:textId="3BE0B811" w:rsidR="005B6B39" w:rsidRDefault="005B6B39" w:rsidP="00B91D47">
            <w:pPr>
              <w:jc w:val="center"/>
              <w:rPr>
                <w:rFonts w:cs="Times New Roman"/>
                <w:highlight w:val="yellow"/>
              </w:rPr>
            </w:pPr>
            <w:r w:rsidRPr="005576FF">
              <w:rPr>
                <w:rFonts w:cs="Times New Roman"/>
              </w:rPr>
              <w:t>Pain15Rate</w:t>
            </w:r>
          </w:p>
        </w:tc>
        <w:tc>
          <w:tcPr>
            <w:tcW w:w="0" w:type="auto"/>
            <w:tcBorders>
              <w:top w:val="single" w:sz="4" w:space="0" w:color="auto"/>
              <w:left w:val="single" w:sz="4" w:space="0" w:color="auto"/>
              <w:bottom w:val="single" w:sz="4" w:space="0" w:color="auto"/>
              <w:right w:val="single" w:sz="4" w:space="0" w:color="auto"/>
            </w:tcBorders>
          </w:tcPr>
          <w:p w14:paraId="4B79A0B5" w14:textId="78780717" w:rsidR="005B6B39" w:rsidRDefault="005B6B39" w:rsidP="00B91D47">
            <w:pPr>
              <w:rPr>
                <w:rFonts w:cs="Times New Roman"/>
              </w:rPr>
            </w:pPr>
            <w:r>
              <w:rPr>
                <w:rFonts w:cs="Times New Roman"/>
              </w:rPr>
              <w:t>Head</w:t>
            </w:r>
          </w:p>
        </w:tc>
        <w:tc>
          <w:tcPr>
            <w:tcW w:w="0" w:type="auto"/>
            <w:tcBorders>
              <w:top w:val="single" w:sz="4" w:space="0" w:color="auto"/>
              <w:left w:val="single" w:sz="4" w:space="0" w:color="auto"/>
              <w:bottom w:val="single" w:sz="4" w:space="0" w:color="auto"/>
              <w:right w:val="single" w:sz="4" w:space="0" w:color="auto"/>
            </w:tcBorders>
          </w:tcPr>
          <w:p w14:paraId="2FB4EC40" w14:textId="77777777" w:rsidR="005B6B39" w:rsidRDefault="005B6B39" w:rsidP="00B11E03">
            <w:pPr>
              <w:rPr>
                <w:rFonts w:cs="Times New Roman"/>
              </w:rPr>
            </w:pPr>
            <w:r>
              <w:rPr>
                <w:rFonts w:cs="Times New Roman"/>
              </w:rPr>
              <w:t>0=No pain</w:t>
            </w:r>
          </w:p>
          <w:p w14:paraId="6149A868" w14:textId="77777777" w:rsidR="005B6B39" w:rsidRDefault="005B6B39" w:rsidP="00B11E03">
            <w:pPr>
              <w:rPr>
                <w:rFonts w:cs="Times New Roman"/>
              </w:rPr>
            </w:pPr>
            <w:r>
              <w:rPr>
                <w:rFonts w:cs="Times New Roman"/>
              </w:rPr>
              <w:t>1</w:t>
            </w:r>
          </w:p>
          <w:p w14:paraId="4B598335" w14:textId="77777777" w:rsidR="005B6B39" w:rsidRDefault="005B6B39" w:rsidP="00B11E03">
            <w:pPr>
              <w:rPr>
                <w:rFonts w:cs="Times New Roman"/>
              </w:rPr>
            </w:pPr>
            <w:r>
              <w:rPr>
                <w:rFonts w:cs="Times New Roman"/>
              </w:rPr>
              <w:t>2</w:t>
            </w:r>
          </w:p>
          <w:p w14:paraId="02159789" w14:textId="77777777" w:rsidR="005B6B39" w:rsidRDefault="005B6B39" w:rsidP="00B11E03">
            <w:pPr>
              <w:rPr>
                <w:rFonts w:cs="Times New Roman"/>
              </w:rPr>
            </w:pPr>
            <w:r>
              <w:rPr>
                <w:rFonts w:cs="Times New Roman"/>
              </w:rPr>
              <w:t>3</w:t>
            </w:r>
          </w:p>
          <w:p w14:paraId="20B28810" w14:textId="77777777" w:rsidR="005B6B39" w:rsidRDefault="005B6B39" w:rsidP="00B11E03">
            <w:pPr>
              <w:rPr>
                <w:rFonts w:cs="Times New Roman"/>
              </w:rPr>
            </w:pPr>
            <w:r>
              <w:rPr>
                <w:rFonts w:cs="Times New Roman"/>
              </w:rPr>
              <w:t>4</w:t>
            </w:r>
          </w:p>
          <w:p w14:paraId="24932F5E" w14:textId="77777777" w:rsidR="005B6B39" w:rsidRDefault="005B6B39" w:rsidP="00B11E03">
            <w:pPr>
              <w:rPr>
                <w:rFonts w:cs="Times New Roman"/>
              </w:rPr>
            </w:pPr>
            <w:r>
              <w:rPr>
                <w:rFonts w:cs="Times New Roman"/>
              </w:rPr>
              <w:t>5</w:t>
            </w:r>
          </w:p>
          <w:p w14:paraId="659BB6E0" w14:textId="77777777" w:rsidR="005B6B39" w:rsidRDefault="005B6B39" w:rsidP="00B11E03">
            <w:pPr>
              <w:rPr>
                <w:rFonts w:cs="Times New Roman"/>
              </w:rPr>
            </w:pPr>
            <w:r>
              <w:rPr>
                <w:rFonts w:cs="Times New Roman"/>
              </w:rPr>
              <w:lastRenderedPageBreak/>
              <w:t>6</w:t>
            </w:r>
          </w:p>
          <w:p w14:paraId="65CFD083" w14:textId="77777777" w:rsidR="005B6B39" w:rsidRDefault="005B6B39" w:rsidP="00B11E03">
            <w:pPr>
              <w:rPr>
                <w:rFonts w:cs="Times New Roman"/>
              </w:rPr>
            </w:pPr>
            <w:r>
              <w:rPr>
                <w:rFonts w:cs="Times New Roman"/>
              </w:rPr>
              <w:t>7</w:t>
            </w:r>
          </w:p>
          <w:p w14:paraId="5810E829" w14:textId="77777777" w:rsidR="005B6B39" w:rsidRDefault="005B6B39" w:rsidP="00B11E03">
            <w:pPr>
              <w:rPr>
                <w:rFonts w:cs="Times New Roman"/>
              </w:rPr>
            </w:pPr>
            <w:r>
              <w:rPr>
                <w:rFonts w:cs="Times New Roman"/>
              </w:rPr>
              <w:t>8</w:t>
            </w:r>
          </w:p>
          <w:p w14:paraId="7F50BDED" w14:textId="77777777" w:rsidR="005B6B39" w:rsidRDefault="005B6B39" w:rsidP="00B11E03">
            <w:pPr>
              <w:rPr>
                <w:rFonts w:cs="Times New Roman"/>
              </w:rPr>
            </w:pPr>
            <w:r>
              <w:rPr>
                <w:rFonts w:cs="Times New Roman"/>
              </w:rPr>
              <w:t>9</w:t>
            </w:r>
          </w:p>
          <w:p w14:paraId="14171A58" w14:textId="4DA13B51"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35C4D468" w14:textId="77777777" w:rsidR="005B6B39" w:rsidRDefault="005B6B39" w:rsidP="00B11E03">
            <w:pPr>
              <w:rPr>
                <w:rFonts w:cs="Times New Roman"/>
              </w:rPr>
            </w:pPr>
          </w:p>
        </w:tc>
      </w:tr>
      <w:tr w:rsidR="005B6B39" w:rsidRPr="00E142A0" w14:paraId="3EB610A6" w14:textId="5B157C3C" w:rsidTr="005B6B39">
        <w:tc>
          <w:tcPr>
            <w:tcW w:w="0" w:type="auto"/>
            <w:tcBorders>
              <w:top w:val="single" w:sz="4" w:space="0" w:color="auto"/>
              <w:left w:val="single" w:sz="4" w:space="0" w:color="auto"/>
              <w:bottom w:val="single" w:sz="4" w:space="0" w:color="auto"/>
              <w:right w:val="single" w:sz="4" w:space="0" w:color="auto"/>
            </w:tcBorders>
          </w:tcPr>
          <w:p w14:paraId="53C4C57B" w14:textId="5BD1ADE2" w:rsidR="005B6B39" w:rsidRDefault="005B6B39" w:rsidP="00B91D47">
            <w:pPr>
              <w:jc w:val="center"/>
              <w:rPr>
                <w:rFonts w:cs="Times New Roman"/>
                <w:highlight w:val="yellow"/>
              </w:rPr>
            </w:pPr>
            <w:r w:rsidRPr="005576FF">
              <w:rPr>
                <w:rFonts w:cs="Times New Roman"/>
              </w:rPr>
              <w:t>Pain16Rate</w:t>
            </w:r>
          </w:p>
        </w:tc>
        <w:tc>
          <w:tcPr>
            <w:tcW w:w="0" w:type="auto"/>
            <w:tcBorders>
              <w:top w:val="single" w:sz="4" w:space="0" w:color="auto"/>
              <w:left w:val="single" w:sz="4" w:space="0" w:color="auto"/>
              <w:bottom w:val="single" w:sz="4" w:space="0" w:color="auto"/>
              <w:right w:val="single" w:sz="4" w:space="0" w:color="auto"/>
            </w:tcBorders>
          </w:tcPr>
          <w:p w14:paraId="3ED8E3CA" w14:textId="3B6DF5A3" w:rsidR="005B6B39" w:rsidRDefault="005B6B39" w:rsidP="00B91D47">
            <w:pPr>
              <w:rPr>
                <w:rFonts w:cs="Times New Roman"/>
              </w:rPr>
            </w:pPr>
            <w:r>
              <w:rPr>
                <w:rFonts w:cs="Times New Roman"/>
              </w:rPr>
              <w:t>Face</w:t>
            </w:r>
          </w:p>
        </w:tc>
        <w:tc>
          <w:tcPr>
            <w:tcW w:w="0" w:type="auto"/>
            <w:tcBorders>
              <w:top w:val="single" w:sz="4" w:space="0" w:color="auto"/>
              <w:left w:val="single" w:sz="4" w:space="0" w:color="auto"/>
              <w:bottom w:val="single" w:sz="4" w:space="0" w:color="auto"/>
              <w:right w:val="single" w:sz="4" w:space="0" w:color="auto"/>
            </w:tcBorders>
          </w:tcPr>
          <w:p w14:paraId="0C32AB1D" w14:textId="77777777" w:rsidR="005B6B39" w:rsidRDefault="005B6B39" w:rsidP="00B11E03">
            <w:pPr>
              <w:rPr>
                <w:rFonts w:cs="Times New Roman"/>
              </w:rPr>
            </w:pPr>
            <w:r>
              <w:rPr>
                <w:rFonts w:cs="Times New Roman"/>
              </w:rPr>
              <w:t>0=No pain</w:t>
            </w:r>
          </w:p>
          <w:p w14:paraId="0EDB2924" w14:textId="77777777" w:rsidR="005B6B39" w:rsidRDefault="005B6B39" w:rsidP="00B11E03">
            <w:pPr>
              <w:rPr>
                <w:rFonts w:cs="Times New Roman"/>
              </w:rPr>
            </w:pPr>
            <w:r>
              <w:rPr>
                <w:rFonts w:cs="Times New Roman"/>
              </w:rPr>
              <w:t>1</w:t>
            </w:r>
          </w:p>
          <w:p w14:paraId="08C60700" w14:textId="77777777" w:rsidR="005B6B39" w:rsidRDefault="005B6B39" w:rsidP="00B11E03">
            <w:pPr>
              <w:rPr>
                <w:rFonts w:cs="Times New Roman"/>
              </w:rPr>
            </w:pPr>
            <w:r>
              <w:rPr>
                <w:rFonts w:cs="Times New Roman"/>
              </w:rPr>
              <w:t>2</w:t>
            </w:r>
          </w:p>
          <w:p w14:paraId="300731F7" w14:textId="77777777" w:rsidR="005B6B39" w:rsidRDefault="005B6B39" w:rsidP="00B11E03">
            <w:pPr>
              <w:rPr>
                <w:rFonts w:cs="Times New Roman"/>
              </w:rPr>
            </w:pPr>
            <w:r>
              <w:rPr>
                <w:rFonts w:cs="Times New Roman"/>
              </w:rPr>
              <w:t>3</w:t>
            </w:r>
          </w:p>
          <w:p w14:paraId="1F149598" w14:textId="77777777" w:rsidR="005B6B39" w:rsidRDefault="005B6B39" w:rsidP="00B11E03">
            <w:pPr>
              <w:rPr>
                <w:rFonts w:cs="Times New Roman"/>
              </w:rPr>
            </w:pPr>
            <w:r>
              <w:rPr>
                <w:rFonts w:cs="Times New Roman"/>
              </w:rPr>
              <w:t>4</w:t>
            </w:r>
          </w:p>
          <w:p w14:paraId="73BB98EB" w14:textId="77777777" w:rsidR="005B6B39" w:rsidRDefault="005B6B39" w:rsidP="00B11E03">
            <w:pPr>
              <w:rPr>
                <w:rFonts w:cs="Times New Roman"/>
              </w:rPr>
            </w:pPr>
            <w:r>
              <w:rPr>
                <w:rFonts w:cs="Times New Roman"/>
              </w:rPr>
              <w:t>5</w:t>
            </w:r>
          </w:p>
          <w:p w14:paraId="7EE6721E" w14:textId="77777777" w:rsidR="005B6B39" w:rsidRDefault="005B6B39" w:rsidP="00B11E03">
            <w:pPr>
              <w:rPr>
                <w:rFonts w:cs="Times New Roman"/>
              </w:rPr>
            </w:pPr>
            <w:r>
              <w:rPr>
                <w:rFonts w:cs="Times New Roman"/>
              </w:rPr>
              <w:t>6</w:t>
            </w:r>
          </w:p>
          <w:p w14:paraId="69B4E7C0" w14:textId="77777777" w:rsidR="005B6B39" w:rsidRDefault="005B6B39" w:rsidP="00B11E03">
            <w:pPr>
              <w:rPr>
                <w:rFonts w:cs="Times New Roman"/>
              </w:rPr>
            </w:pPr>
            <w:r>
              <w:rPr>
                <w:rFonts w:cs="Times New Roman"/>
              </w:rPr>
              <w:t>7</w:t>
            </w:r>
          </w:p>
          <w:p w14:paraId="5C2B9E85" w14:textId="77777777" w:rsidR="005B6B39" w:rsidRDefault="005B6B39" w:rsidP="00B11E03">
            <w:pPr>
              <w:rPr>
                <w:rFonts w:cs="Times New Roman"/>
              </w:rPr>
            </w:pPr>
            <w:r>
              <w:rPr>
                <w:rFonts w:cs="Times New Roman"/>
              </w:rPr>
              <w:t>8</w:t>
            </w:r>
          </w:p>
          <w:p w14:paraId="106D3221" w14:textId="77777777" w:rsidR="005B6B39" w:rsidRDefault="005B6B39" w:rsidP="00B11E03">
            <w:pPr>
              <w:rPr>
                <w:rFonts w:cs="Times New Roman"/>
              </w:rPr>
            </w:pPr>
            <w:r>
              <w:rPr>
                <w:rFonts w:cs="Times New Roman"/>
              </w:rPr>
              <w:t>9</w:t>
            </w:r>
          </w:p>
          <w:p w14:paraId="21A789A3" w14:textId="30FAE730"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624BFD8F" w14:textId="77777777" w:rsidR="005B6B39" w:rsidRDefault="005B6B39" w:rsidP="00B11E03">
            <w:pPr>
              <w:rPr>
                <w:rFonts w:cs="Times New Roman"/>
              </w:rPr>
            </w:pPr>
          </w:p>
        </w:tc>
      </w:tr>
      <w:tr w:rsidR="005B6B39" w:rsidRPr="00E142A0" w14:paraId="661956A3" w14:textId="184B4925" w:rsidTr="005B6B39">
        <w:tc>
          <w:tcPr>
            <w:tcW w:w="0" w:type="auto"/>
            <w:tcBorders>
              <w:top w:val="single" w:sz="4" w:space="0" w:color="auto"/>
              <w:left w:val="single" w:sz="4" w:space="0" w:color="auto"/>
              <w:bottom w:val="single" w:sz="4" w:space="0" w:color="auto"/>
              <w:right w:val="single" w:sz="4" w:space="0" w:color="auto"/>
            </w:tcBorders>
          </w:tcPr>
          <w:p w14:paraId="69A98C3D" w14:textId="7914B254" w:rsidR="005B6B39" w:rsidRDefault="005B6B39" w:rsidP="00B91D47">
            <w:pPr>
              <w:jc w:val="center"/>
              <w:rPr>
                <w:rFonts w:cs="Times New Roman"/>
                <w:highlight w:val="yellow"/>
              </w:rPr>
            </w:pPr>
            <w:r w:rsidRPr="005576FF">
              <w:rPr>
                <w:rFonts w:cs="Times New Roman"/>
              </w:rPr>
              <w:t>Pain17Rate</w:t>
            </w:r>
          </w:p>
        </w:tc>
        <w:tc>
          <w:tcPr>
            <w:tcW w:w="0" w:type="auto"/>
            <w:tcBorders>
              <w:top w:val="single" w:sz="4" w:space="0" w:color="auto"/>
              <w:left w:val="single" w:sz="4" w:space="0" w:color="auto"/>
              <w:bottom w:val="single" w:sz="4" w:space="0" w:color="auto"/>
              <w:right w:val="single" w:sz="4" w:space="0" w:color="auto"/>
            </w:tcBorders>
          </w:tcPr>
          <w:p w14:paraId="2875FB7E" w14:textId="0E22FD22" w:rsidR="005B6B39" w:rsidRDefault="005B6B39" w:rsidP="00B91D47">
            <w:pPr>
              <w:rPr>
                <w:rFonts w:cs="Times New Roman"/>
              </w:rPr>
            </w:pPr>
            <w:r>
              <w:rPr>
                <w:rFonts w:cs="Times New Roman"/>
              </w:rPr>
              <w:t>Neck or shoulders</w:t>
            </w:r>
          </w:p>
        </w:tc>
        <w:tc>
          <w:tcPr>
            <w:tcW w:w="0" w:type="auto"/>
            <w:tcBorders>
              <w:top w:val="single" w:sz="4" w:space="0" w:color="auto"/>
              <w:left w:val="single" w:sz="4" w:space="0" w:color="auto"/>
              <w:bottom w:val="single" w:sz="4" w:space="0" w:color="auto"/>
              <w:right w:val="single" w:sz="4" w:space="0" w:color="auto"/>
            </w:tcBorders>
          </w:tcPr>
          <w:p w14:paraId="6F55ABE9" w14:textId="77777777" w:rsidR="005B6B39" w:rsidRDefault="005B6B39" w:rsidP="00B11E03">
            <w:pPr>
              <w:rPr>
                <w:rFonts w:cs="Times New Roman"/>
              </w:rPr>
            </w:pPr>
            <w:r>
              <w:rPr>
                <w:rFonts w:cs="Times New Roman"/>
              </w:rPr>
              <w:t>0=No pain</w:t>
            </w:r>
          </w:p>
          <w:p w14:paraId="44B0EA14" w14:textId="77777777" w:rsidR="005B6B39" w:rsidRDefault="005B6B39" w:rsidP="00B11E03">
            <w:pPr>
              <w:rPr>
                <w:rFonts w:cs="Times New Roman"/>
              </w:rPr>
            </w:pPr>
            <w:r>
              <w:rPr>
                <w:rFonts w:cs="Times New Roman"/>
              </w:rPr>
              <w:t>1</w:t>
            </w:r>
          </w:p>
          <w:p w14:paraId="5210D26A" w14:textId="77777777" w:rsidR="005B6B39" w:rsidRDefault="005B6B39" w:rsidP="00B11E03">
            <w:pPr>
              <w:rPr>
                <w:rFonts w:cs="Times New Roman"/>
              </w:rPr>
            </w:pPr>
            <w:r>
              <w:rPr>
                <w:rFonts w:cs="Times New Roman"/>
              </w:rPr>
              <w:t>2</w:t>
            </w:r>
          </w:p>
          <w:p w14:paraId="6A64FB7B" w14:textId="77777777" w:rsidR="005B6B39" w:rsidRDefault="005B6B39" w:rsidP="00B11E03">
            <w:pPr>
              <w:rPr>
                <w:rFonts w:cs="Times New Roman"/>
              </w:rPr>
            </w:pPr>
            <w:r>
              <w:rPr>
                <w:rFonts w:cs="Times New Roman"/>
              </w:rPr>
              <w:t>3</w:t>
            </w:r>
          </w:p>
          <w:p w14:paraId="3F1088C2" w14:textId="77777777" w:rsidR="005B6B39" w:rsidRDefault="005B6B39" w:rsidP="00B11E03">
            <w:pPr>
              <w:rPr>
                <w:rFonts w:cs="Times New Roman"/>
              </w:rPr>
            </w:pPr>
            <w:r>
              <w:rPr>
                <w:rFonts w:cs="Times New Roman"/>
              </w:rPr>
              <w:t>4</w:t>
            </w:r>
          </w:p>
          <w:p w14:paraId="785B439A" w14:textId="77777777" w:rsidR="005B6B39" w:rsidRDefault="005B6B39" w:rsidP="00B11E03">
            <w:pPr>
              <w:rPr>
                <w:rFonts w:cs="Times New Roman"/>
              </w:rPr>
            </w:pPr>
            <w:r>
              <w:rPr>
                <w:rFonts w:cs="Times New Roman"/>
              </w:rPr>
              <w:t>5</w:t>
            </w:r>
          </w:p>
          <w:p w14:paraId="603D75F0" w14:textId="77777777" w:rsidR="005B6B39" w:rsidRDefault="005B6B39" w:rsidP="00B11E03">
            <w:pPr>
              <w:rPr>
                <w:rFonts w:cs="Times New Roman"/>
              </w:rPr>
            </w:pPr>
            <w:r>
              <w:rPr>
                <w:rFonts w:cs="Times New Roman"/>
              </w:rPr>
              <w:t>6</w:t>
            </w:r>
          </w:p>
          <w:p w14:paraId="30E24FEE" w14:textId="77777777" w:rsidR="005B6B39" w:rsidRDefault="005B6B39" w:rsidP="00B11E03">
            <w:pPr>
              <w:rPr>
                <w:rFonts w:cs="Times New Roman"/>
              </w:rPr>
            </w:pPr>
            <w:r>
              <w:rPr>
                <w:rFonts w:cs="Times New Roman"/>
              </w:rPr>
              <w:t>7</w:t>
            </w:r>
          </w:p>
          <w:p w14:paraId="75212BD5" w14:textId="77777777" w:rsidR="005B6B39" w:rsidRDefault="005B6B39" w:rsidP="00B11E03">
            <w:pPr>
              <w:rPr>
                <w:rFonts w:cs="Times New Roman"/>
              </w:rPr>
            </w:pPr>
            <w:r>
              <w:rPr>
                <w:rFonts w:cs="Times New Roman"/>
              </w:rPr>
              <w:t>8</w:t>
            </w:r>
          </w:p>
          <w:p w14:paraId="149B8A6F" w14:textId="77777777" w:rsidR="005B6B39" w:rsidRDefault="005B6B39" w:rsidP="00B11E03">
            <w:pPr>
              <w:rPr>
                <w:rFonts w:cs="Times New Roman"/>
              </w:rPr>
            </w:pPr>
            <w:r>
              <w:rPr>
                <w:rFonts w:cs="Times New Roman"/>
              </w:rPr>
              <w:t>9</w:t>
            </w:r>
          </w:p>
          <w:p w14:paraId="513DE9DD" w14:textId="06660DC0"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1B41BD07" w14:textId="77777777" w:rsidR="005B6B39" w:rsidRDefault="005B6B39" w:rsidP="00B11E03">
            <w:pPr>
              <w:rPr>
                <w:rFonts w:cs="Times New Roman"/>
              </w:rPr>
            </w:pPr>
          </w:p>
        </w:tc>
      </w:tr>
      <w:tr w:rsidR="005B6B39" w:rsidRPr="00E142A0" w14:paraId="35901E95" w14:textId="43FD6BF1" w:rsidTr="005B6B39">
        <w:tc>
          <w:tcPr>
            <w:tcW w:w="0" w:type="auto"/>
            <w:tcBorders>
              <w:top w:val="single" w:sz="4" w:space="0" w:color="auto"/>
              <w:left w:val="single" w:sz="4" w:space="0" w:color="auto"/>
              <w:bottom w:val="single" w:sz="4" w:space="0" w:color="auto"/>
              <w:right w:val="single" w:sz="4" w:space="0" w:color="auto"/>
            </w:tcBorders>
          </w:tcPr>
          <w:p w14:paraId="751D9A2E" w14:textId="352A475D" w:rsidR="005B6B39" w:rsidRDefault="005B6B39" w:rsidP="00B91D47">
            <w:pPr>
              <w:jc w:val="center"/>
              <w:rPr>
                <w:rFonts w:cs="Times New Roman"/>
                <w:highlight w:val="yellow"/>
              </w:rPr>
            </w:pPr>
            <w:r w:rsidRPr="005576FF">
              <w:rPr>
                <w:rFonts w:cs="Times New Roman"/>
              </w:rPr>
              <w:t>Pain18Rate</w:t>
            </w:r>
          </w:p>
        </w:tc>
        <w:tc>
          <w:tcPr>
            <w:tcW w:w="0" w:type="auto"/>
            <w:tcBorders>
              <w:top w:val="single" w:sz="4" w:space="0" w:color="auto"/>
              <w:left w:val="single" w:sz="4" w:space="0" w:color="auto"/>
              <w:bottom w:val="single" w:sz="4" w:space="0" w:color="auto"/>
              <w:right w:val="single" w:sz="4" w:space="0" w:color="auto"/>
            </w:tcBorders>
          </w:tcPr>
          <w:p w14:paraId="0BB0D74B" w14:textId="5DF821FE" w:rsidR="005B6B39" w:rsidRDefault="005B6B39" w:rsidP="00B91D47">
            <w:pPr>
              <w:rPr>
                <w:rFonts w:cs="Times New Roman"/>
              </w:rPr>
            </w:pPr>
            <w:r>
              <w:rPr>
                <w:rFonts w:cs="Times New Roman"/>
              </w:rPr>
              <w:t>Back</w:t>
            </w:r>
          </w:p>
        </w:tc>
        <w:tc>
          <w:tcPr>
            <w:tcW w:w="0" w:type="auto"/>
            <w:tcBorders>
              <w:top w:val="single" w:sz="4" w:space="0" w:color="auto"/>
              <w:left w:val="single" w:sz="4" w:space="0" w:color="auto"/>
              <w:bottom w:val="single" w:sz="4" w:space="0" w:color="auto"/>
              <w:right w:val="single" w:sz="4" w:space="0" w:color="auto"/>
            </w:tcBorders>
          </w:tcPr>
          <w:p w14:paraId="133D06CF" w14:textId="77777777" w:rsidR="005B6B39" w:rsidRDefault="005B6B39" w:rsidP="00B11E03">
            <w:pPr>
              <w:rPr>
                <w:rFonts w:cs="Times New Roman"/>
              </w:rPr>
            </w:pPr>
            <w:r>
              <w:rPr>
                <w:rFonts w:cs="Times New Roman"/>
              </w:rPr>
              <w:t>0=No pain</w:t>
            </w:r>
          </w:p>
          <w:p w14:paraId="273AFE81" w14:textId="77777777" w:rsidR="005B6B39" w:rsidRDefault="005B6B39" w:rsidP="00B11E03">
            <w:pPr>
              <w:rPr>
                <w:rFonts w:cs="Times New Roman"/>
              </w:rPr>
            </w:pPr>
            <w:r>
              <w:rPr>
                <w:rFonts w:cs="Times New Roman"/>
              </w:rPr>
              <w:t>1</w:t>
            </w:r>
          </w:p>
          <w:p w14:paraId="1D426365" w14:textId="77777777" w:rsidR="005B6B39" w:rsidRDefault="005B6B39" w:rsidP="00B11E03">
            <w:pPr>
              <w:rPr>
                <w:rFonts w:cs="Times New Roman"/>
              </w:rPr>
            </w:pPr>
            <w:r>
              <w:rPr>
                <w:rFonts w:cs="Times New Roman"/>
              </w:rPr>
              <w:t>2</w:t>
            </w:r>
          </w:p>
          <w:p w14:paraId="16EBECF1" w14:textId="77777777" w:rsidR="005B6B39" w:rsidRDefault="005B6B39" w:rsidP="00B11E03">
            <w:pPr>
              <w:rPr>
                <w:rFonts w:cs="Times New Roman"/>
              </w:rPr>
            </w:pPr>
            <w:r>
              <w:rPr>
                <w:rFonts w:cs="Times New Roman"/>
              </w:rPr>
              <w:t>3</w:t>
            </w:r>
          </w:p>
          <w:p w14:paraId="73ED8575" w14:textId="77777777" w:rsidR="005B6B39" w:rsidRDefault="005B6B39" w:rsidP="00B11E03">
            <w:pPr>
              <w:rPr>
                <w:rFonts w:cs="Times New Roman"/>
              </w:rPr>
            </w:pPr>
            <w:r>
              <w:rPr>
                <w:rFonts w:cs="Times New Roman"/>
              </w:rPr>
              <w:t>4</w:t>
            </w:r>
          </w:p>
          <w:p w14:paraId="7A25C446" w14:textId="77777777" w:rsidR="005B6B39" w:rsidRDefault="005B6B39" w:rsidP="00B11E03">
            <w:pPr>
              <w:rPr>
                <w:rFonts w:cs="Times New Roman"/>
              </w:rPr>
            </w:pPr>
            <w:r>
              <w:rPr>
                <w:rFonts w:cs="Times New Roman"/>
              </w:rPr>
              <w:t>5</w:t>
            </w:r>
          </w:p>
          <w:p w14:paraId="15E7AB7E" w14:textId="77777777" w:rsidR="005B6B39" w:rsidRDefault="005B6B39" w:rsidP="00B11E03">
            <w:pPr>
              <w:rPr>
                <w:rFonts w:cs="Times New Roman"/>
              </w:rPr>
            </w:pPr>
            <w:r>
              <w:rPr>
                <w:rFonts w:cs="Times New Roman"/>
              </w:rPr>
              <w:t>6</w:t>
            </w:r>
          </w:p>
          <w:p w14:paraId="73AAB033" w14:textId="77777777" w:rsidR="005B6B39" w:rsidRDefault="005B6B39" w:rsidP="00B11E03">
            <w:pPr>
              <w:rPr>
                <w:rFonts w:cs="Times New Roman"/>
              </w:rPr>
            </w:pPr>
            <w:r>
              <w:rPr>
                <w:rFonts w:cs="Times New Roman"/>
              </w:rPr>
              <w:t>7</w:t>
            </w:r>
          </w:p>
          <w:p w14:paraId="763693E7" w14:textId="77777777" w:rsidR="005B6B39" w:rsidRDefault="005B6B39" w:rsidP="00B11E03">
            <w:pPr>
              <w:rPr>
                <w:rFonts w:cs="Times New Roman"/>
              </w:rPr>
            </w:pPr>
            <w:r>
              <w:rPr>
                <w:rFonts w:cs="Times New Roman"/>
              </w:rPr>
              <w:t>8</w:t>
            </w:r>
          </w:p>
          <w:p w14:paraId="26D4FD08" w14:textId="77777777" w:rsidR="005B6B39" w:rsidRDefault="005B6B39" w:rsidP="00B11E03">
            <w:pPr>
              <w:rPr>
                <w:rFonts w:cs="Times New Roman"/>
              </w:rPr>
            </w:pPr>
            <w:r>
              <w:rPr>
                <w:rFonts w:cs="Times New Roman"/>
              </w:rPr>
              <w:t>9</w:t>
            </w:r>
          </w:p>
          <w:p w14:paraId="1A400009" w14:textId="4A239FF4"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6C22D171" w14:textId="77777777" w:rsidR="005B6B39" w:rsidRDefault="005B6B39" w:rsidP="00B11E03">
            <w:pPr>
              <w:rPr>
                <w:rFonts w:cs="Times New Roman"/>
              </w:rPr>
            </w:pPr>
          </w:p>
        </w:tc>
      </w:tr>
      <w:tr w:rsidR="005B6B39" w:rsidRPr="00E142A0" w14:paraId="58F8CC3B" w14:textId="0EC9D48A" w:rsidTr="005B6B39">
        <w:tc>
          <w:tcPr>
            <w:tcW w:w="0" w:type="auto"/>
            <w:tcBorders>
              <w:top w:val="single" w:sz="4" w:space="0" w:color="auto"/>
              <w:left w:val="single" w:sz="4" w:space="0" w:color="auto"/>
              <w:bottom w:val="single" w:sz="4" w:space="0" w:color="auto"/>
              <w:right w:val="single" w:sz="4" w:space="0" w:color="auto"/>
            </w:tcBorders>
          </w:tcPr>
          <w:p w14:paraId="2042469D" w14:textId="2C7AD97B" w:rsidR="005B6B39" w:rsidRDefault="005B6B39" w:rsidP="00B91D47">
            <w:pPr>
              <w:jc w:val="center"/>
              <w:rPr>
                <w:rFonts w:cs="Times New Roman"/>
                <w:highlight w:val="yellow"/>
              </w:rPr>
            </w:pPr>
            <w:r w:rsidRPr="005576FF">
              <w:rPr>
                <w:rFonts w:cs="Times New Roman"/>
              </w:rPr>
              <w:t>Pain19Rate</w:t>
            </w:r>
          </w:p>
        </w:tc>
        <w:tc>
          <w:tcPr>
            <w:tcW w:w="0" w:type="auto"/>
            <w:tcBorders>
              <w:top w:val="single" w:sz="4" w:space="0" w:color="auto"/>
              <w:left w:val="single" w:sz="4" w:space="0" w:color="auto"/>
              <w:bottom w:val="single" w:sz="4" w:space="0" w:color="auto"/>
              <w:right w:val="single" w:sz="4" w:space="0" w:color="auto"/>
            </w:tcBorders>
          </w:tcPr>
          <w:p w14:paraId="299BB70C" w14:textId="6C8F8170" w:rsidR="005B6B39" w:rsidRDefault="005B6B39" w:rsidP="00B91D47">
            <w:pPr>
              <w:rPr>
                <w:rFonts w:cs="Times New Roman"/>
              </w:rPr>
            </w:pPr>
            <w:r>
              <w:rPr>
                <w:rFonts w:cs="Times New Roman"/>
              </w:rPr>
              <w:t>Arms or hands</w:t>
            </w:r>
          </w:p>
        </w:tc>
        <w:tc>
          <w:tcPr>
            <w:tcW w:w="0" w:type="auto"/>
            <w:tcBorders>
              <w:top w:val="single" w:sz="4" w:space="0" w:color="auto"/>
              <w:left w:val="single" w:sz="4" w:space="0" w:color="auto"/>
              <w:bottom w:val="single" w:sz="4" w:space="0" w:color="auto"/>
              <w:right w:val="single" w:sz="4" w:space="0" w:color="auto"/>
            </w:tcBorders>
          </w:tcPr>
          <w:p w14:paraId="5865988D" w14:textId="77777777" w:rsidR="005B6B39" w:rsidRDefault="005B6B39" w:rsidP="00B11E03">
            <w:pPr>
              <w:rPr>
                <w:rFonts w:cs="Times New Roman"/>
              </w:rPr>
            </w:pPr>
            <w:r>
              <w:rPr>
                <w:rFonts w:cs="Times New Roman"/>
              </w:rPr>
              <w:t>0=No pain</w:t>
            </w:r>
          </w:p>
          <w:p w14:paraId="4C9A4498" w14:textId="77777777" w:rsidR="005B6B39" w:rsidRDefault="005B6B39" w:rsidP="00B11E03">
            <w:pPr>
              <w:rPr>
                <w:rFonts w:cs="Times New Roman"/>
              </w:rPr>
            </w:pPr>
            <w:r>
              <w:rPr>
                <w:rFonts w:cs="Times New Roman"/>
              </w:rPr>
              <w:t>1</w:t>
            </w:r>
          </w:p>
          <w:p w14:paraId="55466039" w14:textId="77777777" w:rsidR="005B6B39" w:rsidRDefault="005B6B39" w:rsidP="00B11E03">
            <w:pPr>
              <w:rPr>
                <w:rFonts w:cs="Times New Roman"/>
              </w:rPr>
            </w:pPr>
            <w:r>
              <w:rPr>
                <w:rFonts w:cs="Times New Roman"/>
              </w:rPr>
              <w:lastRenderedPageBreak/>
              <w:t>2</w:t>
            </w:r>
          </w:p>
          <w:p w14:paraId="07E63EDB" w14:textId="77777777" w:rsidR="005B6B39" w:rsidRDefault="005B6B39" w:rsidP="00B11E03">
            <w:pPr>
              <w:rPr>
                <w:rFonts w:cs="Times New Roman"/>
              </w:rPr>
            </w:pPr>
            <w:r>
              <w:rPr>
                <w:rFonts w:cs="Times New Roman"/>
              </w:rPr>
              <w:t>3</w:t>
            </w:r>
          </w:p>
          <w:p w14:paraId="27060A5D" w14:textId="77777777" w:rsidR="005B6B39" w:rsidRDefault="005B6B39" w:rsidP="00B11E03">
            <w:pPr>
              <w:rPr>
                <w:rFonts w:cs="Times New Roman"/>
              </w:rPr>
            </w:pPr>
            <w:r>
              <w:rPr>
                <w:rFonts w:cs="Times New Roman"/>
              </w:rPr>
              <w:t>4</w:t>
            </w:r>
          </w:p>
          <w:p w14:paraId="2DC84B1B" w14:textId="77777777" w:rsidR="005B6B39" w:rsidRDefault="005B6B39" w:rsidP="00B11E03">
            <w:pPr>
              <w:rPr>
                <w:rFonts w:cs="Times New Roman"/>
              </w:rPr>
            </w:pPr>
            <w:r>
              <w:rPr>
                <w:rFonts w:cs="Times New Roman"/>
              </w:rPr>
              <w:t>5</w:t>
            </w:r>
          </w:p>
          <w:p w14:paraId="77F622EC" w14:textId="77777777" w:rsidR="005B6B39" w:rsidRDefault="005B6B39" w:rsidP="00B11E03">
            <w:pPr>
              <w:rPr>
                <w:rFonts w:cs="Times New Roman"/>
              </w:rPr>
            </w:pPr>
            <w:r>
              <w:rPr>
                <w:rFonts w:cs="Times New Roman"/>
              </w:rPr>
              <w:t>6</w:t>
            </w:r>
          </w:p>
          <w:p w14:paraId="38A6A8F4" w14:textId="77777777" w:rsidR="005B6B39" w:rsidRDefault="005B6B39" w:rsidP="00B11E03">
            <w:pPr>
              <w:rPr>
                <w:rFonts w:cs="Times New Roman"/>
              </w:rPr>
            </w:pPr>
            <w:r>
              <w:rPr>
                <w:rFonts w:cs="Times New Roman"/>
              </w:rPr>
              <w:t>7</w:t>
            </w:r>
          </w:p>
          <w:p w14:paraId="6CAC5DCC" w14:textId="77777777" w:rsidR="005B6B39" w:rsidRDefault="005B6B39" w:rsidP="00B11E03">
            <w:pPr>
              <w:rPr>
                <w:rFonts w:cs="Times New Roman"/>
              </w:rPr>
            </w:pPr>
            <w:r>
              <w:rPr>
                <w:rFonts w:cs="Times New Roman"/>
              </w:rPr>
              <w:t>8</w:t>
            </w:r>
          </w:p>
          <w:p w14:paraId="2B974E0D" w14:textId="77777777" w:rsidR="005B6B39" w:rsidRDefault="005B6B39" w:rsidP="00B11E03">
            <w:pPr>
              <w:rPr>
                <w:rFonts w:cs="Times New Roman"/>
              </w:rPr>
            </w:pPr>
            <w:r>
              <w:rPr>
                <w:rFonts w:cs="Times New Roman"/>
              </w:rPr>
              <w:t>9</w:t>
            </w:r>
          </w:p>
          <w:p w14:paraId="55CA222C" w14:textId="3BE03871"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6FEB689A" w14:textId="77777777" w:rsidR="005B6B39" w:rsidRDefault="005B6B39" w:rsidP="00B11E03">
            <w:pPr>
              <w:rPr>
                <w:rFonts w:cs="Times New Roman"/>
              </w:rPr>
            </w:pPr>
          </w:p>
        </w:tc>
      </w:tr>
      <w:tr w:rsidR="005B6B39" w:rsidRPr="00E142A0" w14:paraId="162414A2" w14:textId="3518DE2C" w:rsidTr="005B6B39">
        <w:tc>
          <w:tcPr>
            <w:tcW w:w="0" w:type="auto"/>
            <w:tcBorders>
              <w:top w:val="single" w:sz="4" w:space="0" w:color="auto"/>
              <w:left w:val="single" w:sz="4" w:space="0" w:color="auto"/>
              <w:bottom w:val="single" w:sz="4" w:space="0" w:color="auto"/>
              <w:right w:val="single" w:sz="4" w:space="0" w:color="auto"/>
            </w:tcBorders>
          </w:tcPr>
          <w:p w14:paraId="5BBFDE21" w14:textId="48962972" w:rsidR="005B6B39" w:rsidRDefault="005B6B39" w:rsidP="00B91D47">
            <w:pPr>
              <w:jc w:val="center"/>
              <w:rPr>
                <w:rFonts w:cs="Times New Roman"/>
                <w:highlight w:val="yellow"/>
              </w:rPr>
            </w:pPr>
            <w:r w:rsidRPr="005576FF">
              <w:rPr>
                <w:rFonts w:cs="Times New Roman"/>
              </w:rPr>
              <w:t>Pain20Rate</w:t>
            </w:r>
          </w:p>
        </w:tc>
        <w:tc>
          <w:tcPr>
            <w:tcW w:w="0" w:type="auto"/>
            <w:tcBorders>
              <w:top w:val="single" w:sz="4" w:space="0" w:color="auto"/>
              <w:left w:val="single" w:sz="4" w:space="0" w:color="auto"/>
              <w:bottom w:val="single" w:sz="4" w:space="0" w:color="auto"/>
              <w:right w:val="single" w:sz="4" w:space="0" w:color="auto"/>
            </w:tcBorders>
          </w:tcPr>
          <w:p w14:paraId="6AB98B00" w14:textId="0731E40F" w:rsidR="005B6B39" w:rsidRDefault="005B6B39" w:rsidP="00B91D47">
            <w:pPr>
              <w:rPr>
                <w:rFonts w:cs="Times New Roman"/>
              </w:rPr>
            </w:pPr>
            <w:r>
              <w:rPr>
                <w:rFonts w:cs="Times New Roman"/>
              </w:rPr>
              <w:t>Legs or feet</w:t>
            </w:r>
          </w:p>
        </w:tc>
        <w:tc>
          <w:tcPr>
            <w:tcW w:w="0" w:type="auto"/>
            <w:tcBorders>
              <w:top w:val="single" w:sz="4" w:space="0" w:color="auto"/>
              <w:left w:val="single" w:sz="4" w:space="0" w:color="auto"/>
              <w:bottom w:val="single" w:sz="4" w:space="0" w:color="auto"/>
              <w:right w:val="single" w:sz="4" w:space="0" w:color="auto"/>
            </w:tcBorders>
          </w:tcPr>
          <w:p w14:paraId="2006C31B" w14:textId="77777777" w:rsidR="005B6B39" w:rsidRDefault="005B6B39" w:rsidP="00B11E03">
            <w:pPr>
              <w:rPr>
                <w:rFonts w:cs="Times New Roman"/>
              </w:rPr>
            </w:pPr>
            <w:r>
              <w:rPr>
                <w:rFonts w:cs="Times New Roman"/>
              </w:rPr>
              <w:t>0=No pain</w:t>
            </w:r>
          </w:p>
          <w:p w14:paraId="3E77AA5E" w14:textId="77777777" w:rsidR="005B6B39" w:rsidRDefault="005B6B39" w:rsidP="00B11E03">
            <w:pPr>
              <w:rPr>
                <w:rFonts w:cs="Times New Roman"/>
              </w:rPr>
            </w:pPr>
            <w:r>
              <w:rPr>
                <w:rFonts w:cs="Times New Roman"/>
              </w:rPr>
              <w:t>1</w:t>
            </w:r>
          </w:p>
          <w:p w14:paraId="0FCF9D89" w14:textId="77777777" w:rsidR="005B6B39" w:rsidRDefault="005B6B39" w:rsidP="00B11E03">
            <w:pPr>
              <w:rPr>
                <w:rFonts w:cs="Times New Roman"/>
              </w:rPr>
            </w:pPr>
            <w:r>
              <w:rPr>
                <w:rFonts w:cs="Times New Roman"/>
              </w:rPr>
              <w:t>2</w:t>
            </w:r>
          </w:p>
          <w:p w14:paraId="2ADB4BE4" w14:textId="77777777" w:rsidR="005B6B39" w:rsidRDefault="005B6B39" w:rsidP="00B11E03">
            <w:pPr>
              <w:rPr>
                <w:rFonts w:cs="Times New Roman"/>
              </w:rPr>
            </w:pPr>
            <w:r>
              <w:rPr>
                <w:rFonts w:cs="Times New Roman"/>
              </w:rPr>
              <w:t>3</w:t>
            </w:r>
          </w:p>
          <w:p w14:paraId="39FB295E" w14:textId="77777777" w:rsidR="005B6B39" w:rsidRDefault="005B6B39" w:rsidP="00B11E03">
            <w:pPr>
              <w:rPr>
                <w:rFonts w:cs="Times New Roman"/>
              </w:rPr>
            </w:pPr>
            <w:r>
              <w:rPr>
                <w:rFonts w:cs="Times New Roman"/>
              </w:rPr>
              <w:t>4</w:t>
            </w:r>
          </w:p>
          <w:p w14:paraId="736ED62F" w14:textId="77777777" w:rsidR="005B6B39" w:rsidRDefault="005B6B39" w:rsidP="00B11E03">
            <w:pPr>
              <w:rPr>
                <w:rFonts w:cs="Times New Roman"/>
              </w:rPr>
            </w:pPr>
            <w:r>
              <w:rPr>
                <w:rFonts w:cs="Times New Roman"/>
              </w:rPr>
              <w:t>5</w:t>
            </w:r>
          </w:p>
          <w:p w14:paraId="7E1BBD82" w14:textId="77777777" w:rsidR="005B6B39" w:rsidRDefault="005B6B39" w:rsidP="00B11E03">
            <w:pPr>
              <w:rPr>
                <w:rFonts w:cs="Times New Roman"/>
              </w:rPr>
            </w:pPr>
            <w:r>
              <w:rPr>
                <w:rFonts w:cs="Times New Roman"/>
              </w:rPr>
              <w:t>6</w:t>
            </w:r>
          </w:p>
          <w:p w14:paraId="09422EEC" w14:textId="77777777" w:rsidR="005B6B39" w:rsidRDefault="005B6B39" w:rsidP="00B11E03">
            <w:pPr>
              <w:rPr>
                <w:rFonts w:cs="Times New Roman"/>
              </w:rPr>
            </w:pPr>
            <w:r>
              <w:rPr>
                <w:rFonts w:cs="Times New Roman"/>
              </w:rPr>
              <w:t>7</w:t>
            </w:r>
          </w:p>
          <w:p w14:paraId="4B0ECF9A" w14:textId="77777777" w:rsidR="005B6B39" w:rsidRDefault="005B6B39" w:rsidP="00B11E03">
            <w:pPr>
              <w:rPr>
                <w:rFonts w:cs="Times New Roman"/>
              </w:rPr>
            </w:pPr>
            <w:r>
              <w:rPr>
                <w:rFonts w:cs="Times New Roman"/>
              </w:rPr>
              <w:t>8</w:t>
            </w:r>
          </w:p>
          <w:p w14:paraId="123F25CF" w14:textId="77777777" w:rsidR="005B6B39" w:rsidRDefault="005B6B39" w:rsidP="00B11E03">
            <w:pPr>
              <w:rPr>
                <w:rFonts w:cs="Times New Roman"/>
              </w:rPr>
            </w:pPr>
            <w:r>
              <w:rPr>
                <w:rFonts w:cs="Times New Roman"/>
              </w:rPr>
              <w:t>9</w:t>
            </w:r>
          </w:p>
          <w:p w14:paraId="6B16783B" w14:textId="1E83C927"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16100C23" w14:textId="77777777" w:rsidR="005B6B39" w:rsidRDefault="005B6B39" w:rsidP="00B11E03">
            <w:pPr>
              <w:rPr>
                <w:rFonts w:cs="Times New Roman"/>
              </w:rPr>
            </w:pPr>
          </w:p>
        </w:tc>
      </w:tr>
      <w:tr w:rsidR="005B6B39" w:rsidRPr="00E142A0" w14:paraId="7228FF0C" w14:textId="00AE5F81" w:rsidTr="005B6B39">
        <w:tc>
          <w:tcPr>
            <w:tcW w:w="0" w:type="auto"/>
            <w:tcBorders>
              <w:top w:val="single" w:sz="4" w:space="0" w:color="auto"/>
              <w:left w:val="single" w:sz="4" w:space="0" w:color="auto"/>
              <w:bottom w:val="single" w:sz="4" w:space="0" w:color="auto"/>
              <w:right w:val="single" w:sz="4" w:space="0" w:color="auto"/>
            </w:tcBorders>
          </w:tcPr>
          <w:p w14:paraId="013840BB" w14:textId="2A6F21B3" w:rsidR="005B6B39" w:rsidRDefault="005B6B39" w:rsidP="00B91D47">
            <w:pPr>
              <w:jc w:val="center"/>
              <w:rPr>
                <w:rFonts w:cs="Times New Roman"/>
                <w:highlight w:val="yellow"/>
              </w:rPr>
            </w:pPr>
            <w:r w:rsidRPr="005576FF">
              <w:rPr>
                <w:rFonts w:cs="Times New Roman"/>
              </w:rPr>
              <w:t>Pain21Rate</w:t>
            </w:r>
          </w:p>
        </w:tc>
        <w:tc>
          <w:tcPr>
            <w:tcW w:w="0" w:type="auto"/>
            <w:tcBorders>
              <w:top w:val="single" w:sz="4" w:space="0" w:color="auto"/>
              <w:left w:val="single" w:sz="4" w:space="0" w:color="auto"/>
              <w:bottom w:val="single" w:sz="4" w:space="0" w:color="auto"/>
              <w:right w:val="single" w:sz="4" w:space="0" w:color="auto"/>
            </w:tcBorders>
          </w:tcPr>
          <w:p w14:paraId="6617EA0C" w14:textId="51A9E51C" w:rsidR="005B6B39" w:rsidRDefault="005B6B39" w:rsidP="00B91D47">
            <w:pPr>
              <w:rPr>
                <w:rFonts w:cs="Times New Roman"/>
              </w:rPr>
            </w:pPr>
            <w:r>
              <w:rPr>
                <w:rFonts w:cs="Times New Roman"/>
              </w:rPr>
              <w:t>Chest</w:t>
            </w:r>
          </w:p>
        </w:tc>
        <w:tc>
          <w:tcPr>
            <w:tcW w:w="0" w:type="auto"/>
            <w:tcBorders>
              <w:top w:val="single" w:sz="4" w:space="0" w:color="auto"/>
              <w:left w:val="single" w:sz="4" w:space="0" w:color="auto"/>
              <w:bottom w:val="single" w:sz="4" w:space="0" w:color="auto"/>
              <w:right w:val="single" w:sz="4" w:space="0" w:color="auto"/>
            </w:tcBorders>
          </w:tcPr>
          <w:p w14:paraId="7DC74F84" w14:textId="77777777" w:rsidR="005B6B39" w:rsidRDefault="005B6B39" w:rsidP="00B11E03">
            <w:pPr>
              <w:rPr>
                <w:rFonts w:cs="Times New Roman"/>
              </w:rPr>
            </w:pPr>
            <w:r>
              <w:rPr>
                <w:rFonts w:cs="Times New Roman"/>
              </w:rPr>
              <w:t>0=No pain</w:t>
            </w:r>
          </w:p>
          <w:p w14:paraId="62426DD1" w14:textId="77777777" w:rsidR="005B6B39" w:rsidRDefault="005B6B39" w:rsidP="00B11E03">
            <w:pPr>
              <w:rPr>
                <w:rFonts w:cs="Times New Roman"/>
              </w:rPr>
            </w:pPr>
            <w:r>
              <w:rPr>
                <w:rFonts w:cs="Times New Roman"/>
              </w:rPr>
              <w:t>1</w:t>
            </w:r>
          </w:p>
          <w:p w14:paraId="297BD64D" w14:textId="77777777" w:rsidR="005B6B39" w:rsidRDefault="005B6B39" w:rsidP="00B11E03">
            <w:pPr>
              <w:rPr>
                <w:rFonts w:cs="Times New Roman"/>
              </w:rPr>
            </w:pPr>
            <w:r>
              <w:rPr>
                <w:rFonts w:cs="Times New Roman"/>
              </w:rPr>
              <w:t>2</w:t>
            </w:r>
          </w:p>
          <w:p w14:paraId="0ED9069E" w14:textId="77777777" w:rsidR="005B6B39" w:rsidRDefault="005B6B39" w:rsidP="00B11E03">
            <w:pPr>
              <w:rPr>
                <w:rFonts w:cs="Times New Roman"/>
              </w:rPr>
            </w:pPr>
            <w:r>
              <w:rPr>
                <w:rFonts w:cs="Times New Roman"/>
              </w:rPr>
              <w:t>3</w:t>
            </w:r>
          </w:p>
          <w:p w14:paraId="36DF892E" w14:textId="77777777" w:rsidR="005B6B39" w:rsidRDefault="005B6B39" w:rsidP="00B11E03">
            <w:pPr>
              <w:rPr>
                <w:rFonts w:cs="Times New Roman"/>
              </w:rPr>
            </w:pPr>
            <w:r>
              <w:rPr>
                <w:rFonts w:cs="Times New Roman"/>
              </w:rPr>
              <w:t>4</w:t>
            </w:r>
          </w:p>
          <w:p w14:paraId="389E82E0" w14:textId="77777777" w:rsidR="005B6B39" w:rsidRDefault="005B6B39" w:rsidP="00B11E03">
            <w:pPr>
              <w:rPr>
                <w:rFonts w:cs="Times New Roman"/>
              </w:rPr>
            </w:pPr>
            <w:r>
              <w:rPr>
                <w:rFonts w:cs="Times New Roman"/>
              </w:rPr>
              <w:t>5</w:t>
            </w:r>
          </w:p>
          <w:p w14:paraId="340FAB0F" w14:textId="77777777" w:rsidR="005B6B39" w:rsidRDefault="005B6B39" w:rsidP="00B11E03">
            <w:pPr>
              <w:rPr>
                <w:rFonts w:cs="Times New Roman"/>
              </w:rPr>
            </w:pPr>
            <w:r>
              <w:rPr>
                <w:rFonts w:cs="Times New Roman"/>
              </w:rPr>
              <w:t>6</w:t>
            </w:r>
          </w:p>
          <w:p w14:paraId="58223690" w14:textId="77777777" w:rsidR="005B6B39" w:rsidRDefault="005B6B39" w:rsidP="00B11E03">
            <w:pPr>
              <w:rPr>
                <w:rFonts w:cs="Times New Roman"/>
              </w:rPr>
            </w:pPr>
            <w:r>
              <w:rPr>
                <w:rFonts w:cs="Times New Roman"/>
              </w:rPr>
              <w:t>7</w:t>
            </w:r>
          </w:p>
          <w:p w14:paraId="33942388" w14:textId="77777777" w:rsidR="005B6B39" w:rsidRDefault="005B6B39" w:rsidP="00B11E03">
            <w:pPr>
              <w:rPr>
                <w:rFonts w:cs="Times New Roman"/>
              </w:rPr>
            </w:pPr>
            <w:r>
              <w:rPr>
                <w:rFonts w:cs="Times New Roman"/>
              </w:rPr>
              <w:t>8</w:t>
            </w:r>
          </w:p>
          <w:p w14:paraId="5523DD7D" w14:textId="77777777" w:rsidR="005B6B39" w:rsidRDefault="005B6B39" w:rsidP="00B11E03">
            <w:pPr>
              <w:rPr>
                <w:rFonts w:cs="Times New Roman"/>
              </w:rPr>
            </w:pPr>
            <w:r>
              <w:rPr>
                <w:rFonts w:cs="Times New Roman"/>
              </w:rPr>
              <w:t>9</w:t>
            </w:r>
          </w:p>
          <w:p w14:paraId="3E7ABD54" w14:textId="37E8C72D"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3C928199" w14:textId="77777777" w:rsidR="005B6B39" w:rsidRDefault="005B6B39" w:rsidP="00B11E03">
            <w:pPr>
              <w:rPr>
                <w:rFonts w:cs="Times New Roman"/>
              </w:rPr>
            </w:pPr>
          </w:p>
        </w:tc>
      </w:tr>
      <w:tr w:rsidR="005B6B39" w:rsidRPr="00E142A0" w14:paraId="5C380173" w14:textId="5B82AB17" w:rsidTr="005B6B39">
        <w:tc>
          <w:tcPr>
            <w:tcW w:w="0" w:type="auto"/>
            <w:tcBorders>
              <w:top w:val="single" w:sz="4" w:space="0" w:color="auto"/>
              <w:left w:val="single" w:sz="4" w:space="0" w:color="auto"/>
              <w:bottom w:val="single" w:sz="4" w:space="0" w:color="auto"/>
              <w:right w:val="single" w:sz="4" w:space="0" w:color="auto"/>
            </w:tcBorders>
          </w:tcPr>
          <w:p w14:paraId="29CD526B" w14:textId="3E1374F4" w:rsidR="005B6B39" w:rsidRDefault="005B6B39" w:rsidP="00B91D47">
            <w:pPr>
              <w:jc w:val="center"/>
              <w:rPr>
                <w:rFonts w:cs="Times New Roman"/>
                <w:highlight w:val="yellow"/>
              </w:rPr>
            </w:pPr>
            <w:r w:rsidRPr="005576FF">
              <w:rPr>
                <w:rFonts w:cs="Times New Roman"/>
              </w:rPr>
              <w:t>Pain22Rate</w:t>
            </w:r>
          </w:p>
        </w:tc>
        <w:tc>
          <w:tcPr>
            <w:tcW w:w="0" w:type="auto"/>
            <w:tcBorders>
              <w:top w:val="single" w:sz="4" w:space="0" w:color="auto"/>
              <w:left w:val="single" w:sz="4" w:space="0" w:color="auto"/>
              <w:bottom w:val="single" w:sz="4" w:space="0" w:color="auto"/>
              <w:right w:val="single" w:sz="4" w:space="0" w:color="auto"/>
            </w:tcBorders>
          </w:tcPr>
          <w:p w14:paraId="44DF8B71" w14:textId="217C66AB" w:rsidR="005B6B39" w:rsidRDefault="005B6B39" w:rsidP="00B91D47">
            <w:pPr>
              <w:rPr>
                <w:rFonts w:cs="Times New Roman"/>
              </w:rPr>
            </w:pPr>
            <w:r>
              <w:rPr>
                <w:rFonts w:cs="Times New Roman"/>
              </w:rPr>
              <w:t>Abdomen or pelvis</w:t>
            </w:r>
          </w:p>
        </w:tc>
        <w:tc>
          <w:tcPr>
            <w:tcW w:w="0" w:type="auto"/>
            <w:tcBorders>
              <w:top w:val="single" w:sz="4" w:space="0" w:color="auto"/>
              <w:left w:val="single" w:sz="4" w:space="0" w:color="auto"/>
              <w:bottom w:val="single" w:sz="4" w:space="0" w:color="auto"/>
              <w:right w:val="single" w:sz="4" w:space="0" w:color="auto"/>
            </w:tcBorders>
          </w:tcPr>
          <w:p w14:paraId="3C7B63EC" w14:textId="77777777" w:rsidR="005B6B39" w:rsidRDefault="005B6B39" w:rsidP="00B11E03">
            <w:pPr>
              <w:rPr>
                <w:rFonts w:cs="Times New Roman"/>
              </w:rPr>
            </w:pPr>
            <w:r>
              <w:rPr>
                <w:rFonts w:cs="Times New Roman"/>
              </w:rPr>
              <w:t>0=No pain</w:t>
            </w:r>
          </w:p>
          <w:p w14:paraId="64B5183E" w14:textId="77777777" w:rsidR="005B6B39" w:rsidRDefault="005B6B39" w:rsidP="00B11E03">
            <w:pPr>
              <w:rPr>
                <w:rFonts w:cs="Times New Roman"/>
              </w:rPr>
            </w:pPr>
            <w:r>
              <w:rPr>
                <w:rFonts w:cs="Times New Roman"/>
              </w:rPr>
              <w:t>1</w:t>
            </w:r>
          </w:p>
          <w:p w14:paraId="126FF59E" w14:textId="77777777" w:rsidR="005B6B39" w:rsidRDefault="005B6B39" w:rsidP="00B11E03">
            <w:pPr>
              <w:rPr>
                <w:rFonts w:cs="Times New Roman"/>
              </w:rPr>
            </w:pPr>
            <w:r>
              <w:rPr>
                <w:rFonts w:cs="Times New Roman"/>
              </w:rPr>
              <w:t>2</w:t>
            </w:r>
          </w:p>
          <w:p w14:paraId="6C2E61DF" w14:textId="77777777" w:rsidR="005B6B39" w:rsidRDefault="005B6B39" w:rsidP="00B11E03">
            <w:pPr>
              <w:rPr>
                <w:rFonts w:cs="Times New Roman"/>
              </w:rPr>
            </w:pPr>
            <w:r>
              <w:rPr>
                <w:rFonts w:cs="Times New Roman"/>
              </w:rPr>
              <w:t>3</w:t>
            </w:r>
          </w:p>
          <w:p w14:paraId="4A6DA00C" w14:textId="77777777" w:rsidR="005B6B39" w:rsidRDefault="005B6B39" w:rsidP="00B11E03">
            <w:pPr>
              <w:rPr>
                <w:rFonts w:cs="Times New Roman"/>
              </w:rPr>
            </w:pPr>
            <w:r>
              <w:rPr>
                <w:rFonts w:cs="Times New Roman"/>
              </w:rPr>
              <w:t>4</w:t>
            </w:r>
          </w:p>
          <w:p w14:paraId="6AA1C5E5" w14:textId="77777777" w:rsidR="005B6B39" w:rsidRDefault="005B6B39" w:rsidP="00B11E03">
            <w:pPr>
              <w:rPr>
                <w:rFonts w:cs="Times New Roman"/>
              </w:rPr>
            </w:pPr>
            <w:r>
              <w:rPr>
                <w:rFonts w:cs="Times New Roman"/>
              </w:rPr>
              <w:t>5</w:t>
            </w:r>
          </w:p>
          <w:p w14:paraId="5B31E4B7" w14:textId="77777777" w:rsidR="005B6B39" w:rsidRDefault="005B6B39" w:rsidP="00B11E03">
            <w:pPr>
              <w:rPr>
                <w:rFonts w:cs="Times New Roman"/>
              </w:rPr>
            </w:pPr>
            <w:r>
              <w:rPr>
                <w:rFonts w:cs="Times New Roman"/>
              </w:rPr>
              <w:t>6</w:t>
            </w:r>
          </w:p>
          <w:p w14:paraId="24202A5B" w14:textId="77777777" w:rsidR="005B6B39" w:rsidRDefault="005B6B39" w:rsidP="00B11E03">
            <w:pPr>
              <w:rPr>
                <w:rFonts w:cs="Times New Roman"/>
              </w:rPr>
            </w:pPr>
            <w:r>
              <w:rPr>
                <w:rFonts w:cs="Times New Roman"/>
              </w:rPr>
              <w:t>7</w:t>
            </w:r>
          </w:p>
          <w:p w14:paraId="0105B1CA" w14:textId="77777777" w:rsidR="005B6B39" w:rsidRDefault="005B6B39" w:rsidP="00B11E03">
            <w:pPr>
              <w:rPr>
                <w:rFonts w:cs="Times New Roman"/>
              </w:rPr>
            </w:pPr>
            <w:r>
              <w:rPr>
                <w:rFonts w:cs="Times New Roman"/>
              </w:rPr>
              <w:t>8</w:t>
            </w:r>
          </w:p>
          <w:p w14:paraId="528245DC" w14:textId="77777777" w:rsidR="005B6B39" w:rsidRDefault="005B6B39" w:rsidP="00B11E03">
            <w:pPr>
              <w:rPr>
                <w:rFonts w:cs="Times New Roman"/>
              </w:rPr>
            </w:pPr>
            <w:r>
              <w:rPr>
                <w:rFonts w:cs="Times New Roman"/>
              </w:rPr>
              <w:t>9</w:t>
            </w:r>
          </w:p>
          <w:p w14:paraId="4EF54D36" w14:textId="10DDA643" w:rsidR="005B6B39" w:rsidRDefault="005B6B39" w:rsidP="00B11E03">
            <w:pPr>
              <w:rPr>
                <w:rFonts w:cs="Times New Roman"/>
              </w:rPr>
            </w:pPr>
            <w:r>
              <w:rPr>
                <w:rFonts w:cs="Times New Roman"/>
              </w:rPr>
              <w:lastRenderedPageBreak/>
              <w:t>10=Worst pain imaginable</w:t>
            </w:r>
          </w:p>
        </w:tc>
        <w:tc>
          <w:tcPr>
            <w:tcW w:w="0" w:type="auto"/>
            <w:tcBorders>
              <w:top w:val="single" w:sz="4" w:space="0" w:color="auto"/>
              <w:left w:val="single" w:sz="4" w:space="0" w:color="auto"/>
              <w:bottom w:val="single" w:sz="4" w:space="0" w:color="auto"/>
              <w:right w:val="single" w:sz="4" w:space="0" w:color="auto"/>
            </w:tcBorders>
          </w:tcPr>
          <w:p w14:paraId="3EEA74DC" w14:textId="77777777" w:rsidR="005B6B39" w:rsidRDefault="005B6B39" w:rsidP="00B11E03">
            <w:pPr>
              <w:rPr>
                <w:rFonts w:cs="Times New Roman"/>
              </w:rPr>
            </w:pPr>
          </w:p>
        </w:tc>
      </w:tr>
      <w:tr w:rsidR="005B6B39" w:rsidRPr="00E142A0" w14:paraId="6AA934E4" w14:textId="4391FE27" w:rsidTr="005B6B39">
        <w:tc>
          <w:tcPr>
            <w:tcW w:w="0" w:type="auto"/>
            <w:tcBorders>
              <w:top w:val="single" w:sz="4" w:space="0" w:color="auto"/>
              <w:left w:val="single" w:sz="4" w:space="0" w:color="auto"/>
              <w:bottom w:val="single" w:sz="4" w:space="0" w:color="auto"/>
              <w:right w:val="single" w:sz="4" w:space="0" w:color="auto"/>
            </w:tcBorders>
          </w:tcPr>
          <w:p w14:paraId="414CC923" w14:textId="722BEBF7" w:rsidR="005B6B39" w:rsidRDefault="005B6B39" w:rsidP="00B91D47">
            <w:pPr>
              <w:jc w:val="center"/>
              <w:rPr>
                <w:rFonts w:cs="Times New Roman"/>
                <w:highlight w:val="yellow"/>
              </w:rPr>
            </w:pPr>
            <w:r w:rsidRPr="005576FF">
              <w:rPr>
                <w:rFonts w:cs="Times New Roman"/>
              </w:rPr>
              <w:t>Pain23Rate</w:t>
            </w:r>
          </w:p>
        </w:tc>
        <w:tc>
          <w:tcPr>
            <w:tcW w:w="0" w:type="auto"/>
            <w:tcBorders>
              <w:top w:val="single" w:sz="4" w:space="0" w:color="auto"/>
              <w:left w:val="single" w:sz="4" w:space="0" w:color="auto"/>
              <w:bottom w:val="single" w:sz="4" w:space="0" w:color="auto"/>
              <w:right w:val="single" w:sz="4" w:space="0" w:color="auto"/>
            </w:tcBorders>
          </w:tcPr>
          <w:p w14:paraId="39CD2B6B" w14:textId="3C92CAA2" w:rsidR="005B6B39" w:rsidRDefault="005B6B39" w:rsidP="00B91D47">
            <w:pPr>
              <w:rPr>
                <w:rFonts w:cs="Times New Roman"/>
              </w:rPr>
            </w:pPr>
            <w:r>
              <w:rPr>
                <w:rFonts w:cs="Times New Roman"/>
              </w:rPr>
              <w:t>Any other location</w:t>
            </w:r>
          </w:p>
        </w:tc>
        <w:tc>
          <w:tcPr>
            <w:tcW w:w="0" w:type="auto"/>
            <w:tcBorders>
              <w:top w:val="single" w:sz="4" w:space="0" w:color="auto"/>
              <w:left w:val="single" w:sz="4" w:space="0" w:color="auto"/>
              <w:bottom w:val="single" w:sz="4" w:space="0" w:color="auto"/>
              <w:right w:val="single" w:sz="4" w:space="0" w:color="auto"/>
            </w:tcBorders>
          </w:tcPr>
          <w:p w14:paraId="66746F48" w14:textId="77777777" w:rsidR="005B6B39" w:rsidRDefault="005B6B39" w:rsidP="00B11E03">
            <w:pPr>
              <w:rPr>
                <w:rFonts w:cs="Times New Roman"/>
              </w:rPr>
            </w:pPr>
            <w:r>
              <w:rPr>
                <w:rFonts w:cs="Times New Roman"/>
              </w:rPr>
              <w:t>0=No pain</w:t>
            </w:r>
          </w:p>
          <w:p w14:paraId="1BDE1378" w14:textId="77777777" w:rsidR="005B6B39" w:rsidRDefault="005B6B39" w:rsidP="00B11E03">
            <w:pPr>
              <w:rPr>
                <w:rFonts w:cs="Times New Roman"/>
              </w:rPr>
            </w:pPr>
            <w:r>
              <w:rPr>
                <w:rFonts w:cs="Times New Roman"/>
              </w:rPr>
              <w:t>1</w:t>
            </w:r>
          </w:p>
          <w:p w14:paraId="319DB52A" w14:textId="77777777" w:rsidR="005B6B39" w:rsidRDefault="005B6B39" w:rsidP="00B11E03">
            <w:pPr>
              <w:rPr>
                <w:rFonts w:cs="Times New Roman"/>
              </w:rPr>
            </w:pPr>
            <w:r>
              <w:rPr>
                <w:rFonts w:cs="Times New Roman"/>
              </w:rPr>
              <w:t>2</w:t>
            </w:r>
          </w:p>
          <w:p w14:paraId="0A3BEC8B" w14:textId="77777777" w:rsidR="005B6B39" w:rsidRDefault="005B6B39" w:rsidP="00B11E03">
            <w:pPr>
              <w:rPr>
                <w:rFonts w:cs="Times New Roman"/>
              </w:rPr>
            </w:pPr>
            <w:r>
              <w:rPr>
                <w:rFonts w:cs="Times New Roman"/>
              </w:rPr>
              <w:t>3</w:t>
            </w:r>
          </w:p>
          <w:p w14:paraId="37EE53A2" w14:textId="77777777" w:rsidR="005B6B39" w:rsidRDefault="005B6B39" w:rsidP="00B11E03">
            <w:pPr>
              <w:rPr>
                <w:rFonts w:cs="Times New Roman"/>
              </w:rPr>
            </w:pPr>
            <w:r>
              <w:rPr>
                <w:rFonts w:cs="Times New Roman"/>
              </w:rPr>
              <w:t>4</w:t>
            </w:r>
          </w:p>
          <w:p w14:paraId="4D0B3E19" w14:textId="77777777" w:rsidR="005B6B39" w:rsidRDefault="005B6B39" w:rsidP="00B11E03">
            <w:pPr>
              <w:rPr>
                <w:rFonts w:cs="Times New Roman"/>
              </w:rPr>
            </w:pPr>
            <w:r>
              <w:rPr>
                <w:rFonts w:cs="Times New Roman"/>
              </w:rPr>
              <w:t>5</w:t>
            </w:r>
          </w:p>
          <w:p w14:paraId="435A3387" w14:textId="77777777" w:rsidR="005B6B39" w:rsidRDefault="005B6B39" w:rsidP="00B11E03">
            <w:pPr>
              <w:rPr>
                <w:rFonts w:cs="Times New Roman"/>
              </w:rPr>
            </w:pPr>
            <w:r>
              <w:rPr>
                <w:rFonts w:cs="Times New Roman"/>
              </w:rPr>
              <w:t>6</w:t>
            </w:r>
          </w:p>
          <w:p w14:paraId="767791D7" w14:textId="77777777" w:rsidR="005B6B39" w:rsidRDefault="005B6B39" w:rsidP="00B11E03">
            <w:pPr>
              <w:rPr>
                <w:rFonts w:cs="Times New Roman"/>
              </w:rPr>
            </w:pPr>
            <w:r>
              <w:rPr>
                <w:rFonts w:cs="Times New Roman"/>
              </w:rPr>
              <w:t>7</w:t>
            </w:r>
          </w:p>
          <w:p w14:paraId="6422D01A" w14:textId="77777777" w:rsidR="005B6B39" w:rsidRDefault="005B6B39" w:rsidP="00B11E03">
            <w:pPr>
              <w:rPr>
                <w:rFonts w:cs="Times New Roman"/>
              </w:rPr>
            </w:pPr>
            <w:r>
              <w:rPr>
                <w:rFonts w:cs="Times New Roman"/>
              </w:rPr>
              <w:t>8</w:t>
            </w:r>
          </w:p>
          <w:p w14:paraId="26965DF9" w14:textId="77777777" w:rsidR="005B6B39" w:rsidRDefault="005B6B39" w:rsidP="00B11E03">
            <w:pPr>
              <w:rPr>
                <w:rFonts w:cs="Times New Roman"/>
              </w:rPr>
            </w:pPr>
            <w:r>
              <w:rPr>
                <w:rFonts w:cs="Times New Roman"/>
              </w:rPr>
              <w:t>9</w:t>
            </w:r>
          </w:p>
          <w:p w14:paraId="0F076A56" w14:textId="21682FB5" w:rsidR="005B6B39" w:rsidRDefault="005B6B39" w:rsidP="00B11E03">
            <w:pPr>
              <w:rPr>
                <w:rFonts w:cs="Times New Roman"/>
              </w:rPr>
            </w:pPr>
            <w:r>
              <w:rPr>
                <w:rFonts w:cs="Times New Roman"/>
              </w:rPr>
              <w:t>10=Worst pain imaginable</w:t>
            </w:r>
          </w:p>
        </w:tc>
        <w:tc>
          <w:tcPr>
            <w:tcW w:w="0" w:type="auto"/>
            <w:tcBorders>
              <w:top w:val="single" w:sz="4" w:space="0" w:color="auto"/>
              <w:left w:val="single" w:sz="4" w:space="0" w:color="auto"/>
              <w:bottom w:val="single" w:sz="4" w:space="0" w:color="auto"/>
              <w:right w:val="single" w:sz="4" w:space="0" w:color="auto"/>
            </w:tcBorders>
          </w:tcPr>
          <w:p w14:paraId="52CFFD07" w14:textId="77777777" w:rsidR="005B6B39" w:rsidRDefault="005B6B39" w:rsidP="00B11E03">
            <w:pPr>
              <w:rPr>
                <w:rFonts w:cs="Times New Roman"/>
              </w:rPr>
            </w:pPr>
          </w:p>
        </w:tc>
      </w:tr>
      <w:tr w:rsidR="005B6B39" w:rsidRPr="00E142A0" w14:paraId="1C1C90AA" w14:textId="102ACDBD" w:rsidTr="005B6B39">
        <w:tc>
          <w:tcPr>
            <w:tcW w:w="0" w:type="auto"/>
            <w:tcBorders>
              <w:top w:val="single" w:sz="4" w:space="0" w:color="auto"/>
              <w:left w:val="single" w:sz="4" w:space="0" w:color="auto"/>
              <w:bottom w:val="single" w:sz="4" w:space="0" w:color="auto"/>
              <w:right w:val="single" w:sz="4" w:space="0" w:color="auto"/>
            </w:tcBorders>
          </w:tcPr>
          <w:p w14:paraId="785EF327" w14:textId="0D135EBE" w:rsidR="005B6B39" w:rsidRDefault="005B6B39" w:rsidP="00B91D47">
            <w:pPr>
              <w:jc w:val="center"/>
              <w:rPr>
                <w:rFonts w:cs="Times New Roman"/>
                <w:highlight w:val="yellow"/>
              </w:rPr>
            </w:pPr>
            <w:r w:rsidRPr="005576FF">
              <w:rPr>
                <w:rFonts w:cs="Times New Roman"/>
              </w:rPr>
              <w:t>PainComments</w:t>
            </w:r>
          </w:p>
        </w:tc>
        <w:tc>
          <w:tcPr>
            <w:tcW w:w="0" w:type="auto"/>
            <w:tcBorders>
              <w:top w:val="single" w:sz="4" w:space="0" w:color="auto"/>
              <w:left w:val="single" w:sz="4" w:space="0" w:color="auto"/>
              <w:bottom w:val="single" w:sz="4" w:space="0" w:color="auto"/>
              <w:right w:val="single" w:sz="4" w:space="0" w:color="auto"/>
            </w:tcBorders>
          </w:tcPr>
          <w:p w14:paraId="6DA327AF" w14:textId="3F1BFA28" w:rsidR="005B6B39" w:rsidRDefault="005B6B39" w:rsidP="00B91D47">
            <w:pPr>
              <w:rPr>
                <w:rFonts w:cs="Times New Roman"/>
              </w:rPr>
            </w:pPr>
            <w:r w:rsidRPr="005576FF">
              <w:rPr>
                <w:rFonts w:cs="Times New Roman"/>
              </w:rPr>
              <w:t>Enter any comments related to the Pain Questionnaire</w:t>
            </w:r>
          </w:p>
        </w:tc>
        <w:tc>
          <w:tcPr>
            <w:tcW w:w="0" w:type="auto"/>
            <w:tcBorders>
              <w:top w:val="single" w:sz="4" w:space="0" w:color="auto"/>
              <w:left w:val="single" w:sz="4" w:space="0" w:color="auto"/>
              <w:bottom w:val="single" w:sz="4" w:space="0" w:color="auto"/>
              <w:right w:val="single" w:sz="4" w:space="0" w:color="auto"/>
            </w:tcBorders>
          </w:tcPr>
          <w:p w14:paraId="273662FB" w14:textId="77777777" w:rsidR="005B6B39" w:rsidRDefault="005B6B39" w:rsidP="00B11E03">
            <w:pPr>
              <w:rPr>
                <w:rFonts w:cs="Times New Roman"/>
              </w:rPr>
            </w:pPr>
          </w:p>
        </w:tc>
        <w:tc>
          <w:tcPr>
            <w:tcW w:w="0" w:type="auto"/>
            <w:tcBorders>
              <w:top w:val="single" w:sz="4" w:space="0" w:color="auto"/>
              <w:left w:val="single" w:sz="4" w:space="0" w:color="auto"/>
              <w:bottom w:val="single" w:sz="4" w:space="0" w:color="auto"/>
              <w:right w:val="single" w:sz="4" w:space="0" w:color="auto"/>
            </w:tcBorders>
          </w:tcPr>
          <w:p w14:paraId="5523771E" w14:textId="77777777" w:rsidR="005B6B39" w:rsidRDefault="005B6B39" w:rsidP="00B11E03">
            <w:pPr>
              <w:rPr>
                <w:rFonts w:cs="Times New Roman"/>
              </w:rPr>
            </w:pPr>
          </w:p>
        </w:tc>
      </w:tr>
    </w:tbl>
    <w:p w14:paraId="730D32E5" w14:textId="77777777" w:rsidR="0034183D" w:rsidRPr="00E142A0" w:rsidRDefault="0034183D" w:rsidP="0034183D">
      <w:pPr>
        <w:pBdr>
          <w:bottom w:val="single" w:sz="6" w:space="1" w:color="auto"/>
        </w:pBdr>
        <w:spacing w:after="0"/>
        <w:rPr>
          <w:rFonts w:cs="Times New Roman"/>
        </w:rPr>
      </w:pPr>
    </w:p>
    <w:p w14:paraId="5C667686" w14:textId="77777777" w:rsidR="0034183D" w:rsidRPr="00E142A0" w:rsidRDefault="0034183D" w:rsidP="0034183D">
      <w:pPr>
        <w:pBdr>
          <w:bottom w:val="single" w:sz="6" w:space="1" w:color="auto"/>
        </w:pBdr>
        <w:spacing w:after="0"/>
        <w:rPr>
          <w:rFonts w:cs="Times New Roman"/>
          <w:b/>
        </w:rPr>
      </w:pPr>
      <w:r w:rsidRPr="00E142A0">
        <w:rPr>
          <w:rFonts w:cs="Times New Roman"/>
          <w:b/>
        </w:rPr>
        <w:t>SCORING OF SCALE</w:t>
      </w:r>
    </w:p>
    <w:p w14:paraId="0509CE3C" w14:textId="6021A66B" w:rsidR="00E74EF9" w:rsidRDefault="0034183D" w:rsidP="007C40F7">
      <w:pPr>
        <w:autoSpaceDE w:val="0"/>
        <w:autoSpaceDN w:val="0"/>
        <w:adjustRightInd w:val="0"/>
        <w:spacing w:after="0" w:line="240" w:lineRule="auto"/>
        <w:rPr>
          <w:rFonts w:cs="Times New Roman"/>
        </w:rPr>
      </w:pPr>
      <w:r w:rsidRPr="00E52368">
        <w:rPr>
          <w:rFonts w:cs="Times New Roman"/>
        </w:rPr>
        <w:t>N/A</w:t>
      </w:r>
    </w:p>
    <w:p w14:paraId="05FA4FF6" w14:textId="776F03DB" w:rsidR="00524A07" w:rsidRDefault="00524A07" w:rsidP="007C40F7">
      <w:pPr>
        <w:autoSpaceDE w:val="0"/>
        <w:autoSpaceDN w:val="0"/>
        <w:adjustRightInd w:val="0"/>
        <w:spacing w:after="0" w:line="240" w:lineRule="auto"/>
        <w:rPr>
          <w:rFonts w:cs="Times New Roman"/>
        </w:rPr>
      </w:pPr>
    </w:p>
    <w:p w14:paraId="45FD9275" w14:textId="77777777" w:rsidR="00524A07" w:rsidRDefault="00524A07" w:rsidP="00524A07">
      <w:pPr>
        <w:autoSpaceDE w:val="0"/>
        <w:autoSpaceDN w:val="0"/>
        <w:adjustRightInd w:val="0"/>
        <w:spacing w:after="0" w:line="240" w:lineRule="auto"/>
        <w:rPr>
          <w:ins w:id="1413" w:author="Windows User" w:date="2019-07-18T10:01:00Z"/>
        </w:rPr>
      </w:pPr>
      <w:ins w:id="1414" w:author="Windows User" w:date="2019-07-18T10:01:00Z">
        <w:r>
          <w:fldChar w:fldCharType="begin"/>
        </w:r>
        <w:r>
          <w:instrText xml:space="preserve"> HYPERLINK "https://headaches.org/wp-content/uploads/2018/02/MIDAS.pdf" </w:instrText>
        </w:r>
        <w:r>
          <w:fldChar w:fldCharType="separate"/>
        </w:r>
        <w:r>
          <w:rPr>
            <w:rStyle w:val="Hyperlink"/>
          </w:rPr>
          <w:t>https://headaches.org/wp-content/uploads/2018/02/MIDAS.pdf</w:t>
        </w:r>
        <w:r>
          <w:fldChar w:fldCharType="end"/>
        </w:r>
      </w:ins>
    </w:p>
    <w:p w14:paraId="2BE8612B" w14:textId="77777777" w:rsidR="00524A07" w:rsidRDefault="00524A07" w:rsidP="00524A07">
      <w:pPr>
        <w:autoSpaceDE w:val="0"/>
        <w:autoSpaceDN w:val="0"/>
        <w:adjustRightInd w:val="0"/>
        <w:spacing w:after="0" w:line="240" w:lineRule="auto"/>
        <w:rPr>
          <w:ins w:id="1415" w:author="Windows User" w:date="2019-07-18T10:01:00Z"/>
        </w:rPr>
      </w:pPr>
    </w:p>
    <w:p w14:paraId="0CE466F8" w14:textId="77777777" w:rsidR="00524A07" w:rsidRPr="003A21C3" w:rsidRDefault="00524A07" w:rsidP="00524A07">
      <w:pPr>
        <w:autoSpaceDE w:val="0"/>
        <w:autoSpaceDN w:val="0"/>
        <w:adjustRightInd w:val="0"/>
        <w:spacing w:after="0" w:line="240" w:lineRule="auto"/>
        <w:rPr>
          <w:ins w:id="1416" w:author="Windows User" w:date="2019-07-18T10:01:00Z"/>
          <w:rFonts w:cs="Times New Roman"/>
        </w:rPr>
      </w:pPr>
      <w:ins w:id="1417" w:author="Windows User" w:date="2019-07-18T10:01:00Z">
        <w:r>
          <w:t>In Bigal et al. (2008; citation above), the Allodynia Symptom Checklist had response options that were categorized as 0 (Never, Rarely, or Does not apply to me), 1 (less than half the time), and 2 (half the time or more). The scale typically has 12 items, but the version used to EAS has only 8, which would allow for sum scores ranging from 0 to 16.</w:t>
        </w:r>
      </w:ins>
    </w:p>
    <w:p w14:paraId="5E5577FD" w14:textId="585D0758" w:rsidR="00524A07" w:rsidRDefault="00524A07" w:rsidP="007C40F7">
      <w:pPr>
        <w:autoSpaceDE w:val="0"/>
        <w:autoSpaceDN w:val="0"/>
        <w:adjustRightInd w:val="0"/>
        <w:spacing w:after="0" w:line="240" w:lineRule="auto"/>
        <w:rPr>
          <w:ins w:id="1418" w:author="Windows User" w:date="2019-08-07T15:28:00Z"/>
          <w:rFonts w:cs="Times New Roman"/>
        </w:rPr>
      </w:pPr>
    </w:p>
    <w:p w14:paraId="464E6BE8" w14:textId="77777777" w:rsidR="00896E0B" w:rsidRDefault="00896E0B" w:rsidP="00896E0B">
      <w:pPr>
        <w:autoSpaceDE w:val="0"/>
        <w:autoSpaceDN w:val="0"/>
        <w:adjustRightInd w:val="0"/>
        <w:spacing w:after="0" w:line="240" w:lineRule="auto"/>
        <w:rPr>
          <w:ins w:id="1419" w:author="Windows User" w:date="2019-08-07T15:28:00Z"/>
          <w:rFonts w:ascii="Courier New" w:hAnsi="Courier New" w:cs="Courier New"/>
          <w:color w:val="000000"/>
          <w:sz w:val="20"/>
          <w:szCs w:val="20"/>
          <w:shd w:val="clear" w:color="auto" w:fill="FFFFFF"/>
        </w:rPr>
      </w:pPr>
      <w:ins w:id="1420" w:author="Windows User" w:date="2019-08-07T15:28:00Z">
        <w:r>
          <w:rPr>
            <w:rFonts w:ascii="Courier New" w:hAnsi="Courier New" w:cs="Courier New"/>
            <w:color w:val="008000"/>
            <w:sz w:val="20"/>
            <w:szCs w:val="20"/>
            <w:shd w:val="clear" w:color="auto" w:fill="FFFFFF"/>
          </w:rPr>
          <w:t>****************Pain Questionnaires*********************;</w:t>
        </w:r>
      </w:ins>
    </w:p>
    <w:p w14:paraId="498E8E0E" w14:textId="77777777" w:rsidR="00896E0B" w:rsidRDefault="00896E0B" w:rsidP="00896E0B">
      <w:pPr>
        <w:autoSpaceDE w:val="0"/>
        <w:autoSpaceDN w:val="0"/>
        <w:adjustRightInd w:val="0"/>
        <w:spacing w:after="0" w:line="240" w:lineRule="auto"/>
        <w:rPr>
          <w:ins w:id="1421" w:author="Windows User" w:date="2019-08-07T15:28:00Z"/>
          <w:rFonts w:ascii="Courier New" w:hAnsi="Courier New" w:cs="Courier New"/>
          <w:color w:val="000000"/>
          <w:sz w:val="20"/>
          <w:szCs w:val="20"/>
          <w:shd w:val="clear" w:color="auto" w:fill="FFFFFF"/>
        </w:rPr>
      </w:pPr>
      <w:ins w:id="1422" w:author="Windows User" w:date="2019-08-07T15:28:00Z">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wk;</w:t>
        </w:r>
      </w:ins>
    </w:p>
    <w:p w14:paraId="7CEC82B4" w14:textId="77777777" w:rsidR="00896E0B" w:rsidRDefault="00896E0B" w:rsidP="00896E0B">
      <w:pPr>
        <w:autoSpaceDE w:val="0"/>
        <w:autoSpaceDN w:val="0"/>
        <w:adjustRightInd w:val="0"/>
        <w:spacing w:after="0" w:line="240" w:lineRule="auto"/>
        <w:rPr>
          <w:ins w:id="1423" w:author="Windows User" w:date="2019-08-07T15:28:00Z"/>
          <w:rFonts w:ascii="Courier New" w:hAnsi="Courier New" w:cs="Courier New"/>
          <w:color w:val="000000"/>
          <w:sz w:val="20"/>
          <w:szCs w:val="20"/>
          <w:shd w:val="clear" w:color="auto" w:fill="FFFFFF"/>
        </w:rPr>
      </w:pPr>
      <w:ins w:id="1424" w:author="Windows User" w:date="2019-08-07T15:28:00Z">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wk;</w:t>
        </w:r>
      </w:ins>
    </w:p>
    <w:p w14:paraId="185F2882" w14:textId="77777777" w:rsidR="00896E0B" w:rsidRDefault="00896E0B" w:rsidP="00896E0B">
      <w:pPr>
        <w:autoSpaceDE w:val="0"/>
        <w:autoSpaceDN w:val="0"/>
        <w:adjustRightInd w:val="0"/>
        <w:spacing w:after="0" w:line="240" w:lineRule="auto"/>
        <w:rPr>
          <w:ins w:id="1425" w:author="Windows User" w:date="2019-08-07T15:28:00Z"/>
          <w:rFonts w:ascii="Courier New" w:hAnsi="Courier New" w:cs="Courier New"/>
          <w:color w:val="000000"/>
          <w:sz w:val="20"/>
          <w:szCs w:val="20"/>
          <w:shd w:val="clear" w:color="auto" w:fill="FFFFFF"/>
        </w:rPr>
      </w:pPr>
    </w:p>
    <w:p w14:paraId="15A1B31C" w14:textId="77777777" w:rsidR="00896E0B" w:rsidRDefault="00896E0B" w:rsidP="00896E0B">
      <w:pPr>
        <w:autoSpaceDE w:val="0"/>
        <w:autoSpaceDN w:val="0"/>
        <w:adjustRightInd w:val="0"/>
        <w:spacing w:after="0" w:line="240" w:lineRule="auto"/>
        <w:rPr>
          <w:ins w:id="1426" w:author="Windows User" w:date="2019-08-07T15:28:00Z"/>
          <w:rFonts w:ascii="Courier New" w:hAnsi="Courier New" w:cs="Courier New"/>
          <w:color w:val="000000"/>
          <w:sz w:val="20"/>
          <w:szCs w:val="20"/>
          <w:shd w:val="clear" w:color="auto" w:fill="FFFFFF"/>
        </w:rPr>
      </w:pPr>
      <w:ins w:id="1427" w:author="Windows User" w:date="2019-08-07T15:28:00Z">
        <w:r>
          <w:rPr>
            <w:rFonts w:ascii="Courier New" w:hAnsi="Courier New" w:cs="Courier New"/>
            <w:color w:val="008000"/>
            <w:sz w:val="20"/>
            <w:szCs w:val="20"/>
            <w:shd w:val="clear" w:color="auto" w:fill="FFFFFF"/>
          </w:rPr>
          <w:t>**** pain activity limitations;</w:t>
        </w:r>
      </w:ins>
    </w:p>
    <w:p w14:paraId="7760EF44" w14:textId="77777777" w:rsidR="00896E0B" w:rsidRDefault="00896E0B" w:rsidP="00896E0B">
      <w:pPr>
        <w:autoSpaceDE w:val="0"/>
        <w:autoSpaceDN w:val="0"/>
        <w:adjustRightInd w:val="0"/>
        <w:spacing w:after="0" w:line="240" w:lineRule="auto"/>
        <w:rPr>
          <w:ins w:id="1428" w:author="Windows User" w:date="2019-08-07T15:28:00Z"/>
          <w:rFonts w:ascii="Courier New" w:hAnsi="Courier New" w:cs="Courier New"/>
          <w:color w:val="000000"/>
          <w:sz w:val="20"/>
          <w:szCs w:val="20"/>
          <w:shd w:val="clear" w:color="auto" w:fill="FFFFFF"/>
        </w:rPr>
      </w:pPr>
      <w:ins w:id="1429"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pain1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PainActLimit = sum (of Pain2 - Pain6);</w:t>
        </w:r>
      </w:ins>
    </w:p>
    <w:p w14:paraId="5CC80973" w14:textId="77777777" w:rsidR="00896E0B" w:rsidRDefault="00896E0B" w:rsidP="00896E0B">
      <w:pPr>
        <w:autoSpaceDE w:val="0"/>
        <w:autoSpaceDN w:val="0"/>
        <w:adjustRightInd w:val="0"/>
        <w:spacing w:after="0" w:line="240" w:lineRule="auto"/>
        <w:rPr>
          <w:ins w:id="1430" w:author="Windows User" w:date="2019-08-07T15:28:00Z"/>
          <w:rFonts w:ascii="Courier New" w:hAnsi="Courier New" w:cs="Courier New"/>
          <w:color w:val="000000"/>
          <w:sz w:val="20"/>
          <w:szCs w:val="20"/>
          <w:shd w:val="clear" w:color="auto" w:fill="FFFFFF"/>
        </w:rPr>
      </w:pPr>
      <w:ins w:id="1431"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pain1=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PainActLimit=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ins>
    </w:p>
    <w:p w14:paraId="011F6376" w14:textId="77777777" w:rsidR="00896E0B" w:rsidRDefault="00896E0B" w:rsidP="00896E0B">
      <w:pPr>
        <w:autoSpaceDE w:val="0"/>
        <w:autoSpaceDN w:val="0"/>
        <w:adjustRightInd w:val="0"/>
        <w:spacing w:after="0" w:line="240" w:lineRule="auto"/>
        <w:rPr>
          <w:ins w:id="1432" w:author="Windows User" w:date="2019-08-07T15:28:00Z"/>
          <w:rFonts w:ascii="Courier New" w:hAnsi="Courier New" w:cs="Courier New"/>
          <w:color w:val="000000"/>
          <w:sz w:val="20"/>
          <w:szCs w:val="20"/>
          <w:shd w:val="clear" w:color="auto" w:fill="FFFFFF"/>
        </w:rPr>
      </w:pPr>
    </w:p>
    <w:p w14:paraId="2C3761D0" w14:textId="77777777" w:rsidR="00896E0B" w:rsidRDefault="00896E0B" w:rsidP="00896E0B">
      <w:pPr>
        <w:autoSpaceDE w:val="0"/>
        <w:autoSpaceDN w:val="0"/>
        <w:adjustRightInd w:val="0"/>
        <w:spacing w:after="0" w:line="240" w:lineRule="auto"/>
        <w:rPr>
          <w:ins w:id="1433" w:author="Windows User" w:date="2019-08-07T15:28:00Z"/>
          <w:rFonts w:ascii="Courier New" w:hAnsi="Courier New" w:cs="Courier New"/>
          <w:color w:val="000000"/>
          <w:sz w:val="20"/>
          <w:szCs w:val="20"/>
          <w:shd w:val="clear" w:color="auto" w:fill="FFFFFF"/>
        </w:rPr>
      </w:pPr>
      <w:ins w:id="1434"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n(Pain2, Pain3, Pain4, Pain5, Pain6) ge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and pain1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PainActLimit_adj = sum(of Pain2-Pain6);</w:t>
        </w:r>
      </w:ins>
    </w:p>
    <w:p w14:paraId="63B02807" w14:textId="77777777" w:rsidR="00896E0B" w:rsidRDefault="00896E0B" w:rsidP="00896E0B">
      <w:pPr>
        <w:autoSpaceDE w:val="0"/>
        <w:autoSpaceDN w:val="0"/>
        <w:adjustRightInd w:val="0"/>
        <w:spacing w:after="0" w:line="240" w:lineRule="auto"/>
        <w:rPr>
          <w:ins w:id="1435" w:author="Windows User" w:date="2019-08-07T15:28:00Z"/>
          <w:rFonts w:ascii="Courier New" w:hAnsi="Courier New" w:cs="Courier New"/>
          <w:color w:val="000000"/>
          <w:sz w:val="20"/>
          <w:szCs w:val="20"/>
          <w:shd w:val="clear" w:color="auto" w:fill="FFFFFF"/>
        </w:rPr>
      </w:pPr>
      <w:ins w:id="1436"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pain1=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PainActLimit_adj=</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77FC741C" w14:textId="77777777" w:rsidR="00896E0B" w:rsidRDefault="00896E0B" w:rsidP="00896E0B">
      <w:pPr>
        <w:autoSpaceDE w:val="0"/>
        <w:autoSpaceDN w:val="0"/>
        <w:adjustRightInd w:val="0"/>
        <w:spacing w:after="0" w:line="240" w:lineRule="auto"/>
        <w:rPr>
          <w:ins w:id="1437" w:author="Windows User" w:date="2019-08-07T15:28:00Z"/>
          <w:rFonts w:ascii="Courier New" w:hAnsi="Courier New" w:cs="Courier New"/>
          <w:color w:val="000000"/>
          <w:sz w:val="20"/>
          <w:szCs w:val="20"/>
          <w:shd w:val="clear" w:color="auto" w:fill="FFFFFF"/>
        </w:rPr>
      </w:pPr>
    </w:p>
    <w:p w14:paraId="2AFF5D58" w14:textId="77777777" w:rsidR="00896E0B" w:rsidRDefault="00896E0B" w:rsidP="00896E0B">
      <w:pPr>
        <w:autoSpaceDE w:val="0"/>
        <w:autoSpaceDN w:val="0"/>
        <w:adjustRightInd w:val="0"/>
        <w:spacing w:after="0" w:line="240" w:lineRule="auto"/>
        <w:rPr>
          <w:ins w:id="1438" w:author="Windows User" w:date="2019-08-07T15:28:00Z"/>
          <w:rFonts w:ascii="Courier New" w:hAnsi="Courier New" w:cs="Courier New"/>
          <w:color w:val="000000"/>
          <w:sz w:val="20"/>
          <w:szCs w:val="20"/>
          <w:shd w:val="clear" w:color="auto" w:fill="FFFFFF"/>
        </w:rPr>
      </w:pPr>
      <w:ins w:id="1439" w:author="Windows User" w:date="2019-08-07T15:28:00Z">
        <w:r>
          <w:rPr>
            <w:rFonts w:ascii="Courier New" w:hAnsi="Courier New" w:cs="Courier New"/>
            <w:color w:val="008000"/>
            <w:sz w:val="20"/>
            <w:szCs w:val="20"/>
            <w:shd w:val="clear" w:color="auto" w:fill="FFFFFF"/>
          </w:rPr>
          <w:t>**** Allodynia symptom checklist;</w:t>
        </w:r>
      </w:ins>
    </w:p>
    <w:p w14:paraId="21ACC686" w14:textId="77777777" w:rsidR="00896E0B" w:rsidRDefault="00896E0B" w:rsidP="00896E0B">
      <w:pPr>
        <w:autoSpaceDE w:val="0"/>
        <w:autoSpaceDN w:val="0"/>
        <w:adjustRightInd w:val="0"/>
        <w:spacing w:after="0" w:line="240" w:lineRule="auto"/>
        <w:rPr>
          <w:ins w:id="1440" w:author="Windows User" w:date="2019-08-07T15:28:00Z"/>
          <w:rFonts w:ascii="Courier New" w:hAnsi="Courier New" w:cs="Courier New"/>
          <w:color w:val="000000"/>
          <w:sz w:val="20"/>
          <w:szCs w:val="20"/>
          <w:shd w:val="clear" w:color="auto" w:fill="FFFFFF"/>
        </w:rPr>
      </w:pPr>
      <w:ins w:id="1441"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pain1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Allodynia = sum (of Pain7 - Pain14); </w:t>
        </w:r>
      </w:ins>
    </w:p>
    <w:p w14:paraId="7C48B614" w14:textId="77777777" w:rsidR="00896E0B" w:rsidRDefault="00896E0B" w:rsidP="00896E0B">
      <w:pPr>
        <w:autoSpaceDE w:val="0"/>
        <w:autoSpaceDN w:val="0"/>
        <w:adjustRightInd w:val="0"/>
        <w:spacing w:after="0" w:line="240" w:lineRule="auto"/>
        <w:rPr>
          <w:ins w:id="1442" w:author="Windows User" w:date="2019-08-07T15:28:00Z"/>
          <w:rFonts w:ascii="Courier New" w:hAnsi="Courier New" w:cs="Courier New"/>
          <w:color w:val="000000"/>
          <w:sz w:val="20"/>
          <w:szCs w:val="20"/>
          <w:shd w:val="clear" w:color="auto" w:fill="FFFFFF"/>
        </w:rPr>
      </w:pPr>
      <w:ins w:id="1443"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pain1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Allodynia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ins>
    </w:p>
    <w:p w14:paraId="0C7E0E56" w14:textId="77777777" w:rsidR="00896E0B" w:rsidRDefault="00896E0B" w:rsidP="00896E0B">
      <w:pPr>
        <w:autoSpaceDE w:val="0"/>
        <w:autoSpaceDN w:val="0"/>
        <w:adjustRightInd w:val="0"/>
        <w:spacing w:after="0" w:line="240" w:lineRule="auto"/>
        <w:rPr>
          <w:ins w:id="1444" w:author="Windows User" w:date="2019-08-07T15:28:00Z"/>
          <w:rFonts w:ascii="Courier New" w:hAnsi="Courier New" w:cs="Courier New"/>
          <w:color w:val="000000"/>
          <w:sz w:val="20"/>
          <w:szCs w:val="20"/>
          <w:shd w:val="clear" w:color="auto" w:fill="FFFFFF"/>
        </w:rPr>
      </w:pPr>
    </w:p>
    <w:p w14:paraId="5AF8B077" w14:textId="77777777" w:rsidR="00896E0B" w:rsidRDefault="00896E0B" w:rsidP="00896E0B">
      <w:pPr>
        <w:autoSpaceDE w:val="0"/>
        <w:autoSpaceDN w:val="0"/>
        <w:adjustRightInd w:val="0"/>
        <w:spacing w:after="0" w:line="240" w:lineRule="auto"/>
        <w:rPr>
          <w:ins w:id="1445" w:author="Windows User" w:date="2019-08-07T15:28:00Z"/>
          <w:rFonts w:ascii="Courier New" w:hAnsi="Courier New" w:cs="Courier New"/>
          <w:color w:val="000000"/>
          <w:sz w:val="20"/>
          <w:szCs w:val="20"/>
          <w:shd w:val="clear" w:color="auto" w:fill="FFFFFF"/>
        </w:rPr>
      </w:pPr>
      <w:ins w:id="1446" w:author="Windows User" w:date="2019-08-07T15:28:00Z">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n(Pain7, Pain8, Pain9, Pain10, Pain11, Pain12, Pain13, Pain14) ge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and pain1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Allodynia_adj = sum(of Pain7-Pain14);</w:t>
        </w:r>
      </w:ins>
    </w:p>
    <w:p w14:paraId="11969A0D" w14:textId="77777777" w:rsidR="00896E0B" w:rsidRDefault="00896E0B" w:rsidP="00896E0B">
      <w:pPr>
        <w:autoSpaceDE w:val="0"/>
        <w:autoSpaceDN w:val="0"/>
        <w:adjustRightInd w:val="0"/>
        <w:spacing w:after="0" w:line="240" w:lineRule="auto"/>
        <w:rPr>
          <w:ins w:id="1447" w:author="Windows User" w:date="2019-08-07T15:28:00Z"/>
          <w:rFonts w:ascii="Courier New" w:hAnsi="Courier New" w:cs="Courier New"/>
          <w:color w:val="000000"/>
          <w:sz w:val="20"/>
          <w:szCs w:val="20"/>
          <w:shd w:val="clear" w:color="auto" w:fill="FFFFFF"/>
        </w:rPr>
      </w:pPr>
      <w:ins w:id="1448" w:author="Windows User" w:date="2019-08-07T15:28:00Z">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pain1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Allodynia_adj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ins>
    </w:p>
    <w:p w14:paraId="59A0AFE0" w14:textId="77777777" w:rsidR="00896E0B" w:rsidRDefault="00896E0B" w:rsidP="00896E0B">
      <w:pPr>
        <w:autoSpaceDE w:val="0"/>
        <w:autoSpaceDN w:val="0"/>
        <w:adjustRightInd w:val="0"/>
        <w:spacing w:after="0" w:line="240" w:lineRule="auto"/>
        <w:rPr>
          <w:ins w:id="1449" w:author="Windows User" w:date="2019-08-07T15:28:00Z"/>
          <w:rFonts w:ascii="Courier New" w:hAnsi="Courier New" w:cs="Courier New"/>
          <w:color w:val="000000"/>
          <w:sz w:val="20"/>
          <w:szCs w:val="20"/>
          <w:shd w:val="clear" w:color="auto" w:fill="FFFFFF"/>
        </w:rPr>
      </w:pPr>
    </w:p>
    <w:p w14:paraId="04880556" w14:textId="77777777" w:rsidR="00896E0B" w:rsidRDefault="00896E0B" w:rsidP="00896E0B">
      <w:pPr>
        <w:autoSpaceDE w:val="0"/>
        <w:autoSpaceDN w:val="0"/>
        <w:adjustRightInd w:val="0"/>
        <w:spacing w:after="0" w:line="240" w:lineRule="auto"/>
        <w:rPr>
          <w:ins w:id="1450" w:author="Windows User" w:date="2019-08-07T15:28:00Z"/>
          <w:rFonts w:ascii="Courier New" w:hAnsi="Courier New" w:cs="Courier New"/>
          <w:color w:val="000000"/>
          <w:sz w:val="20"/>
          <w:szCs w:val="20"/>
          <w:shd w:val="clear" w:color="auto" w:fill="FFFFFF"/>
        </w:rPr>
      </w:pPr>
      <w:ins w:id="1451" w:author="Windows User" w:date="2019-08-07T15:28:00Z">
        <w:r>
          <w:rPr>
            <w:rFonts w:ascii="Courier New" w:hAnsi="Courier New" w:cs="Courier New"/>
            <w:color w:val="008000"/>
            <w:sz w:val="20"/>
            <w:szCs w:val="20"/>
            <w:shd w:val="clear" w:color="auto" w:fill="FFFFFF"/>
          </w:rPr>
          <w:t>**** total pain index;</w:t>
        </w:r>
        <w:r>
          <w:rPr>
            <w:rFonts w:ascii="Courier New" w:hAnsi="Courier New" w:cs="Courier New"/>
            <w:color w:val="000000"/>
            <w:sz w:val="20"/>
            <w:szCs w:val="20"/>
            <w:shd w:val="clear" w:color="auto" w:fill="FFFFFF"/>
          </w:rPr>
          <w:t xml:space="preserve"> </w:t>
        </w:r>
      </w:ins>
    </w:p>
    <w:p w14:paraId="7141695D" w14:textId="77777777" w:rsidR="00896E0B" w:rsidRDefault="00896E0B" w:rsidP="00896E0B">
      <w:pPr>
        <w:autoSpaceDE w:val="0"/>
        <w:autoSpaceDN w:val="0"/>
        <w:adjustRightInd w:val="0"/>
        <w:spacing w:after="0" w:line="240" w:lineRule="auto"/>
        <w:rPr>
          <w:ins w:id="1452" w:author="Windows User" w:date="2019-08-07T15:28:00Z"/>
          <w:rFonts w:ascii="Courier New" w:hAnsi="Courier New" w:cs="Courier New"/>
          <w:color w:val="000000"/>
          <w:sz w:val="20"/>
          <w:szCs w:val="20"/>
          <w:shd w:val="clear" w:color="auto" w:fill="FFFFFF"/>
        </w:rPr>
      </w:pPr>
    </w:p>
    <w:p w14:paraId="75740CAB" w14:textId="77777777" w:rsidR="00896E0B" w:rsidRDefault="00896E0B" w:rsidP="00896E0B">
      <w:pPr>
        <w:autoSpaceDE w:val="0"/>
        <w:autoSpaceDN w:val="0"/>
        <w:adjustRightInd w:val="0"/>
        <w:spacing w:after="0" w:line="240" w:lineRule="auto"/>
        <w:rPr>
          <w:ins w:id="1453" w:author="Windows User" w:date="2019-08-07T15:28:00Z"/>
          <w:rFonts w:ascii="Courier New" w:hAnsi="Courier New" w:cs="Courier New"/>
          <w:color w:val="000000"/>
          <w:sz w:val="20"/>
          <w:szCs w:val="20"/>
          <w:shd w:val="clear" w:color="auto" w:fill="FFFFFF"/>
        </w:rPr>
      </w:pPr>
      <w:ins w:id="1454" w:author="Windows User" w:date="2019-08-07T15:28:00Z">
        <w:r>
          <w:rPr>
            <w:rFonts w:ascii="Courier New" w:hAnsi="Courier New" w:cs="Courier New"/>
            <w:color w:val="000000"/>
            <w:sz w:val="20"/>
            <w:szCs w:val="20"/>
            <w:shd w:val="clear" w:color="auto" w:fill="FFFFFF"/>
          </w:rPr>
          <w:t>TotalPainIndex =</w:t>
        </w:r>
      </w:ins>
    </w:p>
    <w:p w14:paraId="0016EDF1" w14:textId="77777777" w:rsidR="00896E0B" w:rsidRDefault="00896E0B" w:rsidP="00896E0B">
      <w:pPr>
        <w:autoSpaceDE w:val="0"/>
        <w:autoSpaceDN w:val="0"/>
        <w:adjustRightInd w:val="0"/>
        <w:spacing w:after="0" w:line="240" w:lineRule="auto"/>
        <w:rPr>
          <w:ins w:id="1455" w:author="Windows User" w:date="2019-08-07T15:28:00Z"/>
          <w:rFonts w:ascii="Courier New" w:hAnsi="Courier New" w:cs="Courier New"/>
          <w:color w:val="000000"/>
          <w:sz w:val="20"/>
          <w:szCs w:val="20"/>
          <w:shd w:val="clear" w:color="auto" w:fill="FFFFFF"/>
        </w:rPr>
      </w:pPr>
      <w:ins w:id="1456" w:author="Windows User" w:date="2019-08-07T15:28:00Z">
        <w:r>
          <w:rPr>
            <w:rFonts w:ascii="Courier New" w:hAnsi="Courier New" w:cs="Courier New"/>
            <w:color w:val="000000"/>
            <w:sz w:val="20"/>
            <w:szCs w:val="20"/>
            <w:shd w:val="clear" w:color="auto" w:fill="FFFFFF"/>
          </w:rPr>
          <w:lastRenderedPageBreak/>
          <w:t>( pain15 * pain15rate ) +</w:t>
        </w:r>
      </w:ins>
    </w:p>
    <w:p w14:paraId="0AB2E6BC" w14:textId="77777777" w:rsidR="00896E0B" w:rsidRDefault="00896E0B" w:rsidP="00896E0B">
      <w:pPr>
        <w:autoSpaceDE w:val="0"/>
        <w:autoSpaceDN w:val="0"/>
        <w:adjustRightInd w:val="0"/>
        <w:spacing w:after="0" w:line="240" w:lineRule="auto"/>
        <w:rPr>
          <w:ins w:id="1457" w:author="Windows User" w:date="2019-08-07T15:28:00Z"/>
          <w:rFonts w:ascii="Courier New" w:hAnsi="Courier New" w:cs="Courier New"/>
          <w:color w:val="000000"/>
          <w:sz w:val="20"/>
          <w:szCs w:val="20"/>
          <w:shd w:val="clear" w:color="auto" w:fill="FFFFFF"/>
        </w:rPr>
      </w:pPr>
      <w:ins w:id="1458" w:author="Windows User" w:date="2019-08-07T15:28:00Z">
        <w:r>
          <w:rPr>
            <w:rFonts w:ascii="Courier New" w:hAnsi="Courier New" w:cs="Courier New"/>
            <w:color w:val="000000"/>
            <w:sz w:val="20"/>
            <w:szCs w:val="20"/>
            <w:shd w:val="clear" w:color="auto" w:fill="FFFFFF"/>
          </w:rPr>
          <w:t>( pain16 * pain16rate ) +</w:t>
        </w:r>
      </w:ins>
    </w:p>
    <w:p w14:paraId="0C4A65E9" w14:textId="77777777" w:rsidR="00896E0B" w:rsidRDefault="00896E0B" w:rsidP="00896E0B">
      <w:pPr>
        <w:autoSpaceDE w:val="0"/>
        <w:autoSpaceDN w:val="0"/>
        <w:adjustRightInd w:val="0"/>
        <w:spacing w:after="0" w:line="240" w:lineRule="auto"/>
        <w:rPr>
          <w:ins w:id="1459" w:author="Windows User" w:date="2019-08-07T15:28:00Z"/>
          <w:rFonts w:ascii="Courier New" w:hAnsi="Courier New" w:cs="Courier New"/>
          <w:color w:val="000000"/>
          <w:sz w:val="20"/>
          <w:szCs w:val="20"/>
          <w:shd w:val="clear" w:color="auto" w:fill="FFFFFF"/>
        </w:rPr>
      </w:pPr>
      <w:ins w:id="1460" w:author="Windows User" w:date="2019-08-07T15:28:00Z">
        <w:r>
          <w:rPr>
            <w:rFonts w:ascii="Courier New" w:hAnsi="Courier New" w:cs="Courier New"/>
            <w:color w:val="000000"/>
            <w:sz w:val="20"/>
            <w:szCs w:val="20"/>
            <w:shd w:val="clear" w:color="auto" w:fill="FFFFFF"/>
          </w:rPr>
          <w:t>( pain17 * pain17rate ) +</w:t>
        </w:r>
      </w:ins>
    </w:p>
    <w:p w14:paraId="1D3451D7" w14:textId="77777777" w:rsidR="00896E0B" w:rsidRDefault="00896E0B" w:rsidP="00896E0B">
      <w:pPr>
        <w:autoSpaceDE w:val="0"/>
        <w:autoSpaceDN w:val="0"/>
        <w:adjustRightInd w:val="0"/>
        <w:spacing w:after="0" w:line="240" w:lineRule="auto"/>
        <w:rPr>
          <w:ins w:id="1461" w:author="Windows User" w:date="2019-08-07T15:28:00Z"/>
          <w:rFonts w:ascii="Courier New" w:hAnsi="Courier New" w:cs="Courier New"/>
          <w:color w:val="000000"/>
          <w:sz w:val="20"/>
          <w:szCs w:val="20"/>
          <w:shd w:val="clear" w:color="auto" w:fill="FFFFFF"/>
        </w:rPr>
      </w:pPr>
      <w:ins w:id="1462" w:author="Windows User" w:date="2019-08-07T15:28:00Z">
        <w:r>
          <w:rPr>
            <w:rFonts w:ascii="Courier New" w:hAnsi="Courier New" w:cs="Courier New"/>
            <w:color w:val="000000"/>
            <w:sz w:val="20"/>
            <w:szCs w:val="20"/>
            <w:shd w:val="clear" w:color="auto" w:fill="FFFFFF"/>
          </w:rPr>
          <w:t>( pain18 * pain18rate ) +</w:t>
        </w:r>
      </w:ins>
    </w:p>
    <w:p w14:paraId="7B345D3E" w14:textId="77777777" w:rsidR="00896E0B" w:rsidRDefault="00896E0B" w:rsidP="00896E0B">
      <w:pPr>
        <w:autoSpaceDE w:val="0"/>
        <w:autoSpaceDN w:val="0"/>
        <w:adjustRightInd w:val="0"/>
        <w:spacing w:after="0" w:line="240" w:lineRule="auto"/>
        <w:rPr>
          <w:ins w:id="1463" w:author="Windows User" w:date="2019-08-07T15:28:00Z"/>
          <w:rFonts w:ascii="Courier New" w:hAnsi="Courier New" w:cs="Courier New"/>
          <w:color w:val="000000"/>
          <w:sz w:val="20"/>
          <w:szCs w:val="20"/>
          <w:shd w:val="clear" w:color="auto" w:fill="FFFFFF"/>
        </w:rPr>
      </w:pPr>
      <w:ins w:id="1464" w:author="Windows User" w:date="2019-08-07T15:28:00Z">
        <w:r>
          <w:rPr>
            <w:rFonts w:ascii="Courier New" w:hAnsi="Courier New" w:cs="Courier New"/>
            <w:color w:val="000000"/>
            <w:sz w:val="20"/>
            <w:szCs w:val="20"/>
            <w:shd w:val="clear" w:color="auto" w:fill="FFFFFF"/>
          </w:rPr>
          <w:t>( pain19 * pain19rate ) +</w:t>
        </w:r>
      </w:ins>
    </w:p>
    <w:p w14:paraId="22EA0DBC" w14:textId="77777777" w:rsidR="00896E0B" w:rsidRDefault="00896E0B" w:rsidP="00896E0B">
      <w:pPr>
        <w:autoSpaceDE w:val="0"/>
        <w:autoSpaceDN w:val="0"/>
        <w:adjustRightInd w:val="0"/>
        <w:spacing w:after="0" w:line="240" w:lineRule="auto"/>
        <w:rPr>
          <w:ins w:id="1465" w:author="Windows User" w:date="2019-08-07T15:28:00Z"/>
          <w:rFonts w:ascii="Courier New" w:hAnsi="Courier New" w:cs="Courier New"/>
          <w:color w:val="000000"/>
          <w:sz w:val="20"/>
          <w:szCs w:val="20"/>
          <w:shd w:val="clear" w:color="auto" w:fill="FFFFFF"/>
        </w:rPr>
      </w:pPr>
      <w:ins w:id="1466" w:author="Windows User" w:date="2019-08-07T15:28:00Z">
        <w:r>
          <w:rPr>
            <w:rFonts w:ascii="Courier New" w:hAnsi="Courier New" w:cs="Courier New"/>
            <w:color w:val="000000"/>
            <w:sz w:val="20"/>
            <w:szCs w:val="20"/>
            <w:shd w:val="clear" w:color="auto" w:fill="FFFFFF"/>
          </w:rPr>
          <w:t>( pain20 * pain20rate ) +</w:t>
        </w:r>
      </w:ins>
    </w:p>
    <w:p w14:paraId="081DA2AB" w14:textId="77777777" w:rsidR="00896E0B" w:rsidRDefault="00896E0B" w:rsidP="00896E0B">
      <w:pPr>
        <w:autoSpaceDE w:val="0"/>
        <w:autoSpaceDN w:val="0"/>
        <w:adjustRightInd w:val="0"/>
        <w:spacing w:after="0" w:line="240" w:lineRule="auto"/>
        <w:rPr>
          <w:ins w:id="1467" w:author="Windows User" w:date="2019-08-07T15:28:00Z"/>
          <w:rFonts w:ascii="Courier New" w:hAnsi="Courier New" w:cs="Courier New"/>
          <w:color w:val="000000"/>
          <w:sz w:val="20"/>
          <w:szCs w:val="20"/>
          <w:shd w:val="clear" w:color="auto" w:fill="FFFFFF"/>
        </w:rPr>
      </w:pPr>
      <w:ins w:id="1468" w:author="Windows User" w:date="2019-08-07T15:28:00Z">
        <w:r>
          <w:rPr>
            <w:rFonts w:ascii="Courier New" w:hAnsi="Courier New" w:cs="Courier New"/>
            <w:color w:val="000000"/>
            <w:sz w:val="20"/>
            <w:szCs w:val="20"/>
            <w:shd w:val="clear" w:color="auto" w:fill="FFFFFF"/>
          </w:rPr>
          <w:t>( pain21 * pain21rate ) +</w:t>
        </w:r>
      </w:ins>
    </w:p>
    <w:p w14:paraId="73F62487" w14:textId="77777777" w:rsidR="00896E0B" w:rsidRDefault="00896E0B" w:rsidP="00896E0B">
      <w:pPr>
        <w:autoSpaceDE w:val="0"/>
        <w:autoSpaceDN w:val="0"/>
        <w:adjustRightInd w:val="0"/>
        <w:spacing w:after="0" w:line="240" w:lineRule="auto"/>
        <w:rPr>
          <w:ins w:id="1469" w:author="Windows User" w:date="2019-08-07T15:28:00Z"/>
          <w:rFonts w:ascii="Courier New" w:hAnsi="Courier New" w:cs="Courier New"/>
          <w:color w:val="000000"/>
          <w:sz w:val="20"/>
          <w:szCs w:val="20"/>
          <w:shd w:val="clear" w:color="auto" w:fill="FFFFFF"/>
        </w:rPr>
      </w:pPr>
      <w:ins w:id="1470" w:author="Windows User" w:date="2019-08-07T15:28:00Z">
        <w:r>
          <w:rPr>
            <w:rFonts w:ascii="Courier New" w:hAnsi="Courier New" w:cs="Courier New"/>
            <w:color w:val="000000"/>
            <w:sz w:val="20"/>
            <w:szCs w:val="20"/>
            <w:shd w:val="clear" w:color="auto" w:fill="FFFFFF"/>
          </w:rPr>
          <w:t>( pain22 * pain22rate ) +</w:t>
        </w:r>
      </w:ins>
    </w:p>
    <w:p w14:paraId="44E447E7" w14:textId="77777777" w:rsidR="00896E0B" w:rsidRDefault="00896E0B" w:rsidP="00896E0B">
      <w:pPr>
        <w:autoSpaceDE w:val="0"/>
        <w:autoSpaceDN w:val="0"/>
        <w:adjustRightInd w:val="0"/>
        <w:spacing w:after="0" w:line="240" w:lineRule="auto"/>
        <w:rPr>
          <w:ins w:id="1471" w:author="Windows User" w:date="2019-08-07T15:28:00Z"/>
          <w:rFonts w:ascii="Courier New" w:hAnsi="Courier New" w:cs="Courier New"/>
          <w:color w:val="000000"/>
          <w:sz w:val="20"/>
          <w:szCs w:val="20"/>
          <w:shd w:val="clear" w:color="auto" w:fill="FFFFFF"/>
        </w:rPr>
      </w:pPr>
      <w:ins w:id="1472" w:author="Windows User" w:date="2019-08-07T15:28:00Z">
        <w:r>
          <w:rPr>
            <w:rFonts w:ascii="Courier New" w:hAnsi="Courier New" w:cs="Courier New"/>
            <w:color w:val="000000"/>
            <w:sz w:val="20"/>
            <w:szCs w:val="20"/>
            <w:shd w:val="clear" w:color="auto" w:fill="FFFFFF"/>
          </w:rPr>
          <w:t xml:space="preserve">( pain23 * pain23rate ) ; </w:t>
        </w:r>
      </w:ins>
    </w:p>
    <w:p w14:paraId="04A74250" w14:textId="77777777" w:rsidR="00896E0B" w:rsidRDefault="00896E0B" w:rsidP="00896E0B">
      <w:pPr>
        <w:autoSpaceDE w:val="0"/>
        <w:autoSpaceDN w:val="0"/>
        <w:adjustRightInd w:val="0"/>
        <w:spacing w:after="0" w:line="240" w:lineRule="auto"/>
        <w:rPr>
          <w:ins w:id="1473" w:author="Windows User" w:date="2019-08-07T15:28:00Z"/>
          <w:rFonts w:ascii="Courier New" w:hAnsi="Courier New" w:cs="Courier New"/>
          <w:color w:val="000000"/>
          <w:sz w:val="20"/>
          <w:szCs w:val="20"/>
          <w:shd w:val="clear" w:color="auto" w:fill="FFFFFF"/>
        </w:rPr>
      </w:pPr>
    </w:p>
    <w:p w14:paraId="1FA79EED" w14:textId="77777777" w:rsidR="00896E0B" w:rsidRDefault="00896E0B" w:rsidP="00896E0B">
      <w:pPr>
        <w:autoSpaceDE w:val="0"/>
        <w:autoSpaceDN w:val="0"/>
        <w:adjustRightInd w:val="0"/>
        <w:spacing w:after="0" w:line="240" w:lineRule="auto"/>
        <w:rPr>
          <w:ins w:id="1474" w:author="Windows User" w:date="2019-08-07T15:28:00Z"/>
          <w:rFonts w:ascii="Courier New" w:hAnsi="Courier New" w:cs="Courier New"/>
          <w:color w:val="000000"/>
          <w:sz w:val="20"/>
          <w:szCs w:val="20"/>
          <w:shd w:val="clear" w:color="auto" w:fill="FFFFFF"/>
        </w:rPr>
      </w:pPr>
      <w:ins w:id="1475" w:author="Windows User" w:date="2019-08-07T15:28:00Z">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ins>
    </w:p>
    <w:p w14:paraId="03EFAF7C" w14:textId="77777777" w:rsidR="00896E0B" w:rsidRPr="003A21C3" w:rsidRDefault="00896E0B" w:rsidP="007C40F7">
      <w:pPr>
        <w:autoSpaceDE w:val="0"/>
        <w:autoSpaceDN w:val="0"/>
        <w:adjustRightInd w:val="0"/>
        <w:spacing w:after="0" w:line="240" w:lineRule="auto"/>
        <w:rPr>
          <w:rFonts w:cs="Times New Roman"/>
        </w:rPr>
      </w:pPr>
    </w:p>
    <w:sectPr w:rsidR="00896E0B" w:rsidRPr="003A21C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Repka, Emily Marie" w:date="2018-10-18T10:25:00Z" w:initials="REM">
    <w:p w14:paraId="6C590031" w14:textId="6A5DA081" w:rsidR="00F56677" w:rsidRDefault="00F56677">
      <w:pPr>
        <w:pStyle w:val="CommentText"/>
      </w:pPr>
      <w:r>
        <w:rPr>
          <w:rStyle w:val="CommentReference"/>
        </w:rPr>
        <w:annotationRef/>
      </w:r>
      <w:r>
        <w:t>Need to be filled in once created</w:t>
      </w:r>
    </w:p>
  </w:comment>
  <w:comment w:id="576" w:author="Windows User" w:date="2019-07-08T13:02:00Z" w:initials="WU">
    <w:p w14:paraId="2A44076F" w14:textId="6AA600C1" w:rsidR="00F56677" w:rsidRDefault="00F56677">
      <w:pPr>
        <w:pStyle w:val="CommentText"/>
      </w:pPr>
      <w:r>
        <w:rPr>
          <w:rStyle w:val="CommentReference"/>
        </w:rPr>
        <w:annotationRef/>
      </w:r>
      <w:r>
        <w:t xml:space="preserve">The way the data is processed below assigns values of 0 to missing values on the original scale. That’s a problem, so I included an additional “if x = . then y = .” when processing the data. </w:t>
      </w:r>
    </w:p>
    <w:p w14:paraId="7D77D47C" w14:textId="3551FAFE" w:rsidR="005850EF" w:rsidRDefault="005850EF">
      <w:pPr>
        <w:pStyle w:val="CommentText"/>
      </w:pPr>
    </w:p>
    <w:p w14:paraId="2516C1CF" w14:textId="5195456E" w:rsidR="005850EF" w:rsidRDefault="005850EF">
      <w:pPr>
        <w:pStyle w:val="CommentText"/>
      </w:pPr>
      <w:r>
        <w:t xml:space="preserve">I also used the sex variable (DEMO12) in scoring this scale. </w:t>
      </w:r>
    </w:p>
  </w:comment>
  <w:comment w:id="759" w:author="Windows User" w:date="2019-07-18T14:58:00Z" w:initials="WU">
    <w:p w14:paraId="69BB9151" w14:textId="68F34B04" w:rsidR="00F56677" w:rsidRDefault="00F56677">
      <w:pPr>
        <w:pStyle w:val="CommentText"/>
      </w:pPr>
      <w:r>
        <w:rPr>
          <w:rStyle w:val="CommentReference"/>
        </w:rPr>
        <w:annotationRef/>
      </w:r>
      <w:r>
        <w:t>I’ve seen similar things called Cognitive Complaint Index, which is scored so that if participants endorse more than 20% of items they are classified as cognitive complainers</w:t>
      </w:r>
    </w:p>
  </w:comment>
  <w:comment w:id="764" w:author="Dickens, Chelsea Nicole" w:date="2019-07-25T14:52:00Z" w:initials="DCN">
    <w:p w14:paraId="2A4BBD93" w14:textId="77777777" w:rsidR="00F56677" w:rsidRDefault="00F56677">
      <w:pPr>
        <w:pStyle w:val="CommentText"/>
      </w:pPr>
      <w:r>
        <w:rPr>
          <w:rStyle w:val="CommentReference"/>
        </w:rPr>
        <w:annotationRef/>
      </w:r>
      <w:r>
        <w:t xml:space="preserve">This paper uses a 20 item version of the scale, and they use self vs. informant reports. They reference this paper </w:t>
      </w:r>
    </w:p>
    <w:p w14:paraId="44D25918" w14:textId="77777777" w:rsidR="00F56677" w:rsidRDefault="00F56677">
      <w:pPr>
        <w:pStyle w:val="CommentText"/>
      </w:pPr>
    </w:p>
    <w:p w14:paraId="1DAC2690" w14:textId="77777777" w:rsidR="00F56677" w:rsidRPr="001B4791" w:rsidRDefault="00F56677" w:rsidP="001B4791">
      <w:pPr>
        <w:spacing w:after="0" w:line="240" w:lineRule="auto"/>
        <w:rPr>
          <w:rFonts w:ascii="Times New Roman" w:eastAsia="Times New Roman" w:hAnsi="Times New Roman" w:cs="Times New Roman"/>
          <w:sz w:val="24"/>
          <w:szCs w:val="24"/>
        </w:rPr>
      </w:pPr>
      <w:r w:rsidRPr="001B4791">
        <w:rPr>
          <w:rFonts w:ascii="Arial" w:eastAsia="Times New Roman" w:hAnsi="Arial" w:cs="Arial"/>
          <w:color w:val="303030"/>
          <w:sz w:val="20"/>
          <w:szCs w:val="20"/>
          <w:shd w:val="clear" w:color="auto" w:fill="FFFFFF"/>
        </w:rPr>
        <w:t>Saykin, A. J., Wishart, H. A., Rabin, L. A., Santulli, R. B., Flashman, L. A., West, J. D., … Mamourian, A. C. (2006). Older adults with cognitive complaints show brain atrophy similar to that of amnestic MCI. </w:t>
      </w:r>
      <w:r w:rsidRPr="001B4791">
        <w:rPr>
          <w:rFonts w:ascii="Arial" w:eastAsia="Times New Roman" w:hAnsi="Arial" w:cs="Arial"/>
          <w:i/>
          <w:iCs/>
          <w:color w:val="303030"/>
          <w:sz w:val="20"/>
          <w:szCs w:val="20"/>
        </w:rPr>
        <w:t>Neurology</w:t>
      </w:r>
      <w:r w:rsidRPr="001B4791">
        <w:rPr>
          <w:rFonts w:ascii="Arial" w:eastAsia="Times New Roman" w:hAnsi="Arial" w:cs="Arial"/>
          <w:color w:val="303030"/>
          <w:sz w:val="20"/>
          <w:szCs w:val="20"/>
          <w:shd w:val="clear" w:color="auto" w:fill="FFFFFF"/>
        </w:rPr>
        <w:t>, </w:t>
      </w:r>
      <w:r w:rsidRPr="001B4791">
        <w:rPr>
          <w:rFonts w:ascii="Arial" w:eastAsia="Times New Roman" w:hAnsi="Arial" w:cs="Arial"/>
          <w:i/>
          <w:iCs/>
          <w:color w:val="303030"/>
          <w:sz w:val="20"/>
          <w:szCs w:val="20"/>
        </w:rPr>
        <w:t>67</w:t>
      </w:r>
      <w:r w:rsidRPr="001B4791">
        <w:rPr>
          <w:rFonts w:ascii="Arial" w:eastAsia="Times New Roman" w:hAnsi="Arial" w:cs="Arial"/>
          <w:color w:val="303030"/>
          <w:sz w:val="20"/>
          <w:szCs w:val="20"/>
          <w:shd w:val="clear" w:color="auto" w:fill="FFFFFF"/>
        </w:rPr>
        <w:t>(5), 834–842. doi:10.1212/01.wnl.0000234032.77541.a2</w:t>
      </w:r>
    </w:p>
    <w:p w14:paraId="4F37CBD3" w14:textId="77777777" w:rsidR="00F56677" w:rsidRDefault="00F56677">
      <w:pPr>
        <w:pStyle w:val="CommentText"/>
      </w:pPr>
    </w:p>
    <w:p w14:paraId="1A3A4778" w14:textId="1165D847" w:rsidR="00F56677" w:rsidRDefault="00F56677">
      <w:pPr>
        <w:pStyle w:val="CommentText"/>
      </w:pPr>
      <w:r>
        <w:t>Saying that their 20 items were selected from a larger item bank that was used in the Saykin paper. In the Saykin paper, the Cognitive Complaint Index was used and was calculated as the percentage of all items endorsed.</w:t>
      </w:r>
    </w:p>
  </w:comment>
  <w:comment w:id="1411" w:author="Windows User" w:date="2019-07-17T15:46:00Z" w:initials="WU">
    <w:p w14:paraId="79EDE328" w14:textId="0BB77DB7" w:rsidR="00F56677" w:rsidRDefault="00F56677">
      <w:pPr>
        <w:pStyle w:val="CommentText"/>
      </w:pPr>
      <w:r>
        <w:rPr>
          <w:rStyle w:val="CommentReference"/>
        </w:rPr>
        <w:annotationRef/>
      </w:r>
      <w:r>
        <w:t xml:space="preserve">These questions are almost identical to the MIDAS (Migraine Disability Assessment) Questionnaire. </w:t>
      </w:r>
    </w:p>
  </w:comment>
  <w:comment w:id="1412" w:author="Windows User" w:date="2019-07-18T10:36:00Z" w:initials="WU">
    <w:p w14:paraId="48C175BB" w14:textId="2F428B7C" w:rsidR="00F56677" w:rsidRDefault="00F56677">
      <w:pPr>
        <w:pStyle w:val="CommentText"/>
      </w:pPr>
      <w:r>
        <w:rPr>
          <w:rStyle w:val="CommentReference"/>
        </w:rPr>
        <w:annotationRef/>
      </w:r>
      <w:r>
        <w:t>Is this a numeric rating scale? What did the survey look like for participants? Were they asked to circle certain parts of the body? How should this be scored?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90031" w15:done="0"/>
  <w15:commentEx w15:paraId="2516C1CF" w15:done="0"/>
  <w15:commentEx w15:paraId="69BB9151" w15:done="0"/>
  <w15:commentEx w15:paraId="1A3A4778" w15:done="0"/>
  <w15:commentEx w15:paraId="79EDE328" w15:done="0"/>
  <w15:commentEx w15:paraId="48C175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590031" w16cid:durableId="20E4401F"/>
  <w16cid:commentId w16cid:paraId="2A44076F" w16cid:durableId="20E44020"/>
  <w16cid:commentId w16cid:paraId="69BB9151" w16cid:durableId="20E44021"/>
  <w16cid:commentId w16cid:paraId="1A3A4778" w16cid:durableId="20E440B9"/>
  <w16cid:commentId w16cid:paraId="79EDE328" w16cid:durableId="20E44022"/>
  <w16cid:commentId w16cid:paraId="48C175BB" w16cid:durableId="20E440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0E7FC" w14:textId="77777777" w:rsidR="00141587" w:rsidRDefault="00141587" w:rsidP="00006123">
      <w:pPr>
        <w:spacing w:after="0" w:line="240" w:lineRule="auto"/>
      </w:pPr>
      <w:r>
        <w:separator/>
      </w:r>
    </w:p>
  </w:endnote>
  <w:endnote w:type="continuationSeparator" w:id="0">
    <w:p w14:paraId="1F9A14D0" w14:textId="77777777" w:rsidR="00141587" w:rsidRDefault="00141587" w:rsidP="0000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364035"/>
      <w:docPartObj>
        <w:docPartGallery w:val="Page Numbers (Bottom of Page)"/>
        <w:docPartUnique/>
      </w:docPartObj>
    </w:sdtPr>
    <w:sdtEndPr>
      <w:rPr>
        <w:noProof/>
      </w:rPr>
    </w:sdtEndPr>
    <w:sdtContent>
      <w:p w14:paraId="1224B4E5" w14:textId="317C833D" w:rsidR="00F56677" w:rsidRDefault="00F56677">
        <w:pPr>
          <w:pStyle w:val="Footer"/>
          <w:jc w:val="right"/>
        </w:pPr>
        <w:r>
          <w:fldChar w:fldCharType="begin"/>
        </w:r>
        <w:r>
          <w:instrText xml:space="preserve"> PAGE   \* MERGEFORMAT </w:instrText>
        </w:r>
        <w:r>
          <w:fldChar w:fldCharType="separate"/>
        </w:r>
        <w:r w:rsidR="005850EF">
          <w:rPr>
            <w:noProof/>
          </w:rPr>
          <w:t>93</w:t>
        </w:r>
        <w:r>
          <w:rPr>
            <w:noProof/>
          </w:rPr>
          <w:fldChar w:fldCharType="end"/>
        </w:r>
      </w:p>
    </w:sdtContent>
  </w:sdt>
  <w:p w14:paraId="253C5D21" w14:textId="77777777" w:rsidR="00F56677" w:rsidRDefault="00F56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F3DED" w14:textId="77777777" w:rsidR="00141587" w:rsidRDefault="00141587" w:rsidP="00006123">
      <w:pPr>
        <w:spacing w:after="0" w:line="240" w:lineRule="auto"/>
      </w:pPr>
      <w:r>
        <w:separator/>
      </w:r>
    </w:p>
  </w:footnote>
  <w:footnote w:type="continuationSeparator" w:id="0">
    <w:p w14:paraId="6CF7EDF3" w14:textId="77777777" w:rsidR="00141587" w:rsidRDefault="00141587" w:rsidP="0000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1A5A"/>
    <w:multiLevelType w:val="multilevel"/>
    <w:tmpl w:val="41D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F3148"/>
    <w:multiLevelType w:val="hybridMultilevel"/>
    <w:tmpl w:val="50DA4D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3284B"/>
    <w:multiLevelType w:val="hybridMultilevel"/>
    <w:tmpl w:val="F66AC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6E7ED8"/>
    <w:multiLevelType w:val="hybridMultilevel"/>
    <w:tmpl w:val="AA983024"/>
    <w:lvl w:ilvl="0" w:tplc="4E7C69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E0DA8"/>
    <w:multiLevelType w:val="hybridMultilevel"/>
    <w:tmpl w:val="9440D306"/>
    <w:lvl w:ilvl="0" w:tplc="F634B5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E46E5"/>
    <w:multiLevelType w:val="hybridMultilevel"/>
    <w:tmpl w:val="8AA6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650A3"/>
    <w:multiLevelType w:val="multilevel"/>
    <w:tmpl w:val="8D5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74E07"/>
    <w:multiLevelType w:val="hybridMultilevel"/>
    <w:tmpl w:val="F7D660A6"/>
    <w:lvl w:ilvl="0" w:tplc="FFBC9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oyang, Ruixue">
    <w15:presenceInfo w15:providerId="None" w15:userId="Zhaoyang, Ruixue"/>
  </w15:person>
  <w15:person w15:author="Repka, Emily Marie">
    <w15:presenceInfo w15:providerId="None" w15:userId="Repka, Emily Marie"/>
  </w15:person>
  <w15:person w15:author="Windows User">
    <w15:presenceInfo w15:providerId="None" w15:userId="Windows User"/>
  </w15:person>
  <w15:person w15:author="Ruizue Zhaoyang">
    <w15:presenceInfo w15:providerId="None" w15:userId="Ruizue Zhaoyang"/>
  </w15:person>
  <w15:person w15:author="Chelsea Dickens">
    <w15:presenceInfo w15:providerId="Windows Live" w15:userId="43df113f0db71d53"/>
  </w15:person>
  <w15:person w15:author="Dickens, Chelsea Nicole">
    <w15:presenceInfo w15:providerId="None" w15:userId="Dickens, Chelsea Ni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416402"/>
    <w:rsid w:val="000005DB"/>
    <w:rsid w:val="000006C1"/>
    <w:rsid w:val="000007B5"/>
    <w:rsid w:val="00003AC4"/>
    <w:rsid w:val="00006123"/>
    <w:rsid w:val="0000643B"/>
    <w:rsid w:val="000079E8"/>
    <w:rsid w:val="00010AC5"/>
    <w:rsid w:val="000121BA"/>
    <w:rsid w:val="0001302F"/>
    <w:rsid w:val="0001604B"/>
    <w:rsid w:val="00020F9A"/>
    <w:rsid w:val="00021999"/>
    <w:rsid w:val="00021F33"/>
    <w:rsid w:val="0003050C"/>
    <w:rsid w:val="0003115C"/>
    <w:rsid w:val="00035CA0"/>
    <w:rsid w:val="00037208"/>
    <w:rsid w:val="0004150E"/>
    <w:rsid w:val="000421A6"/>
    <w:rsid w:val="0004307B"/>
    <w:rsid w:val="000430F2"/>
    <w:rsid w:val="0004393B"/>
    <w:rsid w:val="0004639E"/>
    <w:rsid w:val="00050B35"/>
    <w:rsid w:val="00051E46"/>
    <w:rsid w:val="000530A8"/>
    <w:rsid w:val="00055C03"/>
    <w:rsid w:val="00055C7D"/>
    <w:rsid w:val="00065AD1"/>
    <w:rsid w:val="00067237"/>
    <w:rsid w:val="00067690"/>
    <w:rsid w:val="000719D6"/>
    <w:rsid w:val="0007202F"/>
    <w:rsid w:val="00073F41"/>
    <w:rsid w:val="0007487A"/>
    <w:rsid w:val="00075BE2"/>
    <w:rsid w:val="0007710D"/>
    <w:rsid w:val="0007775E"/>
    <w:rsid w:val="00081E3D"/>
    <w:rsid w:val="000837A4"/>
    <w:rsid w:val="00084D74"/>
    <w:rsid w:val="000852DF"/>
    <w:rsid w:val="00086A2D"/>
    <w:rsid w:val="00090D30"/>
    <w:rsid w:val="00090DB4"/>
    <w:rsid w:val="00097AD4"/>
    <w:rsid w:val="000A04A6"/>
    <w:rsid w:val="000A7A01"/>
    <w:rsid w:val="000B2DFB"/>
    <w:rsid w:val="000B2E7E"/>
    <w:rsid w:val="000B5F33"/>
    <w:rsid w:val="000B6CBF"/>
    <w:rsid w:val="000B7D53"/>
    <w:rsid w:val="000C0CD5"/>
    <w:rsid w:val="000C13C5"/>
    <w:rsid w:val="000C18C7"/>
    <w:rsid w:val="000C38B4"/>
    <w:rsid w:val="000C5997"/>
    <w:rsid w:val="000C7F35"/>
    <w:rsid w:val="000D1CDD"/>
    <w:rsid w:val="000D2F9E"/>
    <w:rsid w:val="000D3769"/>
    <w:rsid w:val="000D58FF"/>
    <w:rsid w:val="000D678E"/>
    <w:rsid w:val="000D731F"/>
    <w:rsid w:val="000D7856"/>
    <w:rsid w:val="000E4491"/>
    <w:rsid w:val="000E5D0E"/>
    <w:rsid w:val="000E64F6"/>
    <w:rsid w:val="000F1D0D"/>
    <w:rsid w:val="000F2BC1"/>
    <w:rsid w:val="000F4334"/>
    <w:rsid w:val="0010005F"/>
    <w:rsid w:val="00101B48"/>
    <w:rsid w:val="00101DB8"/>
    <w:rsid w:val="00101EAB"/>
    <w:rsid w:val="00104C84"/>
    <w:rsid w:val="001055FA"/>
    <w:rsid w:val="00106110"/>
    <w:rsid w:val="001072E8"/>
    <w:rsid w:val="00107FB9"/>
    <w:rsid w:val="0011100D"/>
    <w:rsid w:val="00112893"/>
    <w:rsid w:val="00113232"/>
    <w:rsid w:val="00115BD1"/>
    <w:rsid w:val="00121036"/>
    <w:rsid w:val="0012112F"/>
    <w:rsid w:val="00122D1D"/>
    <w:rsid w:val="001235DC"/>
    <w:rsid w:val="001235FF"/>
    <w:rsid w:val="00123E3E"/>
    <w:rsid w:val="00124854"/>
    <w:rsid w:val="00124898"/>
    <w:rsid w:val="00124DFF"/>
    <w:rsid w:val="001258AD"/>
    <w:rsid w:val="00130F08"/>
    <w:rsid w:val="00134D21"/>
    <w:rsid w:val="00134F35"/>
    <w:rsid w:val="00135F9A"/>
    <w:rsid w:val="00136D2E"/>
    <w:rsid w:val="0013753A"/>
    <w:rsid w:val="00140269"/>
    <w:rsid w:val="00141587"/>
    <w:rsid w:val="001419DE"/>
    <w:rsid w:val="00142C02"/>
    <w:rsid w:val="0014379B"/>
    <w:rsid w:val="0014417D"/>
    <w:rsid w:val="00144C56"/>
    <w:rsid w:val="0014504E"/>
    <w:rsid w:val="0014509E"/>
    <w:rsid w:val="00146084"/>
    <w:rsid w:val="0015195E"/>
    <w:rsid w:val="00152517"/>
    <w:rsid w:val="00153ABE"/>
    <w:rsid w:val="00154C9F"/>
    <w:rsid w:val="0015538E"/>
    <w:rsid w:val="00155F42"/>
    <w:rsid w:val="00161BE4"/>
    <w:rsid w:val="00163B50"/>
    <w:rsid w:val="00164082"/>
    <w:rsid w:val="001654A5"/>
    <w:rsid w:val="00167152"/>
    <w:rsid w:val="001672AB"/>
    <w:rsid w:val="00167785"/>
    <w:rsid w:val="00171DCE"/>
    <w:rsid w:val="00172915"/>
    <w:rsid w:val="001762E2"/>
    <w:rsid w:val="00176F49"/>
    <w:rsid w:val="00177183"/>
    <w:rsid w:val="00181B1A"/>
    <w:rsid w:val="00183692"/>
    <w:rsid w:val="001901F7"/>
    <w:rsid w:val="00190AB2"/>
    <w:rsid w:val="00191F36"/>
    <w:rsid w:val="00192FA4"/>
    <w:rsid w:val="00193B5C"/>
    <w:rsid w:val="00194430"/>
    <w:rsid w:val="0019465A"/>
    <w:rsid w:val="001949F1"/>
    <w:rsid w:val="001953D3"/>
    <w:rsid w:val="00196EC5"/>
    <w:rsid w:val="001A0567"/>
    <w:rsid w:val="001A05DD"/>
    <w:rsid w:val="001A15FF"/>
    <w:rsid w:val="001A1F9A"/>
    <w:rsid w:val="001A299D"/>
    <w:rsid w:val="001A5B9B"/>
    <w:rsid w:val="001A6069"/>
    <w:rsid w:val="001B06E2"/>
    <w:rsid w:val="001B133B"/>
    <w:rsid w:val="001B1E2D"/>
    <w:rsid w:val="001B4791"/>
    <w:rsid w:val="001B4FDE"/>
    <w:rsid w:val="001B54EF"/>
    <w:rsid w:val="001B5876"/>
    <w:rsid w:val="001B5FCA"/>
    <w:rsid w:val="001B7858"/>
    <w:rsid w:val="001C2EEF"/>
    <w:rsid w:val="001C40C5"/>
    <w:rsid w:val="001C6173"/>
    <w:rsid w:val="001C7EA8"/>
    <w:rsid w:val="001D4313"/>
    <w:rsid w:val="001D520F"/>
    <w:rsid w:val="001E3C3A"/>
    <w:rsid w:val="001E51C6"/>
    <w:rsid w:val="001F0A53"/>
    <w:rsid w:val="001F0F57"/>
    <w:rsid w:val="001F390E"/>
    <w:rsid w:val="001F46C0"/>
    <w:rsid w:val="001F4CE2"/>
    <w:rsid w:val="001F5CB7"/>
    <w:rsid w:val="001F671B"/>
    <w:rsid w:val="001F720E"/>
    <w:rsid w:val="002035BC"/>
    <w:rsid w:val="002038AF"/>
    <w:rsid w:val="00203FDC"/>
    <w:rsid w:val="00205B42"/>
    <w:rsid w:val="00206CEF"/>
    <w:rsid w:val="002075E2"/>
    <w:rsid w:val="00207C6F"/>
    <w:rsid w:val="00211C8D"/>
    <w:rsid w:val="002139BE"/>
    <w:rsid w:val="00215539"/>
    <w:rsid w:val="00217392"/>
    <w:rsid w:val="00220D7F"/>
    <w:rsid w:val="00225763"/>
    <w:rsid w:val="00232877"/>
    <w:rsid w:val="00232A18"/>
    <w:rsid w:val="002348BB"/>
    <w:rsid w:val="00234D5B"/>
    <w:rsid w:val="00235DD8"/>
    <w:rsid w:val="0023646D"/>
    <w:rsid w:val="00237D99"/>
    <w:rsid w:val="00246349"/>
    <w:rsid w:val="00246D45"/>
    <w:rsid w:val="00246E89"/>
    <w:rsid w:val="0025058B"/>
    <w:rsid w:val="00251CA2"/>
    <w:rsid w:val="002520DC"/>
    <w:rsid w:val="002525A7"/>
    <w:rsid w:val="002537CD"/>
    <w:rsid w:val="00253FD2"/>
    <w:rsid w:val="00254D77"/>
    <w:rsid w:val="0025749C"/>
    <w:rsid w:val="00257A9A"/>
    <w:rsid w:val="00257C87"/>
    <w:rsid w:val="00263C78"/>
    <w:rsid w:val="002667B4"/>
    <w:rsid w:val="002667C2"/>
    <w:rsid w:val="0026681E"/>
    <w:rsid w:val="00266C73"/>
    <w:rsid w:val="00266C7B"/>
    <w:rsid w:val="00267EAA"/>
    <w:rsid w:val="00271CC8"/>
    <w:rsid w:val="00274297"/>
    <w:rsid w:val="00280453"/>
    <w:rsid w:val="002805A1"/>
    <w:rsid w:val="002823F5"/>
    <w:rsid w:val="00283656"/>
    <w:rsid w:val="00284AB0"/>
    <w:rsid w:val="00285115"/>
    <w:rsid w:val="00287819"/>
    <w:rsid w:val="00287DEE"/>
    <w:rsid w:val="00290C91"/>
    <w:rsid w:val="00292476"/>
    <w:rsid w:val="00293A98"/>
    <w:rsid w:val="00297033"/>
    <w:rsid w:val="002A2FC6"/>
    <w:rsid w:val="002A3E6F"/>
    <w:rsid w:val="002A4C23"/>
    <w:rsid w:val="002A70A3"/>
    <w:rsid w:val="002A79D0"/>
    <w:rsid w:val="002B3419"/>
    <w:rsid w:val="002B5392"/>
    <w:rsid w:val="002B61F4"/>
    <w:rsid w:val="002B7D11"/>
    <w:rsid w:val="002C0F55"/>
    <w:rsid w:val="002C4915"/>
    <w:rsid w:val="002C60BD"/>
    <w:rsid w:val="002C70D8"/>
    <w:rsid w:val="002C71BF"/>
    <w:rsid w:val="002C7498"/>
    <w:rsid w:val="002D7945"/>
    <w:rsid w:val="002E2B45"/>
    <w:rsid w:val="002E5132"/>
    <w:rsid w:val="002E5448"/>
    <w:rsid w:val="002E5A66"/>
    <w:rsid w:val="002E6F26"/>
    <w:rsid w:val="002F11F2"/>
    <w:rsid w:val="002F229D"/>
    <w:rsid w:val="002F2E63"/>
    <w:rsid w:val="002F4650"/>
    <w:rsid w:val="002F5BA8"/>
    <w:rsid w:val="002F6960"/>
    <w:rsid w:val="00300D49"/>
    <w:rsid w:val="0030337F"/>
    <w:rsid w:val="00303619"/>
    <w:rsid w:val="003057A7"/>
    <w:rsid w:val="00307E17"/>
    <w:rsid w:val="003118C1"/>
    <w:rsid w:val="003124FA"/>
    <w:rsid w:val="003145C2"/>
    <w:rsid w:val="00314696"/>
    <w:rsid w:val="0031614C"/>
    <w:rsid w:val="00317B7E"/>
    <w:rsid w:val="00317EEC"/>
    <w:rsid w:val="00322953"/>
    <w:rsid w:val="0032317E"/>
    <w:rsid w:val="00323B90"/>
    <w:rsid w:val="00324BFE"/>
    <w:rsid w:val="00324C53"/>
    <w:rsid w:val="00325F51"/>
    <w:rsid w:val="00327385"/>
    <w:rsid w:val="00331F9F"/>
    <w:rsid w:val="00333331"/>
    <w:rsid w:val="00335CF3"/>
    <w:rsid w:val="0033797F"/>
    <w:rsid w:val="003416FA"/>
    <w:rsid w:val="0034183D"/>
    <w:rsid w:val="00344AA0"/>
    <w:rsid w:val="0034529A"/>
    <w:rsid w:val="0035161C"/>
    <w:rsid w:val="0035318F"/>
    <w:rsid w:val="003550A6"/>
    <w:rsid w:val="0035543E"/>
    <w:rsid w:val="00357812"/>
    <w:rsid w:val="00363417"/>
    <w:rsid w:val="0036359A"/>
    <w:rsid w:val="003653D9"/>
    <w:rsid w:val="0037121A"/>
    <w:rsid w:val="00371ECD"/>
    <w:rsid w:val="003737DC"/>
    <w:rsid w:val="00373810"/>
    <w:rsid w:val="00374368"/>
    <w:rsid w:val="00374698"/>
    <w:rsid w:val="00374756"/>
    <w:rsid w:val="00375DAC"/>
    <w:rsid w:val="00377891"/>
    <w:rsid w:val="0038067B"/>
    <w:rsid w:val="0038155A"/>
    <w:rsid w:val="00381980"/>
    <w:rsid w:val="00383999"/>
    <w:rsid w:val="00384E6F"/>
    <w:rsid w:val="00386FEA"/>
    <w:rsid w:val="003878C0"/>
    <w:rsid w:val="00390C4F"/>
    <w:rsid w:val="00391094"/>
    <w:rsid w:val="0039140B"/>
    <w:rsid w:val="00393199"/>
    <w:rsid w:val="00393B7C"/>
    <w:rsid w:val="00397E00"/>
    <w:rsid w:val="003A21C3"/>
    <w:rsid w:val="003A2AF1"/>
    <w:rsid w:val="003A3792"/>
    <w:rsid w:val="003A465C"/>
    <w:rsid w:val="003A5EB4"/>
    <w:rsid w:val="003A65BD"/>
    <w:rsid w:val="003A7307"/>
    <w:rsid w:val="003B050B"/>
    <w:rsid w:val="003B0F74"/>
    <w:rsid w:val="003B2752"/>
    <w:rsid w:val="003B47A8"/>
    <w:rsid w:val="003B5E2F"/>
    <w:rsid w:val="003B5F75"/>
    <w:rsid w:val="003B693E"/>
    <w:rsid w:val="003C2686"/>
    <w:rsid w:val="003C386A"/>
    <w:rsid w:val="003C5088"/>
    <w:rsid w:val="003C5B12"/>
    <w:rsid w:val="003C5F2D"/>
    <w:rsid w:val="003C6036"/>
    <w:rsid w:val="003C7788"/>
    <w:rsid w:val="003D1F4E"/>
    <w:rsid w:val="003D37D5"/>
    <w:rsid w:val="003D5907"/>
    <w:rsid w:val="003E07C6"/>
    <w:rsid w:val="003E2921"/>
    <w:rsid w:val="003E3D63"/>
    <w:rsid w:val="003E46F6"/>
    <w:rsid w:val="003F0C9B"/>
    <w:rsid w:val="003F1110"/>
    <w:rsid w:val="003F23DC"/>
    <w:rsid w:val="003F2818"/>
    <w:rsid w:val="003F5DCF"/>
    <w:rsid w:val="003F63FD"/>
    <w:rsid w:val="003F7270"/>
    <w:rsid w:val="003F7792"/>
    <w:rsid w:val="00400B87"/>
    <w:rsid w:val="00400FD5"/>
    <w:rsid w:val="00401C31"/>
    <w:rsid w:val="0040251B"/>
    <w:rsid w:val="004029DA"/>
    <w:rsid w:val="004055D7"/>
    <w:rsid w:val="00405CFB"/>
    <w:rsid w:val="00406904"/>
    <w:rsid w:val="00412EB0"/>
    <w:rsid w:val="00413552"/>
    <w:rsid w:val="004136DA"/>
    <w:rsid w:val="00413BF7"/>
    <w:rsid w:val="00413E93"/>
    <w:rsid w:val="0041536D"/>
    <w:rsid w:val="00416402"/>
    <w:rsid w:val="00416DBE"/>
    <w:rsid w:val="004174D6"/>
    <w:rsid w:val="004203D1"/>
    <w:rsid w:val="004206A7"/>
    <w:rsid w:val="00421F42"/>
    <w:rsid w:val="004229DC"/>
    <w:rsid w:val="00425A90"/>
    <w:rsid w:val="0043145C"/>
    <w:rsid w:val="00432FDD"/>
    <w:rsid w:val="004338D5"/>
    <w:rsid w:val="0043509C"/>
    <w:rsid w:val="00437D01"/>
    <w:rsid w:val="00440539"/>
    <w:rsid w:val="00443F10"/>
    <w:rsid w:val="004463AC"/>
    <w:rsid w:val="00450E66"/>
    <w:rsid w:val="00451E6F"/>
    <w:rsid w:val="004543B9"/>
    <w:rsid w:val="004573B5"/>
    <w:rsid w:val="00460BB4"/>
    <w:rsid w:val="00463E63"/>
    <w:rsid w:val="0046451A"/>
    <w:rsid w:val="00466298"/>
    <w:rsid w:val="00466EC4"/>
    <w:rsid w:val="00470825"/>
    <w:rsid w:val="00471CFB"/>
    <w:rsid w:val="00471FA9"/>
    <w:rsid w:val="00474E5A"/>
    <w:rsid w:val="004758AF"/>
    <w:rsid w:val="00480EE6"/>
    <w:rsid w:val="00482B74"/>
    <w:rsid w:val="00485695"/>
    <w:rsid w:val="00486B05"/>
    <w:rsid w:val="004931DB"/>
    <w:rsid w:val="004936BE"/>
    <w:rsid w:val="00494A53"/>
    <w:rsid w:val="004951E0"/>
    <w:rsid w:val="00497AC8"/>
    <w:rsid w:val="004A2FDB"/>
    <w:rsid w:val="004A43FF"/>
    <w:rsid w:val="004A6030"/>
    <w:rsid w:val="004A6247"/>
    <w:rsid w:val="004B0560"/>
    <w:rsid w:val="004B1691"/>
    <w:rsid w:val="004B2F87"/>
    <w:rsid w:val="004B48ED"/>
    <w:rsid w:val="004B6E36"/>
    <w:rsid w:val="004C1FAB"/>
    <w:rsid w:val="004C3A38"/>
    <w:rsid w:val="004C4860"/>
    <w:rsid w:val="004D06E0"/>
    <w:rsid w:val="004D11B0"/>
    <w:rsid w:val="004D27C9"/>
    <w:rsid w:val="004D3C8B"/>
    <w:rsid w:val="004E195D"/>
    <w:rsid w:val="004E1A69"/>
    <w:rsid w:val="004E28FF"/>
    <w:rsid w:val="004F049B"/>
    <w:rsid w:val="004F0795"/>
    <w:rsid w:val="004F1C80"/>
    <w:rsid w:val="004F2F81"/>
    <w:rsid w:val="004F5B52"/>
    <w:rsid w:val="004F652C"/>
    <w:rsid w:val="004F661B"/>
    <w:rsid w:val="004F7C0F"/>
    <w:rsid w:val="005030B8"/>
    <w:rsid w:val="00505205"/>
    <w:rsid w:val="00510767"/>
    <w:rsid w:val="00513C9F"/>
    <w:rsid w:val="0051496F"/>
    <w:rsid w:val="0051567B"/>
    <w:rsid w:val="00516E12"/>
    <w:rsid w:val="00520726"/>
    <w:rsid w:val="00520BB1"/>
    <w:rsid w:val="005222FF"/>
    <w:rsid w:val="005230F9"/>
    <w:rsid w:val="0052490B"/>
    <w:rsid w:val="00524A07"/>
    <w:rsid w:val="00524B35"/>
    <w:rsid w:val="00525219"/>
    <w:rsid w:val="00525F9D"/>
    <w:rsid w:val="00526115"/>
    <w:rsid w:val="00527085"/>
    <w:rsid w:val="005276AE"/>
    <w:rsid w:val="005279F9"/>
    <w:rsid w:val="00527FD8"/>
    <w:rsid w:val="0053081C"/>
    <w:rsid w:val="005327EB"/>
    <w:rsid w:val="00532E72"/>
    <w:rsid w:val="005334EF"/>
    <w:rsid w:val="00533595"/>
    <w:rsid w:val="0053485F"/>
    <w:rsid w:val="00537460"/>
    <w:rsid w:val="00540671"/>
    <w:rsid w:val="0054113F"/>
    <w:rsid w:val="005416A5"/>
    <w:rsid w:val="005424DB"/>
    <w:rsid w:val="00542A7B"/>
    <w:rsid w:val="00543595"/>
    <w:rsid w:val="00544518"/>
    <w:rsid w:val="00546190"/>
    <w:rsid w:val="00547503"/>
    <w:rsid w:val="005519B8"/>
    <w:rsid w:val="0055238F"/>
    <w:rsid w:val="00552B2F"/>
    <w:rsid w:val="00552C7F"/>
    <w:rsid w:val="0055600C"/>
    <w:rsid w:val="00556CE7"/>
    <w:rsid w:val="005575C2"/>
    <w:rsid w:val="005576FF"/>
    <w:rsid w:val="00565EBE"/>
    <w:rsid w:val="00566270"/>
    <w:rsid w:val="00567B14"/>
    <w:rsid w:val="0057047C"/>
    <w:rsid w:val="0057129F"/>
    <w:rsid w:val="0057365E"/>
    <w:rsid w:val="00573DC5"/>
    <w:rsid w:val="00574B2C"/>
    <w:rsid w:val="0057588C"/>
    <w:rsid w:val="00580994"/>
    <w:rsid w:val="00580ACB"/>
    <w:rsid w:val="005822FE"/>
    <w:rsid w:val="005825FF"/>
    <w:rsid w:val="00583086"/>
    <w:rsid w:val="005850EF"/>
    <w:rsid w:val="00585A6F"/>
    <w:rsid w:val="00586DF5"/>
    <w:rsid w:val="00587204"/>
    <w:rsid w:val="005874ED"/>
    <w:rsid w:val="00587753"/>
    <w:rsid w:val="00591608"/>
    <w:rsid w:val="005928D1"/>
    <w:rsid w:val="00593100"/>
    <w:rsid w:val="005931D2"/>
    <w:rsid w:val="00593346"/>
    <w:rsid w:val="0059350F"/>
    <w:rsid w:val="00594BF1"/>
    <w:rsid w:val="00597BB5"/>
    <w:rsid w:val="00597CD1"/>
    <w:rsid w:val="005A13AA"/>
    <w:rsid w:val="005A1CF1"/>
    <w:rsid w:val="005A2AC7"/>
    <w:rsid w:val="005A4CA7"/>
    <w:rsid w:val="005A4EE0"/>
    <w:rsid w:val="005A5588"/>
    <w:rsid w:val="005A7B2E"/>
    <w:rsid w:val="005B6A2C"/>
    <w:rsid w:val="005B6B39"/>
    <w:rsid w:val="005C0730"/>
    <w:rsid w:val="005C3917"/>
    <w:rsid w:val="005C67F5"/>
    <w:rsid w:val="005C76C4"/>
    <w:rsid w:val="005D0BF8"/>
    <w:rsid w:val="005D2FE1"/>
    <w:rsid w:val="005D3930"/>
    <w:rsid w:val="005D4629"/>
    <w:rsid w:val="005D55A7"/>
    <w:rsid w:val="005D5834"/>
    <w:rsid w:val="005D5CCD"/>
    <w:rsid w:val="005D6F55"/>
    <w:rsid w:val="005E1547"/>
    <w:rsid w:val="005E294D"/>
    <w:rsid w:val="005E3042"/>
    <w:rsid w:val="005E4FD6"/>
    <w:rsid w:val="005E53D6"/>
    <w:rsid w:val="005E60E9"/>
    <w:rsid w:val="005E683F"/>
    <w:rsid w:val="005E6F76"/>
    <w:rsid w:val="005F24D8"/>
    <w:rsid w:val="005F3A84"/>
    <w:rsid w:val="005F4E4E"/>
    <w:rsid w:val="005F6768"/>
    <w:rsid w:val="005F768F"/>
    <w:rsid w:val="0060052A"/>
    <w:rsid w:val="0060413C"/>
    <w:rsid w:val="006045AD"/>
    <w:rsid w:val="00604711"/>
    <w:rsid w:val="00604922"/>
    <w:rsid w:val="0060528B"/>
    <w:rsid w:val="006064A2"/>
    <w:rsid w:val="0060664D"/>
    <w:rsid w:val="006110D0"/>
    <w:rsid w:val="00611349"/>
    <w:rsid w:val="00611967"/>
    <w:rsid w:val="00611BB8"/>
    <w:rsid w:val="00612EB2"/>
    <w:rsid w:val="00612F8E"/>
    <w:rsid w:val="006155C4"/>
    <w:rsid w:val="00617298"/>
    <w:rsid w:val="006173E4"/>
    <w:rsid w:val="00622AB8"/>
    <w:rsid w:val="00623797"/>
    <w:rsid w:val="00623E45"/>
    <w:rsid w:val="00625C6E"/>
    <w:rsid w:val="00626DF9"/>
    <w:rsid w:val="00627959"/>
    <w:rsid w:val="0063173E"/>
    <w:rsid w:val="00632759"/>
    <w:rsid w:val="0063573E"/>
    <w:rsid w:val="006359A8"/>
    <w:rsid w:val="00636391"/>
    <w:rsid w:val="00636534"/>
    <w:rsid w:val="00642E7C"/>
    <w:rsid w:val="00643EBE"/>
    <w:rsid w:val="00644975"/>
    <w:rsid w:val="00646324"/>
    <w:rsid w:val="0064779F"/>
    <w:rsid w:val="00652121"/>
    <w:rsid w:val="00653CE2"/>
    <w:rsid w:val="00655224"/>
    <w:rsid w:val="0065531F"/>
    <w:rsid w:val="006638DE"/>
    <w:rsid w:val="00665942"/>
    <w:rsid w:val="00666DF9"/>
    <w:rsid w:val="006730DB"/>
    <w:rsid w:val="006810A0"/>
    <w:rsid w:val="006828DD"/>
    <w:rsid w:val="006845EE"/>
    <w:rsid w:val="00684D8C"/>
    <w:rsid w:val="0068508F"/>
    <w:rsid w:val="00685162"/>
    <w:rsid w:val="006901A8"/>
    <w:rsid w:val="006908E1"/>
    <w:rsid w:val="00690A12"/>
    <w:rsid w:val="006923C3"/>
    <w:rsid w:val="00692FFA"/>
    <w:rsid w:val="00695496"/>
    <w:rsid w:val="006A17EA"/>
    <w:rsid w:val="006A4529"/>
    <w:rsid w:val="006A4BB5"/>
    <w:rsid w:val="006A6CD2"/>
    <w:rsid w:val="006A79B3"/>
    <w:rsid w:val="006B020C"/>
    <w:rsid w:val="006B1E58"/>
    <w:rsid w:val="006B2BBC"/>
    <w:rsid w:val="006B5B7D"/>
    <w:rsid w:val="006C1730"/>
    <w:rsid w:val="006C24F9"/>
    <w:rsid w:val="006C316B"/>
    <w:rsid w:val="006C545E"/>
    <w:rsid w:val="006D376E"/>
    <w:rsid w:val="006D3863"/>
    <w:rsid w:val="006D4393"/>
    <w:rsid w:val="006D5178"/>
    <w:rsid w:val="006D65BC"/>
    <w:rsid w:val="006D700B"/>
    <w:rsid w:val="006D7A22"/>
    <w:rsid w:val="006E1C00"/>
    <w:rsid w:val="006E44EF"/>
    <w:rsid w:val="006E4C99"/>
    <w:rsid w:val="006E6994"/>
    <w:rsid w:val="006F09CF"/>
    <w:rsid w:val="006F0A91"/>
    <w:rsid w:val="006F119B"/>
    <w:rsid w:val="006F2662"/>
    <w:rsid w:val="006F2CB5"/>
    <w:rsid w:val="006F4451"/>
    <w:rsid w:val="006F5FB0"/>
    <w:rsid w:val="00703003"/>
    <w:rsid w:val="007040EC"/>
    <w:rsid w:val="00706C32"/>
    <w:rsid w:val="00707D86"/>
    <w:rsid w:val="00711B68"/>
    <w:rsid w:val="0071261F"/>
    <w:rsid w:val="0071278A"/>
    <w:rsid w:val="00715B83"/>
    <w:rsid w:val="00716F79"/>
    <w:rsid w:val="0072026D"/>
    <w:rsid w:val="00722BC5"/>
    <w:rsid w:val="007234A1"/>
    <w:rsid w:val="007245DE"/>
    <w:rsid w:val="007264ED"/>
    <w:rsid w:val="00727F4C"/>
    <w:rsid w:val="007306AB"/>
    <w:rsid w:val="00730D72"/>
    <w:rsid w:val="00731286"/>
    <w:rsid w:val="00732219"/>
    <w:rsid w:val="00732371"/>
    <w:rsid w:val="00732633"/>
    <w:rsid w:val="007346DD"/>
    <w:rsid w:val="007378D3"/>
    <w:rsid w:val="0074075F"/>
    <w:rsid w:val="00740A60"/>
    <w:rsid w:val="007411E7"/>
    <w:rsid w:val="00742C2E"/>
    <w:rsid w:val="007505C3"/>
    <w:rsid w:val="00751014"/>
    <w:rsid w:val="00751F22"/>
    <w:rsid w:val="00754402"/>
    <w:rsid w:val="00755527"/>
    <w:rsid w:val="0075708F"/>
    <w:rsid w:val="007579F8"/>
    <w:rsid w:val="007613A6"/>
    <w:rsid w:val="007614A7"/>
    <w:rsid w:val="00763678"/>
    <w:rsid w:val="007671EE"/>
    <w:rsid w:val="007725DA"/>
    <w:rsid w:val="00773196"/>
    <w:rsid w:val="00773E08"/>
    <w:rsid w:val="0077416A"/>
    <w:rsid w:val="00774537"/>
    <w:rsid w:val="007763E0"/>
    <w:rsid w:val="00776A4C"/>
    <w:rsid w:val="00776BD6"/>
    <w:rsid w:val="0078223F"/>
    <w:rsid w:val="00783380"/>
    <w:rsid w:val="00783A68"/>
    <w:rsid w:val="0078753B"/>
    <w:rsid w:val="007907E5"/>
    <w:rsid w:val="00790E56"/>
    <w:rsid w:val="00791019"/>
    <w:rsid w:val="007912C1"/>
    <w:rsid w:val="007932DE"/>
    <w:rsid w:val="00793D5C"/>
    <w:rsid w:val="00793F93"/>
    <w:rsid w:val="007A30B9"/>
    <w:rsid w:val="007A67D8"/>
    <w:rsid w:val="007A73DB"/>
    <w:rsid w:val="007B1DEF"/>
    <w:rsid w:val="007B2C46"/>
    <w:rsid w:val="007B3473"/>
    <w:rsid w:val="007B3A43"/>
    <w:rsid w:val="007B4A6B"/>
    <w:rsid w:val="007B6BB8"/>
    <w:rsid w:val="007C05B5"/>
    <w:rsid w:val="007C139D"/>
    <w:rsid w:val="007C40F7"/>
    <w:rsid w:val="007C4756"/>
    <w:rsid w:val="007C7235"/>
    <w:rsid w:val="007C79D9"/>
    <w:rsid w:val="007D12E8"/>
    <w:rsid w:val="007D1420"/>
    <w:rsid w:val="007D5F14"/>
    <w:rsid w:val="007D6E7C"/>
    <w:rsid w:val="007E1479"/>
    <w:rsid w:val="007E15D0"/>
    <w:rsid w:val="007E1ADA"/>
    <w:rsid w:val="007E60A1"/>
    <w:rsid w:val="007F05EC"/>
    <w:rsid w:val="007F15EA"/>
    <w:rsid w:val="007F310E"/>
    <w:rsid w:val="007F3914"/>
    <w:rsid w:val="007F4E47"/>
    <w:rsid w:val="007F53AC"/>
    <w:rsid w:val="007F5DA9"/>
    <w:rsid w:val="007F61E3"/>
    <w:rsid w:val="007F6F47"/>
    <w:rsid w:val="00800490"/>
    <w:rsid w:val="0080181D"/>
    <w:rsid w:val="0080583D"/>
    <w:rsid w:val="00810C4D"/>
    <w:rsid w:val="00814112"/>
    <w:rsid w:val="008157AE"/>
    <w:rsid w:val="00815C2B"/>
    <w:rsid w:val="00816359"/>
    <w:rsid w:val="00817502"/>
    <w:rsid w:val="008217AD"/>
    <w:rsid w:val="00822671"/>
    <w:rsid w:val="008241CA"/>
    <w:rsid w:val="0082452B"/>
    <w:rsid w:val="00824E4A"/>
    <w:rsid w:val="00825AAA"/>
    <w:rsid w:val="0082616C"/>
    <w:rsid w:val="0082696A"/>
    <w:rsid w:val="00830481"/>
    <w:rsid w:val="008315AF"/>
    <w:rsid w:val="00832F24"/>
    <w:rsid w:val="008346A9"/>
    <w:rsid w:val="0084283A"/>
    <w:rsid w:val="00847D44"/>
    <w:rsid w:val="00851C0E"/>
    <w:rsid w:val="008523AF"/>
    <w:rsid w:val="008526DA"/>
    <w:rsid w:val="00854745"/>
    <w:rsid w:val="00857F72"/>
    <w:rsid w:val="0086256A"/>
    <w:rsid w:val="008626E0"/>
    <w:rsid w:val="00864A59"/>
    <w:rsid w:val="008652B8"/>
    <w:rsid w:val="00865F77"/>
    <w:rsid w:val="00866A00"/>
    <w:rsid w:val="008725F3"/>
    <w:rsid w:val="00872801"/>
    <w:rsid w:val="008776A3"/>
    <w:rsid w:val="00881842"/>
    <w:rsid w:val="0088308B"/>
    <w:rsid w:val="0088359C"/>
    <w:rsid w:val="00884BCF"/>
    <w:rsid w:val="00886ECC"/>
    <w:rsid w:val="00891231"/>
    <w:rsid w:val="00891BF6"/>
    <w:rsid w:val="00893025"/>
    <w:rsid w:val="00894861"/>
    <w:rsid w:val="00896E0B"/>
    <w:rsid w:val="008A0051"/>
    <w:rsid w:val="008A2560"/>
    <w:rsid w:val="008A4064"/>
    <w:rsid w:val="008A44A2"/>
    <w:rsid w:val="008A4601"/>
    <w:rsid w:val="008A4FF4"/>
    <w:rsid w:val="008A5093"/>
    <w:rsid w:val="008A71B9"/>
    <w:rsid w:val="008B280E"/>
    <w:rsid w:val="008B5F21"/>
    <w:rsid w:val="008B7E3F"/>
    <w:rsid w:val="008C2EF2"/>
    <w:rsid w:val="008C3CE1"/>
    <w:rsid w:val="008C445F"/>
    <w:rsid w:val="008C612B"/>
    <w:rsid w:val="008C6D1E"/>
    <w:rsid w:val="008C7E70"/>
    <w:rsid w:val="008D1214"/>
    <w:rsid w:val="008D3988"/>
    <w:rsid w:val="008D55F2"/>
    <w:rsid w:val="008E00EF"/>
    <w:rsid w:val="008E03D5"/>
    <w:rsid w:val="008E275C"/>
    <w:rsid w:val="008E2771"/>
    <w:rsid w:val="008E48A8"/>
    <w:rsid w:val="008E7114"/>
    <w:rsid w:val="008E71F7"/>
    <w:rsid w:val="008F066C"/>
    <w:rsid w:val="008F0EF9"/>
    <w:rsid w:val="008F1D92"/>
    <w:rsid w:val="008F248B"/>
    <w:rsid w:val="008F38EF"/>
    <w:rsid w:val="008F3EB1"/>
    <w:rsid w:val="008F536D"/>
    <w:rsid w:val="008F5DBE"/>
    <w:rsid w:val="008F77AB"/>
    <w:rsid w:val="0090143A"/>
    <w:rsid w:val="0090251A"/>
    <w:rsid w:val="009031B6"/>
    <w:rsid w:val="009054BE"/>
    <w:rsid w:val="009060DB"/>
    <w:rsid w:val="0091383B"/>
    <w:rsid w:val="00913DF6"/>
    <w:rsid w:val="009140CE"/>
    <w:rsid w:val="00914CF1"/>
    <w:rsid w:val="00917404"/>
    <w:rsid w:val="009176A7"/>
    <w:rsid w:val="00921582"/>
    <w:rsid w:val="009222E0"/>
    <w:rsid w:val="009254D9"/>
    <w:rsid w:val="00925F81"/>
    <w:rsid w:val="00927113"/>
    <w:rsid w:val="00927304"/>
    <w:rsid w:val="0093366A"/>
    <w:rsid w:val="00937AE4"/>
    <w:rsid w:val="00937F01"/>
    <w:rsid w:val="0094146E"/>
    <w:rsid w:val="00942408"/>
    <w:rsid w:val="00947B1C"/>
    <w:rsid w:val="00953241"/>
    <w:rsid w:val="00956666"/>
    <w:rsid w:val="00957683"/>
    <w:rsid w:val="00960CCA"/>
    <w:rsid w:val="0096354E"/>
    <w:rsid w:val="00963CD3"/>
    <w:rsid w:val="00964F06"/>
    <w:rsid w:val="00966124"/>
    <w:rsid w:val="009661A3"/>
    <w:rsid w:val="00967181"/>
    <w:rsid w:val="009713B3"/>
    <w:rsid w:val="00971DFF"/>
    <w:rsid w:val="00972FC4"/>
    <w:rsid w:val="00973495"/>
    <w:rsid w:val="00973FAA"/>
    <w:rsid w:val="00974507"/>
    <w:rsid w:val="00976E15"/>
    <w:rsid w:val="0097728E"/>
    <w:rsid w:val="009809E5"/>
    <w:rsid w:val="009844E0"/>
    <w:rsid w:val="00984C0C"/>
    <w:rsid w:val="00985E30"/>
    <w:rsid w:val="00987B7E"/>
    <w:rsid w:val="00991753"/>
    <w:rsid w:val="00992418"/>
    <w:rsid w:val="00992504"/>
    <w:rsid w:val="00997957"/>
    <w:rsid w:val="00997B7A"/>
    <w:rsid w:val="009A4282"/>
    <w:rsid w:val="009A4320"/>
    <w:rsid w:val="009A5DFB"/>
    <w:rsid w:val="009A608C"/>
    <w:rsid w:val="009A69E3"/>
    <w:rsid w:val="009B385E"/>
    <w:rsid w:val="009B46FC"/>
    <w:rsid w:val="009B4AD8"/>
    <w:rsid w:val="009B66D3"/>
    <w:rsid w:val="009C00A7"/>
    <w:rsid w:val="009C0266"/>
    <w:rsid w:val="009C0D3E"/>
    <w:rsid w:val="009C132F"/>
    <w:rsid w:val="009C1F79"/>
    <w:rsid w:val="009C26B9"/>
    <w:rsid w:val="009C4736"/>
    <w:rsid w:val="009C6893"/>
    <w:rsid w:val="009D582F"/>
    <w:rsid w:val="009D663A"/>
    <w:rsid w:val="009E05D0"/>
    <w:rsid w:val="009E22EF"/>
    <w:rsid w:val="009E27A1"/>
    <w:rsid w:val="009E60BA"/>
    <w:rsid w:val="009E6E25"/>
    <w:rsid w:val="009E7581"/>
    <w:rsid w:val="009F4C83"/>
    <w:rsid w:val="00A00028"/>
    <w:rsid w:val="00A00C07"/>
    <w:rsid w:val="00A00E72"/>
    <w:rsid w:val="00A0290E"/>
    <w:rsid w:val="00A0378C"/>
    <w:rsid w:val="00A0647C"/>
    <w:rsid w:val="00A06CBA"/>
    <w:rsid w:val="00A07358"/>
    <w:rsid w:val="00A0774F"/>
    <w:rsid w:val="00A079B6"/>
    <w:rsid w:val="00A106E5"/>
    <w:rsid w:val="00A1071A"/>
    <w:rsid w:val="00A128D0"/>
    <w:rsid w:val="00A12B0F"/>
    <w:rsid w:val="00A13A8B"/>
    <w:rsid w:val="00A146AF"/>
    <w:rsid w:val="00A14BCE"/>
    <w:rsid w:val="00A1536D"/>
    <w:rsid w:val="00A176ED"/>
    <w:rsid w:val="00A20CFD"/>
    <w:rsid w:val="00A21AD0"/>
    <w:rsid w:val="00A21C0A"/>
    <w:rsid w:val="00A21CA3"/>
    <w:rsid w:val="00A238CD"/>
    <w:rsid w:val="00A2499B"/>
    <w:rsid w:val="00A24DAC"/>
    <w:rsid w:val="00A25254"/>
    <w:rsid w:val="00A32702"/>
    <w:rsid w:val="00A32F76"/>
    <w:rsid w:val="00A33532"/>
    <w:rsid w:val="00A33BCE"/>
    <w:rsid w:val="00A35397"/>
    <w:rsid w:val="00A37F28"/>
    <w:rsid w:val="00A40323"/>
    <w:rsid w:val="00A41D90"/>
    <w:rsid w:val="00A41EDB"/>
    <w:rsid w:val="00A42792"/>
    <w:rsid w:val="00A46111"/>
    <w:rsid w:val="00A4644E"/>
    <w:rsid w:val="00A46A4F"/>
    <w:rsid w:val="00A47D8C"/>
    <w:rsid w:val="00A5066D"/>
    <w:rsid w:val="00A50D0E"/>
    <w:rsid w:val="00A53D33"/>
    <w:rsid w:val="00A54898"/>
    <w:rsid w:val="00A55B6F"/>
    <w:rsid w:val="00A566BB"/>
    <w:rsid w:val="00A573BD"/>
    <w:rsid w:val="00A624BF"/>
    <w:rsid w:val="00A624FC"/>
    <w:rsid w:val="00A62719"/>
    <w:rsid w:val="00A635CC"/>
    <w:rsid w:val="00A63D18"/>
    <w:rsid w:val="00A650F0"/>
    <w:rsid w:val="00A666CD"/>
    <w:rsid w:val="00A66DDA"/>
    <w:rsid w:val="00A70960"/>
    <w:rsid w:val="00A70C46"/>
    <w:rsid w:val="00A71DD5"/>
    <w:rsid w:val="00A736B8"/>
    <w:rsid w:val="00A73A0B"/>
    <w:rsid w:val="00A74392"/>
    <w:rsid w:val="00A74AA5"/>
    <w:rsid w:val="00A75087"/>
    <w:rsid w:val="00A75184"/>
    <w:rsid w:val="00A76BB9"/>
    <w:rsid w:val="00A774C8"/>
    <w:rsid w:val="00A85056"/>
    <w:rsid w:val="00A85FE0"/>
    <w:rsid w:val="00A9102A"/>
    <w:rsid w:val="00A913E5"/>
    <w:rsid w:val="00A92E2C"/>
    <w:rsid w:val="00A95631"/>
    <w:rsid w:val="00A95A61"/>
    <w:rsid w:val="00A96EB0"/>
    <w:rsid w:val="00A97D9E"/>
    <w:rsid w:val="00AA0A05"/>
    <w:rsid w:val="00AA0D45"/>
    <w:rsid w:val="00AA2735"/>
    <w:rsid w:val="00AA2D98"/>
    <w:rsid w:val="00AA4239"/>
    <w:rsid w:val="00AA5AEC"/>
    <w:rsid w:val="00AA7AFB"/>
    <w:rsid w:val="00AB14CB"/>
    <w:rsid w:val="00AB2433"/>
    <w:rsid w:val="00AB7CAB"/>
    <w:rsid w:val="00AC0411"/>
    <w:rsid w:val="00AC0AE1"/>
    <w:rsid w:val="00AC1D7E"/>
    <w:rsid w:val="00AC2FB7"/>
    <w:rsid w:val="00AC553E"/>
    <w:rsid w:val="00AC7897"/>
    <w:rsid w:val="00AD0C10"/>
    <w:rsid w:val="00AD160D"/>
    <w:rsid w:val="00AD1F30"/>
    <w:rsid w:val="00AD288A"/>
    <w:rsid w:val="00AD3582"/>
    <w:rsid w:val="00AD465F"/>
    <w:rsid w:val="00AE0DFD"/>
    <w:rsid w:val="00AE1CBF"/>
    <w:rsid w:val="00AE2BF3"/>
    <w:rsid w:val="00AE30B2"/>
    <w:rsid w:val="00AE30FE"/>
    <w:rsid w:val="00AE442B"/>
    <w:rsid w:val="00AE4F27"/>
    <w:rsid w:val="00AF0293"/>
    <w:rsid w:val="00AF05E6"/>
    <w:rsid w:val="00AF08D3"/>
    <w:rsid w:val="00AF29A5"/>
    <w:rsid w:val="00AF2D56"/>
    <w:rsid w:val="00AF3E69"/>
    <w:rsid w:val="00AF595A"/>
    <w:rsid w:val="00AF6569"/>
    <w:rsid w:val="00AF6E68"/>
    <w:rsid w:val="00B016B8"/>
    <w:rsid w:val="00B02B6D"/>
    <w:rsid w:val="00B0400D"/>
    <w:rsid w:val="00B04CC5"/>
    <w:rsid w:val="00B11E03"/>
    <w:rsid w:val="00B12B67"/>
    <w:rsid w:val="00B12C17"/>
    <w:rsid w:val="00B1392D"/>
    <w:rsid w:val="00B13CB9"/>
    <w:rsid w:val="00B1426D"/>
    <w:rsid w:val="00B145A6"/>
    <w:rsid w:val="00B14929"/>
    <w:rsid w:val="00B17573"/>
    <w:rsid w:val="00B207AF"/>
    <w:rsid w:val="00B2539C"/>
    <w:rsid w:val="00B25575"/>
    <w:rsid w:val="00B30801"/>
    <w:rsid w:val="00B30AA6"/>
    <w:rsid w:val="00B326D0"/>
    <w:rsid w:val="00B335E9"/>
    <w:rsid w:val="00B37C76"/>
    <w:rsid w:val="00B4202C"/>
    <w:rsid w:val="00B4353E"/>
    <w:rsid w:val="00B43CF9"/>
    <w:rsid w:val="00B43F1C"/>
    <w:rsid w:val="00B443A2"/>
    <w:rsid w:val="00B453ED"/>
    <w:rsid w:val="00B4668E"/>
    <w:rsid w:val="00B47F1E"/>
    <w:rsid w:val="00B52A4B"/>
    <w:rsid w:val="00B545FD"/>
    <w:rsid w:val="00B55818"/>
    <w:rsid w:val="00B56717"/>
    <w:rsid w:val="00B615E2"/>
    <w:rsid w:val="00B62E41"/>
    <w:rsid w:val="00B643F5"/>
    <w:rsid w:val="00B6609B"/>
    <w:rsid w:val="00B71C0D"/>
    <w:rsid w:val="00B72AFF"/>
    <w:rsid w:val="00B739F6"/>
    <w:rsid w:val="00B828BD"/>
    <w:rsid w:val="00B82B60"/>
    <w:rsid w:val="00B83737"/>
    <w:rsid w:val="00B847AA"/>
    <w:rsid w:val="00B9087D"/>
    <w:rsid w:val="00B91D47"/>
    <w:rsid w:val="00B92898"/>
    <w:rsid w:val="00B9314E"/>
    <w:rsid w:val="00B960B4"/>
    <w:rsid w:val="00B97815"/>
    <w:rsid w:val="00BA1453"/>
    <w:rsid w:val="00BA1763"/>
    <w:rsid w:val="00BA17AF"/>
    <w:rsid w:val="00BA3B54"/>
    <w:rsid w:val="00BA4828"/>
    <w:rsid w:val="00BA504A"/>
    <w:rsid w:val="00BB2908"/>
    <w:rsid w:val="00BB599B"/>
    <w:rsid w:val="00BB75C2"/>
    <w:rsid w:val="00BC0C8E"/>
    <w:rsid w:val="00BC64AB"/>
    <w:rsid w:val="00BC65DF"/>
    <w:rsid w:val="00BC74AC"/>
    <w:rsid w:val="00BD0E4D"/>
    <w:rsid w:val="00BD35FD"/>
    <w:rsid w:val="00BD429D"/>
    <w:rsid w:val="00BD4FD1"/>
    <w:rsid w:val="00BD56B7"/>
    <w:rsid w:val="00BD6916"/>
    <w:rsid w:val="00BE0926"/>
    <w:rsid w:val="00BE0F31"/>
    <w:rsid w:val="00BE3062"/>
    <w:rsid w:val="00BE3360"/>
    <w:rsid w:val="00BE443B"/>
    <w:rsid w:val="00BE4FE0"/>
    <w:rsid w:val="00BE5868"/>
    <w:rsid w:val="00BE621C"/>
    <w:rsid w:val="00BE7E70"/>
    <w:rsid w:val="00BF1B12"/>
    <w:rsid w:val="00BF2606"/>
    <w:rsid w:val="00BF426B"/>
    <w:rsid w:val="00BF6112"/>
    <w:rsid w:val="00BF6175"/>
    <w:rsid w:val="00BF61E9"/>
    <w:rsid w:val="00BF7AC7"/>
    <w:rsid w:val="00C00377"/>
    <w:rsid w:val="00C006B5"/>
    <w:rsid w:val="00C0139A"/>
    <w:rsid w:val="00C0203C"/>
    <w:rsid w:val="00C02BAC"/>
    <w:rsid w:val="00C02E67"/>
    <w:rsid w:val="00C02F9C"/>
    <w:rsid w:val="00C03C72"/>
    <w:rsid w:val="00C048C8"/>
    <w:rsid w:val="00C04971"/>
    <w:rsid w:val="00C06BD2"/>
    <w:rsid w:val="00C10794"/>
    <w:rsid w:val="00C129BC"/>
    <w:rsid w:val="00C1391E"/>
    <w:rsid w:val="00C13C18"/>
    <w:rsid w:val="00C13F99"/>
    <w:rsid w:val="00C15704"/>
    <w:rsid w:val="00C16EC4"/>
    <w:rsid w:val="00C22C7B"/>
    <w:rsid w:val="00C244BA"/>
    <w:rsid w:val="00C24F94"/>
    <w:rsid w:val="00C2506C"/>
    <w:rsid w:val="00C26A2D"/>
    <w:rsid w:val="00C26C13"/>
    <w:rsid w:val="00C2717F"/>
    <w:rsid w:val="00C27DC4"/>
    <w:rsid w:val="00C324F8"/>
    <w:rsid w:val="00C32510"/>
    <w:rsid w:val="00C32C77"/>
    <w:rsid w:val="00C3530A"/>
    <w:rsid w:val="00C36687"/>
    <w:rsid w:val="00C3738B"/>
    <w:rsid w:val="00C414BB"/>
    <w:rsid w:val="00C41797"/>
    <w:rsid w:val="00C42B46"/>
    <w:rsid w:val="00C45008"/>
    <w:rsid w:val="00C46E09"/>
    <w:rsid w:val="00C50D3E"/>
    <w:rsid w:val="00C5201B"/>
    <w:rsid w:val="00C532C9"/>
    <w:rsid w:val="00C53B2E"/>
    <w:rsid w:val="00C55BE5"/>
    <w:rsid w:val="00C55D19"/>
    <w:rsid w:val="00C56610"/>
    <w:rsid w:val="00C57C79"/>
    <w:rsid w:val="00C60779"/>
    <w:rsid w:val="00C63EF8"/>
    <w:rsid w:val="00C64627"/>
    <w:rsid w:val="00C64CB5"/>
    <w:rsid w:val="00C66FD4"/>
    <w:rsid w:val="00C71C46"/>
    <w:rsid w:val="00C74177"/>
    <w:rsid w:val="00C75D04"/>
    <w:rsid w:val="00C75D6F"/>
    <w:rsid w:val="00C7785C"/>
    <w:rsid w:val="00C80E6B"/>
    <w:rsid w:val="00C81741"/>
    <w:rsid w:val="00C86253"/>
    <w:rsid w:val="00C911AA"/>
    <w:rsid w:val="00C916EF"/>
    <w:rsid w:val="00C921AB"/>
    <w:rsid w:val="00C92727"/>
    <w:rsid w:val="00C93CC4"/>
    <w:rsid w:val="00C96300"/>
    <w:rsid w:val="00C972C0"/>
    <w:rsid w:val="00CA3B28"/>
    <w:rsid w:val="00CA6AEE"/>
    <w:rsid w:val="00CA7166"/>
    <w:rsid w:val="00CA76BC"/>
    <w:rsid w:val="00CA7BDC"/>
    <w:rsid w:val="00CB043B"/>
    <w:rsid w:val="00CB2F2E"/>
    <w:rsid w:val="00CB48AA"/>
    <w:rsid w:val="00CB662F"/>
    <w:rsid w:val="00CC0CD6"/>
    <w:rsid w:val="00CC13A1"/>
    <w:rsid w:val="00CC1511"/>
    <w:rsid w:val="00CC198F"/>
    <w:rsid w:val="00CC45E5"/>
    <w:rsid w:val="00CC6336"/>
    <w:rsid w:val="00CC770A"/>
    <w:rsid w:val="00CD394A"/>
    <w:rsid w:val="00CE059A"/>
    <w:rsid w:val="00CE2B02"/>
    <w:rsid w:val="00CE301A"/>
    <w:rsid w:val="00CE61C6"/>
    <w:rsid w:val="00CE62A1"/>
    <w:rsid w:val="00CE6DB8"/>
    <w:rsid w:val="00CF0274"/>
    <w:rsid w:val="00CF0A18"/>
    <w:rsid w:val="00CF22BF"/>
    <w:rsid w:val="00CF5A67"/>
    <w:rsid w:val="00D02549"/>
    <w:rsid w:val="00D02906"/>
    <w:rsid w:val="00D047F6"/>
    <w:rsid w:val="00D0754E"/>
    <w:rsid w:val="00D11658"/>
    <w:rsid w:val="00D12851"/>
    <w:rsid w:val="00D175DC"/>
    <w:rsid w:val="00D21EA3"/>
    <w:rsid w:val="00D25813"/>
    <w:rsid w:val="00D30519"/>
    <w:rsid w:val="00D3399D"/>
    <w:rsid w:val="00D33D27"/>
    <w:rsid w:val="00D3552D"/>
    <w:rsid w:val="00D36A75"/>
    <w:rsid w:val="00D42FD0"/>
    <w:rsid w:val="00D433E0"/>
    <w:rsid w:val="00D4410C"/>
    <w:rsid w:val="00D44321"/>
    <w:rsid w:val="00D45BF6"/>
    <w:rsid w:val="00D46A71"/>
    <w:rsid w:val="00D50657"/>
    <w:rsid w:val="00D510DA"/>
    <w:rsid w:val="00D527C9"/>
    <w:rsid w:val="00D54D2E"/>
    <w:rsid w:val="00D55139"/>
    <w:rsid w:val="00D55D32"/>
    <w:rsid w:val="00D575B8"/>
    <w:rsid w:val="00D6074E"/>
    <w:rsid w:val="00D60B83"/>
    <w:rsid w:val="00D619E9"/>
    <w:rsid w:val="00D62AFB"/>
    <w:rsid w:val="00D65721"/>
    <w:rsid w:val="00D658BC"/>
    <w:rsid w:val="00D66331"/>
    <w:rsid w:val="00D665BF"/>
    <w:rsid w:val="00D66A4B"/>
    <w:rsid w:val="00D672A7"/>
    <w:rsid w:val="00D7000A"/>
    <w:rsid w:val="00D71E7E"/>
    <w:rsid w:val="00D73830"/>
    <w:rsid w:val="00D762A4"/>
    <w:rsid w:val="00D76A43"/>
    <w:rsid w:val="00D76B33"/>
    <w:rsid w:val="00D7772A"/>
    <w:rsid w:val="00D77F30"/>
    <w:rsid w:val="00D80BEC"/>
    <w:rsid w:val="00D815F5"/>
    <w:rsid w:val="00D83ED6"/>
    <w:rsid w:val="00D84B02"/>
    <w:rsid w:val="00D86189"/>
    <w:rsid w:val="00D914A5"/>
    <w:rsid w:val="00D93709"/>
    <w:rsid w:val="00D93EE8"/>
    <w:rsid w:val="00D95150"/>
    <w:rsid w:val="00D95EC2"/>
    <w:rsid w:val="00D96240"/>
    <w:rsid w:val="00D9641A"/>
    <w:rsid w:val="00D96701"/>
    <w:rsid w:val="00D974B4"/>
    <w:rsid w:val="00D97C6B"/>
    <w:rsid w:val="00DA0FA5"/>
    <w:rsid w:val="00DA4DAC"/>
    <w:rsid w:val="00DA55B7"/>
    <w:rsid w:val="00DA5E45"/>
    <w:rsid w:val="00DA60A4"/>
    <w:rsid w:val="00DA6476"/>
    <w:rsid w:val="00DA6ABB"/>
    <w:rsid w:val="00DB0E96"/>
    <w:rsid w:val="00DB18D8"/>
    <w:rsid w:val="00DB2C7C"/>
    <w:rsid w:val="00DB7CDA"/>
    <w:rsid w:val="00DC02FF"/>
    <w:rsid w:val="00DC2322"/>
    <w:rsid w:val="00DC25D8"/>
    <w:rsid w:val="00DC297F"/>
    <w:rsid w:val="00DC42A0"/>
    <w:rsid w:val="00DC4A57"/>
    <w:rsid w:val="00DC5408"/>
    <w:rsid w:val="00DC749A"/>
    <w:rsid w:val="00DD189C"/>
    <w:rsid w:val="00DD3502"/>
    <w:rsid w:val="00DD3B39"/>
    <w:rsid w:val="00DD3DA3"/>
    <w:rsid w:val="00DD762D"/>
    <w:rsid w:val="00DD7D7E"/>
    <w:rsid w:val="00DE0E39"/>
    <w:rsid w:val="00DE5930"/>
    <w:rsid w:val="00DE6047"/>
    <w:rsid w:val="00DE65CA"/>
    <w:rsid w:val="00DE6A41"/>
    <w:rsid w:val="00DE7DE8"/>
    <w:rsid w:val="00DF2E68"/>
    <w:rsid w:val="00DF3730"/>
    <w:rsid w:val="00DF4A5D"/>
    <w:rsid w:val="00DF4EEE"/>
    <w:rsid w:val="00DF539B"/>
    <w:rsid w:val="00DF568D"/>
    <w:rsid w:val="00DF5A3E"/>
    <w:rsid w:val="00E00381"/>
    <w:rsid w:val="00E01D2E"/>
    <w:rsid w:val="00E027AA"/>
    <w:rsid w:val="00E0363E"/>
    <w:rsid w:val="00E048CA"/>
    <w:rsid w:val="00E058C3"/>
    <w:rsid w:val="00E05DC2"/>
    <w:rsid w:val="00E05E84"/>
    <w:rsid w:val="00E064E5"/>
    <w:rsid w:val="00E10559"/>
    <w:rsid w:val="00E10574"/>
    <w:rsid w:val="00E12BDF"/>
    <w:rsid w:val="00E12F81"/>
    <w:rsid w:val="00E1379A"/>
    <w:rsid w:val="00E142A0"/>
    <w:rsid w:val="00E14589"/>
    <w:rsid w:val="00E1559D"/>
    <w:rsid w:val="00E16FED"/>
    <w:rsid w:val="00E211A3"/>
    <w:rsid w:val="00E239C6"/>
    <w:rsid w:val="00E23B57"/>
    <w:rsid w:val="00E27515"/>
    <w:rsid w:val="00E3073A"/>
    <w:rsid w:val="00E30F51"/>
    <w:rsid w:val="00E31A97"/>
    <w:rsid w:val="00E326FC"/>
    <w:rsid w:val="00E34A8D"/>
    <w:rsid w:val="00E355C8"/>
    <w:rsid w:val="00E36D0D"/>
    <w:rsid w:val="00E431D0"/>
    <w:rsid w:val="00E446F3"/>
    <w:rsid w:val="00E45DBE"/>
    <w:rsid w:val="00E506DE"/>
    <w:rsid w:val="00E51CAC"/>
    <w:rsid w:val="00E52368"/>
    <w:rsid w:val="00E542B5"/>
    <w:rsid w:val="00E57A5B"/>
    <w:rsid w:val="00E6003B"/>
    <w:rsid w:val="00E61975"/>
    <w:rsid w:val="00E642B6"/>
    <w:rsid w:val="00E645A9"/>
    <w:rsid w:val="00E65142"/>
    <w:rsid w:val="00E67713"/>
    <w:rsid w:val="00E70E5F"/>
    <w:rsid w:val="00E7166C"/>
    <w:rsid w:val="00E72EF6"/>
    <w:rsid w:val="00E74EF9"/>
    <w:rsid w:val="00E8340E"/>
    <w:rsid w:val="00E846AB"/>
    <w:rsid w:val="00E84B1F"/>
    <w:rsid w:val="00E84B3B"/>
    <w:rsid w:val="00E86043"/>
    <w:rsid w:val="00E867F7"/>
    <w:rsid w:val="00E90081"/>
    <w:rsid w:val="00E9134D"/>
    <w:rsid w:val="00E917CC"/>
    <w:rsid w:val="00E95112"/>
    <w:rsid w:val="00E95FD0"/>
    <w:rsid w:val="00E9761D"/>
    <w:rsid w:val="00EA15A3"/>
    <w:rsid w:val="00EA2022"/>
    <w:rsid w:val="00EA32CA"/>
    <w:rsid w:val="00EA4E27"/>
    <w:rsid w:val="00EA6F2A"/>
    <w:rsid w:val="00EB12C5"/>
    <w:rsid w:val="00EB4D38"/>
    <w:rsid w:val="00EB5683"/>
    <w:rsid w:val="00EC0EA1"/>
    <w:rsid w:val="00EC0F30"/>
    <w:rsid w:val="00EC0F9D"/>
    <w:rsid w:val="00EC2648"/>
    <w:rsid w:val="00EC583E"/>
    <w:rsid w:val="00EC6B85"/>
    <w:rsid w:val="00EC7F91"/>
    <w:rsid w:val="00ED0279"/>
    <w:rsid w:val="00ED0837"/>
    <w:rsid w:val="00ED1B38"/>
    <w:rsid w:val="00ED2F87"/>
    <w:rsid w:val="00ED3350"/>
    <w:rsid w:val="00ED7E52"/>
    <w:rsid w:val="00EE20FD"/>
    <w:rsid w:val="00EE24E0"/>
    <w:rsid w:val="00EE309A"/>
    <w:rsid w:val="00EE38A7"/>
    <w:rsid w:val="00EE577C"/>
    <w:rsid w:val="00EE5804"/>
    <w:rsid w:val="00EE68DB"/>
    <w:rsid w:val="00EF0060"/>
    <w:rsid w:val="00EF1F9D"/>
    <w:rsid w:val="00EF2C04"/>
    <w:rsid w:val="00EF4EE4"/>
    <w:rsid w:val="00EF5B1D"/>
    <w:rsid w:val="00EF76DF"/>
    <w:rsid w:val="00F01033"/>
    <w:rsid w:val="00F0221B"/>
    <w:rsid w:val="00F04CC4"/>
    <w:rsid w:val="00F05293"/>
    <w:rsid w:val="00F079BF"/>
    <w:rsid w:val="00F102AD"/>
    <w:rsid w:val="00F15F5B"/>
    <w:rsid w:val="00F1684C"/>
    <w:rsid w:val="00F16BF4"/>
    <w:rsid w:val="00F22880"/>
    <w:rsid w:val="00F259AD"/>
    <w:rsid w:val="00F25B6C"/>
    <w:rsid w:val="00F31AD7"/>
    <w:rsid w:val="00F32A62"/>
    <w:rsid w:val="00F337B7"/>
    <w:rsid w:val="00F33903"/>
    <w:rsid w:val="00F3390C"/>
    <w:rsid w:val="00F34580"/>
    <w:rsid w:val="00F35FE5"/>
    <w:rsid w:val="00F41700"/>
    <w:rsid w:val="00F417A8"/>
    <w:rsid w:val="00F4395F"/>
    <w:rsid w:val="00F45073"/>
    <w:rsid w:val="00F526EC"/>
    <w:rsid w:val="00F54BB6"/>
    <w:rsid w:val="00F55D73"/>
    <w:rsid w:val="00F56677"/>
    <w:rsid w:val="00F57D0C"/>
    <w:rsid w:val="00F64D15"/>
    <w:rsid w:val="00F67669"/>
    <w:rsid w:val="00F70145"/>
    <w:rsid w:val="00F720B8"/>
    <w:rsid w:val="00F72FA8"/>
    <w:rsid w:val="00F73426"/>
    <w:rsid w:val="00F74CF5"/>
    <w:rsid w:val="00F7534A"/>
    <w:rsid w:val="00F7709D"/>
    <w:rsid w:val="00F80578"/>
    <w:rsid w:val="00F872CA"/>
    <w:rsid w:val="00F87FBA"/>
    <w:rsid w:val="00F90AE9"/>
    <w:rsid w:val="00F94E4F"/>
    <w:rsid w:val="00F95350"/>
    <w:rsid w:val="00FA578E"/>
    <w:rsid w:val="00FA6979"/>
    <w:rsid w:val="00FA7E86"/>
    <w:rsid w:val="00FA7FD1"/>
    <w:rsid w:val="00FB09FF"/>
    <w:rsid w:val="00FB230A"/>
    <w:rsid w:val="00FB248E"/>
    <w:rsid w:val="00FB325F"/>
    <w:rsid w:val="00FB3F77"/>
    <w:rsid w:val="00FC0916"/>
    <w:rsid w:val="00FC09DE"/>
    <w:rsid w:val="00FC0DD4"/>
    <w:rsid w:val="00FC394D"/>
    <w:rsid w:val="00FC3DF2"/>
    <w:rsid w:val="00FC4D7A"/>
    <w:rsid w:val="00FC5F9C"/>
    <w:rsid w:val="00FC6EBD"/>
    <w:rsid w:val="00FD2747"/>
    <w:rsid w:val="00FD4EE4"/>
    <w:rsid w:val="00FD56DE"/>
    <w:rsid w:val="00FD6E4E"/>
    <w:rsid w:val="00FE0590"/>
    <w:rsid w:val="00FE12EF"/>
    <w:rsid w:val="00FE2BC9"/>
    <w:rsid w:val="00FE314D"/>
    <w:rsid w:val="00FE3431"/>
    <w:rsid w:val="00FE46ED"/>
    <w:rsid w:val="00FE5AEE"/>
    <w:rsid w:val="00FF1764"/>
    <w:rsid w:val="00FF2EEA"/>
    <w:rsid w:val="00FF30CF"/>
    <w:rsid w:val="00FF3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1007A"/>
  <w15:docId w15:val="{4D75F10F-4447-4159-AEAA-84F08172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0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0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E07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E07C6"/>
    <w:rPr>
      <w:color w:val="0000FF" w:themeColor="hyperlink"/>
      <w:u w:val="single"/>
    </w:rPr>
  </w:style>
  <w:style w:type="character" w:customStyle="1" w:styleId="spelle">
    <w:name w:val="spelle"/>
    <w:basedOn w:val="DefaultParagraphFont"/>
    <w:rsid w:val="003E07C6"/>
  </w:style>
  <w:style w:type="table" w:styleId="TableGrid">
    <w:name w:val="Table Grid"/>
    <w:basedOn w:val="TableNormal"/>
    <w:uiPriority w:val="59"/>
    <w:rsid w:val="003E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293A98"/>
    <w:pPr>
      <w:spacing w:line="240" w:lineRule="auto"/>
    </w:pPr>
    <w:rPr>
      <w:sz w:val="20"/>
      <w:szCs w:val="20"/>
    </w:rPr>
  </w:style>
  <w:style w:type="character" w:customStyle="1" w:styleId="CommentTextChar">
    <w:name w:val="Comment Text Char"/>
    <w:basedOn w:val="DefaultParagraphFont"/>
    <w:link w:val="CommentText"/>
    <w:uiPriority w:val="99"/>
    <w:rsid w:val="00293A98"/>
    <w:rPr>
      <w:sz w:val="20"/>
      <w:szCs w:val="20"/>
    </w:rPr>
  </w:style>
  <w:style w:type="character" w:styleId="CommentReference">
    <w:name w:val="annotation reference"/>
    <w:basedOn w:val="DefaultParagraphFont"/>
    <w:uiPriority w:val="99"/>
    <w:semiHidden/>
    <w:unhideWhenUsed/>
    <w:rsid w:val="00293A98"/>
    <w:rPr>
      <w:sz w:val="16"/>
      <w:szCs w:val="16"/>
    </w:rPr>
  </w:style>
  <w:style w:type="paragraph" w:styleId="BalloonText">
    <w:name w:val="Balloon Text"/>
    <w:basedOn w:val="Normal"/>
    <w:link w:val="BalloonTextChar"/>
    <w:uiPriority w:val="99"/>
    <w:semiHidden/>
    <w:unhideWhenUsed/>
    <w:rsid w:val="00293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98"/>
    <w:rPr>
      <w:rFonts w:ascii="Tahoma" w:hAnsi="Tahoma" w:cs="Tahoma"/>
      <w:sz w:val="16"/>
      <w:szCs w:val="16"/>
    </w:rPr>
  </w:style>
  <w:style w:type="paragraph" w:styleId="BodyText">
    <w:name w:val="Body Text"/>
    <w:basedOn w:val="Normal"/>
    <w:link w:val="BodyTextChar"/>
    <w:unhideWhenUsed/>
    <w:rsid w:val="00CE62A1"/>
    <w:pPr>
      <w:spacing w:after="0" w:line="360" w:lineRule="auto"/>
    </w:pPr>
    <w:rPr>
      <w:rFonts w:ascii="Courier New" w:eastAsia="Times New Roman" w:hAnsi="Courier New" w:cs="Courier New"/>
      <w:sz w:val="32"/>
      <w:szCs w:val="24"/>
    </w:rPr>
  </w:style>
  <w:style w:type="character" w:customStyle="1" w:styleId="BodyTextChar">
    <w:name w:val="Body Text Char"/>
    <w:basedOn w:val="DefaultParagraphFont"/>
    <w:link w:val="BodyText"/>
    <w:rsid w:val="00CE62A1"/>
    <w:rPr>
      <w:rFonts w:ascii="Courier New" w:eastAsia="Times New Roman" w:hAnsi="Courier New" w:cs="Courier New"/>
      <w:sz w:val="32"/>
      <w:szCs w:val="24"/>
    </w:rPr>
  </w:style>
  <w:style w:type="paragraph" w:styleId="CommentSubject">
    <w:name w:val="annotation subject"/>
    <w:basedOn w:val="CommentText"/>
    <w:next w:val="CommentText"/>
    <w:link w:val="CommentSubjectChar"/>
    <w:uiPriority w:val="99"/>
    <w:semiHidden/>
    <w:unhideWhenUsed/>
    <w:rsid w:val="007C4756"/>
    <w:rPr>
      <w:b/>
      <w:bCs/>
    </w:rPr>
  </w:style>
  <w:style w:type="character" w:customStyle="1" w:styleId="CommentSubjectChar">
    <w:name w:val="Comment Subject Char"/>
    <w:basedOn w:val="CommentTextChar"/>
    <w:link w:val="CommentSubject"/>
    <w:uiPriority w:val="99"/>
    <w:semiHidden/>
    <w:rsid w:val="007C4756"/>
    <w:rPr>
      <w:b/>
      <w:bCs/>
      <w:sz w:val="20"/>
      <w:szCs w:val="20"/>
    </w:rPr>
  </w:style>
  <w:style w:type="paragraph" w:styleId="HTMLPreformatted">
    <w:name w:val="HTML Preformatted"/>
    <w:basedOn w:val="Normal"/>
    <w:link w:val="HTMLPreformattedChar"/>
    <w:rsid w:val="0081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14112"/>
    <w:rPr>
      <w:rFonts w:ascii="Courier New" w:eastAsia="Times New Roman" w:hAnsi="Courier New" w:cs="Courier New"/>
      <w:sz w:val="20"/>
      <w:szCs w:val="20"/>
    </w:rPr>
  </w:style>
  <w:style w:type="paragraph" w:styleId="Header">
    <w:name w:val="header"/>
    <w:basedOn w:val="Normal"/>
    <w:link w:val="HeaderChar"/>
    <w:uiPriority w:val="99"/>
    <w:unhideWhenUsed/>
    <w:rsid w:val="0000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123"/>
  </w:style>
  <w:style w:type="paragraph" w:styleId="Footer">
    <w:name w:val="footer"/>
    <w:basedOn w:val="Normal"/>
    <w:link w:val="FooterChar"/>
    <w:uiPriority w:val="99"/>
    <w:unhideWhenUsed/>
    <w:rsid w:val="0000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123"/>
  </w:style>
  <w:style w:type="paragraph" w:styleId="ListParagraph">
    <w:name w:val="List Paragraph"/>
    <w:basedOn w:val="Normal"/>
    <w:uiPriority w:val="34"/>
    <w:qFormat/>
    <w:rsid w:val="00AC1D7E"/>
    <w:pPr>
      <w:ind w:left="720"/>
      <w:contextualSpacing/>
    </w:pPr>
  </w:style>
  <w:style w:type="character" w:customStyle="1" w:styleId="Heading1Char">
    <w:name w:val="Heading 1 Char"/>
    <w:basedOn w:val="DefaultParagraphFont"/>
    <w:link w:val="Heading1"/>
    <w:uiPriority w:val="9"/>
    <w:rsid w:val="001B06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C6173"/>
    <w:pPr>
      <w:spacing w:after="0" w:line="240" w:lineRule="auto"/>
    </w:pPr>
  </w:style>
  <w:style w:type="character" w:styleId="FollowedHyperlink">
    <w:name w:val="FollowedHyperlink"/>
    <w:basedOn w:val="DefaultParagraphFont"/>
    <w:uiPriority w:val="99"/>
    <w:semiHidden/>
    <w:unhideWhenUsed/>
    <w:rsid w:val="00EE38A7"/>
    <w:rPr>
      <w:color w:val="800080" w:themeColor="followedHyperlink"/>
      <w:u w:val="single"/>
    </w:rPr>
  </w:style>
  <w:style w:type="paragraph" w:styleId="Title">
    <w:name w:val="Title"/>
    <w:basedOn w:val="Normal"/>
    <w:link w:val="TitleChar"/>
    <w:uiPriority w:val="99"/>
    <w:qFormat/>
    <w:rsid w:val="00325F51"/>
    <w:pPr>
      <w:spacing w:after="0" w:line="240" w:lineRule="auto"/>
      <w:jc w:val="center"/>
    </w:pPr>
    <w:rPr>
      <w:rFonts w:ascii="Times New Roman" w:eastAsiaTheme="minorEastAsia" w:hAnsi="Times New Roman" w:cs="Times New Roman"/>
      <w:b/>
      <w:bCs/>
      <w:sz w:val="24"/>
      <w:szCs w:val="24"/>
      <w:u w:val="single"/>
    </w:rPr>
  </w:style>
  <w:style w:type="character" w:customStyle="1" w:styleId="TitleChar">
    <w:name w:val="Title Char"/>
    <w:basedOn w:val="DefaultParagraphFont"/>
    <w:link w:val="Title"/>
    <w:uiPriority w:val="99"/>
    <w:rsid w:val="00325F51"/>
    <w:rPr>
      <w:rFonts w:ascii="Times New Roman" w:eastAsiaTheme="minorEastAsia" w:hAnsi="Times New Roman" w:cs="Times New Roman"/>
      <w:b/>
      <w:bCs/>
      <w:sz w:val="24"/>
      <w:szCs w:val="24"/>
      <w:u w:val="single"/>
    </w:rPr>
  </w:style>
  <w:style w:type="paragraph" w:styleId="Revision">
    <w:name w:val="Revision"/>
    <w:hidden/>
    <w:uiPriority w:val="99"/>
    <w:semiHidden/>
    <w:rsid w:val="00BE0F31"/>
    <w:pPr>
      <w:spacing w:after="0" w:line="240" w:lineRule="auto"/>
    </w:pPr>
  </w:style>
  <w:style w:type="character" w:customStyle="1" w:styleId="il">
    <w:name w:val="il"/>
    <w:basedOn w:val="DefaultParagraphFont"/>
    <w:rsid w:val="00C006B5"/>
  </w:style>
  <w:style w:type="character" w:customStyle="1" w:styleId="copypaste">
    <w:name w:val="copypaste"/>
    <w:basedOn w:val="DefaultParagraphFont"/>
    <w:rsid w:val="00DC02FF"/>
  </w:style>
  <w:style w:type="character" w:customStyle="1" w:styleId="Heading2Char">
    <w:name w:val="Heading 2 Char"/>
    <w:basedOn w:val="DefaultParagraphFont"/>
    <w:link w:val="Heading2"/>
    <w:uiPriority w:val="9"/>
    <w:rsid w:val="008F5DB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01EA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01EAB"/>
    <w:rPr>
      <w:rFonts w:ascii="Lucida Grande" w:hAnsi="Lucida Grande" w:cs="Lucida Grande"/>
      <w:sz w:val="24"/>
      <w:szCs w:val="24"/>
    </w:rPr>
  </w:style>
  <w:style w:type="paragraph" w:styleId="TOCHeading">
    <w:name w:val="TOC Heading"/>
    <w:basedOn w:val="Heading1"/>
    <w:next w:val="Normal"/>
    <w:uiPriority w:val="39"/>
    <w:unhideWhenUsed/>
    <w:qFormat/>
    <w:rsid w:val="00EA15A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A15A3"/>
    <w:pPr>
      <w:spacing w:after="100"/>
    </w:pPr>
  </w:style>
  <w:style w:type="character" w:customStyle="1" w:styleId="apple-converted-space">
    <w:name w:val="apple-converted-space"/>
    <w:basedOn w:val="DefaultParagraphFont"/>
    <w:rsid w:val="001B4791"/>
  </w:style>
  <w:style w:type="paragraph" w:styleId="NormalWeb">
    <w:name w:val="Normal (Web)"/>
    <w:basedOn w:val="Normal"/>
    <w:uiPriority w:val="99"/>
    <w:semiHidden/>
    <w:unhideWhenUsed/>
    <w:rsid w:val="00C13F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5118">
      <w:bodyDiv w:val="1"/>
      <w:marLeft w:val="0"/>
      <w:marRight w:val="0"/>
      <w:marTop w:val="0"/>
      <w:marBottom w:val="0"/>
      <w:divBdr>
        <w:top w:val="none" w:sz="0" w:space="0" w:color="auto"/>
        <w:left w:val="none" w:sz="0" w:space="0" w:color="auto"/>
        <w:bottom w:val="none" w:sz="0" w:space="0" w:color="auto"/>
        <w:right w:val="none" w:sz="0" w:space="0" w:color="auto"/>
      </w:divBdr>
    </w:div>
    <w:div w:id="137458459">
      <w:bodyDiv w:val="1"/>
      <w:marLeft w:val="0"/>
      <w:marRight w:val="0"/>
      <w:marTop w:val="0"/>
      <w:marBottom w:val="0"/>
      <w:divBdr>
        <w:top w:val="none" w:sz="0" w:space="0" w:color="auto"/>
        <w:left w:val="none" w:sz="0" w:space="0" w:color="auto"/>
        <w:bottom w:val="none" w:sz="0" w:space="0" w:color="auto"/>
        <w:right w:val="none" w:sz="0" w:space="0" w:color="auto"/>
      </w:divBdr>
    </w:div>
    <w:div w:id="226770567">
      <w:bodyDiv w:val="1"/>
      <w:marLeft w:val="0"/>
      <w:marRight w:val="0"/>
      <w:marTop w:val="0"/>
      <w:marBottom w:val="0"/>
      <w:divBdr>
        <w:top w:val="none" w:sz="0" w:space="0" w:color="auto"/>
        <w:left w:val="none" w:sz="0" w:space="0" w:color="auto"/>
        <w:bottom w:val="none" w:sz="0" w:space="0" w:color="auto"/>
        <w:right w:val="none" w:sz="0" w:space="0" w:color="auto"/>
      </w:divBdr>
    </w:div>
    <w:div w:id="229118256">
      <w:bodyDiv w:val="1"/>
      <w:marLeft w:val="0"/>
      <w:marRight w:val="0"/>
      <w:marTop w:val="0"/>
      <w:marBottom w:val="0"/>
      <w:divBdr>
        <w:top w:val="none" w:sz="0" w:space="0" w:color="auto"/>
        <w:left w:val="none" w:sz="0" w:space="0" w:color="auto"/>
        <w:bottom w:val="none" w:sz="0" w:space="0" w:color="auto"/>
        <w:right w:val="none" w:sz="0" w:space="0" w:color="auto"/>
      </w:divBdr>
    </w:div>
    <w:div w:id="290021500">
      <w:bodyDiv w:val="1"/>
      <w:marLeft w:val="0"/>
      <w:marRight w:val="0"/>
      <w:marTop w:val="0"/>
      <w:marBottom w:val="0"/>
      <w:divBdr>
        <w:top w:val="none" w:sz="0" w:space="0" w:color="auto"/>
        <w:left w:val="none" w:sz="0" w:space="0" w:color="auto"/>
        <w:bottom w:val="none" w:sz="0" w:space="0" w:color="auto"/>
        <w:right w:val="none" w:sz="0" w:space="0" w:color="auto"/>
      </w:divBdr>
    </w:div>
    <w:div w:id="305740553">
      <w:bodyDiv w:val="1"/>
      <w:marLeft w:val="0"/>
      <w:marRight w:val="0"/>
      <w:marTop w:val="0"/>
      <w:marBottom w:val="0"/>
      <w:divBdr>
        <w:top w:val="none" w:sz="0" w:space="0" w:color="auto"/>
        <w:left w:val="none" w:sz="0" w:space="0" w:color="auto"/>
        <w:bottom w:val="none" w:sz="0" w:space="0" w:color="auto"/>
        <w:right w:val="none" w:sz="0" w:space="0" w:color="auto"/>
      </w:divBdr>
    </w:div>
    <w:div w:id="358162169">
      <w:bodyDiv w:val="1"/>
      <w:marLeft w:val="0"/>
      <w:marRight w:val="0"/>
      <w:marTop w:val="0"/>
      <w:marBottom w:val="0"/>
      <w:divBdr>
        <w:top w:val="none" w:sz="0" w:space="0" w:color="auto"/>
        <w:left w:val="none" w:sz="0" w:space="0" w:color="auto"/>
        <w:bottom w:val="none" w:sz="0" w:space="0" w:color="auto"/>
        <w:right w:val="none" w:sz="0" w:space="0" w:color="auto"/>
      </w:divBdr>
    </w:div>
    <w:div w:id="465783714">
      <w:bodyDiv w:val="1"/>
      <w:marLeft w:val="0"/>
      <w:marRight w:val="0"/>
      <w:marTop w:val="0"/>
      <w:marBottom w:val="0"/>
      <w:divBdr>
        <w:top w:val="none" w:sz="0" w:space="0" w:color="auto"/>
        <w:left w:val="none" w:sz="0" w:space="0" w:color="auto"/>
        <w:bottom w:val="none" w:sz="0" w:space="0" w:color="auto"/>
        <w:right w:val="none" w:sz="0" w:space="0" w:color="auto"/>
      </w:divBdr>
      <w:divsChild>
        <w:div w:id="1001204106">
          <w:marLeft w:val="0"/>
          <w:marRight w:val="0"/>
          <w:marTop w:val="0"/>
          <w:marBottom w:val="0"/>
          <w:divBdr>
            <w:top w:val="none" w:sz="0" w:space="0" w:color="auto"/>
            <w:left w:val="none" w:sz="0" w:space="0" w:color="auto"/>
            <w:bottom w:val="none" w:sz="0" w:space="0" w:color="auto"/>
            <w:right w:val="none" w:sz="0" w:space="0" w:color="auto"/>
          </w:divBdr>
        </w:div>
        <w:div w:id="506293169">
          <w:marLeft w:val="0"/>
          <w:marRight w:val="0"/>
          <w:marTop w:val="0"/>
          <w:marBottom w:val="0"/>
          <w:divBdr>
            <w:top w:val="none" w:sz="0" w:space="0" w:color="auto"/>
            <w:left w:val="none" w:sz="0" w:space="0" w:color="auto"/>
            <w:bottom w:val="none" w:sz="0" w:space="0" w:color="auto"/>
            <w:right w:val="none" w:sz="0" w:space="0" w:color="auto"/>
          </w:divBdr>
        </w:div>
        <w:div w:id="326909950">
          <w:marLeft w:val="0"/>
          <w:marRight w:val="0"/>
          <w:marTop w:val="0"/>
          <w:marBottom w:val="0"/>
          <w:divBdr>
            <w:top w:val="none" w:sz="0" w:space="0" w:color="auto"/>
            <w:left w:val="none" w:sz="0" w:space="0" w:color="auto"/>
            <w:bottom w:val="none" w:sz="0" w:space="0" w:color="auto"/>
            <w:right w:val="none" w:sz="0" w:space="0" w:color="auto"/>
          </w:divBdr>
        </w:div>
        <w:div w:id="464392963">
          <w:marLeft w:val="0"/>
          <w:marRight w:val="0"/>
          <w:marTop w:val="0"/>
          <w:marBottom w:val="0"/>
          <w:divBdr>
            <w:top w:val="none" w:sz="0" w:space="0" w:color="auto"/>
            <w:left w:val="none" w:sz="0" w:space="0" w:color="auto"/>
            <w:bottom w:val="none" w:sz="0" w:space="0" w:color="auto"/>
            <w:right w:val="none" w:sz="0" w:space="0" w:color="auto"/>
          </w:divBdr>
        </w:div>
        <w:div w:id="2017540303">
          <w:marLeft w:val="0"/>
          <w:marRight w:val="0"/>
          <w:marTop w:val="0"/>
          <w:marBottom w:val="0"/>
          <w:divBdr>
            <w:top w:val="none" w:sz="0" w:space="0" w:color="auto"/>
            <w:left w:val="none" w:sz="0" w:space="0" w:color="auto"/>
            <w:bottom w:val="none" w:sz="0" w:space="0" w:color="auto"/>
            <w:right w:val="none" w:sz="0" w:space="0" w:color="auto"/>
          </w:divBdr>
        </w:div>
        <w:div w:id="2097049744">
          <w:marLeft w:val="0"/>
          <w:marRight w:val="0"/>
          <w:marTop w:val="0"/>
          <w:marBottom w:val="0"/>
          <w:divBdr>
            <w:top w:val="none" w:sz="0" w:space="0" w:color="auto"/>
            <w:left w:val="none" w:sz="0" w:space="0" w:color="auto"/>
            <w:bottom w:val="none" w:sz="0" w:space="0" w:color="auto"/>
            <w:right w:val="none" w:sz="0" w:space="0" w:color="auto"/>
          </w:divBdr>
        </w:div>
        <w:div w:id="2037072246">
          <w:marLeft w:val="0"/>
          <w:marRight w:val="0"/>
          <w:marTop w:val="0"/>
          <w:marBottom w:val="0"/>
          <w:divBdr>
            <w:top w:val="none" w:sz="0" w:space="0" w:color="auto"/>
            <w:left w:val="none" w:sz="0" w:space="0" w:color="auto"/>
            <w:bottom w:val="none" w:sz="0" w:space="0" w:color="auto"/>
            <w:right w:val="none" w:sz="0" w:space="0" w:color="auto"/>
          </w:divBdr>
        </w:div>
        <w:div w:id="1662584589">
          <w:marLeft w:val="0"/>
          <w:marRight w:val="0"/>
          <w:marTop w:val="0"/>
          <w:marBottom w:val="0"/>
          <w:divBdr>
            <w:top w:val="none" w:sz="0" w:space="0" w:color="auto"/>
            <w:left w:val="none" w:sz="0" w:space="0" w:color="auto"/>
            <w:bottom w:val="none" w:sz="0" w:space="0" w:color="auto"/>
            <w:right w:val="none" w:sz="0" w:space="0" w:color="auto"/>
          </w:divBdr>
        </w:div>
        <w:div w:id="229310620">
          <w:marLeft w:val="0"/>
          <w:marRight w:val="0"/>
          <w:marTop w:val="0"/>
          <w:marBottom w:val="0"/>
          <w:divBdr>
            <w:top w:val="none" w:sz="0" w:space="0" w:color="auto"/>
            <w:left w:val="none" w:sz="0" w:space="0" w:color="auto"/>
            <w:bottom w:val="none" w:sz="0" w:space="0" w:color="auto"/>
            <w:right w:val="none" w:sz="0" w:space="0" w:color="auto"/>
          </w:divBdr>
        </w:div>
        <w:div w:id="1630355737">
          <w:marLeft w:val="0"/>
          <w:marRight w:val="0"/>
          <w:marTop w:val="0"/>
          <w:marBottom w:val="0"/>
          <w:divBdr>
            <w:top w:val="none" w:sz="0" w:space="0" w:color="auto"/>
            <w:left w:val="none" w:sz="0" w:space="0" w:color="auto"/>
            <w:bottom w:val="none" w:sz="0" w:space="0" w:color="auto"/>
            <w:right w:val="none" w:sz="0" w:space="0" w:color="auto"/>
          </w:divBdr>
        </w:div>
        <w:div w:id="1712920050">
          <w:marLeft w:val="0"/>
          <w:marRight w:val="0"/>
          <w:marTop w:val="0"/>
          <w:marBottom w:val="0"/>
          <w:divBdr>
            <w:top w:val="none" w:sz="0" w:space="0" w:color="auto"/>
            <w:left w:val="none" w:sz="0" w:space="0" w:color="auto"/>
            <w:bottom w:val="none" w:sz="0" w:space="0" w:color="auto"/>
            <w:right w:val="none" w:sz="0" w:space="0" w:color="auto"/>
          </w:divBdr>
        </w:div>
        <w:div w:id="1659263626">
          <w:marLeft w:val="0"/>
          <w:marRight w:val="0"/>
          <w:marTop w:val="0"/>
          <w:marBottom w:val="0"/>
          <w:divBdr>
            <w:top w:val="none" w:sz="0" w:space="0" w:color="auto"/>
            <w:left w:val="none" w:sz="0" w:space="0" w:color="auto"/>
            <w:bottom w:val="none" w:sz="0" w:space="0" w:color="auto"/>
            <w:right w:val="none" w:sz="0" w:space="0" w:color="auto"/>
          </w:divBdr>
        </w:div>
        <w:div w:id="2100364258">
          <w:marLeft w:val="0"/>
          <w:marRight w:val="0"/>
          <w:marTop w:val="0"/>
          <w:marBottom w:val="0"/>
          <w:divBdr>
            <w:top w:val="none" w:sz="0" w:space="0" w:color="auto"/>
            <w:left w:val="none" w:sz="0" w:space="0" w:color="auto"/>
            <w:bottom w:val="none" w:sz="0" w:space="0" w:color="auto"/>
            <w:right w:val="none" w:sz="0" w:space="0" w:color="auto"/>
          </w:divBdr>
        </w:div>
        <w:div w:id="126357783">
          <w:marLeft w:val="0"/>
          <w:marRight w:val="0"/>
          <w:marTop w:val="0"/>
          <w:marBottom w:val="0"/>
          <w:divBdr>
            <w:top w:val="none" w:sz="0" w:space="0" w:color="auto"/>
            <w:left w:val="none" w:sz="0" w:space="0" w:color="auto"/>
            <w:bottom w:val="none" w:sz="0" w:space="0" w:color="auto"/>
            <w:right w:val="none" w:sz="0" w:space="0" w:color="auto"/>
          </w:divBdr>
        </w:div>
      </w:divsChild>
    </w:div>
    <w:div w:id="674693627">
      <w:bodyDiv w:val="1"/>
      <w:marLeft w:val="0"/>
      <w:marRight w:val="0"/>
      <w:marTop w:val="0"/>
      <w:marBottom w:val="0"/>
      <w:divBdr>
        <w:top w:val="none" w:sz="0" w:space="0" w:color="auto"/>
        <w:left w:val="none" w:sz="0" w:space="0" w:color="auto"/>
        <w:bottom w:val="none" w:sz="0" w:space="0" w:color="auto"/>
        <w:right w:val="none" w:sz="0" w:space="0" w:color="auto"/>
      </w:divBdr>
    </w:div>
    <w:div w:id="716197975">
      <w:bodyDiv w:val="1"/>
      <w:marLeft w:val="0"/>
      <w:marRight w:val="0"/>
      <w:marTop w:val="0"/>
      <w:marBottom w:val="0"/>
      <w:divBdr>
        <w:top w:val="none" w:sz="0" w:space="0" w:color="auto"/>
        <w:left w:val="none" w:sz="0" w:space="0" w:color="auto"/>
        <w:bottom w:val="none" w:sz="0" w:space="0" w:color="auto"/>
        <w:right w:val="none" w:sz="0" w:space="0" w:color="auto"/>
      </w:divBdr>
      <w:divsChild>
        <w:div w:id="2076511484">
          <w:marLeft w:val="0"/>
          <w:marRight w:val="0"/>
          <w:marTop w:val="0"/>
          <w:marBottom w:val="0"/>
          <w:divBdr>
            <w:top w:val="none" w:sz="0" w:space="0" w:color="auto"/>
            <w:left w:val="none" w:sz="0" w:space="0" w:color="auto"/>
            <w:bottom w:val="none" w:sz="0" w:space="0" w:color="auto"/>
            <w:right w:val="none" w:sz="0" w:space="0" w:color="auto"/>
          </w:divBdr>
        </w:div>
        <w:div w:id="645739288">
          <w:marLeft w:val="0"/>
          <w:marRight w:val="0"/>
          <w:marTop w:val="0"/>
          <w:marBottom w:val="0"/>
          <w:divBdr>
            <w:top w:val="none" w:sz="0" w:space="0" w:color="auto"/>
            <w:left w:val="none" w:sz="0" w:space="0" w:color="auto"/>
            <w:bottom w:val="none" w:sz="0" w:space="0" w:color="auto"/>
            <w:right w:val="none" w:sz="0" w:space="0" w:color="auto"/>
          </w:divBdr>
        </w:div>
        <w:div w:id="1068577259">
          <w:marLeft w:val="0"/>
          <w:marRight w:val="0"/>
          <w:marTop w:val="0"/>
          <w:marBottom w:val="0"/>
          <w:divBdr>
            <w:top w:val="none" w:sz="0" w:space="0" w:color="auto"/>
            <w:left w:val="none" w:sz="0" w:space="0" w:color="auto"/>
            <w:bottom w:val="none" w:sz="0" w:space="0" w:color="auto"/>
            <w:right w:val="none" w:sz="0" w:space="0" w:color="auto"/>
          </w:divBdr>
        </w:div>
        <w:div w:id="725833321">
          <w:marLeft w:val="0"/>
          <w:marRight w:val="0"/>
          <w:marTop w:val="0"/>
          <w:marBottom w:val="0"/>
          <w:divBdr>
            <w:top w:val="none" w:sz="0" w:space="0" w:color="auto"/>
            <w:left w:val="none" w:sz="0" w:space="0" w:color="auto"/>
            <w:bottom w:val="none" w:sz="0" w:space="0" w:color="auto"/>
            <w:right w:val="none" w:sz="0" w:space="0" w:color="auto"/>
          </w:divBdr>
        </w:div>
      </w:divsChild>
    </w:div>
    <w:div w:id="858929768">
      <w:bodyDiv w:val="1"/>
      <w:marLeft w:val="0"/>
      <w:marRight w:val="0"/>
      <w:marTop w:val="0"/>
      <w:marBottom w:val="0"/>
      <w:divBdr>
        <w:top w:val="none" w:sz="0" w:space="0" w:color="auto"/>
        <w:left w:val="none" w:sz="0" w:space="0" w:color="auto"/>
        <w:bottom w:val="none" w:sz="0" w:space="0" w:color="auto"/>
        <w:right w:val="none" w:sz="0" w:space="0" w:color="auto"/>
      </w:divBdr>
    </w:div>
    <w:div w:id="937368160">
      <w:bodyDiv w:val="1"/>
      <w:marLeft w:val="0"/>
      <w:marRight w:val="0"/>
      <w:marTop w:val="0"/>
      <w:marBottom w:val="0"/>
      <w:divBdr>
        <w:top w:val="none" w:sz="0" w:space="0" w:color="auto"/>
        <w:left w:val="none" w:sz="0" w:space="0" w:color="auto"/>
        <w:bottom w:val="none" w:sz="0" w:space="0" w:color="auto"/>
        <w:right w:val="none" w:sz="0" w:space="0" w:color="auto"/>
      </w:divBdr>
    </w:div>
    <w:div w:id="1065032852">
      <w:bodyDiv w:val="1"/>
      <w:marLeft w:val="0"/>
      <w:marRight w:val="0"/>
      <w:marTop w:val="0"/>
      <w:marBottom w:val="0"/>
      <w:divBdr>
        <w:top w:val="none" w:sz="0" w:space="0" w:color="auto"/>
        <w:left w:val="none" w:sz="0" w:space="0" w:color="auto"/>
        <w:bottom w:val="none" w:sz="0" w:space="0" w:color="auto"/>
        <w:right w:val="none" w:sz="0" w:space="0" w:color="auto"/>
      </w:divBdr>
    </w:div>
    <w:div w:id="1097365779">
      <w:bodyDiv w:val="1"/>
      <w:marLeft w:val="0"/>
      <w:marRight w:val="0"/>
      <w:marTop w:val="0"/>
      <w:marBottom w:val="0"/>
      <w:divBdr>
        <w:top w:val="none" w:sz="0" w:space="0" w:color="auto"/>
        <w:left w:val="none" w:sz="0" w:space="0" w:color="auto"/>
        <w:bottom w:val="none" w:sz="0" w:space="0" w:color="auto"/>
        <w:right w:val="none" w:sz="0" w:space="0" w:color="auto"/>
      </w:divBdr>
    </w:div>
    <w:div w:id="1176730567">
      <w:bodyDiv w:val="1"/>
      <w:marLeft w:val="0"/>
      <w:marRight w:val="0"/>
      <w:marTop w:val="0"/>
      <w:marBottom w:val="0"/>
      <w:divBdr>
        <w:top w:val="none" w:sz="0" w:space="0" w:color="auto"/>
        <w:left w:val="none" w:sz="0" w:space="0" w:color="auto"/>
        <w:bottom w:val="none" w:sz="0" w:space="0" w:color="auto"/>
        <w:right w:val="none" w:sz="0" w:space="0" w:color="auto"/>
      </w:divBdr>
    </w:div>
    <w:div w:id="1237008346">
      <w:bodyDiv w:val="1"/>
      <w:marLeft w:val="0"/>
      <w:marRight w:val="0"/>
      <w:marTop w:val="0"/>
      <w:marBottom w:val="0"/>
      <w:divBdr>
        <w:top w:val="none" w:sz="0" w:space="0" w:color="auto"/>
        <w:left w:val="none" w:sz="0" w:space="0" w:color="auto"/>
        <w:bottom w:val="none" w:sz="0" w:space="0" w:color="auto"/>
        <w:right w:val="none" w:sz="0" w:space="0" w:color="auto"/>
      </w:divBdr>
    </w:div>
    <w:div w:id="1310524481">
      <w:bodyDiv w:val="1"/>
      <w:marLeft w:val="0"/>
      <w:marRight w:val="0"/>
      <w:marTop w:val="0"/>
      <w:marBottom w:val="0"/>
      <w:divBdr>
        <w:top w:val="none" w:sz="0" w:space="0" w:color="auto"/>
        <w:left w:val="none" w:sz="0" w:space="0" w:color="auto"/>
        <w:bottom w:val="none" w:sz="0" w:space="0" w:color="auto"/>
        <w:right w:val="none" w:sz="0" w:space="0" w:color="auto"/>
      </w:divBdr>
    </w:div>
    <w:div w:id="1320421772">
      <w:bodyDiv w:val="1"/>
      <w:marLeft w:val="0"/>
      <w:marRight w:val="0"/>
      <w:marTop w:val="0"/>
      <w:marBottom w:val="0"/>
      <w:divBdr>
        <w:top w:val="none" w:sz="0" w:space="0" w:color="auto"/>
        <w:left w:val="none" w:sz="0" w:space="0" w:color="auto"/>
        <w:bottom w:val="none" w:sz="0" w:space="0" w:color="auto"/>
        <w:right w:val="none" w:sz="0" w:space="0" w:color="auto"/>
      </w:divBdr>
    </w:div>
    <w:div w:id="1543010039">
      <w:bodyDiv w:val="1"/>
      <w:marLeft w:val="0"/>
      <w:marRight w:val="0"/>
      <w:marTop w:val="0"/>
      <w:marBottom w:val="0"/>
      <w:divBdr>
        <w:top w:val="none" w:sz="0" w:space="0" w:color="auto"/>
        <w:left w:val="none" w:sz="0" w:space="0" w:color="auto"/>
        <w:bottom w:val="none" w:sz="0" w:space="0" w:color="auto"/>
        <w:right w:val="none" w:sz="0" w:space="0" w:color="auto"/>
      </w:divBdr>
    </w:div>
    <w:div w:id="1595434757">
      <w:bodyDiv w:val="1"/>
      <w:marLeft w:val="0"/>
      <w:marRight w:val="0"/>
      <w:marTop w:val="0"/>
      <w:marBottom w:val="0"/>
      <w:divBdr>
        <w:top w:val="none" w:sz="0" w:space="0" w:color="auto"/>
        <w:left w:val="none" w:sz="0" w:space="0" w:color="auto"/>
        <w:bottom w:val="none" w:sz="0" w:space="0" w:color="auto"/>
        <w:right w:val="none" w:sz="0" w:space="0" w:color="auto"/>
      </w:divBdr>
    </w:div>
    <w:div w:id="1668248491">
      <w:bodyDiv w:val="1"/>
      <w:marLeft w:val="0"/>
      <w:marRight w:val="0"/>
      <w:marTop w:val="0"/>
      <w:marBottom w:val="0"/>
      <w:divBdr>
        <w:top w:val="none" w:sz="0" w:space="0" w:color="auto"/>
        <w:left w:val="none" w:sz="0" w:space="0" w:color="auto"/>
        <w:bottom w:val="none" w:sz="0" w:space="0" w:color="auto"/>
        <w:right w:val="none" w:sz="0" w:space="0" w:color="auto"/>
      </w:divBdr>
      <w:divsChild>
        <w:div w:id="1879312844">
          <w:marLeft w:val="0"/>
          <w:marRight w:val="0"/>
          <w:marTop w:val="0"/>
          <w:marBottom w:val="0"/>
          <w:divBdr>
            <w:top w:val="none" w:sz="0" w:space="0" w:color="auto"/>
            <w:left w:val="none" w:sz="0" w:space="0" w:color="auto"/>
            <w:bottom w:val="none" w:sz="0" w:space="0" w:color="auto"/>
            <w:right w:val="none" w:sz="0" w:space="0" w:color="auto"/>
          </w:divBdr>
        </w:div>
        <w:div w:id="1697273208">
          <w:marLeft w:val="0"/>
          <w:marRight w:val="0"/>
          <w:marTop w:val="0"/>
          <w:marBottom w:val="0"/>
          <w:divBdr>
            <w:top w:val="none" w:sz="0" w:space="0" w:color="auto"/>
            <w:left w:val="none" w:sz="0" w:space="0" w:color="auto"/>
            <w:bottom w:val="none" w:sz="0" w:space="0" w:color="auto"/>
            <w:right w:val="none" w:sz="0" w:space="0" w:color="auto"/>
          </w:divBdr>
        </w:div>
        <w:div w:id="2137672628">
          <w:marLeft w:val="0"/>
          <w:marRight w:val="0"/>
          <w:marTop w:val="0"/>
          <w:marBottom w:val="0"/>
          <w:divBdr>
            <w:top w:val="none" w:sz="0" w:space="0" w:color="auto"/>
            <w:left w:val="none" w:sz="0" w:space="0" w:color="auto"/>
            <w:bottom w:val="none" w:sz="0" w:space="0" w:color="auto"/>
            <w:right w:val="none" w:sz="0" w:space="0" w:color="auto"/>
          </w:divBdr>
        </w:div>
      </w:divsChild>
    </w:div>
    <w:div w:id="1741250522">
      <w:bodyDiv w:val="1"/>
      <w:marLeft w:val="0"/>
      <w:marRight w:val="0"/>
      <w:marTop w:val="0"/>
      <w:marBottom w:val="0"/>
      <w:divBdr>
        <w:top w:val="none" w:sz="0" w:space="0" w:color="auto"/>
        <w:left w:val="none" w:sz="0" w:space="0" w:color="auto"/>
        <w:bottom w:val="none" w:sz="0" w:space="0" w:color="auto"/>
        <w:right w:val="none" w:sz="0" w:space="0" w:color="auto"/>
      </w:divBdr>
    </w:div>
    <w:div w:id="1794791029">
      <w:bodyDiv w:val="1"/>
      <w:marLeft w:val="0"/>
      <w:marRight w:val="0"/>
      <w:marTop w:val="0"/>
      <w:marBottom w:val="0"/>
      <w:divBdr>
        <w:top w:val="none" w:sz="0" w:space="0" w:color="auto"/>
        <w:left w:val="none" w:sz="0" w:space="0" w:color="auto"/>
        <w:bottom w:val="none" w:sz="0" w:space="0" w:color="auto"/>
        <w:right w:val="none" w:sz="0" w:space="0" w:color="auto"/>
      </w:divBdr>
    </w:div>
    <w:div w:id="1867407889">
      <w:bodyDiv w:val="1"/>
      <w:marLeft w:val="0"/>
      <w:marRight w:val="0"/>
      <w:marTop w:val="0"/>
      <w:marBottom w:val="0"/>
      <w:divBdr>
        <w:top w:val="none" w:sz="0" w:space="0" w:color="auto"/>
        <w:left w:val="none" w:sz="0" w:space="0" w:color="auto"/>
        <w:bottom w:val="none" w:sz="0" w:space="0" w:color="auto"/>
        <w:right w:val="none" w:sz="0" w:space="0" w:color="auto"/>
      </w:divBdr>
      <w:divsChild>
        <w:div w:id="1151023676">
          <w:marLeft w:val="0"/>
          <w:marRight w:val="0"/>
          <w:marTop w:val="0"/>
          <w:marBottom w:val="0"/>
          <w:divBdr>
            <w:top w:val="none" w:sz="0" w:space="0" w:color="auto"/>
            <w:left w:val="none" w:sz="0" w:space="0" w:color="auto"/>
            <w:bottom w:val="none" w:sz="0" w:space="0" w:color="auto"/>
            <w:right w:val="none" w:sz="0" w:space="0" w:color="auto"/>
          </w:divBdr>
        </w:div>
        <w:div w:id="639313572">
          <w:marLeft w:val="0"/>
          <w:marRight w:val="0"/>
          <w:marTop w:val="0"/>
          <w:marBottom w:val="0"/>
          <w:divBdr>
            <w:top w:val="none" w:sz="0" w:space="0" w:color="auto"/>
            <w:left w:val="none" w:sz="0" w:space="0" w:color="auto"/>
            <w:bottom w:val="none" w:sz="0" w:space="0" w:color="auto"/>
            <w:right w:val="none" w:sz="0" w:space="0" w:color="auto"/>
          </w:divBdr>
        </w:div>
        <w:div w:id="2078937633">
          <w:marLeft w:val="0"/>
          <w:marRight w:val="0"/>
          <w:marTop w:val="0"/>
          <w:marBottom w:val="0"/>
          <w:divBdr>
            <w:top w:val="none" w:sz="0" w:space="0" w:color="auto"/>
            <w:left w:val="none" w:sz="0" w:space="0" w:color="auto"/>
            <w:bottom w:val="none" w:sz="0" w:space="0" w:color="auto"/>
            <w:right w:val="none" w:sz="0" w:space="0" w:color="auto"/>
          </w:divBdr>
        </w:div>
        <w:div w:id="381566706">
          <w:marLeft w:val="0"/>
          <w:marRight w:val="0"/>
          <w:marTop w:val="0"/>
          <w:marBottom w:val="0"/>
          <w:divBdr>
            <w:top w:val="none" w:sz="0" w:space="0" w:color="auto"/>
            <w:left w:val="none" w:sz="0" w:space="0" w:color="auto"/>
            <w:bottom w:val="none" w:sz="0" w:space="0" w:color="auto"/>
            <w:right w:val="none" w:sz="0" w:space="0" w:color="auto"/>
          </w:divBdr>
        </w:div>
      </w:divsChild>
    </w:div>
    <w:div w:id="1915121486">
      <w:bodyDiv w:val="1"/>
      <w:marLeft w:val="0"/>
      <w:marRight w:val="0"/>
      <w:marTop w:val="0"/>
      <w:marBottom w:val="0"/>
      <w:divBdr>
        <w:top w:val="none" w:sz="0" w:space="0" w:color="auto"/>
        <w:left w:val="none" w:sz="0" w:space="0" w:color="auto"/>
        <w:bottom w:val="none" w:sz="0" w:space="0" w:color="auto"/>
        <w:right w:val="none" w:sz="0" w:space="0" w:color="auto"/>
      </w:divBdr>
    </w:div>
    <w:div w:id="1962027157">
      <w:bodyDiv w:val="1"/>
      <w:marLeft w:val="0"/>
      <w:marRight w:val="0"/>
      <w:marTop w:val="0"/>
      <w:marBottom w:val="0"/>
      <w:divBdr>
        <w:top w:val="none" w:sz="0" w:space="0" w:color="auto"/>
        <w:left w:val="none" w:sz="0" w:space="0" w:color="auto"/>
        <w:bottom w:val="none" w:sz="0" w:space="0" w:color="auto"/>
        <w:right w:val="none" w:sz="0" w:space="0" w:color="auto"/>
      </w:divBdr>
      <w:divsChild>
        <w:div w:id="1271543793">
          <w:marLeft w:val="0"/>
          <w:marRight w:val="0"/>
          <w:marTop w:val="0"/>
          <w:marBottom w:val="0"/>
          <w:divBdr>
            <w:top w:val="none" w:sz="0" w:space="0" w:color="auto"/>
            <w:left w:val="none" w:sz="0" w:space="0" w:color="auto"/>
            <w:bottom w:val="none" w:sz="0" w:space="0" w:color="auto"/>
            <w:right w:val="none" w:sz="0" w:space="0" w:color="auto"/>
          </w:divBdr>
        </w:div>
        <w:div w:id="510031633">
          <w:marLeft w:val="0"/>
          <w:marRight w:val="0"/>
          <w:marTop w:val="0"/>
          <w:marBottom w:val="0"/>
          <w:divBdr>
            <w:top w:val="none" w:sz="0" w:space="0" w:color="auto"/>
            <w:left w:val="none" w:sz="0" w:space="0" w:color="auto"/>
            <w:bottom w:val="none" w:sz="0" w:space="0" w:color="auto"/>
            <w:right w:val="none" w:sz="0" w:space="0" w:color="auto"/>
          </w:divBdr>
        </w:div>
        <w:div w:id="1916695420">
          <w:marLeft w:val="0"/>
          <w:marRight w:val="0"/>
          <w:marTop w:val="0"/>
          <w:marBottom w:val="0"/>
          <w:divBdr>
            <w:top w:val="none" w:sz="0" w:space="0" w:color="auto"/>
            <w:left w:val="none" w:sz="0" w:space="0" w:color="auto"/>
            <w:bottom w:val="none" w:sz="0" w:space="0" w:color="auto"/>
            <w:right w:val="none" w:sz="0" w:space="0" w:color="auto"/>
          </w:divBdr>
        </w:div>
        <w:div w:id="38238770">
          <w:marLeft w:val="0"/>
          <w:marRight w:val="0"/>
          <w:marTop w:val="0"/>
          <w:marBottom w:val="0"/>
          <w:divBdr>
            <w:top w:val="none" w:sz="0" w:space="0" w:color="auto"/>
            <w:left w:val="none" w:sz="0" w:space="0" w:color="auto"/>
            <w:bottom w:val="none" w:sz="0" w:space="0" w:color="auto"/>
            <w:right w:val="none" w:sz="0" w:space="0" w:color="auto"/>
          </w:divBdr>
        </w:div>
      </w:divsChild>
    </w:div>
    <w:div w:id="2019698405">
      <w:bodyDiv w:val="1"/>
      <w:marLeft w:val="0"/>
      <w:marRight w:val="0"/>
      <w:marTop w:val="0"/>
      <w:marBottom w:val="0"/>
      <w:divBdr>
        <w:top w:val="none" w:sz="0" w:space="0" w:color="auto"/>
        <w:left w:val="none" w:sz="0" w:space="0" w:color="auto"/>
        <w:bottom w:val="none" w:sz="0" w:space="0" w:color="auto"/>
        <w:right w:val="none" w:sz="0" w:space="0" w:color="auto"/>
      </w:divBdr>
    </w:div>
    <w:div w:id="2087343235">
      <w:bodyDiv w:val="1"/>
      <w:marLeft w:val="0"/>
      <w:marRight w:val="0"/>
      <w:marTop w:val="0"/>
      <w:marBottom w:val="0"/>
      <w:divBdr>
        <w:top w:val="none" w:sz="0" w:space="0" w:color="auto"/>
        <w:left w:val="none" w:sz="0" w:space="0" w:color="auto"/>
        <w:bottom w:val="none" w:sz="0" w:space="0" w:color="auto"/>
        <w:right w:val="none" w:sz="0" w:space="0" w:color="auto"/>
      </w:divBdr>
    </w:div>
    <w:div w:id="2112971548">
      <w:bodyDiv w:val="1"/>
      <w:marLeft w:val="0"/>
      <w:marRight w:val="0"/>
      <w:marTop w:val="0"/>
      <w:marBottom w:val="0"/>
      <w:divBdr>
        <w:top w:val="none" w:sz="0" w:space="0" w:color="auto"/>
        <w:left w:val="none" w:sz="0" w:space="0" w:color="auto"/>
        <w:bottom w:val="none" w:sz="0" w:space="0" w:color="auto"/>
        <w:right w:val="none" w:sz="0" w:space="0" w:color="auto"/>
      </w:divBdr>
      <w:divsChild>
        <w:div w:id="357394812">
          <w:marLeft w:val="0"/>
          <w:marRight w:val="0"/>
          <w:marTop w:val="0"/>
          <w:marBottom w:val="0"/>
          <w:divBdr>
            <w:top w:val="none" w:sz="0" w:space="0" w:color="auto"/>
            <w:left w:val="none" w:sz="0" w:space="0" w:color="auto"/>
            <w:bottom w:val="none" w:sz="0" w:space="0" w:color="auto"/>
            <w:right w:val="none" w:sz="0" w:space="0" w:color="auto"/>
          </w:divBdr>
          <w:divsChild>
            <w:div w:id="317421000">
              <w:marLeft w:val="0"/>
              <w:marRight w:val="0"/>
              <w:marTop w:val="0"/>
              <w:marBottom w:val="0"/>
              <w:divBdr>
                <w:top w:val="none" w:sz="0" w:space="0" w:color="auto"/>
                <w:left w:val="none" w:sz="0" w:space="0" w:color="auto"/>
                <w:bottom w:val="none" w:sz="0" w:space="0" w:color="auto"/>
                <w:right w:val="none" w:sz="0" w:space="0" w:color="auto"/>
              </w:divBdr>
            </w:div>
          </w:divsChild>
        </w:div>
        <w:div w:id="751663256">
          <w:marLeft w:val="0"/>
          <w:marRight w:val="0"/>
          <w:marTop w:val="0"/>
          <w:marBottom w:val="0"/>
          <w:divBdr>
            <w:top w:val="none" w:sz="0" w:space="0" w:color="auto"/>
            <w:left w:val="none" w:sz="0" w:space="0" w:color="auto"/>
            <w:bottom w:val="none" w:sz="0" w:space="0" w:color="auto"/>
            <w:right w:val="none" w:sz="0" w:space="0" w:color="auto"/>
          </w:divBdr>
          <w:divsChild>
            <w:div w:id="257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DF290-AFE7-4168-B6C5-4764FC07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179</Pages>
  <Words>37608</Words>
  <Characters>214367</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Munoz Diaz</dc:creator>
  <cp:lastModifiedBy>Windows User</cp:lastModifiedBy>
  <cp:revision>2</cp:revision>
  <cp:lastPrinted>2018-05-29T13:39:00Z</cp:lastPrinted>
  <dcterms:created xsi:type="dcterms:W3CDTF">2020-01-13T15:52:00Z</dcterms:created>
  <dcterms:modified xsi:type="dcterms:W3CDTF">2020-01-13T15:52:00Z</dcterms:modified>
</cp:coreProperties>
</file>